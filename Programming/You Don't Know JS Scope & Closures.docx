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5BF" w:rsidRDefault="003D35BF" w:rsidP="003D35BF">
      <w:pPr>
        <w:jc w:val="center"/>
      </w:pPr>
      <w:r>
        <w:rPr>
          <w:noProof/>
        </w:rPr>
        <w:drawing>
          <wp:inline distT="0" distB="0" distL="0" distR="0">
            <wp:extent cx="6143413" cy="8848725"/>
            <wp:effectExtent l="0" t="0" r="0" b="0"/>
            <wp:docPr id="1" name="Pictur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7027" cy="8853931"/>
                    </a:xfrm>
                    <a:prstGeom prst="rect">
                      <a:avLst/>
                    </a:prstGeom>
                    <a:noFill/>
                    <a:ln>
                      <a:noFill/>
                    </a:ln>
                  </pic:spPr>
                </pic:pic>
              </a:graphicData>
            </a:graphic>
          </wp:inline>
        </w:drawing>
      </w:r>
    </w:p>
    <w:p w:rsidR="003D35BF" w:rsidRDefault="003D35BF">
      <w:r>
        <w:br w:type="page"/>
      </w:r>
    </w:p>
    <w:p w:rsidR="003D35BF" w:rsidRDefault="003D35BF" w:rsidP="003D35BF">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Chapter 1: What is Scope?</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One of the most fundamental paradigms of nearly all programming languages is the ability to store values in variables, and later retrieve or modify those values. In fact, the ability to store values and pull values out of variables is what gives a program </w:t>
      </w:r>
      <w:r w:rsidRPr="008A15DB">
        <w:rPr>
          <w:rStyle w:val="Emphasis"/>
          <w:rFonts w:ascii="Segoe UI" w:hAnsi="Segoe UI" w:cs="Segoe UI"/>
          <w:color w:val="24292E"/>
          <w:sz w:val="22"/>
          <w:szCs w:val="22"/>
        </w:rPr>
        <w:t>state</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Without such a concept, a program could perform some tasks, but they would be extremely limited and not terribly interesting.</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But the inclusion of variables into our program begets the most interesting questions we will now address: where do those variables </w:t>
      </w:r>
      <w:r w:rsidRPr="008A15DB">
        <w:rPr>
          <w:rStyle w:val="Emphasis"/>
          <w:rFonts w:ascii="Segoe UI" w:hAnsi="Segoe UI" w:cs="Segoe UI"/>
          <w:color w:val="24292E"/>
          <w:sz w:val="22"/>
          <w:szCs w:val="22"/>
        </w:rPr>
        <w:t>live</w:t>
      </w:r>
      <w:r w:rsidRPr="008A15DB">
        <w:rPr>
          <w:rFonts w:ascii="Segoe UI" w:hAnsi="Segoe UI" w:cs="Segoe UI"/>
          <w:color w:val="24292E"/>
          <w:sz w:val="22"/>
          <w:szCs w:val="22"/>
        </w:rPr>
        <w:t>? In other words, where are they stored? And, most importantly, how does our program find them when it needs them?</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These questions speak to the need for a well-defined set of rules for storing variables in some location, and for finding those variables at a later time. We'll call that set of rules: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But, where and how do these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rules get set?</w:t>
      </w:r>
    </w:p>
    <w:p w:rsidR="003D35BF" w:rsidRPr="008A15DB" w:rsidRDefault="003D35BF" w:rsidP="003D35BF">
      <w:pPr>
        <w:pStyle w:val="Heading2"/>
        <w:pBdr>
          <w:bottom w:val="single" w:sz="6" w:space="4" w:color="EAECEF"/>
        </w:pBdr>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Compiler Theory</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It may be self-evident, or it may be surprising, depending on your level of interaction with various languages, but despite the fact that JavaScript falls under the general category of "dynamic" or "interpreted" languages, it is in fact a compiled language. It is </w:t>
      </w:r>
      <w:r w:rsidRPr="008A15DB">
        <w:rPr>
          <w:rStyle w:val="Emphasis"/>
          <w:rFonts w:ascii="Segoe UI" w:hAnsi="Segoe UI" w:cs="Segoe UI"/>
          <w:color w:val="24292E"/>
          <w:sz w:val="22"/>
          <w:szCs w:val="22"/>
        </w:rPr>
        <w:t>not</w:t>
      </w:r>
      <w:r w:rsidRPr="008A15DB">
        <w:rPr>
          <w:rFonts w:ascii="Segoe UI" w:hAnsi="Segoe UI" w:cs="Segoe UI"/>
          <w:color w:val="24292E"/>
          <w:sz w:val="22"/>
          <w:szCs w:val="22"/>
        </w:rPr>
        <w:t> compiled well in advance, as are many traditionally-compiled languages, nor are the results of compilation portable among various distributed systems.</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But, nevertheless, the JavaScript engine performs many of the same steps, albeit in more sophisticated ways than we may commonly be aware, of any traditional language-compiler.</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In traditional compiled-language process, a chunk of source code, your program, will undergo typically three steps </w:t>
      </w:r>
      <w:r w:rsidRPr="008A15DB">
        <w:rPr>
          <w:rStyle w:val="Emphasis"/>
          <w:rFonts w:ascii="Segoe UI" w:hAnsi="Segoe UI" w:cs="Segoe UI"/>
          <w:color w:val="24292E"/>
          <w:sz w:val="22"/>
          <w:szCs w:val="22"/>
        </w:rPr>
        <w:t>before</w:t>
      </w:r>
      <w:r w:rsidRPr="008A15DB">
        <w:rPr>
          <w:rFonts w:ascii="Segoe UI" w:hAnsi="Segoe UI" w:cs="Segoe UI"/>
          <w:color w:val="24292E"/>
          <w:sz w:val="22"/>
          <w:szCs w:val="22"/>
        </w:rPr>
        <w:t> it is executed, roughly called "compilation":</w:t>
      </w:r>
    </w:p>
    <w:p w:rsidR="003D35BF" w:rsidRPr="008A15DB" w:rsidRDefault="003D35BF" w:rsidP="003D35BF">
      <w:pPr>
        <w:pStyle w:val="NormalWeb"/>
        <w:numPr>
          <w:ilvl w:val="0"/>
          <w:numId w:val="23"/>
        </w:numPr>
        <w:spacing w:before="0" w:beforeAutospacing="0" w:after="0" w:afterAutospacing="0"/>
        <w:rPr>
          <w:rFonts w:ascii="Segoe UI" w:hAnsi="Segoe UI" w:cs="Segoe UI"/>
          <w:color w:val="24292E"/>
          <w:sz w:val="22"/>
          <w:szCs w:val="22"/>
        </w:rPr>
      </w:pPr>
      <w:r w:rsidRPr="008A15DB">
        <w:rPr>
          <w:rStyle w:val="Strong"/>
          <w:rFonts w:ascii="Segoe UI" w:hAnsi="Segoe UI" w:cs="Segoe UI"/>
          <w:color w:val="24292E"/>
          <w:sz w:val="22"/>
          <w:szCs w:val="22"/>
        </w:rPr>
        <w:t>Tokenizing/Lexing:</w:t>
      </w:r>
      <w:r w:rsidRPr="008A15DB">
        <w:rPr>
          <w:rFonts w:ascii="Segoe UI" w:hAnsi="Segoe UI" w:cs="Segoe UI"/>
          <w:color w:val="24292E"/>
          <w:sz w:val="22"/>
          <w:szCs w:val="22"/>
        </w:rPr>
        <w:t> breaking up a string of characters into meaningful (to the language) chunks, called tokens. For instance, consider the program: </w:t>
      </w:r>
      <w:r w:rsidRPr="008A15DB">
        <w:rPr>
          <w:rStyle w:val="HTMLCode"/>
          <w:rFonts w:ascii="Consolas" w:hAnsi="Consolas"/>
          <w:color w:val="24292E"/>
          <w:sz w:val="22"/>
          <w:szCs w:val="22"/>
        </w:rPr>
        <w:t>var a = 2;</w:t>
      </w:r>
      <w:r w:rsidRPr="008A15DB">
        <w:rPr>
          <w:rFonts w:ascii="Segoe UI" w:hAnsi="Segoe UI" w:cs="Segoe UI"/>
          <w:color w:val="24292E"/>
          <w:sz w:val="22"/>
          <w:szCs w:val="22"/>
        </w:rPr>
        <w:t>. This program would likely be broken up into the following tokens: </w:t>
      </w:r>
      <w:r w:rsidRPr="008A15DB">
        <w:rPr>
          <w:rStyle w:val="HTMLCode"/>
          <w:rFonts w:ascii="Consolas" w:hAnsi="Consolas"/>
          <w:color w:val="24292E"/>
          <w:sz w:val="22"/>
          <w:szCs w:val="22"/>
        </w:rPr>
        <w:t>var</w:t>
      </w:r>
      <w:r w:rsidRPr="008A15DB">
        <w:rPr>
          <w:rFonts w:ascii="Segoe UI" w:hAnsi="Segoe UI" w:cs="Segoe UI"/>
          <w:color w:val="24292E"/>
          <w:sz w:val="22"/>
          <w:szCs w:val="22"/>
        </w:rPr>
        <w:t>, </w:t>
      </w:r>
      <w:r w:rsidRPr="008A15DB">
        <w:rPr>
          <w:rStyle w:val="HTMLCode"/>
          <w:rFonts w:ascii="Consolas" w:hAnsi="Consolas"/>
          <w:color w:val="24292E"/>
          <w:sz w:val="22"/>
          <w:szCs w:val="22"/>
        </w:rPr>
        <w:t>a</w:t>
      </w:r>
      <w:r w:rsidRPr="008A15DB">
        <w:rPr>
          <w:rFonts w:ascii="Segoe UI" w:hAnsi="Segoe UI" w:cs="Segoe UI"/>
          <w:color w:val="24292E"/>
          <w:sz w:val="22"/>
          <w:szCs w:val="22"/>
        </w:rPr>
        <w:t>, </w:t>
      </w:r>
      <w:r w:rsidRPr="008A15DB">
        <w:rPr>
          <w:rStyle w:val="HTMLCode"/>
          <w:rFonts w:ascii="Consolas" w:hAnsi="Consolas"/>
          <w:color w:val="24292E"/>
          <w:sz w:val="22"/>
          <w:szCs w:val="22"/>
        </w:rPr>
        <w:t>=</w:t>
      </w:r>
      <w:r w:rsidRPr="008A15DB">
        <w:rPr>
          <w:rFonts w:ascii="Segoe UI" w:hAnsi="Segoe UI" w:cs="Segoe UI"/>
          <w:color w:val="24292E"/>
          <w:sz w:val="22"/>
          <w:szCs w:val="22"/>
        </w:rPr>
        <w:t>, </w:t>
      </w:r>
      <w:r w:rsidRPr="008A15DB">
        <w:rPr>
          <w:rStyle w:val="HTMLCode"/>
          <w:rFonts w:ascii="Consolas" w:hAnsi="Consolas"/>
          <w:color w:val="24292E"/>
          <w:sz w:val="22"/>
          <w:szCs w:val="22"/>
        </w:rPr>
        <w:t>2</w:t>
      </w:r>
      <w:r w:rsidRPr="008A15DB">
        <w:rPr>
          <w:rFonts w:ascii="Segoe UI" w:hAnsi="Segoe UI" w:cs="Segoe UI"/>
          <w:color w:val="24292E"/>
          <w:sz w:val="22"/>
          <w:szCs w:val="22"/>
        </w:rPr>
        <w:t>, and </w:t>
      </w:r>
      <w:r w:rsidRPr="008A15DB">
        <w:rPr>
          <w:rStyle w:val="HTMLCode"/>
          <w:rFonts w:ascii="Consolas" w:hAnsi="Consolas"/>
          <w:color w:val="24292E"/>
          <w:sz w:val="22"/>
          <w:szCs w:val="22"/>
        </w:rPr>
        <w:t>;</w:t>
      </w:r>
      <w:r w:rsidRPr="008A15DB">
        <w:rPr>
          <w:rFonts w:ascii="Segoe UI" w:hAnsi="Segoe UI" w:cs="Segoe UI"/>
          <w:color w:val="24292E"/>
          <w:sz w:val="22"/>
          <w:szCs w:val="22"/>
        </w:rPr>
        <w:t>. Whitespace may or may not be persisted as a token, depending on whether it's meaningful or not.</w:t>
      </w:r>
    </w:p>
    <w:p w:rsidR="003D35BF" w:rsidRPr="008A15DB" w:rsidRDefault="003D35BF" w:rsidP="003D35BF">
      <w:pPr>
        <w:pStyle w:val="NormalWeb"/>
        <w:spacing w:before="0" w:beforeAutospacing="0" w:after="0" w:afterAutospacing="0"/>
        <w:ind w:left="720"/>
        <w:rPr>
          <w:rFonts w:ascii="Segoe UI" w:hAnsi="Segoe UI" w:cs="Segoe UI"/>
          <w:color w:val="24292E"/>
          <w:sz w:val="22"/>
          <w:szCs w:val="22"/>
        </w:rPr>
      </w:pPr>
      <w:r w:rsidRPr="008A15DB">
        <w:rPr>
          <w:rStyle w:val="Strong"/>
          <w:rFonts w:ascii="Segoe UI" w:hAnsi="Segoe UI" w:cs="Segoe UI"/>
          <w:color w:val="24292E"/>
          <w:sz w:val="22"/>
          <w:szCs w:val="22"/>
        </w:rPr>
        <w:t>Note:</w:t>
      </w:r>
      <w:r w:rsidRPr="008A15DB">
        <w:rPr>
          <w:rFonts w:ascii="Segoe UI" w:hAnsi="Segoe UI" w:cs="Segoe UI"/>
          <w:color w:val="24292E"/>
          <w:sz w:val="22"/>
          <w:szCs w:val="22"/>
        </w:rPr>
        <w:t> The difference between tokenizing and lexing is subtle and academic, but it centers on whether or not these tokens are identified in a </w:t>
      </w:r>
      <w:r w:rsidRPr="008A15DB">
        <w:rPr>
          <w:rStyle w:val="Emphasis"/>
          <w:rFonts w:ascii="Segoe UI" w:hAnsi="Segoe UI" w:cs="Segoe UI"/>
          <w:color w:val="24292E"/>
          <w:sz w:val="22"/>
          <w:szCs w:val="22"/>
        </w:rPr>
        <w:t>stateless</w:t>
      </w:r>
      <w:r w:rsidRPr="008A15DB">
        <w:rPr>
          <w:rFonts w:ascii="Segoe UI" w:hAnsi="Segoe UI" w:cs="Segoe UI"/>
          <w:color w:val="24292E"/>
          <w:sz w:val="22"/>
          <w:szCs w:val="22"/>
        </w:rPr>
        <w:t> or </w:t>
      </w:r>
      <w:r w:rsidRPr="008A15DB">
        <w:rPr>
          <w:rStyle w:val="Emphasis"/>
          <w:rFonts w:ascii="Segoe UI" w:hAnsi="Segoe UI" w:cs="Segoe UI"/>
          <w:color w:val="24292E"/>
          <w:sz w:val="22"/>
          <w:szCs w:val="22"/>
        </w:rPr>
        <w:t>stateful</w:t>
      </w:r>
      <w:r w:rsidRPr="008A15DB">
        <w:rPr>
          <w:rFonts w:ascii="Segoe UI" w:hAnsi="Segoe UI" w:cs="Segoe UI"/>
          <w:color w:val="24292E"/>
          <w:sz w:val="22"/>
          <w:szCs w:val="22"/>
        </w:rPr>
        <w:t> way. Put simply, if the tokenizer were to invoke stateful parsing rules to figure out whether </w:t>
      </w:r>
      <w:r w:rsidRPr="008A15DB">
        <w:rPr>
          <w:rStyle w:val="HTMLCode"/>
          <w:rFonts w:ascii="Consolas" w:hAnsi="Consolas"/>
          <w:color w:val="24292E"/>
          <w:sz w:val="22"/>
          <w:szCs w:val="22"/>
        </w:rPr>
        <w:t>a</w:t>
      </w:r>
      <w:r w:rsidRPr="008A15DB">
        <w:rPr>
          <w:rFonts w:ascii="Segoe UI" w:hAnsi="Segoe UI" w:cs="Segoe UI"/>
          <w:color w:val="24292E"/>
          <w:sz w:val="22"/>
          <w:szCs w:val="22"/>
        </w:rPr>
        <w:t> should be considered a distinct token or just part of another token, </w:t>
      </w:r>
      <w:r w:rsidRPr="008A15DB">
        <w:rPr>
          <w:rStyle w:val="Emphasis"/>
          <w:rFonts w:ascii="Segoe UI" w:hAnsi="Segoe UI" w:cs="Segoe UI"/>
          <w:color w:val="24292E"/>
          <w:sz w:val="22"/>
          <w:szCs w:val="22"/>
        </w:rPr>
        <w:t>that</w:t>
      </w:r>
      <w:r w:rsidRPr="008A15DB">
        <w:rPr>
          <w:rFonts w:ascii="Segoe UI" w:hAnsi="Segoe UI" w:cs="Segoe UI"/>
          <w:color w:val="24292E"/>
          <w:sz w:val="22"/>
          <w:szCs w:val="22"/>
        </w:rPr>
        <w:t> would be </w:t>
      </w:r>
      <w:r w:rsidRPr="008A15DB">
        <w:rPr>
          <w:rStyle w:val="Strong"/>
          <w:rFonts w:ascii="Segoe UI" w:hAnsi="Segoe UI" w:cs="Segoe UI"/>
          <w:color w:val="24292E"/>
          <w:sz w:val="22"/>
          <w:szCs w:val="22"/>
        </w:rPr>
        <w:t>lexing</w:t>
      </w:r>
      <w:r w:rsidRPr="008A15DB">
        <w:rPr>
          <w:rFonts w:ascii="Segoe UI" w:hAnsi="Segoe UI" w:cs="Segoe UI"/>
          <w:color w:val="24292E"/>
          <w:sz w:val="22"/>
          <w:szCs w:val="22"/>
        </w:rPr>
        <w:t>.</w:t>
      </w:r>
    </w:p>
    <w:p w:rsidR="003D35BF" w:rsidRPr="008A15DB" w:rsidRDefault="003D35BF" w:rsidP="003D35BF">
      <w:pPr>
        <w:pStyle w:val="NormalWeb"/>
        <w:numPr>
          <w:ilvl w:val="0"/>
          <w:numId w:val="23"/>
        </w:numPr>
        <w:spacing w:before="240" w:beforeAutospacing="0" w:after="240" w:afterAutospacing="0"/>
        <w:rPr>
          <w:rFonts w:ascii="Segoe UI" w:hAnsi="Segoe UI" w:cs="Segoe UI"/>
          <w:color w:val="24292E"/>
          <w:sz w:val="22"/>
          <w:szCs w:val="22"/>
        </w:rPr>
      </w:pPr>
      <w:r w:rsidRPr="008A15DB">
        <w:rPr>
          <w:rStyle w:val="Strong"/>
          <w:rFonts w:ascii="Segoe UI" w:hAnsi="Segoe UI" w:cs="Segoe UI"/>
          <w:color w:val="24292E"/>
          <w:sz w:val="22"/>
          <w:szCs w:val="22"/>
        </w:rPr>
        <w:t>Parsing:</w:t>
      </w:r>
      <w:r w:rsidRPr="008A15DB">
        <w:rPr>
          <w:rFonts w:ascii="Segoe UI" w:hAnsi="Segoe UI" w:cs="Segoe UI"/>
          <w:color w:val="24292E"/>
          <w:sz w:val="22"/>
          <w:szCs w:val="22"/>
        </w:rPr>
        <w:t> taking a stream (array) of tokens and turning it into a tree of nested elements, which collectively represent the grammatical structure of the program. This tree is called an "AST" (</w:t>
      </w:r>
      <w:r w:rsidRPr="008A15DB">
        <w:rPr>
          <w:rFonts w:ascii="Segoe UI" w:hAnsi="Segoe UI" w:cs="Segoe UI"/>
          <w:b/>
          <w:bCs/>
          <w:color w:val="24292E"/>
          <w:sz w:val="22"/>
          <w:szCs w:val="22"/>
        </w:rPr>
        <w:t>A</w:t>
      </w:r>
      <w:r w:rsidRPr="008A15DB">
        <w:rPr>
          <w:rFonts w:ascii="Segoe UI" w:hAnsi="Segoe UI" w:cs="Segoe UI"/>
          <w:color w:val="24292E"/>
          <w:sz w:val="22"/>
          <w:szCs w:val="22"/>
        </w:rPr>
        <w:t>bstract </w:t>
      </w:r>
      <w:r w:rsidRPr="008A15DB">
        <w:rPr>
          <w:rFonts w:ascii="Segoe UI" w:hAnsi="Segoe UI" w:cs="Segoe UI"/>
          <w:b/>
          <w:bCs/>
          <w:color w:val="24292E"/>
          <w:sz w:val="22"/>
          <w:szCs w:val="22"/>
        </w:rPr>
        <w:t>S</w:t>
      </w:r>
      <w:r w:rsidRPr="008A15DB">
        <w:rPr>
          <w:rFonts w:ascii="Segoe UI" w:hAnsi="Segoe UI" w:cs="Segoe UI"/>
          <w:color w:val="24292E"/>
          <w:sz w:val="22"/>
          <w:szCs w:val="22"/>
        </w:rPr>
        <w:t>yntax </w:t>
      </w:r>
      <w:r w:rsidRPr="008A15DB">
        <w:rPr>
          <w:rFonts w:ascii="Segoe UI" w:hAnsi="Segoe UI" w:cs="Segoe UI"/>
          <w:b/>
          <w:bCs/>
          <w:color w:val="24292E"/>
          <w:sz w:val="22"/>
          <w:szCs w:val="22"/>
        </w:rPr>
        <w:t>T</w:t>
      </w:r>
      <w:r w:rsidRPr="008A15DB">
        <w:rPr>
          <w:rFonts w:ascii="Segoe UI" w:hAnsi="Segoe UI" w:cs="Segoe UI"/>
          <w:color w:val="24292E"/>
          <w:sz w:val="22"/>
          <w:szCs w:val="22"/>
        </w:rPr>
        <w:t>ree).</w:t>
      </w:r>
    </w:p>
    <w:p w:rsidR="003D35BF" w:rsidRPr="008A15DB" w:rsidRDefault="003D35BF" w:rsidP="003D35BF">
      <w:pPr>
        <w:pStyle w:val="NormalWeb"/>
        <w:spacing w:before="0" w:beforeAutospacing="0" w:after="0" w:afterAutospacing="0"/>
        <w:ind w:left="720"/>
        <w:rPr>
          <w:rFonts w:ascii="Segoe UI" w:hAnsi="Segoe UI" w:cs="Segoe UI"/>
          <w:color w:val="24292E"/>
          <w:sz w:val="22"/>
          <w:szCs w:val="22"/>
        </w:rPr>
      </w:pPr>
      <w:r w:rsidRPr="008A15DB">
        <w:rPr>
          <w:rFonts w:ascii="Segoe UI" w:hAnsi="Segoe UI" w:cs="Segoe UI"/>
          <w:color w:val="24292E"/>
          <w:sz w:val="22"/>
          <w:szCs w:val="22"/>
        </w:rPr>
        <w:t>The tree for </w:t>
      </w:r>
      <w:r w:rsidRPr="008A15DB">
        <w:rPr>
          <w:rStyle w:val="HTMLCode"/>
          <w:rFonts w:ascii="Consolas" w:hAnsi="Consolas"/>
          <w:color w:val="24292E"/>
          <w:sz w:val="22"/>
          <w:szCs w:val="22"/>
        </w:rPr>
        <w:t>var a = 2;</w:t>
      </w:r>
      <w:r w:rsidRPr="008A15DB">
        <w:rPr>
          <w:rFonts w:ascii="Segoe UI" w:hAnsi="Segoe UI" w:cs="Segoe UI"/>
          <w:color w:val="24292E"/>
          <w:sz w:val="22"/>
          <w:szCs w:val="22"/>
        </w:rPr>
        <w:t> might start with a top-level node called </w:t>
      </w:r>
      <w:r w:rsidRPr="008A15DB">
        <w:rPr>
          <w:rStyle w:val="HTMLCode"/>
          <w:rFonts w:ascii="Consolas" w:hAnsi="Consolas"/>
          <w:color w:val="24292E"/>
          <w:sz w:val="22"/>
          <w:szCs w:val="22"/>
        </w:rPr>
        <w:t>VariableDeclaration</w:t>
      </w:r>
      <w:r w:rsidRPr="008A15DB">
        <w:rPr>
          <w:rFonts w:ascii="Segoe UI" w:hAnsi="Segoe UI" w:cs="Segoe UI"/>
          <w:color w:val="24292E"/>
          <w:sz w:val="22"/>
          <w:szCs w:val="22"/>
        </w:rPr>
        <w:t>, with a child node called </w:t>
      </w:r>
      <w:r w:rsidRPr="008A15DB">
        <w:rPr>
          <w:rStyle w:val="HTMLCode"/>
          <w:rFonts w:ascii="Consolas" w:hAnsi="Consolas"/>
          <w:color w:val="24292E"/>
          <w:sz w:val="22"/>
          <w:szCs w:val="22"/>
        </w:rPr>
        <w:t>Identifier</w:t>
      </w:r>
      <w:r w:rsidRPr="008A15DB">
        <w:rPr>
          <w:rFonts w:ascii="Segoe UI" w:hAnsi="Segoe UI" w:cs="Segoe UI"/>
          <w:color w:val="24292E"/>
          <w:sz w:val="22"/>
          <w:szCs w:val="22"/>
        </w:rPr>
        <w:t> (whose value is </w:t>
      </w:r>
      <w:r w:rsidRPr="008A15DB">
        <w:rPr>
          <w:rStyle w:val="HTMLCode"/>
          <w:rFonts w:ascii="Consolas" w:hAnsi="Consolas"/>
          <w:color w:val="24292E"/>
          <w:sz w:val="22"/>
          <w:szCs w:val="22"/>
        </w:rPr>
        <w:t>a</w:t>
      </w:r>
      <w:r w:rsidRPr="008A15DB">
        <w:rPr>
          <w:rFonts w:ascii="Segoe UI" w:hAnsi="Segoe UI" w:cs="Segoe UI"/>
          <w:color w:val="24292E"/>
          <w:sz w:val="22"/>
          <w:szCs w:val="22"/>
        </w:rPr>
        <w:t>), and another child called </w:t>
      </w:r>
      <w:r w:rsidRPr="008A15DB">
        <w:rPr>
          <w:rStyle w:val="HTMLCode"/>
          <w:rFonts w:ascii="Consolas" w:hAnsi="Consolas"/>
          <w:color w:val="24292E"/>
          <w:sz w:val="22"/>
          <w:szCs w:val="22"/>
        </w:rPr>
        <w:t>AssignmentExpression</w:t>
      </w:r>
      <w:r w:rsidRPr="008A15DB">
        <w:rPr>
          <w:rFonts w:ascii="Segoe UI" w:hAnsi="Segoe UI" w:cs="Segoe UI"/>
          <w:color w:val="24292E"/>
          <w:sz w:val="22"/>
          <w:szCs w:val="22"/>
        </w:rPr>
        <w:t> which itself has a child called </w:t>
      </w:r>
      <w:r w:rsidRPr="008A15DB">
        <w:rPr>
          <w:rStyle w:val="HTMLCode"/>
          <w:rFonts w:ascii="Consolas" w:hAnsi="Consolas"/>
          <w:color w:val="24292E"/>
          <w:sz w:val="22"/>
          <w:szCs w:val="22"/>
        </w:rPr>
        <w:t>NumericLiteral</w:t>
      </w:r>
      <w:r w:rsidRPr="008A15DB">
        <w:rPr>
          <w:rFonts w:ascii="Segoe UI" w:hAnsi="Segoe UI" w:cs="Segoe UI"/>
          <w:color w:val="24292E"/>
          <w:sz w:val="22"/>
          <w:szCs w:val="22"/>
        </w:rPr>
        <w:t> (whose value is </w:t>
      </w:r>
      <w:r w:rsidRPr="008A15DB">
        <w:rPr>
          <w:rStyle w:val="HTMLCode"/>
          <w:rFonts w:ascii="Consolas" w:hAnsi="Consolas"/>
          <w:color w:val="24292E"/>
          <w:sz w:val="22"/>
          <w:szCs w:val="22"/>
        </w:rPr>
        <w:t>2</w:t>
      </w:r>
      <w:r w:rsidRPr="008A15DB">
        <w:rPr>
          <w:rFonts w:ascii="Segoe UI" w:hAnsi="Segoe UI" w:cs="Segoe UI"/>
          <w:color w:val="24292E"/>
          <w:sz w:val="22"/>
          <w:szCs w:val="22"/>
        </w:rPr>
        <w:t>).</w:t>
      </w:r>
    </w:p>
    <w:p w:rsidR="003D35BF" w:rsidRPr="008A15DB" w:rsidRDefault="003D35BF" w:rsidP="003D35BF">
      <w:pPr>
        <w:pStyle w:val="NormalWeb"/>
        <w:numPr>
          <w:ilvl w:val="0"/>
          <w:numId w:val="23"/>
        </w:numPr>
        <w:spacing w:before="240" w:beforeAutospacing="0" w:after="240" w:afterAutospacing="0"/>
        <w:rPr>
          <w:rFonts w:ascii="Segoe UI" w:hAnsi="Segoe UI" w:cs="Segoe UI"/>
          <w:color w:val="24292E"/>
          <w:sz w:val="22"/>
          <w:szCs w:val="22"/>
        </w:rPr>
      </w:pPr>
      <w:r w:rsidRPr="008A15DB">
        <w:rPr>
          <w:rStyle w:val="Strong"/>
          <w:rFonts w:ascii="Segoe UI" w:hAnsi="Segoe UI" w:cs="Segoe UI"/>
          <w:color w:val="24292E"/>
          <w:sz w:val="22"/>
          <w:szCs w:val="22"/>
        </w:rPr>
        <w:lastRenderedPageBreak/>
        <w:t>Code-Generation:</w:t>
      </w:r>
      <w:r w:rsidRPr="008A15DB">
        <w:rPr>
          <w:rFonts w:ascii="Segoe UI" w:hAnsi="Segoe UI" w:cs="Segoe UI"/>
          <w:color w:val="24292E"/>
          <w:sz w:val="22"/>
          <w:szCs w:val="22"/>
        </w:rPr>
        <w:t> the process of taking an AST and turning it into executable code. This part varies greatly depending on the language, the platform it's targeting, etc.</w:t>
      </w:r>
    </w:p>
    <w:p w:rsidR="003D35BF" w:rsidRPr="008A15DB" w:rsidRDefault="003D35BF" w:rsidP="003D35BF">
      <w:pPr>
        <w:pStyle w:val="NormalWeb"/>
        <w:spacing w:before="0" w:beforeAutospacing="0" w:after="0" w:afterAutospacing="0"/>
        <w:ind w:left="720"/>
        <w:rPr>
          <w:rFonts w:ascii="Segoe UI" w:hAnsi="Segoe UI" w:cs="Segoe UI"/>
          <w:color w:val="24292E"/>
          <w:sz w:val="22"/>
          <w:szCs w:val="22"/>
        </w:rPr>
      </w:pPr>
      <w:r w:rsidRPr="008A15DB">
        <w:rPr>
          <w:rFonts w:ascii="Segoe UI" w:hAnsi="Segoe UI" w:cs="Segoe UI"/>
          <w:color w:val="24292E"/>
          <w:sz w:val="22"/>
          <w:szCs w:val="22"/>
        </w:rPr>
        <w:t>So, rather than get mired in details, we'll just handwave and say that there's a way to take our above described AST for </w:t>
      </w:r>
      <w:r w:rsidRPr="008A15DB">
        <w:rPr>
          <w:rStyle w:val="HTMLCode"/>
          <w:rFonts w:ascii="Consolas" w:hAnsi="Consolas"/>
          <w:color w:val="24292E"/>
          <w:sz w:val="22"/>
          <w:szCs w:val="22"/>
        </w:rPr>
        <w:t>var a = 2;</w:t>
      </w:r>
      <w:r w:rsidRPr="008A15DB">
        <w:rPr>
          <w:rFonts w:ascii="Segoe UI" w:hAnsi="Segoe UI" w:cs="Segoe UI"/>
          <w:color w:val="24292E"/>
          <w:sz w:val="22"/>
          <w:szCs w:val="22"/>
        </w:rPr>
        <w:t> and turn it into a set of machine instructions to actually </w:t>
      </w:r>
      <w:r w:rsidRPr="008A15DB">
        <w:rPr>
          <w:rStyle w:val="Emphasis"/>
          <w:rFonts w:ascii="Segoe UI" w:hAnsi="Segoe UI" w:cs="Segoe UI"/>
          <w:color w:val="24292E"/>
          <w:sz w:val="22"/>
          <w:szCs w:val="22"/>
        </w:rPr>
        <w:t>create</w:t>
      </w:r>
      <w:r w:rsidRPr="008A15DB">
        <w:rPr>
          <w:rFonts w:ascii="Segoe UI" w:hAnsi="Segoe UI" w:cs="Segoe UI"/>
          <w:color w:val="24292E"/>
          <w:sz w:val="22"/>
          <w:szCs w:val="22"/>
        </w:rPr>
        <w:t> a variable called </w:t>
      </w:r>
      <w:r w:rsidRPr="008A15DB">
        <w:rPr>
          <w:rStyle w:val="HTMLCode"/>
          <w:rFonts w:ascii="Consolas" w:hAnsi="Consolas"/>
          <w:color w:val="24292E"/>
          <w:sz w:val="22"/>
          <w:szCs w:val="22"/>
        </w:rPr>
        <w:t>a</w:t>
      </w:r>
      <w:r w:rsidRPr="008A15DB">
        <w:rPr>
          <w:rFonts w:ascii="Segoe UI" w:hAnsi="Segoe UI" w:cs="Segoe UI"/>
          <w:color w:val="24292E"/>
          <w:sz w:val="22"/>
          <w:szCs w:val="22"/>
        </w:rPr>
        <w:t> (including reserving memory, etc.), and then store a value into </w:t>
      </w:r>
      <w:r w:rsidRPr="008A15DB">
        <w:rPr>
          <w:rStyle w:val="HTMLCode"/>
          <w:rFonts w:ascii="Consolas" w:hAnsi="Consolas"/>
          <w:color w:val="24292E"/>
          <w:sz w:val="22"/>
          <w:szCs w:val="22"/>
        </w:rPr>
        <w:t>a</w:t>
      </w:r>
      <w:r w:rsidRPr="008A15DB">
        <w:rPr>
          <w:rFonts w:ascii="Segoe UI" w:hAnsi="Segoe UI" w:cs="Segoe UI"/>
          <w:color w:val="24292E"/>
          <w:sz w:val="22"/>
          <w:szCs w:val="22"/>
        </w:rPr>
        <w:t>.</w:t>
      </w:r>
    </w:p>
    <w:p w:rsidR="003D35BF" w:rsidRPr="008A15DB" w:rsidRDefault="003D35BF" w:rsidP="003D35BF">
      <w:pPr>
        <w:pStyle w:val="NormalWeb"/>
        <w:spacing w:before="240" w:beforeAutospacing="0" w:after="240" w:afterAutospacing="0"/>
        <w:ind w:left="720"/>
        <w:rPr>
          <w:rFonts w:ascii="Segoe UI" w:hAnsi="Segoe UI" w:cs="Segoe UI"/>
          <w:color w:val="24292E"/>
          <w:sz w:val="22"/>
          <w:szCs w:val="22"/>
        </w:rPr>
      </w:pPr>
      <w:r w:rsidRPr="008A15DB">
        <w:rPr>
          <w:rStyle w:val="Strong"/>
          <w:rFonts w:ascii="Segoe UI" w:hAnsi="Segoe UI" w:cs="Segoe UI"/>
          <w:color w:val="24292E"/>
          <w:sz w:val="22"/>
          <w:szCs w:val="22"/>
        </w:rPr>
        <w:t>Note:</w:t>
      </w:r>
      <w:r w:rsidRPr="008A15DB">
        <w:rPr>
          <w:rFonts w:ascii="Segoe UI" w:hAnsi="Segoe UI" w:cs="Segoe UI"/>
          <w:color w:val="24292E"/>
          <w:sz w:val="22"/>
          <w:szCs w:val="22"/>
        </w:rPr>
        <w:t> The details of how the engine manages system resources are deeper than we will dig, so we'll just take it for granted that the engine is able to create and store variables as needed.</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The JavaScript engine is vastly more complex than </w:t>
      </w:r>
      <w:r w:rsidRPr="008A15DB">
        <w:rPr>
          <w:rStyle w:val="Emphasis"/>
          <w:rFonts w:ascii="Segoe UI" w:hAnsi="Segoe UI" w:cs="Segoe UI"/>
          <w:color w:val="24292E"/>
          <w:sz w:val="22"/>
          <w:szCs w:val="22"/>
        </w:rPr>
        <w:t>just</w:t>
      </w:r>
      <w:r w:rsidRPr="008A15DB">
        <w:rPr>
          <w:rFonts w:ascii="Segoe UI" w:hAnsi="Segoe UI" w:cs="Segoe UI"/>
          <w:color w:val="24292E"/>
          <w:sz w:val="22"/>
          <w:szCs w:val="22"/>
        </w:rPr>
        <w:t> those three steps, as are most other language compilers. For instance, in the process of parsing and code-generation, there are certainly steps to optimize the performance of the execution, including collapsing redundant elements, etc.</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So, I'm painting only with broad strokes here. But I think you'll see shortly why </w:t>
      </w:r>
      <w:r w:rsidRPr="008A15DB">
        <w:rPr>
          <w:rStyle w:val="Emphasis"/>
          <w:rFonts w:ascii="Segoe UI" w:hAnsi="Segoe UI" w:cs="Segoe UI"/>
          <w:color w:val="24292E"/>
          <w:sz w:val="22"/>
          <w:szCs w:val="22"/>
        </w:rPr>
        <w:t>these</w:t>
      </w:r>
      <w:r w:rsidRPr="008A15DB">
        <w:rPr>
          <w:rFonts w:ascii="Segoe UI" w:hAnsi="Segoe UI" w:cs="Segoe UI"/>
          <w:color w:val="24292E"/>
          <w:sz w:val="22"/>
          <w:szCs w:val="22"/>
        </w:rPr>
        <w:t> details we </w:t>
      </w:r>
      <w:r w:rsidRPr="008A15DB">
        <w:rPr>
          <w:rStyle w:val="Emphasis"/>
          <w:rFonts w:ascii="Segoe UI" w:hAnsi="Segoe UI" w:cs="Segoe UI"/>
          <w:color w:val="24292E"/>
          <w:sz w:val="22"/>
          <w:szCs w:val="22"/>
        </w:rPr>
        <w:t>do</w:t>
      </w:r>
      <w:r w:rsidRPr="008A15DB">
        <w:rPr>
          <w:rFonts w:ascii="Segoe UI" w:hAnsi="Segoe UI" w:cs="Segoe UI"/>
          <w:color w:val="24292E"/>
          <w:sz w:val="22"/>
          <w:szCs w:val="22"/>
        </w:rPr>
        <w:t> cover, even at a high level, are relevant.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For one thing, JavaScript engines don't get the luxury (like other language compilers) of having plenty of time to optimize, because JavaScript compilation doesn't happen in a build step ahead of time, as with other languages.</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For JavaScript, the compilation that occurs happens, in many cases, mere microseconds (or less!) before the code is executed. To ensure the fastest performance, JS engines use all kinds of tricks (like JITs, which lazy compile and even hot re-compile, etc.) which are well beyond the "scope" of our discussion here.</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Let's just say, for simplicity's sake, that any snippet of JavaScript has to be compiled before (usually </w:t>
      </w:r>
      <w:r w:rsidRPr="008A15DB">
        <w:rPr>
          <w:rStyle w:val="Emphasis"/>
          <w:rFonts w:ascii="Segoe UI" w:hAnsi="Segoe UI" w:cs="Segoe UI"/>
          <w:color w:val="24292E"/>
          <w:sz w:val="22"/>
          <w:szCs w:val="22"/>
        </w:rPr>
        <w:t>right</w:t>
      </w:r>
      <w:r w:rsidRPr="008A15DB">
        <w:rPr>
          <w:rFonts w:ascii="Segoe UI" w:hAnsi="Segoe UI" w:cs="Segoe UI"/>
          <w:color w:val="24292E"/>
          <w:sz w:val="22"/>
          <w:szCs w:val="22"/>
        </w:rPr>
        <w:t> before!) it's executed. So, the JS compiler will take the program </w:t>
      </w:r>
      <w:r w:rsidRPr="008A15DB">
        <w:rPr>
          <w:rStyle w:val="HTMLCode"/>
          <w:rFonts w:ascii="Consolas" w:hAnsi="Consolas"/>
          <w:color w:val="24292E"/>
          <w:sz w:val="22"/>
          <w:szCs w:val="22"/>
        </w:rPr>
        <w:t>var a = 2;</w:t>
      </w:r>
      <w:r w:rsidRPr="008A15DB">
        <w:rPr>
          <w:rFonts w:ascii="Segoe UI" w:hAnsi="Segoe UI" w:cs="Segoe UI"/>
          <w:color w:val="24292E"/>
          <w:sz w:val="22"/>
          <w:szCs w:val="22"/>
        </w:rPr>
        <w:t> and compile it </w:t>
      </w:r>
      <w:r w:rsidRPr="008A15DB">
        <w:rPr>
          <w:rStyle w:val="Emphasis"/>
          <w:rFonts w:ascii="Segoe UI" w:hAnsi="Segoe UI" w:cs="Segoe UI"/>
          <w:color w:val="24292E"/>
          <w:sz w:val="22"/>
          <w:szCs w:val="22"/>
        </w:rPr>
        <w:t>first</w:t>
      </w:r>
      <w:r w:rsidRPr="008A15DB">
        <w:rPr>
          <w:rFonts w:ascii="Segoe UI" w:hAnsi="Segoe UI" w:cs="Segoe UI"/>
          <w:color w:val="24292E"/>
          <w:sz w:val="22"/>
          <w:szCs w:val="22"/>
        </w:rPr>
        <w:t>, and then be ready to execute it, usually right away.</w:t>
      </w:r>
    </w:p>
    <w:p w:rsidR="003D35BF" w:rsidRPr="008A15DB" w:rsidRDefault="003D35BF" w:rsidP="003D35BF">
      <w:pPr>
        <w:pStyle w:val="Heading2"/>
        <w:pBdr>
          <w:bottom w:val="single" w:sz="6" w:space="4" w:color="EAECEF"/>
        </w:pBdr>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Understanding Scope</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The way we will approach learning about scope is to think of the process in terms of a conversation. But, </w:t>
      </w:r>
      <w:r w:rsidRPr="008A15DB">
        <w:rPr>
          <w:rStyle w:val="Emphasis"/>
          <w:rFonts w:ascii="Segoe UI" w:hAnsi="Segoe UI" w:cs="Segoe UI"/>
          <w:color w:val="24292E"/>
          <w:sz w:val="22"/>
          <w:szCs w:val="22"/>
        </w:rPr>
        <w:t>who</w:t>
      </w:r>
      <w:r w:rsidRPr="008A15DB">
        <w:rPr>
          <w:rFonts w:ascii="Segoe UI" w:hAnsi="Segoe UI" w:cs="Segoe UI"/>
          <w:color w:val="24292E"/>
          <w:sz w:val="22"/>
          <w:szCs w:val="22"/>
        </w:rPr>
        <w:t> is having the conversation?</w:t>
      </w:r>
    </w:p>
    <w:p w:rsidR="003D35BF" w:rsidRPr="008A15DB" w:rsidRDefault="003D35BF" w:rsidP="003D35BF">
      <w:pPr>
        <w:pStyle w:val="Heading3"/>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The Cast</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Let's meet the cast of characters that interact to process the program </w:t>
      </w:r>
      <w:r w:rsidRPr="008A15DB">
        <w:rPr>
          <w:rStyle w:val="HTMLCode"/>
          <w:rFonts w:ascii="Consolas" w:hAnsi="Consolas"/>
          <w:color w:val="24292E"/>
          <w:sz w:val="22"/>
          <w:szCs w:val="22"/>
        </w:rPr>
        <w:t>var a = 2;</w:t>
      </w:r>
      <w:r w:rsidRPr="008A15DB">
        <w:rPr>
          <w:rFonts w:ascii="Segoe UI" w:hAnsi="Segoe UI" w:cs="Segoe UI"/>
          <w:color w:val="24292E"/>
          <w:sz w:val="22"/>
          <w:szCs w:val="22"/>
        </w:rPr>
        <w:t>, so we understand their conversations that we'll listen in on shortly:</w:t>
      </w:r>
    </w:p>
    <w:p w:rsidR="003D35BF" w:rsidRPr="008A15DB" w:rsidRDefault="003D35BF" w:rsidP="003D35BF">
      <w:pPr>
        <w:pStyle w:val="NormalWeb"/>
        <w:numPr>
          <w:ilvl w:val="0"/>
          <w:numId w:val="24"/>
        </w:numPr>
        <w:spacing w:before="240" w:beforeAutospacing="0" w:after="240" w:afterAutospacing="0"/>
        <w:rPr>
          <w:rFonts w:ascii="Segoe UI" w:hAnsi="Segoe UI" w:cs="Segoe UI"/>
          <w:color w:val="24292E"/>
          <w:sz w:val="22"/>
          <w:szCs w:val="22"/>
        </w:rPr>
      </w:pP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responsible for start-to-finish compilation and execution of our JavaScript program.</w:t>
      </w:r>
    </w:p>
    <w:p w:rsidR="003D35BF" w:rsidRPr="008A15DB" w:rsidRDefault="003D35BF" w:rsidP="003D35BF">
      <w:pPr>
        <w:pStyle w:val="NormalWeb"/>
        <w:numPr>
          <w:ilvl w:val="0"/>
          <w:numId w:val="24"/>
        </w:numPr>
        <w:spacing w:before="240" w:beforeAutospacing="0" w:after="240" w:afterAutospacing="0"/>
        <w:rPr>
          <w:rFonts w:ascii="Segoe UI" w:hAnsi="Segoe UI" w:cs="Segoe UI"/>
          <w:color w:val="24292E"/>
          <w:sz w:val="22"/>
          <w:szCs w:val="22"/>
        </w:rPr>
      </w:pP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one of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's friends; handles all the dirty work of parsing and code-generation (see previous section).</w:t>
      </w:r>
    </w:p>
    <w:p w:rsidR="003D35BF" w:rsidRPr="008A15DB" w:rsidRDefault="003D35BF" w:rsidP="003D35BF">
      <w:pPr>
        <w:pStyle w:val="NormalWeb"/>
        <w:numPr>
          <w:ilvl w:val="0"/>
          <w:numId w:val="24"/>
        </w:numPr>
        <w:spacing w:before="240" w:beforeAutospacing="0" w:after="240" w:afterAutospacing="0"/>
        <w:rPr>
          <w:rFonts w:ascii="Segoe UI" w:hAnsi="Segoe UI" w:cs="Segoe UI"/>
          <w:color w:val="24292E"/>
          <w:sz w:val="22"/>
          <w:szCs w:val="22"/>
        </w:rPr>
      </w:pP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another friend of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collects and maintains a look-up list of all the declared identifiers (variables), and enforces a strict set of rules as to how these are accessible to currently executing code.</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lastRenderedPageBreak/>
        <w:t>For you to </w:t>
      </w:r>
      <w:r w:rsidRPr="008A15DB">
        <w:rPr>
          <w:rStyle w:val="Emphasis"/>
          <w:rFonts w:ascii="Segoe UI" w:hAnsi="Segoe UI" w:cs="Segoe UI"/>
          <w:color w:val="24292E"/>
          <w:sz w:val="22"/>
          <w:szCs w:val="22"/>
        </w:rPr>
        <w:t>fully understand</w:t>
      </w:r>
      <w:r w:rsidRPr="008A15DB">
        <w:rPr>
          <w:rFonts w:ascii="Segoe UI" w:hAnsi="Segoe UI" w:cs="Segoe UI"/>
          <w:color w:val="24292E"/>
          <w:sz w:val="22"/>
          <w:szCs w:val="22"/>
        </w:rPr>
        <w:t> how JavaScript works, you need to begin to </w:t>
      </w:r>
      <w:r w:rsidRPr="008A15DB">
        <w:rPr>
          <w:rStyle w:val="Emphasis"/>
          <w:rFonts w:ascii="Segoe UI" w:hAnsi="Segoe UI" w:cs="Segoe UI"/>
          <w:color w:val="24292E"/>
          <w:sz w:val="22"/>
          <w:szCs w:val="22"/>
        </w:rPr>
        <w:t>think</w:t>
      </w:r>
      <w:r w:rsidRPr="008A15DB">
        <w:rPr>
          <w:rFonts w:ascii="Segoe UI" w:hAnsi="Segoe UI" w:cs="Segoe UI"/>
          <w:color w:val="24292E"/>
          <w:sz w:val="22"/>
          <w:szCs w:val="22"/>
        </w:rPr>
        <w:t> like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(and friends) think, ask the questions they ask, and answer those questions the same.</w:t>
      </w:r>
    </w:p>
    <w:p w:rsidR="003D35BF" w:rsidRPr="008A15DB" w:rsidRDefault="003D35BF" w:rsidP="003D35BF">
      <w:pPr>
        <w:pStyle w:val="Heading3"/>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Back &amp; Forth</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When you see the program </w:t>
      </w:r>
      <w:r w:rsidRPr="008A15DB">
        <w:rPr>
          <w:rStyle w:val="HTMLCode"/>
          <w:rFonts w:ascii="Consolas" w:hAnsi="Consolas"/>
          <w:color w:val="24292E"/>
          <w:sz w:val="22"/>
          <w:szCs w:val="22"/>
        </w:rPr>
        <w:t>var a = 2;</w:t>
      </w:r>
      <w:r w:rsidRPr="008A15DB">
        <w:rPr>
          <w:rFonts w:ascii="Segoe UI" w:hAnsi="Segoe UI" w:cs="Segoe UI"/>
          <w:color w:val="24292E"/>
          <w:sz w:val="22"/>
          <w:szCs w:val="22"/>
        </w:rPr>
        <w:t>, you most likely think of that as one statement. But that's not how our new friend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sees it. In fact,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sees two distinct statements, one which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will handle during compilation, and one which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will handle during execution.</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So, let's break down how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and friends will approach the program </w:t>
      </w:r>
      <w:r w:rsidRPr="008A15DB">
        <w:rPr>
          <w:rStyle w:val="HTMLCode"/>
          <w:rFonts w:ascii="Consolas" w:hAnsi="Consolas"/>
          <w:color w:val="24292E"/>
          <w:sz w:val="22"/>
          <w:szCs w:val="22"/>
        </w:rPr>
        <w:t>var a = 2;</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The first thing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will do with this program is perform lexing to break it down into tokens, which it will then parse into a tree. But when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gets to code-generation, it will treat this program somewhat differently than perhaps assumed.</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A reasonable assumption would be that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will produce code that could be summed up by this pseudo-code: "Allocate memory for a variable, label it </w:t>
      </w:r>
      <w:r w:rsidRPr="008A15DB">
        <w:rPr>
          <w:rStyle w:val="HTMLCode"/>
          <w:rFonts w:ascii="Consolas" w:hAnsi="Consolas"/>
          <w:color w:val="24292E"/>
          <w:sz w:val="22"/>
          <w:szCs w:val="22"/>
        </w:rPr>
        <w:t>a</w:t>
      </w:r>
      <w:r w:rsidRPr="008A15DB">
        <w:rPr>
          <w:rFonts w:ascii="Segoe UI" w:hAnsi="Segoe UI" w:cs="Segoe UI"/>
          <w:color w:val="24292E"/>
          <w:sz w:val="22"/>
          <w:szCs w:val="22"/>
        </w:rPr>
        <w:t>, then stick the value </w:t>
      </w:r>
      <w:r w:rsidRPr="008A15DB">
        <w:rPr>
          <w:rStyle w:val="HTMLCode"/>
          <w:rFonts w:ascii="Consolas" w:hAnsi="Consolas"/>
          <w:color w:val="24292E"/>
          <w:sz w:val="22"/>
          <w:szCs w:val="22"/>
        </w:rPr>
        <w:t>2</w:t>
      </w:r>
      <w:r w:rsidRPr="008A15DB">
        <w:rPr>
          <w:rFonts w:ascii="Segoe UI" w:hAnsi="Segoe UI" w:cs="Segoe UI"/>
          <w:color w:val="24292E"/>
          <w:sz w:val="22"/>
          <w:szCs w:val="22"/>
        </w:rPr>
        <w:t> into that variable." Unfortunately, that's not quite accurate.</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will instead proceed as:</w:t>
      </w:r>
    </w:p>
    <w:p w:rsidR="003D35BF" w:rsidRPr="008A15DB" w:rsidRDefault="003D35BF" w:rsidP="003D35BF">
      <w:pPr>
        <w:pStyle w:val="NormalWeb"/>
        <w:numPr>
          <w:ilvl w:val="0"/>
          <w:numId w:val="25"/>
        </w:numPr>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Encountering </w:t>
      </w:r>
      <w:r w:rsidRPr="008A15DB">
        <w:rPr>
          <w:rStyle w:val="HTMLCode"/>
          <w:rFonts w:ascii="Consolas" w:hAnsi="Consolas"/>
          <w:color w:val="24292E"/>
          <w:sz w:val="22"/>
          <w:szCs w:val="22"/>
        </w:rPr>
        <w:t>var a</w:t>
      </w:r>
      <w:r w:rsidRPr="008A15DB">
        <w:rPr>
          <w:rFonts w:ascii="Segoe UI" w:hAnsi="Segoe UI" w:cs="Segoe UI"/>
          <w:color w:val="24292E"/>
          <w:sz w:val="22"/>
          <w:szCs w:val="22"/>
        </w:rPr>
        <w:t>,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asks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to see if a variable </w:t>
      </w:r>
      <w:r w:rsidRPr="008A15DB">
        <w:rPr>
          <w:rStyle w:val="HTMLCode"/>
          <w:rFonts w:ascii="Consolas" w:hAnsi="Consolas"/>
          <w:color w:val="24292E"/>
          <w:sz w:val="22"/>
          <w:szCs w:val="22"/>
        </w:rPr>
        <w:t>a</w:t>
      </w:r>
      <w:r w:rsidRPr="008A15DB">
        <w:rPr>
          <w:rFonts w:ascii="Segoe UI" w:hAnsi="Segoe UI" w:cs="Segoe UI"/>
          <w:color w:val="24292E"/>
          <w:sz w:val="22"/>
          <w:szCs w:val="22"/>
        </w:rPr>
        <w:t> already exists for that particular scope collection. If so,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ignores this declaration and moves on. Otherwise,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asks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to declare a new variable called </w:t>
      </w:r>
      <w:r w:rsidRPr="008A15DB">
        <w:rPr>
          <w:rStyle w:val="HTMLCode"/>
          <w:rFonts w:ascii="Consolas" w:hAnsi="Consolas"/>
          <w:color w:val="24292E"/>
          <w:sz w:val="22"/>
          <w:szCs w:val="22"/>
        </w:rPr>
        <w:t>a</w:t>
      </w:r>
      <w:r w:rsidRPr="008A15DB">
        <w:rPr>
          <w:rFonts w:ascii="Segoe UI" w:hAnsi="Segoe UI" w:cs="Segoe UI"/>
          <w:color w:val="24292E"/>
          <w:sz w:val="22"/>
          <w:szCs w:val="22"/>
        </w:rPr>
        <w:t> for that scope collection.</w:t>
      </w:r>
    </w:p>
    <w:p w:rsidR="003D35BF" w:rsidRPr="008A15DB" w:rsidRDefault="003D35BF" w:rsidP="003D35BF">
      <w:pPr>
        <w:pStyle w:val="NormalWeb"/>
        <w:numPr>
          <w:ilvl w:val="0"/>
          <w:numId w:val="25"/>
        </w:numPr>
        <w:spacing w:before="0" w:beforeAutospacing="0" w:after="0" w:afterAutospacing="0"/>
        <w:rPr>
          <w:rFonts w:ascii="Segoe UI" w:hAnsi="Segoe UI" w:cs="Segoe UI"/>
          <w:color w:val="24292E"/>
          <w:sz w:val="22"/>
          <w:szCs w:val="22"/>
        </w:rPr>
      </w:pP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then produces code for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to later execute, to handle the </w:t>
      </w:r>
      <w:r w:rsidRPr="008A15DB">
        <w:rPr>
          <w:rStyle w:val="HTMLCode"/>
          <w:rFonts w:ascii="Consolas" w:hAnsi="Consolas"/>
          <w:color w:val="24292E"/>
          <w:sz w:val="22"/>
          <w:szCs w:val="22"/>
        </w:rPr>
        <w:t>a = 2</w:t>
      </w:r>
      <w:r w:rsidRPr="008A15DB">
        <w:rPr>
          <w:rFonts w:ascii="Segoe UI" w:hAnsi="Segoe UI" w:cs="Segoe UI"/>
          <w:color w:val="24292E"/>
          <w:sz w:val="22"/>
          <w:szCs w:val="22"/>
        </w:rPr>
        <w:t> assignment. The code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runs will first ask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if there is a variable called </w:t>
      </w:r>
      <w:r w:rsidRPr="008A15DB">
        <w:rPr>
          <w:rStyle w:val="HTMLCode"/>
          <w:rFonts w:ascii="Consolas" w:hAnsi="Consolas"/>
          <w:color w:val="24292E"/>
          <w:sz w:val="22"/>
          <w:szCs w:val="22"/>
        </w:rPr>
        <w:t>a</w:t>
      </w:r>
      <w:r w:rsidRPr="008A15DB">
        <w:rPr>
          <w:rFonts w:ascii="Segoe UI" w:hAnsi="Segoe UI" w:cs="Segoe UI"/>
          <w:color w:val="24292E"/>
          <w:sz w:val="22"/>
          <w:szCs w:val="22"/>
        </w:rPr>
        <w:t> accessible in the current scope collection. If so,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uses that variable. If not,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looks </w:t>
      </w:r>
      <w:r w:rsidRPr="008A15DB">
        <w:rPr>
          <w:rStyle w:val="Emphasis"/>
          <w:rFonts w:ascii="Segoe UI" w:hAnsi="Segoe UI" w:cs="Segoe UI"/>
          <w:color w:val="24292E"/>
          <w:sz w:val="22"/>
          <w:szCs w:val="22"/>
        </w:rPr>
        <w:t>elsewhere</w:t>
      </w:r>
      <w:r w:rsidRPr="008A15DB">
        <w:rPr>
          <w:rFonts w:ascii="Segoe UI" w:hAnsi="Segoe UI" w:cs="Segoe UI"/>
          <w:color w:val="24292E"/>
          <w:sz w:val="22"/>
          <w:szCs w:val="22"/>
        </w:rPr>
        <w:t> (see nested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section below).</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If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eventually finds a variable, it assigns the value </w:t>
      </w:r>
      <w:r w:rsidRPr="008A15DB">
        <w:rPr>
          <w:rStyle w:val="HTMLCode"/>
          <w:rFonts w:ascii="Consolas" w:hAnsi="Consolas"/>
          <w:color w:val="24292E"/>
          <w:sz w:val="22"/>
          <w:szCs w:val="22"/>
        </w:rPr>
        <w:t>2</w:t>
      </w:r>
      <w:r w:rsidRPr="008A15DB">
        <w:rPr>
          <w:rFonts w:ascii="Segoe UI" w:hAnsi="Segoe UI" w:cs="Segoe UI"/>
          <w:color w:val="24292E"/>
          <w:sz w:val="22"/>
          <w:szCs w:val="22"/>
        </w:rPr>
        <w:t> to it. If not,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will raise its hand and yell out an error!</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To summarize: two distinct actions are taken for a variable assignment: First,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declares a variable (if not previously declared in the current scope), and second, when executing,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looks up the variable in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and assigns to it, if found.</w:t>
      </w:r>
    </w:p>
    <w:p w:rsidR="003D35BF" w:rsidRPr="008A15DB" w:rsidRDefault="003D35BF" w:rsidP="003D35BF">
      <w:pPr>
        <w:pStyle w:val="Heading3"/>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Compiler Speak</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We need a little bit more compiler terminology to proceed further with understanding.</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When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executes the code that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produced for step (2), it has to look-up the variable </w:t>
      </w:r>
      <w:r w:rsidRPr="008A15DB">
        <w:rPr>
          <w:rStyle w:val="HTMLCode"/>
          <w:rFonts w:ascii="Consolas" w:hAnsi="Consolas"/>
          <w:color w:val="24292E"/>
          <w:sz w:val="22"/>
          <w:szCs w:val="22"/>
        </w:rPr>
        <w:t>a</w:t>
      </w:r>
      <w:r w:rsidRPr="008A15DB">
        <w:rPr>
          <w:rFonts w:ascii="Segoe UI" w:hAnsi="Segoe UI" w:cs="Segoe UI"/>
          <w:color w:val="24292E"/>
          <w:sz w:val="22"/>
          <w:szCs w:val="22"/>
        </w:rPr>
        <w:t> to see if it has been declared, and this look-up is consulting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But the type of look-up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performs affects the outcome of the look-up.</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In our case, it is said that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would be performing an "LHS" look-up for the variable </w:t>
      </w:r>
      <w:r w:rsidRPr="008A15DB">
        <w:rPr>
          <w:rStyle w:val="HTMLCode"/>
          <w:rFonts w:ascii="Consolas" w:hAnsi="Consolas"/>
          <w:color w:val="24292E"/>
          <w:sz w:val="22"/>
          <w:szCs w:val="22"/>
        </w:rPr>
        <w:t>a</w:t>
      </w:r>
      <w:r w:rsidRPr="008A15DB">
        <w:rPr>
          <w:rFonts w:ascii="Segoe UI" w:hAnsi="Segoe UI" w:cs="Segoe UI"/>
          <w:color w:val="24292E"/>
          <w:sz w:val="22"/>
          <w:szCs w:val="22"/>
        </w:rPr>
        <w:t>. The other type of look-up is called "RHS".</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 bet you can guess what the "L" and "R" mean. These terms stand for "Left-hand Side" and "Right-hand Side".</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Side... of what? </w:t>
      </w:r>
      <w:r w:rsidRPr="008A15DB">
        <w:rPr>
          <w:rStyle w:val="Strong"/>
          <w:rFonts w:ascii="Segoe UI" w:hAnsi="Segoe UI" w:cs="Segoe UI"/>
          <w:color w:val="24292E"/>
          <w:sz w:val="22"/>
          <w:szCs w:val="22"/>
        </w:rPr>
        <w:t>Of an assignment operation.</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In other words, an LHS look-up is done when a variable appears on the left-hand side of an assignment operation, and an RHS look-up is done when a variable appears on the right-hand side of an assignment operation.</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lastRenderedPageBreak/>
        <w:t>Actually, let's be a little more precise. An RHS look-up is indistinguishable, for our purposes, from simply a look-up of the value of some variable, whereas the LHS look-up is trying to find the variable container itself, so that it can assign. In this way, RHS doesn't </w:t>
      </w:r>
      <w:r w:rsidRPr="008A15DB">
        <w:rPr>
          <w:rStyle w:val="Emphasis"/>
          <w:rFonts w:ascii="Segoe UI" w:hAnsi="Segoe UI" w:cs="Segoe UI"/>
          <w:color w:val="24292E"/>
          <w:sz w:val="22"/>
          <w:szCs w:val="22"/>
        </w:rPr>
        <w:t>really</w:t>
      </w:r>
      <w:r w:rsidRPr="008A15DB">
        <w:rPr>
          <w:rFonts w:ascii="Segoe UI" w:hAnsi="Segoe UI" w:cs="Segoe UI"/>
          <w:color w:val="24292E"/>
          <w:sz w:val="22"/>
          <w:szCs w:val="22"/>
        </w:rPr>
        <w:t> mean "right-hand side of an assignment" per se, it just, more accurately, means "not left-hand side".</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Being slightly glib for a moment, you could also think "RHS" instead means "retrieve his/her source (value)", implying that RHS means "go get the value of...".</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Let's dig into that deeper.</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When I say:</w:t>
      </w: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en"/>
          <w:rFonts w:ascii="Consolas" w:hAnsi="Consolas"/>
          <w:color w:val="6F42C1"/>
          <w:sz w:val="22"/>
          <w:szCs w:val="22"/>
        </w:rPr>
        <w:t>console</w:t>
      </w:r>
      <w:r w:rsidRPr="008A15DB">
        <w:rPr>
          <w:rFonts w:ascii="Consolas" w:hAnsi="Consolas"/>
          <w:color w:val="24292E"/>
          <w:sz w:val="22"/>
          <w:szCs w:val="22"/>
        </w:rPr>
        <w:t>.</w:t>
      </w:r>
      <w:r w:rsidRPr="008A15DB">
        <w:rPr>
          <w:rStyle w:val="pl-c1"/>
          <w:rFonts w:ascii="Consolas" w:hAnsi="Consolas"/>
          <w:color w:val="005CC5"/>
          <w:sz w:val="22"/>
          <w:szCs w:val="22"/>
        </w:rPr>
        <w:t>log</w:t>
      </w:r>
      <w:r w:rsidRPr="008A15DB">
        <w:rPr>
          <w:rFonts w:ascii="Consolas" w:hAnsi="Consolas"/>
          <w:color w:val="24292E"/>
          <w:sz w:val="22"/>
          <w:szCs w:val="22"/>
        </w:rPr>
        <w:t>( a );</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The reference to </w:t>
      </w:r>
      <w:r w:rsidRPr="008A15DB">
        <w:rPr>
          <w:rStyle w:val="HTMLCode"/>
          <w:rFonts w:ascii="Consolas" w:hAnsi="Consolas"/>
          <w:color w:val="24292E"/>
          <w:sz w:val="22"/>
          <w:szCs w:val="22"/>
        </w:rPr>
        <w:t>a</w:t>
      </w:r>
      <w:r w:rsidRPr="008A15DB">
        <w:rPr>
          <w:rFonts w:ascii="Segoe UI" w:hAnsi="Segoe UI" w:cs="Segoe UI"/>
          <w:color w:val="24292E"/>
          <w:sz w:val="22"/>
          <w:szCs w:val="22"/>
        </w:rPr>
        <w:t> is an RHS reference, because nothing is being assigned to </w:t>
      </w:r>
      <w:r w:rsidRPr="008A15DB">
        <w:rPr>
          <w:rStyle w:val="HTMLCode"/>
          <w:rFonts w:ascii="Consolas" w:hAnsi="Consolas"/>
          <w:color w:val="24292E"/>
          <w:sz w:val="22"/>
          <w:szCs w:val="22"/>
        </w:rPr>
        <w:t>a</w:t>
      </w:r>
      <w:r w:rsidRPr="008A15DB">
        <w:rPr>
          <w:rFonts w:ascii="Segoe UI" w:hAnsi="Segoe UI" w:cs="Segoe UI"/>
          <w:color w:val="24292E"/>
          <w:sz w:val="22"/>
          <w:szCs w:val="22"/>
        </w:rPr>
        <w:t> here. Instead, we're looking-up to retrieve the value of </w:t>
      </w:r>
      <w:r w:rsidRPr="008A15DB">
        <w:rPr>
          <w:rStyle w:val="HTMLCode"/>
          <w:rFonts w:ascii="Consolas" w:hAnsi="Consolas"/>
          <w:color w:val="24292E"/>
          <w:sz w:val="22"/>
          <w:szCs w:val="22"/>
        </w:rPr>
        <w:t>a</w:t>
      </w:r>
      <w:r w:rsidRPr="008A15DB">
        <w:rPr>
          <w:rFonts w:ascii="Segoe UI" w:hAnsi="Segoe UI" w:cs="Segoe UI"/>
          <w:color w:val="24292E"/>
          <w:sz w:val="22"/>
          <w:szCs w:val="22"/>
        </w:rPr>
        <w:t>, so that the value can be passed to </w:t>
      </w:r>
      <w:r w:rsidRPr="008A15DB">
        <w:rPr>
          <w:rStyle w:val="HTMLCode"/>
          <w:rFonts w:ascii="Consolas" w:hAnsi="Consolas"/>
          <w:color w:val="24292E"/>
          <w:sz w:val="22"/>
          <w:szCs w:val="22"/>
        </w:rPr>
        <w:t>console.log(..)</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By contrast:</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 xml:space="preserve">a </w:t>
      </w:r>
      <w:r w:rsidRPr="008A15DB">
        <w:rPr>
          <w:rStyle w:val="pl-k"/>
          <w:rFonts w:ascii="Consolas" w:hAnsi="Consolas"/>
          <w:color w:val="D73A49"/>
          <w:sz w:val="22"/>
          <w:szCs w:val="22"/>
        </w:rPr>
        <w:t>=</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The reference to </w:t>
      </w:r>
      <w:r w:rsidRPr="008A15DB">
        <w:rPr>
          <w:rStyle w:val="HTMLCode"/>
          <w:rFonts w:ascii="Consolas" w:hAnsi="Consolas"/>
          <w:color w:val="24292E"/>
          <w:sz w:val="22"/>
          <w:szCs w:val="22"/>
        </w:rPr>
        <w:t>a</w:t>
      </w:r>
      <w:r w:rsidRPr="008A15DB">
        <w:rPr>
          <w:rFonts w:ascii="Segoe UI" w:hAnsi="Segoe UI" w:cs="Segoe UI"/>
          <w:color w:val="24292E"/>
          <w:sz w:val="22"/>
          <w:szCs w:val="22"/>
        </w:rPr>
        <w:t> here is an LHS reference, because we don't actually care what the current value is, we simply want to find the variable as a target for the </w:t>
      </w:r>
      <w:r w:rsidRPr="008A15DB">
        <w:rPr>
          <w:rStyle w:val="HTMLCode"/>
          <w:rFonts w:ascii="Consolas" w:hAnsi="Consolas"/>
          <w:color w:val="24292E"/>
          <w:sz w:val="22"/>
          <w:szCs w:val="22"/>
        </w:rPr>
        <w:t>= 2</w:t>
      </w:r>
      <w:r w:rsidRPr="008A15DB">
        <w:rPr>
          <w:rFonts w:ascii="Segoe UI" w:hAnsi="Segoe UI" w:cs="Segoe UI"/>
          <w:color w:val="24292E"/>
          <w:sz w:val="22"/>
          <w:szCs w:val="22"/>
        </w:rPr>
        <w:t> assignment operation.</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Style w:val="Strong"/>
          <w:rFonts w:ascii="Segoe UI" w:hAnsi="Segoe UI" w:cs="Segoe UI"/>
          <w:color w:val="24292E"/>
          <w:sz w:val="22"/>
          <w:szCs w:val="22"/>
        </w:rPr>
        <w:t>Note:</w:t>
      </w:r>
      <w:r w:rsidRPr="008A15DB">
        <w:rPr>
          <w:rFonts w:ascii="Segoe UI" w:hAnsi="Segoe UI" w:cs="Segoe UI"/>
          <w:color w:val="24292E"/>
          <w:sz w:val="22"/>
          <w:szCs w:val="22"/>
        </w:rPr>
        <w:t> LHS and RHS meaning "left/right-hand side of an assignment" doesn't necessarily literally mean "left/right side of the </w:t>
      </w:r>
      <w:r w:rsidRPr="008A15DB">
        <w:rPr>
          <w:rStyle w:val="HTMLCode"/>
          <w:rFonts w:ascii="Consolas" w:hAnsi="Consolas"/>
          <w:color w:val="24292E"/>
          <w:sz w:val="22"/>
          <w:szCs w:val="22"/>
        </w:rPr>
        <w:t>=</w:t>
      </w:r>
      <w:r w:rsidRPr="008A15DB">
        <w:rPr>
          <w:rFonts w:ascii="Segoe UI" w:hAnsi="Segoe UI" w:cs="Segoe UI"/>
          <w:color w:val="24292E"/>
          <w:sz w:val="22"/>
          <w:szCs w:val="22"/>
        </w:rPr>
        <w:t> assignment operator". There are several other ways that assignments happen, and so it's better to conceptually think about it as: "who's the target of the assignment (LHS)" and "who's the source of the assignment (RHS)".</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Consider this program, which has both LHS and RHS references:</w:t>
      </w: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function</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w:t>
      </w:r>
      <w:r w:rsidRPr="008A15DB">
        <w:rPr>
          <w:rStyle w:val="pl-smi"/>
          <w:rFonts w:ascii="Consolas" w:hAnsi="Consolas"/>
          <w:color w:val="24292E"/>
          <w:sz w:val="22"/>
          <w:szCs w:val="22"/>
        </w:rPr>
        <w:t>a</w:t>
      </w:r>
      <w:r w:rsidRPr="008A15DB">
        <w:rPr>
          <w:rFonts w:ascii="Consolas" w:hAnsi="Consolas"/>
          <w:color w:val="24292E"/>
          <w:sz w:val="22"/>
          <w:szCs w:val="22"/>
        </w:rPr>
        <w:t>)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en"/>
          <w:rFonts w:ascii="Consolas" w:hAnsi="Consolas"/>
          <w:color w:val="6F42C1"/>
          <w:sz w:val="22"/>
          <w:szCs w:val="22"/>
        </w:rPr>
        <w:t>console</w:t>
      </w:r>
      <w:r w:rsidRPr="008A15DB">
        <w:rPr>
          <w:rFonts w:ascii="Consolas" w:hAnsi="Consolas"/>
          <w:color w:val="24292E"/>
          <w:sz w:val="22"/>
          <w:szCs w:val="22"/>
        </w:rPr>
        <w:t>.</w:t>
      </w:r>
      <w:r w:rsidRPr="008A15DB">
        <w:rPr>
          <w:rStyle w:val="pl-c1"/>
          <w:rFonts w:ascii="Consolas" w:hAnsi="Consolas"/>
          <w:color w:val="005CC5"/>
          <w:sz w:val="22"/>
          <w:szCs w:val="22"/>
        </w:rPr>
        <w:t>log</w:t>
      </w:r>
      <w:r w:rsidRPr="008A15DB">
        <w:rPr>
          <w:rFonts w:ascii="Consolas" w:hAnsi="Consolas"/>
          <w:color w:val="24292E"/>
          <w:sz w:val="22"/>
          <w:szCs w:val="22"/>
        </w:rPr>
        <w:t xml:space="preserve">( a ); </w:t>
      </w:r>
      <w:r w:rsidRPr="008A15DB">
        <w:rPr>
          <w:rStyle w:val="pl-c"/>
          <w:rFonts w:ascii="Consolas" w:hAnsi="Consolas"/>
          <w:color w:val="6A737D"/>
          <w:sz w:val="22"/>
          <w:szCs w:val="22"/>
        </w:rPr>
        <w:t>// 2</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en"/>
          <w:rFonts w:ascii="Consolas" w:hAnsi="Consolas"/>
          <w:color w:val="6F42C1"/>
          <w:sz w:val="22"/>
          <w:szCs w:val="22"/>
        </w:rPr>
        <w:t>foo</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 xml:space="preserve"> );</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The last line that invokes </w:t>
      </w:r>
      <w:r w:rsidRPr="008A15DB">
        <w:rPr>
          <w:rStyle w:val="HTMLCode"/>
          <w:rFonts w:ascii="Consolas" w:hAnsi="Consolas"/>
          <w:color w:val="24292E"/>
          <w:sz w:val="22"/>
          <w:szCs w:val="22"/>
        </w:rPr>
        <w:t>foo(..)</w:t>
      </w:r>
      <w:r w:rsidRPr="008A15DB">
        <w:rPr>
          <w:rFonts w:ascii="Segoe UI" w:hAnsi="Segoe UI" w:cs="Segoe UI"/>
          <w:color w:val="24292E"/>
          <w:sz w:val="22"/>
          <w:szCs w:val="22"/>
        </w:rPr>
        <w:t> as a function call requires an RHS reference to </w:t>
      </w:r>
      <w:r w:rsidRPr="008A15DB">
        <w:rPr>
          <w:rStyle w:val="HTMLCode"/>
          <w:rFonts w:ascii="Consolas" w:hAnsi="Consolas"/>
          <w:color w:val="24292E"/>
          <w:sz w:val="22"/>
          <w:szCs w:val="22"/>
        </w:rPr>
        <w:t>foo</w:t>
      </w:r>
      <w:r w:rsidRPr="008A15DB">
        <w:rPr>
          <w:rFonts w:ascii="Segoe UI" w:hAnsi="Segoe UI" w:cs="Segoe UI"/>
          <w:color w:val="24292E"/>
          <w:sz w:val="22"/>
          <w:szCs w:val="22"/>
        </w:rPr>
        <w:t>, meaning, "go look-up the value of </w:t>
      </w:r>
      <w:r w:rsidRPr="008A15DB">
        <w:rPr>
          <w:rStyle w:val="HTMLCode"/>
          <w:rFonts w:ascii="Consolas" w:hAnsi="Consolas"/>
          <w:color w:val="24292E"/>
          <w:sz w:val="22"/>
          <w:szCs w:val="22"/>
        </w:rPr>
        <w:t>foo</w:t>
      </w:r>
      <w:r w:rsidRPr="008A15DB">
        <w:rPr>
          <w:rFonts w:ascii="Segoe UI" w:hAnsi="Segoe UI" w:cs="Segoe UI"/>
          <w:color w:val="24292E"/>
          <w:sz w:val="22"/>
          <w:szCs w:val="22"/>
        </w:rPr>
        <w:t>, and give it to me." Moreover, </w:t>
      </w:r>
      <w:r w:rsidRPr="008A15DB">
        <w:rPr>
          <w:rStyle w:val="HTMLCode"/>
          <w:rFonts w:ascii="Consolas" w:hAnsi="Consolas"/>
          <w:color w:val="24292E"/>
          <w:sz w:val="22"/>
          <w:szCs w:val="22"/>
        </w:rPr>
        <w:t>(..)</w:t>
      </w:r>
      <w:r w:rsidRPr="008A15DB">
        <w:rPr>
          <w:rFonts w:ascii="Segoe UI" w:hAnsi="Segoe UI" w:cs="Segoe UI"/>
          <w:color w:val="24292E"/>
          <w:sz w:val="22"/>
          <w:szCs w:val="22"/>
        </w:rPr>
        <w:t> means the value of </w:t>
      </w:r>
      <w:r w:rsidRPr="008A15DB">
        <w:rPr>
          <w:rStyle w:val="HTMLCode"/>
          <w:rFonts w:ascii="Consolas" w:hAnsi="Consolas"/>
          <w:color w:val="24292E"/>
          <w:sz w:val="22"/>
          <w:szCs w:val="22"/>
        </w:rPr>
        <w:t>foo</w:t>
      </w:r>
      <w:r w:rsidRPr="008A15DB">
        <w:rPr>
          <w:rFonts w:ascii="Segoe UI" w:hAnsi="Segoe UI" w:cs="Segoe UI"/>
          <w:color w:val="24292E"/>
          <w:sz w:val="22"/>
          <w:szCs w:val="22"/>
        </w:rPr>
        <w:t> should be executed, so it'd better actually be a function!</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There's a subtle but important assignment here. </w:t>
      </w:r>
      <w:r w:rsidRPr="008A15DB">
        <w:rPr>
          <w:rStyle w:val="Strong"/>
          <w:rFonts w:ascii="Segoe UI" w:hAnsi="Segoe UI" w:cs="Segoe UI"/>
          <w:color w:val="24292E"/>
          <w:sz w:val="22"/>
          <w:szCs w:val="22"/>
        </w:rPr>
        <w:t>Did you spot it?</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You may have missed the implied </w:t>
      </w:r>
      <w:r w:rsidRPr="008A15DB">
        <w:rPr>
          <w:rStyle w:val="HTMLCode"/>
          <w:rFonts w:ascii="Consolas" w:hAnsi="Consolas"/>
          <w:color w:val="24292E"/>
          <w:sz w:val="22"/>
          <w:szCs w:val="22"/>
        </w:rPr>
        <w:t>a = 2</w:t>
      </w:r>
      <w:r w:rsidRPr="008A15DB">
        <w:rPr>
          <w:rFonts w:ascii="Segoe UI" w:hAnsi="Segoe UI" w:cs="Segoe UI"/>
          <w:color w:val="24292E"/>
          <w:sz w:val="22"/>
          <w:szCs w:val="22"/>
        </w:rPr>
        <w:t> in this code snippet. It happens when the value </w:t>
      </w:r>
      <w:r w:rsidRPr="008A15DB">
        <w:rPr>
          <w:rStyle w:val="HTMLCode"/>
          <w:rFonts w:ascii="Consolas" w:hAnsi="Consolas"/>
          <w:color w:val="24292E"/>
          <w:sz w:val="22"/>
          <w:szCs w:val="22"/>
        </w:rPr>
        <w:t>2</w:t>
      </w:r>
      <w:r w:rsidRPr="008A15DB">
        <w:rPr>
          <w:rFonts w:ascii="Segoe UI" w:hAnsi="Segoe UI" w:cs="Segoe UI"/>
          <w:color w:val="24292E"/>
          <w:sz w:val="22"/>
          <w:szCs w:val="22"/>
        </w:rPr>
        <w:t> is passed as an argument to the </w:t>
      </w:r>
      <w:r w:rsidRPr="008A15DB">
        <w:rPr>
          <w:rStyle w:val="HTMLCode"/>
          <w:rFonts w:ascii="Consolas" w:hAnsi="Consolas"/>
          <w:color w:val="24292E"/>
          <w:sz w:val="22"/>
          <w:szCs w:val="22"/>
        </w:rPr>
        <w:t>foo(..)</w:t>
      </w:r>
      <w:r w:rsidRPr="008A15DB">
        <w:rPr>
          <w:rFonts w:ascii="Segoe UI" w:hAnsi="Segoe UI" w:cs="Segoe UI"/>
          <w:color w:val="24292E"/>
          <w:sz w:val="22"/>
          <w:szCs w:val="22"/>
        </w:rPr>
        <w:t> function, in which case the </w:t>
      </w:r>
      <w:r w:rsidRPr="008A15DB">
        <w:rPr>
          <w:rStyle w:val="HTMLCode"/>
          <w:rFonts w:ascii="Consolas" w:hAnsi="Consolas"/>
          <w:color w:val="24292E"/>
          <w:sz w:val="22"/>
          <w:szCs w:val="22"/>
        </w:rPr>
        <w:t>2</w:t>
      </w:r>
      <w:r w:rsidRPr="008A15DB">
        <w:rPr>
          <w:rFonts w:ascii="Segoe UI" w:hAnsi="Segoe UI" w:cs="Segoe UI"/>
          <w:color w:val="24292E"/>
          <w:sz w:val="22"/>
          <w:szCs w:val="22"/>
        </w:rPr>
        <w:t> value is </w:t>
      </w:r>
      <w:r w:rsidRPr="008A15DB">
        <w:rPr>
          <w:rStyle w:val="Strong"/>
          <w:rFonts w:ascii="Segoe UI" w:hAnsi="Segoe UI" w:cs="Segoe UI"/>
          <w:color w:val="24292E"/>
          <w:sz w:val="22"/>
          <w:szCs w:val="22"/>
        </w:rPr>
        <w:t>assigned</w:t>
      </w:r>
      <w:r w:rsidRPr="008A15DB">
        <w:rPr>
          <w:rFonts w:ascii="Segoe UI" w:hAnsi="Segoe UI" w:cs="Segoe UI"/>
          <w:color w:val="24292E"/>
          <w:sz w:val="22"/>
          <w:szCs w:val="22"/>
        </w:rPr>
        <w:t> to the parameter </w:t>
      </w:r>
      <w:r w:rsidRPr="008A15DB">
        <w:rPr>
          <w:rStyle w:val="HTMLCode"/>
          <w:rFonts w:ascii="Consolas" w:hAnsi="Consolas"/>
          <w:color w:val="24292E"/>
          <w:sz w:val="22"/>
          <w:szCs w:val="22"/>
        </w:rPr>
        <w:t>a</w:t>
      </w:r>
      <w:r w:rsidRPr="008A15DB">
        <w:rPr>
          <w:rFonts w:ascii="Segoe UI" w:hAnsi="Segoe UI" w:cs="Segoe UI"/>
          <w:color w:val="24292E"/>
          <w:sz w:val="22"/>
          <w:szCs w:val="22"/>
        </w:rPr>
        <w:t>. To (implicitly) assign to parameter </w:t>
      </w:r>
      <w:r w:rsidRPr="008A15DB">
        <w:rPr>
          <w:rStyle w:val="HTMLCode"/>
          <w:rFonts w:ascii="Consolas" w:hAnsi="Consolas"/>
          <w:color w:val="24292E"/>
          <w:sz w:val="22"/>
          <w:szCs w:val="22"/>
        </w:rPr>
        <w:t>a</w:t>
      </w:r>
      <w:r w:rsidRPr="008A15DB">
        <w:rPr>
          <w:rFonts w:ascii="Segoe UI" w:hAnsi="Segoe UI" w:cs="Segoe UI"/>
          <w:color w:val="24292E"/>
          <w:sz w:val="22"/>
          <w:szCs w:val="22"/>
        </w:rPr>
        <w:t>, an LHS look-up is performed.</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There's also an RHS reference for the value of </w:t>
      </w:r>
      <w:r w:rsidRPr="008A15DB">
        <w:rPr>
          <w:rStyle w:val="HTMLCode"/>
          <w:rFonts w:ascii="Consolas" w:hAnsi="Consolas"/>
          <w:color w:val="24292E"/>
          <w:sz w:val="22"/>
          <w:szCs w:val="22"/>
        </w:rPr>
        <w:t>a</w:t>
      </w:r>
      <w:r w:rsidRPr="008A15DB">
        <w:rPr>
          <w:rFonts w:ascii="Segoe UI" w:hAnsi="Segoe UI" w:cs="Segoe UI"/>
          <w:color w:val="24292E"/>
          <w:sz w:val="22"/>
          <w:szCs w:val="22"/>
        </w:rPr>
        <w:t>, and that resulting value is passed to </w:t>
      </w:r>
      <w:r w:rsidRPr="008A15DB">
        <w:rPr>
          <w:rStyle w:val="HTMLCode"/>
          <w:rFonts w:ascii="Consolas" w:hAnsi="Consolas"/>
          <w:color w:val="24292E"/>
          <w:sz w:val="22"/>
          <w:szCs w:val="22"/>
        </w:rPr>
        <w:t>console.log(..)</w:t>
      </w:r>
      <w:r w:rsidRPr="008A15DB">
        <w:rPr>
          <w:rFonts w:ascii="Segoe UI" w:hAnsi="Segoe UI" w:cs="Segoe UI"/>
          <w:color w:val="24292E"/>
          <w:sz w:val="22"/>
          <w:szCs w:val="22"/>
        </w:rPr>
        <w:t>. </w:t>
      </w:r>
      <w:r w:rsidRPr="008A15DB">
        <w:rPr>
          <w:rStyle w:val="HTMLCode"/>
          <w:rFonts w:ascii="Consolas" w:hAnsi="Consolas"/>
          <w:color w:val="24292E"/>
          <w:sz w:val="22"/>
          <w:szCs w:val="22"/>
        </w:rPr>
        <w:t>console.log(..)</w:t>
      </w:r>
      <w:r w:rsidRPr="008A15DB">
        <w:rPr>
          <w:rFonts w:ascii="Segoe UI" w:hAnsi="Segoe UI" w:cs="Segoe UI"/>
          <w:color w:val="24292E"/>
          <w:sz w:val="22"/>
          <w:szCs w:val="22"/>
        </w:rPr>
        <w:t>needs a reference to execute. It's an RHS look-up for the </w:t>
      </w:r>
      <w:r w:rsidRPr="008A15DB">
        <w:rPr>
          <w:rStyle w:val="HTMLCode"/>
          <w:rFonts w:ascii="Consolas" w:hAnsi="Consolas"/>
          <w:color w:val="24292E"/>
          <w:sz w:val="22"/>
          <w:szCs w:val="22"/>
        </w:rPr>
        <w:t>console</w:t>
      </w:r>
      <w:r w:rsidRPr="008A15DB">
        <w:rPr>
          <w:rFonts w:ascii="Segoe UI" w:hAnsi="Segoe UI" w:cs="Segoe UI"/>
          <w:color w:val="24292E"/>
          <w:sz w:val="22"/>
          <w:szCs w:val="22"/>
        </w:rPr>
        <w:t> object, then a property-resolution occurs to see if it has a method called </w:t>
      </w:r>
      <w:r w:rsidRPr="008A15DB">
        <w:rPr>
          <w:rStyle w:val="HTMLCode"/>
          <w:rFonts w:ascii="Consolas" w:hAnsi="Consolas"/>
          <w:color w:val="24292E"/>
          <w:sz w:val="22"/>
          <w:szCs w:val="22"/>
        </w:rPr>
        <w:t>log</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Finally, we can conceptualize that there's an LHS/RHS exchange of passing the value </w:t>
      </w:r>
      <w:r w:rsidRPr="008A15DB">
        <w:rPr>
          <w:rStyle w:val="HTMLCode"/>
          <w:rFonts w:ascii="Consolas" w:hAnsi="Consolas"/>
          <w:color w:val="24292E"/>
          <w:sz w:val="22"/>
          <w:szCs w:val="22"/>
        </w:rPr>
        <w:t>2</w:t>
      </w:r>
      <w:r w:rsidRPr="008A15DB">
        <w:rPr>
          <w:rFonts w:ascii="Segoe UI" w:hAnsi="Segoe UI" w:cs="Segoe UI"/>
          <w:color w:val="24292E"/>
          <w:sz w:val="22"/>
          <w:szCs w:val="22"/>
        </w:rPr>
        <w:t> (by way of variable </w:t>
      </w:r>
      <w:r w:rsidRPr="008A15DB">
        <w:rPr>
          <w:rStyle w:val="HTMLCode"/>
          <w:rFonts w:ascii="Consolas" w:hAnsi="Consolas"/>
          <w:color w:val="24292E"/>
          <w:sz w:val="22"/>
          <w:szCs w:val="22"/>
        </w:rPr>
        <w:t>a</w:t>
      </w:r>
      <w:r w:rsidRPr="008A15DB">
        <w:rPr>
          <w:rFonts w:ascii="Segoe UI" w:hAnsi="Segoe UI" w:cs="Segoe UI"/>
          <w:color w:val="24292E"/>
          <w:sz w:val="22"/>
          <w:szCs w:val="22"/>
        </w:rPr>
        <w:t>'s RHS look-up) into </w:t>
      </w:r>
      <w:r w:rsidRPr="008A15DB">
        <w:rPr>
          <w:rStyle w:val="HTMLCode"/>
          <w:rFonts w:ascii="Consolas" w:hAnsi="Consolas"/>
          <w:color w:val="24292E"/>
          <w:sz w:val="22"/>
          <w:szCs w:val="22"/>
        </w:rPr>
        <w:t>log(..)</w:t>
      </w:r>
      <w:r w:rsidRPr="008A15DB">
        <w:rPr>
          <w:rFonts w:ascii="Segoe UI" w:hAnsi="Segoe UI" w:cs="Segoe UI"/>
          <w:color w:val="24292E"/>
          <w:sz w:val="22"/>
          <w:szCs w:val="22"/>
        </w:rPr>
        <w:t>. Inside of the native implementation of </w:t>
      </w:r>
      <w:r w:rsidRPr="008A15DB">
        <w:rPr>
          <w:rStyle w:val="HTMLCode"/>
          <w:rFonts w:ascii="Consolas" w:hAnsi="Consolas"/>
          <w:color w:val="24292E"/>
          <w:sz w:val="22"/>
          <w:szCs w:val="22"/>
        </w:rPr>
        <w:t>log(..)</w:t>
      </w:r>
      <w:r w:rsidRPr="008A15DB">
        <w:rPr>
          <w:rFonts w:ascii="Segoe UI" w:hAnsi="Segoe UI" w:cs="Segoe UI"/>
          <w:color w:val="24292E"/>
          <w:sz w:val="22"/>
          <w:szCs w:val="22"/>
        </w:rPr>
        <w:t>, we can assume it has parameters, the first of which (perhaps called </w:t>
      </w:r>
      <w:r w:rsidRPr="008A15DB">
        <w:rPr>
          <w:rStyle w:val="HTMLCode"/>
          <w:rFonts w:ascii="Consolas" w:hAnsi="Consolas"/>
          <w:color w:val="24292E"/>
          <w:sz w:val="22"/>
          <w:szCs w:val="22"/>
        </w:rPr>
        <w:t>arg1</w:t>
      </w:r>
      <w:r w:rsidRPr="008A15DB">
        <w:rPr>
          <w:rFonts w:ascii="Segoe UI" w:hAnsi="Segoe UI" w:cs="Segoe UI"/>
          <w:color w:val="24292E"/>
          <w:sz w:val="22"/>
          <w:szCs w:val="22"/>
        </w:rPr>
        <w:t>) has an LHS reference look-up, before assigning </w:t>
      </w:r>
      <w:r w:rsidRPr="008A15DB">
        <w:rPr>
          <w:rStyle w:val="HTMLCode"/>
          <w:rFonts w:ascii="Consolas" w:hAnsi="Consolas"/>
          <w:color w:val="24292E"/>
          <w:sz w:val="22"/>
          <w:szCs w:val="22"/>
        </w:rPr>
        <w:t>2</w:t>
      </w:r>
      <w:r w:rsidRPr="008A15DB">
        <w:rPr>
          <w:rFonts w:ascii="Segoe UI" w:hAnsi="Segoe UI" w:cs="Segoe UI"/>
          <w:color w:val="24292E"/>
          <w:sz w:val="22"/>
          <w:szCs w:val="22"/>
        </w:rPr>
        <w:t> to it.</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Style w:val="Strong"/>
          <w:rFonts w:ascii="Segoe UI" w:hAnsi="Segoe UI" w:cs="Segoe UI"/>
          <w:color w:val="24292E"/>
          <w:sz w:val="22"/>
          <w:szCs w:val="22"/>
        </w:rPr>
        <w:t>Note:</w:t>
      </w:r>
      <w:r w:rsidRPr="008A15DB">
        <w:rPr>
          <w:rFonts w:ascii="Segoe UI" w:hAnsi="Segoe UI" w:cs="Segoe UI"/>
          <w:color w:val="24292E"/>
          <w:sz w:val="22"/>
          <w:szCs w:val="22"/>
        </w:rPr>
        <w:t> You might be tempted to conceptualize the function declaration </w:t>
      </w:r>
      <w:r w:rsidRPr="008A15DB">
        <w:rPr>
          <w:rStyle w:val="HTMLCode"/>
          <w:rFonts w:ascii="Consolas" w:hAnsi="Consolas"/>
          <w:color w:val="24292E"/>
          <w:sz w:val="22"/>
          <w:szCs w:val="22"/>
        </w:rPr>
        <w:t>function foo(a) {...</w:t>
      </w:r>
      <w:r w:rsidRPr="008A15DB">
        <w:rPr>
          <w:rFonts w:ascii="Segoe UI" w:hAnsi="Segoe UI" w:cs="Segoe UI"/>
          <w:color w:val="24292E"/>
          <w:sz w:val="22"/>
          <w:szCs w:val="22"/>
        </w:rPr>
        <w:t> as a normal variable declaration and assignment, such as </w:t>
      </w:r>
      <w:r w:rsidRPr="008A15DB">
        <w:rPr>
          <w:rStyle w:val="HTMLCode"/>
          <w:rFonts w:ascii="Consolas" w:hAnsi="Consolas"/>
          <w:color w:val="24292E"/>
          <w:sz w:val="22"/>
          <w:szCs w:val="22"/>
        </w:rPr>
        <w:t>var foo</w:t>
      </w:r>
      <w:r w:rsidRPr="008A15DB">
        <w:rPr>
          <w:rFonts w:ascii="Segoe UI" w:hAnsi="Segoe UI" w:cs="Segoe UI"/>
          <w:color w:val="24292E"/>
          <w:sz w:val="22"/>
          <w:szCs w:val="22"/>
        </w:rPr>
        <w:t> and </w:t>
      </w:r>
      <w:r w:rsidRPr="008A15DB">
        <w:rPr>
          <w:rStyle w:val="HTMLCode"/>
          <w:rFonts w:ascii="Consolas" w:hAnsi="Consolas"/>
          <w:color w:val="24292E"/>
          <w:sz w:val="22"/>
          <w:szCs w:val="22"/>
        </w:rPr>
        <w:t>foo = function(a){...</w:t>
      </w:r>
      <w:r w:rsidRPr="008A15DB">
        <w:rPr>
          <w:rFonts w:ascii="Segoe UI" w:hAnsi="Segoe UI" w:cs="Segoe UI"/>
          <w:color w:val="24292E"/>
          <w:sz w:val="22"/>
          <w:szCs w:val="22"/>
        </w:rPr>
        <w:t>. In so doing, it would be tempting to think of this function declaration as involving an LHS look-up.</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However, the subtle but important difference is that </w:t>
      </w:r>
      <w:r w:rsidRPr="008A15DB">
        <w:rPr>
          <w:rStyle w:val="Emphasis"/>
          <w:rFonts w:ascii="Segoe UI" w:hAnsi="Segoe UI" w:cs="Segoe UI"/>
          <w:color w:val="24292E"/>
          <w:sz w:val="22"/>
          <w:szCs w:val="22"/>
        </w:rPr>
        <w:t>Compiler</w:t>
      </w:r>
      <w:r w:rsidRPr="008A15DB">
        <w:rPr>
          <w:rFonts w:ascii="Segoe UI" w:hAnsi="Segoe UI" w:cs="Segoe UI"/>
          <w:color w:val="24292E"/>
          <w:sz w:val="22"/>
          <w:szCs w:val="22"/>
        </w:rPr>
        <w:t> handles both the declaration and the value definition during code-generation, such that when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xml:space="preserve"> is executing code, there's no processing </w:t>
      </w:r>
      <w:r w:rsidRPr="008A15DB">
        <w:rPr>
          <w:rFonts w:ascii="Segoe UI" w:hAnsi="Segoe UI" w:cs="Segoe UI"/>
          <w:color w:val="24292E"/>
          <w:sz w:val="22"/>
          <w:szCs w:val="22"/>
        </w:rPr>
        <w:lastRenderedPageBreak/>
        <w:t>necessary to "assign" a function value to </w:t>
      </w:r>
      <w:r w:rsidRPr="008A15DB">
        <w:rPr>
          <w:rStyle w:val="HTMLCode"/>
          <w:rFonts w:ascii="Consolas" w:hAnsi="Consolas"/>
          <w:color w:val="24292E"/>
          <w:sz w:val="22"/>
          <w:szCs w:val="22"/>
        </w:rPr>
        <w:t>foo</w:t>
      </w:r>
      <w:r w:rsidRPr="008A15DB">
        <w:rPr>
          <w:rFonts w:ascii="Segoe UI" w:hAnsi="Segoe UI" w:cs="Segoe UI"/>
          <w:color w:val="24292E"/>
          <w:sz w:val="22"/>
          <w:szCs w:val="22"/>
        </w:rPr>
        <w:t>. Thus, it's not really appropriate to think of a function declaration as an LHS look-up assignment in the way we're discussing them here.</w:t>
      </w:r>
    </w:p>
    <w:p w:rsidR="003D35BF" w:rsidRPr="008A15DB" w:rsidRDefault="003D35BF" w:rsidP="003D35BF">
      <w:pPr>
        <w:pStyle w:val="Heading3"/>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Engine/Scope Conversation</w:t>
      </w: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function</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w:t>
      </w:r>
      <w:r w:rsidRPr="008A15DB">
        <w:rPr>
          <w:rStyle w:val="pl-smi"/>
          <w:rFonts w:ascii="Consolas" w:hAnsi="Consolas"/>
          <w:color w:val="24292E"/>
          <w:sz w:val="22"/>
          <w:szCs w:val="22"/>
        </w:rPr>
        <w:t>a</w:t>
      </w:r>
      <w:r w:rsidRPr="008A15DB">
        <w:rPr>
          <w:rFonts w:ascii="Consolas" w:hAnsi="Consolas"/>
          <w:color w:val="24292E"/>
          <w:sz w:val="22"/>
          <w:szCs w:val="22"/>
        </w:rPr>
        <w:t>)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en"/>
          <w:rFonts w:ascii="Consolas" w:hAnsi="Consolas"/>
          <w:color w:val="6F42C1"/>
          <w:sz w:val="22"/>
          <w:szCs w:val="22"/>
        </w:rPr>
        <w:t>console</w:t>
      </w:r>
      <w:r w:rsidRPr="008A15DB">
        <w:rPr>
          <w:rFonts w:ascii="Consolas" w:hAnsi="Consolas"/>
          <w:color w:val="24292E"/>
          <w:sz w:val="22"/>
          <w:szCs w:val="22"/>
        </w:rPr>
        <w:t>.</w:t>
      </w:r>
      <w:r w:rsidRPr="008A15DB">
        <w:rPr>
          <w:rStyle w:val="pl-c1"/>
          <w:rFonts w:ascii="Consolas" w:hAnsi="Consolas"/>
          <w:color w:val="005CC5"/>
          <w:sz w:val="22"/>
          <w:szCs w:val="22"/>
        </w:rPr>
        <w:t>log</w:t>
      </w:r>
      <w:r w:rsidRPr="008A15DB">
        <w:rPr>
          <w:rFonts w:ascii="Consolas" w:hAnsi="Consolas"/>
          <w:color w:val="24292E"/>
          <w:sz w:val="22"/>
          <w:szCs w:val="22"/>
        </w:rPr>
        <w:t xml:space="preserve">( a ); </w:t>
      </w:r>
      <w:r w:rsidRPr="008A15DB">
        <w:rPr>
          <w:rStyle w:val="pl-c"/>
          <w:rFonts w:ascii="Consolas" w:hAnsi="Consolas"/>
          <w:color w:val="6A737D"/>
          <w:sz w:val="22"/>
          <w:szCs w:val="22"/>
        </w:rPr>
        <w:t>// 2</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en"/>
          <w:rFonts w:ascii="Consolas" w:hAnsi="Consolas"/>
          <w:color w:val="6F42C1"/>
          <w:sz w:val="22"/>
          <w:szCs w:val="22"/>
        </w:rPr>
        <w:t>foo</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 xml:space="preserve"> );</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Let's imagine the above exchange (which processes this code snippet) as a conversation. The conversation would go a little something like this:</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Hey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I have an RHS reference for </w:t>
      </w:r>
      <w:r w:rsidRPr="008A15DB">
        <w:rPr>
          <w:rStyle w:val="HTMLCode"/>
          <w:rFonts w:ascii="Consolas" w:hAnsi="Consolas"/>
          <w:color w:val="6A737D"/>
          <w:sz w:val="22"/>
          <w:szCs w:val="22"/>
        </w:rPr>
        <w:t>foo</w:t>
      </w:r>
      <w:r w:rsidRPr="008A15DB">
        <w:rPr>
          <w:rFonts w:ascii="Segoe UI" w:hAnsi="Segoe UI" w:cs="Segoe UI"/>
          <w:color w:val="6A737D"/>
          <w:sz w:val="22"/>
          <w:szCs w:val="22"/>
        </w:rPr>
        <w:t>. Ever heard of it?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Scope</w:t>
      </w:r>
      <w:r w:rsidRPr="008A15DB">
        <w:rPr>
          <w:rFonts w:ascii="Segoe UI" w:hAnsi="Segoe UI" w:cs="Segoe UI"/>
          <w:color w:val="6A737D"/>
          <w:sz w:val="22"/>
          <w:szCs w:val="22"/>
        </w:rPr>
        <w:t>: Why yes, I have. </w:t>
      </w:r>
      <w:r w:rsidRPr="008A15DB">
        <w:rPr>
          <w:rStyle w:val="Emphasis"/>
          <w:rFonts w:ascii="Segoe UI" w:hAnsi="Segoe UI" w:cs="Segoe UI"/>
          <w:color w:val="6A737D"/>
          <w:sz w:val="22"/>
          <w:szCs w:val="22"/>
        </w:rPr>
        <w:t>Compiler</w:t>
      </w:r>
      <w:r w:rsidRPr="008A15DB">
        <w:rPr>
          <w:rFonts w:ascii="Segoe UI" w:hAnsi="Segoe UI" w:cs="Segoe UI"/>
          <w:color w:val="6A737D"/>
          <w:sz w:val="22"/>
          <w:szCs w:val="22"/>
        </w:rPr>
        <w:t> declared it just a second ago. He's a function. Here you go.</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Great, thanks! OK, I'm executing </w:t>
      </w:r>
      <w:r w:rsidRPr="008A15DB">
        <w:rPr>
          <w:rStyle w:val="HTMLCode"/>
          <w:rFonts w:ascii="Consolas" w:hAnsi="Consolas"/>
          <w:color w:val="6A737D"/>
          <w:sz w:val="22"/>
          <w:szCs w:val="22"/>
        </w:rPr>
        <w:t>foo</w:t>
      </w:r>
      <w:r w:rsidRPr="008A15DB">
        <w:rPr>
          <w:rFonts w:ascii="Segoe UI" w:hAnsi="Segoe UI" w:cs="Segoe UI"/>
          <w:color w:val="6A737D"/>
          <w:sz w:val="22"/>
          <w:szCs w:val="22"/>
        </w:rPr>
        <w: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Hey,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I've got an LHS reference for </w:t>
      </w:r>
      <w:r w:rsidRPr="008A15DB">
        <w:rPr>
          <w:rStyle w:val="HTMLCode"/>
          <w:rFonts w:ascii="Consolas" w:hAnsi="Consolas"/>
          <w:color w:val="6A737D"/>
          <w:sz w:val="22"/>
          <w:szCs w:val="22"/>
        </w:rPr>
        <w:t>a</w:t>
      </w:r>
      <w:r w:rsidRPr="008A15DB">
        <w:rPr>
          <w:rFonts w:ascii="Segoe UI" w:hAnsi="Segoe UI" w:cs="Segoe UI"/>
          <w:color w:val="6A737D"/>
          <w:sz w:val="22"/>
          <w:szCs w:val="22"/>
        </w:rPr>
        <w:t>, ever heard of it?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Scope</w:t>
      </w:r>
      <w:r w:rsidRPr="008A15DB">
        <w:rPr>
          <w:rFonts w:ascii="Segoe UI" w:hAnsi="Segoe UI" w:cs="Segoe UI"/>
          <w:color w:val="6A737D"/>
          <w:sz w:val="22"/>
          <w:szCs w:val="22"/>
        </w:rPr>
        <w:t>: Why yes, I have. </w:t>
      </w:r>
      <w:r w:rsidRPr="008A15DB">
        <w:rPr>
          <w:rStyle w:val="Emphasis"/>
          <w:rFonts w:ascii="Segoe UI" w:hAnsi="Segoe UI" w:cs="Segoe UI"/>
          <w:color w:val="6A737D"/>
          <w:sz w:val="22"/>
          <w:szCs w:val="22"/>
        </w:rPr>
        <w:t>Compiler</w:t>
      </w:r>
      <w:r w:rsidRPr="008A15DB">
        <w:rPr>
          <w:rFonts w:ascii="Segoe UI" w:hAnsi="Segoe UI" w:cs="Segoe UI"/>
          <w:color w:val="6A737D"/>
          <w:sz w:val="22"/>
          <w:szCs w:val="22"/>
        </w:rPr>
        <w:t> declared it as a formal parameter to </w:t>
      </w:r>
      <w:r w:rsidRPr="008A15DB">
        <w:rPr>
          <w:rStyle w:val="HTMLCode"/>
          <w:rFonts w:ascii="Consolas" w:hAnsi="Consolas"/>
          <w:color w:val="6A737D"/>
          <w:sz w:val="22"/>
          <w:szCs w:val="22"/>
        </w:rPr>
        <w:t>foo</w:t>
      </w:r>
      <w:r w:rsidRPr="008A15DB">
        <w:rPr>
          <w:rFonts w:ascii="Segoe UI" w:hAnsi="Segoe UI" w:cs="Segoe UI"/>
          <w:color w:val="6A737D"/>
          <w:sz w:val="22"/>
          <w:szCs w:val="22"/>
        </w:rPr>
        <w:t> just recently. Here you go.</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Helpful as always,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Thanks again. Now, time to assign </w:t>
      </w:r>
      <w:r w:rsidRPr="008A15DB">
        <w:rPr>
          <w:rStyle w:val="HTMLCode"/>
          <w:rFonts w:ascii="Consolas" w:hAnsi="Consolas"/>
          <w:color w:val="6A737D"/>
          <w:sz w:val="22"/>
          <w:szCs w:val="22"/>
        </w:rPr>
        <w:t>2</w:t>
      </w:r>
      <w:r w:rsidRPr="008A15DB">
        <w:rPr>
          <w:rFonts w:ascii="Segoe UI" w:hAnsi="Segoe UI" w:cs="Segoe UI"/>
          <w:color w:val="6A737D"/>
          <w:sz w:val="22"/>
          <w:szCs w:val="22"/>
        </w:rPr>
        <w:t> to </w:t>
      </w:r>
      <w:r w:rsidRPr="008A15DB">
        <w:rPr>
          <w:rStyle w:val="HTMLCode"/>
          <w:rFonts w:ascii="Consolas" w:hAnsi="Consolas"/>
          <w:color w:val="6A737D"/>
          <w:sz w:val="22"/>
          <w:szCs w:val="22"/>
        </w:rPr>
        <w:t>a</w:t>
      </w:r>
      <w:r w:rsidRPr="008A15DB">
        <w:rPr>
          <w:rFonts w:ascii="Segoe UI" w:hAnsi="Segoe UI" w:cs="Segoe UI"/>
          <w:color w:val="6A737D"/>
          <w:sz w:val="22"/>
          <w:szCs w:val="22"/>
        </w:rPr>
        <w: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Hey,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sorry to bother you again. I need an RHS look-up for </w:t>
      </w:r>
      <w:r w:rsidRPr="008A15DB">
        <w:rPr>
          <w:rStyle w:val="HTMLCode"/>
          <w:rFonts w:ascii="Consolas" w:hAnsi="Consolas"/>
          <w:color w:val="6A737D"/>
          <w:sz w:val="22"/>
          <w:szCs w:val="22"/>
        </w:rPr>
        <w:t>console</w:t>
      </w:r>
      <w:r w:rsidRPr="008A15DB">
        <w:rPr>
          <w:rFonts w:ascii="Segoe UI" w:hAnsi="Segoe UI" w:cs="Segoe UI"/>
          <w:color w:val="6A737D"/>
          <w:sz w:val="22"/>
          <w:szCs w:val="22"/>
        </w:rPr>
        <w:t>. Ever heard of it?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Scope</w:t>
      </w:r>
      <w:r w:rsidRPr="008A15DB">
        <w:rPr>
          <w:rFonts w:ascii="Segoe UI" w:hAnsi="Segoe UI" w:cs="Segoe UI"/>
          <w:color w:val="6A737D"/>
          <w:sz w:val="22"/>
          <w:szCs w:val="22"/>
        </w:rPr>
        <w:t>: No problem, </w:t>
      </w:r>
      <w:r w:rsidRPr="008A15DB">
        <w:rPr>
          <w:rStyle w:val="Emphasis"/>
          <w:rFonts w:ascii="Segoe UI" w:hAnsi="Segoe UI" w:cs="Segoe UI"/>
          <w:color w:val="6A737D"/>
          <w:sz w:val="22"/>
          <w:szCs w:val="22"/>
        </w:rPr>
        <w:t>Engine</w:t>
      </w:r>
      <w:r w:rsidRPr="008A15DB">
        <w:rPr>
          <w:rFonts w:ascii="Segoe UI" w:hAnsi="Segoe UI" w:cs="Segoe UI"/>
          <w:color w:val="6A737D"/>
          <w:sz w:val="22"/>
          <w:szCs w:val="22"/>
        </w:rPr>
        <w:t>, this is what I do all day. Yes, I've got </w:t>
      </w:r>
      <w:r w:rsidRPr="008A15DB">
        <w:rPr>
          <w:rStyle w:val="HTMLCode"/>
          <w:rFonts w:ascii="Consolas" w:hAnsi="Consolas"/>
          <w:color w:val="6A737D"/>
          <w:sz w:val="22"/>
          <w:szCs w:val="22"/>
        </w:rPr>
        <w:t>console</w:t>
      </w:r>
      <w:r w:rsidRPr="008A15DB">
        <w:rPr>
          <w:rFonts w:ascii="Segoe UI" w:hAnsi="Segoe UI" w:cs="Segoe UI"/>
          <w:color w:val="6A737D"/>
          <w:sz w:val="22"/>
          <w:szCs w:val="22"/>
        </w:rPr>
        <w:t>. He's built-in. Here ya go.</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Perfect. Looking up </w:t>
      </w:r>
      <w:r w:rsidRPr="008A15DB">
        <w:rPr>
          <w:rStyle w:val="HTMLCode"/>
          <w:rFonts w:ascii="Consolas" w:hAnsi="Consolas"/>
          <w:color w:val="6A737D"/>
          <w:sz w:val="22"/>
          <w:szCs w:val="22"/>
        </w:rPr>
        <w:t>log(..)</w:t>
      </w:r>
      <w:r w:rsidRPr="008A15DB">
        <w:rPr>
          <w:rFonts w:ascii="Segoe UI" w:hAnsi="Segoe UI" w:cs="Segoe UI"/>
          <w:color w:val="6A737D"/>
          <w:sz w:val="22"/>
          <w:szCs w:val="22"/>
        </w:rPr>
        <w:t>. OK, great, it's a function.</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Yo,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Can you help me out with an RHS reference to </w:t>
      </w:r>
      <w:r w:rsidRPr="008A15DB">
        <w:rPr>
          <w:rStyle w:val="HTMLCode"/>
          <w:rFonts w:ascii="Consolas" w:hAnsi="Consolas"/>
          <w:color w:val="6A737D"/>
          <w:sz w:val="22"/>
          <w:szCs w:val="22"/>
        </w:rPr>
        <w:t>a</w:t>
      </w:r>
      <w:r w:rsidRPr="008A15DB">
        <w:rPr>
          <w:rFonts w:ascii="Segoe UI" w:hAnsi="Segoe UI" w:cs="Segoe UI"/>
          <w:color w:val="6A737D"/>
          <w:sz w:val="22"/>
          <w:szCs w:val="22"/>
        </w:rPr>
        <w:t>. I think I remember it, but just want to double-check.</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Scope</w:t>
      </w:r>
      <w:r w:rsidRPr="008A15DB">
        <w:rPr>
          <w:rFonts w:ascii="Segoe UI" w:hAnsi="Segoe UI" w:cs="Segoe UI"/>
          <w:color w:val="6A737D"/>
          <w:sz w:val="22"/>
          <w:szCs w:val="22"/>
        </w:rPr>
        <w:t>: You're right, </w:t>
      </w:r>
      <w:r w:rsidRPr="008A15DB">
        <w:rPr>
          <w:rStyle w:val="Emphasis"/>
          <w:rFonts w:ascii="Segoe UI" w:hAnsi="Segoe UI" w:cs="Segoe UI"/>
          <w:color w:val="6A737D"/>
          <w:sz w:val="22"/>
          <w:szCs w:val="22"/>
        </w:rPr>
        <w:t>Engine</w:t>
      </w:r>
      <w:r w:rsidRPr="008A15DB">
        <w:rPr>
          <w:rFonts w:ascii="Segoe UI" w:hAnsi="Segoe UI" w:cs="Segoe UI"/>
          <w:color w:val="6A737D"/>
          <w:sz w:val="22"/>
          <w:szCs w:val="22"/>
        </w:rPr>
        <w:t>. Same guy, hasn't changed. Here ya go.</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Cool. Passing the value of </w:t>
      </w:r>
      <w:r w:rsidRPr="008A15DB">
        <w:rPr>
          <w:rStyle w:val="HTMLCode"/>
          <w:rFonts w:ascii="Consolas" w:hAnsi="Consolas"/>
          <w:color w:val="6A737D"/>
          <w:sz w:val="22"/>
          <w:szCs w:val="22"/>
        </w:rPr>
        <w:t>a</w:t>
      </w:r>
      <w:r w:rsidRPr="008A15DB">
        <w:rPr>
          <w:rFonts w:ascii="Segoe UI" w:hAnsi="Segoe UI" w:cs="Segoe UI"/>
          <w:color w:val="6A737D"/>
          <w:sz w:val="22"/>
          <w:szCs w:val="22"/>
        </w:rPr>
        <w:t>, which is </w:t>
      </w:r>
      <w:r w:rsidRPr="008A15DB">
        <w:rPr>
          <w:rStyle w:val="HTMLCode"/>
          <w:rFonts w:ascii="Consolas" w:hAnsi="Consolas"/>
          <w:color w:val="6A737D"/>
          <w:sz w:val="22"/>
          <w:szCs w:val="22"/>
        </w:rPr>
        <w:t>2</w:t>
      </w:r>
      <w:r w:rsidRPr="008A15DB">
        <w:rPr>
          <w:rFonts w:ascii="Segoe UI" w:hAnsi="Segoe UI" w:cs="Segoe UI"/>
          <w:color w:val="6A737D"/>
          <w:sz w:val="22"/>
          <w:szCs w:val="22"/>
        </w:rPr>
        <w:t>, into </w:t>
      </w:r>
      <w:r w:rsidRPr="008A15DB">
        <w:rPr>
          <w:rStyle w:val="HTMLCode"/>
          <w:rFonts w:ascii="Consolas" w:hAnsi="Consolas"/>
          <w:color w:val="6A737D"/>
          <w:sz w:val="22"/>
          <w:szCs w:val="22"/>
        </w:rPr>
        <w:t>log(..)</w:t>
      </w:r>
      <w:r w:rsidRPr="008A15DB">
        <w:rPr>
          <w:rFonts w:ascii="Segoe UI" w:hAnsi="Segoe UI" w:cs="Segoe UI"/>
          <w:color w:val="6A737D"/>
          <w:sz w:val="22"/>
          <w:szCs w:val="22"/>
        </w:rPr>
        <w: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Fonts w:ascii="Segoe UI" w:hAnsi="Segoe UI" w:cs="Segoe UI"/>
          <w:color w:val="6A737D"/>
          <w:sz w:val="22"/>
          <w:szCs w:val="22"/>
        </w:rPr>
        <w:t>...</w:t>
      </w:r>
    </w:p>
    <w:p w:rsidR="003D35BF" w:rsidRPr="008A15DB" w:rsidRDefault="003D35BF" w:rsidP="003D35BF">
      <w:pPr>
        <w:pStyle w:val="Heading3"/>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Quiz</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Check your understanding so far. Make sure to play the part of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and have a "conversation" with the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function</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w:t>
      </w:r>
      <w:r w:rsidRPr="008A15DB">
        <w:rPr>
          <w:rStyle w:val="pl-smi"/>
          <w:rFonts w:ascii="Consolas" w:hAnsi="Consolas"/>
          <w:color w:val="24292E"/>
          <w:sz w:val="22"/>
          <w:szCs w:val="22"/>
        </w:rPr>
        <w:t>a</w:t>
      </w:r>
      <w:r w:rsidRPr="008A15DB">
        <w:rPr>
          <w:rFonts w:ascii="Consolas" w:hAnsi="Consolas"/>
          <w:color w:val="24292E"/>
          <w:sz w:val="22"/>
          <w:szCs w:val="22"/>
        </w:rPr>
        <w:t>)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k"/>
          <w:rFonts w:ascii="Consolas" w:hAnsi="Consolas"/>
          <w:color w:val="D73A49"/>
          <w:sz w:val="22"/>
          <w:szCs w:val="22"/>
        </w:rPr>
        <w:t>var</w:t>
      </w:r>
      <w:r w:rsidRPr="008A15DB">
        <w:rPr>
          <w:rFonts w:ascii="Consolas" w:hAnsi="Consolas"/>
          <w:color w:val="24292E"/>
          <w:sz w:val="22"/>
          <w:szCs w:val="22"/>
        </w:rPr>
        <w:t xml:space="preserve"> b </w:t>
      </w:r>
      <w:r w:rsidRPr="008A15DB">
        <w:rPr>
          <w:rStyle w:val="pl-k"/>
          <w:rFonts w:ascii="Consolas" w:hAnsi="Consolas"/>
          <w:color w:val="D73A49"/>
          <w:sz w:val="22"/>
          <w:szCs w:val="22"/>
        </w:rPr>
        <w:t>=</w:t>
      </w:r>
      <w:r w:rsidRPr="008A15DB">
        <w:rPr>
          <w:rFonts w:ascii="Consolas" w:hAnsi="Consolas"/>
          <w:color w:val="24292E"/>
          <w:sz w:val="22"/>
          <w:szCs w:val="22"/>
        </w:rPr>
        <w:t xml:space="preserve"> a;</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k"/>
          <w:rFonts w:ascii="Consolas" w:hAnsi="Consolas"/>
          <w:color w:val="D73A49"/>
          <w:sz w:val="22"/>
          <w:szCs w:val="22"/>
        </w:rPr>
        <w:t>return</w:t>
      </w:r>
      <w:r w:rsidRPr="008A15DB">
        <w:rPr>
          <w:rFonts w:ascii="Consolas" w:hAnsi="Consolas"/>
          <w:color w:val="24292E"/>
          <w:sz w:val="22"/>
          <w:szCs w:val="22"/>
        </w:rPr>
        <w:t xml:space="preserve"> a </w:t>
      </w:r>
      <w:r w:rsidRPr="008A15DB">
        <w:rPr>
          <w:rStyle w:val="pl-k"/>
          <w:rFonts w:ascii="Consolas" w:hAnsi="Consolas"/>
          <w:color w:val="D73A49"/>
          <w:sz w:val="22"/>
          <w:szCs w:val="22"/>
        </w:rPr>
        <w:t>+</w:t>
      </w:r>
      <w:r w:rsidRPr="008A15DB">
        <w:rPr>
          <w:rFonts w:ascii="Consolas" w:hAnsi="Consolas"/>
          <w:color w:val="24292E"/>
          <w:sz w:val="22"/>
          <w:szCs w:val="22"/>
        </w:rPr>
        <w:t xml:space="preserve"> b;</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var</w:t>
      </w:r>
      <w:r w:rsidRPr="008A15DB">
        <w:rPr>
          <w:rFonts w:ascii="Consolas" w:hAnsi="Consolas"/>
          <w:color w:val="24292E"/>
          <w:sz w:val="22"/>
          <w:szCs w:val="22"/>
        </w:rPr>
        <w:t xml:space="preserve"> c </w:t>
      </w:r>
      <w:r w:rsidRPr="008A15DB">
        <w:rPr>
          <w:rStyle w:val="pl-k"/>
          <w:rFonts w:ascii="Consolas" w:hAnsi="Consolas"/>
          <w:color w:val="D73A49"/>
          <w:sz w:val="22"/>
          <w:szCs w:val="22"/>
        </w:rPr>
        <w:t>=</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 xml:space="preserve"> );</w:t>
      </w:r>
    </w:p>
    <w:p w:rsidR="003D35BF" w:rsidRPr="008A15DB" w:rsidRDefault="003D35BF" w:rsidP="003D35BF">
      <w:pPr>
        <w:pStyle w:val="NormalWeb"/>
        <w:numPr>
          <w:ilvl w:val="0"/>
          <w:numId w:val="26"/>
        </w:numPr>
        <w:spacing w:before="24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Identify all the LHS look-ups (there are 3!).</w:t>
      </w:r>
    </w:p>
    <w:p w:rsidR="003D35BF" w:rsidRPr="008A15DB" w:rsidRDefault="003D35BF" w:rsidP="003D35BF">
      <w:pPr>
        <w:pStyle w:val="NormalWeb"/>
        <w:numPr>
          <w:ilvl w:val="0"/>
          <w:numId w:val="26"/>
        </w:numPr>
        <w:spacing w:before="24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Identify all the RHS look-ups (there are 4!).</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Style w:val="Strong"/>
          <w:rFonts w:ascii="Segoe UI" w:hAnsi="Segoe UI" w:cs="Segoe UI"/>
          <w:color w:val="24292E"/>
          <w:sz w:val="22"/>
          <w:szCs w:val="22"/>
        </w:rPr>
        <w:t>Note:</w:t>
      </w:r>
      <w:r w:rsidRPr="008A15DB">
        <w:rPr>
          <w:rFonts w:ascii="Segoe UI" w:hAnsi="Segoe UI" w:cs="Segoe UI"/>
          <w:color w:val="24292E"/>
          <w:sz w:val="22"/>
          <w:szCs w:val="22"/>
        </w:rPr>
        <w:t> See the chapter review for the quiz answers!</w:t>
      </w:r>
    </w:p>
    <w:p w:rsidR="003D35BF" w:rsidRPr="008A15DB" w:rsidRDefault="003D35BF" w:rsidP="003D35BF">
      <w:pPr>
        <w:pStyle w:val="Heading2"/>
        <w:pBdr>
          <w:bottom w:val="single" w:sz="6" w:space="4" w:color="EAECEF"/>
        </w:pBdr>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Nested Scope</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We said that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is a set of rules for looking up variables by their identifier name. There's usually more than one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to consider, however.</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lastRenderedPageBreak/>
        <w:t>Just as a block or function is nested inside another block or function, scopes are nested inside other scopes. So, if a variable cannot be found in the immediate scope,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consults the next outer containing scope, continuing until found or until the outermost (aka, global) scope has been reached.</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Consider:</w:t>
      </w: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function</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w:t>
      </w:r>
      <w:r w:rsidRPr="008A15DB">
        <w:rPr>
          <w:rStyle w:val="pl-smi"/>
          <w:rFonts w:ascii="Consolas" w:hAnsi="Consolas"/>
          <w:color w:val="24292E"/>
          <w:sz w:val="22"/>
          <w:szCs w:val="22"/>
        </w:rPr>
        <w:t>a</w:t>
      </w:r>
      <w:r w:rsidRPr="008A15DB">
        <w:rPr>
          <w:rFonts w:ascii="Consolas" w:hAnsi="Consolas"/>
          <w:color w:val="24292E"/>
          <w:sz w:val="22"/>
          <w:szCs w:val="22"/>
        </w:rPr>
        <w:t>)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en"/>
          <w:rFonts w:ascii="Consolas" w:hAnsi="Consolas"/>
          <w:color w:val="6F42C1"/>
          <w:sz w:val="22"/>
          <w:szCs w:val="22"/>
        </w:rPr>
        <w:t>console</w:t>
      </w:r>
      <w:r w:rsidRPr="008A15DB">
        <w:rPr>
          <w:rFonts w:ascii="Consolas" w:hAnsi="Consolas"/>
          <w:color w:val="24292E"/>
          <w:sz w:val="22"/>
          <w:szCs w:val="22"/>
        </w:rPr>
        <w:t>.</w:t>
      </w:r>
      <w:r w:rsidRPr="008A15DB">
        <w:rPr>
          <w:rStyle w:val="pl-c1"/>
          <w:rFonts w:ascii="Consolas" w:hAnsi="Consolas"/>
          <w:color w:val="005CC5"/>
          <w:sz w:val="22"/>
          <w:szCs w:val="22"/>
        </w:rPr>
        <w:t>log</w:t>
      </w:r>
      <w:r w:rsidRPr="008A15DB">
        <w:rPr>
          <w:rFonts w:ascii="Consolas" w:hAnsi="Consolas"/>
          <w:color w:val="24292E"/>
          <w:sz w:val="22"/>
          <w:szCs w:val="22"/>
        </w:rPr>
        <w:t xml:space="preserve">( a </w:t>
      </w:r>
      <w:r w:rsidRPr="008A15DB">
        <w:rPr>
          <w:rStyle w:val="pl-k"/>
          <w:rFonts w:ascii="Consolas" w:hAnsi="Consolas"/>
          <w:color w:val="D73A49"/>
          <w:sz w:val="22"/>
          <w:szCs w:val="22"/>
        </w:rPr>
        <w:t>+</w:t>
      </w:r>
      <w:r w:rsidRPr="008A15DB">
        <w:rPr>
          <w:rFonts w:ascii="Consolas" w:hAnsi="Consolas"/>
          <w:color w:val="24292E"/>
          <w:sz w:val="22"/>
          <w:szCs w:val="22"/>
        </w:rPr>
        <w:t xml:space="preserve"> b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var</w:t>
      </w:r>
      <w:r w:rsidRPr="008A15DB">
        <w:rPr>
          <w:rFonts w:ascii="Consolas" w:hAnsi="Consolas"/>
          <w:color w:val="24292E"/>
          <w:sz w:val="22"/>
          <w:szCs w:val="22"/>
        </w:rPr>
        <w:t xml:space="preserve"> b </w:t>
      </w:r>
      <w:r w:rsidRPr="008A15DB">
        <w:rPr>
          <w:rStyle w:val="pl-k"/>
          <w:rFonts w:ascii="Consolas" w:hAnsi="Consolas"/>
          <w:color w:val="D73A49"/>
          <w:sz w:val="22"/>
          <w:szCs w:val="22"/>
        </w:rPr>
        <w:t>=</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en"/>
          <w:rFonts w:ascii="Consolas" w:hAnsi="Consolas"/>
          <w:color w:val="6F42C1"/>
          <w:sz w:val="22"/>
          <w:szCs w:val="22"/>
        </w:rPr>
        <w:t>foo</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 xml:space="preserve"> ); </w:t>
      </w:r>
      <w:r w:rsidRPr="008A15DB">
        <w:rPr>
          <w:rStyle w:val="pl-c"/>
          <w:rFonts w:ascii="Consolas" w:hAnsi="Consolas"/>
          <w:color w:val="6A737D"/>
          <w:sz w:val="22"/>
          <w:szCs w:val="22"/>
        </w:rPr>
        <w:t>// 4</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The RHS reference for </w:t>
      </w:r>
      <w:r w:rsidRPr="008A15DB">
        <w:rPr>
          <w:rStyle w:val="HTMLCode"/>
          <w:rFonts w:ascii="Consolas" w:hAnsi="Consolas"/>
          <w:color w:val="24292E"/>
          <w:sz w:val="22"/>
          <w:szCs w:val="22"/>
        </w:rPr>
        <w:t>b</w:t>
      </w:r>
      <w:r w:rsidRPr="008A15DB">
        <w:rPr>
          <w:rFonts w:ascii="Segoe UI" w:hAnsi="Segoe UI" w:cs="Segoe UI"/>
          <w:color w:val="24292E"/>
          <w:sz w:val="22"/>
          <w:szCs w:val="22"/>
        </w:rPr>
        <w:t> cannot be resolved inside the function </w:t>
      </w:r>
      <w:r w:rsidRPr="008A15DB">
        <w:rPr>
          <w:rStyle w:val="HTMLCode"/>
          <w:rFonts w:ascii="Consolas" w:hAnsi="Consolas"/>
          <w:color w:val="24292E"/>
          <w:sz w:val="22"/>
          <w:szCs w:val="22"/>
        </w:rPr>
        <w:t>foo</w:t>
      </w:r>
      <w:r w:rsidRPr="008A15DB">
        <w:rPr>
          <w:rFonts w:ascii="Segoe UI" w:hAnsi="Segoe UI" w:cs="Segoe UI"/>
          <w:color w:val="24292E"/>
          <w:sz w:val="22"/>
          <w:szCs w:val="22"/>
        </w:rPr>
        <w:t>, but it can be resolved in the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surrounding it (in this case, the global).</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So, revisiting the conversations between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and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we'd overhear:</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"Hey,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of </w:t>
      </w:r>
      <w:r w:rsidRPr="008A15DB">
        <w:rPr>
          <w:rStyle w:val="HTMLCode"/>
          <w:rFonts w:ascii="Consolas" w:hAnsi="Consolas"/>
          <w:color w:val="6A737D"/>
          <w:sz w:val="22"/>
          <w:szCs w:val="22"/>
        </w:rPr>
        <w:t>foo</w:t>
      </w:r>
      <w:r w:rsidRPr="008A15DB">
        <w:rPr>
          <w:rFonts w:ascii="Segoe UI" w:hAnsi="Segoe UI" w:cs="Segoe UI"/>
          <w:color w:val="6A737D"/>
          <w:sz w:val="22"/>
          <w:szCs w:val="22"/>
        </w:rPr>
        <w:t>, ever heard of </w:t>
      </w:r>
      <w:r w:rsidRPr="008A15DB">
        <w:rPr>
          <w:rStyle w:val="HTMLCode"/>
          <w:rFonts w:ascii="Consolas" w:hAnsi="Consolas"/>
          <w:color w:val="6A737D"/>
          <w:sz w:val="22"/>
          <w:szCs w:val="22"/>
        </w:rPr>
        <w:t>b</w:t>
      </w:r>
      <w:r w:rsidRPr="008A15DB">
        <w:rPr>
          <w:rFonts w:ascii="Segoe UI" w:hAnsi="Segoe UI" w:cs="Segoe UI"/>
          <w:color w:val="6A737D"/>
          <w:sz w:val="22"/>
          <w:szCs w:val="22"/>
        </w:rPr>
        <w:t>? Got an RHS reference for it."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Scope</w:t>
      </w:r>
      <w:r w:rsidRPr="008A15DB">
        <w:rPr>
          <w:rFonts w:ascii="Segoe UI" w:hAnsi="Segoe UI" w:cs="Segoe UI"/>
          <w:color w:val="6A737D"/>
          <w:sz w:val="22"/>
          <w:szCs w:val="22"/>
        </w:rPr>
        <w:t>: "Nope, never heard of it. Go fish."</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Engine</w:t>
      </w:r>
      <w:r w:rsidRPr="008A15DB">
        <w:rPr>
          <w:rFonts w:ascii="Segoe UI" w:hAnsi="Segoe UI" w:cs="Segoe UI"/>
          <w:color w:val="6A737D"/>
          <w:sz w:val="22"/>
          <w:szCs w:val="22"/>
        </w:rPr>
        <w:t>: "Hey,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outside of </w:t>
      </w:r>
      <w:r w:rsidRPr="008A15DB">
        <w:rPr>
          <w:rStyle w:val="HTMLCode"/>
          <w:rFonts w:ascii="Consolas" w:hAnsi="Consolas"/>
          <w:color w:val="6A737D"/>
          <w:sz w:val="22"/>
          <w:szCs w:val="22"/>
        </w:rPr>
        <w:t>foo</w:t>
      </w:r>
      <w:r w:rsidRPr="008A15DB">
        <w:rPr>
          <w:rFonts w:ascii="Segoe UI" w:hAnsi="Segoe UI" w:cs="Segoe UI"/>
          <w:color w:val="6A737D"/>
          <w:sz w:val="22"/>
          <w:szCs w:val="22"/>
        </w:rPr>
        <w:t>, oh you're the global </w:t>
      </w:r>
      <w:r w:rsidRPr="008A15DB">
        <w:rPr>
          <w:rStyle w:val="Emphasis"/>
          <w:rFonts w:ascii="Segoe UI" w:hAnsi="Segoe UI" w:cs="Segoe UI"/>
          <w:color w:val="6A737D"/>
          <w:sz w:val="22"/>
          <w:szCs w:val="22"/>
        </w:rPr>
        <w:t>Scope</w:t>
      </w:r>
      <w:r w:rsidRPr="008A15DB">
        <w:rPr>
          <w:rFonts w:ascii="Segoe UI" w:hAnsi="Segoe UI" w:cs="Segoe UI"/>
          <w:color w:val="6A737D"/>
          <w:sz w:val="22"/>
          <w:szCs w:val="22"/>
        </w:rPr>
        <w:t>, ok cool. Ever heard of </w:t>
      </w:r>
      <w:r w:rsidRPr="008A15DB">
        <w:rPr>
          <w:rStyle w:val="HTMLCode"/>
          <w:rFonts w:ascii="Consolas" w:hAnsi="Consolas"/>
          <w:color w:val="6A737D"/>
          <w:sz w:val="22"/>
          <w:szCs w:val="22"/>
        </w:rPr>
        <w:t>b</w:t>
      </w:r>
      <w:r w:rsidRPr="008A15DB">
        <w:rPr>
          <w:rFonts w:ascii="Segoe UI" w:hAnsi="Segoe UI" w:cs="Segoe UI"/>
          <w:color w:val="6A737D"/>
          <w:sz w:val="22"/>
          <w:szCs w:val="22"/>
        </w:rPr>
        <w:t>? Got an RHS reference for it."</w:t>
      </w:r>
    </w:p>
    <w:p w:rsidR="003D35BF" w:rsidRPr="008A15DB" w:rsidRDefault="003D35BF" w:rsidP="003D35BF">
      <w:pPr>
        <w:pStyle w:val="NormalWeb"/>
        <w:spacing w:before="0" w:beforeAutospacing="0" w:after="0" w:afterAutospacing="0"/>
        <w:rPr>
          <w:rFonts w:ascii="Segoe UI" w:hAnsi="Segoe UI" w:cs="Segoe UI"/>
          <w:color w:val="6A737D"/>
          <w:sz w:val="22"/>
          <w:szCs w:val="22"/>
        </w:rPr>
      </w:pPr>
      <w:r w:rsidRPr="008A15DB">
        <w:rPr>
          <w:rStyle w:val="Strong"/>
          <w:rFonts w:ascii="Segoe UI" w:hAnsi="Segoe UI" w:cs="Segoe UI"/>
          <w:i/>
          <w:iCs/>
          <w:color w:val="6A737D"/>
          <w:sz w:val="22"/>
          <w:szCs w:val="22"/>
        </w:rPr>
        <w:t>Scope</w:t>
      </w:r>
      <w:r w:rsidRPr="008A15DB">
        <w:rPr>
          <w:rFonts w:ascii="Segoe UI" w:hAnsi="Segoe UI" w:cs="Segoe UI"/>
          <w:color w:val="6A737D"/>
          <w:sz w:val="22"/>
          <w:szCs w:val="22"/>
        </w:rPr>
        <w:t>: "Yep, sure have. Here ya go."</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The simple rules for traversing nested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starts at the currently executing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looks for the variable there, then if not found, keeps going up one level, and so on. If the outermost global scope is reached, the search stops, whether it finds the variable or not.</w:t>
      </w:r>
    </w:p>
    <w:p w:rsidR="003D35BF" w:rsidRPr="008A15DB" w:rsidRDefault="003D35BF" w:rsidP="003D35BF">
      <w:pPr>
        <w:pStyle w:val="Heading3"/>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Building on Metaphors</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To visualize the process of nested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resolution, I want you to think of this tall building.</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noProof/>
          <w:color w:val="0366D6"/>
          <w:sz w:val="22"/>
          <w:szCs w:val="22"/>
        </w:rPr>
        <w:drawing>
          <wp:inline distT="0" distB="0" distL="0" distR="0">
            <wp:extent cx="2381250" cy="3819525"/>
            <wp:effectExtent l="0" t="0" r="0" b="9525"/>
            <wp:docPr id="2" name="Picture 2" descr="https://github.com/nmtri1987/You-Dont-Know-JS/raw/master/scope%20%26%20closures/fig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nmtri1987/You-Dont-Know-JS/raw/master/scope%20%26%20closures/fig1.pn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3819525"/>
                    </a:xfrm>
                    <a:prstGeom prst="rect">
                      <a:avLst/>
                    </a:prstGeom>
                    <a:noFill/>
                    <a:ln>
                      <a:noFill/>
                    </a:ln>
                  </pic:spPr>
                </pic:pic>
              </a:graphicData>
            </a:graphic>
          </wp:inline>
        </w:drawing>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lastRenderedPageBreak/>
        <w:t>The building represents our program's nested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rule set. The first floor of the building represents your currently executing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wherever you are. The top level of the building is the global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You resolve LHS and RHS references by looking on your current floor, and if you don't find it, taking the elevator to the next floor, looking there, then the next, and so on. Once you get to the top floor (the global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you either find what you're looking for, or you don't. But you have to stop regardless.</w:t>
      </w:r>
    </w:p>
    <w:p w:rsidR="003D35BF" w:rsidRPr="008A15DB" w:rsidRDefault="003D35BF" w:rsidP="003D35BF">
      <w:pPr>
        <w:pStyle w:val="Heading2"/>
        <w:pBdr>
          <w:bottom w:val="single" w:sz="6" w:space="4" w:color="EAECEF"/>
        </w:pBdr>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Errors</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Why does it matter whether we call it LHS or RHS?</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Because these two types of look-ups behave differently in the circumstance where the variable has not yet been declared (is not found in any consulted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Consider:</w:t>
      </w: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function</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w:t>
      </w:r>
      <w:r w:rsidRPr="008A15DB">
        <w:rPr>
          <w:rStyle w:val="pl-smi"/>
          <w:rFonts w:ascii="Consolas" w:hAnsi="Consolas"/>
          <w:color w:val="24292E"/>
          <w:sz w:val="22"/>
          <w:szCs w:val="22"/>
        </w:rPr>
        <w:t>a</w:t>
      </w:r>
      <w:r w:rsidRPr="008A15DB">
        <w:rPr>
          <w:rFonts w:ascii="Consolas" w:hAnsi="Consolas"/>
          <w:color w:val="24292E"/>
          <w:sz w:val="22"/>
          <w:szCs w:val="22"/>
        </w:rPr>
        <w:t>)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en"/>
          <w:rFonts w:ascii="Consolas" w:hAnsi="Consolas"/>
          <w:color w:val="6F42C1"/>
          <w:sz w:val="22"/>
          <w:szCs w:val="22"/>
        </w:rPr>
        <w:t>console</w:t>
      </w:r>
      <w:r w:rsidRPr="008A15DB">
        <w:rPr>
          <w:rFonts w:ascii="Consolas" w:hAnsi="Consolas"/>
          <w:color w:val="24292E"/>
          <w:sz w:val="22"/>
          <w:szCs w:val="22"/>
        </w:rPr>
        <w:t>.</w:t>
      </w:r>
      <w:r w:rsidRPr="008A15DB">
        <w:rPr>
          <w:rStyle w:val="pl-c1"/>
          <w:rFonts w:ascii="Consolas" w:hAnsi="Consolas"/>
          <w:color w:val="005CC5"/>
          <w:sz w:val="22"/>
          <w:szCs w:val="22"/>
        </w:rPr>
        <w:t>log</w:t>
      </w:r>
      <w:r w:rsidRPr="008A15DB">
        <w:rPr>
          <w:rFonts w:ascii="Consolas" w:hAnsi="Consolas"/>
          <w:color w:val="24292E"/>
          <w:sz w:val="22"/>
          <w:szCs w:val="22"/>
        </w:rPr>
        <w:t xml:space="preserve">( a </w:t>
      </w:r>
      <w:r w:rsidRPr="008A15DB">
        <w:rPr>
          <w:rStyle w:val="pl-k"/>
          <w:rFonts w:ascii="Consolas" w:hAnsi="Consolas"/>
          <w:color w:val="D73A49"/>
          <w:sz w:val="22"/>
          <w:szCs w:val="22"/>
        </w:rPr>
        <w:t>+</w:t>
      </w:r>
      <w:r w:rsidRPr="008A15DB">
        <w:rPr>
          <w:rFonts w:ascii="Consolas" w:hAnsi="Consolas"/>
          <w:color w:val="24292E"/>
          <w:sz w:val="22"/>
          <w:szCs w:val="22"/>
        </w:rPr>
        <w:t xml:space="preserve"> b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t xml:space="preserve">b </w:t>
      </w:r>
      <w:r w:rsidRPr="008A15DB">
        <w:rPr>
          <w:rStyle w:val="pl-k"/>
          <w:rFonts w:ascii="Consolas" w:hAnsi="Consolas"/>
          <w:color w:val="D73A49"/>
          <w:sz w:val="22"/>
          <w:szCs w:val="22"/>
        </w:rPr>
        <w:t>=</w:t>
      </w:r>
      <w:r w:rsidRPr="008A15DB">
        <w:rPr>
          <w:rFonts w:ascii="Consolas" w:hAnsi="Consolas"/>
          <w:color w:val="24292E"/>
          <w:sz w:val="22"/>
          <w:szCs w:val="22"/>
        </w:rPr>
        <w:t xml:space="preserve"> a;</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en"/>
          <w:rFonts w:ascii="Consolas" w:hAnsi="Consolas"/>
          <w:color w:val="6F42C1"/>
          <w:sz w:val="22"/>
          <w:szCs w:val="22"/>
        </w:rPr>
        <w:t>foo</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 xml:space="preserve"> );</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When the RHS look-up occurs for </w:t>
      </w:r>
      <w:r w:rsidRPr="008A15DB">
        <w:rPr>
          <w:rStyle w:val="HTMLCode"/>
          <w:rFonts w:ascii="Consolas" w:hAnsi="Consolas"/>
          <w:color w:val="24292E"/>
          <w:sz w:val="22"/>
          <w:szCs w:val="22"/>
        </w:rPr>
        <w:t>b</w:t>
      </w:r>
      <w:r w:rsidRPr="008A15DB">
        <w:rPr>
          <w:rFonts w:ascii="Segoe UI" w:hAnsi="Segoe UI" w:cs="Segoe UI"/>
          <w:color w:val="24292E"/>
          <w:sz w:val="22"/>
          <w:szCs w:val="22"/>
        </w:rPr>
        <w:t> the first time, it will not be found. This is said to be an "undeclared" variable, because it is not found in the scope.</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If an RHS look-up fails to ever find a variable, anywhere in the nested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s, this results in a </w:t>
      </w:r>
      <w:r w:rsidRPr="008A15DB">
        <w:rPr>
          <w:rStyle w:val="HTMLCode"/>
          <w:rFonts w:ascii="Consolas" w:hAnsi="Consolas"/>
          <w:color w:val="24292E"/>
          <w:sz w:val="22"/>
          <w:szCs w:val="22"/>
        </w:rPr>
        <w:t>ReferenceError</w:t>
      </w:r>
      <w:r w:rsidRPr="008A15DB">
        <w:rPr>
          <w:rFonts w:ascii="Segoe UI" w:hAnsi="Segoe UI" w:cs="Segoe UI"/>
          <w:color w:val="24292E"/>
          <w:sz w:val="22"/>
          <w:szCs w:val="22"/>
        </w:rPr>
        <w:t> being thrown by the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It's important to note that the error is of the type </w:t>
      </w:r>
      <w:r w:rsidRPr="008A15DB">
        <w:rPr>
          <w:rStyle w:val="HTMLCode"/>
          <w:rFonts w:ascii="Consolas" w:hAnsi="Consolas"/>
          <w:color w:val="24292E"/>
          <w:sz w:val="22"/>
          <w:szCs w:val="22"/>
        </w:rPr>
        <w:t>ReferenceError</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By contrast, if the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is performing an LHS look-up and arrives at the top floor (global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without finding it, and if the program is not running in "Strict Mode" [^note-strictmode], then the global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will create a new variable of that name </w:t>
      </w:r>
      <w:r w:rsidRPr="008A15DB">
        <w:rPr>
          <w:rStyle w:val="Strong"/>
          <w:rFonts w:ascii="Segoe UI" w:hAnsi="Segoe UI" w:cs="Segoe UI"/>
          <w:color w:val="24292E"/>
          <w:sz w:val="22"/>
          <w:szCs w:val="22"/>
        </w:rPr>
        <w:t>in the global scope</w:t>
      </w:r>
      <w:r w:rsidRPr="008A15DB">
        <w:rPr>
          <w:rFonts w:ascii="Segoe UI" w:hAnsi="Segoe UI" w:cs="Segoe UI"/>
          <w:color w:val="24292E"/>
          <w:sz w:val="22"/>
          <w:szCs w:val="22"/>
        </w:rPr>
        <w:t>, and hand it back to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Style w:val="Emphasis"/>
          <w:rFonts w:ascii="Segoe UI" w:hAnsi="Segoe UI" w:cs="Segoe UI"/>
          <w:color w:val="24292E"/>
          <w:sz w:val="22"/>
          <w:szCs w:val="22"/>
        </w:rPr>
        <w:t>"No, there wasn't one before, but I was helpful and created one for you."</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"Strict Mode" [^note-strictmode], which was added in ES5, has a number of different behaviors from normal/relaxed/lazy mode. One such behavior is that it disallows the automatic/implicit global variable creation. In that case, there would be no global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'd variable to hand back from an LHS look-up, and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would throw a </w:t>
      </w:r>
      <w:r w:rsidRPr="008A15DB">
        <w:rPr>
          <w:rStyle w:val="HTMLCode"/>
          <w:rFonts w:ascii="Consolas" w:hAnsi="Consolas"/>
          <w:color w:val="24292E"/>
          <w:sz w:val="22"/>
          <w:szCs w:val="22"/>
        </w:rPr>
        <w:t>ReferenceError</w:t>
      </w:r>
      <w:r w:rsidRPr="008A15DB">
        <w:rPr>
          <w:rFonts w:ascii="Segoe UI" w:hAnsi="Segoe UI" w:cs="Segoe UI"/>
          <w:color w:val="24292E"/>
          <w:sz w:val="22"/>
          <w:szCs w:val="22"/>
        </w:rPr>
        <w:t> similarly to the RHS case.</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Now, if a variable is found for an RHS look-up, but you try to do something with its value that is impossible, such as trying to execute-as-function a non-function value, or reference a property on a </w:t>
      </w:r>
      <w:r w:rsidRPr="008A15DB">
        <w:rPr>
          <w:rStyle w:val="HTMLCode"/>
          <w:rFonts w:ascii="Consolas" w:hAnsi="Consolas"/>
          <w:color w:val="24292E"/>
          <w:sz w:val="22"/>
          <w:szCs w:val="22"/>
        </w:rPr>
        <w:t>null</w:t>
      </w:r>
      <w:r w:rsidRPr="008A15DB">
        <w:rPr>
          <w:rFonts w:ascii="Segoe UI" w:hAnsi="Segoe UI" w:cs="Segoe UI"/>
          <w:color w:val="24292E"/>
          <w:sz w:val="22"/>
          <w:szCs w:val="22"/>
        </w:rPr>
        <w:t> or </w:t>
      </w:r>
      <w:r w:rsidRPr="008A15DB">
        <w:rPr>
          <w:rStyle w:val="HTMLCode"/>
          <w:rFonts w:ascii="Consolas" w:hAnsi="Consolas"/>
          <w:color w:val="24292E"/>
          <w:sz w:val="22"/>
          <w:szCs w:val="22"/>
        </w:rPr>
        <w:t>undefined</w:t>
      </w:r>
      <w:r w:rsidRPr="008A15DB">
        <w:rPr>
          <w:rFonts w:ascii="Segoe UI" w:hAnsi="Segoe UI" w:cs="Segoe UI"/>
          <w:color w:val="24292E"/>
          <w:sz w:val="22"/>
          <w:szCs w:val="22"/>
        </w:rPr>
        <w:t> value, then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throws a different kind of error, called a </w:t>
      </w:r>
      <w:r w:rsidRPr="008A15DB">
        <w:rPr>
          <w:rStyle w:val="HTMLCode"/>
          <w:rFonts w:ascii="Consolas" w:hAnsi="Consolas"/>
          <w:color w:val="24292E"/>
          <w:sz w:val="22"/>
          <w:szCs w:val="22"/>
        </w:rPr>
        <w:t>TypeError</w:t>
      </w:r>
      <w:r w:rsidRPr="008A15DB">
        <w:rPr>
          <w:rFonts w:ascii="Segoe UI" w:hAnsi="Segoe UI" w:cs="Segoe UI"/>
          <w:color w:val="24292E"/>
          <w:sz w:val="22"/>
          <w:szCs w:val="22"/>
        </w:rPr>
        <w:t>.</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Style w:val="HTMLCode"/>
          <w:rFonts w:ascii="Consolas" w:hAnsi="Consolas"/>
          <w:color w:val="24292E"/>
          <w:sz w:val="22"/>
          <w:szCs w:val="22"/>
        </w:rPr>
        <w:t>ReferenceError</w:t>
      </w:r>
      <w:r w:rsidRPr="008A15DB">
        <w:rPr>
          <w:rFonts w:ascii="Segoe UI" w:hAnsi="Segoe UI" w:cs="Segoe UI"/>
          <w:color w:val="24292E"/>
          <w:sz w:val="22"/>
          <w:szCs w:val="22"/>
        </w:rPr>
        <w:t> is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resolution-failure related, whereas </w:t>
      </w:r>
      <w:r w:rsidRPr="008A15DB">
        <w:rPr>
          <w:rStyle w:val="HTMLCode"/>
          <w:rFonts w:ascii="Consolas" w:hAnsi="Consolas"/>
          <w:color w:val="24292E"/>
          <w:sz w:val="22"/>
          <w:szCs w:val="22"/>
        </w:rPr>
        <w:t>TypeError</w:t>
      </w:r>
      <w:r w:rsidRPr="008A15DB">
        <w:rPr>
          <w:rFonts w:ascii="Segoe UI" w:hAnsi="Segoe UI" w:cs="Segoe UI"/>
          <w:color w:val="24292E"/>
          <w:sz w:val="22"/>
          <w:szCs w:val="22"/>
        </w:rPr>
        <w:t> implies that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resolution was successful, but that there was an illegal/impossible action attempted against the result.</w:t>
      </w:r>
    </w:p>
    <w:p w:rsidR="003D35BF" w:rsidRPr="008A15DB" w:rsidRDefault="003D35BF" w:rsidP="003D35BF">
      <w:pPr>
        <w:pStyle w:val="Heading2"/>
        <w:pBdr>
          <w:bottom w:val="single" w:sz="6" w:space="4" w:color="EAECEF"/>
        </w:pBdr>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Review (TL;DR)</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Scope is the set of rules that determines where and how a variable (identifier) can be looked-up. This look-up may be for the purposes of assigning to the variable, which is an LHS (left-hand-side) reference, or it may be for the purposes of retrieving its value, which is an RHS (right-hand-side) reference.</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lastRenderedPageBreak/>
        <w:t>LHS references result from assignment operations.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-related assignments can occur either with the </w:t>
      </w:r>
      <w:r w:rsidRPr="008A15DB">
        <w:rPr>
          <w:rStyle w:val="HTMLCode"/>
          <w:rFonts w:ascii="Consolas" w:hAnsi="Consolas"/>
          <w:color w:val="24292E"/>
          <w:sz w:val="22"/>
          <w:szCs w:val="22"/>
        </w:rPr>
        <w:t>=</w:t>
      </w:r>
      <w:r w:rsidRPr="008A15DB">
        <w:rPr>
          <w:rFonts w:ascii="Segoe UI" w:hAnsi="Segoe UI" w:cs="Segoe UI"/>
          <w:color w:val="24292E"/>
          <w:sz w:val="22"/>
          <w:szCs w:val="22"/>
        </w:rPr>
        <w:t> operator or by passing arguments to (assign to) function parameters.</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The JavaScript </w:t>
      </w:r>
      <w:r w:rsidRPr="008A15DB">
        <w:rPr>
          <w:rStyle w:val="Emphasis"/>
          <w:rFonts w:ascii="Segoe UI" w:hAnsi="Segoe UI" w:cs="Segoe UI"/>
          <w:color w:val="24292E"/>
          <w:sz w:val="22"/>
          <w:szCs w:val="22"/>
        </w:rPr>
        <w:t>Engine</w:t>
      </w:r>
      <w:r w:rsidRPr="008A15DB">
        <w:rPr>
          <w:rFonts w:ascii="Segoe UI" w:hAnsi="Segoe UI" w:cs="Segoe UI"/>
          <w:color w:val="24292E"/>
          <w:sz w:val="22"/>
          <w:szCs w:val="22"/>
        </w:rPr>
        <w:t> first compiles code before it executes, and in so doing, it splits up statements like </w:t>
      </w:r>
      <w:r w:rsidRPr="008A15DB">
        <w:rPr>
          <w:rStyle w:val="HTMLCode"/>
          <w:rFonts w:ascii="Consolas" w:hAnsi="Consolas"/>
          <w:color w:val="24292E"/>
          <w:sz w:val="22"/>
          <w:szCs w:val="22"/>
        </w:rPr>
        <w:t>var a = 2;</w:t>
      </w:r>
      <w:r w:rsidRPr="008A15DB">
        <w:rPr>
          <w:rFonts w:ascii="Segoe UI" w:hAnsi="Segoe UI" w:cs="Segoe UI"/>
          <w:color w:val="24292E"/>
          <w:sz w:val="22"/>
          <w:szCs w:val="22"/>
        </w:rPr>
        <w:t> into two separate steps:</w:t>
      </w:r>
    </w:p>
    <w:p w:rsidR="003D35BF" w:rsidRPr="008A15DB" w:rsidRDefault="003D35BF" w:rsidP="003D35BF">
      <w:pPr>
        <w:pStyle w:val="NormalWeb"/>
        <w:numPr>
          <w:ilvl w:val="0"/>
          <w:numId w:val="27"/>
        </w:numPr>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First, </w:t>
      </w:r>
      <w:r w:rsidRPr="008A15DB">
        <w:rPr>
          <w:rStyle w:val="HTMLCode"/>
          <w:rFonts w:ascii="Consolas" w:hAnsi="Consolas"/>
          <w:color w:val="24292E"/>
          <w:sz w:val="22"/>
          <w:szCs w:val="22"/>
        </w:rPr>
        <w:t>var a</w:t>
      </w:r>
      <w:r w:rsidRPr="008A15DB">
        <w:rPr>
          <w:rFonts w:ascii="Segoe UI" w:hAnsi="Segoe UI" w:cs="Segoe UI"/>
          <w:color w:val="24292E"/>
          <w:sz w:val="22"/>
          <w:szCs w:val="22"/>
        </w:rPr>
        <w:t> to declare it in that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This is performed at the beginning, before code execution.</w:t>
      </w:r>
    </w:p>
    <w:p w:rsidR="003D35BF" w:rsidRPr="008A15DB" w:rsidRDefault="003D35BF" w:rsidP="003D35BF">
      <w:pPr>
        <w:pStyle w:val="NormalWeb"/>
        <w:numPr>
          <w:ilvl w:val="0"/>
          <w:numId w:val="27"/>
        </w:numPr>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Later, </w:t>
      </w:r>
      <w:r w:rsidRPr="008A15DB">
        <w:rPr>
          <w:rStyle w:val="HTMLCode"/>
          <w:rFonts w:ascii="Consolas" w:hAnsi="Consolas"/>
          <w:color w:val="24292E"/>
          <w:sz w:val="22"/>
          <w:szCs w:val="22"/>
        </w:rPr>
        <w:t>a = 2</w:t>
      </w:r>
      <w:r w:rsidRPr="008A15DB">
        <w:rPr>
          <w:rFonts w:ascii="Segoe UI" w:hAnsi="Segoe UI" w:cs="Segoe UI"/>
          <w:color w:val="24292E"/>
          <w:sz w:val="22"/>
          <w:szCs w:val="22"/>
        </w:rPr>
        <w:t> to look up the variable (LHS reference) and assign to it if found.</w:t>
      </w:r>
    </w:p>
    <w:p w:rsidR="003D35BF" w:rsidRPr="008A15DB" w:rsidRDefault="003D35BF" w:rsidP="003D35BF">
      <w:pPr>
        <w:pStyle w:val="NormalWeb"/>
        <w:spacing w:before="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Both LHS and RHS reference look-ups start at the currently executing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and if need be (that is, they don't find what they're looking for there), they work their way up the nested </w:t>
      </w:r>
      <w:r w:rsidRPr="008A15DB">
        <w:rPr>
          <w:rStyle w:val="Emphasis"/>
          <w:rFonts w:ascii="Segoe UI" w:hAnsi="Segoe UI" w:cs="Segoe UI"/>
          <w:color w:val="24292E"/>
          <w:sz w:val="22"/>
          <w:szCs w:val="22"/>
        </w:rPr>
        <w:t>Scope</w:t>
      </w:r>
      <w:r w:rsidRPr="008A15DB">
        <w:rPr>
          <w:rFonts w:ascii="Segoe UI" w:hAnsi="Segoe UI" w:cs="Segoe UI"/>
          <w:color w:val="24292E"/>
          <w:sz w:val="22"/>
          <w:szCs w:val="22"/>
        </w:rPr>
        <w:t>, one scope (floor) at a time, looking for the identifier, until they get to the global (top floor) and stop, and either find it, or don't.</w:t>
      </w:r>
    </w:p>
    <w:p w:rsidR="003D35BF" w:rsidRPr="008A15DB" w:rsidRDefault="003D35BF" w:rsidP="003D35BF">
      <w:pPr>
        <w:pStyle w:val="NormalWeb"/>
        <w:spacing w:before="0" w:beforeAutospacing="0" w:after="0" w:afterAutospacing="0"/>
        <w:rPr>
          <w:rFonts w:ascii="Segoe UI" w:hAnsi="Segoe UI" w:cs="Segoe UI"/>
          <w:color w:val="24292E"/>
          <w:sz w:val="22"/>
          <w:szCs w:val="22"/>
        </w:rPr>
      </w:pPr>
      <w:r w:rsidRPr="008A15DB">
        <w:rPr>
          <w:rFonts w:ascii="Segoe UI" w:hAnsi="Segoe UI" w:cs="Segoe UI"/>
          <w:color w:val="24292E"/>
          <w:sz w:val="22"/>
          <w:szCs w:val="22"/>
        </w:rPr>
        <w:t>Unfulfilled RHS references result in </w:t>
      </w:r>
      <w:r w:rsidRPr="008A15DB">
        <w:rPr>
          <w:rStyle w:val="HTMLCode"/>
          <w:rFonts w:ascii="Consolas" w:hAnsi="Consolas"/>
          <w:color w:val="24292E"/>
          <w:sz w:val="22"/>
          <w:szCs w:val="22"/>
        </w:rPr>
        <w:t>ReferenceError</w:t>
      </w:r>
      <w:r w:rsidRPr="008A15DB">
        <w:rPr>
          <w:rFonts w:ascii="Segoe UI" w:hAnsi="Segoe UI" w:cs="Segoe UI"/>
          <w:color w:val="24292E"/>
          <w:sz w:val="22"/>
          <w:szCs w:val="22"/>
        </w:rPr>
        <w:t>s being thrown. Unfulfilled LHS references result in an automatic, implicitly-created global of that name (if not in "Strict Mode" [^note-strictmode]), or a </w:t>
      </w:r>
      <w:r w:rsidRPr="008A15DB">
        <w:rPr>
          <w:rStyle w:val="HTMLCode"/>
          <w:rFonts w:ascii="Consolas" w:hAnsi="Consolas"/>
          <w:color w:val="24292E"/>
          <w:sz w:val="22"/>
          <w:szCs w:val="22"/>
        </w:rPr>
        <w:t>ReferenceError</w:t>
      </w:r>
      <w:r w:rsidRPr="008A15DB">
        <w:rPr>
          <w:rFonts w:ascii="Segoe UI" w:hAnsi="Segoe UI" w:cs="Segoe UI"/>
          <w:color w:val="24292E"/>
          <w:sz w:val="22"/>
          <w:szCs w:val="22"/>
        </w:rPr>
        <w:t> (if in "Strict Mode" [^note-strictmode]).</w:t>
      </w:r>
    </w:p>
    <w:p w:rsidR="003D35BF" w:rsidRPr="008A15DB" w:rsidRDefault="003D35BF" w:rsidP="003D35BF">
      <w:pPr>
        <w:pStyle w:val="Heading3"/>
        <w:spacing w:before="36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Quiz Answers</w:t>
      </w: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function</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w:t>
      </w:r>
      <w:r w:rsidRPr="008A15DB">
        <w:rPr>
          <w:rStyle w:val="pl-smi"/>
          <w:rFonts w:ascii="Consolas" w:hAnsi="Consolas"/>
          <w:color w:val="24292E"/>
          <w:sz w:val="22"/>
          <w:szCs w:val="22"/>
        </w:rPr>
        <w:t>a</w:t>
      </w:r>
      <w:r w:rsidRPr="008A15DB">
        <w:rPr>
          <w:rFonts w:ascii="Consolas" w:hAnsi="Consolas"/>
          <w:color w:val="24292E"/>
          <w:sz w:val="22"/>
          <w:szCs w:val="22"/>
        </w:rPr>
        <w:t>) {</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k"/>
          <w:rFonts w:ascii="Consolas" w:hAnsi="Consolas"/>
          <w:color w:val="D73A49"/>
          <w:sz w:val="22"/>
          <w:szCs w:val="22"/>
        </w:rPr>
        <w:t>var</w:t>
      </w:r>
      <w:r w:rsidRPr="008A15DB">
        <w:rPr>
          <w:rFonts w:ascii="Consolas" w:hAnsi="Consolas"/>
          <w:color w:val="24292E"/>
          <w:sz w:val="22"/>
          <w:szCs w:val="22"/>
        </w:rPr>
        <w:t xml:space="preserve"> b </w:t>
      </w:r>
      <w:r w:rsidRPr="008A15DB">
        <w:rPr>
          <w:rStyle w:val="pl-k"/>
          <w:rFonts w:ascii="Consolas" w:hAnsi="Consolas"/>
          <w:color w:val="D73A49"/>
          <w:sz w:val="22"/>
          <w:szCs w:val="22"/>
        </w:rPr>
        <w:t>=</w:t>
      </w:r>
      <w:r w:rsidRPr="008A15DB">
        <w:rPr>
          <w:rFonts w:ascii="Consolas" w:hAnsi="Consolas"/>
          <w:color w:val="24292E"/>
          <w:sz w:val="22"/>
          <w:szCs w:val="22"/>
        </w:rPr>
        <w:t xml:space="preserve"> a;</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ab/>
      </w:r>
      <w:r w:rsidRPr="008A15DB">
        <w:rPr>
          <w:rStyle w:val="pl-k"/>
          <w:rFonts w:ascii="Consolas" w:hAnsi="Consolas"/>
          <w:color w:val="D73A49"/>
          <w:sz w:val="22"/>
          <w:szCs w:val="22"/>
        </w:rPr>
        <w:t>return</w:t>
      </w:r>
      <w:r w:rsidRPr="008A15DB">
        <w:rPr>
          <w:rFonts w:ascii="Consolas" w:hAnsi="Consolas"/>
          <w:color w:val="24292E"/>
          <w:sz w:val="22"/>
          <w:szCs w:val="22"/>
        </w:rPr>
        <w:t xml:space="preserve"> a </w:t>
      </w:r>
      <w:r w:rsidRPr="008A15DB">
        <w:rPr>
          <w:rStyle w:val="pl-k"/>
          <w:rFonts w:ascii="Consolas" w:hAnsi="Consolas"/>
          <w:color w:val="D73A49"/>
          <w:sz w:val="22"/>
          <w:szCs w:val="22"/>
        </w:rPr>
        <w:t>+</w:t>
      </w:r>
      <w:r w:rsidRPr="008A15DB">
        <w:rPr>
          <w:rFonts w:ascii="Consolas" w:hAnsi="Consolas"/>
          <w:color w:val="24292E"/>
          <w:sz w:val="22"/>
          <w:szCs w:val="22"/>
        </w:rPr>
        <w:t xml:space="preserve"> b;</w:t>
      </w:r>
    </w:p>
    <w:p w:rsidR="003D35BF" w:rsidRPr="008A15DB" w:rsidRDefault="003D35BF" w:rsidP="003D35BF">
      <w:pPr>
        <w:pStyle w:val="HTMLPreformatted"/>
        <w:shd w:val="clear" w:color="auto" w:fill="F6F8FA"/>
        <w:rPr>
          <w:rFonts w:ascii="Consolas" w:hAnsi="Consolas"/>
          <w:color w:val="24292E"/>
          <w:sz w:val="22"/>
          <w:szCs w:val="22"/>
        </w:rPr>
      </w:pPr>
      <w:r w:rsidRPr="008A15DB">
        <w:rPr>
          <w:rFonts w:ascii="Consolas" w:hAnsi="Consolas"/>
          <w:color w:val="24292E"/>
          <w:sz w:val="22"/>
          <w:szCs w:val="22"/>
        </w:rPr>
        <w:t>}</w:t>
      </w:r>
    </w:p>
    <w:p w:rsidR="003D35BF" w:rsidRPr="008A15DB" w:rsidRDefault="003D35BF" w:rsidP="003D35BF">
      <w:pPr>
        <w:pStyle w:val="HTMLPreformatted"/>
        <w:shd w:val="clear" w:color="auto" w:fill="F6F8FA"/>
        <w:rPr>
          <w:rFonts w:ascii="Consolas" w:hAnsi="Consolas"/>
          <w:color w:val="24292E"/>
          <w:sz w:val="22"/>
          <w:szCs w:val="22"/>
        </w:rPr>
      </w:pPr>
    </w:p>
    <w:p w:rsidR="003D35BF" w:rsidRPr="008A15DB" w:rsidRDefault="003D35BF" w:rsidP="003D35BF">
      <w:pPr>
        <w:pStyle w:val="HTMLPreformatted"/>
        <w:shd w:val="clear" w:color="auto" w:fill="F6F8FA"/>
        <w:rPr>
          <w:rFonts w:ascii="Consolas" w:hAnsi="Consolas"/>
          <w:color w:val="24292E"/>
          <w:sz w:val="22"/>
          <w:szCs w:val="22"/>
        </w:rPr>
      </w:pPr>
      <w:r w:rsidRPr="008A15DB">
        <w:rPr>
          <w:rStyle w:val="pl-k"/>
          <w:rFonts w:ascii="Consolas" w:hAnsi="Consolas"/>
          <w:color w:val="D73A49"/>
          <w:sz w:val="22"/>
          <w:szCs w:val="22"/>
        </w:rPr>
        <w:t>var</w:t>
      </w:r>
      <w:r w:rsidRPr="008A15DB">
        <w:rPr>
          <w:rFonts w:ascii="Consolas" w:hAnsi="Consolas"/>
          <w:color w:val="24292E"/>
          <w:sz w:val="22"/>
          <w:szCs w:val="22"/>
        </w:rPr>
        <w:t xml:space="preserve"> c </w:t>
      </w:r>
      <w:r w:rsidRPr="008A15DB">
        <w:rPr>
          <w:rStyle w:val="pl-k"/>
          <w:rFonts w:ascii="Consolas" w:hAnsi="Consolas"/>
          <w:color w:val="D73A49"/>
          <w:sz w:val="22"/>
          <w:szCs w:val="22"/>
        </w:rPr>
        <w:t>=</w:t>
      </w:r>
      <w:r w:rsidRPr="008A15DB">
        <w:rPr>
          <w:rFonts w:ascii="Consolas" w:hAnsi="Consolas"/>
          <w:color w:val="24292E"/>
          <w:sz w:val="22"/>
          <w:szCs w:val="22"/>
        </w:rPr>
        <w:t xml:space="preserve"> </w:t>
      </w:r>
      <w:r w:rsidRPr="008A15DB">
        <w:rPr>
          <w:rStyle w:val="pl-en"/>
          <w:rFonts w:ascii="Consolas" w:hAnsi="Consolas"/>
          <w:color w:val="6F42C1"/>
          <w:sz w:val="22"/>
          <w:szCs w:val="22"/>
        </w:rPr>
        <w:t>foo</w:t>
      </w:r>
      <w:r w:rsidRPr="008A15DB">
        <w:rPr>
          <w:rFonts w:ascii="Consolas" w:hAnsi="Consolas"/>
          <w:color w:val="24292E"/>
          <w:sz w:val="22"/>
          <w:szCs w:val="22"/>
        </w:rPr>
        <w:t xml:space="preserve">( </w:t>
      </w:r>
      <w:r w:rsidRPr="008A15DB">
        <w:rPr>
          <w:rStyle w:val="pl-c1"/>
          <w:rFonts w:ascii="Consolas" w:hAnsi="Consolas"/>
          <w:color w:val="005CC5"/>
          <w:sz w:val="22"/>
          <w:szCs w:val="22"/>
        </w:rPr>
        <w:t>2</w:t>
      </w:r>
      <w:r w:rsidRPr="008A15DB">
        <w:rPr>
          <w:rFonts w:ascii="Consolas" w:hAnsi="Consolas"/>
          <w:color w:val="24292E"/>
          <w:sz w:val="22"/>
          <w:szCs w:val="22"/>
        </w:rPr>
        <w:t xml:space="preserve"> );</w:t>
      </w:r>
    </w:p>
    <w:p w:rsidR="003D35BF" w:rsidRPr="008A15DB" w:rsidRDefault="003D35BF" w:rsidP="003D35BF">
      <w:pPr>
        <w:pStyle w:val="NormalWeb"/>
        <w:numPr>
          <w:ilvl w:val="0"/>
          <w:numId w:val="28"/>
        </w:numPr>
        <w:spacing w:before="24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Identify all the LHS look-ups (there are 3!).</w:t>
      </w:r>
    </w:p>
    <w:p w:rsidR="003D35BF" w:rsidRPr="008A15DB" w:rsidRDefault="003D35BF" w:rsidP="003D35BF">
      <w:pPr>
        <w:pStyle w:val="NormalWeb"/>
        <w:spacing w:before="0" w:beforeAutospacing="0" w:after="0" w:afterAutospacing="0"/>
        <w:ind w:left="720"/>
        <w:rPr>
          <w:rFonts w:ascii="Segoe UI" w:hAnsi="Segoe UI" w:cs="Segoe UI"/>
          <w:color w:val="24292E"/>
          <w:sz w:val="22"/>
          <w:szCs w:val="22"/>
        </w:rPr>
      </w:pPr>
      <w:r w:rsidRPr="008A15DB">
        <w:rPr>
          <w:rStyle w:val="HTMLCode"/>
          <w:rFonts w:ascii="Consolas" w:hAnsi="Consolas"/>
          <w:b/>
          <w:bCs/>
          <w:color w:val="24292E"/>
          <w:sz w:val="22"/>
          <w:szCs w:val="22"/>
        </w:rPr>
        <w:t>c = ..</w:t>
      </w:r>
      <w:r w:rsidRPr="008A15DB">
        <w:rPr>
          <w:rStyle w:val="Strong"/>
          <w:rFonts w:ascii="Segoe UI" w:hAnsi="Segoe UI" w:cs="Segoe UI"/>
          <w:color w:val="24292E"/>
          <w:sz w:val="22"/>
          <w:szCs w:val="22"/>
        </w:rPr>
        <w:t>, </w:t>
      </w:r>
      <w:r w:rsidRPr="008A15DB">
        <w:rPr>
          <w:rStyle w:val="HTMLCode"/>
          <w:rFonts w:ascii="Consolas" w:hAnsi="Consolas"/>
          <w:b/>
          <w:bCs/>
          <w:color w:val="24292E"/>
          <w:sz w:val="22"/>
          <w:szCs w:val="22"/>
        </w:rPr>
        <w:t>a = 2</w:t>
      </w:r>
      <w:r w:rsidRPr="008A15DB">
        <w:rPr>
          <w:rStyle w:val="Strong"/>
          <w:rFonts w:ascii="Segoe UI" w:hAnsi="Segoe UI" w:cs="Segoe UI"/>
          <w:color w:val="24292E"/>
          <w:sz w:val="22"/>
          <w:szCs w:val="22"/>
        </w:rPr>
        <w:t> (implicit param assignment) and </w:t>
      </w:r>
      <w:r w:rsidRPr="008A15DB">
        <w:rPr>
          <w:rStyle w:val="HTMLCode"/>
          <w:rFonts w:ascii="Consolas" w:hAnsi="Consolas"/>
          <w:b/>
          <w:bCs/>
          <w:color w:val="24292E"/>
          <w:sz w:val="22"/>
          <w:szCs w:val="22"/>
        </w:rPr>
        <w:t>b = ..</w:t>
      </w:r>
    </w:p>
    <w:p w:rsidR="003D35BF" w:rsidRPr="008A15DB" w:rsidRDefault="003D35BF" w:rsidP="003D35BF">
      <w:pPr>
        <w:pStyle w:val="NormalWeb"/>
        <w:numPr>
          <w:ilvl w:val="0"/>
          <w:numId w:val="28"/>
        </w:numPr>
        <w:spacing w:before="240" w:beforeAutospacing="0" w:after="240" w:afterAutospacing="0"/>
        <w:rPr>
          <w:rFonts w:ascii="Segoe UI" w:hAnsi="Segoe UI" w:cs="Segoe UI"/>
          <w:color w:val="24292E"/>
          <w:sz w:val="22"/>
          <w:szCs w:val="22"/>
        </w:rPr>
      </w:pPr>
      <w:r w:rsidRPr="008A15DB">
        <w:rPr>
          <w:rFonts w:ascii="Segoe UI" w:hAnsi="Segoe UI" w:cs="Segoe UI"/>
          <w:color w:val="24292E"/>
          <w:sz w:val="22"/>
          <w:szCs w:val="22"/>
        </w:rPr>
        <w:t>Identify all the RHS look-ups (there are 4!).</w:t>
      </w:r>
    </w:p>
    <w:p w:rsidR="003D35BF" w:rsidRPr="008A15DB" w:rsidRDefault="003D35BF" w:rsidP="003D35BF">
      <w:pPr>
        <w:pStyle w:val="NormalWeb"/>
        <w:spacing w:before="0" w:beforeAutospacing="0" w:after="0" w:afterAutospacing="0"/>
        <w:ind w:left="720"/>
        <w:rPr>
          <w:rFonts w:ascii="Segoe UI" w:hAnsi="Segoe UI" w:cs="Segoe UI"/>
          <w:color w:val="24292E"/>
          <w:sz w:val="22"/>
          <w:szCs w:val="22"/>
        </w:rPr>
      </w:pPr>
      <w:r w:rsidRPr="008A15DB">
        <w:rPr>
          <w:rStyle w:val="HTMLCode"/>
          <w:rFonts w:ascii="Consolas" w:hAnsi="Consolas"/>
          <w:b/>
          <w:bCs/>
          <w:color w:val="24292E"/>
          <w:sz w:val="22"/>
          <w:szCs w:val="22"/>
        </w:rPr>
        <w:t>foo(2..</w:t>
      </w:r>
      <w:r w:rsidRPr="008A15DB">
        <w:rPr>
          <w:rStyle w:val="Strong"/>
          <w:rFonts w:ascii="Segoe UI" w:hAnsi="Segoe UI" w:cs="Segoe UI"/>
          <w:color w:val="24292E"/>
          <w:sz w:val="22"/>
          <w:szCs w:val="22"/>
        </w:rPr>
        <w:t>, </w:t>
      </w:r>
      <w:r w:rsidRPr="008A15DB">
        <w:rPr>
          <w:rStyle w:val="HTMLCode"/>
          <w:rFonts w:ascii="Consolas" w:hAnsi="Consolas"/>
          <w:b/>
          <w:bCs/>
          <w:color w:val="24292E"/>
          <w:sz w:val="22"/>
          <w:szCs w:val="22"/>
        </w:rPr>
        <w:t>= a;</w:t>
      </w:r>
      <w:r w:rsidRPr="008A15DB">
        <w:rPr>
          <w:rStyle w:val="Strong"/>
          <w:rFonts w:ascii="Segoe UI" w:hAnsi="Segoe UI" w:cs="Segoe UI"/>
          <w:color w:val="24292E"/>
          <w:sz w:val="22"/>
          <w:szCs w:val="22"/>
        </w:rPr>
        <w:t>, </w:t>
      </w:r>
      <w:r w:rsidRPr="008A15DB">
        <w:rPr>
          <w:rStyle w:val="HTMLCode"/>
          <w:rFonts w:ascii="Consolas" w:hAnsi="Consolas"/>
          <w:b/>
          <w:bCs/>
          <w:color w:val="24292E"/>
          <w:sz w:val="22"/>
          <w:szCs w:val="22"/>
        </w:rPr>
        <w:t>a + ..</w:t>
      </w:r>
      <w:r w:rsidRPr="008A15DB">
        <w:rPr>
          <w:rStyle w:val="Strong"/>
          <w:rFonts w:ascii="Segoe UI" w:hAnsi="Segoe UI" w:cs="Segoe UI"/>
          <w:color w:val="24292E"/>
          <w:sz w:val="22"/>
          <w:szCs w:val="22"/>
        </w:rPr>
        <w:t> and </w:t>
      </w:r>
      <w:r w:rsidRPr="008A15DB">
        <w:rPr>
          <w:rStyle w:val="HTMLCode"/>
          <w:rFonts w:ascii="Consolas" w:hAnsi="Consolas"/>
          <w:b/>
          <w:bCs/>
          <w:color w:val="24292E"/>
          <w:sz w:val="22"/>
          <w:szCs w:val="22"/>
        </w:rPr>
        <w:t>.. + b</w:t>
      </w:r>
    </w:p>
    <w:p w:rsidR="002C77EC" w:rsidRDefault="002C77EC">
      <w:r>
        <w:br w:type="page"/>
      </w:r>
    </w:p>
    <w:p w:rsidR="002C77EC" w:rsidRDefault="002C77EC" w:rsidP="002C77EC">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Chapter 2: Lexical Scope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In Chapter 1, we defined "scope" as the set of rules that govern how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can look up a variable by its identifier name and find it, either in the current </w:t>
      </w:r>
      <w:r w:rsidRPr="002C77EC">
        <w:rPr>
          <w:rStyle w:val="Emphasis"/>
          <w:rFonts w:ascii="Segoe UI" w:hAnsi="Segoe UI" w:cs="Segoe UI"/>
          <w:color w:val="24292E"/>
          <w:sz w:val="22"/>
          <w:szCs w:val="22"/>
        </w:rPr>
        <w:t>Scope</w:t>
      </w:r>
      <w:r w:rsidRPr="002C77EC">
        <w:rPr>
          <w:rFonts w:ascii="Segoe UI" w:hAnsi="Segoe UI" w:cs="Segoe UI"/>
          <w:color w:val="24292E"/>
          <w:sz w:val="22"/>
          <w:szCs w:val="22"/>
        </w:rPr>
        <w:t>, or in any of the </w:t>
      </w:r>
      <w:r w:rsidRPr="002C77EC">
        <w:rPr>
          <w:rStyle w:val="Emphasis"/>
          <w:rFonts w:ascii="Segoe UI" w:hAnsi="Segoe UI" w:cs="Segoe UI"/>
          <w:color w:val="24292E"/>
          <w:sz w:val="22"/>
          <w:szCs w:val="22"/>
        </w:rPr>
        <w:t>Nested Scopes</w:t>
      </w:r>
      <w:r w:rsidRPr="002C77EC">
        <w:rPr>
          <w:rFonts w:ascii="Segoe UI" w:hAnsi="Segoe UI" w:cs="Segoe UI"/>
          <w:color w:val="24292E"/>
          <w:sz w:val="22"/>
          <w:szCs w:val="22"/>
        </w:rPr>
        <w:t> it's contained within.</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There are two predominant models for how scope works. The first of these is by far the most common, used by the vast majority of programming languages. It's called </w:t>
      </w:r>
      <w:r w:rsidRPr="002C77EC">
        <w:rPr>
          <w:rStyle w:val="Strong"/>
          <w:rFonts w:ascii="Segoe UI" w:hAnsi="Segoe UI" w:cs="Segoe UI"/>
          <w:color w:val="24292E"/>
          <w:sz w:val="22"/>
          <w:szCs w:val="22"/>
        </w:rPr>
        <w:t>Lexical Scope</w:t>
      </w:r>
      <w:r w:rsidRPr="002C77EC">
        <w:rPr>
          <w:rFonts w:ascii="Segoe UI" w:hAnsi="Segoe UI" w:cs="Segoe UI"/>
          <w:color w:val="24292E"/>
          <w:sz w:val="22"/>
          <w:szCs w:val="22"/>
        </w:rPr>
        <w:t>, and we will examine it in-depth. The other model, which is still used by some languages (such as Bash scripting, some modes in Perl, etc.) is called </w:t>
      </w:r>
      <w:r w:rsidRPr="002C77EC">
        <w:rPr>
          <w:rStyle w:val="Strong"/>
          <w:rFonts w:ascii="Segoe UI" w:hAnsi="Segoe UI" w:cs="Segoe UI"/>
          <w:color w:val="24292E"/>
          <w:sz w:val="22"/>
          <w:szCs w:val="22"/>
        </w:rPr>
        <w:t>Dynamic Scope</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Dynamic Scope is covered in Appendix A. I mention it here only to provide a contrast with Lexical Scope, which is the scope model that JavaScript employs.</w:t>
      </w:r>
    </w:p>
    <w:p w:rsidR="002C77EC" w:rsidRPr="002C77EC" w:rsidRDefault="002C77EC" w:rsidP="002C77EC">
      <w:pPr>
        <w:pStyle w:val="Heading2"/>
        <w:pBdr>
          <w:bottom w:val="single" w:sz="6" w:space="4" w:color="EAECEF"/>
        </w:pBdr>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Lex-time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As we discussed in Chapter 1, the first traditional phase of a standard language compiler is called lexing (aka, tokenizing). If you recall, the lexing process examines a string of source code characters and assigns semantic meaning to the tokens as a result of some stateful parsing.</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It is this concept which provides the foundation to understand what lexical scope is and where the name comes from.</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To define it somewhat circularly, lexical scope is scope that is defined at lexing time. In other words, lexical scope is based on where variables and blocks of scope are authored, by you, at write time, and thus is (mostly) set in stone by the time the lexer processes your code.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Style w:val="Strong"/>
          <w:rFonts w:ascii="Segoe UI" w:hAnsi="Segoe UI" w:cs="Segoe UI"/>
          <w:color w:val="24292E"/>
          <w:sz w:val="22"/>
          <w:szCs w:val="22"/>
        </w:rPr>
        <w:t>Note:</w:t>
      </w:r>
      <w:r w:rsidRPr="002C77EC">
        <w:rPr>
          <w:rFonts w:ascii="Segoe UI" w:hAnsi="Segoe UI" w:cs="Segoe UI"/>
          <w:color w:val="24292E"/>
          <w:sz w:val="22"/>
          <w:szCs w:val="22"/>
        </w:rPr>
        <w:t> We will see in a little bit there are some ways to cheat lexical scope, thereby modifying it after the lexer has passed by, but these are frowned upon. It is considered best practice to treat lexical scope as, in fact, lexical-only, and thus entirely author-time in nature.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Let's consider this block of code:</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w:t>
      </w:r>
      <w:r w:rsidRPr="002C77EC">
        <w:rPr>
          <w:rStyle w:val="pl-smi"/>
          <w:rFonts w:ascii="Consolas" w:hAnsi="Consolas"/>
          <w:color w:val="24292E"/>
          <w:sz w:val="22"/>
          <w:szCs w:val="22"/>
        </w:rPr>
        <w:t>a</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k"/>
          <w:rFonts w:ascii="Consolas" w:hAnsi="Consolas"/>
          <w:color w:val="D73A49"/>
          <w:sz w:val="22"/>
          <w:szCs w:val="22"/>
        </w:rPr>
        <w:t>var</w:t>
      </w:r>
      <w:r w:rsidRPr="002C77EC">
        <w:rPr>
          <w:rFonts w:ascii="Consolas" w:hAnsi="Consolas"/>
          <w:color w:val="24292E"/>
          <w:sz w:val="22"/>
          <w:szCs w:val="22"/>
        </w:rPr>
        <w:t xml:space="preserve"> b </w:t>
      </w:r>
      <w:r w:rsidRPr="002C77EC">
        <w:rPr>
          <w:rStyle w:val="pl-k"/>
          <w:rFonts w:ascii="Consolas" w:hAnsi="Consolas"/>
          <w:color w:val="D73A49"/>
          <w:sz w:val="22"/>
          <w:szCs w:val="22"/>
        </w:rPr>
        <w:t>=</w:t>
      </w:r>
      <w:r w:rsidRPr="002C77EC">
        <w:rPr>
          <w:rFonts w:ascii="Consolas" w:hAnsi="Consolas"/>
          <w:color w:val="24292E"/>
          <w:sz w:val="22"/>
          <w:szCs w:val="22"/>
        </w:rPr>
        <w:t xml:space="preserve"> 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bar</w:t>
      </w:r>
      <w:r w:rsidRPr="002C77EC">
        <w:rPr>
          <w:rFonts w:ascii="Consolas" w:hAnsi="Consolas"/>
          <w:color w:val="24292E"/>
          <w:sz w:val="22"/>
          <w:szCs w:val="22"/>
        </w:rPr>
        <w:t>(</w:t>
      </w:r>
      <w:r w:rsidRPr="002C77EC">
        <w:rPr>
          <w:rStyle w:val="pl-smi"/>
          <w:rFonts w:ascii="Consolas" w:hAnsi="Consolas"/>
          <w:color w:val="24292E"/>
          <w:sz w:val="22"/>
          <w:szCs w:val="22"/>
        </w:rPr>
        <w:t>c</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a, b, c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bar</w:t>
      </w:r>
      <w:r w:rsidRPr="002C77EC">
        <w:rPr>
          <w:rFonts w:ascii="Consolas" w:hAnsi="Consolas"/>
          <w:color w:val="24292E"/>
          <w:sz w:val="22"/>
          <w:szCs w:val="22"/>
        </w:rPr>
        <w:t xml:space="preserve">(b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3</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 xml:space="preserve"> ); </w:t>
      </w:r>
      <w:r w:rsidRPr="002C77EC">
        <w:rPr>
          <w:rStyle w:val="pl-c"/>
          <w:rFonts w:ascii="Consolas" w:hAnsi="Consolas"/>
          <w:color w:val="6A737D"/>
          <w:sz w:val="22"/>
          <w:szCs w:val="22"/>
        </w:rPr>
        <w:t>// 2 4 12</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There are three nested scopes inherent in this code example. It may be helpful to think about these scopes as bubbles inside of each other.</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noProof/>
          <w:color w:val="0366D6"/>
          <w:sz w:val="22"/>
          <w:szCs w:val="22"/>
        </w:rPr>
        <w:lastRenderedPageBreak/>
        <w:drawing>
          <wp:inline distT="0" distB="0" distL="0" distR="0">
            <wp:extent cx="4762500" cy="2962275"/>
            <wp:effectExtent l="0" t="0" r="0" b="9525"/>
            <wp:docPr id="4" name="Picture 4" descr="https://github.com/nmtri1987/You-Dont-Know-JS/raw/master/scope%20%26%20closures/fig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nmtri1987/You-Dont-Know-JS/raw/master/scope%20%26%20closures/fig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t>Bubble 1</w:t>
      </w:r>
      <w:r w:rsidRPr="002C77EC">
        <w:rPr>
          <w:rFonts w:ascii="Segoe UI" w:hAnsi="Segoe UI" w:cs="Segoe UI"/>
          <w:color w:val="24292E"/>
          <w:sz w:val="22"/>
          <w:szCs w:val="22"/>
        </w:rPr>
        <w:t> encompasses the global scope, and has just one identifier in it: </w:t>
      </w:r>
      <w:r w:rsidRPr="002C77EC">
        <w:rPr>
          <w:rStyle w:val="HTMLCode"/>
          <w:rFonts w:ascii="Consolas" w:hAnsi="Consolas"/>
          <w:color w:val="24292E"/>
          <w:sz w:val="22"/>
          <w:szCs w:val="22"/>
        </w:rPr>
        <w:t>foo</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t>Bubble 2</w:t>
      </w:r>
      <w:r w:rsidRPr="002C77EC">
        <w:rPr>
          <w:rFonts w:ascii="Segoe UI" w:hAnsi="Segoe UI" w:cs="Segoe UI"/>
          <w:color w:val="24292E"/>
          <w:sz w:val="22"/>
          <w:szCs w:val="22"/>
        </w:rPr>
        <w:t> encompasses the scope of </w:t>
      </w:r>
      <w:r w:rsidRPr="002C77EC">
        <w:rPr>
          <w:rStyle w:val="HTMLCode"/>
          <w:rFonts w:ascii="Consolas" w:hAnsi="Consolas"/>
          <w:color w:val="24292E"/>
          <w:sz w:val="22"/>
          <w:szCs w:val="22"/>
        </w:rPr>
        <w:t>foo</w:t>
      </w:r>
      <w:r w:rsidRPr="002C77EC">
        <w:rPr>
          <w:rFonts w:ascii="Segoe UI" w:hAnsi="Segoe UI" w:cs="Segoe UI"/>
          <w:color w:val="24292E"/>
          <w:sz w:val="22"/>
          <w:szCs w:val="22"/>
        </w:rPr>
        <w:t>, which includes the three identifiers: </w:t>
      </w:r>
      <w:r w:rsidRPr="002C77EC">
        <w:rPr>
          <w:rStyle w:val="HTMLCode"/>
          <w:rFonts w:ascii="Consolas" w:hAnsi="Consolas"/>
          <w:color w:val="24292E"/>
          <w:sz w:val="22"/>
          <w:szCs w:val="22"/>
        </w:rPr>
        <w:t>a</w:t>
      </w:r>
      <w:r w:rsidRPr="002C77EC">
        <w:rPr>
          <w:rFonts w:ascii="Segoe UI" w:hAnsi="Segoe UI" w:cs="Segoe UI"/>
          <w:color w:val="24292E"/>
          <w:sz w:val="22"/>
          <w:szCs w:val="22"/>
        </w:rPr>
        <w:t>, </w:t>
      </w:r>
      <w:r w:rsidRPr="002C77EC">
        <w:rPr>
          <w:rStyle w:val="HTMLCode"/>
          <w:rFonts w:ascii="Consolas" w:hAnsi="Consolas"/>
          <w:color w:val="24292E"/>
          <w:sz w:val="22"/>
          <w:szCs w:val="22"/>
        </w:rPr>
        <w:t>bar</w:t>
      </w:r>
      <w:r w:rsidRPr="002C77EC">
        <w:rPr>
          <w:rFonts w:ascii="Segoe UI" w:hAnsi="Segoe UI" w:cs="Segoe UI"/>
          <w:color w:val="24292E"/>
          <w:sz w:val="22"/>
          <w:szCs w:val="22"/>
        </w:rPr>
        <w:t> and </w:t>
      </w:r>
      <w:r w:rsidRPr="002C77EC">
        <w:rPr>
          <w:rStyle w:val="HTMLCode"/>
          <w:rFonts w:ascii="Consolas" w:hAnsi="Consolas"/>
          <w:color w:val="24292E"/>
          <w:sz w:val="22"/>
          <w:szCs w:val="22"/>
        </w:rPr>
        <w:t>b</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t>Bubble 3</w:t>
      </w:r>
      <w:r w:rsidRPr="002C77EC">
        <w:rPr>
          <w:rFonts w:ascii="Segoe UI" w:hAnsi="Segoe UI" w:cs="Segoe UI"/>
          <w:color w:val="24292E"/>
          <w:sz w:val="22"/>
          <w:szCs w:val="22"/>
        </w:rPr>
        <w:t> encompasses the scope of </w:t>
      </w:r>
      <w:r w:rsidRPr="002C77EC">
        <w:rPr>
          <w:rStyle w:val="HTMLCode"/>
          <w:rFonts w:ascii="Consolas" w:hAnsi="Consolas"/>
          <w:color w:val="24292E"/>
          <w:sz w:val="22"/>
          <w:szCs w:val="22"/>
        </w:rPr>
        <w:t>bar</w:t>
      </w:r>
      <w:r w:rsidRPr="002C77EC">
        <w:rPr>
          <w:rFonts w:ascii="Segoe UI" w:hAnsi="Segoe UI" w:cs="Segoe UI"/>
          <w:color w:val="24292E"/>
          <w:sz w:val="22"/>
          <w:szCs w:val="22"/>
        </w:rPr>
        <w:t>, and it includes just one identifier: </w:t>
      </w:r>
      <w:r w:rsidRPr="002C77EC">
        <w:rPr>
          <w:rStyle w:val="HTMLCode"/>
          <w:rFonts w:ascii="Consolas" w:hAnsi="Consolas"/>
          <w:color w:val="24292E"/>
          <w:sz w:val="22"/>
          <w:szCs w:val="22"/>
        </w:rPr>
        <w:t>c</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Scope bubbles are defined by where the blocks of scope are written, which one is nested inside the other, etc. In the next chapter, we'll discuss different units of scope, but for now, let's just assume that each function creates a new bubble of scope.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bubble for </w:t>
      </w:r>
      <w:r w:rsidRPr="002C77EC">
        <w:rPr>
          <w:rStyle w:val="HTMLCode"/>
          <w:rFonts w:ascii="Consolas" w:hAnsi="Consolas"/>
          <w:color w:val="24292E"/>
          <w:sz w:val="22"/>
          <w:szCs w:val="22"/>
        </w:rPr>
        <w:t>bar</w:t>
      </w:r>
      <w:r w:rsidRPr="002C77EC">
        <w:rPr>
          <w:rFonts w:ascii="Segoe UI" w:hAnsi="Segoe UI" w:cs="Segoe UI"/>
          <w:color w:val="24292E"/>
          <w:sz w:val="22"/>
          <w:szCs w:val="22"/>
        </w:rPr>
        <w:t> is entirely contained within the bubble for </w:t>
      </w:r>
      <w:r w:rsidRPr="002C77EC">
        <w:rPr>
          <w:rStyle w:val="HTMLCode"/>
          <w:rFonts w:ascii="Consolas" w:hAnsi="Consolas"/>
          <w:color w:val="24292E"/>
          <w:sz w:val="22"/>
          <w:szCs w:val="22"/>
        </w:rPr>
        <w:t>foo</w:t>
      </w:r>
      <w:r w:rsidRPr="002C77EC">
        <w:rPr>
          <w:rFonts w:ascii="Segoe UI" w:hAnsi="Segoe UI" w:cs="Segoe UI"/>
          <w:color w:val="24292E"/>
          <w:sz w:val="22"/>
          <w:szCs w:val="22"/>
        </w:rPr>
        <w:t>, because (and only because) that's where we chose to define the function </w:t>
      </w:r>
      <w:r w:rsidRPr="002C77EC">
        <w:rPr>
          <w:rStyle w:val="HTMLCode"/>
          <w:rFonts w:ascii="Consolas" w:hAnsi="Consolas"/>
          <w:color w:val="24292E"/>
          <w:sz w:val="22"/>
          <w:szCs w:val="22"/>
        </w:rPr>
        <w:t>bar</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Notice that these nested bubbles are strictly nested. We're not talking about Venn diagrams where the bubbles can cross boundaries. In other words, no bubble for some function can simultaneously exist (partially) inside two other outer scope bubbles, just as no function can partially be inside each of two parent functions.</w:t>
      </w:r>
    </w:p>
    <w:p w:rsidR="002C77EC" w:rsidRPr="002C77EC" w:rsidRDefault="002C77EC" w:rsidP="002C77EC">
      <w:pPr>
        <w:pStyle w:val="Heading3"/>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Look-ups</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The structure and relative placement of these scope bubbles fully explains to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all the places it needs to look to find an identifier.</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In the above code snippet,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executes the </w:t>
      </w:r>
      <w:r w:rsidRPr="002C77EC">
        <w:rPr>
          <w:rStyle w:val="HTMLCode"/>
          <w:rFonts w:ascii="Consolas" w:hAnsi="Consolas"/>
          <w:color w:val="24292E"/>
          <w:sz w:val="22"/>
          <w:szCs w:val="22"/>
        </w:rPr>
        <w:t>console.log(..)</w:t>
      </w:r>
      <w:r w:rsidRPr="002C77EC">
        <w:rPr>
          <w:rFonts w:ascii="Segoe UI" w:hAnsi="Segoe UI" w:cs="Segoe UI"/>
          <w:color w:val="24292E"/>
          <w:sz w:val="22"/>
          <w:szCs w:val="22"/>
        </w:rPr>
        <w:t> statement and goes looking for the three referenced variables </w:t>
      </w:r>
      <w:r w:rsidRPr="002C77EC">
        <w:rPr>
          <w:rStyle w:val="HTMLCode"/>
          <w:rFonts w:ascii="Consolas" w:hAnsi="Consolas"/>
          <w:color w:val="24292E"/>
          <w:sz w:val="22"/>
          <w:szCs w:val="22"/>
        </w:rPr>
        <w:t>a</w:t>
      </w:r>
      <w:r w:rsidRPr="002C77EC">
        <w:rPr>
          <w:rFonts w:ascii="Segoe UI" w:hAnsi="Segoe UI" w:cs="Segoe UI"/>
          <w:color w:val="24292E"/>
          <w:sz w:val="22"/>
          <w:szCs w:val="22"/>
        </w:rPr>
        <w:t>, </w:t>
      </w:r>
      <w:r w:rsidRPr="002C77EC">
        <w:rPr>
          <w:rStyle w:val="HTMLCode"/>
          <w:rFonts w:ascii="Consolas" w:hAnsi="Consolas"/>
          <w:color w:val="24292E"/>
          <w:sz w:val="22"/>
          <w:szCs w:val="22"/>
        </w:rPr>
        <w:t>b</w:t>
      </w:r>
      <w:r w:rsidRPr="002C77EC">
        <w:rPr>
          <w:rFonts w:ascii="Segoe UI" w:hAnsi="Segoe UI" w:cs="Segoe UI"/>
          <w:color w:val="24292E"/>
          <w:sz w:val="22"/>
          <w:szCs w:val="22"/>
        </w:rPr>
        <w:t>, and </w:t>
      </w:r>
      <w:r w:rsidRPr="002C77EC">
        <w:rPr>
          <w:rStyle w:val="HTMLCode"/>
          <w:rFonts w:ascii="Consolas" w:hAnsi="Consolas"/>
          <w:color w:val="24292E"/>
          <w:sz w:val="22"/>
          <w:szCs w:val="22"/>
        </w:rPr>
        <w:t>c</w:t>
      </w:r>
      <w:r w:rsidRPr="002C77EC">
        <w:rPr>
          <w:rFonts w:ascii="Segoe UI" w:hAnsi="Segoe UI" w:cs="Segoe UI"/>
          <w:color w:val="24292E"/>
          <w:sz w:val="22"/>
          <w:szCs w:val="22"/>
        </w:rPr>
        <w:t>. It first starts with the innermost scope bubble, the scope of the </w:t>
      </w:r>
      <w:r w:rsidRPr="002C77EC">
        <w:rPr>
          <w:rStyle w:val="HTMLCode"/>
          <w:rFonts w:ascii="Consolas" w:hAnsi="Consolas"/>
          <w:color w:val="24292E"/>
          <w:sz w:val="22"/>
          <w:szCs w:val="22"/>
        </w:rPr>
        <w:t>bar(..)</w:t>
      </w:r>
      <w:r w:rsidRPr="002C77EC">
        <w:rPr>
          <w:rFonts w:ascii="Segoe UI" w:hAnsi="Segoe UI" w:cs="Segoe UI"/>
          <w:color w:val="24292E"/>
          <w:sz w:val="22"/>
          <w:szCs w:val="22"/>
        </w:rPr>
        <w:t> function. It won't find </w:t>
      </w:r>
      <w:r w:rsidRPr="002C77EC">
        <w:rPr>
          <w:rStyle w:val="HTMLCode"/>
          <w:rFonts w:ascii="Consolas" w:hAnsi="Consolas"/>
          <w:color w:val="24292E"/>
          <w:sz w:val="22"/>
          <w:szCs w:val="22"/>
        </w:rPr>
        <w:t>a</w:t>
      </w:r>
      <w:r w:rsidRPr="002C77EC">
        <w:rPr>
          <w:rFonts w:ascii="Segoe UI" w:hAnsi="Segoe UI" w:cs="Segoe UI"/>
          <w:color w:val="24292E"/>
          <w:sz w:val="22"/>
          <w:szCs w:val="22"/>
        </w:rPr>
        <w:t>there, so it goes up one level, out to the next nearest scope bubble, the scope of </w:t>
      </w:r>
      <w:r w:rsidRPr="002C77EC">
        <w:rPr>
          <w:rStyle w:val="HTMLCode"/>
          <w:rFonts w:ascii="Consolas" w:hAnsi="Consolas"/>
          <w:color w:val="24292E"/>
          <w:sz w:val="22"/>
          <w:szCs w:val="22"/>
        </w:rPr>
        <w:t>foo(..)</w:t>
      </w:r>
      <w:r w:rsidRPr="002C77EC">
        <w:rPr>
          <w:rFonts w:ascii="Segoe UI" w:hAnsi="Segoe UI" w:cs="Segoe UI"/>
          <w:color w:val="24292E"/>
          <w:sz w:val="22"/>
          <w:szCs w:val="22"/>
        </w:rPr>
        <w:t>. It finds </w:t>
      </w:r>
      <w:r w:rsidRPr="002C77EC">
        <w:rPr>
          <w:rStyle w:val="HTMLCode"/>
          <w:rFonts w:ascii="Consolas" w:hAnsi="Consolas"/>
          <w:color w:val="24292E"/>
          <w:sz w:val="22"/>
          <w:szCs w:val="22"/>
        </w:rPr>
        <w:t>a</w:t>
      </w:r>
      <w:r w:rsidRPr="002C77EC">
        <w:rPr>
          <w:rFonts w:ascii="Segoe UI" w:hAnsi="Segoe UI" w:cs="Segoe UI"/>
          <w:color w:val="24292E"/>
          <w:sz w:val="22"/>
          <w:szCs w:val="22"/>
        </w:rPr>
        <w:t> there, and so it uses that </w:t>
      </w:r>
      <w:r w:rsidRPr="002C77EC">
        <w:rPr>
          <w:rStyle w:val="HTMLCode"/>
          <w:rFonts w:ascii="Consolas" w:hAnsi="Consolas"/>
          <w:color w:val="24292E"/>
          <w:sz w:val="22"/>
          <w:szCs w:val="22"/>
        </w:rPr>
        <w:t>a</w:t>
      </w:r>
      <w:r w:rsidRPr="002C77EC">
        <w:rPr>
          <w:rFonts w:ascii="Segoe UI" w:hAnsi="Segoe UI" w:cs="Segoe UI"/>
          <w:color w:val="24292E"/>
          <w:sz w:val="22"/>
          <w:szCs w:val="22"/>
        </w:rPr>
        <w:t>. Same thing for </w:t>
      </w:r>
      <w:r w:rsidRPr="002C77EC">
        <w:rPr>
          <w:rStyle w:val="HTMLCode"/>
          <w:rFonts w:ascii="Consolas" w:hAnsi="Consolas"/>
          <w:color w:val="24292E"/>
          <w:sz w:val="22"/>
          <w:szCs w:val="22"/>
        </w:rPr>
        <w:t>b</w:t>
      </w:r>
      <w:r w:rsidRPr="002C77EC">
        <w:rPr>
          <w:rFonts w:ascii="Segoe UI" w:hAnsi="Segoe UI" w:cs="Segoe UI"/>
          <w:color w:val="24292E"/>
          <w:sz w:val="22"/>
          <w:szCs w:val="22"/>
        </w:rPr>
        <w:t>. But </w:t>
      </w:r>
      <w:r w:rsidRPr="002C77EC">
        <w:rPr>
          <w:rStyle w:val="HTMLCode"/>
          <w:rFonts w:ascii="Consolas" w:hAnsi="Consolas"/>
          <w:color w:val="24292E"/>
          <w:sz w:val="22"/>
          <w:szCs w:val="22"/>
        </w:rPr>
        <w:t>c</w:t>
      </w:r>
      <w:r w:rsidRPr="002C77EC">
        <w:rPr>
          <w:rFonts w:ascii="Segoe UI" w:hAnsi="Segoe UI" w:cs="Segoe UI"/>
          <w:color w:val="24292E"/>
          <w:sz w:val="22"/>
          <w:szCs w:val="22"/>
        </w:rPr>
        <w:t>, it does find inside of </w:t>
      </w:r>
      <w:r w:rsidRPr="002C77EC">
        <w:rPr>
          <w:rStyle w:val="HTMLCode"/>
          <w:rFonts w:ascii="Consolas" w:hAnsi="Consolas"/>
          <w:color w:val="24292E"/>
          <w:sz w:val="22"/>
          <w:szCs w:val="22"/>
        </w:rPr>
        <w:t>bar(..)</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Had there been a </w:t>
      </w:r>
      <w:r w:rsidRPr="002C77EC">
        <w:rPr>
          <w:rStyle w:val="HTMLCode"/>
          <w:rFonts w:ascii="Consolas" w:hAnsi="Consolas"/>
          <w:color w:val="24292E"/>
          <w:sz w:val="22"/>
          <w:szCs w:val="22"/>
        </w:rPr>
        <w:t>c</w:t>
      </w:r>
      <w:r w:rsidRPr="002C77EC">
        <w:rPr>
          <w:rFonts w:ascii="Segoe UI" w:hAnsi="Segoe UI" w:cs="Segoe UI"/>
          <w:color w:val="24292E"/>
          <w:sz w:val="22"/>
          <w:szCs w:val="22"/>
        </w:rPr>
        <w:t> both inside of </w:t>
      </w:r>
      <w:r w:rsidRPr="002C77EC">
        <w:rPr>
          <w:rStyle w:val="HTMLCode"/>
          <w:rFonts w:ascii="Consolas" w:hAnsi="Consolas"/>
          <w:color w:val="24292E"/>
          <w:sz w:val="22"/>
          <w:szCs w:val="22"/>
        </w:rPr>
        <w:t>bar(..)</w:t>
      </w:r>
      <w:r w:rsidRPr="002C77EC">
        <w:rPr>
          <w:rFonts w:ascii="Segoe UI" w:hAnsi="Segoe UI" w:cs="Segoe UI"/>
          <w:color w:val="24292E"/>
          <w:sz w:val="22"/>
          <w:szCs w:val="22"/>
        </w:rPr>
        <w:t> and inside of </w:t>
      </w:r>
      <w:r w:rsidRPr="002C77EC">
        <w:rPr>
          <w:rStyle w:val="HTMLCode"/>
          <w:rFonts w:ascii="Consolas" w:hAnsi="Consolas"/>
          <w:color w:val="24292E"/>
          <w:sz w:val="22"/>
          <w:szCs w:val="22"/>
        </w:rPr>
        <w:t>foo(..)</w:t>
      </w:r>
      <w:r w:rsidRPr="002C77EC">
        <w:rPr>
          <w:rFonts w:ascii="Segoe UI" w:hAnsi="Segoe UI" w:cs="Segoe UI"/>
          <w:color w:val="24292E"/>
          <w:sz w:val="22"/>
          <w:szCs w:val="22"/>
        </w:rPr>
        <w:t>, the </w:t>
      </w:r>
      <w:r w:rsidRPr="002C77EC">
        <w:rPr>
          <w:rStyle w:val="HTMLCode"/>
          <w:rFonts w:ascii="Consolas" w:hAnsi="Consolas"/>
          <w:color w:val="24292E"/>
          <w:sz w:val="22"/>
          <w:szCs w:val="22"/>
        </w:rPr>
        <w:t>console.log(..)</w:t>
      </w:r>
      <w:r w:rsidRPr="002C77EC">
        <w:rPr>
          <w:rFonts w:ascii="Segoe UI" w:hAnsi="Segoe UI" w:cs="Segoe UI"/>
          <w:color w:val="24292E"/>
          <w:sz w:val="22"/>
          <w:szCs w:val="22"/>
        </w:rPr>
        <w:t> statement would have found and used the one in </w:t>
      </w:r>
      <w:r w:rsidRPr="002C77EC">
        <w:rPr>
          <w:rStyle w:val="HTMLCode"/>
          <w:rFonts w:ascii="Consolas" w:hAnsi="Consolas"/>
          <w:color w:val="24292E"/>
          <w:sz w:val="22"/>
          <w:szCs w:val="22"/>
        </w:rPr>
        <w:t>bar(..)</w:t>
      </w:r>
      <w:r w:rsidRPr="002C77EC">
        <w:rPr>
          <w:rFonts w:ascii="Segoe UI" w:hAnsi="Segoe UI" w:cs="Segoe UI"/>
          <w:color w:val="24292E"/>
          <w:sz w:val="22"/>
          <w:szCs w:val="22"/>
        </w:rPr>
        <w:t>, never getting to the one in </w:t>
      </w:r>
      <w:r w:rsidRPr="002C77EC">
        <w:rPr>
          <w:rStyle w:val="HTMLCode"/>
          <w:rFonts w:ascii="Consolas" w:hAnsi="Consolas"/>
          <w:color w:val="24292E"/>
          <w:sz w:val="22"/>
          <w:szCs w:val="22"/>
        </w:rPr>
        <w:t>foo(..)</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Style w:val="Strong"/>
          <w:rFonts w:ascii="Segoe UI" w:hAnsi="Segoe UI" w:cs="Segoe UI"/>
          <w:color w:val="24292E"/>
          <w:sz w:val="22"/>
          <w:szCs w:val="22"/>
        </w:rPr>
        <w:t>Scope look-up stops once it finds the first match</w:t>
      </w:r>
      <w:r w:rsidRPr="002C77EC">
        <w:rPr>
          <w:rFonts w:ascii="Segoe UI" w:hAnsi="Segoe UI" w:cs="Segoe UI"/>
          <w:color w:val="24292E"/>
          <w:sz w:val="22"/>
          <w:szCs w:val="22"/>
        </w:rPr>
        <w:t>. The same identifier name can be specified at multiple layers of nested scope, which is called "shadowing" (the inner identifier "shadows" the outer identifier). Regardless of shadowing, scope look-up always starts at the innermost scope being executed at the time, and works its way outward/upward until the first match, and stops.</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lastRenderedPageBreak/>
        <w:t>Note:</w:t>
      </w:r>
      <w:r w:rsidRPr="002C77EC">
        <w:rPr>
          <w:rFonts w:ascii="Segoe UI" w:hAnsi="Segoe UI" w:cs="Segoe UI"/>
          <w:color w:val="24292E"/>
          <w:sz w:val="22"/>
          <w:szCs w:val="22"/>
        </w:rPr>
        <w:t> Global variables are also automatically properties of the global object (</w:t>
      </w:r>
      <w:r w:rsidRPr="002C77EC">
        <w:rPr>
          <w:rStyle w:val="HTMLCode"/>
          <w:rFonts w:ascii="Consolas" w:hAnsi="Consolas"/>
          <w:color w:val="24292E"/>
          <w:sz w:val="22"/>
          <w:szCs w:val="22"/>
        </w:rPr>
        <w:t>window</w:t>
      </w:r>
      <w:r w:rsidRPr="002C77EC">
        <w:rPr>
          <w:rFonts w:ascii="Segoe UI" w:hAnsi="Segoe UI" w:cs="Segoe UI"/>
          <w:color w:val="24292E"/>
          <w:sz w:val="22"/>
          <w:szCs w:val="22"/>
        </w:rPr>
        <w:t> in browsers, etc.), so it </w:t>
      </w:r>
      <w:r w:rsidRPr="002C77EC">
        <w:rPr>
          <w:rStyle w:val="Emphasis"/>
          <w:rFonts w:ascii="Segoe UI" w:hAnsi="Segoe UI" w:cs="Segoe UI"/>
          <w:color w:val="24292E"/>
          <w:sz w:val="22"/>
          <w:szCs w:val="22"/>
        </w:rPr>
        <w:t>is</w:t>
      </w:r>
      <w:r w:rsidRPr="002C77EC">
        <w:rPr>
          <w:rFonts w:ascii="Segoe UI" w:hAnsi="Segoe UI" w:cs="Segoe UI"/>
          <w:color w:val="24292E"/>
          <w:sz w:val="22"/>
          <w:szCs w:val="22"/>
        </w:rPr>
        <w:t> possible to reference a global variable not directly by its lexical name, but instead indirectly as a property reference of the global object.</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c1"/>
          <w:rFonts w:ascii="Consolas" w:hAnsi="Consolas"/>
          <w:color w:val="005CC5"/>
          <w:sz w:val="22"/>
          <w:szCs w:val="22"/>
        </w:rPr>
        <w:t>window</w:t>
      </w:r>
      <w:r w:rsidRPr="002C77EC">
        <w:rPr>
          <w:rFonts w:ascii="Consolas" w:hAnsi="Consolas"/>
          <w:color w:val="24292E"/>
          <w:sz w:val="22"/>
          <w:szCs w:val="22"/>
        </w:rPr>
        <w:t>.</w:t>
      </w:r>
      <w:r w:rsidRPr="002C77EC">
        <w:rPr>
          <w:rStyle w:val="pl-smi"/>
          <w:rFonts w:ascii="Consolas" w:hAnsi="Consolas"/>
          <w:color w:val="24292E"/>
          <w:sz w:val="22"/>
          <w:szCs w:val="22"/>
        </w:rPr>
        <w:t>a</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This technique gives access to a global variable which would otherwise be inaccessible due to it being shadowed. However, non-global shadowed variables cannot be accessed.</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No matter </w:t>
      </w:r>
      <w:r w:rsidRPr="002C77EC">
        <w:rPr>
          <w:rStyle w:val="Emphasis"/>
          <w:rFonts w:ascii="Segoe UI" w:hAnsi="Segoe UI" w:cs="Segoe UI"/>
          <w:color w:val="24292E"/>
          <w:sz w:val="22"/>
          <w:szCs w:val="22"/>
        </w:rPr>
        <w:t>where</w:t>
      </w:r>
      <w:r w:rsidRPr="002C77EC">
        <w:rPr>
          <w:rFonts w:ascii="Segoe UI" w:hAnsi="Segoe UI" w:cs="Segoe UI"/>
          <w:color w:val="24292E"/>
          <w:sz w:val="22"/>
          <w:szCs w:val="22"/>
        </w:rPr>
        <w:t> a function is invoked from, or even </w:t>
      </w:r>
      <w:r w:rsidRPr="002C77EC">
        <w:rPr>
          <w:rStyle w:val="Emphasis"/>
          <w:rFonts w:ascii="Segoe UI" w:hAnsi="Segoe UI" w:cs="Segoe UI"/>
          <w:color w:val="24292E"/>
          <w:sz w:val="22"/>
          <w:szCs w:val="22"/>
        </w:rPr>
        <w:t>how</w:t>
      </w:r>
      <w:r w:rsidRPr="002C77EC">
        <w:rPr>
          <w:rFonts w:ascii="Segoe UI" w:hAnsi="Segoe UI" w:cs="Segoe UI"/>
          <w:color w:val="24292E"/>
          <w:sz w:val="22"/>
          <w:szCs w:val="22"/>
        </w:rPr>
        <w:t> it is invoked, its lexical scope is </w:t>
      </w:r>
      <w:r w:rsidRPr="002C77EC">
        <w:rPr>
          <w:rStyle w:val="Strong"/>
          <w:rFonts w:ascii="Segoe UI" w:hAnsi="Segoe UI" w:cs="Segoe UI"/>
          <w:color w:val="24292E"/>
          <w:sz w:val="22"/>
          <w:szCs w:val="22"/>
        </w:rPr>
        <w:t>only</w:t>
      </w:r>
      <w:r w:rsidRPr="002C77EC">
        <w:rPr>
          <w:rFonts w:ascii="Segoe UI" w:hAnsi="Segoe UI" w:cs="Segoe UI"/>
          <w:color w:val="24292E"/>
          <w:sz w:val="22"/>
          <w:szCs w:val="22"/>
        </w:rPr>
        <w:t> defined by where the function was declared.</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lexical scope look-up process </w:t>
      </w:r>
      <w:r w:rsidRPr="002C77EC">
        <w:rPr>
          <w:rStyle w:val="Emphasis"/>
          <w:rFonts w:ascii="Segoe UI" w:hAnsi="Segoe UI" w:cs="Segoe UI"/>
          <w:color w:val="24292E"/>
          <w:sz w:val="22"/>
          <w:szCs w:val="22"/>
        </w:rPr>
        <w:t>only</w:t>
      </w:r>
      <w:r w:rsidRPr="002C77EC">
        <w:rPr>
          <w:rFonts w:ascii="Segoe UI" w:hAnsi="Segoe UI" w:cs="Segoe UI"/>
          <w:color w:val="24292E"/>
          <w:sz w:val="22"/>
          <w:szCs w:val="22"/>
        </w:rPr>
        <w:t> applies to first-class identifiers, such as the </w:t>
      </w:r>
      <w:r w:rsidRPr="002C77EC">
        <w:rPr>
          <w:rStyle w:val="HTMLCode"/>
          <w:rFonts w:ascii="Consolas" w:hAnsi="Consolas"/>
          <w:color w:val="24292E"/>
          <w:sz w:val="22"/>
          <w:szCs w:val="22"/>
        </w:rPr>
        <w:t>a</w:t>
      </w:r>
      <w:r w:rsidRPr="002C77EC">
        <w:rPr>
          <w:rFonts w:ascii="Segoe UI" w:hAnsi="Segoe UI" w:cs="Segoe UI"/>
          <w:color w:val="24292E"/>
          <w:sz w:val="22"/>
          <w:szCs w:val="22"/>
        </w:rPr>
        <w:t>, </w:t>
      </w:r>
      <w:r w:rsidRPr="002C77EC">
        <w:rPr>
          <w:rStyle w:val="HTMLCode"/>
          <w:rFonts w:ascii="Consolas" w:hAnsi="Consolas"/>
          <w:color w:val="24292E"/>
          <w:sz w:val="22"/>
          <w:szCs w:val="22"/>
        </w:rPr>
        <w:t>b</w:t>
      </w:r>
      <w:r w:rsidRPr="002C77EC">
        <w:rPr>
          <w:rFonts w:ascii="Segoe UI" w:hAnsi="Segoe UI" w:cs="Segoe UI"/>
          <w:color w:val="24292E"/>
          <w:sz w:val="22"/>
          <w:szCs w:val="22"/>
        </w:rPr>
        <w:t>, and </w:t>
      </w:r>
      <w:r w:rsidRPr="002C77EC">
        <w:rPr>
          <w:rStyle w:val="HTMLCode"/>
          <w:rFonts w:ascii="Consolas" w:hAnsi="Consolas"/>
          <w:color w:val="24292E"/>
          <w:sz w:val="22"/>
          <w:szCs w:val="22"/>
        </w:rPr>
        <w:t>c</w:t>
      </w:r>
      <w:r w:rsidRPr="002C77EC">
        <w:rPr>
          <w:rFonts w:ascii="Segoe UI" w:hAnsi="Segoe UI" w:cs="Segoe UI"/>
          <w:color w:val="24292E"/>
          <w:sz w:val="22"/>
          <w:szCs w:val="22"/>
        </w:rPr>
        <w:t>. If you had a reference to </w:t>
      </w:r>
      <w:r w:rsidRPr="002C77EC">
        <w:rPr>
          <w:rStyle w:val="HTMLCode"/>
          <w:rFonts w:ascii="Consolas" w:hAnsi="Consolas"/>
          <w:color w:val="24292E"/>
          <w:sz w:val="22"/>
          <w:szCs w:val="22"/>
        </w:rPr>
        <w:t>foo.bar.baz</w:t>
      </w:r>
      <w:r w:rsidRPr="002C77EC">
        <w:rPr>
          <w:rFonts w:ascii="Segoe UI" w:hAnsi="Segoe UI" w:cs="Segoe UI"/>
          <w:color w:val="24292E"/>
          <w:sz w:val="22"/>
          <w:szCs w:val="22"/>
        </w:rPr>
        <w:t> in a piece of code, the lexical scope look-up would apply to finding the </w:t>
      </w:r>
      <w:r w:rsidRPr="002C77EC">
        <w:rPr>
          <w:rStyle w:val="HTMLCode"/>
          <w:rFonts w:ascii="Consolas" w:hAnsi="Consolas"/>
          <w:color w:val="24292E"/>
          <w:sz w:val="22"/>
          <w:szCs w:val="22"/>
        </w:rPr>
        <w:t>foo</w:t>
      </w:r>
      <w:r w:rsidRPr="002C77EC">
        <w:rPr>
          <w:rFonts w:ascii="Segoe UI" w:hAnsi="Segoe UI" w:cs="Segoe UI"/>
          <w:color w:val="24292E"/>
          <w:sz w:val="22"/>
          <w:szCs w:val="22"/>
        </w:rPr>
        <w:t> identifier, but once it locates that variable, object property-access rules take over to resolve the </w:t>
      </w:r>
      <w:r w:rsidRPr="002C77EC">
        <w:rPr>
          <w:rStyle w:val="HTMLCode"/>
          <w:rFonts w:ascii="Consolas" w:hAnsi="Consolas"/>
          <w:color w:val="24292E"/>
          <w:sz w:val="22"/>
          <w:szCs w:val="22"/>
        </w:rPr>
        <w:t>bar</w:t>
      </w:r>
      <w:r w:rsidRPr="002C77EC">
        <w:rPr>
          <w:rFonts w:ascii="Segoe UI" w:hAnsi="Segoe UI" w:cs="Segoe UI"/>
          <w:color w:val="24292E"/>
          <w:sz w:val="22"/>
          <w:szCs w:val="22"/>
        </w:rPr>
        <w:t> and </w:t>
      </w:r>
      <w:r w:rsidRPr="002C77EC">
        <w:rPr>
          <w:rStyle w:val="HTMLCode"/>
          <w:rFonts w:ascii="Consolas" w:hAnsi="Consolas"/>
          <w:color w:val="24292E"/>
          <w:sz w:val="22"/>
          <w:szCs w:val="22"/>
        </w:rPr>
        <w:t>baz</w:t>
      </w:r>
      <w:r w:rsidRPr="002C77EC">
        <w:rPr>
          <w:rFonts w:ascii="Segoe UI" w:hAnsi="Segoe UI" w:cs="Segoe UI"/>
          <w:color w:val="24292E"/>
          <w:sz w:val="22"/>
          <w:szCs w:val="22"/>
        </w:rPr>
        <w:t> properties, respectively.</w:t>
      </w:r>
    </w:p>
    <w:p w:rsidR="002C77EC" w:rsidRPr="002C77EC" w:rsidRDefault="002C77EC" w:rsidP="002C77EC">
      <w:pPr>
        <w:pStyle w:val="Heading2"/>
        <w:pBdr>
          <w:bottom w:val="single" w:sz="6" w:space="4" w:color="EAECEF"/>
        </w:pBdr>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Cheating Lexical</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If lexical scope is defined only by where a function is declared, which is entirely an author-time decision, how could there possibly be a way to "modify" (aka, cheat) lexical scope at run-time?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JavaScript has two such mechanisms. Both of them are equally frowned-upon in the wider community as bad practices to use in your code. But the typical arguments against them are often missing the most important point: </w:t>
      </w:r>
      <w:r w:rsidRPr="002C77EC">
        <w:rPr>
          <w:rStyle w:val="Strong"/>
          <w:rFonts w:ascii="Segoe UI" w:hAnsi="Segoe UI" w:cs="Segoe UI"/>
          <w:color w:val="24292E"/>
          <w:sz w:val="22"/>
          <w:szCs w:val="22"/>
        </w:rPr>
        <w:t>cheating lexical scope leads to poorer performance.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Before I explain the performance issue, though, let's look at how these two mechanisms work.</w:t>
      </w:r>
    </w:p>
    <w:p w:rsidR="002C77EC" w:rsidRPr="002C77EC" w:rsidRDefault="002C77EC" w:rsidP="002C77EC">
      <w:pPr>
        <w:pStyle w:val="Heading3"/>
        <w:spacing w:before="0" w:beforeAutospacing="0" w:after="0" w:afterAutospacing="0"/>
        <w:rPr>
          <w:rFonts w:ascii="Segoe UI" w:hAnsi="Segoe UI" w:cs="Segoe UI"/>
          <w:color w:val="24292E"/>
          <w:sz w:val="22"/>
          <w:szCs w:val="22"/>
        </w:rPr>
      </w:pPr>
      <w:r w:rsidRPr="002C77EC">
        <w:rPr>
          <w:rStyle w:val="HTMLCode"/>
          <w:rFonts w:ascii="Consolas" w:hAnsi="Consolas"/>
          <w:color w:val="24292E"/>
          <w:sz w:val="22"/>
          <w:szCs w:val="22"/>
        </w:rPr>
        <w:t>eval</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w:t>
      </w:r>
      <w:r w:rsidRPr="002C77EC">
        <w:rPr>
          <w:rStyle w:val="HTMLCode"/>
          <w:rFonts w:ascii="Consolas" w:hAnsi="Consolas"/>
          <w:color w:val="24292E"/>
          <w:sz w:val="22"/>
          <w:szCs w:val="22"/>
        </w:rPr>
        <w:t>eval(..)</w:t>
      </w:r>
      <w:r w:rsidRPr="002C77EC">
        <w:rPr>
          <w:rFonts w:ascii="Segoe UI" w:hAnsi="Segoe UI" w:cs="Segoe UI"/>
          <w:color w:val="24292E"/>
          <w:sz w:val="22"/>
          <w:szCs w:val="22"/>
        </w:rPr>
        <w:t> function in JavaScript takes a string as an argument, and treats the contents of the string as if it had actually been authored code at that point in the program. In other words, you can programmatically generate code inside of your authored code, and run the generated code as if it had been there at author time.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Evaluating </w:t>
      </w:r>
      <w:r w:rsidRPr="002C77EC">
        <w:rPr>
          <w:rStyle w:val="HTMLCode"/>
          <w:rFonts w:ascii="Consolas" w:hAnsi="Consolas"/>
          <w:color w:val="24292E"/>
          <w:sz w:val="22"/>
          <w:szCs w:val="22"/>
        </w:rPr>
        <w:t>eval(..)</w:t>
      </w:r>
      <w:r w:rsidRPr="002C77EC">
        <w:rPr>
          <w:rFonts w:ascii="Segoe UI" w:hAnsi="Segoe UI" w:cs="Segoe UI"/>
          <w:color w:val="24292E"/>
          <w:sz w:val="22"/>
          <w:szCs w:val="22"/>
        </w:rPr>
        <w:t> (pun intended) in that light, it should be clear how </w:t>
      </w:r>
      <w:r w:rsidRPr="002C77EC">
        <w:rPr>
          <w:rStyle w:val="HTMLCode"/>
          <w:rFonts w:ascii="Consolas" w:hAnsi="Consolas"/>
          <w:color w:val="24292E"/>
          <w:sz w:val="22"/>
          <w:szCs w:val="22"/>
        </w:rPr>
        <w:t>eval(..)</w:t>
      </w:r>
      <w:r w:rsidRPr="002C77EC">
        <w:rPr>
          <w:rFonts w:ascii="Segoe UI" w:hAnsi="Segoe UI" w:cs="Segoe UI"/>
          <w:color w:val="24292E"/>
          <w:sz w:val="22"/>
          <w:szCs w:val="22"/>
        </w:rPr>
        <w:t> allows you to modify the lexical scope environment by cheating and pretending that author-time (aka, lexical) code was there all along.</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On subsequent lines of code after an </w:t>
      </w:r>
      <w:r w:rsidRPr="002C77EC">
        <w:rPr>
          <w:rStyle w:val="HTMLCode"/>
          <w:rFonts w:ascii="Consolas" w:hAnsi="Consolas"/>
          <w:color w:val="24292E"/>
          <w:sz w:val="22"/>
          <w:szCs w:val="22"/>
        </w:rPr>
        <w:t>eval(..)</w:t>
      </w:r>
      <w:r w:rsidRPr="002C77EC">
        <w:rPr>
          <w:rFonts w:ascii="Segoe UI" w:hAnsi="Segoe UI" w:cs="Segoe UI"/>
          <w:color w:val="24292E"/>
          <w:sz w:val="22"/>
          <w:szCs w:val="22"/>
        </w:rPr>
        <w:t> has executed,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will not "know" or "care" that the previous code in question was dynamically interpreted and thus modified the lexical scope environment.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will simply perform its lexical scope look-ups as it always does.</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Consider the following code:</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w:t>
      </w:r>
      <w:r w:rsidRPr="002C77EC">
        <w:rPr>
          <w:rStyle w:val="pl-smi"/>
          <w:rFonts w:ascii="Consolas" w:hAnsi="Consolas"/>
          <w:color w:val="24292E"/>
          <w:sz w:val="22"/>
          <w:szCs w:val="22"/>
        </w:rPr>
        <w:t>str</w:t>
      </w:r>
      <w:r w:rsidRPr="002C77EC">
        <w:rPr>
          <w:rFonts w:ascii="Consolas" w:hAnsi="Consolas"/>
          <w:color w:val="24292E"/>
          <w:sz w:val="22"/>
          <w:szCs w:val="22"/>
        </w:rPr>
        <w:t xml:space="preserve">, </w:t>
      </w:r>
      <w:r w:rsidRPr="002C77EC">
        <w:rPr>
          <w:rStyle w:val="pl-smi"/>
          <w:rFonts w:ascii="Consolas" w:hAnsi="Consolas"/>
          <w:color w:val="24292E"/>
          <w:sz w:val="22"/>
          <w:szCs w:val="22"/>
        </w:rPr>
        <w:t>a</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c1"/>
          <w:rFonts w:ascii="Consolas" w:hAnsi="Consolas"/>
          <w:color w:val="005CC5"/>
          <w:sz w:val="22"/>
          <w:szCs w:val="22"/>
        </w:rPr>
        <w:t>eval</w:t>
      </w:r>
      <w:r w:rsidRPr="002C77EC">
        <w:rPr>
          <w:rFonts w:ascii="Consolas" w:hAnsi="Consolas"/>
          <w:color w:val="24292E"/>
          <w:sz w:val="22"/>
          <w:szCs w:val="22"/>
        </w:rPr>
        <w:t xml:space="preserve">( str ); </w:t>
      </w:r>
      <w:r w:rsidRPr="002C77EC">
        <w:rPr>
          <w:rStyle w:val="pl-c"/>
          <w:rFonts w:ascii="Consolas" w:hAnsi="Consolas"/>
          <w:color w:val="6A737D"/>
          <w:sz w:val="22"/>
          <w:szCs w:val="22"/>
        </w:rPr>
        <w:t>// cheating!</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a, b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b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pds"/>
          <w:rFonts w:ascii="Consolas" w:hAnsi="Consolas"/>
          <w:color w:val="032F62"/>
          <w:sz w:val="22"/>
          <w:szCs w:val="22"/>
        </w:rPr>
        <w:t>"</w:t>
      </w:r>
      <w:r w:rsidRPr="002C77EC">
        <w:rPr>
          <w:rStyle w:val="pl-s"/>
          <w:rFonts w:ascii="Consolas" w:hAnsi="Consolas"/>
          <w:color w:val="032F62"/>
          <w:sz w:val="22"/>
          <w:szCs w:val="22"/>
        </w:rPr>
        <w:t>var b = 3;</w:t>
      </w:r>
      <w:r w:rsidRPr="002C77EC">
        <w:rPr>
          <w:rStyle w:val="pl-pds"/>
          <w:rFonts w:ascii="Consolas" w:hAnsi="Consolas"/>
          <w:color w:val="032F62"/>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1</w:t>
      </w:r>
      <w:r w:rsidRPr="002C77EC">
        <w:rPr>
          <w:rFonts w:ascii="Consolas" w:hAnsi="Consolas"/>
          <w:color w:val="24292E"/>
          <w:sz w:val="22"/>
          <w:szCs w:val="22"/>
        </w:rPr>
        <w:t xml:space="preserve"> ); </w:t>
      </w:r>
      <w:r w:rsidRPr="002C77EC">
        <w:rPr>
          <w:rStyle w:val="pl-c"/>
          <w:rFonts w:ascii="Consolas" w:hAnsi="Consolas"/>
          <w:color w:val="6A737D"/>
          <w:sz w:val="22"/>
          <w:szCs w:val="22"/>
        </w:rPr>
        <w:t>// 1 3</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string </w:t>
      </w:r>
      <w:r w:rsidRPr="002C77EC">
        <w:rPr>
          <w:rStyle w:val="HTMLCode"/>
          <w:rFonts w:ascii="Consolas" w:hAnsi="Consolas"/>
          <w:color w:val="24292E"/>
          <w:sz w:val="22"/>
          <w:szCs w:val="22"/>
        </w:rPr>
        <w:t>"var b = 3;"</w:t>
      </w:r>
      <w:r w:rsidRPr="002C77EC">
        <w:rPr>
          <w:rFonts w:ascii="Segoe UI" w:hAnsi="Segoe UI" w:cs="Segoe UI"/>
          <w:color w:val="24292E"/>
          <w:sz w:val="22"/>
          <w:szCs w:val="22"/>
        </w:rPr>
        <w:t> is treated, at the point of the </w:t>
      </w:r>
      <w:r w:rsidRPr="002C77EC">
        <w:rPr>
          <w:rStyle w:val="HTMLCode"/>
          <w:rFonts w:ascii="Consolas" w:hAnsi="Consolas"/>
          <w:color w:val="24292E"/>
          <w:sz w:val="22"/>
          <w:szCs w:val="22"/>
        </w:rPr>
        <w:t>eval(..)</w:t>
      </w:r>
      <w:r w:rsidRPr="002C77EC">
        <w:rPr>
          <w:rFonts w:ascii="Segoe UI" w:hAnsi="Segoe UI" w:cs="Segoe UI"/>
          <w:color w:val="24292E"/>
          <w:sz w:val="22"/>
          <w:szCs w:val="22"/>
        </w:rPr>
        <w:t> call, as code that was there all along. Because that code happens to declare a new variable </w:t>
      </w:r>
      <w:r w:rsidRPr="002C77EC">
        <w:rPr>
          <w:rStyle w:val="HTMLCode"/>
          <w:rFonts w:ascii="Consolas" w:hAnsi="Consolas"/>
          <w:color w:val="24292E"/>
          <w:sz w:val="22"/>
          <w:szCs w:val="22"/>
        </w:rPr>
        <w:t>b</w:t>
      </w:r>
      <w:r w:rsidRPr="002C77EC">
        <w:rPr>
          <w:rFonts w:ascii="Segoe UI" w:hAnsi="Segoe UI" w:cs="Segoe UI"/>
          <w:color w:val="24292E"/>
          <w:sz w:val="22"/>
          <w:szCs w:val="22"/>
        </w:rPr>
        <w:t>, it modifies the existing lexical scope of </w:t>
      </w:r>
      <w:r w:rsidRPr="002C77EC">
        <w:rPr>
          <w:rStyle w:val="HTMLCode"/>
          <w:rFonts w:ascii="Consolas" w:hAnsi="Consolas"/>
          <w:color w:val="24292E"/>
          <w:sz w:val="22"/>
          <w:szCs w:val="22"/>
        </w:rPr>
        <w:t>foo(..)</w:t>
      </w:r>
      <w:r w:rsidRPr="002C77EC">
        <w:rPr>
          <w:rFonts w:ascii="Segoe UI" w:hAnsi="Segoe UI" w:cs="Segoe UI"/>
          <w:color w:val="24292E"/>
          <w:sz w:val="22"/>
          <w:szCs w:val="22"/>
        </w:rPr>
        <w:t>. In fact, as mentioned above, this code actually creates variable </w:t>
      </w:r>
      <w:r w:rsidRPr="002C77EC">
        <w:rPr>
          <w:rStyle w:val="HTMLCode"/>
          <w:rFonts w:ascii="Consolas" w:hAnsi="Consolas"/>
          <w:color w:val="24292E"/>
          <w:sz w:val="22"/>
          <w:szCs w:val="22"/>
        </w:rPr>
        <w:t>b</w:t>
      </w:r>
      <w:r w:rsidRPr="002C77EC">
        <w:rPr>
          <w:rFonts w:ascii="Segoe UI" w:hAnsi="Segoe UI" w:cs="Segoe UI"/>
          <w:color w:val="24292E"/>
          <w:sz w:val="22"/>
          <w:szCs w:val="22"/>
        </w:rPr>
        <w:t> inside of </w:t>
      </w:r>
      <w:r w:rsidRPr="002C77EC">
        <w:rPr>
          <w:rStyle w:val="HTMLCode"/>
          <w:rFonts w:ascii="Consolas" w:hAnsi="Consolas"/>
          <w:color w:val="24292E"/>
          <w:sz w:val="22"/>
          <w:szCs w:val="22"/>
        </w:rPr>
        <w:t>foo(..)</w:t>
      </w:r>
      <w:r w:rsidRPr="002C77EC">
        <w:rPr>
          <w:rFonts w:ascii="Segoe UI" w:hAnsi="Segoe UI" w:cs="Segoe UI"/>
          <w:color w:val="24292E"/>
          <w:sz w:val="22"/>
          <w:szCs w:val="22"/>
        </w:rPr>
        <w:t> that shadows the </w:t>
      </w:r>
      <w:r w:rsidRPr="002C77EC">
        <w:rPr>
          <w:rStyle w:val="HTMLCode"/>
          <w:rFonts w:ascii="Consolas" w:hAnsi="Consolas"/>
          <w:color w:val="24292E"/>
          <w:sz w:val="22"/>
          <w:szCs w:val="22"/>
        </w:rPr>
        <w:t>b</w:t>
      </w:r>
      <w:r w:rsidRPr="002C77EC">
        <w:rPr>
          <w:rFonts w:ascii="Segoe UI" w:hAnsi="Segoe UI" w:cs="Segoe UI"/>
          <w:color w:val="24292E"/>
          <w:sz w:val="22"/>
          <w:szCs w:val="22"/>
        </w:rPr>
        <w:t> that was declared in the outer (global) scope.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lastRenderedPageBreak/>
        <w:t>When the </w:t>
      </w:r>
      <w:r w:rsidRPr="002C77EC">
        <w:rPr>
          <w:rStyle w:val="HTMLCode"/>
          <w:rFonts w:ascii="Consolas" w:hAnsi="Consolas"/>
          <w:color w:val="24292E"/>
          <w:sz w:val="22"/>
          <w:szCs w:val="22"/>
        </w:rPr>
        <w:t>console.log(..)</w:t>
      </w:r>
      <w:r w:rsidRPr="002C77EC">
        <w:rPr>
          <w:rFonts w:ascii="Segoe UI" w:hAnsi="Segoe UI" w:cs="Segoe UI"/>
          <w:color w:val="24292E"/>
          <w:sz w:val="22"/>
          <w:szCs w:val="22"/>
        </w:rPr>
        <w:t> call occurs, it finds both </w:t>
      </w:r>
      <w:r w:rsidRPr="002C77EC">
        <w:rPr>
          <w:rStyle w:val="HTMLCode"/>
          <w:rFonts w:ascii="Consolas" w:hAnsi="Consolas"/>
          <w:color w:val="24292E"/>
          <w:sz w:val="22"/>
          <w:szCs w:val="22"/>
        </w:rPr>
        <w:t>a</w:t>
      </w:r>
      <w:r w:rsidRPr="002C77EC">
        <w:rPr>
          <w:rFonts w:ascii="Segoe UI" w:hAnsi="Segoe UI" w:cs="Segoe UI"/>
          <w:color w:val="24292E"/>
          <w:sz w:val="22"/>
          <w:szCs w:val="22"/>
        </w:rPr>
        <w:t> and </w:t>
      </w:r>
      <w:r w:rsidRPr="002C77EC">
        <w:rPr>
          <w:rStyle w:val="HTMLCode"/>
          <w:rFonts w:ascii="Consolas" w:hAnsi="Consolas"/>
          <w:color w:val="24292E"/>
          <w:sz w:val="22"/>
          <w:szCs w:val="22"/>
        </w:rPr>
        <w:t>b</w:t>
      </w:r>
      <w:r w:rsidRPr="002C77EC">
        <w:rPr>
          <w:rFonts w:ascii="Segoe UI" w:hAnsi="Segoe UI" w:cs="Segoe UI"/>
          <w:color w:val="24292E"/>
          <w:sz w:val="22"/>
          <w:szCs w:val="22"/>
        </w:rPr>
        <w:t> in the scope of </w:t>
      </w:r>
      <w:r w:rsidRPr="002C77EC">
        <w:rPr>
          <w:rStyle w:val="HTMLCode"/>
          <w:rFonts w:ascii="Consolas" w:hAnsi="Consolas"/>
          <w:color w:val="24292E"/>
          <w:sz w:val="22"/>
          <w:szCs w:val="22"/>
        </w:rPr>
        <w:t>foo(..)</w:t>
      </w:r>
      <w:r w:rsidRPr="002C77EC">
        <w:rPr>
          <w:rFonts w:ascii="Segoe UI" w:hAnsi="Segoe UI" w:cs="Segoe UI"/>
          <w:color w:val="24292E"/>
          <w:sz w:val="22"/>
          <w:szCs w:val="22"/>
        </w:rPr>
        <w:t>, and never finds the outer </w:t>
      </w:r>
      <w:r w:rsidRPr="002C77EC">
        <w:rPr>
          <w:rStyle w:val="HTMLCode"/>
          <w:rFonts w:ascii="Consolas" w:hAnsi="Consolas"/>
          <w:color w:val="24292E"/>
          <w:sz w:val="22"/>
          <w:szCs w:val="22"/>
        </w:rPr>
        <w:t>b</w:t>
      </w:r>
      <w:r w:rsidRPr="002C77EC">
        <w:rPr>
          <w:rFonts w:ascii="Segoe UI" w:hAnsi="Segoe UI" w:cs="Segoe UI"/>
          <w:color w:val="24292E"/>
          <w:sz w:val="22"/>
          <w:szCs w:val="22"/>
        </w:rPr>
        <w:t>. Thus, we print out "1 3" instead of "1 2" as would have normally been the case.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t>Note:</w:t>
      </w:r>
      <w:r w:rsidRPr="002C77EC">
        <w:rPr>
          <w:rFonts w:ascii="Segoe UI" w:hAnsi="Segoe UI" w:cs="Segoe UI"/>
          <w:color w:val="24292E"/>
          <w:sz w:val="22"/>
          <w:szCs w:val="22"/>
        </w:rPr>
        <w:t> In this example, for simplicity's sake, the string of "code" we pass in was a fixed literal. But it could easily have been programmatically created by adding characters together based on your program's logic. </w:t>
      </w:r>
      <w:r w:rsidRPr="002C77EC">
        <w:rPr>
          <w:rStyle w:val="HTMLCode"/>
          <w:rFonts w:ascii="Consolas" w:hAnsi="Consolas"/>
          <w:color w:val="24292E"/>
          <w:sz w:val="22"/>
          <w:szCs w:val="22"/>
        </w:rPr>
        <w:t>eval(..)</w:t>
      </w:r>
      <w:r w:rsidRPr="002C77EC">
        <w:rPr>
          <w:rFonts w:ascii="Segoe UI" w:hAnsi="Segoe UI" w:cs="Segoe UI"/>
          <w:color w:val="24292E"/>
          <w:sz w:val="22"/>
          <w:szCs w:val="22"/>
        </w:rPr>
        <w:t> is usually used to execute dynamically created code, as dynamically evaluating essentially static code from a string literal would provide no real benefit to just authoring the code directly.</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By default, if a string of code that </w:t>
      </w:r>
      <w:r w:rsidRPr="002C77EC">
        <w:rPr>
          <w:rStyle w:val="HTMLCode"/>
          <w:rFonts w:ascii="Consolas" w:hAnsi="Consolas"/>
          <w:color w:val="24292E"/>
          <w:sz w:val="22"/>
          <w:szCs w:val="22"/>
        </w:rPr>
        <w:t>eval(..)</w:t>
      </w:r>
      <w:r w:rsidRPr="002C77EC">
        <w:rPr>
          <w:rFonts w:ascii="Segoe UI" w:hAnsi="Segoe UI" w:cs="Segoe UI"/>
          <w:color w:val="24292E"/>
          <w:sz w:val="22"/>
          <w:szCs w:val="22"/>
        </w:rPr>
        <w:t> executes contains one or more declarations (either variables or functions), this action modifies the existing lexical scope in which the </w:t>
      </w:r>
      <w:r w:rsidRPr="002C77EC">
        <w:rPr>
          <w:rStyle w:val="HTMLCode"/>
          <w:rFonts w:ascii="Consolas" w:hAnsi="Consolas"/>
          <w:color w:val="24292E"/>
          <w:sz w:val="22"/>
          <w:szCs w:val="22"/>
        </w:rPr>
        <w:t>eval(..)</w:t>
      </w:r>
      <w:r w:rsidRPr="002C77EC">
        <w:rPr>
          <w:rFonts w:ascii="Segoe UI" w:hAnsi="Segoe UI" w:cs="Segoe UI"/>
          <w:color w:val="24292E"/>
          <w:sz w:val="22"/>
          <w:szCs w:val="22"/>
        </w:rPr>
        <w:t> resides. Technically, </w:t>
      </w:r>
      <w:r w:rsidRPr="002C77EC">
        <w:rPr>
          <w:rStyle w:val="HTMLCode"/>
          <w:rFonts w:ascii="Consolas" w:hAnsi="Consolas"/>
          <w:color w:val="24292E"/>
          <w:sz w:val="22"/>
          <w:szCs w:val="22"/>
        </w:rPr>
        <w:t>eval(..)</w:t>
      </w:r>
      <w:r w:rsidRPr="002C77EC">
        <w:rPr>
          <w:rFonts w:ascii="Segoe UI" w:hAnsi="Segoe UI" w:cs="Segoe UI"/>
          <w:color w:val="24292E"/>
          <w:sz w:val="22"/>
          <w:szCs w:val="22"/>
        </w:rPr>
        <w:t> can be invoked "indirectly", through various tricks (beyond our discussion here), which causes it to instead execute in the context of the global scope, thus modifying it. But in either case, </w:t>
      </w:r>
      <w:r w:rsidRPr="002C77EC">
        <w:rPr>
          <w:rStyle w:val="HTMLCode"/>
          <w:rFonts w:ascii="Consolas" w:hAnsi="Consolas"/>
          <w:color w:val="24292E"/>
          <w:sz w:val="22"/>
          <w:szCs w:val="22"/>
        </w:rPr>
        <w:t>eval(..)</w:t>
      </w:r>
      <w:r w:rsidRPr="002C77EC">
        <w:rPr>
          <w:rFonts w:ascii="Segoe UI" w:hAnsi="Segoe UI" w:cs="Segoe UI"/>
          <w:color w:val="24292E"/>
          <w:sz w:val="22"/>
          <w:szCs w:val="22"/>
        </w:rPr>
        <w:t> can at runtime modify an author-time lexical scope.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t>Note:</w:t>
      </w:r>
      <w:r w:rsidRPr="002C77EC">
        <w:rPr>
          <w:rFonts w:ascii="Segoe UI" w:hAnsi="Segoe UI" w:cs="Segoe UI"/>
          <w:color w:val="24292E"/>
          <w:sz w:val="22"/>
          <w:szCs w:val="22"/>
        </w:rPr>
        <w:t> </w:t>
      </w:r>
      <w:r w:rsidRPr="002C77EC">
        <w:rPr>
          <w:rStyle w:val="HTMLCode"/>
          <w:rFonts w:ascii="Consolas" w:hAnsi="Consolas"/>
          <w:color w:val="24292E"/>
          <w:sz w:val="22"/>
          <w:szCs w:val="22"/>
        </w:rPr>
        <w:t>eval(..)</w:t>
      </w:r>
      <w:r w:rsidRPr="002C77EC">
        <w:rPr>
          <w:rFonts w:ascii="Segoe UI" w:hAnsi="Segoe UI" w:cs="Segoe UI"/>
          <w:color w:val="24292E"/>
          <w:sz w:val="22"/>
          <w:szCs w:val="22"/>
        </w:rPr>
        <w:t> when used in a strict-mode program operates in its own lexical scope, which means declarations made inside of the </w:t>
      </w:r>
      <w:r w:rsidRPr="002C77EC">
        <w:rPr>
          <w:rStyle w:val="HTMLCode"/>
          <w:rFonts w:ascii="Consolas" w:hAnsi="Consolas"/>
          <w:color w:val="24292E"/>
          <w:sz w:val="22"/>
          <w:szCs w:val="22"/>
        </w:rPr>
        <w:t>eval()</w:t>
      </w:r>
      <w:r w:rsidRPr="002C77EC">
        <w:rPr>
          <w:rFonts w:ascii="Segoe UI" w:hAnsi="Segoe UI" w:cs="Segoe UI"/>
          <w:color w:val="24292E"/>
          <w:sz w:val="22"/>
          <w:szCs w:val="22"/>
        </w:rPr>
        <w:t> do not actually modify the enclosing scope.</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w:t>
      </w:r>
      <w:r w:rsidRPr="002C77EC">
        <w:rPr>
          <w:rStyle w:val="pl-smi"/>
          <w:rFonts w:ascii="Consolas" w:hAnsi="Consolas"/>
          <w:color w:val="24292E"/>
          <w:sz w:val="22"/>
          <w:szCs w:val="22"/>
        </w:rPr>
        <w:t>str</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   </w:t>
      </w:r>
      <w:r w:rsidRPr="002C77EC">
        <w:rPr>
          <w:rStyle w:val="pl-pds"/>
          <w:rFonts w:ascii="Consolas" w:hAnsi="Consolas"/>
          <w:color w:val="032F62"/>
          <w:sz w:val="22"/>
          <w:szCs w:val="22"/>
        </w:rPr>
        <w:t>"</w:t>
      </w:r>
      <w:r w:rsidRPr="002C77EC">
        <w:rPr>
          <w:rStyle w:val="pl-s"/>
          <w:rFonts w:ascii="Consolas" w:hAnsi="Consolas"/>
          <w:color w:val="032F62"/>
          <w:sz w:val="22"/>
          <w:szCs w:val="22"/>
        </w:rPr>
        <w:t>use strict</w:t>
      </w:r>
      <w:r w:rsidRPr="002C77EC">
        <w:rPr>
          <w:rStyle w:val="pl-pds"/>
          <w:rFonts w:ascii="Consolas" w:hAnsi="Consolas"/>
          <w:color w:val="032F62"/>
          <w:sz w:val="22"/>
          <w:szCs w:val="22"/>
        </w:rPr>
        <w:t>"</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   </w:t>
      </w:r>
      <w:r w:rsidRPr="002C77EC">
        <w:rPr>
          <w:rStyle w:val="pl-c1"/>
          <w:rFonts w:ascii="Consolas" w:hAnsi="Consolas"/>
          <w:color w:val="005CC5"/>
          <w:sz w:val="22"/>
          <w:szCs w:val="22"/>
        </w:rPr>
        <w:t>eval</w:t>
      </w:r>
      <w:r w:rsidRPr="002C77EC">
        <w:rPr>
          <w:rFonts w:ascii="Consolas" w:hAnsi="Consolas"/>
          <w:color w:val="24292E"/>
          <w:sz w:val="22"/>
          <w:szCs w:val="22"/>
        </w:rPr>
        <w:t>( str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   </w:t>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a ); </w:t>
      </w:r>
      <w:r w:rsidRPr="002C77EC">
        <w:rPr>
          <w:rStyle w:val="pl-c"/>
          <w:rFonts w:ascii="Consolas" w:hAnsi="Consolas"/>
          <w:color w:val="6A737D"/>
          <w:sz w:val="22"/>
          <w:szCs w:val="22"/>
        </w:rPr>
        <w:t>// ReferenceError: a is not defined</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pds"/>
          <w:rFonts w:ascii="Consolas" w:hAnsi="Consolas"/>
          <w:color w:val="032F62"/>
          <w:sz w:val="22"/>
          <w:szCs w:val="22"/>
        </w:rPr>
        <w:t>"</w:t>
      </w:r>
      <w:r w:rsidRPr="002C77EC">
        <w:rPr>
          <w:rStyle w:val="pl-s"/>
          <w:rFonts w:ascii="Consolas" w:hAnsi="Consolas"/>
          <w:color w:val="032F62"/>
          <w:sz w:val="22"/>
          <w:szCs w:val="22"/>
        </w:rPr>
        <w:t>var a = 2</w:t>
      </w:r>
      <w:r w:rsidRPr="002C77EC">
        <w:rPr>
          <w:rStyle w:val="pl-pds"/>
          <w:rFonts w:ascii="Consolas" w:hAnsi="Consolas"/>
          <w:color w:val="032F62"/>
          <w:sz w:val="22"/>
          <w:szCs w:val="22"/>
        </w:rPr>
        <w:t>"</w:t>
      </w:r>
      <w:r w:rsidRPr="002C77EC">
        <w:rPr>
          <w:rFonts w:ascii="Consolas" w:hAnsi="Consolas"/>
          <w:color w:val="24292E"/>
          <w:sz w:val="22"/>
          <w:szCs w:val="22"/>
        </w:rPr>
        <w:t xml:space="preserve"> );</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There are other facilities in JavaScript which amount to a very similar effect to </w:t>
      </w:r>
      <w:r w:rsidRPr="002C77EC">
        <w:rPr>
          <w:rStyle w:val="HTMLCode"/>
          <w:rFonts w:ascii="Consolas" w:hAnsi="Consolas"/>
          <w:color w:val="24292E"/>
          <w:sz w:val="22"/>
          <w:szCs w:val="22"/>
        </w:rPr>
        <w:t>eval(..)</w:t>
      </w:r>
      <w:r w:rsidRPr="002C77EC">
        <w:rPr>
          <w:rFonts w:ascii="Segoe UI" w:hAnsi="Segoe UI" w:cs="Segoe UI"/>
          <w:color w:val="24292E"/>
          <w:sz w:val="22"/>
          <w:szCs w:val="22"/>
        </w:rPr>
        <w:t>. </w:t>
      </w:r>
      <w:r w:rsidRPr="002C77EC">
        <w:rPr>
          <w:rStyle w:val="HTMLCode"/>
          <w:rFonts w:ascii="Consolas" w:hAnsi="Consolas"/>
          <w:color w:val="24292E"/>
          <w:sz w:val="22"/>
          <w:szCs w:val="22"/>
        </w:rPr>
        <w:t>setTimeout(..)</w:t>
      </w:r>
      <w:r w:rsidRPr="002C77EC">
        <w:rPr>
          <w:rFonts w:ascii="Segoe UI" w:hAnsi="Segoe UI" w:cs="Segoe UI"/>
          <w:color w:val="24292E"/>
          <w:sz w:val="22"/>
          <w:szCs w:val="22"/>
        </w:rPr>
        <w:t> and </w:t>
      </w:r>
      <w:r w:rsidRPr="002C77EC">
        <w:rPr>
          <w:rStyle w:val="HTMLCode"/>
          <w:rFonts w:ascii="Consolas" w:hAnsi="Consolas"/>
          <w:color w:val="24292E"/>
          <w:sz w:val="22"/>
          <w:szCs w:val="22"/>
        </w:rPr>
        <w:t>setInterval(..)</w:t>
      </w:r>
      <w:r w:rsidRPr="002C77EC">
        <w:rPr>
          <w:rFonts w:ascii="Segoe UI" w:hAnsi="Segoe UI" w:cs="Segoe UI"/>
          <w:color w:val="24292E"/>
          <w:sz w:val="22"/>
          <w:szCs w:val="22"/>
        </w:rPr>
        <w:t> </w:t>
      </w:r>
      <w:r w:rsidRPr="002C77EC">
        <w:rPr>
          <w:rStyle w:val="Emphasis"/>
          <w:rFonts w:ascii="Segoe UI" w:hAnsi="Segoe UI" w:cs="Segoe UI"/>
          <w:color w:val="24292E"/>
          <w:sz w:val="22"/>
          <w:szCs w:val="22"/>
        </w:rPr>
        <w:t>can</w:t>
      </w:r>
      <w:r w:rsidRPr="002C77EC">
        <w:rPr>
          <w:rFonts w:ascii="Segoe UI" w:hAnsi="Segoe UI" w:cs="Segoe UI"/>
          <w:color w:val="24292E"/>
          <w:sz w:val="22"/>
          <w:szCs w:val="22"/>
        </w:rPr>
        <w:t> take a string for their respective first argument, the contents of which are </w:t>
      </w:r>
      <w:r w:rsidRPr="002C77EC">
        <w:rPr>
          <w:rStyle w:val="HTMLCode"/>
          <w:rFonts w:ascii="Consolas" w:hAnsi="Consolas"/>
          <w:color w:val="24292E"/>
          <w:sz w:val="22"/>
          <w:szCs w:val="22"/>
        </w:rPr>
        <w:t>eval</w:t>
      </w:r>
      <w:r w:rsidRPr="002C77EC">
        <w:rPr>
          <w:rFonts w:ascii="Segoe UI" w:hAnsi="Segoe UI" w:cs="Segoe UI"/>
          <w:color w:val="24292E"/>
          <w:sz w:val="22"/>
          <w:szCs w:val="22"/>
        </w:rPr>
        <w:t>uated as the code of a dynamically-generated function. This is old, legacy behavior and long-since deprecated. Don't do it!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w:t>
      </w:r>
      <w:r w:rsidRPr="002C77EC">
        <w:rPr>
          <w:rStyle w:val="HTMLCode"/>
          <w:rFonts w:ascii="Consolas" w:hAnsi="Consolas"/>
          <w:color w:val="24292E"/>
          <w:sz w:val="22"/>
          <w:szCs w:val="22"/>
        </w:rPr>
        <w:t>new Function(..)</w:t>
      </w:r>
      <w:r w:rsidRPr="002C77EC">
        <w:rPr>
          <w:rFonts w:ascii="Segoe UI" w:hAnsi="Segoe UI" w:cs="Segoe UI"/>
          <w:color w:val="24292E"/>
          <w:sz w:val="22"/>
          <w:szCs w:val="22"/>
        </w:rPr>
        <w:t> function constructor similarly takes a string of code in its </w:t>
      </w:r>
      <w:r w:rsidRPr="002C77EC">
        <w:rPr>
          <w:rStyle w:val="Strong"/>
          <w:rFonts w:ascii="Segoe UI" w:hAnsi="Segoe UI" w:cs="Segoe UI"/>
          <w:color w:val="24292E"/>
          <w:sz w:val="22"/>
          <w:szCs w:val="22"/>
        </w:rPr>
        <w:t>last</w:t>
      </w:r>
      <w:r w:rsidRPr="002C77EC">
        <w:rPr>
          <w:rFonts w:ascii="Segoe UI" w:hAnsi="Segoe UI" w:cs="Segoe UI"/>
          <w:color w:val="24292E"/>
          <w:sz w:val="22"/>
          <w:szCs w:val="22"/>
        </w:rPr>
        <w:t> argument to turn into a dynamically-generated function (the first argument(s), if any, are the named parameters for the new function). This function-constructor syntax is slightly safer than </w:t>
      </w:r>
      <w:r w:rsidRPr="002C77EC">
        <w:rPr>
          <w:rStyle w:val="HTMLCode"/>
          <w:rFonts w:ascii="Consolas" w:hAnsi="Consolas"/>
          <w:color w:val="24292E"/>
          <w:sz w:val="22"/>
          <w:szCs w:val="22"/>
        </w:rPr>
        <w:t>eval(..)</w:t>
      </w:r>
      <w:r w:rsidRPr="002C77EC">
        <w:rPr>
          <w:rFonts w:ascii="Segoe UI" w:hAnsi="Segoe UI" w:cs="Segoe UI"/>
          <w:color w:val="24292E"/>
          <w:sz w:val="22"/>
          <w:szCs w:val="22"/>
        </w:rPr>
        <w:t>, but it should still be avoided in your code.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The use-cases for dynamically generating code inside your program are incredibly rare, as the performance degradations are almost never worth the capability.</w:t>
      </w:r>
    </w:p>
    <w:p w:rsidR="002C77EC" w:rsidRPr="002C77EC" w:rsidRDefault="002C77EC" w:rsidP="002C77EC">
      <w:pPr>
        <w:pStyle w:val="Heading3"/>
        <w:spacing w:before="0" w:beforeAutospacing="0" w:after="0" w:afterAutospacing="0"/>
        <w:rPr>
          <w:rFonts w:ascii="Segoe UI" w:hAnsi="Segoe UI" w:cs="Segoe UI"/>
          <w:color w:val="24292E"/>
          <w:sz w:val="22"/>
          <w:szCs w:val="22"/>
        </w:rPr>
      </w:pPr>
      <w:r w:rsidRPr="002C77EC">
        <w:rPr>
          <w:rStyle w:val="HTMLCode"/>
          <w:rFonts w:ascii="Consolas" w:hAnsi="Consolas"/>
          <w:color w:val="24292E"/>
          <w:sz w:val="22"/>
          <w:szCs w:val="22"/>
        </w:rPr>
        <w:t>with</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other frowned-upon (and now deprecated!) feature in JavaScript which cheats lexical scope is the </w:t>
      </w:r>
      <w:r w:rsidRPr="002C77EC">
        <w:rPr>
          <w:rStyle w:val="HTMLCode"/>
          <w:rFonts w:ascii="Consolas" w:hAnsi="Consolas"/>
          <w:color w:val="24292E"/>
          <w:sz w:val="22"/>
          <w:szCs w:val="22"/>
        </w:rPr>
        <w:t>with</w:t>
      </w:r>
      <w:r w:rsidRPr="002C77EC">
        <w:rPr>
          <w:rFonts w:ascii="Segoe UI" w:hAnsi="Segoe UI" w:cs="Segoe UI"/>
          <w:color w:val="24292E"/>
          <w:sz w:val="22"/>
          <w:szCs w:val="22"/>
        </w:rPr>
        <w:t> keyword. There are multiple valid ways that </w:t>
      </w:r>
      <w:r w:rsidRPr="002C77EC">
        <w:rPr>
          <w:rStyle w:val="HTMLCode"/>
          <w:rFonts w:ascii="Consolas" w:hAnsi="Consolas"/>
          <w:color w:val="24292E"/>
          <w:sz w:val="22"/>
          <w:szCs w:val="22"/>
        </w:rPr>
        <w:t>with</w:t>
      </w:r>
      <w:r w:rsidRPr="002C77EC">
        <w:rPr>
          <w:rFonts w:ascii="Segoe UI" w:hAnsi="Segoe UI" w:cs="Segoe UI"/>
          <w:color w:val="24292E"/>
          <w:sz w:val="22"/>
          <w:szCs w:val="22"/>
        </w:rPr>
        <w:t> can be explained, but I will choose here to explain it from the perspective of how it interacts with and affects lexical scope.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HTMLCode"/>
          <w:rFonts w:ascii="Consolas" w:hAnsi="Consolas"/>
          <w:color w:val="24292E"/>
          <w:sz w:val="22"/>
          <w:szCs w:val="22"/>
        </w:rPr>
        <w:t>with</w:t>
      </w:r>
      <w:r w:rsidRPr="002C77EC">
        <w:rPr>
          <w:rFonts w:ascii="Segoe UI" w:hAnsi="Segoe UI" w:cs="Segoe UI"/>
          <w:color w:val="24292E"/>
          <w:sz w:val="22"/>
          <w:szCs w:val="22"/>
        </w:rPr>
        <w:t> is typically explained as a short-hand for making multiple property references against an object </w:t>
      </w:r>
      <w:r w:rsidRPr="002C77EC">
        <w:rPr>
          <w:rStyle w:val="Emphasis"/>
          <w:rFonts w:ascii="Segoe UI" w:hAnsi="Segoe UI" w:cs="Segoe UI"/>
          <w:color w:val="24292E"/>
          <w:sz w:val="22"/>
          <w:szCs w:val="22"/>
        </w:rPr>
        <w:t>without</w:t>
      </w:r>
      <w:r w:rsidRPr="002C77EC">
        <w:rPr>
          <w:rFonts w:ascii="Segoe UI" w:hAnsi="Segoe UI" w:cs="Segoe UI"/>
          <w:color w:val="24292E"/>
          <w:sz w:val="22"/>
          <w:szCs w:val="22"/>
        </w:rPr>
        <w:t> repeating the object reference itself each time.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For example:</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obj </w:t>
      </w:r>
      <w:r w:rsidRPr="002C77EC">
        <w:rPr>
          <w:rStyle w:val="pl-k"/>
          <w:rFonts w:ascii="Consolas" w:hAnsi="Consolas"/>
          <w:color w:val="D73A49"/>
          <w:sz w:val="22"/>
          <w:szCs w:val="22"/>
        </w:rPr>
        <w:t>=</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a</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1</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b</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c</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3</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c"/>
          <w:rFonts w:ascii="Consolas" w:hAnsi="Consolas"/>
          <w:color w:val="6A737D"/>
          <w:sz w:val="22"/>
          <w:szCs w:val="22"/>
        </w:rPr>
        <w:t>// more "tedious" to repeat "obj"</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smi"/>
          <w:rFonts w:ascii="Consolas" w:hAnsi="Consolas"/>
          <w:color w:val="24292E"/>
          <w:sz w:val="22"/>
          <w:szCs w:val="22"/>
        </w:rPr>
        <w:t>obj</w:t>
      </w:r>
      <w:r w:rsidRPr="002C77EC">
        <w:rPr>
          <w:rFonts w:ascii="Consolas" w:hAnsi="Consolas"/>
          <w:color w:val="24292E"/>
          <w:sz w:val="22"/>
          <w:szCs w:val="22"/>
        </w:rPr>
        <w:t>.</w:t>
      </w:r>
      <w:r w:rsidRPr="002C77EC">
        <w:rPr>
          <w:rStyle w:val="pl-smi"/>
          <w:rFonts w:ascii="Consolas" w:hAnsi="Consolas"/>
          <w:color w:val="24292E"/>
          <w:sz w:val="22"/>
          <w:szCs w:val="22"/>
        </w:rPr>
        <w:t>a</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smi"/>
          <w:rFonts w:ascii="Consolas" w:hAnsi="Consolas"/>
          <w:color w:val="24292E"/>
          <w:sz w:val="22"/>
          <w:szCs w:val="22"/>
        </w:rPr>
        <w:t>obj</w:t>
      </w:r>
      <w:r w:rsidRPr="002C77EC">
        <w:rPr>
          <w:rFonts w:ascii="Consolas" w:hAnsi="Consolas"/>
          <w:color w:val="24292E"/>
          <w:sz w:val="22"/>
          <w:szCs w:val="22"/>
        </w:rPr>
        <w:t>.</w:t>
      </w:r>
      <w:r w:rsidRPr="002C77EC">
        <w:rPr>
          <w:rStyle w:val="pl-smi"/>
          <w:rFonts w:ascii="Consolas" w:hAnsi="Consolas"/>
          <w:color w:val="24292E"/>
          <w:sz w:val="22"/>
          <w:szCs w:val="22"/>
        </w:rPr>
        <w:t>b</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3</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smi"/>
          <w:rFonts w:ascii="Consolas" w:hAnsi="Consolas"/>
          <w:color w:val="24292E"/>
          <w:sz w:val="22"/>
          <w:szCs w:val="22"/>
        </w:rPr>
        <w:t>obj</w:t>
      </w:r>
      <w:r w:rsidRPr="002C77EC">
        <w:rPr>
          <w:rFonts w:ascii="Consolas" w:hAnsi="Consolas"/>
          <w:color w:val="24292E"/>
          <w:sz w:val="22"/>
          <w:szCs w:val="22"/>
        </w:rPr>
        <w:t>.</w:t>
      </w:r>
      <w:r w:rsidRPr="002C77EC">
        <w:rPr>
          <w:rStyle w:val="pl-smi"/>
          <w:rFonts w:ascii="Consolas" w:hAnsi="Consolas"/>
          <w:color w:val="24292E"/>
          <w:sz w:val="22"/>
          <w:szCs w:val="22"/>
        </w:rPr>
        <w:t>c</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4</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c"/>
          <w:rFonts w:ascii="Consolas" w:hAnsi="Consolas"/>
          <w:color w:val="6A737D"/>
          <w:sz w:val="22"/>
          <w:szCs w:val="22"/>
        </w:rPr>
        <w:lastRenderedPageBreak/>
        <w:t>// "easier" short-hand</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with</w:t>
      </w:r>
      <w:r w:rsidRPr="002C77EC">
        <w:rPr>
          <w:rFonts w:ascii="Consolas" w:hAnsi="Consolas"/>
          <w:color w:val="24292E"/>
          <w:sz w:val="22"/>
          <w:szCs w:val="22"/>
        </w:rPr>
        <w:t xml:space="preserve"> (obj)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 xml:space="preserve">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3</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 xml:space="preserve">b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4</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 xml:space="preserve">c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5</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However, there's much more going on here than just a convenient short-hand for object property access. Consider:</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w:t>
      </w:r>
      <w:r w:rsidRPr="002C77EC">
        <w:rPr>
          <w:rStyle w:val="pl-smi"/>
          <w:rFonts w:ascii="Consolas" w:hAnsi="Consolas"/>
          <w:color w:val="24292E"/>
          <w:sz w:val="22"/>
          <w:szCs w:val="22"/>
        </w:rPr>
        <w:t>obj</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k"/>
          <w:rFonts w:ascii="Consolas" w:hAnsi="Consolas"/>
          <w:color w:val="D73A49"/>
          <w:sz w:val="22"/>
          <w:szCs w:val="22"/>
        </w:rPr>
        <w:t>with</w:t>
      </w:r>
      <w:r w:rsidRPr="002C77EC">
        <w:rPr>
          <w:rFonts w:ascii="Consolas" w:hAnsi="Consolas"/>
          <w:color w:val="24292E"/>
          <w:sz w:val="22"/>
          <w:szCs w:val="22"/>
        </w:rPr>
        <w:t xml:space="preserve"> (obj)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Fonts w:ascii="Consolas" w:hAnsi="Consolas"/>
          <w:color w:val="24292E"/>
          <w:sz w:val="22"/>
          <w:szCs w:val="22"/>
        </w:rPr>
        <w:tab/>
        <w:t xml:space="preserve">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o1 </w:t>
      </w:r>
      <w:r w:rsidRPr="002C77EC">
        <w:rPr>
          <w:rStyle w:val="pl-k"/>
          <w:rFonts w:ascii="Consolas" w:hAnsi="Consolas"/>
          <w:color w:val="D73A49"/>
          <w:sz w:val="22"/>
          <w:szCs w:val="22"/>
        </w:rPr>
        <w:t>=</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a</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3</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o2 </w:t>
      </w:r>
      <w:r w:rsidRPr="002C77EC">
        <w:rPr>
          <w:rStyle w:val="pl-k"/>
          <w:rFonts w:ascii="Consolas" w:hAnsi="Consolas"/>
          <w:color w:val="D73A49"/>
          <w:sz w:val="22"/>
          <w:szCs w:val="22"/>
        </w:rPr>
        <w:t>=</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b</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3</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o1 );</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smi"/>
          <w:rFonts w:ascii="Consolas" w:hAnsi="Consolas"/>
          <w:color w:val="24292E"/>
          <w:sz w:val="22"/>
          <w:szCs w:val="22"/>
        </w:rPr>
        <w:t>o1</w:t>
      </w:r>
      <w:r w:rsidRPr="002C77EC">
        <w:rPr>
          <w:rFonts w:ascii="Consolas" w:hAnsi="Consolas"/>
          <w:color w:val="24292E"/>
          <w:sz w:val="22"/>
          <w:szCs w:val="22"/>
        </w:rPr>
        <w:t>.</w:t>
      </w:r>
      <w:r w:rsidRPr="002C77EC">
        <w:rPr>
          <w:rStyle w:val="pl-smi"/>
          <w:rFonts w:ascii="Consolas" w:hAnsi="Consolas"/>
          <w:color w:val="24292E"/>
          <w:sz w:val="22"/>
          <w:szCs w:val="22"/>
        </w:rPr>
        <w:t>a</w:t>
      </w:r>
      <w:r w:rsidRPr="002C77EC">
        <w:rPr>
          <w:rFonts w:ascii="Consolas" w:hAnsi="Consolas"/>
          <w:color w:val="24292E"/>
          <w:sz w:val="22"/>
          <w:szCs w:val="22"/>
        </w:rPr>
        <w:t xml:space="preserve"> ); </w:t>
      </w:r>
      <w:r w:rsidRPr="002C77EC">
        <w:rPr>
          <w:rStyle w:val="pl-c"/>
          <w:rFonts w:ascii="Consolas" w:hAnsi="Consolas"/>
          <w:color w:val="6A737D"/>
          <w:sz w:val="22"/>
          <w:szCs w:val="22"/>
        </w:rPr>
        <w:t>// 2</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o2 );</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smi"/>
          <w:rFonts w:ascii="Consolas" w:hAnsi="Consolas"/>
          <w:color w:val="24292E"/>
          <w:sz w:val="22"/>
          <w:szCs w:val="22"/>
        </w:rPr>
        <w:t>o2</w:t>
      </w:r>
      <w:r w:rsidRPr="002C77EC">
        <w:rPr>
          <w:rFonts w:ascii="Consolas" w:hAnsi="Consolas"/>
          <w:color w:val="24292E"/>
          <w:sz w:val="22"/>
          <w:szCs w:val="22"/>
        </w:rPr>
        <w:t>.</w:t>
      </w:r>
      <w:r w:rsidRPr="002C77EC">
        <w:rPr>
          <w:rStyle w:val="pl-smi"/>
          <w:rFonts w:ascii="Consolas" w:hAnsi="Consolas"/>
          <w:color w:val="24292E"/>
          <w:sz w:val="22"/>
          <w:szCs w:val="22"/>
        </w:rPr>
        <w:t>a</w:t>
      </w:r>
      <w:r w:rsidRPr="002C77EC">
        <w:rPr>
          <w:rFonts w:ascii="Consolas" w:hAnsi="Consolas"/>
          <w:color w:val="24292E"/>
          <w:sz w:val="22"/>
          <w:szCs w:val="22"/>
        </w:rPr>
        <w:t xml:space="preserve"> ); </w:t>
      </w:r>
      <w:r w:rsidRPr="002C77EC">
        <w:rPr>
          <w:rStyle w:val="pl-c"/>
          <w:rFonts w:ascii="Consolas" w:hAnsi="Consolas"/>
          <w:color w:val="6A737D"/>
          <w:sz w:val="22"/>
          <w:szCs w:val="22"/>
        </w:rPr>
        <w:t>// undefined</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a ); </w:t>
      </w:r>
      <w:r w:rsidRPr="002C77EC">
        <w:rPr>
          <w:rStyle w:val="pl-c"/>
          <w:rFonts w:ascii="Consolas" w:hAnsi="Consolas"/>
          <w:color w:val="6A737D"/>
          <w:sz w:val="22"/>
          <w:szCs w:val="22"/>
        </w:rPr>
        <w:t>// 2 -- Oops, leaked global!</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In this code example, two objects </w:t>
      </w:r>
      <w:r w:rsidRPr="002C77EC">
        <w:rPr>
          <w:rStyle w:val="HTMLCode"/>
          <w:rFonts w:ascii="Consolas" w:hAnsi="Consolas"/>
          <w:color w:val="24292E"/>
          <w:sz w:val="22"/>
          <w:szCs w:val="22"/>
        </w:rPr>
        <w:t>o1</w:t>
      </w:r>
      <w:r w:rsidRPr="002C77EC">
        <w:rPr>
          <w:rFonts w:ascii="Segoe UI" w:hAnsi="Segoe UI" w:cs="Segoe UI"/>
          <w:color w:val="24292E"/>
          <w:sz w:val="22"/>
          <w:szCs w:val="22"/>
        </w:rPr>
        <w:t> and </w:t>
      </w:r>
      <w:r w:rsidRPr="002C77EC">
        <w:rPr>
          <w:rStyle w:val="HTMLCode"/>
          <w:rFonts w:ascii="Consolas" w:hAnsi="Consolas"/>
          <w:color w:val="24292E"/>
          <w:sz w:val="22"/>
          <w:szCs w:val="22"/>
        </w:rPr>
        <w:t>o2</w:t>
      </w:r>
      <w:r w:rsidRPr="002C77EC">
        <w:rPr>
          <w:rFonts w:ascii="Segoe UI" w:hAnsi="Segoe UI" w:cs="Segoe UI"/>
          <w:color w:val="24292E"/>
          <w:sz w:val="22"/>
          <w:szCs w:val="22"/>
        </w:rPr>
        <w:t> are created. One has an </w:t>
      </w:r>
      <w:r w:rsidRPr="002C77EC">
        <w:rPr>
          <w:rStyle w:val="HTMLCode"/>
          <w:rFonts w:ascii="Consolas" w:hAnsi="Consolas"/>
          <w:color w:val="24292E"/>
          <w:sz w:val="22"/>
          <w:szCs w:val="22"/>
        </w:rPr>
        <w:t>a</w:t>
      </w:r>
      <w:r w:rsidRPr="002C77EC">
        <w:rPr>
          <w:rFonts w:ascii="Segoe UI" w:hAnsi="Segoe UI" w:cs="Segoe UI"/>
          <w:color w:val="24292E"/>
          <w:sz w:val="22"/>
          <w:szCs w:val="22"/>
        </w:rPr>
        <w:t> property, and the other does not. The </w:t>
      </w:r>
      <w:r w:rsidRPr="002C77EC">
        <w:rPr>
          <w:rStyle w:val="HTMLCode"/>
          <w:rFonts w:ascii="Consolas" w:hAnsi="Consolas"/>
          <w:color w:val="24292E"/>
          <w:sz w:val="22"/>
          <w:szCs w:val="22"/>
        </w:rPr>
        <w:t>foo(..)</w:t>
      </w:r>
      <w:r w:rsidRPr="002C77EC">
        <w:rPr>
          <w:rFonts w:ascii="Segoe UI" w:hAnsi="Segoe UI" w:cs="Segoe UI"/>
          <w:color w:val="24292E"/>
          <w:sz w:val="22"/>
          <w:szCs w:val="22"/>
        </w:rPr>
        <w:t>function takes an object reference </w:t>
      </w:r>
      <w:r w:rsidRPr="002C77EC">
        <w:rPr>
          <w:rStyle w:val="HTMLCode"/>
          <w:rFonts w:ascii="Consolas" w:hAnsi="Consolas"/>
          <w:color w:val="24292E"/>
          <w:sz w:val="22"/>
          <w:szCs w:val="22"/>
        </w:rPr>
        <w:t>obj</w:t>
      </w:r>
      <w:r w:rsidRPr="002C77EC">
        <w:rPr>
          <w:rFonts w:ascii="Segoe UI" w:hAnsi="Segoe UI" w:cs="Segoe UI"/>
          <w:color w:val="24292E"/>
          <w:sz w:val="22"/>
          <w:szCs w:val="22"/>
        </w:rPr>
        <w:t> as an argument, and calls </w:t>
      </w:r>
      <w:r w:rsidRPr="002C77EC">
        <w:rPr>
          <w:rStyle w:val="HTMLCode"/>
          <w:rFonts w:ascii="Consolas" w:hAnsi="Consolas"/>
          <w:color w:val="24292E"/>
          <w:sz w:val="22"/>
          <w:szCs w:val="22"/>
        </w:rPr>
        <w:t>with (obj) { .. }</w:t>
      </w:r>
      <w:r w:rsidRPr="002C77EC">
        <w:rPr>
          <w:rFonts w:ascii="Segoe UI" w:hAnsi="Segoe UI" w:cs="Segoe UI"/>
          <w:color w:val="24292E"/>
          <w:sz w:val="22"/>
          <w:szCs w:val="22"/>
        </w:rPr>
        <w:t> on the reference. Inside the </w:t>
      </w:r>
      <w:r w:rsidRPr="002C77EC">
        <w:rPr>
          <w:rStyle w:val="HTMLCode"/>
          <w:rFonts w:ascii="Consolas" w:hAnsi="Consolas"/>
          <w:color w:val="24292E"/>
          <w:sz w:val="22"/>
          <w:szCs w:val="22"/>
        </w:rPr>
        <w:t>with</w:t>
      </w:r>
      <w:r w:rsidRPr="002C77EC">
        <w:rPr>
          <w:rFonts w:ascii="Segoe UI" w:hAnsi="Segoe UI" w:cs="Segoe UI"/>
          <w:color w:val="24292E"/>
          <w:sz w:val="22"/>
          <w:szCs w:val="22"/>
        </w:rPr>
        <w:t> block, we make what appears to be a normal lexical reference to a variable </w:t>
      </w:r>
      <w:r w:rsidRPr="002C77EC">
        <w:rPr>
          <w:rStyle w:val="HTMLCode"/>
          <w:rFonts w:ascii="Consolas" w:hAnsi="Consolas"/>
          <w:color w:val="24292E"/>
          <w:sz w:val="22"/>
          <w:szCs w:val="22"/>
        </w:rPr>
        <w:t>a</w:t>
      </w:r>
      <w:r w:rsidRPr="002C77EC">
        <w:rPr>
          <w:rFonts w:ascii="Segoe UI" w:hAnsi="Segoe UI" w:cs="Segoe UI"/>
          <w:color w:val="24292E"/>
          <w:sz w:val="22"/>
          <w:szCs w:val="22"/>
        </w:rPr>
        <w:t>, an LHS reference in fact (see Chapter 1), to assign to it the value of </w:t>
      </w:r>
      <w:r w:rsidRPr="002C77EC">
        <w:rPr>
          <w:rStyle w:val="HTMLCode"/>
          <w:rFonts w:ascii="Consolas" w:hAnsi="Consolas"/>
          <w:color w:val="24292E"/>
          <w:sz w:val="22"/>
          <w:szCs w:val="22"/>
        </w:rPr>
        <w:t>2</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When we pass in </w:t>
      </w:r>
      <w:r w:rsidRPr="002C77EC">
        <w:rPr>
          <w:rStyle w:val="HTMLCode"/>
          <w:rFonts w:ascii="Consolas" w:hAnsi="Consolas"/>
          <w:color w:val="24292E"/>
          <w:sz w:val="22"/>
          <w:szCs w:val="22"/>
        </w:rPr>
        <w:t>o1</w:t>
      </w:r>
      <w:r w:rsidRPr="002C77EC">
        <w:rPr>
          <w:rFonts w:ascii="Segoe UI" w:hAnsi="Segoe UI" w:cs="Segoe UI"/>
          <w:color w:val="24292E"/>
          <w:sz w:val="22"/>
          <w:szCs w:val="22"/>
        </w:rPr>
        <w:t>, the </w:t>
      </w:r>
      <w:r w:rsidRPr="002C77EC">
        <w:rPr>
          <w:rStyle w:val="HTMLCode"/>
          <w:rFonts w:ascii="Consolas" w:hAnsi="Consolas"/>
          <w:color w:val="24292E"/>
          <w:sz w:val="22"/>
          <w:szCs w:val="22"/>
        </w:rPr>
        <w:t>a = 2</w:t>
      </w:r>
      <w:r w:rsidRPr="002C77EC">
        <w:rPr>
          <w:rFonts w:ascii="Segoe UI" w:hAnsi="Segoe UI" w:cs="Segoe UI"/>
          <w:color w:val="24292E"/>
          <w:sz w:val="22"/>
          <w:szCs w:val="22"/>
        </w:rPr>
        <w:t> assignment finds the property </w:t>
      </w:r>
      <w:r w:rsidRPr="002C77EC">
        <w:rPr>
          <w:rStyle w:val="HTMLCode"/>
          <w:rFonts w:ascii="Consolas" w:hAnsi="Consolas"/>
          <w:color w:val="24292E"/>
          <w:sz w:val="22"/>
          <w:szCs w:val="22"/>
        </w:rPr>
        <w:t>o1.a</w:t>
      </w:r>
      <w:r w:rsidRPr="002C77EC">
        <w:rPr>
          <w:rFonts w:ascii="Segoe UI" w:hAnsi="Segoe UI" w:cs="Segoe UI"/>
          <w:color w:val="24292E"/>
          <w:sz w:val="22"/>
          <w:szCs w:val="22"/>
        </w:rPr>
        <w:t> and assigns it the value </w:t>
      </w:r>
      <w:r w:rsidRPr="002C77EC">
        <w:rPr>
          <w:rStyle w:val="HTMLCode"/>
          <w:rFonts w:ascii="Consolas" w:hAnsi="Consolas"/>
          <w:color w:val="24292E"/>
          <w:sz w:val="22"/>
          <w:szCs w:val="22"/>
        </w:rPr>
        <w:t>2</w:t>
      </w:r>
      <w:r w:rsidRPr="002C77EC">
        <w:rPr>
          <w:rFonts w:ascii="Segoe UI" w:hAnsi="Segoe UI" w:cs="Segoe UI"/>
          <w:color w:val="24292E"/>
          <w:sz w:val="22"/>
          <w:szCs w:val="22"/>
        </w:rPr>
        <w:t>, as reflected in the subsequent </w:t>
      </w:r>
      <w:r w:rsidRPr="002C77EC">
        <w:rPr>
          <w:rStyle w:val="HTMLCode"/>
          <w:rFonts w:ascii="Consolas" w:hAnsi="Consolas"/>
          <w:color w:val="24292E"/>
          <w:sz w:val="22"/>
          <w:szCs w:val="22"/>
        </w:rPr>
        <w:t>console.log(o1.a)</w:t>
      </w:r>
      <w:r w:rsidRPr="002C77EC">
        <w:rPr>
          <w:rFonts w:ascii="Segoe UI" w:hAnsi="Segoe UI" w:cs="Segoe UI"/>
          <w:color w:val="24292E"/>
          <w:sz w:val="22"/>
          <w:szCs w:val="22"/>
        </w:rPr>
        <w:t> statement. However, when we pass in </w:t>
      </w:r>
      <w:r w:rsidRPr="002C77EC">
        <w:rPr>
          <w:rStyle w:val="HTMLCode"/>
          <w:rFonts w:ascii="Consolas" w:hAnsi="Consolas"/>
          <w:color w:val="24292E"/>
          <w:sz w:val="22"/>
          <w:szCs w:val="22"/>
        </w:rPr>
        <w:t>o2</w:t>
      </w:r>
      <w:r w:rsidRPr="002C77EC">
        <w:rPr>
          <w:rFonts w:ascii="Segoe UI" w:hAnsi="Segoe UI" w:cs="Segoe UI"/>
          <w:color w:val="24292E"/>
          <w:sz w:val="22"/>
          <w:szCs w:val="22"/>
        </w:rPr>
        <w:t>, since it does not have an </w:t>
      </w:r>
      <w:r w:rsidRPr="002C77EC">
        <w:rPr>
          <w:rStyle w:val="HTMLCode"/>
          <w:rFonts w:ascii="Consolas" w:hAnsi="Consolas"/>
          <w:color w:val="24292E"/>
          <w:sz w:val="22"/>
          <w:szCs w:val="22"/>
        </w:rPr>
        <w:t>a</w:t>
      </w:r>
      <w:r w:rsidRPr="002C77EC">
        <w:rPr>
          <w:rFonts w:ascii="Segoe UI" w:hAnsi="Segoe UI" w:cs="Segoe UI"/>
          <w:color w:val="24292E"/>
          <w:sz w:val="22"/>
          <w:szCs w:val="22"/>
        </w:rPr>
        <w:t> property, no such property is created, and </w:t>
      </w:r>
      <w:r w:rsidRPr="002C77EC">
        <w:rPr>
          <w:rStyle w:val="HTMLCode"/>
          <w:rFonts w:ascii="Consolas" w:hAnsi="Consolas"/>
          <w:color w:val="24292E"/>
          <w:sz w:val="22"/>
          <w:szCs w:val="22"/>
        </w:rPr>
        <w:t>o2.a</w:t>
      </w:r>
      <w:r w:rsidRPr="002C77EC">
        <w:rPr>
          <w:rFonts w:ascii="Segoe UI" w:hAnsi="Segoe UI" w:cs="Segoe UI"/>
          <w:color w:val="24292E"/>
          <w:sz w:val="22"/>
          <w:szCs w:val="22"/>
        </w:rPr>
        <w:t> remains </w:t>
      </w:r>
      <w:r w:rsidRPr="002C77EC">
        <w:rPr>
          <w:rStyle w:val="HTMLCode"/>
          <w:rFonts w:ascii="Consolas" w:hAnsi="Consolas"/>
          <w:color w:val="24292E"/>
          <w:sz w:val="22"/>
          <w:szCs w:val="22"/>
        </w:rPr>
        <w:t>undefined</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But then we note a peculiar side-effect, the fact that a global variable </w:t>
      </w:r>
      <w:r w:rsidRPr="002C77EC">
        <w:rPr>
          <w:rStyle w:val="HTMLCode"/>
          <w:rFonts w:ascii="Consolas" w:hAnsi="Consolas"/>
          <w:color w:val="24292E"/>
          <w:sz w:val="22"/>
          <w:szCs w:val="22"/>
        </w:rPr>
        <w:t>a</w:t>
      </w:r>
      <w:r w:rsidRPr="002C77EC">
        <w:rPr>
          <w:rFonts w:ascii="Segoe UI" w:hAnsi="Segoe UI" w:cs="Segoe UI"/>
          <w:color w:val="24292E"/>
          <w:sz w:val="22"/>
          <w:szCs w:val="22"/>
        </w:rPr>
        <w:t> was created by the </w:t>
      </w:r>
      <w:r w:rsidRPr="002C77EC">
        <w:rPr>
          <w:rStyle w:val="HTMLCode"/>
          <w:rFonts w:ascii="Consolas" w:hAnsi="Consolas"/>
          <w:color w:val="24292E"/>
          <w:sz w:val="22"/>
          <w:szCs w:val="22"/>
        </w:rPr>
        <w:t>a = 2</w:t>
      </w:r>
      <w:r w:rsidRPr="002C77EC">
        <w:rPr>
          <w:rFonts w:ascii="Segoe UI" w:hAnsi="Segoe UI" w:cs="Segoe UI"/>
          <w:color w:val="24292E"/>
          <w:sz w:val="22"/>
          <w:szCs w:val="22"/>
        </w:rPr>
        <w:t> assignment. How can this be?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w:t>
      </w:r>
      <w:r w:rsidRPr="002C77EC">
        <w:rPr>
          <w:rStyle w:val="HTMLCode"/>
          <w:rFonts w:ascii="Consolas" w:hAnsi="Consolas"/>
          <w:color w:val="24292E"/>
          <w:sz w:val="22"/>
          <w:szCs w:val="22"/>
        </w:rPr>
        <w:t>with</w:t>
      </w:r>
      <w:r w:rsidRPr="002C77EC">
        <w:rPr>
          <w:rFonts w:ascii="Segoe UI" w:hAnsi="Segoe UI" w:cs="Segoe UI"/>
          <w:color w:val="24292E"/>
          <w:sz w:val="22"/>
          <w:szCs w:val="22"/>
        </w:rPr>
        <w:t> statement takes an object, one which has zero or more properties, and </w:t>
      </w:r>
      <w:r w:rsidRPr="002C77EC">
        <w:rPr>
          <w:rStyle w:val="Strong"/>
          <w:rFonts w:ascii="Segoe UI" w:hAnsi="Segoe UI" w:cs="Segoe UI"/>
          <w:color w:val="24292E"/>
          <w:sz w:val="22"/>
          <w:szCs w:val="22"/>
        </w:rPr>
        <w:t>treats that object as if </w:t>
      </w:r>
      <w:r w:rsidRPr="002C77EC">
        <w:rPr>
          <w:rStyle w:val="Emphasis"/>
          <w:rFonts w:ascii="Segoe UI" w:hAnsi="Segoe UI" w:cs="Segoe UI"/>
          <w:b/>
          <w:bCs/>
          <w:color w:val="24292E"/>
          <w:sz w:val="22"/>
          <w:szCs w:val="22"/>
        </w:rPr>
        <w:t>it</w:t>
      </w:r>
      <w:r w:rsidRPr="002C77EC">
        <w:rPr>
          <w:rStyle w:val="Strong"/>
          <w:rFonts w:ascii="Segoe UI" w:hAnsi="Segoe UI" w:cs="Segoe UI"/>
          <w:color w:val="24292E"/>
          <w:sz w:val="22"/>
          <w:szCs w:val="22"/>
        </w:rPr>
        <w:t> is a wholly separate lexical scope</w:t>
      </w:r>
      <w:r w:rsidRPr="002C77EC">
        <w:rPr>
          <w:rFonts w:ascii="Segoe UI" w:hAnsi="Segoe UI" w:cs="Segoe UI"/>
          <w:color w:val="24292E"/>
          <w:sz w:val="22"/>
          <w:szCs w:val="22"/>
        </w:rPr>
        <w:t>, and thus the object's properties are treated as lexically defined identifiers in that "scope".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t>Note:</w:t>
      </w:r>
      <w:r w:rsidRPr="002C77EC">
        <w:rPr>
          <w:rFonts w:ascii="Segoe UI" w:hAnsi="Segoe UI" w:cs="Segoe UI"/>
          <w:color w:val="24292E"/>
          <w:sz w:val="22"/>
          <w:szCs w:val="22"/>
        </w:rPr>
        <w:t> Even though a </w:t>
      </w:r>
      <w:r w:rsidRPr="002C77EC">
        <w:rPr>
          <w:rStyle w:val="HTMLCode"/>
          <w:rFonts w:ascii="Consolas" w:hAnsi="Consolas"/>
          <w:color w:val="24292E"/>
          <w:sz w:val="22"/>
          <w:szCs w:val="22"/>
        </w:rPr>
        <w:t>with</w:t>
      </w:r>
      <w:r w:rsidRPr="002C77EC">
        <w:rPr>
          <w:rFonts w:ascii="Segoe UI" w:hAnsi="Segoe UI" w:cs="Segoe UI"/>
          <w:color w:val="24292E"/>
          <w:sz w:val="22"/>
          <w:szCs w:val="22"/>
        </w:rPr>
        <w:t> block treats an object like a lexical scope, a normal </w:t>
      </w:r>
      <w:r w:rsidRPr="002C77EC">
        <w:rPr>
          <w:rStyle w:val="HTMLCode"/>
          <w:rFonts w:ascii="Consolas" w:hAnsi="Consolas"/>
          <w:color w:val="24292E"/>
          <w:sz w:val="22"/>
          <w:szCs w:val="22"/>
        </w:rPr>
        <w:t>var</w:t>
      </w:r>
      <w:r w:rsidRPr="002C77EC">
        <w:rPr>
          <w:rFonts w:ascii="Segoe UI" w:hAnsi="Segoe UI" w:cs="Segoe UI"/>
          <w:color w:val="24292E"/>
          <w:sz w:val="22"/>
          <w:szCs w:val="22"/>
        </w:rPr>
        <w:t> declaration inside that </w:t>
      </w:r>
      <w:r w:rsidRPr="002C77EC">
        <w:rPr>
          <w:rStyle w:val="HTMLCode"/>
          <w:rFonts w:ascii="Consolas" w:hAnsi="Consolas"/>
          <w:color w:val="24292E"/>
          <w:sz w:val="22"/>
          <w:szCs w:val="22"/>
        </w:rPr>
        <w:t>with</w:t>
      </w:r>
      <w:r w:rsidRPr="002C77EC">
        <w:rPr>
          <w:rFonts w:ascii="Segoe UI" w:hAnsi="Segoe UI" w:cs="Segoe UI"/>
          <w:color w:val="24292E"/>
          <w:sz w:val="22"/>
          <w:szCs w:val="22"/>
        </w:rPr>
        <w:t> block will not be scoped to that </w:t>
      </w:r>
      <w:r w:rsidRPr="002C77EC">
        <w:rPr>
          <w:rStyle w:val="HTMLCode"/>
          <w:rFonts w:ascii="Consolas" w:hAnsi="Consolas"/>
          <w:color w:val="24292E"/>
          <w:sz w:val="22"/>
          <w:szCs w:val="22"/>
        </w:rPr>
        <w:t>with</w:t>
      </w:r>
      <w:r w:rsidRPr="002C77EC">
        <w:rPr>
          <w:rFonts w:ascii="Segoe UI" w:hAnsi="Segoe UI" w:cs="Segoe UI"/>
          <w:color w:val="24292E"/>
          <w:sz w:val="22"/>
          <w:szCs w:val="22"/>
        </w:rPr>
        <w:t> block, but instead the containing function scope.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While the </w:t>
      </w:r>
      <w:r w:rsidRPr="002C77EC">
        <w:rPr>
          <w:rStyle w:val="HTMLCode"/>
          <w:rFonts w:ascii="Consolas" w:hAnsi="Consolas"/>
          <w:color w:val="24292E"/>
          <w:sz w:val="22"/>
          <w:szCs w:val="22"/>
        </w:rPr>
        <w:t>eval(..)</w:t>
      </w:r>
      <w:r w:rsidRPr="002C77EC">
        <w:rPr>
          <w:rFonts w:ascii="Segoe UI" w:hAnsi="Segoe UI" w:cs="Segoe UI"/>
          <w:color w:val="24292E"/>
          <w:sz w:val="22"/>
          <w:szCs w:val="22"/>
        </w:rPr>
        <w:t> function can modify existing lexical scope if it takes a string of code with one or more declarations in it, the </w:t>
      </w:r>
      <w:r w:rsidRPr="002C77EC">
        <w:rPr>
          <w:rStyle w:val="HTMLCode"/>
          <w:rFonts w:ascii="Consolas" w:hAnsi="Consolas"/>
          <w:color w:val="24292E"/>
          <w:sz w:val="22"/>
          <w:szCs w:val="22"/>
        </w:rPr>
        <w:t>with</w:t>
      </w:r>
      <w:r w:rsidRPr="002C77EC">
        <w:rPr>
          <w:rFonts w:ascii="Segoe UI" w:hAnsi="Segoe UI" w:cs="Segoe UI"/>
          <w:color w:val="24292E"/>
          <w:sz w:val="22"/>
          <w:szCs w:val="22"/>
        </w:rPr>
        <w:t> statement actually creates a </w:t>
      </w:r>
      <w:r w:rsidRPr="002C77EC">
        <w:rPr>
          <w:rStyle w:val="Strong"/>
          <w:rFonts w:ascii="Segoe UI" w:hAnsi="Segoe UI" w:cs="Segoe UI"/>
          <w:color w:val="24292E"/>
          <w:sz w:val="22"/>
          <w:szCs w:val="22"/>
        </w:rPr>
        <w:t>whole new lexical scope</w:t>
      </w:r>
      <w:r w:rsidRPr="002C77EC">
        <w:rPr>
          <w:rFonts w:ascii="Segoe UI" w:hAnsi="Segoe UI" w:cs="Segoe UI"/>
          <w:color w:val="24292E"/>
          <w:sz w:val="22"/>
          <w:szCs w:val="22"/>
        </w:rPr>
        <w:t> out of thin air, from the object you pass to it.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Understood in this way, the "scope" declared by the </w:t>
      </w:r>
      <w:r w:rsidRPr="002C77EC">
        <w:rPr>
          <w:rStyle w:val="HTMLCode"/>
          <w:rFonts w:ascii="Consolas" w:hAnsi="Consolas"/>
          <w:color w:val="24292E"/>
          <w:sz w:val="22"/>
          <w:szCs w:val="22"/>
        </w:rPr>
        <w:t>with</w:t>
      </w:r>
      <w:r w:rsidRPr="002C77EC">
        <w:rPr>
          <w:rFonts w:ascii="Segoe UI" w:hAnsi="Segoe UI" w:cs="Segoe UI"/>
          <w:color w:val="24292E"/>
          <w:sz w:val="22"/>
          <w:szCs w:val="22"/>
        </w:rPr>
        <w:t> statement when we passed in </w:t>
      </w:r>
      <w:r w:rsidRPr="002C77EC">
        <w:rPr>
          <w:rStyle w:val="HTMLCode"/>
          <w:rFonts w:ascii="Consolas" w:hAnsi="Consolas"/>
          <w:color w:val="24292E"/>
          <w:sz w:val="22"/>
          <w:szCs w:val="22"/>
        </w:rPr>
        <w:t>o1</w:t>
      </w:r>
      <w:r w:rsidRPr="002C77EC">
        <w:rPr>
          <w:rFonts w:ascii="Segoe UI" w:hAnsi="Segoe UI" w:cs="Segoe UI"/>
          <w:color w:val="24292E"/>
          <w:sz w:val="22"/>
          <w:szCs w:val="22"/>
        </w:rPr>
        <w:t> was </w:t>
      </w:r>
      <w:r w:rsidRPr="002C77EC">
        <w:rPr>
          <w:rStyle w:val="HTMLCode"/>
          <w:rFonts w:ascii="Consolas" w:hAnsi="Consolas"/>
          <w:color w:val="24292E"/>
          <w:sz w:val="22"/>
          <w:szCs w:val="22"/>
        </w:rPr>
        <w:t>o1</w:t>
      </w:r>
      <w:r w:rsidRPr="002C77EC">
        <w:rPr>
          <w:rFonts w:ascii="Segoe UI" w:hAnsi="Segoe UI" w:cs="Segoe UI"/>
          <w:color w:val="24292E"/>
          <w:sz w:val="22"/>
          <w:szCs w:val="22"/>
        </w:rPr>
        <w:t>, and that "scope" had an "identifier" in it which corresponds to the </w:t>
      </w:r>
      <w:r w:rsidRPr="002C77EC">
        <w:rPr>
          <w:rStyle w:val="HTMLCode"/>
          <w:rFonts w:ascii="Consolas" w:hAnsi="Consolas"/>
          <w:color w:val="24292E"/>
          <w:sz w:val="22"/>
          <w:szCs w:val="22"/>
        </w:rPr>
        <w:t>o1.a</w:t>
      </w:r>
      <w:r w:rsidRPr="002C77EC">
        <w:rPr>
          <w:rFonts w:ascii="Segoe UI" w:hAnsi="Segoe UI" w:cs="Segoe UI"/>
          <w:color w:val="24292E"/>
          <w:sz w:val="22"/>
          <w:szCs w:val="22"/>
        </w:rPr>
        <w:t> property. But when we used </w:t>
      </w:r>
      <w:r w:rsidRPr="002C77EC">
        <w:rPr>
          <w:rStyle w:val="HTMLCode"/>
          <w:rFonts w:ascii="Consolas" w:hAnsi="Consolas"/>
          <w:color w:val="24292E"/>
          <w:sz w:val="22"/>
          <w:szCs w:val="22"/>
        </w:rPr>
        <w:t>o2</w:t>
      </w:r>
      <w:r w:rsidRPr="002C77EC">
        <w:rPr>
          <w:rFonts w:ascii="Segoe UI" w:hAnsi="Segoe UI" w:cs="Segoe UI"/>
          <w:color w:val="24292E"/>
          <w:sz w:val="22"/>
          <w:szCs w:val="22"/>
        </w:rPr>
        <w:t> as the "scope", it had no such </w:t>
      </w:r>
      <w:r w:rsidRPr="002C77EC">
        <w:rPr>
          <w:rStyle w:val="HTMLCode"/>
          <w:rFonts w:ascii="Consolas" w:hAnsi="Consolas"/>
          <w:color w:val="24292E"/>
          <w:sz w:val="22"/>
          <w:szCs w:val="22"/>
        </w:rPr>
        <w:t>a</w:t>
      </w:r>
      <w:r w:rsidRPr="002C77EC">
        <w:rPr>
          <w:rFonts w:ascii="Segoe UI" w:hAnsi="Segoe UI" w:cs="Segoe UI"/>
          <w:color w:val="24292E"/>
          <w:sz w:val="22"/>
          <w:szCs w:val="22"/>
        </w:rPr>
        <w:t> "identifier" in it, and so the normal rules of LHS identifier look-up (see Chapter 1) occurred.</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lastRenderedPageBreak/>
        <w:t>Neither the "scope" of </w:t>
      </w:r>
      <w:r w:rsidRPr="002C77EC">
        <w:rPr>
          <w:rStyle w:val="HTMLCode"/>
          <w:rFonts w:ascii="Consolas" w:hAnsi="Consolas"/>
          <w:color w:val="24292E"/>
          <w:sz w:val="22"/>
          <w:szCs w:val="22"/>
        </w:rPr>
        <w:t>o2</w:t>
      </w:r>
      <w:r w:rsidRPr="002C77EC">
        <w:rPr>
          <w:rFonts w:ascii="Segoe UI" w:hAnsi="Segoe UI" w:cs="Segoe UI"/>
          <w:color w:val="24292E"/>
          <w:sz w:val="22"/>
          <w:szCs w:val="22"/>
        </w:rPr>
        <w:t>, nor the scope of </w:t>
      </w:r>
      <w:r w:rsidRPr="002C77EC">
        <w:rPr>
          <w:rStyle w:val="HTMLCode"/>
          <w:rFonts w:ascii="Consolas" w:hAnsi="Consolas"/>
          <w:color w:val="24292E"/>
          <w:sz w:val="22"/>
          <w:szCs w:val="22"/>
        </w:rPr>
        <w:t>foo(..)</w:t>
      </w:r>
      <w:r w:rsidRPr="002C77EC">
        <w:rPr>
          <w:rFonts w:ascii="Segoe UI" w:hAnsi="Segoe UI" w:cs="Segoe UI"/>
          <w:color w:val="24292E"/>
          <w:sz w:val="22"/>
          <w:szCs w:val="22"/>
        </w:rPr>
        <w:t>, nor the global scope even, has an </w:t>
      </w:r>
      <w:r w:rsidRPr="002C77EC">
        <w:rPr>
          <w:rStyle w:val="HTMLCode"/>
          <w:rFonts w:ascii="Consolas" w:hAnsi="Consolas"/>
          <w:color w:val="24292E"/>
          <w:sz w:val="22"/>
          <w:szCs w:val="22"/>
        </w:rPr>
        <w:t>a</w:t>
      </w:r>
      <w:r w:rsidRPr="002C77EC">
        <w:rPr>
          <w:rFonts w:ascii="Segoe UI" w:hAnsi="Segoe UI" w:cs="Segoe UI"/>
          <w:color w:val="24292E"/>
          <w:sz w:val="22"/>
          <w:szCs w:val="22"/>
        </w:rPr>
        <w:t> identifier to be found, so when </w:t>
      </w:r>
      <w:r w:rsidRPr="002C77EC">
        <w:rPr>
          <w:rStyle w:val="HTMLCode"/>
          <w:rFonts w:ascii="Consolas" w:hAnsi="Consolas"/>
          <w:color w:val="24292E"/>
          <w:sz w:val="22"/>
          <w:szCs w:val="22"/>
        </w:rPr>
        <w:t>a = 2</w:t>
      </w:r>
      <w:r w:rsidRPr="002C77EC">
        <w:rPr>
          <w:rFonts w:ascii="Segoe UI" w:hAnsi="Segoe UI" w:cs="Segoe UI"/>
          <w:color w:val="24292E"/>
          <w:sz w:val="22"/>
          <w:szCs w:val="22"/>
        </w:rPr>
        <w:t> is executed, it results in the automatic-global being created (since we're in non-strict mode).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It is a strange sort of mind-bending thought to see </w:t>
      </w:r>
      <w:r w:rsidRPr="002C77EC">
        <w:rPr>
          <w:rStyle w:val="HTMLCode"/>
          <w:rFonts w:ascii="Consolas" w:hAnsi="Consolas"/>
          <w:color w:val="24292E"/>
          <w:sz w:val="22"/>
          <w:szCs w:val="22"/>
        </w:rPr>
        <w:t>with</w:t>
      </w:r>
      <w:r w:rsidRPr="002C77EC">
        <w:rPr>
          <w:rFonts w:ascii="Segoe UI" w:hAnsi="Segoe UI" w:cs="Segoe UI"/>
          <w:color w:val="24292E"/>
          <w:sz w:val="22"/>
          <w:szCs w:val="22"/>
        </w:rPr>
        <w:t> turning, at runtime, an object and its properties into a "scope" </w:t>
      </w:r>
      <w:r w:rsidRPr="002C77EC">
        <w:rPr>
          <w:rStyle w:val="Emphasis"/>
          <w:rFonts w:ascii="Segoe UI" w:hAnsi="Segoe UI" w:cs="Segoe UI"/>
          <w:color w:val="24292E"/>
          <w:sz w:val="22"/>
          <w:szCs w:val="22"/>
        </w:rPr>
        <w:t>with</w:t>
      </w:r>
      <w:r w:rsidRPr="002C77EC">
        <w:rPr>
          <w:rFonts w:ascii="Segoe UI" w:hAnsi="Segoe UI" w:cs="Segoe UI"/>
          <w:color w:val="24292E"/>
          <w:sz w:val="22"/>
          <w:szCs w:val="22"/>
        </w:rPr>
        <w:t>"identifiers". But that is the clearest explanation I can give for the results we see.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Strong"/>
          <w:rFonts w:ascii="Segoe UI" w:hAnsi="Segoe UI" w:cs="Segoe UI"/>
          <w:color w:val="24292E"/>
          <w:sz w:val="22"/>
          <w:szCs w:val="22"/>
        </w:rPr>
        <w:t>Note:</w:t>
      </w:r>
      <w:r w:rsidRPr="002C77EC">
        <w:rPr>
          <w:rFonts w:ascii="Segoe UI" w:hAnsi="Segoe UI" w:cs="Segoe UI"/>
          <w:color w:val="24292E"/>
          <w:sz w:val="22"/>
          <w:szCs w:val="22"/>
        </w:rPr>
        <w:t> In addition to being a bad idea to use, both </w:t>
      </w:r>
      <w:r w:rsidRPr="002C77EC">
        <w:rPr>
          <w:rStyle w:val="HTMLCode"/>
          <w:rFonts w:ascii="Consolas" w:hAnsi="Consolas"/>
          <w:color w:val="24292E"/>
          <w:sz w:val="22"/>
          <w:szCs w:val="22"/>
        </w:rPr>
        <w:t>eval(..)</w:t>
      </w:r>
      <w:r w:rsidRPr="002C77EC">
        <w:rPr>
          <w:rFonts w:ascii="Segoe UI" w:hAnsi="Segoe UI" w:cs="Segoe UI"/>
          <w:color w:val="24292E"/>
          <w:sz w:val="22"/>
          <w:szCs w:val="22"/>
        </w:rPr>
        <w:t> and </w:t>
      </w:r>
      <w:r w:rsidRPr="002C77EC">
        <w:rPr>
          <w:rStyle w:val="HTMLCode"/>
          <w:rFonts w:ascii="Consolas" w:hAnsi="Consolas"/>
          <w:color w:val="24292E"/>
          <w:sz w:val="22"/>
          <w:szCs w:val="22"/>
        </w:rPr>
        <w:t>with</w:t>
      </w:r>
      <w:r w:rsidRPr="002C77EC">
        <w:rPr>
          <w:rFonts w:ascii="Segoe UI" w:hAnsi="Segoe UI" w:cs="Segoe UI"/>
          <w:color w:val="24292E"/>
          <w:sz w:val="22"/>
          <w:szCs w:val="22"/>
        </w:rPr>
        <w:t> are affected (restricted) by Strict Mode. </w:t>
      </w:r>
      <w:r w:rsidRPr="002C77EC">
        <w:rPr>
          <w:rStyle w:val="HTMLCode"/>
          <w:rFonts w:ascii="Consolas" w:hAnsi="Consolas"/>
          <w:color w:val="24292E"/>
          <w:sz w:val="22"/>
          <w:szCs w:val="22"/>
        </w:rPr>
        <w:t>with</w:t>
      </w:r>
      <w:r w:rsidRPr="002C77EC">
        <w:rPr>
          <w:rFonts w:ascii="Segoe UI" w:hAnsi="Segoe UI" w:cs="Segoe UI"/>
          <w:color w:val="24292E"/>
          <w:sz w:val="22"/>
          <w:szCs w:val="22"/>
        </w:rPr>
        <w:t> is outright disallowed, whereas various forms of indirect or unsafe </w:t>
      </w:r>
      <w:r w:rsidRPr="002C77EC">
        <w:rPr>
          <w:rStyle w:val="HTMLCode"/>
          <w:rFonts w:ascii="Consolas" w:hAnsi="Consolas"/>
          <w:color w:val="24292E"/>
          <w:sz w:val="22"/>
          <w:szCs w:val="22"/>
        </w:rPr>
        <w:t>eval(..)</w:t>
      </w:r>
      <w:r w:rsidRPr="002C77EC">
        <w:rPr>
          <w:rFonts w:ascii="Segoe UI" w:hAnsi="Segoe UI" w:cs="Segoe UI"/>
          <w:color w:val="24292E"/>
          <w:sz w:val="22"/>
          <w:szCs w:val="22"/>
        </w:rPr>
        <w:t> are disallowed while retaining the core functionality.</w:t>
      </w:r>
    </w:p>
    <w:p w:rsidR="002C77EC" w:rsidRPr="002C77EC" w:rsidRDefault="002C77EC" w:rsidP="002C77EC">
      <w:pPr>
        <w:pStyle w:val="Heading3"/>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Performance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Both </w:t>
      </w:r>
      <w:r w:rsidRPr="002C77EC">
        <w:rPr>
          <w:rStyle w:val="HTMLCode"/>
          <w:rFonts w:ascii="Consolas" w:hAnsi="Consolas"/>
          <w:color w:val="24292E"/>
          <w:sz w:val="22"/>
          <w:szCs w:val="22"/>
        </w:rPr>
        <w:t>eval(..)</w:t>
      </w:r>
      <w:r w:rsidRPr="002C77EC">
        <w:rPr>
          <w:rFonts w:ascii="Segoe UI" w:hAnsi="Segoe UI" w:cs="Segoe UI"/>
          <w:color w:val="24292E"/>
          <w:sz w:val="22"/>
          <w:szCs w:val="22"/>
        </w:rPr>
        <w:t> and </w:t>
      </w:r>
      <w:r w:rsidRPr="002C77EC">
        <w:rPr>
          <w:rStyle w:val="HTMLCode"/>
          <w:rFonts w:ascii="Consolas" w:hAnsi="Consolas"/>
          <w:color w:val="24292E"/>
          <w:sz w:val="22"/>
          <w:szCs w:val="22"/>
        </w:rPr>
        <w:t>with</w:t>
      </w:r>
      <w:r w:rsidRPr="002C77EC">
        <w:rPr>
          <w:rFonts w:ascii="Segoe UI" w:hAnsi="Segoe UI" w:cs="Segoe UI"/>
          <w:color w:val="24292E"/>
          <w:sz w:val="22"/>
          <w:szCs w:val="22"/>
        </w:rPr>
        <w:t> cheat the otherwise author-time defined lexical scope by modifying or creating new lexical scope at runtime.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So, what's the big deal, you ask? If they offer more sophisticated functionality and coding flexibility, aren't these </w:t>
      </w:r>
      <w:r w:rsidRPr="002C77EC">
        <w:rPr>
          <w:rStyle w:val="Emphasis"/>
          <w:rFonts w:ascii="Segoe UI" w:hAnsi="Segoe UI" w:cs="Segoe UI"/>
          <w:color w:val="24292E"/>
          <w:sz w:val="22"/>
          <w:szCs w:val="22"/>
        </w:rPr>
        <w:t>good</w:t>
      </w:r>
      <w:r w:rsidRPr="002C77EC">
        <w:rPr>
          <w:rFonts w:ascii="Segoe UI" w:hAnsi="Segoe UI" w:cs="Segoe UI"/>
          <w:color w:val="24292E"/>
          <w:sz w:val="22"/>
          <w:szCs w:val="22"/>
        </w:rPr>
        <w:t>features? </w:t>
      </w:r>
      <w:r w:rsidRPr="002C77EC">
        <w:rPr>
          <w:rStyle w:val="Strong"/>
          <w:rFonts w:ascii="Segoe UI" w:hAnsi="Segoe UI" w:cs="Segoe UI"/>
          <w:color w:val="24292E"/>
          <w:sz w:val="22"/>
          <w:szCs w:val="22"/>
        </w:rPr>
        <w:t>No.</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The JavaScript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has a number of performance optimizations that it performs during the compilation phase. Some of these boil down to being able to essentially statically analyze the code as it lexes, and pre-determine where all the variable and function declarations are, so that it takes less effort to resolve identifiers during execution.</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But if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finds an </w:t>
      </w:r>
      <w:r w:rsidRPr="002C77EC">
        <w:rPr>
          <w:rStyle w:val="HTMLCode"/>
          <w:rFonts w:ascii="Consolas" w:hAnsi="Consolas"/>
          <w:color w:val="24292E"/>
          <w:sz w:val="22"/>
          <w:szCs w:val="22"/>
        </w:rPr>
        <w:t>eval(..)</w:t>
      </w:r>
      <w:r w:rsidRPr="002C77EC">
        <w:rPr>
          <w:rFonts w:ascii="Segoe UI" w:hAnsi="Segoe UI" w:cs="Segoe UI"/>
          <w:color w:val="24292E"/>
          <w:sz w:val="22"/>
          <w:szCs w:val="22"/>
        </w:rPr>
        <w:t> or </w:t>
      </w:r>
      <w:r w:rsidRPr="002C77EC">
        <w:rPr>
          <w:rStyle w:val="HTMLCode"/>
          <w:rFonts w:ascii="Consolas" w:hAnsi="Consolas"/>
          <w:color w:val="24292E"/>
          <w:sz w:val="22"/>
          <w:szCs w:val="22"/>
        </w:rPr>
        <w:t>with</w:t>
      </w:r>
      <w:r w:rsidRPr="002C77EC">
        <w:rPr>
          <w:rFonts w:ascii="Segoe UI" w:hAnsi="Segoe UI" w:cs="Segoe UI"/>
          <w:color w:val="24292E"/>
          <w:sz w:val="22"/>
          <w:szCs w:val="22"/>
        </w:rPr>
        <w:t> in the code, it essentially has to </w:t>
      </w:r>
      <w:r w:rsidRPr="002C77EC">
        <w:rPr>
          <w:rStyle w:val="Emphasis"/>
          <w:rFonts w:ascii="Segoe UI" w:hAnsi="Segoe UI" w:cs="Segoe UI"/>
          <w:color w:val="24292E"/>
          <w:sz w:val="22"/>
          <w:szCs w:val="22"/>
        </w:rPr>
        <w:t>assume</w:t>
      </w:r>
      <w:r w:rsidRPr="002C77EC">
        <w:rPr>
          <w:rFonts w:ascii="Segoe UI" w:hAnsi="Segoe UI" w:cs="Segoe UI"/>
          <w:color w:val="24292E"/>
          <w:sz w:val="22"/>
          <w:szCs w:val="22"/>
        </w:rPr>
        <w:t> that all its awareness of identifier location may be invalid, because it cannot know at lexing time exactly what code you may pass to </w:t>
      </w:r>
      <w:r w:rsidRPr="002C77EC">
        <w:rPr>
          <w:rStyle w:val="HTMLCode"/>
          <w:rFonts w:ascii="Consolas" w:hAnsi="Consolas"/>
          <w:color w:val="24292E"/>
          <w:sz w:val="22"/>
          <w:szCs w:val="22"/>
        </w:rPr>
        <w:t>eval(..)</w:t>
      </w:r>
      <w:r w:rsidRPr="002C77EC">
        <w:rPr>
          <w:rFonts w:ascii="Segoe UI" w:hAnsi="Segoe UI" w:cs="Segoe UI"/>
          <w:color w:val="24292E"/>
          <w:sz w:val="22"/>
          <w:szCs w:val="22"/>
        </w:rPr>
        <w:t> to modify the lexical scope, or the contents of the object you may pass to </w:t>
      </w:r>
      <w:r w:rsidRPr="002C77EC">
        <w:rPr>
          <w:rStyle w:val="HTMLCode"/>
          <w:rFonts w:ascii="Consolas" w:hAnsi="Consolas"/>
          <w:color w:val="24292E"/>
          <w:sz w:val="22"/>
          <w:szCs w:val="22"/>
        </w:rPr>
        <w:t>with</w:t>
      </w:r>
      <w:r w:rsidRPr="002C77EC">
        <w:rPr>
          <w:rFonts w:ascii="Segoe UI" w:hAnsi="Segoe UI" w:cs="Segoe UI"/>
          <w:color w:val="24292E"/>
          <w:sz w:val="22"/>
          <w:szCs w:val="22"/>
        </w:rPr>
        <w:t> to create a new lexical scope to be consulted.</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In other words, in the pessimistic sense, most of those optimizations it </w:t>
      </w:r>
      <w:r w:rsidRPr="002C77EC">
        <w:rPr>
          <w:rStyle w:val="Emphasis"/>
          <w:rFonts w:ascii="Segoe UI" w:hAnsi="Segoe UI" w:cs="Segoe UI"/>
          <w:color w:val="24292E"/>
          <w:sz w:val="22"/>
          <w:szCs w:val="22"/>
        </w:rPr>
        <w:t>would</w:t>
      </w:r>
      <w:r w:rsidRPr="002C77EC">
        <w:rPr>
          <w:rFonts w:ascii="Segoe UI" w:hAnsi="Segoe UI" w:cs="Segoe UI"/>
          <w:color w:val="24292E"/>
          <w:sz w:val="22"/>
          <w:szCs w:val="22"/>
        </w:rPr>
        <w:t> make are pointless if </w:t>
      </w:r>
      <w:r w:rsidRPr="002C77EC">
        <w:rPr>
          <w:rStyle w:val="HTMLCode"/>
          <w:rFonts w:ascii="Consolas" w:hAnsi="Consolas"/>
          <w:color w:val="24292E"/>
          <w:sz w:val="22"/>
          <w:szCs w:val="22"/>
        </w:rPr>
        <w:t>eval(..)</w:t>
      </w:r>
      <w:r w:rsidRPr="002C77EC">
        <w:rPr>
          <w:rFonts w:ascii="Segoe UI" w:hAnsi="Segoe UI" w:cs="Segoe UI"/>
          <w:color w:val="24292E"/>
          <w:sz w:val="22"/>
          <w:szCs w:val="22"/>
        </w:rPr>
        <w:t> or </w:t>
      </w:r>
      <w:r w:rsidRPr="002C77EC">
        <w:rPr>
          <w:rStyle w:val="HTMLCode"/>
          <w:rFonts w:ascii="Consolas" w:hAnsi="Consolas"/>
          <w:color w:val="24292E"/>
          <w:sz w:val="22"/>
          <w:szCs w:val="22"/>
        </w:rPr>
        <w:t>with</w:t>
      </w:r>
      <w:r w:rsidRPr="002C77EC">
        <w:rPr>
          <w:rFonts w:ascii="Segoe UI" w:hAnsi="Segoe UI" w:cs="Segoe UI"/>
          <w:color w:val="24292E"/>
          <w:sz w:val="22"/>
          <w:szCs w:val="22"/>
        </w:rPr>
        <w:t> are present, so it simply doesn't perform the optimizations </w:t>
      </w:r>
      <w:r w:rsidRPr="002C77EC">
        <w:rPr>
          <w:rStyle w:val="Emphasis"/>
          <w:rFonts w:ascii="Segoe UI" w:hAnsi="Segoe UI" w:cs="Segoe UI"/>
          <w:color w:val="24292E"/>
          <w:sz w:val="22"/>
          <w:szCs w:val="22"/>
        </w:rPr>
        <w:t>at all</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Your code will almost certainly tend to run slower simply by the fact that you include an </w:t>
      </w:r>
      <w:r w:rsidRPr="002C77EC">
        <w:rPr>
          <w:rStyle w:val="HTMLCode"/>
          <w:rFonts w:ascii="Consolas" w:hAnsi="Consolas"/>
          <w:color w:val="24292E"/>
          <w:sz w:val="22"/>
          <w:szCs w:val="22"/>
        </w:rPr>
        <w:t>eval(..)</w:t>
      </w:r>
      <w:r w:rsidRPr="002C77EC">
        <w:rPr>
          <w:rFonts w:ascii="Segoe UI" w:hAnsi="Segoe UI" w:cs="Segoe UI"/>
          <w:color w:val="24292E"/>
          <w:sz w:val="22"/>
          <w:szCs w:val="22"/>
        </w:rPr>
        <w:t> or </w:t>
      </w:r>
      <w:r w:rsidRPr="002C77EC">
        <w:rPr>
          <w:rStyle w:val="HTMLCode"/>
          <w:rFonts w:ascii="Consolas" w:hAnsi="Consolas"/>
          <w:color w:val="24292E"/>
          <w:sz w:val="22"/>
          <w:szCs w:val="22"/>
        </w:rPr>
        <w:t>with</w:t>
      </w:r>
      <w:r w:rsidRPr="002C77EC">
        <w:rPr>
          <w:rFonts w:ascii="Segoe UI" w:hAnsi="Segoe UI" w:cs="Segoe UI"/>
          <w:color w:val="24292E"/>
          <w:sz w:val="22"/>
          <w:szCs w:val="22"/>
        </w:rPr>
        <w:t> anywhere in the code. No matter how smart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may be about trying to limit the side-effects of these pessimistic assumptions, </w:t>
      </w:r>
      <w:r w:rsidRPr="002C77EC">
        <w:rPr>
          <w:rStyle w:val="Strong"/>
          <w:rFonts w:ascii="Segoe UI" w:hAnsi="Segoe UI" w:cs="Segoe UI"/>
          <w:color w:val="24292E"/>
          <w:sz w:val="22"/>
          <w:szCs w:val="22"/>
        </w:rPr>
        <w:t>there's no getting around the fact that without the optimizations, code runs slower.</w:t>
      </w:r>
    </w:p>
    <w:p w:rsidR="002C77EC" w:rsidRPr="002C77EC" w:rsidRDefault="002C77EC" w:rsidP="002C77EC">
      <w:pPr>
        <w:pStyle w:val="Heading2"/>
        <w:pBdr>
          <w:bottom w:val="single" w:sz="6" w:space="4" w:color="EAECEF"/>
        </w:pBdr>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Review (TL;DR)</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Lexical scope means that scope is defined by author-time decisions of where functions are declared. The lexing phase of compilation is essentially able to know where and how all identifiers are declared, and thus predict how they will be looked-up during execution.</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Two mechanisms in JavaScript can "cheat" lexical scope: </w:t>
      </w:r>
      <w:r w:rsidRPr="002C77EC">
        <w:rPr>
          <w:rStyle w:val="HTMLCode"/>
          <w:rFonts w:ascii="Consolas" w:hAnsi="Consolas"/>
          <w:color w:val="24292E"/>
          <w:sz w:val="22"/>
          <w:szCs w:val="22"/>
        </w:rPr>
        <w:t>eval(..)</w:t>
      </w:r>
      <w:r w:rsidRPr="002C77EC">
        <w:rPr>
          <w:rFonts w:ascii="Segoe UI" w:hAnsi="Segoe UI" w:cs="Segoe UI"/>
          <w:color w:val="24292E"/>
          <w:sz w:val="22"/>
          <w:szCs w:val="22"/>
        </w:rPr>
        <w:t> and </w:t>
      </w:r>
      <w:r w:rsidRPr="002C77EC">
        <w:rPr>
          <w:rStyle w:val="HTMLCode"/>
          <w:rFonts w:ascii="Consolas" w:hAnsi="Consolas"/>
          <w:color w:val="24292E"/>
          <w:sz w:val="22"/>
          <w:szCs w:val="22"/>
        </w:rPr>
        <w:t>with</w:t>
      </w:r>
      <w:r w:rsidRPr="002C77EC">
        <w:rPr>
          <w:rFonts w:ascii="Segoe UI" w:hAnsi="Segoe UI" w:cs="Segoe UI"/>
          <w:color w:val="24292E"/>
          <w:sz w:val="22"/>
          <w:szCs w:val="22"/>
        </w:rPr>
        <w:t>. The former can modify existing lexical scope (at runtime) by evaluating a string of "code" which has one or more declarations in it. The latter essentially creates a whole new lexical scope (again, at runtime) by treating an object reference </w:t>
      </w:r>
      <w:r w:rsidRPr="002C77EC">
        <w:rPr>
          <w:rStyle w:val="Emphasis"/>
          <w:rFonts w:ascii="Segoe UI" w:hAnsi="Segoe UI" w:cs="Segoe UI"/>
          <w:color w:val="24292E"/>
          <w:sz w:val="22"/>
          <w:szCs w:val="22"/>
        </w:rPr>
        <w:t>as</w:t>
      </w:r>
      <w:r w:rsidRPr="002C77EC">
        <w:rPr>
          <w:rFonts w:ascii="Segoe UI" w:hAnsi="Segoe UI" w:cs="Segoe UI"/>
          <w:color w:val="24292E"/>
          <w:sz w:val="22"/>
          <w:szCs w:val="22"/>
        </w:rPr>
        <w:t> a "scope" and that object's properties as scoped identifiers.</w:t>
      </w:r>
    </w:p>
    <w:p w:rsidR="002C77EC" w:rsidRPr="002C77EC" w:rsidRDefault="002C77EC" w:rsidP="002C77EC">
      <w:pPr>
        <w:pStyle w:val="NormalWeb"/>
        <w:spacing w:before="0" w:beforeAutospacing="0"/>
        <w:rPr>
          <w:rFonts w:ascii="Segoe UI" w:hAnsi="Segoe UI" w:cs="Segoe UI"/>
          <w:color w:val="24292E"/>
          <w:sz w:val="22"/>
          <w:szCs w:val="22"/>
        </w:rPr>
      </w:pPr>
      <w:r w:rsidRPr="002C77EC">
        <w:rPr>
          <w:rFonts w:ascii="Segoe UI" w:hAnsi="Segoe UI" w:cs="Segoe UI"/>
          <w:color w:val="24292E"/>
          <w:sz w:val="22"/>
          <w:szCs w:val="22"/>
        </w:rPr>
        <w:t>The downside to these mechanisms is that it defeats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's ability to perform compile-time optimizations regarding scope look-up, because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has to assume pessimistically that such optimizations will be invalid. Code </w:t>
      </w:r>
      <w:r w:rsidRPr="002C77EC">
        <w:rPr>
          <w:rStyle w:val="Emphasis"/>
          <w:rFonts w:ascii="Segoe UI" w:hAnsi="Segoe UI" w:cs="Segoe UI"/>
          <w:color w:val="24292E"/>
          <w:sz w:val="22"/>
          <w:szCs w:val="22"/>
        </w:rPr>
        <w:t>will</w:t>
      </w:r>
      <w:r w:rsidRPr="002C77EC">
        <w:rPr>
          <w:rFonts w:ascii="Segoe UI" w:hAnsi="Segoe UI" w:cs="Segoe UI"/>
          <w:color w:val="24292E"/>
          <w:sz w:val="22"/>
          <w:szCs w:val="22"/>
        </w:rPr>
        <w:t> run slower as a result of using either feature. </w:t>
      </w:r>
      <w:r w:rsidRPr="002C77EC">
        <w:rPr>
          <w:rStyle w:val="Strong"/>
          <w:rFonts w:ascii="Segoe UI" w:hAnsi="Segoe UI" w:cs="Segoe UI"/>
          <w:color w:val="24292E"/>
          <w:sz w:val="22"/>
          <w:szCs w:val="22"/>
        </w:rPr>
        <w:t>Don't use them.</w:t>
      </w:r>
    </w:p>
    <w:p w:rsidR="002C77EC" w:rsidRPr="002C77EC" w:rsidRDefault="002C77EC" w:rsidP="002C77EC">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C77EC">
        <w:rPr>
          <w:rFonts w:ascii="Segoe UI" w:eastAsia="Times New Roman" w:hAnsi="Segoe UI" w:cs="Segoe UI"/>
          <w:b/>
          <w:bCs/>
          <w:color w:val="24292E"/>
          <w:kern w:val="36"/>
          <w:sz w:val="48"/>
          <w:szCs w:val="48"/>
        </w:rPr>
        <w:lastRenderedPageBreak/>
        <w:t>Chapter 3: Function vs. Block Scope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As we explored in Chapter 2, scope consists of a series of "bubbles" that each act as a container or bucket, in which identifiers (variables, functions) are declared. These bubbles nest neatly inside each other, and this nesting is defined at author-time.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what exactly makes a new bubble? Is it only the function? Can other structures in JavaScript create bubbles of scope?</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Scope From Functions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most common answer to those questions is that JavaScript has function-based scope. That is, each function you declare creates a bubble for itself, but no other structures create their own scope bubbles. As we'll see in just a little bit, this is not quite true.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first, let's explore function scope and its implications.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Consider this code: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A737D"/>
        </w:rPr>
        <w:t>// some code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A737D"/>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A737D"/>
        </w:rPr>
        <w:t>// more code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c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In this snippet, the scope bubble for </w:t>
      </w:r>
      <w:r w:rsidRPr="002C77EC">
        <w:rPr>
          <w:rFonts w:ascii="Consolas" w:eastAsia="Times New Roman" w:hAnsi="Consolas" w:cs="Courier New"/>
          <w:color w:val="24292E"/>
        </w:rPr>
        <w:t>foo(..)</w:t>
      </w:r>
      <w:r w:rsidRPr="002C77EC">
        <w:rPr>
          <w:rFonts w:ascii="Segoe UI" w:eastAsia="Times New Roman" w:hAnsi="Segoe UI" w:cs="Segoe UI"/>
          <w:color w:val="24292E"/>
        </w:rPr>
        <w:t> includes identifiers </w:t>
      </w:r>
      <w:r w:rsidRPr="002C77EC">
        <w:rPr>
          <w:rFonts w:ascii="Consolas" w:eastAsia="Times New Roman" w:hAnsi="Consolas" w:cs="Courier New"/>
          <w:color w:val="24292E"/>
        </w:rPr>
        <w:t>a</w:t>
      </w:r>
      <w:r w:rsidRPr="002C77EC">
        <w:rPr>
          <w:rFonts w:ascii="Segoe UI" w:eastAsia="Times New Roman" w:hAnsi="Segoe UI" w:cs="Segoe UI"/>
          <w:color w:val="24292E"/>
        </w:rPr>
        <w:t>, </w:t>
      </w:r>
      <w:r w:rsidRPr="002C77EC">
        <w:rPr>
          <w:rFonts w:ascii="Consolas" w:eastAsia="Times New Roman" w:hAnsi="Consolas" w:cs="Courier New"/>
          <w:color w:val="24292E"/>
        </w:rPr>
        <w:t>b</w:t>
      </w:r>
      <w:r w:rsidRPr="002C77EC">
        <w:rPr>
          <w:rFonts w:ascii="Segoe UI" w:eastAsia="Times New Roman" w:hAnsi="Segoe UI" w:cs="Segoe UI"/>
          <w:color w:val="24292E"/>
        </w:rPr>
        <w:t>, </w:t>
      </w:r>
      <w:r w:rsidRPr="002C77EC">
        <w:rPr>
          <w:rFonts w:ascii="Consolas" w:eastAsia="Times New Roman" w:hAnsi="Consolas" w:cs="Courier New"/>
          <w:color w:val="24292E"/>
        </w:rPr>
        <w:t>c</w:t>
      </w:r>
      <w:r w:rsidRPr="002C77EC">
        <w:rPr>
          <w:rFonts w:ascii="Segoe UI" w:eastAsia="Times New Roman" w:hAnsi="Segoe UI" w:cs="Segoe UI"/>
          <w:color w:val="24292E"/>
        </w:rPr>
        <w:t> and </w:t>
      </w:r>
      <w:r w:rsidRPr="002C77EC">
        <w:rPr>
          <w:rFonts w:ascii="Consolas" w:eastAsia="Times New Roman" w:hAnsi="Consolas" w:cs="Courier New"/>
          <w:color w:val="24292E"/>
        </w:rPr>
        <w:t>bar</w:t>
      </w:r>
      <w:r w:rsidRPr="002C77EC">
        <w:rPr>
          <w:rFonts w:ascii="Segoe UI" w:eastAsia="Times New Roman" w:hAnsi="Segoe UI" w:cs="Segoe UI"/>
          <w:color w:val="24292E"/>
        </w:rPr>
        <w:t>. </w:t>
      </w:r>
      <w:r w:rsidRPr="002C77EC">
        <w:rPr>
          <w:rFonts w:ascii="Segoe UI" w:eastAsia="Times New Roman" w:hAnsi="Segoe UI" w:cs="Segoe UI"/>
          <w:b/>
          <w:bCs/>
          <w:color w:val="24292E"/>
        </w:rPr>
        <w:t>It doesn't matter</w:t>
      </w:r>
      <w:r w:rsidRPr="002C77EC">
        <w:rPr>
          <w:rFonts w:ascii="Segoe UI" w:eastAsia="Times New Roman" w:hAnsi="Segoe UI" w:cs="Segoe UI"/>
          <w:color w:val="24292E"/>
        </w:rPr>
        <w:t> </w:t>
      </w:r>
      <w:r w:rsidRPr="002C77EC">
        <w:rPr>
          <w:rFonts w:ascii="Segoe UI" w:eastAsia="Times New Roman" w:hAnsi="Segoe UI" w:cs="Segoe UI"/>
          <w:i/>
          <w:iCs/>
          <w:color w:val="24292E"/>
        </w:rPr>
        <w:t>where</w:t>
      </w:r>
      <w:r w:rsidRPr="002C77EC">
        <w:rPr>
          <w:rFonts w:ascii="Segoe UI" w:eastAsia="Times New Roman" w:hAnsi="Segoe UI" w:cs="Segoe UI"/>
          <w:color w:val="24292E"/>
        </w:rPr>
        <w:t> in the scope a declaration appears, the variable or function belongs to the containing scope bubble, regardless. We'll explore how exactly </w:t>
      </w:r>
      <w:r w:rsidRPr="002C77EC">
        <w:rPr>
          <w:rFonts w:ascii="Segoe UI" w:eastAsia="Times New Roman" w:hAnsi="Segoe UI" w:cs="Segoe UI"/>
          <w:i/>
          <w:iCs/>
          <w:color w:val="24292E"/>
        </w:rPr>
        <w:t>that</w:t>
      </w:r>
      <w:r w:rsidRPr="002C77EC">
        <w:rPr>
          <w:rFonts w:ascii="Segoe UI" w:eastAsia="Times New Roman" w:hAnsi="Segoe UI" w:cs="Segoe UI"/>
          <w:color w:val="24292E"/>
        </w:rPr>
        <w:t> works in the next chapter.</w:t>
      </w:r>
    </w:p>
    <w:p w:rsidR="002C77EC" w:rsidRPr="002C77EC" w:rsidRDefault="002C77EC" w:rsidP="002C77EC">
      <w:pPr>
        <w:spacing w:after="0" w:line="240" w:lineRule="auto"/>
        <w:rPr>
          <w:rFonts w:ascii="Segoe UI" w:eastAsia="Times New Roman" w:hAnsi="Segoe UI" w:cs="Segoe UI"/>
          <w:color w:val="24292E"/>
        </w:rPr>
      </w:pPr>
      <w:r w:rsidRPr="002C77EC">
        <w:rPr>
          <w:rFonts w:ascii="Consolas" w:eastAsia="Times New Roman" w:hAnsi="Consolas" w:cs="Courier New"/>
          <w:color w:val="24292E"/>
        </w:rPr>
        <w:t>bar(..)</w:t>
      </w:r>
      <w:r w:rsidRPr="002C77EC">
        <w:rPr>
          <w:rFonts w:ascii="Segoe UI" w:eastAsia="Times New Roman" w:hAnsi="Segoe UI" w:cs="Segoe UI"/>
          <w:color w:val="24292E"/>
        </w:rPr>
        <w:t> has its own scope bubble. So does the global scope, which has just one identifier attached to it: </w:t>
      </w:r>
      <w:r w:rsidRPr="002C77EC">
        <w:rPr>
          <w:rFonts w:ascii="Consolas" w:eastAsia="Times New Roman" w:hAnsi="Consolas" w:cs="Courier New"/>
          <w:color w:val="24292E"/>
        </w:rPr>
        <w:t>foo</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Because </w:t>
      </w:r>
      <w:r w:rsidRPr="002C77EC">
        <w:rPr>
          <w:rFonts w:ascii="Consolas" w:eastAsia="Times New Roman" w:hAnsi="Consolas" w:cs="Courier New"/>
          <w:color w:val="24292E"/>
        </w:rPr>
        <w:t>a</w:t>
      </w:r>
      <w:r w:rsidRPr="002C77EC">
        <w:rPr>
          <w:rFonts w:ascii="Segoe UI" w:eastAsia="Times New Roman" w:hAnsi="Segoe UI" w:cs="Segoe UI"/>
          <w:color w:val="24292E"/>
        </w:rPr>
        <w:t>, </w:t>
      </w:r>
      <w:r w:rsidRPr="002C77EC">
        <w:rPr>
          <w:rFonts w:ascii="Consolas" w:eastAsia="Times New Roman" w:hAnsi="Consolas" w:cs="Courier New"/>
          <w:color w:val="24292E"/>
        </w:rPr>
        <w:t>b</w:t>
      </w:r>
      <w:r w:rsidRPr="002C77EC">
        <w:rPr>
          <w:rFonts w:ascii="Segoe UI" w:eastAsia="Times New Roman" w:hAnsi="Segoe UI" w:cs="Segoe UI"/>
          <w:color w:val="24292E"/>
        </w:rPr>
        <w:t>, </w:t>
      </w:r>
      <w:r w:rsidRPr="002C77EC">
        <w:rPr>
          <w:rFonts w:ascii="Consolas" w:eastAsia="Times New Roman" w:hAnsi="Consolas" w:cs="Courier New"/>
          <w:color w:val="24292E"/>
        </w:rPr>
        <w:t>c</w:t>
      </w:r>
      <w:r w:rsidRPr="002C77EC">
        <w:rPr>
          <w:rFonts w:ascii="Segoe UI" w:eastAsia="Times New Roman" w:hAnsi="Segoe UI" w:cs="Segoe UI"/>
          <w:color w:val="24292E"/>
        </w:rPr>
        <w:t>, and </w:t>
      </w:r>
      <w:r w:rsidRPr="002C77EC">
        <w:rPr>
          <w:rFonts w:ascii="Consolas" w:eastAsia="Times New Roman" w:hAnsi="Consolas" w:cs="Courier New"/>
          <w:color w:val="24292E"/>
        </w:rPr>
        <w:t>bar</w:t>
      </w:r>
      <w:r w:rsidRPr="002C77EC">
        <w:rPr>
          <w:rFonts w:ascii="Segoe UI" w:eastAsia="Times New Roman" w:hAnsi="Segoe UI" w:cs="Segoe UI"/>
          <w:color w:val="24292E"/>
        </w:rPr>
        <w:t> all belong to the scope bubble of </w:t>
      </w:r>
      <w:r w:rsidRPr="002C77EC">
        <w:rPr>
          <w:rFonts w:ascii="Consolas" w:eastAsia="Times New Roman" w:hAnsi="Consolas" w:cs="Courier New"/>
          <w:color w:val="24292E"/>
        </w:rPr>
        <w:t>foo(..)</w:t>
      </w:r>
      <w:r w:rsidRPr="002C77EC">
        <w:rPr>
          <w:rFonts w:ascii="Segoe UI" w:eastAsia="Times New Roman" w:hAnsi="Segoe UI" w:cs="Segoe UI"/>
          <w:color w:val="24292E"/>
        </w:rPr>
        <w:t>, they are not accessible outside of </w:t>
      </w:r>
      <w:r w:rsidRPr="002C77EC">
        <w:rPr>
          <w:rFonts w:ascii="Consolas" w:eastAsia="Times New Roman" w:hAnsi="Consolas" w:cs="Courier New"/>
          <w:color w:val="24292E"/>
        </w:rPr>
        <w:t>foo(..)</w:t>
      </w:r>
      <w:r w:rsidRPr="002C77EC">
        <w:rPr>
          <w:rFonts w:ascii="Segoe UI" w:eastAsia="Times New Roman" w:hAnsi="Segoe UI" w:cs="Segoe UI"/>
          <w:color w:val="24292E"/>
        </w:rPr>
        <w:t>. That is, the following code would all result in </w:t>
      </w:r>
      <w:r w:rsidRPr="002C77EC">
        <w:rPr>
          <w:rFonts w:ascii="Consolas" w:eastAsia="Times New Roman" w:hAnsi="Consolas" w:cs="Courier New"/>
          <w:color w:val="24292E"/>
        </w:rPr>
        <w:t>ReferenceError</w:t>
      </w:r>
      <w:r w:rsidRPr="002C77EC">
        <w:rPr>
          <w:rFonts w:ascii="Segoe UI" w:eastAsia="Times New Roman" w:hAnsi="Segoe UI" w:cs="Segoe UI"/>
          <w:color w:val="24292E"/>
        </w:rPr>
        <w:t> errors, as the identifiers are not available to the global scope: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F42C1"/>
        </w:rPr>
        <w:t>bar</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fails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b, c ); </w:t>
      </w:r>
      <w:r w:rsidRPr="002C77EC">
        <w:rPr>
          <w:rFonts w:ascii="Consolas" w:eastAsia="Times New Roman" w:hAnsi="Consolas" w:cs="Courier New"/>
          <w:color w:val="6A737D"/>
        </w:rPr>
        <w:t>// all 3 fail</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However, all these identifiers (</w:t>
      </w:r>
      <w:r w:rsidRPr="002C77EC">
        <w:rPr>
          <w:rFonts w:ascii="Consolas" w:eastAsia="Times New Roman" w:hAnsi="Consolas" w:cs="Courier New"/>
          <w:color w:val="24292E"/>
        </w:rPr>
        <w:t>a</w:t>
      </w:r>
      <w:r w:rsidRPr="002C77EC">
        <w:rPr>
          <w:rFonts w:ascii="Segoe UI" w:eastAsia="Times New Roman" w:hAnsi="Segoe UI" w:cs="Segoe UI"/>
          <w:color w:val="24292E"/>
        </w:rPr>
        <w:t>, </w:t>
      </w:r>
      <w:r w:rsidRPr="002C77EC">
        <w:rPr>
          <w:rFonts w:ascii="Consolas" w:eastAsia="Times New Roman" w:hAnsi="Consolas" w:cs="Courier New"/>
          <w:color w:val="24292E"/>
        </w:rPr>
        <w:t>b</w:t>
      </w:r>
      <w:r w:rsidRPr="002C77EC">
        <w:rPr>
          <w:rFonts w:ascii="Segoe UI" w:eastAsia="Times New Roman" w:hAnsi="Segoe UI" w:cs="Segoe UI"/>
          <w:color w:val="24292E"/>
        </w:rPr>
        <w:t>, </w:t>
      </w:r>
      <w:r w:rsidRPr="002C77EC">
        <w:rPr>
          <w:rFonts w:ascii="Consolas" w:eastAsia="Times New Roman" w:hAnsi="Consolas" w:cs="Courier New"/>
          <w:color w:val="24292E"/>
        </w:rPr>
        <w:t>c</w:t>
      </w:r>
      <w:r w:rsidRPr="002C77EC">
        <w:rPr>
          <w:rFonts w:ascii="Segoe UI" w:eastAsia="Times New Roman" w:hAnsi="Segoe UI" w:cs="Segoe UI"/>
          <w:color w:val="24292E"/>
        </w:rPr>
        <w:t>, </w:t>
      </w:r>
      <w:r w:rsidRPr="002C77EC">
        <w:rPr>
          <w:rFonts w:ascii="Consolas" w:eastAsia="Times New Roman" w:hAnsi="Consolas" w:cs="Courier New"/>
          <w:color w:val="24292E"/>
        </w:rPr>
        <w:t>foo</w:t>
      </w:r>
      <w:r w:rsidRPr="002C77EC">
        <w:rPr>
          <w:rFonts w:ascii="Segoe UI" w:eastAsia="Times New Roman" w:hAnsi="Segoe UI" w:cs="Segoe UI"/>
          <w:color w:val="24292E"/>
        </w:rPr>
        <w:t>, and </w:t>
      </w:r>
      <w:r w:rsidRPr="002C77EC">
        <w:rPr>
          <w:rFonts w:ascii="Consolas" w:eastAsia="Times New Roman" w:hAnsi="Consolas" w:cs="Courier New"/>
          <w:color w:val="24292E"/>
        </w:rPr>
        <w:t>bar</w:t>
      </w:r>
      <w:r w:rsidRPr="002C77EC">
        <w:rPr>
          <w:rFonts w:ascii="Segoe UI" w:eastAsia="Times New Roman" w:hAnsi="Segoe UI" w:cs="Segoe UI"/>
          <w:color w:val="24292E"/>
        </w:rPr>
        <w:t>) are accessible </w:t>
      </w:r>
      <w:r w:rsidRPr="002C77EC">
        <w:rPr>
          <w:rFonts w:ascii="Segoe UI" w:eastAsia="Times New Roman" w:hAnsi="Segoe UI" w:cs="Segoe UI"/>
          <w:i/>
          <w:iCs/>
          <w:color w:val="24292E"/>
        </w:rPr>
        <w:t>inside</w:t>
      </w:r>
      <w:r w:rsidRPr="002C77EC">
        <w:rPr>
          <w:rFonts w:ascii="Segoe UI" w:eastAsia="Times New Roman" w:hAnsi="Segoe UI" w:cs="Segoe UI"/>
          <w:color w:val="24292E"/>
        </w:rPr>
        <w:t> of </w:t>
      </w:r>
      <w:r w:rsidRPr="002C77EC">
        <w:rPr>
          <w:rFonts w:ascii="Consolas" w:eastAsia="Times New Roman" w:hAnsi="Consolas" w:cs="Courier New"/>
          <w:color w:val="24292E"/>
        </w:rPr>
        <w:t>foo(..)</w:t>
      </w:r>
      <w:r w:rsidRPr="002C77EC">
        <w:rPr>
          <w:rFonts w:ascii="Segoe UI" w:eastAsia="Times New Roman" w:hAnsi="Segoe UI" w:cs="Segoe UI"/>
          <w:color w:val="24292E"/>
        </w:rPr>
        <w:t>, and indeed also available inside of </w:t>
      </w:r>
      <w:r w:rsidRPr="002C77EC">
        <w:rPr>
          <w:rFonts w:ascii="Consolas" w:eastAsia="Times New Roman" w:hAnsi="Consolas" w:cs="Courier New"/>
          <w:color w:val="24292E"/>
        </w:rPr>
        <w:t>bar(..)</w:t>
      </w:r>
      <w:r w:rsidRPr="002C77EC">
        <w:rPr>
          <w:rFonts w:ascii="Segoe UI" w:eastAsia="Times New Roman" w:hAnsi="Segoe UI" w:cs="Segoe UI"/>
          <w:color w:val="24292E"/>
        </w:rPr>
        <w:t> (assuming there are no shadow identifier declarations inside </w:t>
      </w:r>
      <w:r w:rsidRPr="002C77EC">
        <w:rPr>
          <w:rFonts w:ascii="Consolas" w:eastAsia="Times New Roman" w:hAnsi="Consolas" w:cs="Courier New"/>
          <w:color w:val="24292E"/>
        </w:rPr>
        <w:t>bar(..)</w:t>
      </w:r>
      <w:r w:rsidRPr="002C77EC">
        <w:rPr>
          <w:rFonts w:ascii="Segoe UI" w:eastAsia="Times New Roman" w:hAnsi="Segoe UI" w:cs="Segoe UI"/>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Function scope encourages the idea that all variables belong to the function, and can be used and reused throughout the entirety of the function (and indeed, accessible even to nested scopes). This design approach can be quite useful, and certainly can make full use of the "dynamic" nature of JavaScript variables to take on values of different types as needed.</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On the other hand, if you don't take careful precautions, variables existing across the entirety of a scope can lead to some unexpected pitfalls.</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Hiding In Plain Scope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traditional way of thinking about functions is that you declare a function, and then add code inside it. But the inverse thinking is equally powerful and useful: take any arbitrary section of code you've written, and wrap a function declaration around it, which in effect "hides" the code.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practical result is to create a scope bubble around the code in question, which means that any declarations (variable or function) in that code will now be tied to the scope of the new wrapping function, rather than the previously enclosing scope. In other words, you can "hide" variables and functions by enclosing them in the scope of a function.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Why would "hiding" variables and functions be a useful technique?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There's a variety of reasons motivating this scope-based hiding. They tend to arise from the software design principle "Principle of Least Privilege" [^note-leastprivilege], also sometimes called "Least Authority" or "Least Exposure". This principle states that in the design of software, such as the API for a module/object, you should expose only what is minimally necessary, and "hide" everything else.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This principle extends to the choice of which scope to contain variables and functions. If all variables and functions were in the global scope, they would of course be accessible to any nested scope. But this would violate the "Least..." principle in that you are (likely) exposing many variables or functions which you should otherwise keep private, as proper use of the code would discourage access to those variables/functions.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 example: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w:t>
      </w:r>
      <w:r w:rsidRPr="002C77EC">
        <w:rPr>
          <w:rFonts w:ascii="Consolas" w:eastAsia="Times New Roman" w:hAnsi="Consolas" w:cs="Courier New"/>
          <w:color w:val="24292E"/>
        </w:rPr>
        <w: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b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doSomethingElse</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b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doSomethingElse</w:t>
      </w:r>
      <w:r w:rsidRPr="002C77EC">
        <w:rPr>
          <w:rFonts w:ascii="Consolas" w:eastAsia="Times New Roman" w:hAnsi="Consolas" w:cs="Courier New"/>
          <w:color w:val="24292E"/>
        </w:rPr>
        <w: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doSomething</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 </w:t>
      </w:r>
      <w:r w:rsidRPr="002C77EC">
        <w:rPr>
          <w:rFonts w:ascii="Consolas" w:eastAsia="Times New Roman" w:hAnsi="Consolas" w:cs="Courier New"/>
          <w:color w:val="6A737D"/>
        </w:rPr>
        <w:t>// 15</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In this snippet, the </w:t>
      </w:r>
      <w:r w:rsidRPr="002C77EC">
        <w:rPr>
          <w:rFonts w:ascii="Consolas" w:eastAsia="Times New Roman" w:hAnsi="Consolas" w:cs="Courier New"/>
          <w:color w:val="24292E"/>
        </w:rPr>
        <w:t>b</w:t>
      </w:r>
      <w:r w:rsidRPr="002C77EC">
        <w:rPr>
          <w:rFonts w:ascii="Segoe UI" w:eastAsia="Times New Roman" w:hAnsi="Segoe UI" w:cs="Segoe UI"/>
          <w:color w:val="24292E"/>
        </w:rPr>
        <w:t> variable and the </w:t>
      </w:r>
      <w:r w:rsidRPr="002C77EC">
        <w:rPr>
          <w:rFonts w:ascii="Consolas" w:eastAsia="Times New Roman" w:hAnsi="Consolas" w:cs="Courier New"/>
          <w:color w:val="24292E"/>
        </w:rPr>
        <w:t>doSomethingElse(..)</w:t>
      </w:r>
      <w:r w:rsidRPr="002C77EC">
        <w:rPr>
          <w:rFonts w:ascii="Segoe UI" w:eastAsia="Times New Roman" w:hAnsi="Segoe UI" w:cs="Segoe UI"/>
          <w:color w:val="24292E"/>
        </w:rPr>
        <w:t> function are likely "private" details of how </w:t>
      </w:r>
      <w:r w:rsidRPr="002C77EC">
        <w:rPr>
          <w:rFonts w:ascii="Consolas" w:eastAsia="Times New Roman" w:hAnsi="Consolas" w:cs="Courier New"/>
          <w:color w:val="24292E"/>
        </w:rPr>
        <w:t>doSomething(..)</w:t>
      </w:r>
      <w:r w:rsidRPr="002C77EC">
        <w:rPr>
          <w:rFonts w:ascii="Segoe UI" w:eastAsia="Times New Roman" w:hAnsi="Segoe UI" w:cs="Segoe UI"/>
          <w:color w:val="24292E"/>
        </w:rPr>
        <w:t> does its job. Giving the enclosing scope "access" to </w:t>
      </w:r>
      <w:r w:rsidRPr="002C77EC">
        <w:rPr>
          <w:rFonts w:ascii="Consolas" w:eastAsia="Times New Roman" w:hAnsi="Consolas" w:cs="Courier New"/>
          <w:color w:val="24292E"/>
        </w:rPr>
        <w:t>b</w:t>
      </w:r>
      <w:r w:rsidRPr="002C77EC">
        <w:rPr>
          <w:rFonts w:ascii="Segoe UI" w:eastAsia="Times New Roman" w:hAnsi="Segoe UI" w:cs="Segoe UI"/>
          <w:color w:val="24292E"/>
        </w:rPr>
        <w:t> and </w:t>
      </w:r>
      <w:r w:rsidRPr="002C77EC">
        <w:rPr>
          <w:rFonts w:ascii="Consolas" w:eastAsia="Times New Roman" w:hAnsi="Consolas" w:cs="Courier New"/>
          <w:color w:val="24292E"/>
        </w:rPr>
        <w:t>doSomethingElse(..)</w:t>
      </w:r>
      <w:r w:rsidRPr="002C77EC">
        <w:rPr>
          <w:rFonts w:ascii="Segoe UI" w:eastAsia="Times New Roman" w:hAnsi="Segoe UI" w:cs="Segoe UI"/>
          <w:color w:val="24292E"/>
        </w:rPr>
        <w:t> is not only unnecessary but also possibly "dangerous", in that they may be used in unexpected ways, intentionally or not, and this may violate pre-condition assumptions of </w:t>
      </w:r>
      <w:r w:rsidRPr="002C77EC">
        <w:rPr>
          <w:rFonts w:ascii="Consolas" w:eastAsia="Times New Roman" w:hAnsi="Consolas" w:cs="Courier New"/>
          <w:color w:val="24292E"/>
        </w:rPr>
        <w:t>doSomething(..)</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 more "proper" design would hide these private details inside the scope of </w:t>
      </w:r>
      <w:r w:rsidRPr="002C77EC">
        <w:rPr>
          <w:rFonts w:ascii="Consolas" w:eastAsia="Times New Roman" w:hAnsi="Consolas" w:cs="Courier New"/>
          <w:color w:val="24292E"/>
        </w:rPr>
        <w:t>doSomething(..)</w:t>
      </w:r>
      <w:r w:rsidRPr="002C77EC">
        <w:rPr>
          <w:rFonts w:ascii="Segoe UI" w:eastAsia="Times New Roman" w:hAnsi="Segoe UI" w:cs="Segoe UI"/>
          <w:color w:val="24292E"/>
        </w:rPr>
        <w:t>, such as: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w:t>
      </w:r>
      <w:r w:rsidRPr="002C77EC">
        <w:rPr>
          <w:rFonts w:ascii="Consolas" w:eastAsia="Times New Roman" w:hAnsi="Consolas" w:cs="Courier New"/>
          <w:color w:val="24292E"/>
        </w:rPr>
        <w: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doSomethingElse</w:t>
      </w:r>
      <w:r w:rsidRPr="002C77EC">
        <w:rPr>
          <w:rFonts w:ascii="Consolas" w:eastAsia="Times New Roman" w:hAnsi="Consolas" w:cs="Courier New"/>
          <w:color w:val="24292E"/>
        </w:rPr>
        <w: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lastRenderedPageBreak/>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b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doSomethingElse</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b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doSomething</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 </w:t>
      </w:r>
      <w:r w:rsidRPr="002C77EC">
        <w:rPr>
          <w:rFonts w:ascii="Consolas" w:eastAsia="Times New Roman" w:hAnsi="Consolas" w:cs="Courier New"/>
          <w:color w:val="6A737D"/>
        </w:rPr>
        <w:t>// 15</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Now, </w:t>
      </w:r>
      <w:r w:rsidRPr="002C77EC">
        <w:rPr>
          <w:rFonts w:ascii="Consolas" w:eastAsia="Times New Roman" w:hAnsi="Consolas" w:cs="Courier New"/>
          <w:color w:val="24292E"/>
        </w:rPr>
        <w:t>b</w:t>
      </w:r>
      <w:r w:rsidRPr="002C77EC">
        <w:rPr>
          <w:rFonts w:ascii="Segoe UI" w:eastAsia="Times New Roman" w:hAnsi="Segoe UI" w:cs="Segoe UI"/>
          <w:color w:val="24292E"/>
        </w:rPr>
        <w:t> and </w:t>
      </w:r>
      <w:r w:rsidRPr="002C77EC">
        <w:rPr>
          <w:rFonts w:ascii="Consolas" w:eastAsia="Times New Roman" w:hAnsi="Consolas" w:cs="Courier New"/>
          <w:color w:val="24292E"/>
        </w:rPr>
        <w:t>doSomethingElse(..)</w:t>
      </w:r>
      <w:r w:rsidRPr="002C77EC">
        <w:rPr>
          <w:rFonts w:ascii="Segoe UI" w:eastAsia="Times New Roman" w:hAnsi="Segoe UI" w:cs="Segoe UI"/>
          <w:color w:val="24292E"/>
        </w:rPr>
        <w:t> are not accessible to any outside influence, instead controlled only by </w:t>
      </w:r>
      <w:r w:rsidRPr="002C77EC">
        <w:rPr>
          <w:rFonts w:ascii="Consolas" w:eastAsia="Times New Roman" w:hAnsi="Consolas" w:cs="Courier New"/>
          <w:color w:val="24292E"/>
        </w:rPr>
        <w:t>doSomething(..)</w:t>
      </w:r>
      <w:r w:rsidRPr="002C77EC">
        <w:rPr>
          <w:rFonts w:ascii="Segoe UI" w:eastAsia="Times New Roman" w:hAnsi="Segoe UI" w:cs="Segoe UI"/>
          <w:color w:val="24292E"/>
        </w:rPr>
        <w:t>. The functionality and end-result has not been affected, but the design keeps private details private, which is usually considered better software.</w:t>
      </w:r>
    </w:p>
    <w:p w:rsidR="002C77EC" w:rsidRPr="002C77EC" w:rsidRDefault="002C77EC" w:rsidP="002C77EC">
      <w:pPr>
        <w:spacing w:before="360" w:after="240" w:line="240" w:lineRule="auto"/>
        <w:outlineLvl w:val="2"/>
        <w:rPr>
          <w:rFonts w:ascii="Segoe UI" w:eastAsia="Times New Roman" w:hAnsi="Segoe UI" w:cs="Segoe UI"/>
          <w:b/>
          <w:bCs/>
          <w:color w:val="24292E"/>
        </w:rPr>
      </w:pPr>
      <w:r w:rsidRPr="002C77EC">
        <w:rPr>
          <w:rFonts w:ascii="Segoe UI" w:eastAsia="Times New Roman" w:hAnsi="Segoe UI" w:cs="Segoe UI"/>
          <w:b/>
          <w:bCs/>
          <w:color w:val="24292E"/>
        </w:rPr>
        <w:t>Collision Avoidance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Another benefit of "hiding" variables and functions inside a scope is to avoid unintended collision between two different identifiers with the same name but different intended usages. Collision results often in unexpected overwriting of values.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 example: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bar</w:t>
      </w:r>
      <w:r w:rsidRPr="002C77EC">
        <w:rPr>
          <w:rFonts w:ascii="Consolas" w:eastAsia="Times New Roman" w:hAnsi="Consolas" w:cs="Courier New"/>
          <w:color w:val="24292E"/>
        </w:rPr>
        <w: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 xml:space="preserve">i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changing the `i` in the enclosing scope's for-loop</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0</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10</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bar</w:t>
      </w:r>
      <w:r w:rsidRPr="002C77EC">
        <w:rPr>
          <w:rFonts w:ascii="Consolas" w:eastAsia="Times New Roman" w:hAnsi="Consolas" w:cs="Courier New"/>
          <w:color w:val="24292E"/>
        </w:rPr>
        <w:t xml:space="preserve">( i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 </w:t>
      </w:r>
      <w:r w:rsidRPr="002C77EC">
        <w:rPr>
          <w:rFonts w:ascii="Consolas" w:eastAsia="Times New Roman" w:hAnsi="Consolas" w:cs="Courier New"/>
          <w:color w:val="6A737D"/>
        </w:rPr>
        <w:t>// oops, infinite loop ahead!</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foo</w:t>
      </w: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w:t>
      </w:r>
      <w:r w:rsidRPr="002C77EC">
        <w:rPr>
          <w:rFonts w:ascii="Consolas" w:eastAsia="Times New Roman" w:hAnsi="Consolas" w:cs="Courier New"/>
          <w:color w:val="24292E"/>
        </w:rPr>
        <w:t>i = 3</w:t>
      </w:r>
      <w:r w:rsidRPr="002C77EC">
        <w:rPr>
          <w:rFonts w:ascii="Segoe UI" w:eastAsia="Times New Roman" w:hAnsi="Segoe UI" w:cs="Segoe UI"/>
          <w:color w:val="24292E"/>
        </w:rPr>
        <w:t> assignment inside of </w:t>
      </w:r>
      <w:r w:rsidRPr="002C77EC">
        <w:rPr>
          <w:rFonts w:ascii="Consolas" w:eastAsia="Times New Roman" w:hAnsi="Consolas" w:cs="Courier New"/>
          <w:color w:val="24292E"/>
        </w:rPr>
        <w:t>bar(..)</w:t>
      </w:r>
      <w:r w:rsidRPr="002C77EC">
        <w:rPr>
          <w:rFonts w:ascii="Segoe UI" w:eastAsia="Times New Roman" w:hAnsi="Segoe UI" w:cs="Segoe UI"/>
          <w:color w:val="24292E"/>
        </w:rPr>
        <w:t> overwrites, unexpectedly, the </w:t>
      </w:r>
      <w:r w:rsidRPr="002C77EC">
        <w:rPr>
          <w:rFonts w:ascii="Consolas" w:eastAsia="Times New Roman" w:hAnsi="Consolas" w:cs="Courier New"/>
          <w:color w:val="24292E"/>
        </w:rPr>
        <w:t>i</w:t>
      </w:r>
      <w:r w:rsidRPr="002C77EC">
        <w:rPr>
          <w:rFonts w:ascii="Segoe UI" w:eastAsia="Times New Roman" w:hAnsi="Segoe UI" w:cs="Segoe UI"/>
          <w:color w:val="24292E"/>
        </w:rPr>
        <w:t> that was declared in </w:t>
      </w:r>
      <w:r w:rsidRPr="002C77EC">
        <w:rPr>
          <w:rFonts w:ascii="Consolas" w:eastAsia="Times New Roman" w:hAnsi="Consolas" w:cs="Courier New"/>
          <w:color w:val="24292E"/>
        </w:rPr>
        <w:t>foo(..)</w:t>
      </w:r>
      <w:r w:rsidRPr="002C77EC">
        <w:rPr>
          <w:rFonts w:ascii="Segoe UI" w:eastAsia="Times New Roman" w:hAnsi="Segoe UI" w:cs="Segoe UI"/>
          <w:color w:val="24292E"/>
        </w:rPr>
        <w:t> at the for-loop. In this case, it will result in an infinite loop, because </w:t>
      </w:r>
      <w:r w:rsidRPr="002C77EC">
        <w:rPr>
          <w:rFonts w:ascii="Consolas" w:eastAsia="Times New Roman" w:hAnsi="Consolas" w:cs="Courier New"/>
          <w:color w:val="24292E"/>
        </w:rPr>
        <w:t>i</w:t>
      </w:r>
      <w:r w:rsidRPr="002C77EC">
        <w:rPr>
          <w:rFonts w:ascii="Segoe UI" w:eastAsia="Times New Roman" w:hAnsi="Segoe UI" w:cs="Segoe UI"/>
          <w:color w:val="24292E"/>
        </w:rPr>
        <w:t> is set to a fixed value of </w:t>
      </w:r>
      <w:r w:rsidRPr="002C77EC">
        <w:rPr>
          <w:rFonts w:ascii="Consolas" w:eastAsia="Times New Roman" w:hAnsi="Consolas" w:cs="Courier New"/>
          <w:color w:val="24292E"/>
        </w:rPr>
        <w:t>3</w:t>
      </w:r>
      <w:r w:rsidRPr="002C77EC">
        <w:rPr>
          <w:rFonts w:ascii="Segoe UI" w:eastAsia="Times New Roman" w:hAnsi="Segoe UI" w:cs="Segoe UI"/>
          <w:color w:val="24292E"/>
        </w:rPr>
        <w:t> and that will forever remain </w:t>
      </w:r>
      <w:r w:rsidRPr="002C77EC">
        <w:rPr>
          <w:rFonts w:ascii="Consolas" w:eastAsia="Times New Roman" w:hAnsi="Consolas" w:cs="Courier New"/>
          <w:color w:val="24292E"/>
        </w:rPr>
        <w:t>&lt; 10</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assignment inside </w:t>
      </w:r>
      <w:r w:rsidRPr="002C77EC">
        <w:rPr>
          <w:rFonts w:ascii="Consolas" w:eastAsia="Times New Roman" w:hAnsi="Consolas" w:cs="Courier New"/>
          <w:color w:val="24292E"/>
        </w:rPr>
        <w:t>bar(..)</w:t>
      </w:r>
      <w:r w:rsidRPr="002C77EC">
        <w:rPr>
          <w:rFonts w:ascii="Segoe UI" w:eastAsia="Times New Roman" w:hAnsi="Segoe UI" w:cs="Segoe UI"/>
          <w:color w:val="24292E"/>
        </w:rPr>
        <w:t> needs to declare a local variable to use, regardless of what identifier name is chosen. </w:t>
      </w:r>
      <w:r w:rsidRPr="002C77EC">
        <w:rPr>
          <w:rFonts w:ascii="Consolas" w:eastAsia="Times New Roman" w:hAnsi="Consolas" w:cs="Courier New"/>
          <w:color w:val="24292E"/>
        </w:rPr>
        <w:t>var i = 3;</w:t>
      </w:r>
      <w:r w:rsidRPr="002C77EC">
        <w:rPr>
          <w:rFonts w:ascii="Segoe UI" w:eastAsia="Times New Roman" w:hAnsi="Segoe UI" w:cs="Segoe UI"/>
          <w:color w:val="24292E"/>
        </w:rPr>
        <w:t> would fix the problem (and would create the previously mentioned "shadowed variable" declaration for </w:t>
      </w:r>
      <w:r w:rsidRPr="002C77EC">
        <w:rPr>
          <w:rFonts w:ascii="Consolas" w:eastAsia="Times New Roman" w:hAnsi="Consolas" w:cs="Courier New"/>
          <w:color w:val="24292E"/>
        </w:rPr>
        <w:t>i</w:t>
      </w:r>
      <w:r w:rsidRPr="002C77EC">
        <w:rPr>
          <w:rFonts w:ascii="Segoe UI" w:eastAsia="Times New Roman" w:hAnsi="Segoe UI" w:cs="Segoe UI"/>
          <w:color w:val="24292E"/>
        </w:rPr>
        <w:t>). An </w:t>
      </w:r>
      <w:r w:rsidRPr="002C77EC">
        <w:rPr>
          <w:rFonts w:ascii="Segoe UI" w:eastAsia="Times New Roman" w:hAnsi="Segoe UI" w:cs="Segoe UI"/>
          <w:i/>
          <w:iCs/>
          <w:color w:val="24292E"/>
        </w:rPr>
        <w:t>additional</w:t>
      </w:r>
      <w:r w:rsidRPr="002C77EC">
        <w:rPr>
          <w:rFonts w:ascii="Segoe UI" w:eastAsia="Times New Roman" w:hAnsi="Segoe UI" w:cs="Segoe UI"/>
          <w:color w:val="24292E"/>
        </w:rPr>
        <w:t>, not alternate, option is to pick another identifier name entirely, such as </w:t>
      </w:r>
      <w:r w:rsidRPr="002C77EC">
        <w:rPr>
          <w:rFonts w:ascii="Consolas" w:eastAsia="Times New Roman" w:hAnsi="Consolas" w:cs="Courier New"/>
          <w:color w:val="24292E"/>
        </w:rPr>
        <w:t>var j = 3;</w:t>
      </w:r>
      <w:r w:rsidRPr="002C77EC">
        <w:rPr>
          <w:rFonts w:ascii="Segoe UI" w:eastAsia="Times New Roman" w:hAnsi="Segoe UI" w:cs="Segoe UI"/>
          <w:color w:val="24292E"/>
        </w:rPr>
        <w:t>. But your software design may naturally call for the same identifier name, so utilizing scope to "hide" your inner declaration is your best/only option in that case.</w:t>
      </w:r>
    </w:p>
    <w:p w:rsidR="002C77EC" w:rsidRPr="002C77EC" w:rsidRDefault="002C77EC" w:rsidP="002C77EC">
      <w:pPr>
        <w:spacing w:before="360" w:after="240" w:line="240" w:lineRule="auto"/>
        <w:outlineLvl w:val="3"/>
        <w:rPr>
          <w:rFonts w:ascii="Segoe UI" w:eastAsia="Times New Roman" w:hAnsi="Segoe UI" w:cs="Segoe UI"/>
          <w:b/>
          <w:bCs/>
          <w:color w:val="24292E"/>
        </w:rPr>
      </w:pPr>
      <w:r w:rsidRPr="002C77EC">
        <w:rPr>
          <w:rFonts w:ascii="Segoe UI" w:eastAsia="Times New Roman" w:hAnsi="Segoe UI" w:cs="Segoe UI"/>
          <w:b/>
          <w:bCs/>
          <w:color w:val="24292E"/>
        </w:rPr>
        <w:t>Global "Namespaces"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 particularly strong example of (likely) variable collision occurs in the global scope. Multiple libraries loaded into your program can quite easily collide with each other if they don't properly hide their internal/private functions and variables.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 xml:space="preserve">Such libraries typically will create a single variable declaration, often an object, with a sufficiently unique name, in the global scope. This object is then used as a "namespace" for that library, where all specific </w:t>
      </w:r>
      <w:r w:rsidRPr="002C77EC">
        <w:rPr>
          <w:rFonts w:ascii="Segoe UI" w:eastAsia="Times New Roman" w:hAnsi="Segoe UI" w:cs="Segoe UI"/>
          <w:color w:val="24292E"/>
        </w:rPr>
        <w:lastRenderedPageBreak/>
        <w:t>exposures of functionality are made as properties off that object (namespace), rather than as top-level lexically scoped identifiers themselves.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 example: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MyReallyCoolLibrary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awesome</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"stuff"</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doSomething</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A737D"/>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doAnotherThing</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A737D"/>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before="360" w:after="240" w:line="240" w:lineRule="auto"/>
        <w:outlineLvl w:val="3"/>
        <w:rPr>
          <w:rFonts w:ascii="Segoe UI" w:eastAsia="Times New Roman" w:hAnsi="Segoe UI" w:cs="Segoe UI"/>
          <w:b/>
          <w:bCs/>
          <w:color w:val="24292E"/>
        </w:rPr>
      </w:pPr>
      <w:r w:rsidRPr="002C77EC">
        <w:rPr>
          <w:rFonts w:ascii="Segoe UI" w:eastAsia="Times New Roman" w:hAnsi="Segoe UI" w:cs="Segoe UI"/>
          <w:b/>
          <w:bCs/>
          <w:color w:val="24292E"/>
        </w:rPr>
        <w:t>Module Management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Another option for collision avoidance is the more modern "module" approach, using any of various dependency managers. Using these tools, no libraries ever add any identifiers to the global scope, but are instead required to have their identifier(s) be explicitly imported into another specific scope through usage of the dependency manager's various mechanisms.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It should be observed that these tools do not possess "magic" functionality that is exempt from lexical scoping rules. They simply use the rules of scoping as explained here to enforce that no identifiers are injected into any shared scope, and are instead kept in private, non-collision-susceptible scopes, which prevents any accidental scope collisions.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As such, you can code defensively and achieve the same results as the dependency managers do without actually needing to use them, if you so choose. See the Chapter 5 for more information about the module pattern.</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Functions As Scopes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We've seen that we can take any snippet of code and wrap a function around it, and that effectively "hides" any enclosed variable or function declarations from the outside scope inside that function's inner scope.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 example: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xml:space="preserve">() { </w:t>
      </w:r>
      <w:r w:rsidRPr="002C77EC">
        <w:rPr>
          <w:rFonts w:ascii="Consolas" w:eastAsia="Times New Roman" w:hAnsi="Consolas" w:cs="Courier New"/>
          <w:color w:val="6A737D"/>
        </w:rPr>
        <w:t>// &lt;-- insert this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3</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&lt;-- and this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F42C1"/>
        </w:rPr>
        <w:t>foo</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&lt;-- and this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2</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While this technique "works", it is not necessarily very ideal. There are a few problems it introduces. The first is that we have to declare a named-function </w:t>
      </w:r>
      <w:r w:rsidRPr="002C77EC">
        <w:rPr>
          <w:rFonts w:ascii="Consolas" w:eastAsia="Times New Roman" w:hAnsi="Consolas" w:cs="Courier New"/>
          <w:color w:val="24292E"/>
        </w:rPr>
        <w:t>foo()</w:t>
      </w:r>
      <w:r w:rsidRPr="002C77EC">
        <w:rPr>
          <w:rFonts w:ascii="Segoe UI" w:eastAsia="Times New Roman" w:hAnsi="Segoe UI" w:cs="Segoe UI"/>
          <w:color w:val="24292E"/>
        </w:rPr>
        <w:t>, which means that the identifier name </w:t>
      </w:r>
      <w:r w:rsidRPr="002C77EC">
        <w:rPr>
          <w:rFonts w:ascii="Consolas" w:eastAsia="Times New Roman" w:hAnsi="Consolas" w:cs="Courier New"/>
          <w:color w:val="24292E"/>
        </w:rPr>
        <w:t>foo</w:t>
      </w:r>
      <w:r w:rsidRPr="002C77EC">
        <w:rPr>
          <w:rFonts w:ascii="Segoe UI" w:eastAsia="Times New Roman" w:hAnsi="Segoe UI" w:cs="Segoe UI"/>
          <w:color w:val="24292E"/>
        </w:rPr>
        <w:t> itself "pollutes" the enclosing scope (global, in this case). We also have to explicitly call the function by name (</w:t>
      </w:r>
      <w:r w:rsidRPr="002C77EC">
        <w:rPr>
          <w:rFonts w:ascii="Consolas" w:eastAsia="Times New Roman" w:hAnsi="Consolas" w:cs="Courier New"/>
          <w:color w:val="24292E"/>
        </w:rPr>
        <w:t>foo()</w:t>
      </w:r>
      <w:r w:rsidRPr="002C77EC">
        <w:rPr>
          <w:rFonts w:ascii="Segoe UI" w:eastAsia="Times New Roman" w:hAnsi="Segoe UI" w:cs="Segoe UI"/>
          <w:color w:val="24292E"/>
        </w:rPr>
        <w:t>) so that the wrapped code actually executes.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It would be more ideal if the function didn't need a name (or, rather, the name didn't pollute the enclosing scope), and if the function could automatically be executed.</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Fortunately, JavaScript offers a solution to both problems.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&lt;-- insert this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3</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&lt;-- and this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2</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Let's break down what's happening here.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First, notice that the wrapping function statement starts with </w:t>
      </w:r>
      <w:r w:rsidRPr="002C77EC">
        <w:rPr>
          <w:rFonts w:ascii="Consolas" w:eastAsia="Times New Roman" w:hAnsi="Consolas" w:cs="Courier New"/>
          <w:color w:val="24292E"/>
        </w:rPr>
        <w:t>(function...</w:t>
      </w:r>
      <w:r w:rsidRPr="002C77EC">
        <w:rPr>
          <w:rFonts w:ascii="Segoe UI" w:eastAsia="Times New Roman" w:hAnsi="Segoe UI" w:cs="Segoe UI"/>
          <w:color w:val="24292E"/>
        </w:rPr>
        <w:t> as opposed to just </w:t>
      </w:r>
      <w:r w:rsidRPr="002C77EC">
        <w:rPr>
          <w:rFonts w:ascii="Consolas" w:eastAsia="Times New Roman" w:hAnsi="Consolas" w:cs="Courier New"/>
          <w:color w:val="24292E"/>
        </w:rPr>
        <w:t>function...</w:t>
      </w:r>
      <w:r w:rsidRPr="002C77EC">
        <w:rPr>
          <w:rFonts w:ascii="Segoe UI" w:eastAsia="Times New Roman" w:hAnsi="Segoe UI" w:cs="Segoe UI"/>
          <w:color w:val="24292E"/>
        </w:rPr>
        <w:t>. While this may seem like a minor detail, it's actually a major change. Instead of treating the function as a standard declaration, the function is treated as a function-expression.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The easiest way to distinguish declaration vs. expression is the position of the word "function" in the statement (not just a line, but a distinct statement). If "function" is the very first thing in the statement, then it's a function declaration. Otherwise, it's a function expression.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key difference we can observe here between a function declaration and a function expression relates to where its name is bound as an identifier.</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Compare the previous two snippets. In the first snippet, the name </w:t>
      </w:r>
      <w:r w:rsidRPr="002C77EC">
        <w:rPr>
          <w:rFonts w:ascii="Consolas" w:eastAsia="Times New Roman" w:hAnsi="Consolas" w:cs="Courier New"/>
          <w:color w:val="24292E"/>
        </w:rPr>
        <w:t>foo</w:t>
      </w:r>
      <w:r w:rsidRPr="002C77EC">
        <w:rPr>
          <w:rFonts w:ascii="Segoe UI" w:eastAsia="Times New Roman" w:hAnsi="Segoe UI" w:cs="Segoe UI"/>
          <w:color w:val="24292E"/>
        </w:rPr>
        <w:t> is bound in the enclosing scope, and we call it directly with </w:t>
      </w:r>
      <w:r w:rsidRPr="002C77EC">
        <w:rPr>
          <w:rFonts w:ascii="Consolas" w:eastAsia="Times New Roman" w:hAnsi="Consolas" w:cs="Courier New"/>
          <w:color w:val="24292E"/>
        </w:rPr>
        <w:t>foo()</w:t>
      </w:r>
      <w:r w:rsidRPr="002C77EC">
        <w:rPr>
          <w:rFonts w:ascii="Segoe UI" w:eastAsia="Times New Roman" w:hAnsi="Segoe UI" w:cs="Segoe UI"/>
          <w:color w:val="24292E"/>
        </w:rPr>
        <w:t>. In the second snippet, the name </w:t>
      </w:r>
      <w:r w:rsidRPr="002C77EC">
        <w:rPr>
          <w:rFonts w:ascii="Consolas" w:eastAsia="Times New Roman" w:hAnsi="Consolas" w:cs="Courier New"/>
          <w:color w:val="24292E"/>
        </w:rPr>
        <w:t>foo</w:t>
      </w:r>
      <w:r w:rsidRPr="002C77EC">
        <w:rPr>
          <w:rFonts w:ascii="Segoe UI" w:eastAsia="Times New Roman" w:hAnsi="Segoe UI" w:cs="Segoe UI"/>
          <w:color w:val="24292E"/>
        </w:rPr>
        <w:t> is not bound in the enclosing scope, but instead is bound only inside of its own function.</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In other words, </w:t>
      </w:r>
      <w:r w:rsidRPr="002C77EC">
        <w:rPr>
          <w:rFonts w:ascii="Consolas" w:eastAsia="Times New Roman" w:hAnsi="Consolas" w:cs="Courier New"/>
          <w:color w:val="24292E"/>
        </w:rPr>
        <w:t>(function foo(){ .. })</w:t>
      </w:r>
      <w:r w:rsidRPr="002C77EC">
        <w:rPr>
          <w:rFonts w:ascii="Segoe UI" w:eastAsia="Times New Roman" w:hAnsi="Segoe UI" w:cs="Segoe UI"/>
          <w:color w:val="24292E"/>
        </w:rPr>
        <w:t> as an expression means the identifier </w:t>
      </w:r>
      <w:r w:rsidRPr="002C77EC">
        <w:rPr>
          <w:rFonts w:ascii="Consolas" w:eastAsia="Times New Roman" w:hAnsi="Consolas" w:cs="Courier New"/>
          <w:color w:val="24292E"/>
        </w:rPr>
        <w:t>foo</w:t>
      </w:r>
      <w:r w:rsidRPr="002C77EC">
        <w:rPr>
          <w:rFonts w:ascii="Segoe UI" w:eastAsia="Times New Roman" w:hAnsi="Segoe UI" w:cs="Segoe UI"/>
          <w:color w:val="24292E"/>
        </w:rPr>
        <w:t> is found </w:t>
      </w:r>
      <w:r w:rsidRPr="002C77EC">
        <w:rPr>
          <w:rFonts w:ascii="Segoe UI" w:eastAsia="Times New Roman" w:hAnsi="Segoe UI" w:cs="Segoe UI"/>
          <w:i/>
          <w:iCs/>
          <w:color w:val="24292E"/>
        </w:rPr>
        <w:t>only</w:t>
      </w:r>
      <w:r w:rsidRPr="002C77EC">
        <w:rPr>
          <w:rFonts w:ascii="Segoe UI" w:eastAsia="Times New Roman" w:hAnsi="Segoe UI" w:cs="Segoe UI"/>
          <w:color w:val="24292E"/>
        </w:rPr>
        <w:t> in the scope where the </w:t>
      </w:r>
      <w:r w:rsidRPr="002C77EC">
        <w:rPr>
          <w:rFonts w:ascii="Consolas" w:eastAsia="Times New Roman" w:hAnsi="Consolas" w:cs="Courier New"/>
          <w:color w:val="24292E"/>
        </w:rPr>
        <w:t>..</w:t>
      </w:r>
      <w:r w:rsidRPr="002C77EC">
        <w:rPr>
          <w:rFonts w:ascii="Segoe UI" w:eastAsia="Times New Roman" w:hAnsi="Segoe UI" w:cs="Segoe UI"/>
          <w:color w:val="24292E"/>
        </w:rPr>
        <w:t>indicates, not in the outer scope. Hiding the name </w:t>
      </w:r>
      <w:r w:rsidRPr="002C77EC">
        <w:rPr>
          <w:rFonts w:ascii="Consolas" w:eastAsia="Times New Roman" w:hAnsi="Consolas" w:cs="Courier New"/>
          <w:color w:val="24292E"/>
        </w:rPr>
        <w:t>foo</w:t>
      </w:r>
      <w:r w:rsidRPr="002C77EC">
        <w:rPr>
          <w:rFonts w:ascii="Segoe UI" w:eastAsia="Times New Roman" w:hAnsi="Segoe UI" w:cs="Segoe UI"/>
          <w:color w:val="24292E"/>
        </w:rPr>
        <w:t> inside itself means it does not pollute the enclosing scope unnecessarily.</w:t>
      </w:r>
    </w:p>
    <w:p w:rsidR="002C77EC" w:rsidRPr="002C77EC" w:rsidRDefault="002C77EC" w:rsidP="002C77EC">
      <w:pPr>
        <w:spacing w:before="360" w:after="240" w:line="240" w:lineRule="auto"/>
        <w:outlineLvl w:val="2"/>
        <w:rPr>
          <w:rFonts w:ascii="Segoe UI" w:eastAsia="Times New Roman" w:hAnsi="Segoe UI" w:cs="Segoe UI"/>
          <w:b/>
          <w:bCs/>
          <w:color w:val="24292E"/>
        </w:rPr>
      </w:pPr>
      <w:r w:rsidRPr="002C77EC">
        <w:rPr>
          <w:rFonts w:ascii="Segoe UI" w:eastAsia="Times New Roman" w:hAnsi="Segoe UI" w:cs="Segoe UI"/>
          <w:b/>
          <w:bCs/>
          <w:color w:val="24292E"/>
        </w:rPr>
        <w:t>Anonymous vs. Named</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You are probably most familiar with function expressions as callback parameters, such as: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w:t>
      </w:r>
      <w:r w:rsidRPr="002C77EC">
        <w:rPr>
          <w:rFonts w:ascii="Consolas" w:eastAsia="Times New Roman" w:hAnsi="Consolas" w:cs="Courier New"/>
          <w:color w:val="032F62"/>
        </w:rPr>
        <w:t>"I waited 1 second!"</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This is called an "anonymous function expression", because </w:t>
      </w:r>
      <w:r w:rsidRPr="002C77EC">
        <w:rPr>
          <w:rFonts w:ascii="Consolas" w:eastAsia="Times New Roman" w:hAnsi="Consolas" w:cs="Courier New"/>
          <w:color w:val="24292E"/>
        </w:rPr>
        <w:t>function()...</w:t>
      </w:r>
      <w:r w:rsidRPr="002C77EC">
        <w:rPr>
          <w:rFonts w:ascii="Segoe UI" w:eastAsia="Times New Roman" w:hAnsi="Segoe UI" w:cs="Segoe UI"/>
          <w:color w:val="24292E"/>
        </w:rPr>
        <w:t> has no name identifier on it. Function expressions can be anonymous, but function declarations cannot omit the name -- that would be illegal JS grammar.</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Anonymous function expressions are quick and easy to type, and many libraries and tools tend to encourage this idiomatic style of code. However, they have several draw-backs to consider:</w:t>
      </w:r>
    </w:p>
    <w:p w:rsidR="002C77EC" w:rsidRPr="002C77EC" w:rsidRDefault="002C77EC" w:rsidP="002C77EC">
      <w:pPr>
        <w:numPr>
          <w:ilvl w:val="0"/>
          <w:numId w:val="29"/>
        </w:numPr>
        <w:spacing w:before="240"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Anonymous functions have no useful name to display in stack traces, which can make debugging more difficult.</w:t>
      </w:r>
    </w:p>
    <w:p w:rsidR="002C77EC" w:rsidRPr="002C77EC" w:rsidRDefault="002C77EC" w:rsidP="002C77EC">
      <w:pPr>
        <w:numPr>
          <w:ilvl w:val="0"/>
          <w:numId w:val="29"/>
        </w:numPr>
        <w:spacing w:after="0" w:line="240" w:lineRule="auto"/>
        <w:rPr>
          <w:rFonts w:ascii="Segoe UI" w:eastAsia="Times New Roman" w:hAnsi="Segoe UI" w:cs="Segoe UI"/>
          <w:color w:val="24292E"/>
        </w:rPr>
      </w:pPr>
      <w:r w:rsidRPr="002C77EC">
        <w:rPr>
          <w:rFonts w:ascii="Segoe UI" w:eastAsia="Times New Roman" w:hAnsi="Segoe UI" w:cs="Segoe UI"/>
          <w:color w:val="24292E"/>
        </w:rPr>
        <w:t>Without a name, if the function needs to refer to itself, for recursion, etc., the </w:t>
      </w:r>
      <w:r w:rsidRPr="002C77EC">
        <w:rPr>
          <w:rFonts w:ascii="Segoe UI" w:eastAsia="Times New Roman" w:hAnsi="Segoe UI" w:cs="Segoe UI"/>
          <w:b/>
          <w:bCs/>
          <w:color w:val="24292E"/>
        </w:rPr>
        <w:t>deprecated</w:t>
      </w:r>
      <w:r w:rsidRPr="002C77EC">
        <w:rPr>
          <w:rFonts w:ascii="Segoe UI" w:eastAsia="Times New Roman" w:hAnsi="Segoe UI" w:cs="Segoe UI"/>
          <w:color w:val="24292E"/>
        </w:rPr>
        <w:t> </w:t>
      </w:r>
      <w:r w:rsidRPr="002C77EC">
        <w:rPr>
          <w:rFonts w:ascii="Consolas" w:eastAsia="Times New Roman" w:hAnsi="Consolas" w:cs="Courier New"/>
          <w:color w:val="24292E"/>
        </w:rPr>
        <w:t>arguments.callee</w:t>
      </w:r>
      <w:r w:rsidRPr="002C77EC">
        <w:rPr>
          <w:rFonts w:ascii="Segoe UI" w:eastAsia="Times New Roman" w:hAnsi="Segoe UI" w:cs="Segoe UI"/>
          <w:color w:val="24292E"/>
        </w:rPr>
        <w:t> reference is unfortunately required. Another example of needing to self-reference is when an event handler function wants to unbind itself after it fires.</w:t>
      </w:r>
    </w:p>
    <w:p w:rsidR="002C77EC" w:rsidRPr="002C77EC" w:rsidRDefault="002C77EC" w:rsidP="002C77EC">
      <w:pPr>
        <w:numPr>
          <w:ilvl w:val="0"/>
          <w:numId w:val="29"/>
        </w:numPr>
        <w:spacing w:before="240" w:after="240" w:line="240" w:lineRule="auto"/>
        <w:rPr>
          <w:rFonts w:ascii="Segoe UI" w:eastAsia="Times New Roman" w:hAnsi="Segoe UI" w:cs="Segoe UI"/>
          <w:color w:val="24292E"/>
        </w:rPr>
      </w:pPr>
      <w:r w:rsidRPr="002C77EC">
        <w:rPr>
          <w:rFonts w:ascii="Segoe UI" w:eastAsia="Times New Roman" w:hAnsi="Segoe UI" w:cs="Segoe UI"/>
          <w:color w:val="24292E"/>
        </w:rPr>
        <w:t>Anonymous functions omit a name that is often helpful in providing more readable/understandable code. A descriptive name helps self-document the code in question.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Inline function expressions</w:t>
      </w:r>
      <w:r w:rsidRPr="002C77EC">
        <w:rPr>
          <w:rFonts w:ascii="Segoe UI" w:eastAsia="Times New Roman" w:hAnsi="Segoe UI" w:cs="Segoe UI"/>
          <w:color w:val="24292E"/>
        </w:rPr>
        <w:t> are powerful and useful -- the question of anonymous vs. named doesn't detract from that. Providing a name for your function expression quite effectively addresses all these draw-backs, but has no tangible downsides. The best practice is to always name your function expressions: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timeoutHandler</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&lt;-- Look, I have a name!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"I waited 1 second!"</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pacing w:before="360" w:after="240" w:line="240" w:lineRule="auto"/>
        <w:outlineLvl w:val="2"/>
        <w:rPr>
          <w:rFonts w:ascii="Segoe UI" w:eastAsia="Times New Roman" w:hAnsi="Segoe UI" w:cs="Segoe UI"/>
          <w:b/>
          <w:bCs/>
          <w:color w:val="24292E"/>
        </w:rPr>
      </w:pPr>
      <w:r w:rsidRPr="002C77EC">
        <w:rPr>
          <w:rFonts w:ascii="Segoe UI" w:eastAsia="Times New Roman" w:hAnsi="Segoe UI" w:cs="Segoe UI"/>
          <w:b/>
          <w:bCs/>
          <w:color w:val="24292E"/>
        </w:rPr>
        <w:t>Invoking Function Expressions Immediately</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3</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2</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Now that we have a function as an expression by virtue of wrapping it in a </w:t>
      </w:r>
      <w:r w:rsidRPr="002C77EC">
        <w:rPr>
          <w:rFonts w:ascii="Consolas" w:eastAsia="Times New Roman" w:hAnsi="Consolas" w:cs="Courier New"/>
          <w:color w:val="24292E"/>
        </w:rPr>
        <w:t>( )</w:t>
      </w:r>
      <w:r w:rsidRPr="002C77EC">
        <w:rPr>
          <w:rFonts w:ascii="Segoe UI" w:eastAsia="Times New Roman" w:hAnsi="Segoe UI" w:cs="Segoe UI"/>
          <w:color w:val="24292E"/>
        </w:rPr>
        <w:t> pair, we can execute that function by adding another </w:t>
      </w:r>
      <w:r w:rsidRPr="002C77EC">
        <w:rPr>
          <w:rFonts w:ascii="Consolas" w:eastAsia="Times New Roman" w:hAnsi="Consolas" w:cs="Courier New"/>
          <w:color w:val="24292E"/>
        </w:rPr>
        <w:t>()</w:t>
      </w:r>
      <w:r w:rsidRPr="002C77EC">
        <w:rPr>
          <w:rFonts w:ascii="Segoe UI" w:eastAsia="Times New Roman" w:hAnsi="Segoe UI" w:cs="Segoe UI"/>
          <w:color w:val="24292E"/>
        </w:rPr>
        <w:t> on the end, like </w:t>
      </w:r>
      <w:r w:rsidRPr="002C77EC">
        <w:rPr>
          <w:rFonts w:ascii="Consolas" w:eastAsia="Times New Roman" w:hAnsi="Consolas" w:cs="Courier New"/>
          <w:color w:val="24292E"/>
        </w:rPr>
        <w:t>(function foo(){ .. })()</w:t>
      </w:r>
      <w:r w:rsidRPr="002C77EC">
        <w:rPr>
          <w:rFonts w:ascii="Segoe UI" w:eastAsia="Times New Roman" w:hAnsi="Segoe UI" w:cs="Segoe UI"/>
          <w:color w:val="24292E"/>
        </w:rPr>
        <w:t>. The first enclosing </w:t>
      </w:r>
      <w:r w:rsidRPr="002C77EC">
        <w:rPr>
          <w:rFonts w:ascii="Consolas" w:eastAsia="Times New Roman" w:hAnsi="Consolas" w:cs="Courier New"/>
          <w:color w:val="24292E"/>
        </w:rPr>
        <w:t>( )</w:t>
      </w:r>
      <w:r w:rsidRPr="002C77EC">
        <w:rPr>
          <w:rFonts w:ascii="Segoe UI" w:eastAsia="Times New Roman" w:hAnsi="Segoe UI" w:cs="Segoe UI"/>
          <w:color w:val="24292E"/>
        </w:rPr>
        <w:t> pair makes the function an expression, and the second </w:t>
      </w:r>
      <w:r w:rsidRPr="002C77EC">
        <w:rPr>
          <w:rFonts w:ascii="Consolas" w:eastAsia="Times New Roman" w:hAnsi="Consolas" w:cs="Courier New"/>
          <w:color w:val="24292E"/>
        </w:rPr>
        <w:t>()</w:t>
      </w:r>
      <w:r w:rsidRPr="002C77EC">
        <w:rPr>
          <w:rFonts w:ascii="Segoe UI" w:eastAsia="Times New Roman" w:hAnsi="Segoe UI" w:cs="Segoe UI"/>
          <w:color w:val="24292E"/>
        </w:rPr>
        <w:t> executes the function.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This pattern is so common, a few years ago the community agreed on a term for it: </w:t>
      </w:r>
      <w:r w:rsidRPr="002C77EC">
        <w:rPr>
          <w:rFonts w:ascii="Segoe UI" w:eastAsia="Times New Roman" w:hAnsi="Segoe UI" w:cs="Segoe UI"/>
          <w:b/>
          <w:bCs/>
          <w:color w:val="24292E"/>
        </w:rPr>
        <w:t>IIFE</w:t>
      </w:r>
      <w:r w:rsidRPr="002C77EC">
        <w:rPr>
          <w:rFonts w:ascii="Segoe UI" w:eastAsia="Times New Roman" w:hAnsi="Segoe UI" w:cs="Segoe UI"/>
          <w:color w:val="24292E"/>
        </w:rPr>
        <w:t>, which stands for </w:t>
      </w:r>
      <w:r w:rsidRPr="002C77EC">
        <w:rPr>
          <w:rFonts w:ascii="Segoe UI" w:eastAsia="Times New Roman" w:hAnsi="Segoe UI" w:cs="Segoe UI"/>
          <w:b/>
          <w:bCs/>
          <w:color w:val="24292E"/>
        </w:rPr>
        <w:t>I</w:t>
      </w:r>
      <w:r w:rsidRPr="002C77EC">
        <w:rPr>
          <w:rFonts w:ascii="Segoe UI" w:eastAsia="Times New Roman" w:hAnsi="Segoe UI" w:cs="Segoe UI"/>
          <w:color w:val="24292E"/>
        </w:rPr>
        <w:t>mmediately </w:t>
      </w:r>
      <w:r w:rsidRPr="002C77EC">
        <w:rPr>
          <w:rFonts w:ascii="Segoe UI" w:eastAsia="Times New Roman" w:hAnsi="Segoe UI" w:cs="Segoe UI"/>
          <w:b/>
          <w:bCs/>
          <w:color w:val="24292E"/>
        </w:rPr>
        <w:t>I</w:t>
      </w:r>
      <w:r w:rsidRPr="002C77EC">
        <w:rPr>
          <w:rFonts w:ascii="Segoe UI" w:eastAsia="Times New Roman" w:hAnsi="Segoe UI" w:cs="Segoe UI"/>
          <w:color w:val="24292E"/>
        </w:rPr>
        <w:t>nvoked </w:t>
      </w:r>
      <w:r w:rsidRPr="002C77EC">
        <w:rPr>
          <w:rFonts w:ascii="Segoe UI" w:eastAsia="Times New Roman" w:hAnsi="Segoe UI" w:cs="Segoe UI"/>
          <w:b/>
          <w:bCs/>
          <w:color w:val="24292E"/>
        </w:rPr>
        <w:t>F</w:t>
      </w:r>
      <w:r w:rsidRPr="002C77EC">
        <w:rPr>
          <w:rFonts w:ascii="Segoe UI" w:eastAsia="Times New Roman" w:hAnsi="Segoe UI" w:cs="Segoe UI"/>
          <w:color w:val="24292E"/>
        </w:rPr>
        <w:t>unction </w:t>
      </w:r>
      <w:r w:rsidRPr="002C77EC">
        <w:rPr>
          <w:rFonts w:ascii="Segoe UI" w:eastAsia="Times New Roman" w:hAnsi="Segoe UI" w:cs="Segoe UI"/>
          <w:b/>
          <w:bCs/>
          <w:color w:val="24292E"/>
        </w:rPr>
        <w:t>E</w:t>
      </w:r>
      <w:r w:rsidRPr="002C77EC">
        <w:rPr>
          <w:rFonts w:ascii="Segoe UI" w:eastAsia="Times New Roman" w:hAnsi="Segoe UI" w:cs="Segoe UI"/>
          <w:color w:val="24292E"/>
        </w:rPr>
        <w:t>xpression.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Of course, IIFE's don't need names, necessarily -- the most common form of IIFE is to use an anonymous function expression. While certainly less common, naming an IIFE has all the aforementioned benefits over anonymous function expressions, so it's a good practice to adopt.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IIFE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3</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2</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There's a slight variation on the traditional IIFE form, which some prefer: </w:t>
      </w:r>
      <w:r w:rsidRPr="002C77EC">
        <w:rPr>
          <w:rFonts w:ascii="Consolas" w:eastAsia="Times New Roman" w:hAnsi="Consolas" w:cs="Courier New"/>
          <w:color w:val="24292E"/>
        </w:rPr>
        <w:t>(function(){ .. }())</w:t>
      </w:r>
      <w:r w:rsidRPr="002C77EC">
        <w:rPr>
          <w:rFonts w:ascii="Segoe UI" w:eastAsia="Times New Roman" w:hAnsi="Segoe UI" w:cs="Segoe UI"/>
          <w:color w:val="24292E"/>
        </w:rPr>
        <w:t>. Look closely to see the difference. In the first form, the function expression is wrapped in </w:t>
      </w:r>
      <w:r w:rsidRPr="002C77EC">
        <w:rPr>
          <w:rFonts w:ascii="Consolas" w:eastAsia="Times New Roman" w:hAnsi="Consolas" w:cs="Courier New"/>
          <w:color w:val="24292E"/>
        </w:rPr>
        <w:t>( )</w:t>
      </w:r>
      <w:r w:rsidRPr="002C77EC">
        <w:rPr>
          <w:rFonts w:ascii="Segoe UI" w:eastAsia="Times New Roman" w:hAnsi="Segoe UI" w:cs="Segoe UI"/>
          <w:color w:val="24292E"/>
        </w:rPr>
        <w:t>, and then the invoking </w:t>
      </w:r>
      <w:r w:rsidRPr="002C77EC">
        <w:rPr>
          <w:rFonts w:ascii="Consolas" w:eastAsia="Times New Roman" w:hAnsi="Consolas" w:cs="Courier New"/>
          <w:color w:val="24292E"/>
        </w:rPr>
        <w:t>()</w:t>
      </w:r>
      <w:r w:rsidRPr="002C77EC">
        <w:rPr>
          <w:rFonts w:ascii="Segoe UI" w:eastAsia="Times New Roman" w:hAnsi="Segoe UI" w:cs="Segoe UI"/>
          <w:color w:val="24292E"/>
        </w:rPr>
        <w:t> pair is on the outside right after it. In the second form, the invoking </w:t>
      </w:r>
      <w:r w:rsidRPr="002C77EC">
        <w:rPr>
          <w:rFonts w:ascii="Consolas" w:eastAsia="Times New Roman" w:hAnsi="Consolas" w:cs="Courier New"/>
          <w:color w:val="24292E"/>
        </w:rPr>
        <w:t>()</w:t>
      </w:r>
      <w:r w:rsidRPr="002C77EC">
        <w:rPr>
          <w:rFonts w:ascii="Segoe UI" w:eastAsia="Times New Roman" w:hAnsi="Segoe UI" w:cs="Segoe UI"/>
          <w:color w:val="24292E"/>
        </w:rPr>
        <w:t> pair is moved to the inside of the outer </w:t>
      </w:r>
      <w:r w:rsidRPr="002C77EC">
        <w:rPr>
          <w:rFonts w:ascii="Consolas" w:eastAsia="Times New Roman" w:hAnsi="Consolas" w:cs="Courier New"/>
          <w:color w:val="24292E"/>
        </w:rPr>
        <w:t>( )</w:t>
      </w:r>
      <w:r w:rsidRPr="002C77EC">
        <w:rPr>
          <w:rFonts w:ascii="Segoe UI" w:eastAsia="Times New Roman" w:hAnsi="Segoe UI" w:cs="Segoe UI"/>
          <w:color w:val="24292E"/>
        </w:rPr>
        <w:t> wrapping pair.</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These two forms are identical in functionality. </w:t>
      </w:r>
      <w:r w:rsidRPr="002C77EC">
        <w:rPr>
          <w:rFonts w:ascii="Segoe UI" w:eastAsia="Times New Roman" w:hAnsi="Segoe UI" w:cs="Segoe UI"/>
          <w:b/>
          <w:bCs/>
          <w:color w:val="24292E"/>
        </w:rPr>
        <w:t>It's purely a stylistic choice which you prefer.</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Another variation on IIFE's which is quite common is to use the fact that they are, in fact, just function calls, and pass in argument(s).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 instance: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IIFE</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global</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3</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global</w:t>
      </w:r>
      <w:r w:rsidRPr="002C77EC">
        <w:rPr>
          <w:rFonts w:ascii="Consolas" w:eastAsia="Times New Roman" w:hAnsi="Consolas" w:cs="Courier New"/>
          <w:color w:val="24292E"/>
        </w:rPr>
        <w:t xml:space="preserve">.a ); </w:t>
      </w:r>
      <w:r w:rsidRPr="002C77EC">
        <w:rPr>
          <w:rFonts w:ascii="Consolas" w:eastAsia="Times New Roman" w:hAnsi="Consolas" w:cs="Courier New"/>
          <w:color w:val="6A737D"/>
        </w:rPr>
        <w:t>// 2</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window</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2</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We pass in the </w:t>
      </w:r>
      <w:r w:rsidRPr="002C77EC">
        <w:rPr>
          <w:rFonts w:ascii="Consolas" w:eastAsia="Times New Roman" w:hAnsi="Consolas" w:cs="Courier New"/>
          <w:color w:val="24292E"/>
        </w:rPr>
        <w:t>window</w:t>
      </w:r>
      <w:r w:rsidRPr="002C77EC">
        <w:rPr>
          <w:rFonts w:ascii="Segoe UI" w:eastAsia="Times New Roman" w:hAnsi="Segoe UI" w:cs="Segoe UI"/>
          <w:color w:val="24292E"/>
        </w:rPr>
        <w:t> object reference, but we name the parameter </w:t>
      </w:r>
      <w:r w:rsidRPr="002C77EC">
        <w:rPr>
          <w:rFonts w:ascii="Consolas" w:eastAsia="Times New Roman" w:hAnsi="Consolas" w:cs="Courier New"/>
          <w:color w:val="24292E"/>
        </w:rPr>
        <w:t>global</w:t>
      </w:r>
      <w:r w:rsidRPr="002C77EC">
        <w:rPr>
          <w:rFonts w:ascii="Segoe UI" w:eastAsia="Times New Roman" w:hAnsi="Segoe UI" w:cs="Segoe UI"/>
          <w:color w:val="24292E"/>
        </w:rPr>
        <w:t>, so that we have a clear stylistic delineation for global vs. non-global references. Of course, you can pass in anything from an enclosing scope you want, and you can name the parameter(s) anything that suits you. This is mostly just stylistic choice.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Another application of this pattern addresses the (minor niche) concern that the default </w:t>
      </w:r>
      <w:r w:rsidRPr="002C77EC">
        <w:rPr>
          <w:rFonts w:ascii="Consolas" w:eastAsia="Times New Roman" w:hAnsi="Consolas" w:cs="Courier New"/>
          <w:color w:val="24292E"/>
        </w:rPr>
        <w:t>undefined</w:t>
      </w:r>
      <w:r w:rsidRPr="002C77EC">
        <w:rPr>
          <w:rFonts w:ascii="Segoe UI" w:eastAsia="Times New Roman" w:hAnsi="Segoe UI" w:cs="Segoe UI"/>
          <w:color w:val="24292E"/>
        </w:rPr>
        <w:t> identifier might have its value incorrectly overwritten, causing unexpected results. By naming a parameter </w:t>
      </w:r>
      <w:r w:rsidRPr="002C77EC">
        <w:rPr>
          <w:rFonts w:ascii="Consolas" w:eastAsia="Times New Roman" w:hAnsi="Consolas" w:cs="Courier New"/>
          <w:color w:val="24292E"/>
        </w:rPr>
        <w:t>undefined</w:t>
      </w:r>
      <w:r w:rsidRPr="002C77EC">
        <w:rPr>
          <w:rFonts w:ascii="Segoe UI" w:eastAsia="Times New Roman" w:hAnsi="Segoe UI" w:cs="Segoe UI"/>
          <w:color w:val="24292E"/>
        </w:rPr>
        <w:t>, but not passing any value for that argument, we can guarantee that the </w:t>
      </w:r>
      <w:r w:rsidRPr="002C77EC">
        <w:rPr>
          <w:rFonts w:ascii="Consolas" w:eastAsia="Times New Roman" w:hAnsi="Consolas" w:cs="Courier New"/>
          <w:color w:val="24292E"/>
        </w:rPr>
        <w:t>undefined</w:t>
      </w:r>
      <w:r w:rsidRPr="002C77EC">
        <w:rPr>
          <w:rFonts w:ascii="Segoe UI" w:eastAsia="Times New Roman" w:hAnsi="Segoe UI" w:cs="Segoe UI"/>
          <w:color w:val="24292E"/>
        </w:rPr>
        <w:t> identifier is in fact the undefined value in a block of code: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005CC5"/>
        </w:rPr>
        <w:t>undefined</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setting a land-mine for other code! avoid!</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IIFE</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undefined</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undefined</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"Undefined is safe here!"</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Still another variation of the IIFE inverts the order of things, where the function to execute is given second, </w:t>
      </w:r>
      <w:r w:rsidRPr="002C77EC">
        <w:rPr>
          <w:rFonts w:ascii="Segoe UI" w:eastAsia="Times New Roman" w:hAnsi="Segoe UI" w:cs="Segoe UI"/>
          <w:i/>
          <w:iCs/>
          <w:color w:val="24292E"/>
        </w:rPr>
        <w:t>after</w:t>
      </w:r>
      <w:r w:rsidRPr="002C77EC">
        <w:rPr>
          <w:rFonts w:ascii="Segoe UI" w:eastAsia="Times New Roman" w:hAnsi="Segoe UI" w:cs="Segoe UI"/>
          <w:color w:val="24292E"/>
        </w:rPr>
        <w:t> the invocation and parameters to pass to it. This pattern is used in the UMD (Universal Module Definition) project. Some people find it a little cleaner to understand, though it is slightly more verbose.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IIFE</w:t>
      </w:r>
      <w:r w:rsidRPr="002C77EC">
        <w:rPr>
          <w:rFonts w:ascii="Consolas" w:eastAsia="Times New Roman" w:hAnsi="Consolas" w:cs="Courier New"/>
          <w:color w:val="24292E"/>
        </w:rPr>
        <w:t>( def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def</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window</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def</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global</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lastRenderedPageBreak/>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3</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global</w:t>
      </w:r>
      <w:r w:rsidRPr="002C77EC">
        <w:rPr>
          <w:rFonts w:ascii="Consolas" w:eastAsia="Times New Roman" w:hAnsi="Consolas" w:cs="Courier New"/>
          <w:color w:val="24292E"/>
        </w:rPr>
        <w:t xml:space="preserve">.a ); </w:t>
      </w:r>
      <w:r w:rsidRPr="002C77EC">
        <w:rPr>
          <w:rFonts w:ascii="Consolas" w:eastAsia="Times New Roman" w:hAnsi="Consolas" w:cs="Courier New"/>
          <w:color w:val="6A737D"/>
        </w:rPr>
        <w:t>// 2</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w:t>
      </w:r>
      <w:r w:rsidRPr="002C77EC">
        <w:rPr>
          <w:rFonts w:ascii="Consolas" w:eastAsia="Times New Roman" w:hAnsi="Consolas" w:cs="Courier New"/>
          <w:color w:val="24292E"/>
        </w:rPr>
        <w:t>def</w:t>
      </w:r>
      <w:r w:rsidRPr="002C77EC">
        <w:rPr>
          <w:rFonts w:ascii="Segoe UI" w:eastAsia="Times New Roman" w:hAnsi="Segoe UI" w:cs="Segoe UI"/>
          <w:color w:val="24292E"/>
        </w:rPr>
        <w:t> function expression is defined in the second-half of the snippet, and then passed as a parameter (also called </w:t>
      </w:r>
      <w:r w:rsidRPr="002C77EC">
        <w:rPr>
          <w:rFonts w:ascii="Consolas" w:eastAsia="Times New Roman" w:hAnsi="Consolas" w:cs="Courier New"/>
          <w:color w:val="24292E"/>
        </w:rPr>
        <w:t>def</w:t>
      </w:r>
      <w:r w:rsidRPr="002C77EC">
        <w:rPr>
          <w:rFonts w:ascii="Segoe UI" w:eastAsia="Times New Roman" w:hAnsi="Segoe UI" w:cs="Segoe UI"/>
          <w:color w:val="24292E"/>
        </w:rPr>
        <w:t>) to the </w:t>
      </w:r>
      <w:r w:rsidRPr="002C77EC">
        <w:rPr>
          <w:rFonts w:ascii="Consolas" w:eastAsia="Times New Roman" w:hAnsi="Consolas" w:cs="Courier New"/>
          <w:color w:val="24292E"/>
        </w:rPr>
        <w:t>IIFE</w:t>
      </w:r>
      <w:r w:rsidRPr="002C77EC">
        <w:rPr>
          <w:rFonts w:ascii="Segoe UI" w:eastAsia="Times New Roman" w:hAnsi="Segoe UI" w:cs="Segoe UI"/>
          <w:color w:val="24292E"/>
        </w:rPr>
        <w:t> function defined in the first half of the snippet. Finally, the parameter </w:t>
      </w:r>
      <w:r w:rsidRPr="002C77EC">
        <w:rPr>
          <w:rFonts w:ascii="Consolas" w:eastAsia="Times New Roman" w:hAnsi="Consolas" w:cs="Courier New"/>
          <w:color w:val="24292E"/>
        </w:rPr>
        <w:t>def</w:t>
      </w:r>
      <w:r w:rsidRPr="002C77EC">
        <w:rPr>
          <w:rFonts w:ascii="Segoe UI" w:eastAsia="Times New Roman" w:hAnsi="Segoe UI" w:cs="Segoe UI"/>
          <w:color w:val="24292E"/>
        </w:rPr>
        <w:t> (the function) is invoked, passing </w:t>
      </w:r>
      <w:r w:rsidRPr="002C77EC">
        <w:rPr>
          <w:rFonts w:ascii="Consolas" w:eastAsia="Times New Roman" w:hAnsi="Consolas" w:cs="Courier New"/>
          <w:color w:val="24292E"/>
        </w:rPr>
        <w:t>window</w:t>
      </w:r>
      <w:r w:rsidRPr="002C77EC">
        <w:rPr>
          <w:rFonts w:ascii="Segoe UI" w:eastAsia="Times New Roman" w:hAnsi="Segoe UI" w:cs="Segoe UI"/>
          <w:color w:val="24292E"/>
        </w:rPr>
        <w:t>in as the </w:t>
      </w:r>
      <w:r w:rsidRPr="002C77EC">
        <w:rPr>
          <w:rFonts w:ascii="Consolas" w:eastAsia="Times New Roman" w:hAnsi="Consolas" w:cs="Courier New"/>
          <w:color w:val="24292E"/>
        </w:rPr>
        <w:t>global</w:t>
      </w:r>
      <w:r w:rsidRPr="002C77EC">
        <w:rPr>
          <w:rFonts w:ascii="Segoe UI" w:eastAsia="Times New Roman" w:hAnsi="Segoe UI" w:cs="Segoe UI"/>
          <w:color w:val="24292E"/>
        </w:rPr>
        <w:t> parameter.</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Blocks As Scopes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While functions are the most common unit of scope, and certainly the most wide-spread of the design approaches in the majority of JS in circulation, other units of scope are possible, and the usage of these other scope units can lead to even better, cleaner to maintain code.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Many languages other than JavaScript support Block Scope, and so developers from those languages are accustomed to the mindset, whereas those who've primarily only worked in JavaScript may find the concept slightly foreign.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even if you've never written a single line of code in block-scoped fashion, you are still probably familiar with this extremely common idiom in JavaScript: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0</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10</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We declare the variable </w:t>
      </w:r>
      <w:r w:rsidRPr="002C77EC">
        <w:rPr>
          <w:rFonts w:ascii="Consolas" w:eastAsia="Times New Roman" w:hAnsi="Consolas" w:cs="Courier New"/>
          <w:color w:val="24292E"/>
        </w:rPr>
        <w:t>i</w:t>
      </w:r>
      <w:r w:rsidRPr="002C77EC">
        <w:rPr>
          <w:rFonts w:ascii="Segoe UI" w:eastAsia="Times New Roman" w:hAnsi="Segoe UI" w:cs="Segoe UI"/>
          <w:color w:val="24292E"/>
        </w:rPr>
        <w:t> directly inside the for-loop head, most likely because our </w:t>
      </w:r>
      <w:r w:rsidRPr="002C77EC">
        <w:rPr>
          <w:rFonts w:ascii="Segoe UI" w:eastAsia="Times New Roman" w:hAnsi="Segoe UI" w:cs="Segoe UI"/>
          <w:i/>
          <w:iCs/>
          <w:color w:val="24292E"/>
        </w:rPr>
        <w:t>intent</w:t>
      </w:r>
      <w:r w:rsidRPr="002C77EC">
        <w:rPr>
          <w:rFonts w:ascii="Segoe UI" w:eastAsia="Times New Roman" w:hAnsi="Segoe UI" w:cs="Segoe UI"/>
          <w:color w:val="24292E"/>
        </w:rPr>
        <w:t> is to use </w:t>
      </w:r>
      <w:r w:rsidRPr="002C77EC">
        <w:rPr>
          <w:rFonts w:ascii="Consolas" w:eastAsia="Times New Roman" w:hAnsi="Consolas" w:cs="Courier New"/>
          <w:color w:val="24292E"/>
        </w:rPr>
        <w:t>i</w:t>
      </w:r>
      <w:r w:rsidRPr="002C77EC">
        <w:rPr>
          <w:rFonts w:ascii="Segoe UI" w:eastAsia="Times New Roman" w:hAnsi="Segoe UI" w:cs="Segoe UI"/>
          <w:color w:val="24292E"/>
        </w:rPr>
        <w:t> only within the context of that for-loop, and essentially ignore the fact that the variable actually scopes itself to the enclosing scope (function or global).</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That's what block-scoping is all about. Declaring variables as close as possible, as local as possible, to where they will be used. Another example: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(foo)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something</w:t>
      </w:r>
      <w:r w:rsidRPr="002C77EC">
        <w:rPr>
          <w:rFonts w:ascii="Consolas" w:eastAsia="Times New Roman" w:hAnsi="Consolas" w:cs="Courier New"/>
          <w:color w:val="24292E"/>
        </w:rPr>
        <w:t>(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We are using a </w:t>
      </w:r>
      <w:r w:rsidRPr="002C77EC">
        <w:rPr>
          <w:rFonts w:ascii="Consolas" w:eastAsia="Times New Roman" w:hAnsi="Consolas" w:cs="Courier New"/>
          <w:color w:val="24292E"/>
        </w:rPr>
        <w:t>bar</w:t>
      </w:r>
      <w:r w:rsidRPr="002C77EC">
        <w:rPr>
          <w:rFonts w:ascii="Segoe UI" w:eastAsia="Times New Roman" w:hAnsi="Segoe UI" w:cs="Segoe UI"/>
          <w:color w:val="24292E"/>
        </w:rPr>
        <w:t> variable only in the context of the if-statement, so it makes a kind of sense that we would declare it inside the if-block. However, where we declare variables is not relevant when using </w:t>
      </w:r>
      <w:r w:rsidRPr="002C77EC">
        <w:rPr>
          <w:rFonts w:ascii="Consolas" w:eastAsia="Times New Roman" w:hAnsi="Consolas" w:cs="Courier New"/>
          <w:color w:val="24292E"/>
        </w:rPr>
        <w:t>var</w:t>
      </w:r>
      <w:r w:rsidRPr="002C77EC">
        <w:rPr>
          <w:rFonts w:ascii="Segoe UI" w:eastAsia="Times New Roman" w:hAnsi="Segoe UI" w:cs="Segoe UI"/>
          <w:color w:val="24292E"/>
        </w:rPr>
        <w:t>, because they will always belong to the enclosing scope. This snippet is essentially "fake" block-scoping, for stylistic reasons, and relying on self-enforcement not to accidentally use </w:t>
      </w:r>
      <w:r w:rsidRPr="002C77EC">
        <w:rPr>
          <w:rFonts w:ascii="Consolas" w:eastAsia="Times New Roman" w:hAnsi="Consolas" w:cs="Courier New"/>
          <w:color w:val="24292E"/>
        </w:rPr>
        <w:t>bar</w:t>
      </w:r>
      <w:r w:rsidRPr="002C77EC">
        <w:rPr>
          <w:rFonts w:ascii="Segoe UI" w:eastAsia="Times New Roman" w:hAnsi="Segoe UI" w:cs="Segoe UI"/>
          <w:color w:val="24292E"/>
        </w:rPr>
        <w:t> in another place in that scope.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Block scope is a tool to extend the earlier "Principle of Least </w:t>
      </w:r>
      <w:del w:id="0" w:author="Unknown">
        <w:r w:rsidRPr="002C77EC">
          <w:rPr>
            <w:rFonts w:ascii="Segoe UI" w:eastAsia="Times New Roman" w:hAnsi="Segoe UI" w:cs="Segoe UI"/>
            <w:color w:val="24292E"/>
          </w:rPr>
          <w:delText>Privilege</w:delText>
        </w:r>
      </w:del>
      <w:r w:rsidRPr="002C77EC">
        <w:rPr>
          <w:rFonts w:ascii="Segoe UI" w:eastAsia="Times New Roman" w:hAnsi="Segoe UI" w:cs="Segoe UI"/>
          <w:color w:val="24292E"/>
        </w:rPr>
        <w:t> Exposure" [^note-leastprivilege] from hiding information in functions to hiding information in blocks of our code.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Consider the for-loop example again: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0</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10</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Why pollute the entire scope of a function with the </w:t>
      </w:r>
      <w:r w:rsidRPr="002C77EC">
        <w:rPr>
          <w:rFonts w:ascii="Consolas" w:eastAsia="Times New Roman" w:hAnsi="Consolas" w:cs="Courier New"/>
          <w:color w:val="24292E"/>
        </w:rPr>
        <w:t>i</w:t>
      </w:r>
      <w:r w:rsidRPr="002C77EC">
        <w:rPr>
          <w:rFonts w:ascii="Segoe UI" w:eastAsia="Times New Roman" w:hAnsi="Segoe UI" w:cs="Segoe UI"/>
          <w:color w:val="24292E"/>
        </w:rPr>
        <w:t> variable that is only going to be (or only </w:t>
      </w:r>
      <w:r w:rsidRPr="002C77EC">
        <w:rPr>
          <w:rFonts w:ascii="Segoe UI" w:eastAsia="Times New Roman" w:hAnsi="Segoe UI" w:cs="Segoe UI"/>
          <w:i/>
          <w:iCs/>
          <w:color w:val="24292E"/>
        </w:rPr>
        <w:t>should be</w:t>
      </w:r>
      <w:r w:rsidRPr="002C77EC">
        <w:rPr>
          <w:rFonts w:ascii="Segoe UI" w:eastAsia="Times New Roman" w:hAnsi="Segoe UI" w:cs="Segoe UI"/>
          <w:color w:val="24292E"/>
        </w:rPr>
        <w:t>, at least) used for the for-loop?</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But more importantly, developers may prefer to </w:t>
      </w:r>
      <w:r w:rsidRPr="002C77EC">
        <w:rPr>
          <w:rFonts w:ascii="Segoe UI" w:eastAsia="Times New Roman" w:hAnsi="Segoe UI" w:cs="Segoe UI"/>
          <w:i/>
          <w:iCs/>
          <w:color w:val="24292E"/>
        </w:rPr>
        <w:t>check</w:t>
      </w:r>
      <w:r w:rsidRPr="002C77EC">
        <w:rPr>
          <w:rFonts w:ascii="Segoe UI" w:eastAsia="Times New Roman" w:hAnsi="Segoe UI" w:cs="Segoe UI"/>
          <w:color w:val="24292E"/>
        </w:rPr>
        <w:t> themselves against accidentally (re)using variables outside of their intended purpose, such as being issued an error about an unknown variable if you try to use it in the wrong place. Block-scoping (if it were possible) for the </w:t>
      </w:r>
      <w:r w:rsidRPr="002C77EC">
        <w:rPr>
          <w:rFonts w:ascii="Consolas" w:eastAsia="Times New Roman" w:hAnsi="Consolas" w:cs="Courier New"/>
          <w:color w:val="24292E"/>
        </w:rPr>
        <w:t>i</w:t>
      </w:r>
      <w:r w:rsidRPr="002C77EC">
        <w:rPr>
          <w:rFonts w:ascii="Segoe UI" w:eastAsia="Times New Roman" w:hAnsi="Segoe UI" w:cs="Segoe UI"/>
          <w:color w:val="24292E"/>
        </w:rPr>
        <w:t> variable would make </w:t>
      </w:r>
      <w:r w:rsidRPr="002C77EC">
        <w:rPr>
          <w:rFonts w:ascii="Consolas" w:eastAsia="Times New Roman" w:hAnsi="Consolas" w:cs="Courier New"/>
          <w:color w:val="24292E"/>
        </w:rPr>
        <w:t>i</w:t>
      </w:r>
      <w:r w:rsidRPr="002C77EC">
        <w:rPr>
          <w:rFonts w:ascii="Segoe UI" w:eastAsia="Times New Roman" w:hAnsi="Segoe UI" w:cs="Segoe UI"/>
          <w:color w:val="24292E"/>
        </w:rPr>
        <w:t> available only for the for-loop, causing an error if </w:t>
      </w:r>
      <w:r w:rsidRPr="002C77EC">
        <w:rPr>
          <w:rFonts w:ascii="Consolas" w:eastAsia="Times New Roman" w:hAnsi="Consolas" w:cs="Courier New"/>
          <w:color w:val="24292E"/>
        </w:rPr>
        <w:t>i</w:t>
      </w:r>
      <w:r w:rsidRPr="002C77EC">
        <w:rPr>
          <w:rFonts w:ascii="Segoe UI" w:eastAsia="Times New Roman" w:hAnsi="Segoe UI" w:cs="Segoe UI"/>
          <w:color w:val="24292E"/>
        </w:rPr>
        <w:t> is accessed elsewhere in the function. This helps ensure variables are not re-used in confusing or hard-to-maintain ways.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the sad reality is that, on the surface, JavaScript has no facility for block scope.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That is, until you dig a little further.</w:t>
      </w:r>
    </w:p>
    <w:p w:rsidR="002C77EC" w:rsidRPr="002C77EC" w:rsidRDefault="002C77EC" w:rsidP="002C77EC">
      <w:pPr>
        <w:spacing w:after="0" w:line="240" w:lineRule="auto"/>
        <w:outlineLvl w:val="2"/>
        <w:rPr>
          <w:rFonts w:ascii="Segoe UI" w:eastAsia="Times New Roman" w:hAnsi="Segoe UI" w:cs="Segoe UI"/>
          <w:b/>
          <w:bCs/>
          <w:color w:val="24292E"/>
        </w:rPr>
      </w:pPr>
      <w:r w:rsidRPr="002C77EC">
        <w:rPr>
          <w:rFonts w:ascii="Consolas" w:eastAsia="Times New Roman" w:hAnsi="Consolas" w:cs="Courier New"/>
          <w:b/>
          <w:bCs/>
          <w:color w:val="24292E"/>
        </w:rPr>
        <w:t>with</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We learned about </w:t>
      </w:r>
      <w:r w:rsidRPr="002C77EC">
        <w:rPr>
          <w:rFonts w:ascii="Consolas" w:eastAsia="Times New Roman" w:hAnsi="Consolas" w:cs="Courier New"/>
          <w:color w:val="24292E"/>
        </w:rPr>
        <w:t>with</w:t>
      </w:r>
      <w:r w:rsidRPr="002C77EC">
        <w:rPr>
          <w:rFonts w:ascii="Segoe UI" w:eastAsia="Times New Roman" w:hAnsi="Segoe UI" w:cs="Segoe UI"/>
          <w:color w:val="24292E"/>
        </w:rPr>
        <w:t> in Chapter 2. While it is a frowned upon construct, it </w:t>
      </w:r>
      <w:r w:rsidRPr="002C77EC">
        <w:rPr>
          <w:rFonts w:ascii="Segoe UI" w:eastAsia="Times New Roman" w:hAnsi="Segoe UI" w:cs="Segoe UI"/>
          <w:i/>
          <w:iCs/>
          <w:color w:val="24292E"/>
        </w:rPr>
        <w:t>is</w:t>
      </w:r>
      <w:r w:rsidRPr="002C77EC">
        <w:rPr>
          <w:rFonts w:ascii="Segoe UI" w:eastAsia="Times New Roman" w:hAnsi="Segoe UI" w:cs="Segoe UI"/>
          <w:color w:val="24292E"/>
        </w:rPr>
        <w:t> an example of (a form of) block scope, in that the scope that is created from the object only exists for the lifetime of that </w:t>
      </w:r>
      <w:r w:rsidRPr="002C77EC">
        <w:rPr>
          <w:rFonts w:ascii="Consolas" w:eastAsia="Times New Roman" w:hAnsi="Consolas" w:cs="Courier New"/>
          <w:color w:val="24292E"/>
        </w:rPr>
        <w:t>with</w:t>
      </w:r>
      <w:r w:rsidRPr="002C77EC">
        <w:rPr>
          <w:rFonts w:ascii="Segoe UI" w:eastAsia="Times New Roman" w:hAnsi="Segoe UI" w:cs="Segoe UI"/>
          <w:color w:val="24292E"/>
        </w:rPr>
        <w:t> statement, and not in the enclosing scope.</w:t>
      </w:r>
    </w:p>
    <w:p w:rsidR="002C77EC" w:rsidRPr="002C77EC" w:rsidRDefault="002C77EC" w:rsidP="002C77EC">
      <w:pPr>
        <w:spacing w:after="0" w:line="240" w:lineRule="auto"/>
        <w:outlineLvl w:val="2"/>
        <w:rPr>
          <w:rFonts w:ascii="Segoe UI" w:eastAsia="Times New Roman" w:hAnsi="Segoe UI" w:cs="Segoe UI"/>
          <w:b/>
          <w:bCs/>
          <w:color w:val="24292E"/>
        </w:rPr>
      </w:pPr>
      <w:r w:rsidRPr="002C77EC">
        <w:rPr>
          <w:rFonts w:ascii="Consolas" w:eastAsia="Times New Roman" w:hAnsi="Consolas" w:cs="Courier New"/>
          <w:b/>
          <w:bCs/>
          <w:color w:val="24292E"/>
        </w:rPr>
        <w:t>try/catch</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It's a </w:t>
      </w:r>
      <w:r w:rsidRPr="002C77EC">
        <w:rPr>
          <w:rFonts w:ascii="Segoe UI" w:eastAsia="Times New Roman" w:hAnsi="Segoe UI" w:cs="Segoe UI"/>
          <w:i/>
          <w:iCs/>
          <w:color w:val="24292E"/>
        </w:rPr>
        <w:t>very</w:t>
      </w:r>
      <w:r w:rsidRPr="002C77EC">
        <w:rPr>
          <w:rFonts w:ascii="Segoe UI" w:eastAsia="Times New Roman" w:hAnsi="Segoe UI" w:cs="Segoe UI"/>
          <w:color w:val="24292E"/>
        </w:rPr>
        <w:t> little known fact that JavaScript in ES3 specified the variable declaration in the </w:t>
      </w:r>
      <w:r w:rsidRPr="002C77EC">
        <w:rPr>
          <w:rFonts w:ascii="Consolas" w:eastAsia="Times New Roman" w:hAnsi="Consolas" w:cs="Courier New"/>
          <w:color w:val="24292E"/>
        </w:rPr>
        <w:t>catch</w:t>
      </w:r>
      <w:r w:rsidRPr="002C77EC">
        <w:rPr>
          <w:rFonts w:ascii="Segoe UI" w:eastAsia="Times New Roman" w:hAnsi="Segoe UI" w:cs="Segoe UI"/>
          <w:color w:val="24292E"/>
        </w:rPr>
        <w:t> clause of a </w:t>
      </w:r>
      <w:r w:rsidRPr="002C77EC">
        <w:rPr>
          <w:rFonts w:ascii="Consolas" w:eastAsia="Times New Roman" w:hAnsi="Consolas" w:cs="Courier New"/>
          <w:color w:val="24292E"/>
        </w:rPr>
        <w:t>try/catch</w:t>
      </w:r>
      <w:r w:rsidRPr="002C77EC">
        <w:rPr>
          <w:rFonts w:ascii="Segoe UI" w:eastAsia="Times New Roman" w:hAnsi="Segoe UI" w:cs="Segoe UI"/>
          <w:color w:val="24292E"/>
        </w:rPr>
        <w:t> to be block-scoped to the </w:t>
      </w:r>
      <w:r w:rsidRPr="002C77EC">
        <w:rPr>
          <w:rFonts w:ascii="Consolas" w:eastAsia="Times New Roman" w:hAnsi="Consolas" w:cs="Courier New"/>
          <w:color w:val="24292E"/>
        </w:rPr>
        <w:t>catch</w:t>
      </w:r>
      <w:r w:rsidRPr="002C77EC">
        <w:rPr>
          <w:rFonts w:ascii="Segoe UI" w:eastAsia="Times New Roman" w:hAnsi="Segoe UI" w:cs="Segoe UI"/>
          <w:color w:val="24292E"/>
        </w:rPr>
        <w:t> block.</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 instance: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try</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005CC5"/>
        </w:rPr>
        <w:t>undefined</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illegal operation to force an exception!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catch</w:t>
      </w:r>
      <w:r w:rsidRPr="002C77EC">
        <w:rPr>
          <w:rFonts w:ascii="Consolas" w:eastAsia="Times New Roman" w:hAnsi="Consolas" w:cs="Courier New"/>
          <w:color w:val="24292E"/>
        </w:rPr>
        <w:t xml:space="preserve"> (err)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err ); </w:t>
      </w:r>
      <w:r w:rsidRPr="002C77EC">
        <w:rPr>
          <w:rFonts w:ascii="Consolas" w:eastAsia="Times New Roman" w:hAnsi="Consolas" w:cs="Courier New"/>
          <w:color w:val="6A737D"/>
        </w:rPr>
        <w:t>// works!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err ); </w:t>
      </w:r>
      <w:r w:rsidRPr="002C77EC">
        <w:rPr>
          <w:rFonts w:ascii="Consolas" w:eastAsia="Times New Roman" w:hAnsi="Consolas" w:cs="Courier New"/>
          <w:color w:val="6A737D"/>
        </w:rPr>
        <w:t>// ReferenceError: `err` not found</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As you can see, </w:t>
      </w:r>
      <w:r w:rsidRPr="002C77EC">
        <w:rPr>
          <w:rFonts w:ascii="Consolas" w:eastAsia="Times New Roman" w:hAnsi="Consolas" w:cs="Courier New"/>
          <w:color w:val="24292E"/>
        </w:rPr>
        <w:t>err</w:t>
      </w:r>
      <w:r w:rsidRPr="002C77EC">
        <w:rPr>
          <w:rFonts w:ascii="Segoe UI" w:eastAsia="Times New Roman" w:hAnsi="Segoe UI" w:cs="Segoe UI"/>
          <w:color w:val="24292E"/>
        </w:rPr>
        <w:t> exists only in the </w:t>
      </w:r>
      <w:r w:rsidRPr="002C77EC">
        <w:rPr>
          <w:rFonts w:ascii="Consolas" w:eastAsia="Times New Roman" w:hAnsi="Consolas" w:cs="Courier New"/>
          <w:color w:val="24292E"/>
        </w:rPr>
        <w:t>catch</w:t>
      </w:r>
      <w:r w:rsidRPr="002C77EC">
        <w:rPr>
          <w:rFonts w:ascii="Segoe UI" w:eastAsia="Times New Roman" w:hAnsi="Segoe UI" w:cs="Segoe UI"/>
          <w:color w:val="24292E"/>
        </w:rPr>
        <w:t> clause, and throws an error when you try to reference it elsewhere.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While this behavior has been specified and true of practically all standard JS environments (except perhaps old IE), many linters seem to still complain if you have two or more </w:t>
      </w:r>
      <w:r w:rsidRPr="002C77EC">
        <w:rPr>
          <w:rFonts w:ascii="Consolas" w:eastAsia="Times New Roman" w:hAnsi="Consolas" w:cs="Courier New"/>
          <w:color w:val="24292E"/>
        </w:rPr>
        <w:t>catch</w:t>
      </w:r>
      <w:r w:rsidRPr="002C77EC">
        <w:rPr>
          <w:rFonts w:ascii="Segoe UI" w:eastAsia="Times New Roman" w:hAnsi="Segoe UI" w:cs="Segoe UI"/>
          <w:color w:val="24292E"/>
        </w:rPr>
        <w:t> clauses in the same scope which each declare their error variable with the same identifier name. This is not actually a re-definition, since the variables are safely block-scoped, but the linters still seem to, annoyingly, complain about this fact.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To avoid these unnecessary warnings, some devs will name their </w:t>
      </w:r>
      <w:r w:rsidRPr="002C77EC">
        <w:rPr>
          <w:rFonts w:ascii="Consolas" w:eastAsia="Times New Roman" w:hAnsi="Consolas" w:cs="Courier New"/>
          <w:color w:val="24292E"/>
        </w:rPr>
        <w:t>catch</w:t>
      </w:r>
      <w:r w:rsidRPr="002C77EC">
        <w:rPr>
          <w:rFonts w:ascii="Segoe UI" w:eastAsia="Times New Roman" w:hAnsi="Segoe UI" w:cs="Segoe UI"/>
          <w:color w:val="24292E"/>
        </w:rPr>
        <w:t> variables </w:t>
      </w:r>
      <w:r w:rsidRPr="002C77EC">
        <w:rPr>
          <w:rFonts w:ascii="Consolas" w:eastAsia="Times New Roman" w:hAnsi="Consolas" w:cs="Courier New"/>
          <w:color w:val="24292E"/>
        </w:rPr>
        <w:t>err1</w:t>
      </w:r>
      <w:r w:rsidRPr="002C77EC">
        <w:rPr>
          <w:rFonts w:ascii="Segoe UI" w:eastAsia="Times New Roman" w:hAnsi="Segoe UI" w:cs="Segoe UI"/>
          <w:color w:val="24292E"/>
        </w:rPr>
        <w:t>, </w:t>
      </w:r>
      <w:r w:rsidRPr="002C77EC">
        <w:rPr>
          <w:rFonts w:ascii="Consolas" w:eastAsia="Times New Roman" w:hAnsi="Consolas" w:cs="Courier New"/>
          <w:color w:val="24292E"/>
        </w:rPr>
        <w:t>err2</w:t>
      </w:r>
      <w:r w:rsidRPr="002C77EC">
        <w:rPr>
          <w:rFonts w:ascii="Segoe UI" w:eastAsia="Times New Roman" w:hAnsi="Segoe UI" w:cs="Segoe UI"/>
          <w:color w:val="24292E"/>
        </w:rPr>
        <w:t>, etc. Other devs will simply turn off the linting check for duplicate variable names.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block-scoping nature of </w:t>
      </w:r>
      <w:r w:rsidRPr="002C77EC">
        <w:rPr>
          <w:rFonts w:ascii="Consolas" w:eastAsia="Times New Roman" w:hAnsi="Consolas" w:cs="Courier New"/>
          <w:color w:val="24292E"/>
        </w:rPr>
        <w:t>catch</w:t>
      </w:r>
      <w:r w:rsidRPr="002C77EC">
        <w:rPr>
          <w:rFonts w:ascii="Segoe UI" w:eastAsia="Times New Roman" w:hAnsi="Segoe UI" w:cs="Segoe UI"/>
          <w:color w:val="24292E"/>
        </w:rPr>
        <w:t> may seem like a useless academic fact, but see Appendix B for more information on just how useful it might be.</w:t>
      </w:r>
    </w:p>
    <w:p w:rsidR="002C77EC" w:rsidRPr="002C77EC" w:rsidRDefault="002C77EC" w:rsidP="002C77EC">
      <w:pPr>
        <w:spacing w:after="0" w:line="240" w:lineRule="auto"/>
        <w:outlineLvl w:val="2"/>
        <w:rPr>
          <w:rFonts w:ascii="Segoe UI" w:eastAsia="Times New Roman" w:hAnsi="Segoe UI" w:cs="Segoe UI"/>
          <w:b/>
          <w:bCs/>
          <w:color w:val="24292E"/>
        </w:rPr>
      </w:pPr>
      <w:r w:rsidRPr="002C77EC">
        <w:rPr>
          <w:rFonts w:ascii="Consolas" w:eastAsia="Times New Roman" w:hAnsi="Consolas" w:cs="Courier New"/>
          <w:b/>
          <w:bCs/>
          <w:color w:val="24292E"/>
        </w:rPr>
        <w:t>let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Thus far, we've seen that JavaScript only has some strange niche behaviors which expose block scope functionality. If that were all we had, and </w:t>
      </w:r>
      <w:r w:rsidRPr="002C77EC">
        <w:rPr>
          <w:rFonts w:ascii="Segoe UI" w:eastAsia="Times New Roman" w:hAnsi="Segoe UI" w:cs="Segoe UI"/>
          <w:i/>
          <w:iCs/>
          <w:color w:val="24292E"/>
        </w:rPr>
        <w:t>it was</w:t>
      </w:r>
      <w:r w:rsidRPr="002C77EC">
        <w:rPr>
          <w:rFonts w:ascii="Segoe UI" w:eastAsia="Times New Roman" w:hAnsi="Segoe UI" w:cs="Segoe UI"/>
          <w:color w:val="24292E"/>
        </w:rPr>
        <w:t> for many, many years, then block scoping would not be terribly useful to the JavaScript developer.</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Fortunately, ES6 changes that, and introduces a new keyword </w:t>
      </w:r>
      <w:r w:rsidRPr="002C77EC">
        <w:rPr>
          <w:rFonts w:ascii="Consolas" w:eastAsia="Times New Roman" w:hAnsi="Consolas" w:cs="Courier New"/>
          <w:color w:val="24292E"/>
        </w:rPr>
        <w:t>let</w:t>
      </w:r>
      <w:r w:rsidRPr="002C77EC">
        <w:rPr>
          <w:rFonts w:ascii="Segoe UI" w:eastAsia="Times New Roman" w:hAnsi="Segoe UI" w:cs="Segoe UI"/>
          <w:color w:val="24292E"/>
        </w:rPr>
        <w:t> which sits alongside </w:t>
      </w:r>
      <w:r w:rsidRPr="002C77EC">
        <w:rPr>
          <w:rFonts w:ascii="Consolas" w:eastAsia="Times New Roman" w:hAnsi="Consolas" w:cs="Courier New"/>
          <w:color w:val="24292E"/>
        </w:rPr>
        <w:t>var</w:t>
      </w:r>
      <w:r w:rsidRPr="002C77EC">
        <w:rPr>
          <w:rFonts w:ascii="Segoe UI" w:eastAsia="Times New Roman" w:hAnsi="Segoe UI" w:cs="Segoe UI"/>
          <w:color w:val="24292E"/>
        </w:rPr>
        <w:t> as another way to declare variables.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w:t>
      </w:r>
      <w:r w:rsidRPr="002C77EC">
        <w:rPr>
          <w:rFonts w:ascii="Consolas" w:eastAsia="Times New Roman" w:hAnsi="Consolas" w:cs="Courier New"/>
          <w:color w:val="24292E"/>
        </w:rPr>
        <w:t>let</w:t>
      </w:r>
      <w:r w:rsidRPr="002C77EC">
        <w:rPr>
          <w:rFonts w:ascii="Segoe UI" w:eastAsia="Times New Roman" w:hAnsi="Segoe UI" w:cs="Segoe UI"/>
          <w:color w:val="24292E"/>
        </w:rPr>
        <w:t> keyword attaches the variable declaration to the scope of whatever block (commonly a </w:t>
      </w:r>
      <w:r w:rsidRPr="002C77EC">
        <w:rPr>
          <w:rFonts w:ascii="Consolas" w:eastAsia="Times New Roman" w:hAnsi="Consolas" w:cs="Courier New"/>
          <w:color w:val="24292E"/>
        </w:rPr>
        <w:t>{ .. }</w:t>
      </w:r>
      <w:r w:rsidRPr="002C77EC">
        <w:rPr>
          <w:rFonts w:ascii="Segoe UI" w:eastAsia="Times New Roman" w:hAnsi="Segoe UI" w:cs="Segoe UI"/>
          <w:color w:val="24292E"/>
        </w:rPr>
        <w:t> pair) it's contained in. In other words, </w:t>
      </w:r>
      <w:r w:rsidRPr="002C77EC">
        <w:rPr>
          <w:rFonts w:ascii="Consolas" w:eastAsia="Times New Roman" w:hAnsi="Consolas" w:cs="Courier New"/>
          <w:color w:val="24292E"/>
        </w:rPr>
        <w:t>let</w:t>
      </w:r>
      <w:r w:rsidRPr="002C77EC">
        <w:rPr>
          <w:rFonts w:ascii="Segoe UI" w:eastAsia="Times New Roman" w:hAnsi="Segoe UI" w:cs="Segoe UI"/>
          <w:color w:val="24292E"/>
        </w:rPr>
        <w:t> implicitly hijacks any block's scope for its variable declaration.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(foo)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something</w:t>
      </w:r>
      <w:r w:rsidRPr="002C77EC">
        <w:rPr>
          <w:rFonts w:ascii="Consolas" w:eastAsia="Times New Roman" w:hAnsi="Consolas" w:cs="Courier New"/>
          <w:color w:val="24292E"/>
        </w:rPr>
        <w:t>(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bar ); </w:t>
      </w:r>
      <w:r w:rsidRPr="002C77EC">
        <w:rPr>
          <w:rFonts w:ascii="Consolas" w:eastAsia="Times New Roman" w:hAnsi="Consolas" w:cs="Courier New"/>
          <w:color w:val="6A737D"/>
        </w:rPr>
        <w:t>// ReferenceError</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Using </w:t>
      </w:r>
      <w:r w:rsidRPr="002C77EC">
        <w:rPr>
          <w:rFonts w:ascii="Consolas" w:eastAsia="Times New Roman" w:hAnsi="Consolas" w:cs="Courier New"/>
          <w:color w:val="24292E"/>
        </w:rPr>
        <w:t>let</w:t>
      </w:r>
      <w:r w:rsidRPr="002C77EC">
        <w:rPr>
          <w:rFonts w:ascii="Segoe UI" w:eastAsia="Times New Roman" w:hAnsi="Segoe UI" w:cs="Segoe UI"/>
          <w:color w:val="24292E"/>
        </w:rPr>
        <w:t> to attach a variable to an existing block is somewhat implicit. It can confuse you if you're not paying close attention to which blocks have variables scoped to them, and are in the habit of moving blocks around, wrapping them in other blocks, etc., as you develop and evolve code.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Creating explicit blocks for block-scoping can address some of these concerns, making it more obvious where variables are attached and not. Usually, explicit code is preferable over implicit or subtle code. This explicit block-scoping style is easy to achieve, and fits more naturally with how block-scoping works in other languages: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(foo)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 </w:t>
      </w:r>
      <w:r w:rsidRPr="002C77EC">
        <w:rPr>
          <w:rFonts w:ascii="Consolas" w:eastAsia="Times New Roman" w:hAnsi="Consolas" w:cs="Courier New"/>
          <w:color w:val="6A737D"/>
        </w:rPr>
        <w:t>// &lt;-- explicit block</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 xml:space="preserve">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something</w:t>
      </w:r>
      <w:r w:rsidRPr="002C77EC">
        <w:rPr>
          <w:rFonts w:ascii="Consolas" w:eastAsia="Times New Roman" w:hAnsi="Consolas" w:cs="Courier New"/>
          <w:color w:val="24292E"/>
        </w:rPr>
        <w:t>(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bar ); </w:t>
      </w:r>
      <w:r w:rsidRPr="002C77EC">
        <w:rPr>
          <w:rFonts w:ascii="Consolas" w:eastAsia="Times New Roman" w:hAnsi="Consolas" w:cs="Courier New"/>
          <w:color w:val="6A737D"/>
        </w:rPr>
        <w:t>// ReferenceError</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We can create an arbitrary block for </w:t>
      </w:r>
      <w:r w:rsidRPr="002C77EC">
        <w:rPr>
          <w:rFonts w:ascii="Consolas" w:eastAsia="Times New Roman" w:hAnsi="Consolas" w:cs="Courier New"/>
          <w:color w:val="24292E"/>
        </w:rPr>
        <w:t>let</w:t>
      </w:r>
      <w:r w:rsidRPr="002C77EC">
        <w:rPr>
          <w:rFonts w:ascii="Segoe UI" w:eastAsia="Times New Roman" w:hAnsi="Segoe UI" w:cs="Segoe UI"/>
          <w:color w:val="24292E"/>
        </w:rPr>
        <w:t> to bind to by simply including a </w:t>
      </w:r>
      <w:r w:rsidRPr="002C77EC">
        <w:rPr>
          <w:rFonts w:ascii="Consolas" w:eastAsia="Times New Roman" w:hAnsi="Consolas" w:cs="Courier New"/>
          <w:color w:val="24292E"/>
        </w:rPr>
        <w:t>{ .. }</w:t>
      </w:r>
      <w:r w:rsidRPr="002C77EC">
        <w:rPr>
          <w:rFonts w:ascii="Segoe UI" w:eastAsia="Times New Roman" w:hAnsi="Segoe UI" w:cs="Segoe UI"/>
          <w:color w:val="24292E"/>
        </w:rPr>
        <w:t> pair anywhere a statement is valid grammar. In this case, we've made an explicit block </w:t>
      </w:r>
      <w:r w:rsidRPr="002C77EC">
        <w:rPr>
          <w:rFonts w:ascii="Segoe UI" w:eastAsia="Times New Roman" w:hAnsi="Segoe UI" w:cs="Segoe UI"/>
          <w:i/>
          <w:iCs/>
          <w:color w:val="24292E"/>
        </w:rPr>
        <w:t>inside</w:t>
      </w:r>
      <w:r w:rsidRPr="002C77EC">
        <w:rPr>
          <w:rFonts w:ascii="Segoe UI" w:eastAsia="Times New Roman" w:hAnsi="Segoe UI" w:cs="Segoe UI"/>
          <w:color w:val="24292E"/>
        </w:rPr>
        <w:t> the if-statement, which may be easier as a whole block to move around later in refactoring, without affecting the position and semantics of the enclosing if-statement.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For another way to express explicit block scopes, see Appendix B.</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In Chapter 4, we will address hoisting, which talks about declarations being taken as existing for the entire scope in which they occur.</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However, declarations made with </w:t>
      </w:r>
      <w:r w:rsidRPr="002C77EC">
        <w:rPr>
          <w:rFonts w:ascii="Consolas" w:eastAsia="Times New Roman" w:hAnsi="Consolas" w:cs="Courier New"/>
          <w:color w:val="24292E"/>
        </w:rPr>
        <w:t>let</w:t>
      </w:r>
      <w:r w:rsidRPr="002C77EC">
        <w:rPr>
          <w:rFonts w:ascii="Segoe UI" w:eastAsia="Times New Roman" w:hAnsi="Segoe UI" w:cs="Segoe UI"/>
          <w:color w:val="24292E"/>
        </w:rPr>
        <w:t> will </w:t>
      </w:r>
      <w:r w:rsidRPr="002C77EC">
        <w:rPr>
          <w:rFonts w:ascii="Segoe UI" w:eastAsia="Times New Roman" w:hAnsi="Segoe UI" w:cs="Segoe UI"/>
          <w:i/>
          <w:iCs/>
          <w:color w:val="24292E"/>
        </w:rPr>
        <w:t>not</w:t>
      </w:r>
      <w:r w:rsidRPr="002C77EC">
        <w:rPr>
          <w:rFonts w:ascii="Segoe UI" w:eastAsia="Times New Roman" w:hAnsi="Segoe UI" w:cs="Segoe UI"/>
          <w:color w:val="24292E"/>
        </w:rPr>
        <w:t> hoist to the entire scope of the block they appear in. Such declarations will not observably "exist" in the block until the declaration statement.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bar ); </w:t>
      </w:r>
      <w:r w:rsidRPr="002C77EC">
        <w:rPr>
          <w:rFonts w:ascii="Consolas" w:eastAsia="Times New Roman" w:hAnsi="Consolas" w:cs="Courier New"/>
          <w:color w:val="6A737D"/>
        </w:rPr>
        <w:t>// ReferenceError!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before="360" w:after="240" w:line="240" w:lineRule="auto"/>
        <w:outlineLvl w:val="3"/>
        <w:rPr>
          <w:rFonts w:ascii="Segoe UI" w:eastAsia="Times New Roman" w:hAnsi="Segoe UI" w:cs="Segoe UI"/>
          <w:b/>
          <w:bCs/>
          <w:color w:val="24292E"/>
        </w:rPr>
      </w:pPr>
      <w:r w:rsidRPr="002C77EC">
        <w:rPr>
          <w:rFonts w:ascii="Segoe UI" w:eastAsia="Times New Roman" w:hAnsi="Segoe UI" w:cs="Segoe UI"/>
          <w:b/>
          <w:bCs/>
          <w:color w:val="24292E"/>
        </w:rPr>
        <w:t>Garbage Collection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Another reason block-scoping is useful relates to closures and garbage collection to reclaim memory. We'll briefly illustrate here, but the closure mechanism is explained in detail in Chapter 5.</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Consider: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process</w:t>
      </w:r>
      <w:r w:rsidRPr="002C77EC">
        <w:rPr>
          <w:rFonts w:ascii="Consolas" w:eastAsia="Times New Roman" w:hAnsi="Consolas" w:cs="Courier New"/>
          <w:color w:val="24292E"/>
        </w:rPr>
        <w:t>(data)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lastRenderedPageBreak/>
        <w:tab/>
      </w:r>
      <w:r w:rsidRPr="002C77EC">
        <w:rPr>
          <w:rFonts w:ascii="Consolas" w:eastAsia="Times New Roman" w:hAnsi="Consolas" w:cs="Courier New"/>
          <w:color w:val="6A737D"/>
        </w:rPr>
        <w:t>// do something interesting</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someReallyBigData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 ..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005CC5"/>
        </w:rPr>
        <w:t>process</w:t>
      </w:r>
      <w:r w:rsidRPr="002C77EC">
        <w:rPr>
          <w:rFonts w:ascii="Consolas" w:eastAsia="Times New Roman" w:hAnsi="Consolas" w:cs="Courier New"/>
          <w:color w:val="24292E"/>
        </w:rPr>
        <w:t>( someReallyBigData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btn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document</w:t>
      </w:r>
      <w:r w:rsidRPr="002C77EC">
        <w:rPr>
          <w:rFonts w:ascii="Consolas" w:eastAsia="Times New Roman" w:hAnsi="Consolas" w:cs="Courier New"/>
          <w:color w:val="24292E"/>
        </w:rPr>
        <w:t>.</w:t>
      </w:r>
      <w:r w:rsidRPr="002C77EC">
        <w:rPr>
          <w:rFonts w:ascii="Consolas" w:eastAsia="Times New Roman" w:hAnsi="Consolas" w:cs="Courier New"/>
          <w:color w:val="005CC5"/>
        </w:rPr>
        <w:t>getElementById</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"my_button"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btn.</w:t>
      </w:r>
      <w:r w:rsidRPr="002C77EC">
        <w:rPr>
          <w:rFonts w:ascii="Consolas" w:eastAsia="Times New Roman" w:hAnsi="Consolas" w:cs="Courier New"/>
          <w:color w:val="005CC5"/>
        </w:rPr>
        <w:t>addEventListener</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"click"</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click</w:t>
      </w:r>
      <w:r w:rsidRPr="002C77EC">
        <w:rPr>
          <w:rFonts w:ascii="Consolas" w:eastAsia="Times New Roman" w:hAnsi="Consolas" w:cs="Courier New"/>
          <w:color w:val="24292E"/>
        </w:rPr>
        <w:t>(evt){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w:t>
      </w:r>
      <w:r w:rsidRPr="002C77EC">
        <w:rPr>
          <w:rFonts w:ascii="Consolas" w:eastAsia="Times New Roman" w:hAnsi="Consolas" w:cs="Courier New"/>
          <w:color w:val="032F62"/>
        </w:rPr>
        <w:t>"button clicked"</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/*capturingPhase=*/</w:t>
      </w:r>
      <w:r w:rsidRPr="002C77EC">
        <w:rPr>
          <w:rFonts w:ascii="Consolas" w:eastAsia="Times New Roman" w:hAnsi="Consolas" w:cs="Courier New"/>
          <w:color w:val="005CC5"/>
        </w:rPr>
        <w:t>false</w:t>
      </w:r>
      <w:r w:rsidRPr="002C77EC">
        <w:rPr>
          <w:rFonts w:ascii="Consolas" w:eastAsia="Times New Roman" w:hAnsi="Consolas" w:cs="Courier New"/>
          <w:color w:val="24292E"/>
        </w:rPr>
        <w:t xml:space="preserve"> );</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w:t>
      </w:r>
      <w:r w:rsidRPr="002C77EC">
        <w:rPr>
          <w:rFonts w:ascii="Consolas" w:eastAsia="Times New Roman" w:hAnsi="Consolas" w:cs="Courier New"/>
          <w:color w:val="24292E"/>
        </w:rPr>
        <w:t>click</w:t>
      </w:r>
      <w:r w:rsidRPr="002C77EC">
        <w:rPr>
          <w:rFonts w:ascii="Segoe UI" w:eastAsia="Times New Roman" w:hAnsi="Segoe UI" w:cs="Segoe UI"/>
          <w:color w:val="24292E"/>
        </w:rPr>
        <w:t> function click handler callback doesn't </w:t>
      </w:r>
      <w:r w:rsidRPr="002C77EC">
        <w:rPr>
          <w:rFonts w:ascii="Segoe UI" w:eastAsia="Times New Roman" w:hAnsi="Segoe UI" w:cs="Segoe UI"/>
          <w:i/>
          <w:iCs/>
          <w:color w:val="24292E"/>
        </w:rPr>
        <w:t>need</w:t>
      </w:r>
      <w:r w:rsidRPr="002C77EC">
        <w:rPr>
          <w:rFonts w:ascii="Segoe UI" w:eastAsia="Times New Roman" w:hAnsi="Segoe UI" w:cs="Segoe UI"/>
          <w:color w:val="24292E"/>
        </w:rPr>
        <w:t> the </w:t>
      </w:r>
      <w:r w:rsidRPr="002C77EC">
        <w:rPr>
          <w:rFonts w:ascii="Consolas" w:eastAsia="Times New Roman" w:hAnsi="Consolas" w:cs="Courier New"/>
          <w:color w:val="24292E"/>
        </w:rPr>
        <w:t>someReallyBigData</w:t>
      </w:r>
      <w:r w:rsidRPr="002C77EC">
        <w:rPr>
          <w:rFonts w:ascii="Segoe UI" w:eastAsia="Times New Roman" w:hAnsi="Segoe UI" w:cs="Segoe UI"/>
          <w:color w:val="24292E"/>
        </w:rPr>
        <w:t> variable at all. That means, theoretically, after </w:t>
      </w:r>
      <w:r w:rsidRPr="002C77EC">
        <w:rPr>
          <w:rFonts w:ascii="Consolas" w:eastAsia="Times New Roman" w:hAnsi="Consolas" w:cs="Courier New"/>
          <w:color w:val="24292E"/>
        </w:rPr>
        <w:t>process(..)</w:t>
      </w:r>
      <w:r w:rsidRPr="002C77EC">
        <w:rPr>
          <w:rFonts w:ascii="Segoe UI" w:eastAsia="Times New Roman" w:hAnsi="Segoe UI" w:cs="Segoe UI"/>
          <w:color w:val="24292E"/>
        </w:rPr>
        <w:t> runs, the big memory-heavy data structure could be garbage collected. However, it's quite likely (though implementation dependent) that the JS engine will still have to keep the structure around, since the </w:t>
      </w:r>
      <w:r w:rsidRPr="002C77EC">
        <w:rPr>
          <w:rFonts w:ascii="Consolas" w:eastAsia="Times New Roman" w:hAnsi="Consolas" w:cs="Courier New"/>
          <w:color w:val="24292E"/>
        </w:rPr>
        <w:t>click</w:t>
      </w:r>
      <w:r w:rsidRPr="002C77EC">
        <w:rPr>
          <w:rFonts w:ascii="Segoe UI" w:eastAsia="Times New Roman" w:hAnsi="Segoe UI" w:cs="Segoe UI"/>
          <w:color w:val="24292E"/>
        </w:rPr>
        <w:t> function has a closure over the entire scope.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Block-scoping can address this concern, making it clearer to the engine that it does not need to keep </w:t>
      </w:r>
      <w:r w:rsidRPr="002C77EC">
        <w:rPr>
          <w:rFonts w:ascii="Consolas" w:eastAsia="Times New Roman" w:hAnsi="Consolas" w:cs="Courier New"/>
          <w:color w:val="24292E"/>
        </w:rPr>
        <w:t>someReallyBigData</w:t>
      </w:r>
      <w:r w:rsidRPr="002C77EC">
        <w:rPr>
          <w:rFonts w:ascii="Segoe UI" w:eastAsia="Times New Roman" w:hAnsi="Segoe UI" w:cs="Segoe UI"/>
          <w:color w:val="24292E"/>
        </w:rPr>
        <w:t>around:</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process</w:t>
      </w:r>
      <w:r w:rsidRPr="002C77EC">
        <w:rPr>
          <w:rFonts w:ascii="Consolas" w:eastAsia="Times New Roman" w:hAnsi="Consolas" w:cs="Courier New"/>
          <w:color w:val="24292E"/>
        </w:rPr>
        <w:t>(data)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A737D"/>
        </w:rPr>
        <w:t>// do something interesting</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A737D"/>
        </w:rPr>
        <w:t>// anything declared inside this block can go away after!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someReallyBigData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 ..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005CC5"/>
        </w:rPr>
        <w:t>process</w:t>
      </w:r>
      <w:r w:rsidRPr="002C77EC">
        <w:rPr>
          <w:rFonts w:ascii="Consolas" w:eastAsia="Times New Roman" w:hAnsi="Consolas" w:cs="Courier New"/>
          <w:color w:val="24292E"/>
        </w:rPr>
        <w:t>( someReallyBigData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btn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document</w:t>
      </w:r>
      <w:r w:rsidRPr="002C77EC">
        <w:rPr>
          <w:rFonts w:ascii="Consolas" w:eastAsia="Times New Roman" w:hAnsi="Consolas" w:cs="Courier New"/>
          <w:color w:val="24292E"/>
        </w:rPr>
        <w:t>.</w:t>
      </w:r>
      <w:r w:rsidRPr="002C77EC">
        <w:rPr>
          <w:rFonts w:ascii="Consolas" w:eastAsia="Times New Roman" w:hAnsi="Consolas" w:cs="Courier New"/>
          <w:color w:val="005CC5"/>
        </w:rPr>
        <w:t>getElementById</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"my_button"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btn.</w:t>
      </w:r>
      <w:r w:rsidRPr="002C77EC">
        <w:rPr>
          <w:rFonts w:ascii="Consolas" w:eastAsia="Times New Roman" w:hAnsi="Consolas" w:cs="Courier New"/>
          <w:color w:val="005CC5"/>
        </w:rPr>
        <w:t>addEventListener</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"click"</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click</w:t>
      </w:r>
      <w:r w:rsidRPr="002C77EC">
        <w:rPr>
          <w:rFonts w:ascii="Consolas" w:eastAsia="Times New Roman" w:hAnsi="Consolas" w:cs="Courier New"/>
          <w:color w:val="24292E"/>
        </w:rPr>
        <w:t>(evt){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w:t>
      </w:r>
      <w:r w:rsidRPr="002C77EC">
        <w:rPr>
          <w:rFonts w:ascii="Consolas" w:eastAsia="Times New Roman" w:hAnsi="Consolas" w:cs="Courier New"/>
          <w:color w:val="032F62"/>
        </w:rPr>
        <w:t>"button clicked"</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/*capturingPhase=*/</w:t>
      </w:r>
      <w:r w:rsidRPr="002C77EC">
        <w:rPr>
          <w:rFonts w:ascii="Consolas" w:eastAsia="Times New Roman" w:hAnsi="Consolas" w:cs="Courier New"/>
          <w:color w:val="005CC5"/>
        </w:rPr>
        <w:t>false</w:t>
      </w:r>
      <w:r w:rsidRPr="002C77EC">
        <w:rPr>
          <w:rFonts w:ascii="Consolas" w:eastAsia="Times New Roman" w:hAnsi="Consolas" w:cs="Courier New"/>
          <w:color w:val="24292E"/>
        </w:rPr>
        <w:t xml:space="preserve"> );</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Declaring explicit blocks for variables to locally bind to is a powerful tool that you can add to your code toolbox.</w:t>
      </w:r>
    </w:p>
    <w:p w:rsidR="002C77EC" w:rsidRPr="002C77EC" w:rsidRDefault="002C77EC" w:rsidP="002C77EC">
      <w:pPr>
        <w:spacing w:after="0" w:line="240" w:lineRule="auto"/>
        <w:outlineLvl w:val="3"/>
        <w:rPr>
          <w:rFonts w:ascii="Segoe UI" w:eastAsia="Times New Roman" w:hAnsi="Segoe UI" w:cs="Segoe UI"/>
          <w:b/>
          <w:bCs/>
          <w:color w:val="24292E"/>
        </w:rPr>
      </w:pPr>
      <w:r w:rsidRPr="002C77EC">
        <w:rPr>
          <w:rFonts w:ascii="Consolas" w:eastAsia="Times New Roman" w:hAnsi="Consolas" w:cs="Courier New"/>
          <w:b/>
          <w:bCs/>
          <w:color w:val="24292E"/>
        </w:rPr>
        <w:t>let</w:t>
      </w:r>
      <w:r w:rsidRPr="002C77EC">
        <w:rPr>
          <w:rFonts w:ascii="Segoe UI" w:eastAsia="Times New Roman" w:hAnsi="Segoe UI" w:cs="Segoe UI"/>
          <w:b/>
          <w:bCs/>
          <w:color w:val="24292E"/>
        </w:rPr>
        <w:t> Loops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 particular case where </w:t>
      </w:r>
      <w:r w:rsidRPr="002C77EC">
        <w:rPr>
          <w:rFonts w:ascii="Consolas" w:eastAsia="Times New Roman" w:hAnsi="Consolas" w:cs="Courier New"/>
          <w:color w:val="24292E"/>
        </w:rPr>
        <w:t>let</w:t>
      </w:r>
      <w:r w:rsidRPr="002C77EC">
        <w:rPr>
          <w:rFonts w:ascii="Segoe UI" w:eastAsia="Times New Roman" w:hAnsi="Segoe UI" w:cs="Segoe UI"/>
          <w:color w:val="24292E"/>
        </w:rPr>
        <w:t> shines is in the for-loop case as we discussed previously.</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0</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10</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i ); </w:t>
      </w:r>
      <w:r w:rsidRPr="002C77EC">
        <w:rPr>
          <w:rFonts w:ascii="Consolas" w:eastAsia="Times New Roman" w:hAnsi="Consolas" w:cs="Courier New"/>
          <w:color w:val="6A737D"/>
        </w:rPr>
        <w:t>// ReferenceError</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Not only does </w:t>
      </w:r>
      <w:r w:rsidRPr="002C77EC">
        <w:rPr>
          <w:rFonts w:ascii="Consolas" w:eastAsia="Times New Roman" w:hAnsi="Consolas" w:cs="Courier New"/>
          <w:color w:val="24292E"/>
        </w:rPr>
        <w:t>let</w:t>
      </w:r>
      <w:r w:rsidRPr="002C77EC">
        <w:rPr>
          <w:rFonts w:ascii="Segoe UI" w:eastAsia="Times New Roman" w:hAnsi="Segoe UI" w:cs="Segoe UI"/>
          <w:color w:val="24292E"/>
        </w:rPr>
        <w:t> in the for-loop header bind the </w:t>
      </w:r>
      <w:r w:rsidRPr="002C77EC">
        <w:rPr>
          <w:rFonts w:ascii="Consolas" w:eastAsia="Times New Roman" w:hAnsi="Consolas" w:cs="Courier New"/>
          <w:color w:val="24292E"/>
        </w:rPr>
        <w:t>i</w:t>
      </w:r>
      <w:r w:rsidRPr="002C77EC">
        <w:rPr>
          <w:rFonts w:ascii="Segoe UI" w:eastAsia="Times New Roman" w:hAnsi="Segoe UI" w:cs="Segoe UI"/>
          <w:color w:val="24292E"/>
        </w:rPr>
        <w:t> to the for-loop body, but in fact, it </w:t>
      </w:r>
      <w:r w:rsidRPr="002C77EC">
        <w:rPr>
          <w:rFonts w:ascii="Segoe UI" w:eastAsia="Times New Roman" w:hAnsi="Segoe UI" w:cs="Segoe UI"/>
          <w:b/>
          <w:bCs/>
          <w:color w:val="24292E"/>
        </w:rPr>
        <w:t>re-binds it</w:t>
      </w:r>
      <w:r w:rsidRPr="002C77EC">
        <w:rPr>
          <w:rFonts w:ascii="Segoe UI" w:eastAsia="Times New Roman" w:hAnsi="Segoe UI" w:cs="Segoe UI"/>
          <w:color w:val="24292E"/>
        </w:rPr>
        <w:t> to each </w:t>
      </w:r>
      <w:r w:rsidRPr="002C77EC">
        <w:rPr>
          <w:rFonts w:ascii="Segoe UI" w:eastAsia="Times New Roman" w:hAnsi="Segoe UI" w:cs="Segoe UI"/>
          <w:i/>
          <w:iCs/>
          <w:color w:val="24292E"/>
        </w:rPr>
        <w:t>iteration</w:t>
      </w:r>
      <w:r w:rsidRPr="002C77EC">
        <w:rPr>
          <w:rFonts w:ascii="Segoe UI" w:eastAsia="Times New Roman" w:hAnsi="Segoe UI" w:cs="Segoe UI"/>
          <w:color w:val="24292E"/>
        </w:rPr>
        <w:t> of the loop, making sure to re-assign it the value from the end of the previous loop iteration.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Here's another way of illustrating the per-iteration binding behavior that occurs: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j;</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(j</w:t>
      </w:r>
      <w:r w:rsidRPr="002C77EC">
        <w:rPr>
          <w:rFonts w:ascii="Consolas" w:eastAsia="Times New Roman" w:hAnsi="Consolas" w:cs="Courier New"/>
          <w:color w:val="D73A49"/>
        </w:rPr>
        <w:t>=</w:t>
      </w:r>
      <w:r w:rsidRPr="002C77EC">
        <w:rPr>
          <w:rFonts w:ascii="Consolas" w:eastAsia="Times New Roman" w:hAnsi="Consolas" w:cs="Courier New"/>
          <w:color w:val="005CC5"/>
        </w:rPr>
        <w:t>0</w:t>
      </w:r>
      <w:r w:rsidRPr="002C77EC">
        <w:rPr>
          <w:rFonts w:ascii="Consolas" w:eastAsia="Times New Roman" w:hAnsi="Consolas" w:cs="Courier New"/>
          <w:color w:val="24292E"/>
        </w:rPr>
        <w:t>; j</w:t>
      </w:r>
      <w:r w:rsidRPr="002C77EC">
        <w:rPr>
          <w:rFonts w:ascii="Consolas" w:eastAsia="Times New Roman" w:hAnsi="Consolas" w:cs="Courier New"/>
          <w:color w:val="D73A49"/>
        </w:rPr>
        <w:t>&lt;</w:t>
      </w:r>
      <w:r w:rsidRPr="002C77EC">
        <w:rPr>
          <w:rFonts w:ascii="Consolas" w:eastAsia="Times New Roman" w:hAnsi="Consolas" w:cs="Courier New"/>
          <w:color w:val="005CC5"/>
        </w:rPr>
        <w:t>10</w:t>
      </w:r>
      <w:r w:rsidRPr="002C77EC">
        <w:rPr>
          <w:rFonts w:ascii="Consolas" w:eastAsia="Times New Roman" w:hAnsi="Consolas" w:cs="Courier New"/>
          <w:color w:val="24292E"/>
        </w:rPr>
        <w:t>; j</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lastRenderedPageBreak/>
        <w:tab/>
      </w:r>
      <w:r w:rsidRPr="002C77EC">
        <w:rPr>
          <w:rFonts w:ascii="Consolas" w:eastAsia="Times New Roman" w:hAnsi="Consolas" w:cs="Courier New"/>
          <w:color w:val="24292E"/>
        </w:rPr>
        <w:tab/>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i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j; </w:t>
      </w:r>
      <w:r w:rsidRPr="002C77EC">
        <w:rPr>
          <w:rFonts w:ascii="Consolas" w:eastAsia="Times New Roman" w:hAnsi="Consolas" w:cs="Courier New"/>
          <w:color w:val="6A737D"/>
        </w:rPr>
        <w:t>// re-bound for each iteration!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reason why this per-iteration binding is interesting will become clear in Chapter 5 when we discuss closures.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Because </w:t>
      </w:r>
      <w:r w:rsidRPr="002C77EC">
        <w:rPr>
          <w:rFonts w:ascii="Consolas" w:eastAsia="Times New Roman" w:hAnsi="Consolas" w:cs="Courier New"/>
          <w:color w:val="24292E"/>
        </w:rPr>
        <w:t>let</w:t>
      </w:r>
      <w:r w:rsidRPr="002C77EC">
        <w:rPr>
          <w:rFonts w:ascii="Segoe UI" w:eastAsia="Times New Roman" w:hAnsi="Segoe UI" w:cs="Segoe UI"/>
          <w:color w:val="24292E"/>
        </w:rPr>
        <w:t> declarations attach to arbitrary blocks rather than to the enclosing function's scope (or global), there can be gotchas where existing code has a hidden reliance on function-scoped </w:t>
      </w:r>
      <w:r w:rsidRPr="002C77EC">
        <w:rPr>
          <w:rFonts w:ascii="Consolas" w:eastAsia="Times New Roman" w:hAnsi="Consolas" w:cs="Courier New"/>
          <w:color w:val="24292E"/>
        </w:rPr>
        <w:t>var</w:t>
      </w:r>
      <w:r w:rsidRPr="002C77EC">
        <w:rPr>
          <w:rFonts w:ascii="Segoe UI" w:eastAsia="Times New Roman" w:hAnsi="Segoe UI" w:cs="Segoe UI"/>
          <w:color w:val="24292E"/>
        </w:rPr>
        <w:t> declarations, and replacing the </w:t>
      </w:r>
      <w:r w:rsidRPr="002C77EC">
        <w:rPr>
          <w:rFonts w:ascii="Consolas" w:eastAsia="Times New Roman" w:hAnsi="Consolas" w:cs="Courier New"/>
          <w:color w:val="24292E"/>
        </w:rPr>
        <w:t>var</w:t>
      </w:r>
      <w:r w:rsidRPr="002C77EC">
        <w:rPr>
          <w:rFonts w:ascii="Segoe UI" w:eastAsia="Times New Roman" w:hAnsi="Segoe UI" w:cs="Segoe UI"/>
          <w:color w:val="24292E"/>
        </w:rPr>
        <w:t> with </w:t>
      </w:r>
      <w:r w:rsidRPr="002C77EC">
        <w:rPr>
          <w:rFonts w:ascii="Consolas" w:eastAsia="Times New Roman" w:hAnsi="Consolas" w:cs="Courier New"/>
          <w:color w:val="24292E"/>
        </w:rPr>
        <w:t>let</w:t>
      </w:r>
      <w:r w:rsidRPr="002C77EC">
        <w:rPr>
          <w:rFonts w:ascii="Segoe UI" w:eastAsia="Times New Roman" w:hAnsi="Segoe UI" w:cs="Segoe UI"/>
          <w:color w:val="24292E"/>
        </w:rPr>
        <w:t>may require additional care when refactoring code.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Consider: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 xml:space="preserve">, baz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10</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(foo)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(baz </w:t>
      </w:r>
      <w:r w:rsidRPr="002C77EC">
        <w:rPr>
          <w:rFonts w:ascii="Consolas" w:eastAsia="Times New Roman" w:hAnsi="Consolas" w:cs="Courier New"/>
          <w:color w:val="D73A49"/>
        </w:rPr>
        <w:t>&gt;</w:t>
      </w:r>
      <w:r w:rsidRPr="002C77EC">
        <w:rPr>
          <w:rFonts w:ascii="Consolas" w:eastAsia="Times New Roman" w:hAnsi="Consolas" w:cs="Courier New"/>
          <w:color w:val="24292E"/>
        </w:rPr>
        <w:t xml:space="preserve">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baz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A737D"/>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This code is fairly easily re-factored as: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 xml:space="preserve">, baz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10</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(foo)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A737D"/>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(baz </w:t>
      </w:r>
      <w:r w:rsidRPr="002C77EC">
        <w:rPr>
          <w:rFonts w:ascii="Consolas" w:eastAsia="Times New Roman" w:hAnsi="Consolas" w:cs="Courier New"/>
          <w:color w:val="D73A49"/>
        </w:rPr>
        <w:t>&gt;</w:t>
      </w:r>
      <w:r w:rsidRPr="002C77EC">
        <w:rPr>
          <w:rFonts w:ascii="Consolas" w:eastAsia="Times New Roman" w:hAnsi="Consolas" w:cs="Courier New"/>
          <w:color w:val="24292E"/>
        </w:rPr>
        <w:t xml:space="preserve"> bar)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baz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be careful of such changes when using block-scoped variables: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 xml:space="preserve">, baz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10</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(foo)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(baz </w:t>
      </w:r>
      <w:r w:rsidRPr="002C77EC">
        <w:rPr>
          <w:rFonts w:ascii="Consolas" w:eastAsia="Times New Roman" w:hAnsi="Consolas" w:cs="Courier New"/>
          <w:color w:val="D73A49"/>
        </w:rPr>
        <w:t>&gt;</w:t>
      </w:r>
      <w:r w:rsidRPr="002C77EC">
        <w:rPr>
          <w:rFonts w:ascii="Consolas" w:eastAsia="Times New Roman" w:hAnsi="Consolas" w:cs="Courier New"/>
          <w:color w:val="24292E"/>
        </w:rPr>
        <w:t xml:space="preserve"> bar) { </w:t>
      </w:r>
      <w:r w:rsidRPr="002C77EC">
        <w:rPr>
          <w:rFonts w:ascii="Consolas" w:eastAsia="Times New Roman" w:hAnsi="Consolas" w:cs="Courier New"/>
          <w:color w:val="6A737D"/>
        </w:rPr>
        <w:t>// &lt;-- don't forget `bar` when moving!</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baz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See Appendix B for an alternate (more explicit) style of block-scoping which may provide easier to maintain/refactor code that's more robust to these scenarios.</w:t>
      </w:r>
    </w:p>
    <w:p w:rsidR="002C77EC" w:rsidRPr="002C77EC" w:rsidRDefault="002C77EC" w:rsidP="002C77EC">
      <w:pPr>
        <w:spacing w:after="0" w:line="240" w:lineRule="auto"/>
        <w:outlineLvl w:val="2"/>
        <w:rPr>
          <w:rFonts w:ascii="Segoe UI" w:eastAsia="Times New Roman" w:hAnsi="Segoe UI" w:cs="Segoe UI"/>
          <w:b/>
          <w:bCs/>
          <w:color w:val="24292E"/>
        </w:rPr>
      </w:pPr>
      <w:r w:rsidRPr="002C77EC">
        <w:rPr>
          <w:rFonts w:ascii="Consolas" w:eastAsia="Times New Roman" w:hAnsi="Consolas" w:cs="Courier New"/>
          <w:b/>
          <w:bCs/>
          <w:color w:val="24292E"/>
        </w:rPr>
        <w:t>const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In addition to </w:t>
      </w:r>
      <w:r w:rsidRPr="002C77EC">
        <w:rPr>
          <w:rFonts w:ascii="Consolas" w:eastAsia="Times New Roman" w:hAnsi="Consolas" w:cs="Courier New"/>
          <w:color w:val="24292E"/>
        </w:rPr>
        <w:t>let</w:t>
      </w:r>
      <w:r w:rsidRPr="002C77EC">
        <w:rPr>
          <w:rFonts w:ascii="Segoe UI" w:eastAsia="Times New Roman" w:hAnsi="Segoe UI" w:cs="Segoe UI"/>
          <w:color w:val="24292E"/>
        </w:rPr>
        <w:t>, ES6 introduces </w:t>
      </w:r>
      <w:r w:rsidRPr="002C77EC">
        <w:rPr>
          <w:rFonts w:ascii="Consolas" w:eastAsia="Times New Roman" w:hAnsi="Consolas" w:cs="Courier New"/>
          <w:color w:val="24292E"/>
        </w:rPr>
        <w:t>const</w:t>
      </w:r>
      <w:r w:rsidRPr="002C77EC">
        <w:rPr>
          <w:rFonts w:ascii="Segoe UI" w:eastAsia="Times New Roman" w:hAnsi="Segoe UI" w:cs="Segoe UI"/>
          <w:color w:val="24292E"/>
        </w:rPr>
        <w:t>, which also creates a block-scoped variable, but whose value is fixed (constant). Any attempt to change that value at a later time results in an error.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true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if</w:t>
      </w:r>
      <w:r w:rsidRPr="002C77EC">
        <w:rPr>
          <w:rFonts w:ascii="Consolas" w:eastAsia="Times New Roman" w:hAnsi="Consolas" w:cs="Courier New"/>
          <w:color w:val="24292E"/>
        </w:rPr>
        <w:t xml:space="preserve"> (foo)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const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b</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block-scoped to the containing `if`</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just fine!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b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4</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error!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3</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b ); </w:t>
      </w:r>
      <w:r w:rsidRPr="002C77EC">
        <w:rPr>
          <w:rFonts w:ascii="Consolas" w:eastAsia="Times New Roman" w:hAnsi="Consolas" w:cs="Courier New"/>
          <w:color w:val="6A737D"/>
        </w:rPr>
        <w:t>// ReferenceError!</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Review (TL;DR)</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Functions are the most common unit of scope in JavaScript. Variables and functions that are declared inside another function are essentially "hidden" from any of the enclosing "scopes", which is an intentional design principle of good software.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But functions are by no means the only unit of scope. Block-scope refers to the idea that variables and functions can belong to an arbitrary block (generally, any </w:t>
      </w:r>
      <w:r w:rsidRPr="002C77EC">
        <w:rPr>
          <w:rFonts w:ascii="Consolas" w:eastAsia="Times New Roman" w:hAnsi="Consolas" w:cs="Courier New"/>
          <w:color w:val="24292E"/>
        </w:rPr>
        <w:t>{ .. }</w:t>
      </w:r>
      <w:r w:rsidRPr="002C77EC">
        <w:rPr>
          <w:rFonts w:ascii="Segoe UI" w:eastAsia="Times New Roman" w:hAnsi="Segoe UI" w:cs="Segoe UI"/>
          <w:color w:val="24292E"/>
        </w:rPr>
        <w:t> pair) of code, rather than only to the enclosing function.</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Starting with ES3, the </w:t>
      </w:r>
      <w:r w:rsidRPr="002C77EC">
        <w:rPr>
          <w:rFonts w:ascii="Consolas" w:eastAsia="Times New Roman" w:hAnsi="Consolas" w:cs="Courier New"/>
          <w:color w:val="24292E"/>
        </w:rPr>
        <w:t>try/catch</w:t>
      </w:r>
      <w:r w:rsidRPr="002C77EC">
        <w:rPr>
          <w:rFonts w:ascii="Segoe UI" w:eastAsia="Times New Roman" w:hAnsi="Segoe UI" w:cs="Segoe UI"/>
          <w:color w:val="24292E"/>
        </w:rPr>
        <w:t> structure has block-scope in the </w:t>
      </w:r>
      <w:r w:rsidRPr="002C77EC">
        <w:rPr>
          <w:rFonts w:ascii="Consolas" w:eastAsia="Times New Roman" w:hAnsi="Consolas" w:cs="Courier New"/>
          <w:color w:val="24292E"/>
        </w:rPr>
        <w:t>catch</w:t>
      </w:r>
      <w:r w:rsidRPr="002C77EC">
        <w:rPr>
          <w:rFonts w:ascii="Segoe UI" w:eastAsia="Times New Roman" w:hAnsi="Segoe UI" w:cs="Segoe UI"/>
          <w:color w:val="24292E"/>
        </w:rPr>
        <w:t> clause.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In ES6, the </w:t>
      </w:r>
      <w:r w:rsidRPr="002C77EC">
        <w:rPr>
          <w:rFonts w:ascii="Consolas" w:eastAsia="Times New Roman" w:hAnsi="Consolas" w:cs="Courier New"/>
          <w:color w:val="24292E"/>
        </w:rPr>
        <w:t>let</w:t>
      </w:r>
      <w:r w:rsidRPr="002C77EC">
        <w:rPr>
          <w:rFonts w:ascii="Segoe UI" w:eastAsia="Times New Roman" w:hAnsi="Segoe UI" w:cs="Segoe UI"/>
          <w:color w:val="24292E"/>
        </w:rPr>
        <w:t> keyword (a cousin to the </w:t>
      </w:r>
      <w:r w:rsidRPr="002C77EC">
        <w:rPr>
          <w:rFonts w:ascii="Consolas" w:eastAsia="Times New Roman" w:hAnsi="Consolas" w:cs="Courier New"/>
          <w:color w:val="24292E"/>
        </w:rPr>
        <w:t>var</w:t>
      </w:r>
      <w:r w:rsidRPr="002C77EC">
        <w:rPr>
          <w:rFonts w:ascii="Segoe UI" w:eastAsia="Times New Roman" w:hAnsi="Segoe UI" w:cs="Segoe UI"/>
          <w:color w:val="24292E"/>
        </w:rPr>
        <w:t> keyword) is introduced to allow declarations of variables in any arbitrary block of code. </w:t>
      </w:r>
      <w:r w:rsidRPr="002C77EC">
        <w:rPr>
          <w:rFonts w:ascii="Consolas" w:eastAsia="Times New Roman" w:hAnsi="Consolas" w:cs="Courier New"/>
          <w:color w:val="24292E"/>
        </w:rPr>
        <w:t>if (..) { let a = 2; }</w:t>
      </w:r>
      <w:r w:rsidRPr="002C77EC">
        <w:rPr>
          <w:rFonts w:ascii="Segoe UI" w:eastAsia="Times New Roman" w:hAnsi="Segoe UI" w:cs="Segoe UI"/>
          <w:color w:val="24292E"/>
        </w:rPr>
        <w:t> will declare a variable </w:t>
      </w:r>
      <w:r w:rsidRPr="002C77EC">
        <w:rPr>
          <w:rFonts w:ascii="Consolas" w:eastAsia="Times New Roman" w:hAnsi="Consolas" w:cs="Courier New"/>
          <w:color w:val="24292E"/>
        </w:rPr>
        <w:t>a</w:t>
      </w:r>
      <w:r w:rsidRPr="002C77EC">
        <w:rPr>
          <w:rFonts w:ascii="Segoe UI" w:eastAsia="Times New Roman" w:hAnsi="Segoe UI" w:cs="Segoe UI"/>
          <w:color w:val="24292E"/>
        </w:rPr>
        <w:t> that essentially hijacks the scope of the </w:t>
      </w:r>
      <w:r w:rsidRPr="002C77EC">
        <w:rPr>
          <w:rFonts w:ascii="Consolas" w:eastAsia="Times New Roman" w:hAnsi="Consolas" w:cs="Courier New"/>
          <w:color w:val="24292E"/>
        </w:rPr>
        <w:t>if</w:t>
      </w:r>
      <w:r w:rsidRPr="002C77EC">
        <w:rPr>
          <w:rFonts w:ascii="Segoe UI" w:eastAsia="Times New Roman" w:hAnsi="Segoe UI" w:cs="Segoe UI"/>
          <w:color w:val="24292E"/>
        </w:rPr>
        <w:t>'s </w:t>
      </w:r>
      <w:r w:rsidRPr="002C77EC">
        <w:rPr>
          <w:rFonts w:ascii="Consolas" w:eastAsia="Times New Roman" w:hAnsi="Consolas" w:cs="Courier New"/>
          <w:color w:val="24292E"/>
        </w:rPr>
        <w:t>{ .. }</w:t>
      </w:r>
      <w:r w:rsidRPr="002C77EC">
        <w:rPr>
          <w:rFonts w:ascii="Segoe UI" w:eastAsia="Times New Roman" w:hAnsi="Segoe UI" w:cs="Segoe UI"/>
          <w:color w:val="24292E"/>
        </w:rPr>
        <w:t> block and attaches itself there.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Though some seem to believe so, block scope should not be taken as an outright replacement of </w:t>
      </w:r>
      <w:r w:rsidRPr="002C77EC">
        <w:rPr>
          <w:rFonts w:ascii="Consolas" w:eastAsia="Times New Roman" w:hAnsi="Consolas" w:cs="Courier New"/>
          <w:color w:val="24292E"/>
        </w:rPr>
        <w:t>var</w:t>
      </w:r>
      <w:r w:rsidRPr="002C77EC">
        <w:rPr>
          <w:rFonts w:ascii="Segoe UI" w:eastAsia="Times New Roman" w:hAnsi="Segoe UI" w:cs="Segoe UI"/>
          <w:color w:val="24292E"/>
        </w:rPr>
        <w:t> function scope. Both functionalities co-exist, and developers can and should use both function-scope and block-scope techniques where respectively appropriate to produce better, more readable/maintainable code.</w:t>
      </w:r>
    </w:p>
    <w:p w:rsidR="00583895" w:rsidRDefault="00583895" w:rsidP="003D35BF"/>
    <w:p w:rsidR="002C77EC" w:rsidRDefault="002C77EC" w:rsidP="002C77EC">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Chapter 4: Hoisting</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By now, you should be fairly comfortable with the idea of scope, and how variables are attached to different levels of scope depending on where and how they are declared. Both function scope and block scope behave by the same rules in this regard: any variable declared within a scope is attached to that scope.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But there's a subtle detail of how scope attachment works with declarations that appear in various locations within a scope, and that detail is what we will examine here.</w:t>
      </w:r>
    </w:p>
    <w:p w:rsidR="002C77EC" w:rsidRPr="002C77EC" w:rsidRDefault="002C77EC" w:rsidP="002C77EC">
      <w:pPr>
        <w:pStyle w:val="Heading2"/>
        <w:pBdr>
          <w:bottom w:val="single" w:sz="6" w:space="4" w:color="EAECEF"/>
        </w:pBdr>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Chicken Or The Egg?</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lastRenderedPageBreak/>
        <w:t>There's a temptation to think that all of the code you see in a JavaScript program is interpreted line-by-line, top-down in order, as the program executes. While that is substantially true, there's one part of that assumption which can lead to incorrect thinking about your program.</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Consider this code:</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a;</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a );</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What do you expect to be printed in the </w:t>
      </w:r>
      <w:r w:rsidRPr="002C77EC">
        <w:rPr>
          <w:rStyle w:val="HTMLCode"/>
          <w:rFonts w:ascii="Consolas" w:hAnsi="Consolas"/>
          <w:color w:val="24292E"/>
          <w:sz w:val="22"/>
          <w:szCs w:val="22"/>
        </w:rPr>
        <w:t>console.log(..)</w:t>
      </w:r>
      <w:r w:rsidRPr="002C77EC">
        <w:rPr>
          <w:rFonts w:ascii="Segoe UI" w:hAnsi="Segoe UI" w:cs="Segoe UI"/>
          <w:color w:val="24292E"/>
          <w:sz w:val="22"/>
          <w:szCs w:val="22"/>
        </w:rPr>
        <w:t> statement?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Many developers would expect </w:t>
      </w:r>
      <w:r w:rsidRPr="002C77EC">
        <w:rPr>
          <w:rStyle w:val="HTMLCode"/>
          <w:rFonts w:ascii="Consolas" w:hAnsi="Consolas"/>
          <w:color w:val="24292E"/>
          <w:sz w:val="22"/>
          <w:szCs w:val="22"/>
        </w:rPr>
        <w:t>undefined</w:t>
      </w:r>
      <w:r w:rsidRPr="002C77EC">
        <w:rPr>
          <w:rFonts w:ascii="Segoe UI" w:hAnsi="Segoe UI" w:cs="Segoe UI"/>
          <w:color w:val="24292E"/>
          <w:sz w:val="22"/>
          <w:szCs w:val="22"/>
        </w:rPr>
        <w:t>, since the </w:t>
      </w:r>
      <w:r w:rsidRPr="002C77EC">
        <w:rPr>
          <w:rStyle w:val="HTMLCode"/>
          <w:rFonts w:ascii="Consolas" w:hAnsi="Consolas"/>
          <w:color w:val="24292E"/>
          <w:sz w:val="22"/>
          <w:szCs w:val="22"/>
        </w:rPr>
        <w:t>var a</w:t>
      </w:r>
      <w:r w:rsidRPr="002C77EC">
        <w:rPr>
          <w:rFonts w:ascii="Segoe UI" w:hAnsi="Segoe UI" w:cs="Segoe UI"/>
          <w:color w:val="24292E"/>
          <w:sz w:val="22"/>
          <w:szCs w:val="22"/>
        </w:rPr>
        <w:t> statement comes after the </w:t>
      </w:r>
      <w:r w:rsidRPr="002C77EC">
        <w:rPr>
          <w:rStyle w:val="HTMLCode"/>
          <w:rFonts w:ascii="Consolas" w:hAnsi="Consolas"/>
          <w:color w:val="24292E"/>
          <w:sz w:val="22"/>
          <w:szCs w:val="22"/>
        </w:rPr>
        <w:t>a = 2</w:t>
      </w:r>
      <w:r w:rsidRPr="002C77EC">
        <w:rPr>
          <w:rFonts w:ascii="Segoe UI" w:hAnsi="Segoe UI" w:cs="Segoe UI"/>
          <w:color w:val="24292E"/>
          <w:sz w:val="22"/>
          <w:szCs w:val="22"/>
        </w:rPr>
        <w:t>, and it would seem natural to assume that the variable is re-defined, and thus assigned the default </w:t>
      </w:r>
      <w:r w:rsidRPr="002C77EC">
        <w:rPr>
          <w:rStyle w:val="HTMLCode"/>
          <w:rFonts w:ascii="Consolas" w:hAnsi="Consolas"/>
          <w:color w:val="24292E"/>
          <w:sz w:val="22"/>
          <w:szCs w:val="22"/>
        </w:rPr>
        <w:t>undefined</w:t>
      </w:r>
      <w:r w:rsidRPr="002C77EC">
        <w:rPr>
          <w:rFonts w:ascii="Segoe UI" w:hAnsi="Segoe UI" w:cs="Segoe UI"/>
          <w:color w:val="24292E"/>
          <w:sz w:val="22"/>
          <w:szCs w:val="22"/>
        </w:rPr>
        <w:t>. However, the output will be </w:t>
      </w:r>
      <w:r w:rsidRPr="002C77EC">
        <w:rPr>
          <w:rStyle w:val="HTMLCode"/>
          <w:rFonts w:ascii="Consolas" w:hAnsi="Consolas"/>
          <w:color w:val="24292E"/>
          <w:sz w:val="22"/>
          <w:szCs w:val="22"/>
        </w:rPr>
        <w:t>2</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Consider another piece of code:</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a );</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You might be tempted to assume that, since the previous snippet exhibited some less-than-top-down looking behavior, perhaps in this snippet, </w:t>
      </w:r>
      <w:r w:rsidRPr="002C77EC">
        <w:rPr>
          <w:rStyle w:val="HTMLCode"/>
          <w:rFonts w:ascii="Consolas" w:hAnsi="Consolas"/>
          <w:color w:val="24292E"/>
          <w:sz w:val="22"/>
          <w:szCs w:val="22"/>
        </w:rPr>
        <w:t>2</w:t>
      </w:r>
      <w:r w:rsidRPr="002C77EC">
        <w:rPr>
          <w:rFonts w:ascii="Segoe UI" w:hAnsi="Segoe UI" w:cs="Segoe UI"/>
          <w:color w:val="24292E"/>
          <w:sz w:val="22"/>
          <w:szCs w:val="22"/>
        </w:rPr>
        <w:t> will also be printed. Others may think that since the </w:t>
      </w:r>
      <w:r w:rsidRPr="002C77EC">
        <w:rPr>
          <w:rStyle w:val="HTMLCode"/>
          <w:rFonts w:ascii="Consolas" w:hAnsi="Consolas"/>
          <w:color w:val="24292E"/>
          <w:sz w:val="22"/>
          <w:szCs w:val="22"/>
        </w:rPr>
        <w:t>a</w:t>
      </w:r>
      <w:r w:rsidRPr="002C77EC">
        <w:rPr>
          <w:rFonts w:ascii="Segoe UI" w:hAnsi="Segoe UI" w:cs="Segoe UI"/>
          <w:color w:val="24292E"/>
          <w:sz w:val="22"/>
          <w:szCs w:val="22"/>
        </w:rPr>
        <w:t> variable is used before it is declared, this must result in a </w:t>
      </w:r>
      <w:r w:rsidRPr="002C77EC">
        <w:rPr>
          <w:rStyle w:val="HTMLCode"/>
          <w:rFonts w:ascii="Consolas" w:hAnsi="Consolas"/>
          <w:color w:val="24292E"/>
          <w:sz w:val="22"/>
          <w:szCs w:val="22"/>
        </w:rPr>
        <w:t>ReferenceError</w:t>
      </w:r>
      <w:r w:rsidRPr="002C77EC">
        <w:rPr>
          <w:rFonts w:ascii="Segoe UI" w:hAnsi="Segoe UI" w:cs="Segoe UI"/>
          <w:color w:val="24292E"/>
          <w:sz w:val="22"/>
          <w:szCs w:val="22"/>
        </w:rPr>
        <w:t> being thrown.</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Unfortunately, both guesses are incorrect. </w:t>
      </w:r>
      <w:r w:rsidRPr="002C77EC">
        <w:rPr>
          <w:rStyle w:val="HTMLCode"/>
          <w:rFonts w:ascii="Consolas" w:hAnsi="Consolas"/>
          <w:color w:val="24292E"/>
          <w:sz w:val="22"/>
          <w:szCs w:val="22"/>
        </w:rPr>
        <w:t>undefined</w:t>
      </w:r>
      <w:r w:rsidRPr="002C77EC">
        <w:rPr>
          <w:rFonts w:ascii="Segoe UI" w:hAnsi="Segoe UI" w:cs="Segoe UI"/>
          <w:color w:val="24292E"/>
          <w:sz w:val="22"/>
          <w:szCs w:val="22"/>
        </w:rPr>
        <w:t> is the output.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Style w:val="Strong"/>
          <w:rFonts w:ascii="Segoe UI" w:hAnsi="Segoe UI" w:cs="Segoe UI"/>
          <w:color w:val="24292E"/>
          <w:sz w:val="22"/>
          <w:szCs w:val="22"/>
        </w:rPr>
        <w:t>So, what's going on here?</w:t>
      </w:r>
      <w:r w:rsidRPr="002C77EC">
        <w:rPr>
          <w:rFonts w:ascii="Segoe UI" w:hAnsi="Segoe UI" w:cs="Segoe UI"/>
          <w:color w:val="24292E"/>
          <w:sz w:val="22"/>
          <w:szCs w:val="22"/>
        </w:rPr>
        <w:t> It would appear we have a chicken-and-the-egg question. Which comes first, the declaration ("egg"), or the assignment ("chicken")?</w:t>
      </w:r>
    </w:p>
    <w:p w:rsidR="002C77EC" w:rsidRPr="002C77EC" w:rsidRDefault="002C77EC" w:rsidP="002C77EC">
      <w:pPr>
        <w:pStyle w:val="Heading2"/>
        <w:pBdr>
          <w:bottom w:val="single" w:sz="6" w:space="4" w:color="EAECEF"/>
        </w:pBdr>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The Compiler Strikes Again</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To answer this question, we need to refer back to Chapter 1, and our discussion of compilers. Recall that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actually will compile your JavaScript code before it interprets it. Part of the compilation phase was to find and associate all declarations with their appropriate scopes. Chapter 2 showed us that this is the heart of Lexical Scope.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So, the best way to think about things is that all declarations, both variables and functions, are processed first, before any part of your code is executed.</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When you see </w:t>
      </w:r>
      <w:r w:rsidRPr="002C77EC">
        <w:rPr>
          <w:rStyle w:val="HTMLCode"/>
          <w:rFonts w:ascii="Consolas" w:hAnsi="Consolas"/>
          <w:color w:val="24292E"/>
          <w:sz w:val="22"/>
          <w:szCs w:val="22"/>
        </w:rPr>
        <w:t>var a = 2;</w:t>
      </w:r>
      <w:r w:rsidRPr="002C77EC">
        <w:rPr>
          <w:rFonts w:ascii="Segoe UI" w:hAnsi="Segoe UI" w:cs="Segoe UI"/>
          <w:color w:val="24292E"/>
          <w:sz w:val="22"/>
          <w:szCs w:val="22"/>
        </w:rPr>
        <w:t>, you probably think of that as one statement. But JavaScript actually thinks of it as two statements: </w:t>
      </w:r>
      <w:r w:rsidRPr="002C77EC">
        <w:rPr>
          <w:rStyle w:val="HTMLCode"/>
          <w:rFonts w:ascii="Consolas" w:hAnsi="Consolas"/>
          <w:color w:val="24292E"/>
          <w:sz w:val="22"/>
          <w:szCs w:val="22"/>
        </w:rPr>
        <w:t>var a;</w:t>
      </w:r>
      <w:r w:rsidRPr="002C77EC">
        <w:rPr>
          <w:rFonts w:ascii="Segoe UI" w:hAnsi="Segoe UI" w:cs="Segoe UI"/>
          <w:color w:val="24292E"/>
          <w:sz w:val="22"/>
          <w:szCs w:val="22"/>
        </w:rPr>
        <w:t> and </w:t>
      </w:r>
      <w:r w:rsidRPr="002C77EC">
        <w:rPr>
          <w:rStyle w:val="HTMLCode"/>
          <w:rFonts w:ascii="Consolas" w:hAnsi="Consolas"/>
          <w:color w:val="24292E"/>
          <w:sz w:val="22"/>
          <w:szCs w:val="22"/>
        </w:rPr>
        <w:t>a = 2;</w:t>
      </w:r>
      <w:r w:rsidRPr="002C77EC">
        <w:rPr>
          <w:rFonts w:ascii="Segoe UI" w:hAnsi="Segoe UI" w:cs="Segoe UI"/>
          <w:color w:val="24292E"/>
          <w:sz w:val="22"/>
          <w:szCs w:val="22"/>
        </w:rPr>
        <w:t>. The first statement, the declaration, is processed during the compilation phase. The second statement, the assignment, is left </w:t>
      </w:r>
      <w:r w:rsidRPr="002C77EC">
        <w:rPr>
          <w:rStyle w:val="Strong"/>
          <w:rFonts w:ascii="Segoe UI" w:hAnsi="Segoe UI" w:cs="Segoe UI"/>
          <w:color w:val="24292E"/>
          <w:sz w:val="22"/>
          <w:szCs w:val="22"/>
        </w:rPr>
        <w:t>in place</w:t>
      </w:r>
      <w:r w:rsidRPr="002C77EC">
        <w:rPr>
          <w:rFonts w:ascii="Segoe UI" w:hAnsi="Segoe UI" w:cs="Segoe UI"/>
          <w:color w:val="24292E"/>
          <w:sz w:val="22"/>
          <w:szCs w:val="22"/>
        </w:rPr>
        <w:t> for the execution phase.</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Our first snippet then should be thought of as being handled like this:</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a;</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a );</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...where the first part is the compilation and the second part is the execution.</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Similarly, our second snippet is actually processed as:</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a;</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lastRenderedPageBreak/>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a );</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So, one way of thinking, sort of metaphorically, about this process, is that variable and function declarations are "moved" from where they appear in the flow of the code to the top of the code. This gives rise to the name "Hoisting".</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In other words, </w:t>
      </w:r>
      <w:r w:rsidRPr="002C77EC">
        <w:rPr>
          <w:rStyle w:val="Strong"/>
          <w:rFonts w:ascii="Segoe UI" w:hAnsi="Segoe UI" w:cs="Segoe UI"/>
          <w:color w:val="24292E"/>
          <w:sz w:val="22"/>
          <w:szCs w:val="22"/>
        </w:rPr>
        <w:t>the egg (declaration) comes before the chicken (assignment)</w:t>
      </w:r>
      <w:r w:rsidRPr="002C77EC">
        <w:rPr>
          <w:rFonts w:ascii="Segoe UI" w:hAnsi="Segoe UI" w:cs="Segoe UI"/>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Style w:val="Strong"/>
          <w:rFonts w:ascii="Segoe UI" w:hAnsi="Segoe UI" w:cs="Segoe UI"/>
          <w:color w:val="24292E"/>
          <w:sz w:val="22"/>
          <w:szCs w:val="22"/>
        </w:rPr>
        <w:t>Note:</w:t>
      </w:r>
      <w:r w:rsidRPr="002C77EC">
        <w:rPr>
          <w:rFonts w:ascii="Segoe UI" w:hAnsi="Segoe UI" w:cs="Segoe UI"/>
          <w:color w:val="24292E"/>
          <w:sz w:val="22"/>
          <w:szCs w:val="22"/>
        </w:rPr>
        <w:t> Only the declarations themselves are hoisted, while any assignments or other executable logic are left </w:t>
      </w:r>
      <w:r w:rsidRPr="002C77EC">
        <w:rPr>
          <w:rStyle w:val="Emphasis"/>
          <w:rFonts w:ascii="Segoe UI" w:hAnsi="Segoe UI" w:cs="Segoe UI"/>
          <w:color w:val="24292E"/>
          <w:sz w:val="22"/>
          <w:szCs w:val="22"/>
        </w:rPr>
        <w:t>in place</w:t>
      </w:r>
      <w:r w:rsidRPr="002C77EC">
        <w:rPr>
          <w:rFonts w:ascii="Segoe UI" w:hAnsi="Segoe UI" w:cs="Segoe UI"/>
          <w:color w:val="24292E"/>
          <w:sz w:val="22"/>
          <w:szCs w:val="22"/>
        </w:rPr>
        <w:t>. If hoisting were to re-arrange the executable logic of our code, that could wreak havoc.</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a ); </w:t>
      </w:r>
      <w:r w:rsidRPr="002C77EC">
        <w:rPr>
          <w:rStyle w:val="pl-c"/>
          <w:rFonts w:ascii="Consolas" w:hAnsi="Consolas"/>
          <w:color w:val="6A737D"/>
          <w:sz w:val="22"/>
          <w:szCs w:val="22"/>
        </w:rPr>
        <w:t>// undefined</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k"/>
          <w:rFonts w:ascii="Consolas" w:hAnsi="Consolas"/>
          <w:color w:val="D73A49"/>
          <w:sz w:val="22"/>
          <w:szCs w:val="22"/>
        </w:rPr>
        <w:t>var</w:t>
      </w:r>
      <w:r w:rsidRPr="002C77EC">
        <w:rPr>
          <w:rFonts w:ascii="Consolas" w:hAnsi="Consolas"/>
          <w:color w:val="24292E"/>
          <w:sz w:val="22"/>
          <w:szCs w:val="22"/>
        </w:rPr>
        <w:t xml:space="preserve"> 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function </w:t>
      </w:r>
      <w:r w:rsidRPr="002C77EC">
        <w:rPr>
          <w:rStyle w:val="HTMLCode"/>
          <w:rFonts w:ascii="Consolas" w:hAnsi="Consolas"/>
          <w:color w:val="24292E"/>
          <w:sz w:val="22"/>
          <w:szCs w:val="22"/>
        </w:rPr>
        <w:t>foo</w:t>
      </w:r>
      <w:r w:rsidRPr="002C77EC">
        <w:rPr>
          <w:rFonts w:ascii="Segoe UI" w:hAnsi="Segoe UI" w:cs="Segoe UI"/>
          <w:color w:val="24292E"/>
          <w:sz w:val="22"/>
          <w:szCs w:val="22"/>
        </w:rPr>
        <w:t>'s declaration (which in this case </w:t>
      </w:r>
      <w:r w:rsidRPr="002C77EC">
        <w:rPr>
          <w:rStyle w:val="Emphasis"/>
          <w:rFonts w:ascii="Segoe UI" w:hAnsi="Segoe UI" w:cs="Segoe UI"/>
          <w:color w:val="24292E"/>
          <w:sz w:val="22"/>
          <w:szCs w:val="22"/>
        </w:rPr>
        <w:t>includes</w:t>
      </w:r>
      <w:r w:rsidRPr="002C77EC">
        <w:rPr>
          <w:rFonts w:ascii="Segoe UI" w:hAnsi="Segoe UI" w:cs="Segoe UI"/>
          <w:color w:val="24292E"/>
          <w:sz w:val="22"/>
          <w:szCs w:val="22"/>
        </w:rPr>
        <w:t> the implied value of it as an actual function) is hoisted, such that the call on the first line is able to execute.</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It's also important to note that hoisting is </w:t>
      </w:r>
      <w:r w:rsidRPr="002C77EC">
        <w:rPr>
          <w:rStyle w:val="Strong"/>
          <w:rFonts w:ascii="Segoe UI" w:hAnsi="Segoe UI" w:cs="Segoe UI"/>
          <w:color w:val="24292E"/>
          <w:sz w:val="22"/>
          <w:szCs w:val="22"/>
        </w:rPr>
        <w:t>per-scope</w:t>
      </w:r>
      <w:r w:rsidRPr="002C77EC">
        <w:rPr>
          <w:rFonts w:ascii="Segoe UI" w:hAnsi="Segoe UI" w:cs="Segoe UI"/>
          <w:color w:val="24292E"/>
          <w:sz w:val="22"/>
          <w:szCs w:val="22"/>
        </w:rPr>
        <w:t>. So while our previous snippets were simplified in that they only included global scope, the </w:t>
      </w:r>
      <w:r w:rsidRPr="002C77EC">
        <w:rPr>
          <w:rStyle w:val="HTMLCode"/>
          <w:rFonts w:ascii="Consolas" w:hAnsi="Consolas"/>
          <w:color w:val="24292E"/>
          <w:sz w:val="22"/>
          <w:szCs w:val="22"/>
        </w:rPr>
        <w:t>foo(..)</w:t>
      </w:r>
      <w:r w:rsidRPr="002C77EC">
        <w:rPr>
          <w:rFonts w:ascii="Segoe UI" w:hAnsi="Segoe UI" w:cs="Segoe UI"/>
          <w:color w:val="24292E"/>
          <w:sz w:val="22"/>
          <w:szCs w:val="22"/>
        </w:rPr>
        <w:t> function we are now examining itself exhibits that </w:t>
      </w:r>
      <w:r w:rsidRPr="002C77EC">
        <w:rPr>
          <w:rStyle w:val="HTMLCode"/>
          <w:rFonts w:ascii="Consolas" w:hAnsi="Consolas"/>
          <w:color w:val="24292E"/>
          <w:sz w:val="22"/>
          <w:szCs w:val="22"/>
        </w:rPr>
        <w:t>var a</w:t>
      </w:r>
      <w:r w:rsidRPr="002C77EC">
        <w:rPr>
          <w:rFonts w:ascii="Segoe UI" w:hAnsi="Segoe UI" w:cs="Segoe UI"/>
          <w:color w:val="24292E"/>
          <w:sz w:val="22"/>
          <w:szCs w:val="22"/>
        </w:rPr>
        <w:t> is hoisted to the top of </w:t>
      </w:r>
      <w:r w:rsidRPr="002C77EC">
        <w:rPr>
          <w:rStyle w:val="HTMLCode"/>
          <w:rFonts w:ascii="Consolas" w:hAnsi="Consolas"/>
          <w:color w:val="24292E"/>
          <w:sz w:val="22"/>
          <w:szCs w:val="22"/>
        </w:rPr>
        <w:t>foo(..)</w:t>
      </w:r>
      <w:r w:rsidRPr="002C77EC">
        <w:rPr>
          <w:rFonts w:ascii="Segoe UI" w:hAnsi="Segoe UI" w:cs="Segoe UI"/>
          <w:color w:val="24292E"/>
          <w:sz w:val="22"/>
          <w:szCs w:val="22"/>
        </w:rPr>
        <w:t> (not, obviously, to the top of the program). So the program can perhaps be more accurately interpreted like this:</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k"/>
          <w:rFonts w:ascii="Consolas" w:hAnsi="Consolas"/>
          <w:color w:val="D73A49"/>
          <w:sz w:val="22"/>
          <w:szCs w:val="22"/>
        </w:rPr>
        <w:t>var</w:t>
      </w:r>
      <w:r w:rsidRPr="002C77EC">
        <w:rPr>
          <w:rFonts w:ascii="Consolas" w:hAnsi="Consolas"/>
          <w:color w:val="24292E"/>
          <w:sz w:val="22"/>
          <w:szCs w:val="22"/>
        </w:rPr>
        <w:t xml:space="preserve"> a;</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a ); </w:t>
      </w:r>
      <w:r w:rsidRPr="002C77EC">
        <w:rPr>
          <w:rStyle w:val="pl-c"/>
          <w:rFonts w:ascii="Consolas" w:hAnsi="Consolas"/>
          <w:color w:val="6A737D"/>
          <w:sz w:val="22"/>
          <w:szCs w:val="22"/>
        </w:rPr>
        <w:t>// undefined</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t xml:space="preserve">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Function declarations are hoisted, as we just saw. But function expressions are not.</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
          <w:rFonts w:ascii="Consolas" w:hAnsi="Consolas"/>
          <w:color w:val="6A737D"/>
          <w:sz w:val="22"/>
          <w:szCs w:val="22"/>
        </w:rPr>
        <w:t>// not ReferenceError, but TypeError!</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bar</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c"/>
          <w:rFonts w:ascii="Consolas" w:hAnsi="Consolas"/>
          <w:color w:val="6A737D"/>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The variable identifier </w:t>
      </w:r>
      <w:r w:rsidRPr="002C77EC">
        <w:rPr>
          <w:rStyle w:val="HTMLCode"/>
          <w:rFonts w:ascii="Consolas" w:hAnsi="Consolas"/>
          <w:color w:val="24292E"/>
          <w:sz w:val="22"/>
          <w:szCs w:val="22"/>
        </w:rPr>
        <w:t>foo</w:t>
      </w:r>
      <w:r w:rsidRPr="002C77EC">
        <w:rPr>
          <w:rFonts w:ascii="Segoe UI" w:hAnsi="Segoe UI" w:cs="Segoe UI"/>
          <w:color w:val="24292E"/>
          <w:sz w:val="22"/>
          <w:szCs w:val="22"/>
        </w:rPr>
        <w:t> is hoisted and attached to the enclosing scope (global) of this program, so </w:t>
      </w:r>
      <w:r w:rsidRPr="002C77EC">
        <w:rPr>
          <w:rStyle w:val="HTMLCode"/>
          <w:rFonts w:ascii="Consolas" w:hAnsi="Consolas"/>
          <w:color w:val="24292E"/>
          <w:sz w:val="22"/>
          <w:szCs w:val="22"/>
        </w:rPr>
        <w:t>foo()</w:t>
      </w:r>
      <w:r w:rsidRPr="002C77EC">
        <w:rPr>
          <w:rFonts w:ascii="Segoe UI" w:hAnsi="Segoe UI" w:cs="Segoe UI"/>
          <w:color w:val="24292E"/>
          <w:sz w:val="22"/>
          <w:szCs w:val="22"/>
        </w:rPr>
        <w:t> doesn't fail as a </w:t>
      </w:r>
      <w:r w:rsidRPr="002C77EC">
        <w:rPr>
          <w:rStyle w:val="HTMLCode"/>
          <w:rFonts w:ascii="Consolas" w:hAnsi="Consolas"/>
          <w:color w:val="24292E"/>
          <w:sz w:val="22"/>
          <w:szCs w:val="22"/>
        </w:rPr>
        <w:t>ReferenceError</w:t>
      </w:r>
      <w:r w:rsidRPr="002C77EC">
        <w:rPr>
          <w:rFonts w:ascii="Segoe UI" w:hAnsi="Segoe UI" w:cs="Segoe UI"/>
          <w:color w:val="24292E"/>
          <w:sz w:val="22"/>
          <w:szCs w:val="22"/>
        </w:rPr>
        <w:t>. But </w:t>
      </w:r>
      <w:r w:rsidRPr="002C77EC">
        <w:rPr>
          <w:rStyle w:val="HTMLCode"/>
          <w:rFonts w:ascii="Consolas" w:hAnsi="Consolas"/>
          <w:color w:val="24292E"/>
          <w:sz w:val="22"/>
          <w:szCs w:val="22"/>
        </w:rPr>
        <w:t>foo</w:t>
      </w:r>
      <w:r w:rsidRPr="002C77EC">
        <w:rPr>
          <w:rFonts w:ascii="Segoe UI" w:hAnsi="Segoe UI" w:cs="Segoe UI"/>
          <w:color w:val="24292E"/>
          <w:sz w:val="22"/>
          <w:szCs w:val="22"/>
        </w:rPr>
        <w:t> has no value yet (as it would if it had been a true function declaration instead of expression). So, </w:t>
      </w:r>
      <w:r w:rsidRPr="002C77EC">
        <w:rPr>
          <w:rStyle w:val="HTMLCode"/>
          <w:rFonts w:ascii="Consolas" w:hAnsi="Consolas"/>
          <w:color w:val="24292E"/>
          <w:sz w:val="22"/>
          <w:szCs w:val="22"/>
        </w:rPr>
        <w:t>foo()</w:t>
      </w:r>
      <w:r w:rsidRPr="002C77EC">
        <w:rPr>
          <w:rFonts w:ascii="Segoe UI" w:hAnsi="Segoe UI" w:cs="Segoe UI"/>
          <w:color w:val="24292E"/>
          <w:sz w:val="22"/>
          <w:szCs w:val="22"/>
        </w:rPr>
        <w:t> is attempting to invoke the </w:t>
      </w:r>
      <w:r w:rsidRPr="002C77EC">
        <w:rPr>
          <w:rStyle w:val="HTMLCode"/>
          <w:rFonts w:ascii="Consolas" w:hAnsi="Consolas"/>
          <w:color w:val="24292E"/>
          <w:sz w:val="22"/>
          <w:szCs w:val="22"/>
        </w:rPr>
        <w:t>undefined</w:t>
      </w:r>
      <w:r w:rsidRPr="002C77EC">
        <w:rPr>
          <w:rFonts w:ascii="Segoe UI" w:hAnsi="Segoe UI" w:cs="Segoe UI"/>
          <w:color w:val="24292E"/>
          <w:sz w:val="22"/>
          <w:szCs w:val="22"/>
        </w:rPr>
        <w:t> value, which is a </w:t>
      </w:r>
      <w:r w:rsidRPr="002C77EC">
        <w:rPr>
          <w:rStyle w:val="HTMLCode"/>
          <w:rFonts w:ascii="Consolas" w:hAnsi="Consolas"/>
          <w:color w:val="24292E"/>
          <w:sz w:val="22"/>
          <w:szCs w:val="22"/>
        </w:rPr>
        <w:t>TypeError</w:t>
      </w:r>
      <w:r w:rsidRPr="002C77EC">
        <w:rPr>
          <w:rFonts w:ascii="Segoe UI" w:hAnsi="Segoe UI" w:cs="Segoe UI"/>
          <w:color w:val="24292E"/>
          <w:sz w:val="22"/>
          <w:szCs w:val="22"/>
        </w:rPr>
        <w:t> illegal operation.</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Also recall that even though it's a named function expression, the name identifier is not available in the enclosing scope:</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
          <w:rFonts w:ascii="Consolas" w:hAnsi="Consolas"/>
          <w:color w:val="6A737D"/>
          <w:sz w:val="22"/>
          <w:szCs w:val="22"/>
        </w:rPr>
        <w:t>// TypeError</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bar</w:t>
      </w:r>
      <w:r w:rsidRPr="002C77EC">
        <w:rPr>
          <w:rFonts w:ascii="Consolas" w:hAnsi="Consolas"/>
          <w:color w:val="24292E"/>
          <w:sz w:val="22"/>
          <w:szCs w:val="22"/>
        </w:rPr>
        <w:t xml:space="preserve">(); </w:t>
      </w:r>
      <w:r w:rsidRPr="002C77EC">
        <w:rPr>
          <w:rStyle w:val="pl-c"/>
          <w:rFonts w:ascii="Consolas" w:hAnsi="Consolas"/>
          <w:color w:val="6A737D"/>
          <w:sz w:val="22"/>
          <w:szCs w:val="22"/>
        </w:rPr>
        <w:t>// ReferenceError</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bar</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c"/>
          <w:rFonts w:ascii="Consolas" w:hAnsi="Consolas"/>
          <w:color w:val="6A737D"/>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lastRenderedPageBreak/>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This snippet is more accurately interpreted (with hoisting) as:</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foo;</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
          <w:rFonts w:ascii="Consolas" w:hAnsi="Consolas"/>
          <w:color w:val="6A737D"/>
          <w:sz w:val="22"/>
          <w:szCs w:val="22"/>
        </w:rPr>
        <w:t>// TypeError</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bar</w:t>
      </w:r>
      <w:r w:rsidRPr="002C77EC">
        <w:rPr>
          <w:rFonts w:ascii="Consolas" w:hAnsi="Consolas"/>
          <w:color w:val="24292E"/>
          <w:sz w:val="22"/>
          <w:szCs w:val="22"/>
        </w:rPr>
        <w:t xml:space="preserve">(); </w:t>
      </w:r>
      <w:r w:rsidRPr="002C77EC">
        <w:rPr>
          <w:rStyle w:val="pl-c"/>
          <w:rFonts w:ascii="Consolas" w:hAnsi="Consolas"/>
          <w:color w:val="6A737D"/>
          <w:sz w:val="22"/>
          <w:szCs w:val="22"/>
        </w:rPr>
        <w:t>// ReferenceError</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k"/>
          <w:rFonts w:ascii="Consolas" w:hAnsi="Consolas"/>
          <w:color w:val="D73A49"/>
          <w:sz w:val="22"/>
          <w:szCs w:val="22"/>
        </w:rPr>
        <w:t>var</w:t>
      </w:r>
      <w:r w:rsidRPr="002C77EC">
        <w:rPr>
          <w:rFonts w:ascii="Consolas" w:hAnsi="Consolas"/>
          <w:color w:val="24292E"/>
          <w:sz w:val="22"/>
          <w:szCs w:val="22"/>
        </w:rPr>
        <w:t xml:space="preserve"> bar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self</w:t>
      </w:r>
      <w:r w:rsidRPr="002C77EC">
        <w:rPr>
          <w:rStyle w:val="pl-k"/>
          <w:rFonts w:ascii="Consolas" w:hAnsi="Consolas"/>
          <w:color w:val="D73A49"/>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c"/>
          <w:rFonts w:ascii="Consolas" w:hAnsi="Consolas"/>
          <w:color w:val="6A737D"/>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eading2"/>
        <w:pBdr>
          <w:bottom w:val="single" w:sz="6" w:space="4" w:color="EAECEF"/>
        </w:pBdr>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Functions First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Both function declarations and variable declarations are hoisted. But a subtle detail (that </w:t>
      </w:r>
      <w:r w:rsidRPr="002C77EC">
        <w:rPr>
          <w:rStyle w:val="Emphasis"/>
          <w:rFonts w:ascii="Segoe UI" w:hAnsi="Segoe UI" w:cs="Segoe UI"/>
          <w:color w:val="24292E"/>
          <w:sz w:val="22"/>
          <w:szCs w:val="22"/>
        </w:rPr>
        <w:t>can</w:t>
      </w:r>
      <w:r w:rsidRPr="002C77EC">
        <w:rPr>
          <w:rFonts w:ascii="Segoe UI" w:hAnsi="Segoe UI" w:cs="Segoe UI"/>
          <w:color w:val="24292E"/>
          <w:sz w:val="22"/>
          <w:szCs w:val="22"/>
        </w:rPr>
        <w:t> show up in code with multiple "duplicate" declarations) is that functions are hoisted first, and then variables.</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Consider:</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
          <w:rFonts w:ascii="Consolas" w:hAnsi="Consolas"/>
          <w:color w:val="6A737D"/>
          <w:sz w:val="22"/>
          <w:szCs w:val="22"/>
        </w:rPr>
        <w:t>// 1</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foo;</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c1"/>
          <w:rFonts w:ascii="Consolas" w:hAnsi="Consolas"/>
          <w:color w:val="005CC5"/>
          <w:sz w:val="22"/>
          <w:szCs w:val="22"/>
        </w:rPr>
        <w:t>1</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Style w:val="HTMLCode"/>
          <w:rFonts w:ascii="Consolas" w:hAnsi="Consolas"/>
          <w:color w:val="24292E"/>
          <w:sz w:val="22"/>
          <w:szCs w:val="22"/>
        </w:rPr>
        <w:t>1</w:t>
      </w:r>
      <w:r w:rsidRPr="002C77EC">
        <w:rPr>
          <w:rFonts w:ascii="Segoe UI" w:hAnsi="Segoe UI" w:cs="Segoe UI"/>
          <w:color w:val="24292E"/>
          <w:sz w:val="22"/>
          <w:szCs w:val="22"/>
        </w:rPr>
        <w:t> is printed instead of </w:t>
      </w:r>
      <w:r w:rsidRPr="002C77EC">
        <w:rPr>
          <w:rStyle w:val="HTMLCode"/>
          <w:rFonts w:ascii="Consolas" w:hAnsi="Consolas"/>
          <w:color w:val="24292E"/>
          <w:sz w:val="22"/>
          <w:szCs w:val="22"/>
        </w:rPr>
        <w:t>2</w:t>
      </w:r>
      <w:r w:rsidRPr="002C77EC">
        <w:rPr>
          <w:rFonts w:ascii="Segoe UI" w:hAnsi="Segoe UI" w:cs="Segoe UI"/>
          <w:color w:val="24292E"/>
          <w:sz w:val="22"/>
          <w:szCs w:val="22"/>
        </w:rPr>
        <w:t>! This snippet is interpreted by the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as:</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c1"/>
          <w:rFonts w:ascii="Consolas" w:hAnsi="Consolas"/>
          <w:color w:val="005CC5"/>
          <w:sz w:val="22"/>
          <w:szCs w:val="22"/>
        </w:rPr>
        <w:t>1</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
          <w:rFonts w:ascii="Consolas" w:hAnsi="Consolas"/>
          <w:color w:val="6A737D"/>
          <w:sz w:val="22"/>
          <w:szCs w:val="22"/>
        </w:rPr>
        <w:t>// 1</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Notice that </w:t>
      </w:r>
      <w:r w:rsidRPr="002C77EC">
        <w:rPr>
          <w:rStyle w:val="HTMLCode"/>
          <w:rFonts w:ascii="Consolas" w:hAnsi="Consolas"/>
          <w:color w:val="24292E"/>
          <w:sz w:val="22"/>
          <w:szCs w:val="22"/>
        </w:rPr>
        <w:t>var foo</w:t>
      </w:r>
      <w:r w:rsidRPr="002C77EC">
        <w:rPr>
          <w:rFonts w:ascii="Segoe UI" w:hAnsi="Segoe UI" w:cs="Segoe UI"/>
          <w:color w:val="24292E"/>
          <w:sz w:val="22"/>
          <w:szCs w:val="22"/>
        </w:rPr>
        <w:t> was the duplicate (and thus ignored) declaration, even though it came before the </w:t>
      </w:r>
      <w:r w:rsidRPr="002C77EC">
        <w:rPr>
          <w:rStyle w:val="HTMLCode"/>
          <w:rFonts w:ascii="Consolas" w:hAnsi="Consolas"/>
          <w:color w:val="24292E"/>
          <w:sz w:val="22"/>
          <w:szCs w:val="22"/>
        </w:rPr>
        <w:t>function foo()...</w:t>
      </w:r>
      <w:r w:rsidRPr="002C77EC">
        <w:rPr>
          <w:rFonts w:ascii="Segoe UI" w:hAnsi="Segoe UI" w:cs="Segoe UI"/>
          <w:color w:val="24292E"/>
          <w:sz w:val="22"/>
          <w:szCs w:val="22"/>
        </w:rPr>
        <w:t>declaration, because function declarations are hoisted before normal variables.</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While multiple/duplicate </w:t>
      </w:r>
      <w:r w:rsidRPr="002C77EC">
        <w:rPr>
          <w:rStyle w:val="HTMLCode"/>
          <w:rFonts w:ascii="Consolas" w:hAnsi="Consolas"/>
          <w:color w:val="24292E"/>
          <w:sz w:val="22"/>
          <w:szCs w:val="22"/>
        </w:rPr>
        <w:t>var</w:t>
      </w:r>
      <w:r w:rsidRPr="002C77EC">
        <w:rPr>
          <w:rFonts w:ascii="Segoe UI" w:hAnsi="Segoe UI" w:cs="Segoe UI"/>
          <w:color w:val="24292E"/>
          <w:sz w:val="22"/>
          <w:szCs w:val="22"/>
        </w:rPr>
        <w:t> declarations are effectively ignored, subsequent function declarations </w:t>
      </w:r>
      <w:r w:rsidRPr="002C77EC">
        <w:rPr>
          <w:rStyle w:val="Emphasis"/>
          <w:rFonts w:ascii="Segoe UI" w:hAnsi="Segoe UI" w:cs="Segoe UI"/>
          <w:color w:val="24292E"/>
          <w:sz w:val="22"/>
          <w:szCs w:val="22"/>
        </w:rPr>
        <w:t>do</w:t>
      </w:r>
      <w:r w:rsidRPr="002C77EC">
        <w:rPr>
          <w:rFonts w:ascii="Segoe UI" w:hAnsi="Segoe UI" w:cs="Segoe UI"/>
          <w:color w:val="24292E"/>
          <w:sz w:val="22"/>
          <w:szCs w:val="22"/>
        </w:rPr>
        <w:t> override previous ones.</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
          <w:rFonts w:ascii="Consolas" w:hAnsi="Consolas"/>
          <w:color w:val="6A737D"/>
          <w:sz w:val="22"/>
          <w:szCs w:val="22"/>
        </w:rPr>
        <w:t>// 3</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c1"/>
          <w:rFonts w:ascii="Consolas" w:hAnsi="Consolas"/>
          <w:color w:val="005CC5"/>
          <w:sz w:val="22"/>
          <w:szCs w:val="22"/>
        </w:rPr>
        <w:t>1</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c1"/>
          <w:rFonts w:ascii="Consolas" w:hAnsi="Consolas"/>
          <w:color w:val="005CC5"/>
          <w:sz w:val="22"/>
          <w:szCs w:val="22"/>
        </w:rPr>
        <w:t>2</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ab/>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c1"/>
          <w:rFonts w:ascii="Consolas" w:hAnsi="Consolas"/>
          <w:color w:val="005CC5"/>
          <w:sz w:val="22"/>
          <w:szCs w:val="22"/>
        </w:rPr>
        <w:t>3</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While this all may sound like nothing more than interesting academic trivia, it highlights the fact that duplicate definitions in the same scope are a really bad idea and will often lead to confusing results.</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Function declarations that appear inside of normal blocks typically hoist to the enclosing scope, rather than being conditional as this code implies:</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en"/>
          <w:rFonts w:ascii="Consolas" w:hAnsi="Consolas"/>
          <w:color w:val="6F42C1"/>
          <w:sz w:val="22"/>
          <w:szCs w:val="22"/>
        </w:rPr>
        <w:t>foo</w:t>
      </w:r>
      <w:r w:rsidRPr="002C77EC">
        <w:rPr>
          <w:rFonts w:ascii="Consolas" w:hAnsi="Consolas"/>
          <w:color w:val="24292E"/>
          <w:sz w:val="22"/>
          <w:szCs w:val="22"/>
        </w:rPr>
        <w:t xml:space="preserve">(); </w:t>
      </w:r>
      <w:r w:rsidRPr="002C77EC">
        <w:rPr>
          <w:rStyle w:val="pl-c"/>
          <w:rFonts w:ascii="Consolas" w:hAnsi="Consolas"/>
          <w:color w:val="6A737D"/>
          <w:sz w:val="22"/>
          <w:szCs w:val="22"/>
        </w:rPr>
        <w:t>// "b"</w:t>
      </w:r>
    </w:p>
    <w:p w:rsidR="002C77EC" w:rsidRPr="002C77EC" w:rsidRDefault="002C77EC" w:rsidP="002C77EC">
      <w:pPr>
        <w:pStyle w:val="HTMLPreformatted"/>
        <w:shd w:val="clear" w:color="auto" w:fill="F6F8FA"/>
        <w:rPr>
          <w:rFonts w:ascii="Consolas" w:hAnsi="Consolas"/>
          <w:color w:val="24292E"/>
          <w:sz w:val="22"/>
          <w:szCs w:val="22"/>
        </w:rPr>
      </w:pP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var</w:t>
      </w:r>
      <w:r w:rsidRPr="002C77EC">
        <w:rPr>
          <w:rFonts w:ascii="Consolas" w:hAnsi="Consolas"/>
          <w:color w:val="24292E"/>
          <w:sz w:val="22"/>
          <w:szCs w:val="22"/>
        </w:rPr>
        <w:t xml:space="preserve"> a </w:t>
      </w:r>
      <w:r w:rsidRPr="002C77EC">
        <w:rPr>
          <w:rStyle w:val="pl-k"/>
          <w:rFonts w:ascii="Consolas" w:hAnsi="Consolas"/>
          <w:color w:val="D73A49"/>
          <w:sz w:val="22"/>
          <w:szCs w:val="22"/>
        </w:rPr>
        <w:t>=</w:t>
      </w:r>
      <w:r w:rsidRPr="002C77EC">
        <w:rPr>
          <w:rFonts w:ascii="Consolas" w:hAnsi="Consolas"/>
          <w:color w:val="24292E"/>
          <w:sz w:val="22"/>
          <w:szCs w:val="22"/>
        </w:rPr>
        <w:t xml:space="preserve"> </w:t>
      </w:r>
      <w:r w:rsidRPr="002C77EC">
        <w:rPr>
          <w:rStyle w:val="pl-c1"/>
          <w:rFonts w:ascii="Consolas" w:hAnsi="Consolas"/>
          <w:color w:val="005CC5"/>
          <w:sz w:val="22"/>
          <w:szCs w:val="22"/>
        </w:rPr>
        <w:t>true</w:t>
      </w: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if</w:t>
      </w:r>
      <w:r w:rsidRPr="002C77EC">
        <w:rPr>
          <w:rFonts w:ascii="Consolas" w:hAnsi="Consolas"/>
          <w:color w:val="24292E"/>
          <w:sz w:val="22"/>
          <w:szCs w:val="22"/>
        </w:rPr>
        <w:t xml:space="preserve"> (a)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xml:space="preserve">() { </w:t>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pds"/>
          <w:rFonts w:ascii="Consolas" w:hAnsi="Consolas"/>
          <w:color w:val="032F62"/>
          <w:sz w:val="22"/>
          <w:szCs w:val="22"/>
        </w:rPr>
        <w:t>"</w:t>
      </w:r>
      <w:r w:rsidRPr="002C77EC">
        <w:rPr>
          <w:rStyle w:val="pl-s"/>
          <w:rFonts w:ascii="Consolas" w:hAnsi="Consolas"/>
          <w:color w:val="032F62"/>
          <w:sz w:val="22"/>
          <w:szCs w:val="22"/>
        </w:rPr>
        <w:t>a</w:t>
      </w:r>
      <w:r w:rsidRPr="002C77EC">
        <w:rPr>
          <w:rStyle w:val="pl-pds"/>
          <w:rFonts w:ascii="Consolas" w:hAnsi="Consolas"/>
          <w:color w:val="032F62"/>
          <w:sz w:val="22"/>
          <w:szCs w:val="22"/>
        </w:rPr>
        <w:t>"</w:t>
      </w:r>
      <w:r w:rsidRPr="002C77EC">
        <w:rPr>
          <w:rFonts w:ascii="Consolas" w:hAnsi="Consolas"/>
          <w:color w:val="24292E"/>
          <w:sz w:val="22"/>
          <w:szCs w:val="22"/>
        </w:rPr>
        <w:t xml:space="preserve"> );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HTMLPreformatted"/>
        <w:shd w:val="clear" w:color="auto" w:fill="F6F8FA"/>
        <w:rPr>
          <w:rFonts w:ascii="Consolas" w:hAnsi="Consolas"/>
          <w:color w:val="24292E"/>
          <w:sz w:val="22"/>
          <w:szCs w:val="22"/>
        </w:rPr>
      </w:pPr>
      <w:r w:rsidRPr="002C77EC">
        <w:rPr>
          <w:rStyle w:val="pl-k"/>
          <w:rFonts w:ascii="Consolas" w:hAnsi="Consolas"/>
          <w:color w:val="D73A49"/>
          <w:sz w:val="22"/>
          <w:szCs w:val="22"/>
        </w:rPr>
        <w:t>else</w:t>
      </w:r>
      <w:r w:rsidRPr="002C77EC">
        <w:rPr>
          <w:rFonts w:ascii="Consolas" w:hAnsi="Consolas"/>
          <w:color w:val="24292E"/>
          <w:sz w:val="22"/>
          <w:szCs w:val="22"/>
        </w:rPr>
        <w:t xml:space="preserve">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 xml:space="preserve">   </w:t>
      </w:r>
      <w:r w:rsidRPr="002C77EC">
        <w:rPr>
          <w:rStyle w:val="pl-k"/>
          <w:rFonts w:ascii="Consolas" w:hAnsi="Consolas"/>
          <w:color w:val="D73A49"/>
          <w:sz w:val="22"/>
          <w:szCs w:val="22"/>
        </w:rPr>
        <w:t>function</w:t>
      </w:r>
      <w:r w:rsidRPr="002C77EC">
        <w:rPr>
          <w:rFonts w:ascii="Consolas" w:hAnsi="Consolas"/>
          <w:color w:val="24292E"/>
          <w:sz w:val="22"/>
          <w:szCs w:val="22"/>
        </w:rPr>
        <w:t xml:space="preserve"> </w:t>
      </w:r>
      <w:r w:rsidRPr="002C77EC">
        <w:rPr>
          <w:rStyle w:val="pl-en"/>
          <w:rFonts w:ascii="Consolas" w:hAnsi="Consolas"/>
          <w:color w:val="6F42C1"/>
          <w:sz w:val="22"/>
          <w:szCs w:val="22"/>
        </w:rPr>
        <w:t>foo</w:t>
      </w:r>
      <w:r w:rsidRPr="002C77EC">
        <w:rPr>
          <w:rFonts w:ascii="Consolas" w:hAnsi="Consolas"/>
          <w:color w:val="24292E"/>
          <w:sz w:val="22"/>
          <w:szCs w:val="22"/>
        </w:rPr>
        <w:t xml:space="preserve">() { </w:t>
      </w:r>
      <w:r w:rsidRPr="002C77EC">
        <w:rPr>
          <w:rStyle w:val="pl-en"/>
          <w:rFonts w:ascii="Consolas" w:hAnsi="Consolas"/>
          <w:color w:val="6F42C1"/>
          <w:sz w:val="22"/>
          <w:szCs w:val="22"/>
        </w:rPr>
        <w:t>console</w:t>
      </w:r>
      <w:r w:rsidRPr="002C77EC">
        <w:rPr>
          <w:rFonts w:ascii="Consolas" w:hAnsi="Consolas"/>
          <w:color w:val="24292E"/>
          <w:sz w:val="22"/>
          <w:szCs w:val="22"/>
        </w:rPr>
        <w:t>.</w:t>
      </w:r>
      <w:r w:rsidRPr="002C77EC">
        <w:rPr>
          <w:rStyle w:val="pl-c1"/>
          <w:rFonts w:ascii="Consolas" w:hAnsi="Consolas"/>
          <w:color w:val="005CC5"/>
          <w:sz w:val="22"/>
          <w:szCs w:val="22"/>
        </w:rPr>
        <w:t>log</w:t>
      </w:r>
      <w:r w:rsidRPr="002C77EC">
        <w:rPr>
          <w:rFonts w:ascii="Consolas" w:hAnsi="Consolas"/>
          <w:color w:val="24292E"/>
          <w:sz w:val="22"/>
          <w:szCs w:val="22"/>
        </w:rPr>
        <w:t xml:space="preserve">( </w:t>
      </w:r>
      <w:r w:rsidRPr="002C77EC">
        <w:rPr>
          <w:rStyle w:val="pl-pds"/>
          <w:rFonts w:ascii="Consolas" w:hAnsi="Consolas"/>
          <w:color w:val="032F62"/>
          <w:sz w:val="22"/>
          <w:szCs w:val="22"/>
        </w:rPr>
        <w:t>"</w:t>
      </w:r>
      <w:r w:rsidRPr="002C77EC">
        <w:rPr>
          <w:rStyle w:val="pl-s"/>
          <w:rFonts w:ascii="Consolas" w:hAnsi="Consolas"/>
          <w:color w:val="032F62"/>
          <w:sz w:val="22"/>
          <w:szCs w:val="22"/>
        </w:rPr>
        <w:t>b</w:t>
      </w:r>
      <w:r w:rsidRPr="002C77EC">
        <w:rPr>
          <w:rStyle w:val="pl-pds"/>
          <w:rFonts w:ascii="Consolas" w:hAnsi="Consolas"/>
          <w:color w:val="032F62"/>
          <w:sz w:val="22"/>
          <w:szCs w:val="22"/>
        </w:rPr>
        <w:t>"</w:t>
      </w:r>
      <w:r w:rsidRPr="002C77EC">
        <w:rPr>
          <w:rFonts w:ascii="Consolas" w:hAnsi="Consolas"/>
          <w:color w:val="24292E"/>
          <w:sz w:val="22"/>
          <w:szCs w:val="22"/>
        </w:rPr>
        <w:t xml:space="preserve"> ); }</w:t>
      </w:r>
    </w:p>
    <w:p w:rsidR="002C77EC" w:rsidRPr="002C77EC" w:rsidRDefault="002C77EC" w:rsidP="002C77EC">
      <w:pPr>
        <w:pStyle w:val="HTMLPreformatted"/>
        <w:shd w:val="clear" w:color="auto" w:fill="F6F8FA"/>
        <w:rPr>
          <w:rFonts w:ascii="Consolas" w:hAnsi="Consolas"/>
          <w:color w:val="24292E"/>
          <w:sz w:val="22"/>
          <w:szCs w:val="22"/>
        </w:rPr>
      </w:pPr>
      <w:r w:rsidRPr="002C77EC">
        <w:rPr>
          <w:rFonts w:ascii="Consolas" w:hAnsi="Consolas"/>
          <w:color w:val="24292E"/>
          <w:sz w:val="22"/>
          <w:szCs w:val="22"/>
        </w:rPr>
        <w:t>}</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However, it's important to note that this behavior is not reliable and is subject to change in future versions of JavaScript, so it's probably best to avoid declaring functions in blocks.</w:t>
      </w:r>
    </w:p>
    <w:p w:rsidR="002C77EC" w:rsidRPr="002C77EC" w:rsidRDefault="002C77EC" w:rsidP="002C77EC">
      <w:pPr>
        <w:pStyle w:val="Heading2"/>
        <w:pBdr>
          <w:bottom w:val="single" w:sz="6" w:space="4" w:color="EAECEF"/>
        </w:pBdr>
        <w:spacing w:before="36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Review (TL;DR)</w:t>
      </w:r>
    </w:p>
    <w:p w:rsidR="002C77EC" w:rsidRPr="002C77EC" w:rsidRDefault="002C77EC" w:rsidP="002C77EC">
      <w:pPr>
        <w:pStyle w:val="NormalWeb"/>
        <w:spacing w:before="0" w:beforeAutospacing="0" w:after="0" w:afterAutospacing="0"/>
        <w:rPr>
          <w:rFonts w:ascii="Segoe UI" w:hAnsi="Segoe UI" w:cs="Segoe UI"/>
          <w:color w:val="24292E"/>
          <w:sz w:val="22"/>
          <w:szCs w:val="22"/>
        </w:rPr>
      </w:pPr>
      <w:r w:rsidRPr="002C77EC">
        <w:rPr>
          <w:rFonts w:ascii="Segoe UI" w:hAnsi="Segoe UI" w:cs="Segoe UI"/>
          <w:color w:val="24292E"/>
          <w:sz w:val="22"/>
          <w:szCs w:val="22"/>
        </w:rPr>
        <w:t>We can be tempted to look at </w:t>
      </w:r>
      <w:r w:rsidRPr="002C77EC">
        <w:rPr>
          <w:rStyle w:val="HTMLCode"/>
          <w:rFonts w:ascii="Consolas" w:hAnsi="Consolas"/>
          <w:color w:val="24292E"/>
          <w:sz w:val="22"/>
          <w:szCs w:val="22"/>
        </w:rPr>
        <w:t>var a = 2;</w:t>
      </w:r>
      <w:r w:rsidRPr="002C77EC">
        <w:rPr>
          <w:rFonts w:ascii="Segoe UI" w:hAnsi="Segoe UI" w:cs="Segoe UI"/>
          <w:color w:val="24292E"/>
          <w:sz w:val="22"/>
          <w:szCs w:val="22"/>
        </w:rPr>
        <w:t> as one statement, but the JavaScript </w:t>
      </w:r>
      <w:r w:rsidRPr="002C77EC">
        <w:rPr>
          <w:rStyle w:val="Emphasis"/>
          <w:rFonts w:ascii="Segoe UI" w:hAnsi="Segoe UI" w:cs="Segoe UI"/>
          <w:color w:val="24292E"/>
          <w:sz w:val="22"/>
          <w:szCs w:val="22"/>
        </w:rPr>
        <w:t>Engine</w:t>
      </w:r>
      <w:r w:rsidRPr="002C77EC">
        <w:rPr>
          <w:rFonts w:ascii="Segoe UI" w:hAnsi="Segoe UI" w:cs="Segoe UI"/>
          <w:color w:val="24292E"/>
          <w:sz w:val="22"/>
          <w:szCs w:val="22"/>
        </w:rPr>
        <w:t> does not see it that way. It sees </w:t>
      </w:r>
      <w:r w:rsidRPr="002C77EC">
        <w:rPr>
          <w:rStyle w:val="HTMLCode"/>
          <w:rFonts w:ascii="Consolas" w:hAnsi="Consolas"/>
          <w:color w:val="24292E"/>
          <w:sz w:val="22"/>
          <w:szCs w:val="22"/>
        </w:rPr>
        <w:t>var a</w:t>
      </w:r>
      <w:r w:rsidRPr="002C77EC">
        <w:rPr>
          <w:rFonts w:ascii="Segoe UI" w:hAnsi="Segoe UI" w:cs="Segoe UI"/>
          <w:color w:val="24292E"/>
          <w:sz w:val="22"/>
          <w:szCs w:val="22"/>
        </w:rPr>
        <w:t>and </w:t>
      </w:r>
      <w:r w:rsidRPr="002C77EC">
        <w:rPr>
          <w:rStyle w:val="HTMLCode"/>
          <w:rFonts w:ascii="Consolas" w:hAnsi="Consolas"/>
          <w:color w:val="24292E"/>
          <w:sz w:val="22"/>
          <w:szCs w:val="22"/>
        </w:rPr>
        <w:t>a = 2</w:t>
      </w:r>
      <w:r w:rsidRPr="002C77EC">
        <w:rPr>
          <w:rFonts w:ascii="Segoe UI" w:hAnsi="Segoe UI" w:cs="Segoe UI"/>
          <w:color w:val="24292E"/>
          <w:sz w:val="22"/>
          <w:szCs w:val="22"/>
        </w:rPr>
        <w:t> as two separate statements, the first one a compiler-phase task, and the second one an execution-phase task.</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What this leads to is that all declarations in a scope, regardless of where they appear, are processed </w:t>
      </w:r>
      <w:r w:rsidRPr="002C77EC">
        <w:rPr>
          <w:rStyle w:val="Emphasis"/>
          <w:rFonts w:ascii="Segoe UI" w:hAnsi="Segoe UI" w:cs="Segoe UI"/>
          <w:color w:val="24292E"/>
          <w:sz w:val="22"/>
          <w:szCs w:val="22"/>
        </w:rPr>
        <w:t>first</w:t>
      </w:r>
      <w:r w:rsidRPr="002C77EC">
        <w:rPr>
          <w:rFonts w:ascii="Segoe UI" w:hAnsi="Segoe UI" w:cs="Segoe UI"/>
          <w:color w:val="24292E"/>
          <w:sz w:val="22"/>
          <w:szCs w:val="22"/>
        </w:rPr>
        <w:t> before the code itself is executed. You can visualize this as declarations (variables and functions) being "moved" to the top of their respective scopes, which we call "hoisting".</w:t>
      </w:r>
    </w:p>
    <w:p w:rsidR="002C77EC" w:rsidRPr="002C77EC" w:rsidRDefault="002C77EC" w:rsidP="002C77EC">
      <w:pPr>
        <w:pStyle w:val="NormalWeb"/>
        <w:spacing w:before="0" w:beforeAutospacing="0" w:after="240" w:afterAutospacing="0"/>
        <w:rPr>
          <w:rFonts w:ascii="Segoe UI" w:hAnsi="Segoe UI" w:cs="Segoe UI"/>
          <w:color w:val="24292E"/>
          <w:sz w:val="22"/>
          <w:szCs w:val="22"/>
        </w:rPr>
      </w:pPr>
      <w:r w:rsidRPr="002C77EC">
        <w:rPr>
          <w:rFonts w:ascii="Segoe UI" w:hAnsi="Segoe UI" w:cs="Segoe UI"/>
          <w:color w:val="24292E"/>
          <w:sz w:val="22"/>
          <w:szCs w:val="22"/>
        </w:rPr>
        <w:t>Declarations themselves are hoisted, but assignments, even assignments of function expressions, are </w:t>
      </w:r>
      <w:r w:rsidRPr="002C77EC">
        <w:rPr>
          <w:rStyle w:val="Emphasis"/>
          <w:rFonts w:ascii="Segoe UI" w:hAnsi="Segoe UI" w:cs="Segoe UI"/>
          <w:color w:val="24292E"/>
          <w:sz w:val="22"/>
          <w:szCs w:val="22"/>
        </w:rPr>
        <w:t>not</w:t>
      </w:r>
      <w:r w:rsidRPr="002C77EC">
        <w:rPr>
          <w:rFonts w:ascii="Segoe UI" w:hAnsi="Segoe UI" w:cs="Segoe UI"/>
          <w:color w:val="24292E"/>
          <w:sz w:val="22"/>
          <w:szCs w:val="22"/>
        </w:rPr>
        <w:t> hoisted.</w:t>
      </w:r>
    </w:p>
    <w:p w:rsidR="002C77EC" w:rsidRPr="002C77EC" w:rsidRDefault="002C77EC" w:rsidP="002C77EC">
      <w:pPr>
        <w:pStyle w:val="NormalWeb"/>
        <w:spacing w:before="0" w:beforeAutospacing="0"/>
        <w:rPr>
          <w:rFonts w:ascii="Segoe UI" w:hAnsi="Segoe UI" w:cs="Segoe UI"/>
          <w:color w:val="24292E"/>
          <w:sz w:val="22"/>
          <w:szCs w:val="22"/>
        </w:rPr>
      </w:pPr>
      <w:r w:rsidRPr="002C77EC">
        <w:rPr>
          <w:rFonts w:ascii="Segoe UI" w:hAnsi="Segoe UI" w:cs="Segoe UI"/>
          <w:color w:val="24292E"/>
          <w:sz w:val="22"/>
          <w:szCs w:val="22"/>
        </w:rPr>
        <w:t>Be careful about duplicate declarations, especially mixed between normal var declarations and function declarations -- peril awaits if you do!</w:t>
      </w:r>
    </w:p>
    <w:p w:rsidR="002C77EC" w:rsidRPr="002C77EC" w:rsidRDefault="002C77EC" w:rsidP="002C77EC">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C77EC">
        <w:rPr>
          <w:rFonts w:ascii="Segoe UI" w:eastAsia="Times New Roman" w:hAnsi="Segoe UI" w:cs="Segoe UI"/>
          <w:b/>
          <w:bCs/>
          <w:color w:val="24292E"/>
          <w:kern w:val="36"/>
          <w:sz w:val="48"/>
          <w:szCs w:val="48"/>
        </w:rPr>
        <w:t>Chapter 5: Scope Closure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We arrive at this point with hopefully a very healthy, solid understanding of how scope works.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We turn our attention to an incredibly important, but persistently elusive, </w:t>
      </w:r>
      <w:r w:rsidRPr="002C77EC">
        <w:rPr>
          <w:rFonts w:ascii="Segoe UI" w:eastAsia="Times New Roman" w:hAnsi="Segoe UI" w:cs="Segoe UI"/>
          <w:i/>
          <w:iCs/>
          <w:color w:val="24292E"/>
        </w:rPr>
        <w:t>almost mythological</w:t>
      </w:r>
      <w:r w:rsidRPr="002C77EC">
        <w:rPr>
          <w:rFonts w:ascii="Segoe UI" w:eastAsia="Times New Roman" w:hAnsi="Segoe UI" w:cs="Segoe UI"/>
          <w:color w:val="24292E"/>
        </w:rPr>
        <w:t>, part of the language: </w:t>
      </w:r>
      <w:r w:rsidRPr="002C77EC">
        <w:rPr>
          <w:rFonts w:ascii="Segoe UI" w:eastAsia="Times New Roman" w:hAnsi="Segoe UI" w:cs="Segoe UI"/>
          <w:b/>
          <w:bCs/>
          <w:color w:val="24292E"/>
        </w:rPr>
        <w:t>closure</w:t>
      </w:r>
      <w:r w:rsidRPr="002C77EC">
        <w:rPr>
          <w:rFonts w:ascii="Segoe UI" w:eastAsia="Times New Roman" w:hAnsi="Segoe UI" w:cs="Segoe UI"/>
          <w:color w:val="24292E"/>
        </w:rPr>
        <w:t>. If you have followed our discussion of lexical scope thus far, the payoff is that closure is going to be, largely, anticlimactic, almost self-obvious. </w:t>
      </w:r>
      <w:r w:rsidRPr="002C77EC">
        <w:rPr>
          <w:rFonts w:ascii="Segoe UI" w:eastAsia="Times New Roman" w:hAnsi="Segoe UI" w:cs="Segoe UI"/>
          <w:i/>
          <w:iCs/>
          <w:color w:val="24292E"/>
        </w:rPr>
        <w:t>There's a man behind the wizard's curtain, and we're about to see him</w:t>
      </w:r>
      <w:r w:rsidRPr="002C77EC">
        <w:rPr>
          <w:rFonts w:ascii="Segoe UI" w:eastAsia="Times New Roman" w:hAnsi="Segoe UI" w:cs="Segoe UI"/>
          <w:color w:val="24292E"/>
        </w:rPr>
        <w:t>. No, his name is not Crockford!</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If however you have nagging questions about lexical scope, now would be a good time to go back and review Chapter 2 before proceeding.</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lastRenderedPageBreak/>
        <w:t>Enlightenment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For those who are somewhat experienced in JavaScript, but have perhaps never fully grasped the concept of closures, </w:t>
      </w:r>
      <w:r w:rsidRPr="002C77EC">
        <w:rPr>
          <w:rFonts w:ascii="Segoe UI" w:eastAsia="Times New Roman" w:hAnsi="Segoe UI" w:cs="Segoe UI"/>
          <w:i/>
          <w:iCs/>
          <w:color w:val="24292E"/>
        </w:rPr>
        <w:t>understanding closure</w:t>
      </w:r>
      <w:r w:rsidRPr="002C77EC">
        <w:rPr>
          <w:rFonts w:ascii="Segoe UI" w:eastAsia="Times New Roman" w:hAnsi="Segoe UI" w:cs="Segoe UI"/>
          <w:color w:val="24292E"/>
        </w:rPr>
        <w:t> can seem like a special nirvana that one must strive and sacrifice to attain.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 recall years back when I had a firm grasp on JavaScript, but had no idea what closure was. The hint that there was </w:t>
      </w:r>
      <w:r w:rsidRPr="002C77EC">
        <w:rPr>
          <w:rFonts w:ascii="Segoe UI" w:eastAsia="Times New Roman" w:hAnsi="Segoe UI" w:cs="Segoe UI"/>
          <w:i/>
          <w:iCs/>
          <w:color w:val="24292E"/>
        </w:rPr>
        <w:t>this other side</w:t>
      </w:r>
      <w:r w:rsidRPr="002C77EC">
        <w:rPr>
          <w:rFonts w:ascii="Segoe UI" w:eastAsia="Times New Roman" w:hAnsi="Segoe UI" w:cs="Segoe UI"/>
          <w:color w:val="24292E"/>
        </w:rPr>
        <w:t> to the language, one which promised even more capability than I already possessed, teased and taunted me. I remember reading through the source code of early frameworks trying to understand how it actually worked. I remember the first time something of the "module pattern" began to emerge in my mind. I remember the </w:t>
      </w:r>
      <w:r w:rsidRPr="002C77EC">
        <w:rPr>
          <w:rFonts w:ascii="Segoe UI" w:eastAsia="Times New Roman" w:hAnsi="Segoe UI" w:cs="Segoe UI"/>
          <w:i/>
          <w:iCs/>
          <w:color w:val="24292E"/>
        </w:rPr>
        <w:t>a-ha!</w:t>
      </w:r>
      <w:r w:rsidRPr="002C77EC">
        <w:rPr>
          <w:rFonts w:ascii="Segoe UI" w:eastAsia="Times New Roman" w:hAnsi="Segoe UI" w:cs="Segoe UI"/>
          <w:color w:val="24292E"/>
        </w:rPr>
        <w:t> moments quite vividly.</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What I didn't know back then, what took me years to understand, and what I hope to impart to you presently, is this secret: </w:t>
      </w:r>
      <w:r w:rsidRPr="002C77EC">
        <w:rPr>
          <w:rFonts w:ascii="Segoe UI" w:eastAsia="Times New Roman" w:hAnsi="Segoe UI" w:cs="Segoe UI"/>
          <w:b/>
          <w:bCs/>
          <w:color w:val="24292E"/>
        </w:rPr>
        <w:t>closure is all around you in JavaScript, you just have to recognize and embrace it.</w:t>
      </w:r>
      <w:r w:rsidRPr="002C77EC">
        <w:rPr>
          <w:rFonts w:ascii="Segoe UI" w:eastAsia="Times New Roman" w:hAnsi="Segoe UI" w:cs="Segoe UI"/>
          <w:color w:val="24292E"/>
        </w:rPr>
        <w:t> Closures are not a special opt-in tool that you must learn new syntax and patterns for. No, closures are not even a weapon that you must learn to wield and master as Luke trained in The Force.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Closures happen as a result of writing code that relies on lexical scope. They just happen. You do not even really have to intentionally create closures to take advantage of them. Closures are created and used for you all over your code. What you are </w:t>
      </w:r>
      <w:r w:rsidRPr="002C77EC">
        <w:rPr>
          <w:rFonts w:ascii="Segoe UI" w:eastAsia="Times New Roman" w:hAnsi="Segoe UI" w:cs="Segoe UI"/>
          <w:i/>
          <w:iCs/>
          <w:color w:val="24292E"/>
        </w:rPr>
        <w:t>missing</w:t>
      </w:r>
      <w:r w:rsidRPr="002C77EC">
        <w:rPr>
          <w:rFonts w:ascii="Segoe UI" w:eastAsia="Times New Roman" w:hAnsi="Segoe UI" w:cs="Segoe UI"/>
          <w:color w:val="24292E"/>
        </w:rPr>
        <w:t> is the proper mental context to recognize, embrace, and leverage closures for your own will.</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enlightenment moment should be: </w:t>
      </w:r>
      <w:r w:rsidRPr="002C77EC">
        <w:rPr>
          <w:rFonts w:ascii="Segoe UI" w:eastAsia="Times New Roman" w:hAnsi="Segoe UI" w:cs="Segoe UI"/>
          <w:b/>
          <w:bCs/>
          <w:color w:val="24292E"/>
        </w:rPr>
        <w:t>oh, closures are already occurring all over my code, I can finally </w:t>
      </w:r>
      <w:r w:rsidRPr="002C77EC">
        <w:rPr>
          <w:rFonts w:ascii="Segoe UI" w:eastAsia="Times New Roman" w:hAnsi="Segoe UI" w:cs="Segoe UI"/>
          <w:b/>
          <w:bCs/>
          <w:i/>
          <w:iCs/>
          <w:color w:val="24292E"/>
        </w:rPr>
        <w:t>see</w:t>
      </w:r>
      <w:r w:rsidRPr="002C77EC">
        <w:rPr>
          <w:rFonts w:ascii="Segoe UI" w:eastAsia="Times New Roman" w:hAnsi="Segoe UI" w:cs="Segoe UI"/>
          <w:b/>
          <w:bCs/>
          <w:color w:val="24292E"/>
        </w:rPr>
        <w:t> them now.</w:t>
      </w:r>
      <w:r w:rsidRPr="002C77EC">
        <w:rPr>
          <w:rFonts w:ascii="Segoe UI" w:eastAsia="Times New Roman" w:hAnsi="Segoe UI" w:cs="Segoe UI"/>
          <w:color w:val="24292E"/>
        </w:rPr>
        <w:t>Understanding closures is like when Neo sees the Matrix for the first time.</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Nitty Gritty</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OK, enough hyperbole and shameless movie references.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Here's a down-n-dirty definition of what you need to know to understand and recognize closures:</w:t>
      </w:r>
    </w:p>
    <w:p w:rsidR="002C77EC" w:rsidRPr="002C77EC" w:rsidRDefault="002C77EC" w:rsidP="002C77EC">
      <w:pPr>
        <w:spacing w:line="240" w:lineRule="auto"/>
        <w:rPr>
          <w:rFonts w:ascii="Segoe UI" w:eastAsia="Times New Roman" w:hAnsi="Segoe UI" w:cs="Segoe UI"/>
          <w:color w:val="6A737D"/>
        </w:rPr>
      </w:pPr>
      <w:r w:rsidRPr="002C77EC">
        <w:rPr>
          <w:rFonts w:ascii="Segoe UI" w:eastAsia="Times New Roman" w:hAnsi="Segoe UI" w:cs="Segoe UI"/>
          <w:color w:val="6A737D"/>
        </w:rPr>
        <w:t>Closure is when a function is able to remember and access its lexical scope even when that function is executing outside its lexical scope.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Let's jump into some code to illustrate that definition.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2</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bar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foo</w:t>
      </w: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This code should look familiar from our discussions of Nested Scope. Function </w:t>
      </w:r>
      <w:r w:rsidRPr="002C77EC">
        <w:rPr>
          <w:rFonts w:ascii="Consolas" w:eastAsia="Times New Roman" w:hAnsi="Consolas" w:cs="Courier New"/>
          <w:color w:val="24292E"/>
        </w:rPr>
        <w:t>bar()</w:t>
      </w:r>
      <w:r w:rsidRPr="002C77EC">
        <w:rPr>
          <w:rFonts w:ascii="Segoe UI" w:eastAsia="Times New Roman" w:hAnsi="Segoe UI" w:cs="Segoe UI"/>
          <w:color w:val="24292E"/>
        </w:rPr>
        <w:t> has </w:t>
      </w:r>
      <w:r w:rsidRPr="002C77EC">
        <w:rPr>
          <w:rFonts w:ascii="Segoe UI" w:eastAsia="Times New Roman" w:hAnsi="Segoe UI" w:cs="Segoe UI"/>
          <w:i/>
          <w:iCs/>
          <w:color w:val="24292E"/>
        </w:rPr>
        <w:t>access</w:t>
      </w:r>
      <w:r w:rsidRPr="002C77EC">
        <w:rPr>
          <w:rFonts w:ascii="Segoe UI" w:eastAsia="Times New Roman" w:hAnsi="Segoe UI" w:cs="Segoe UI"/>
          <w:color w:val="24292E"/>
        </w:rPr>
        <w:t> to the variable </w:t>
      </w:r>
      <w:r w:rsidRPr="002C77EC">
        <w:rPr>
          <w:rFonts w:ascii="Consolas" w:eastAsia="Times New Roman" w:hAnsi="Consolas" w:cs="Courier New"/>
          <w:color w:val="24292E"/>
        </w:rPr>
        <w:t>a</w:t>
      </w:r>
      <w:r w:rsidRPr="002C77EC">
        <w:rPr>
          <w:rFonts w:ascii="Segoe UI" w:eastAsia="Times New Roman" w:hAnsi="Segoe UI" w:cs="Segoe UI"/>
          <w:color w:val="24292E"/>
        </w:rPr>
        <w:t> in the outer enclosing scope because of lexical scope look-up rules (in this case, it's an RHS reference look-up).</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Is this "closure"?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Well, technically... </w:t>
      </w:r>
      <w:r w:rsidRPr="002C77EC">
        <w:rPr>
          <w:rFonts w:ascii="Segoe UI" w:eastAsia="Times New Roman" w:hAnsi="Segoe UI" w:cs="Segoe UI"/>
          <w:i/>
          <w:iCs/>
          <w:color w:val="24292E"/>
        </w:rPr>
        <w:t>perhaps</w:t>
      </w:r>
      <w:r w:rsidRPr="002C77EC">
        <w:rPr>
          <w:rFonts w:ascii="Segoe UI" w:eastAsia="Times New Roman" w:hAnsi="Segoe UI" w:cs="Segoe UI"/>
          <w:color w:val="24292E"/>
        </w:rPr>
        <w:t>. But by our what-you-need-to-know definition above... </w:t>
      </w:r>
      <w:r w:rsidRPr="002C77EC">
        <w:rPr>
          <w:rFonts w:ascii="Segoe UI" w:eastAsia="Times New Roman" w:hAnsi="Segoe UI" w:cs="Segoe UI"/>
          <w:i/>
          <w:iCs/>
          <w:color w:val="24292E"/>
        </w:rPr>
        <w:t>not exactly</w:t>
      </w:r>
      <w:r w:rsidRPr="002C77EC">
        <w:rPr>
          <w:rFonts w:ascii="Segoe UI" w:eastAsia="Times New Roman" w:hAnsi="Segoe UI" w:cs="Segoe UI"/>
          <w:color w:val="24292E"/>
        </w:rPr>
        <w:t>. I think the most accurate way to explain </w:t>
      </w:r>
      <w:r w:rsidRPr="002C77EC">
        <w:rPr>
          <w:rFonts w:ascii="Consolas" w:eastAsia="Times New Roman" w:hAnsi="Consolas" w:cs="Courier New"/>
          <w:color w:val="24292E"/>
        </w:rPr>
        <w:t>bar()</w:t>
      </w:r>
      <w:r w:rsidRPr="002C77EC">
        <w:rPr>
          <w:rFonts w:ascii="Segoe UI" w:eastAsia="Times New Roman" w:hAnsi="Segoe UI" w:cs="Segoe UI"/>
          <w:color w:val="24292E"/>
        </w:rPr>
        <w:t> referencing </w:t>
      </w:r>
      <w:r w:rsidRPr="002C77EC">
        <w:rPr>
          <w:rFonts w:ascii="Consolas" w:eastAsia="Times New Roman" w:hAnsi="Consolas" w:cs="Courier New"/>
          <w:color w:val="24292E"/>
        </w:rPr>
        <w:t>a</w:t>
      </w:r>
      <w:r w:rsidRPr="002C77EC">
        <w:rPr>
          <w:rFonts w:ascii="Segoe UI" w:eastAsia="Times New Roman" w:hAnsi="Segoe UI" w:cs="Segoe UI"/>
          <w:color w:val="24292E"/>
        </w:rPr>
        <w:t> is via lexical scope look-up rules, and those rules are </w:t>
      </w:r>
      <w:r w:rsidRPr="002C77EC">
        <w:rPr>
          <w:rFonts w:ascii="Segoe UI" w:eastAsia="Times New Roman" w:hAnsi="Segoe UI" w:cs="Segoe UI"/>
          <w:i/>
          <w:iCs/>
          <w:color w:val="24292E"/>
        </w:rPr>
        <w:t>only</w:t>
      </w:r>
      <w:r w:rsidRPr="002C77EC">
        <w:rPr>
          <w:rFonts w:ascii="Segoe UI" w:eastAsia="Times New Roman" w:hAnsi="Segoe UI" w:cs="Segoe UI"/>
          <w:color w:val="24292E"/>
        </w:rPr>
        <w:t> (an important!) </w:t>
      </w:r>
      <w:r w:rsidRPr="002C77EC">
        <w:rPr>
          <w:rFonts w:ascii="Segoe UI" w:eastAsia="Times New Roman" w:hAnsi="Segoe UI" w:cs="Segoe UI"/>
          <w:b/>
          <w:bCs/>
          <w:color w:val="24292E"/>
        </w:rPr>
        <w:t>part</w:t>
      </w:r>
      <w:r w:rsidRPr="002C77EC">
        <w:rPr>
          <w:rFonts w:ascii="Segoe UI" w:eastAsia="Times New Roman" w:hAnsi="Segoe UI" w:cs="Segoe UI"/>
          <w:color w:val="24292E"/>
        </w:rPr>
        <w:t> of what closure is.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From a purely academic perspective, what is said of the above snippet is that the function </w:t>
      </w:r>
      <w:r w:rsidRPr="002C77EC">
        <w:rPr>
          <w:rFonts w:ascii="Consolas" w:eastAsia="Times New Roman" w:hAnsi="Consolas" w:cs="Courier New"/>
          <w:color w:val="24292E"/>
        </w:rPr>
        <w:t>bar()</w:t>
      </w:r>
      <w:r w:rsidRPr="002C77EC">
        <w:rPr>
          <w:rFonts w:ascii="Segoe UI" w:eastAsia="Times New Roman" w:hAnsi="Segoe UI" w:cs="Segoe UI"/>
          <w:color w:val="24292E"/>
        </w:rPr>
        <w:t> has a </w:t>
      </w:r>
      <w:r w:rsidRPr="002C77EC">
        <w:rPr>
          <w:rFonts w:ascii="Segoe UI" w:eastAsia="Times New Roman" w:hAnsi="Segoe UI" w:cs="Segoe UI"/>
          <w:i/>
          <w:iCs/>
          <w:color w:val="24292E"/>
        </w:rPr>
        <w:t>closure</w:t>
      </w:r>
      <w:r w:rsidRPr="002C77EC">
        <w:rPr>
          <w:rFonts w:ascii="Segoe UI" w:eastAsia="Times New Roman" w:hAnsi="Segoe UI" w:cs="Segoe UI"/>
          <w:color w:val="24292E"/>
        </w:rPr>
        <w:t> over the scope of </w:t>
      </w:r>
      <w:r w:rsidRPr="002C77EC">
        <w:rPr>
          <w:rFonts w:ascii="Consolas" w:eastAsia="Times New Roman" w:hAnsi="Consolas" w:cs="Courier New"/>
          <w:color w:val="24292E"/>
        </w:rPr>
        <w:t>foo()</w:t>
      </w:r>
      <w:r w:rsidRPr="002C77EC">
        <w:rPr>
          <w:rFonts w:ascii="Segoe UI" w:eastAsia="Times New Roman" w:hAnsi="Segoe UI" w:cs="Segoe UI"/>
          <w:color w:val="24292E"/>
        </w:rPr>
        <w:t> (and indeed, even over the rest of the scopes it has access to, such as the global scope in our case). Put slightly differently, it's said that </w:t>
      </w:r>
      <w:r w:rsidRPr="002C77EC">
        <w:rPr>
          <w:rFonts w:ascii="Consolas" w:eastAsia="Times New Roman" w:hAnsi="Consolas" w:cs="Courier New"/>
          <w:color w:val="24292E"/>
        </w:rPr>
        <w:t>bar()</w:t>
      </w:r>
      <w:r w:rsidRPr="002C77EC">
        <w:rPr>
          <w:rFonts w:ascii="Segoe UI" w:eastAsia="Times New Roman" w:hAnsi="Segoe UI" w:cs="Segoe UI"/>
          <w:color w:val="24292E"/>
        </w:rPr>
        <w:t> closes over the scope of </w:t>
      </w:r>
      <w:r w:rsidRPr="002C77EC">
        <w:rPr>
          <w:rFonts w:ascii="Consolas" w:eastAsia="Times New Roman" w:hAnsi="Consolas" w:cs="Courier New"/>
          <w:color w:val="24292E"/>
        </w:rPr>
        <w:t>foo()</w:t>
      </w:r>
      <w:r w:rsidRPr="002C77EC">
        <w:rPr>
          <w:rFonts w:ascii="Segoe UI" w:eastAsia="Times New Roman" w:hAnsi="Segoe UI" w:cs="Segoe UI"/>
          <w:color w:val="24292E"/>
        </w:rPr>
        <w:t>. Why? Because </w:t>
      </w:r>
      <w:r w:rsidRPr="002C77EC">
        <w:rPr>
          <w:rFonts w:ascii="Consolas" w:eastAsia="Times New Roman" w:hAnsi="Consolas" w:cs="Courier New"/>
          <w:color w:val="24292E"/>
        </w:rPr>
        <w:t>bar()</w:t>
      </w:r>
      <w:r w:rsidRPr="002C77EC">
        <w:rPr>
          <w:rFonts w:ascii="Segoe UI" w:eastAsia="Times New Roman" w:hAnsi="Segoe UI" w:cs="Segoe UI"/>
          <w:color w:val="24292E"/>
        </w:rPr>
        <w:t> appears nested inside of </w:t>
      </w:r>
      <w:r w:rsidRPr="002C77EC">
        <w:rPr>
          <w:rFonts w:ascii="Consolas" w:eastAsia="Times New Roman" w:hAnsi="Consolas" w:cs="Courier New"/>
          <w:color w:val="24292E"/>
        </w:rPr>
        <w:t>foo()</w:t>
      </w:r>
      <w:r w:rsidRPr="002C77EC">
        <w:rPr>
          <w:rFonts w:ascii="Segoe UI" w:eastAsia="Times New Roman" w:hAnsi="Segoe UI" w:cs="Segoe UI"/>
          <w:color w:val="24292E"/>
        </w:rPr>
        <w:t>. Plain and simple.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closure defined in this way is not directly </w:t>
      </w:r>
      <w:r w:rsidRPr="002C77EC">
        <w:rPr>
          <w:rFonts w:ascii="Segoe UI" w:eastAsia="Times New Roman" w:hAnsi="Segoe UI" w:cs="Segoe UI"/>
          <w:i/>
          <w:iCs/>
          <w:color w:val="24292E"/>
        </w:rPr>
        <w:t>observable</w:t>
      </w:r>
      <w:r w:rsidRPr="002C77EC">
        <w:rPr>
          <w:rFonts w:ascii="Segoe UI" w:eastAsia="Times New Roman" w:hAnsi="Segoe UI" w:cs="Segoe UI"/>
          <w:color w:val="24292E"/>
        </w:rPr>
        <w:t>, nor do we see closure </w:t>
      </w:r>
      <w:r w:rsidRPr="002C77EC">
        <w:rPr>
          <w:rFonts w:ascii="Segoe UI" w:eastAsia="Times New Roman" w:hAnsi="Segoe UI" w:cs="Segoe UI"/>
          <w:i/>
          <w:iCs/>
          <w:color w:val="24292E"/>
        </w:rPr>
        <w:t>exercised</w:t>
      </w:r>
      <w:r w:rsidRPr="002C77EC">
        <w:rPr>
          <w:rFonts w:ascii="Segoe UI" w:eastAsia="Times New Roman" w:hAnsi="Segoe UI" w:cs="Segoe UI"/>
          <w:color w:val="24292E"/>
        </w:rPr>
        <w:t> in that snippet. We clearly see lexical scope, but closure remains sort of a mysterious shifting shadow behind the code.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Let us then consider code which brings closure into full light: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bar;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baz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baz</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2 -- Whoa, closure was just observed, man.</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function </w:t>
      </w:r>
      <w:r w:rsidRPr="002C77EC">
        <w:rPr>
          <w:rFonts w:ascii="Consolas" w:eastAsia="Times New Roman" w:hAnsi="Consolas" w:cs="Courier New"/>
          <w:color w:val="24292E"/>
        </w:rPr>
        <w:t>bar()</w:t>
      </w:r>
      <w:r w:rsidRPr="002C77EC">
        <w:rPr>
          <w:rFonts w:ascii="Segoe UI" w:eastAsia="Times New Roman" w:hAnsi="Segoe UI" w:cs="Segoe UI"/>
          <w:color w:val="24292E"/>
        </w:rPr>
        <w:t> has lexical scope access to the inner scope of </w:t>
      </w:r>
      <w:r w:rsidRPr="002C77EC">
        <w:rPr>
          <w:rFonts w:ascii="Consolas" w:eastAsia="Times New Roman" w:hAnsi="Consolas" w:cs="Courier New"/>
          <w:color w:val="24292E"/>
        </w:rPr>
        <w:t>foo()</w:t>
      </w:r>
      <w:r w:rsidRPr="002C77EC">
        <w:rPr>
          <w:rFonts w:ascii="Segoe UI" w:eastAsia="Times New Roman" w:hAnsi="Segoe UI" w:cs="Segoe UI"/>
          <w:color w:val="24292E"/>
        </w:rPr>
        <w:t>. But then, we take </w:t>
      </w:r>
      <w:r w:rsidRPr="002C77EC">
        <w:rPr>
          <w:rFonts w:ascii="Consolas" w:eastAsia="Times New Roman" w:hAnsi="Consolas" w:cs="Courier New"/>
          <w:color w:val="24292E"/>
        </w:rPr>
        <w:t>bar()</w:t>
      </w:r>
      <w:r w:rsidRPr="002C77EC">
        <w:rPr>
          <w:rFonts w:ascii="Segoe UI" w:eastAsia="Times New Roman" w:hAnsi="Segoe UI" w:cs="Segoe UI"/>
          <w:color w:val="24292E"/>
        </w:rPr>
        <w:t>, the function itself, and pass it </w:t>
      </w:r>
      <w:r w:rsidRPr="002C77EC">
        <w:rPr>
          <w:rFonts w:ascii="Segoe UI" w:eastAsia="Times New Roman" w:hAnsi="Segoe UI" w:cs="Segoe UI"/>
          <w:i/>
          <w:iCs/>
          <w:color w:val="24292E"/>
        </w:rPr>
        <w:t>as</w:t>
      </w:r>
      <w:r w:rsidRPr="002C77EC">
        <w:rPr>
          <w:rFonts w:ascii="Segoe UI" w:eastAsia="Times New Roman" w:hAnsi="Segoe UI" w:cs="Segoe UI"/>
          <w:color w:val="24292E"/>
        </w:rPr>
        <w:t> a value. In this case, we </w:t>
      </w:r>
      <w:r w:rsidRPr="002C77EC">
        <w:rPr>
          <w:rFonts w:ascii="Consolas" w:eastAsia="Times New Roman" w:hAnsi="Consolas" w:cs="Courier New"/>
          <w:color w:val="24292E"/>
        </w:rPr>
        <w:t>return</w:t>
      </w:r>
      <w:r w:rsidRPr="002C77EC">
        <w:rPr>
          <w:rFonts w:ascii="Segoe UI" w:eastAsia="Times New Roman" w:hAnsi="Segoe UI" w:cs="Segoe UI"/>
          <w:color w:val="24292E"/>
        </w:rPr>
        <w:t> the function object itself that </w:t>
      </w:r>
      <w:r w:rsidRPr="002C77EC">
        <w:rPr>
          <w:rFonts w:ascii="Consolas" w:eastAsia="Times New Roman" w:hAnsi="Consolas" w:cs="Courier New"/>
          <w:color w:val="24292E"/>
        </w:rPr>
        <w:t>bar</w:t>
      </w:r>
      <w:r w:rsidRPr="002C77EC">
        <w:rPr>
          <w:rFonts w:ascii="Segoe UI" w:eastAsia="Times New Roman" w:hAnsi="Segoe UI" w:cs="Segoe UI"/>
          <w:color w:val="24292E"/>
        </w:rPr>
        <w:t> references.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After we execute </w:t>
      </w:r>
      <w:r w:rsidRPr="002C77EC">
        <w:rPr>
          <w:rFonts w:ascii="Consolas" w:eastAsia="Times New Roman" w:hAnsi="Consolas" w:cs="Courier New"/>
          <w:color w:val="24292E"/>
        </w:rPr>
        <w:t>foo()</w:t>
      </w:r>
      <w:r w:rsidRPr="002C77EC">
        <w:rPr>
          <w:rFonts w:ascii="Segoe UI" w:eastAsia="Times New Roman" w:hAnsi="Segoe UI" w:cs="Segoe UI"/>
          <w:color w:val="24292E"/>
        </w:rPr>
        <w:t>, we assign the value it returned (our inner </w:t>
      </w:r>
      <w:r w:rsidRPr="002C77EC">
        <w:rPr>
          <w:rFonts w:ascii="Consolas" w:eastAsia="Times New Roman" w:hAnsi="Consolas" w:cs="Courier New"/>
          <w:color w:val="24292E"/>
        </w:rPr>
        <w:t>bar()</w:t>
      </w:r>
      <w:r w:rsidRPr="002C77EC">
        <w:rPr>
          <w:rFonts w:ascii="Segoe UI" w:eastAsia="Times New Roman" w:hAnsi="Segoe UI" w:cs="Segoe UI"/>
          <w:color w:val="24292E"/>
        </w:rPr>
        <w:t> function) to a variable called </w:t>
      </w:r>
      <w:r w:rsidRPr="002C77EC">
        <w:rPr>
          <w:rFonts w:ascii="Consolas" w:eastAsia="Times New Roman" w:hAnsi="Consolas" w:cs="Courier New"/>
          <w:color w:val="24292E"/>
        </w:rPr>
        <w:t>baz</w:t>
      </w:r>
      <w:r w:rsidRPr="002C77EC">
        <w:rPr>
          <w:rFonts w:ascii="Segoe UI" w:eastAsia="Times New Roman" w:hAnsi="Segoe UI" w:cs="Segoe UI"/>
          <w:color w:val="24292E"/>
        </w:rPr>
        <w:t>, and then we actually invoke </w:t>
      </w:r>
      <w:r w:rsidRPr="002C77EC">
        <w:rPr>
          <w:rFonts w:ascii="Consolas" w:eastAsia="Times New Roman" w:hAnsi="Consolas" w:cs="Courier New"/>
          <w:color w:val="24292E"/>
        </w:rPr>
        <w:t>baz()</w:t>
      </w:r>
      <w:r w:rsidRPr="002C77EC">
        <w:rPr>
          <w:rFonts w:ascii="Segoe UI" w:eastAsia="Times New Roman" w:hAnsi="Segoe UI" w:cs="Segoe UI"/>
          <w:color w:val="24292E"/>
        </w:rPr>
        <w:t>, which of course is invoking our inner function </w:t>
      </w:r>
      <w:r w:rsidRPr="002C77EC">
        <w:rPr>
          <w:rFonts w:ascii="Consolas" w:eastAsia="Times New Roman" w:hAnsi="Consolas" w:cs="Courier New"/>
          <w:color w:val="24292E"/>
        </w:rPr>
        <w:t>bar()</w:t>
      </w:r>
      <w:r w:rsidRPr="002C77EC">
        <w:rPr>
          <w:rFonts w:ascii="Segoe UI" w:eastAsia="Times New Roman" w:hAnsi="Segoe UI" w:cs="Segoe UI"/>
          <w:color w:val="24292E"/>
        </w:rPr>
        <w:t>, just by a different identifier reference.</w:t>
      </w:r>
    </w:p>
    <w:p w:rsidR="002C77EC" w:rsidRPr="002C77EC" w:rsidRDefault="002C77EC" w:rsidP="002C77EC">
      <w:pPr>
        <w:spacing w:after="0" w:line="240" w:lineRule="auto"/>
        <w:rPr>
          <w:rFonts w:ascii="Segoe UI" w:eastAsia="Times New Roman" w:hAnsi="Segoe UI" w:cs="Segoe UI"/>
          <w:color w:val="24292E"/>
        </w:rPr>
      </w:pPr>
      <w:r w:rsidRPr="002C77EC">
        <w:rPr>
          <w:rFonts w:ascii="Consolas" w:eastAsia="Times New Roman" w:hAnsi="Consolas" w:cs="Courier New"/>
          <w:color w:val="24292E"/>
        </w:rPr>
        <w:t>bar()</w:t>
      </w:r>
      <w:r w:rsidRPr="002C77EC">
        <w:rPr>
          <w:rFonts w:ascii="Segoe UI" w:eastAsia="Times New Roman" w:hAnsi="Segoe UI" w:cs="Segoe UI"/>
          <w:color w:val="24292E"/>
        </w:rPr>
        <w:t> is executed, for sure. But in this case, it's executed </w:t>
      </w:r>
      <w:r w:rsidRPr="002C77EC">
        <w:rPr>
          <w:rFonts w:ascii="Segoe UI" w:eastAsia="Times New Roman" w:hAnsi="Segoe UI" w:cs="Segoe UI"/>
          <w:i/>
          <w:iCs/>
          <w:color w:val="24292E"/>
        </w:rPr>
        <w:t>outside</w:t>
      </w:r>
      <w:r w:rsidRPr="002C77EC">
        <w:rPr>
          <w:rFonts w:ascii="Segoe UI" w:eastAsia="Times New Roman" w:hAnsi="Segoe UI" w:cs="Segoe UI"/>
          <w:color w:val="24292E"/>
        </w:rPr>
        <w:t> of its declared lexical scope.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After </w:t>
      </w:r>
      <w:r w:rsidRPr="002C77EC">
        <w:rPr>
          <w:rFonts w:ascii="Consolas" w:eastAsia="Times New Roman" w:hAnsi="Consolas" w:cs="Courier New"/>
          <w:color w:val="24292E"/>
        </w:rPr>
        <w:t>foo()</w:t>
      </w:r>
      <w:r w:rsidRPr="002C77EC">
        <w:rPr>
          <w:rFonts w:ascii="Segoe UI" w:eastAsia="Times New Roman" w:hAnsi="Segoe UI" w:cs="Segoe UI"/>
          <w:color w:val="24292E"/>
        </w:rPr>
        <w:t> executed, normally we would expect that the entirety of the inner scope of </w:t>
      </w:r>
      <w:r w:rsidRPr="002C77EC">
        <w:rPr>
          <w:rFonts w:ascii="Consolas" w:eastAsia="Times New Roman" w:hAnsi="Consolas" w:cs="Courier New"/>
          <w:color w:val="24292E"/>
        </w:rPr>
        <w:t>foo()</w:t>
      </w:r>
      <w:r w:rsidRPr="002C77EC">
        <w:rPr>
          <w:rFonts w:ascii="Segoe UI" w:eastAsia="Times New Roman" w:hAnsi="Segoe UI" w:cs="Segoe UI"/>
          <w:color w:val="24292E"/>
        </w:rPr>
        <w:t> would go away, because we know that the </w:t>
      </w:r>
      <w:r w:rsidRPr="002C77EC">
        <w:rPr>
          <w:rFonts w:ascii="Segoe UI" w:eastAsia="Times New Roman" w:hAnsi="Segoe UI" w:cs="Segoe UI"/>
          <w:i/>
          <w:iCs/>
          <w:color w:val="24292E"/>
        </w:rPr>
        <w:t>Engine</w:t>
      </w:r>
      <w:r w:rsidRPr="002C77EC">
        <w:rPr>
          <w:rFonts w:ascii="Segoe UI" w:eastAsia="Times New Roman" w:hAnsi="Segoe UI" w:cs="Segoe UI"/>
          <w:color w:val="24292E"/>
        </w:rPr>
        <w:t> employs a </w:t>
      </w:r>
      <w:r w:rsidRPr="002C77EC">
        <w:rPr>
          <w:rFonts w:ascii="Segoe UI" w:eastAsia="Times New Roman" w:hAnsi="Segoe UI" w:cs="Segoe UI"/>
          <w:i/>
          <w:iCs/>
          <w:color w:val="24292E"/>
        </w:rPr>
        <w:t>Garbage Collector</w:t>
      </w:r>
      <w:r w:rsidRPr="002C77EC">
        <w:rPr>
          <w:rFonts w:ascii="Segoe UI" w:eastAsia="Times New Roman" w:hAnsi="Segoe UI" w:cs="Segoe UI"/>
          <w:color w:val="24292E"/>
        </w:rPr>
        <w:t> that comes along and frees up memory once it's no longer in use. Since it would appear that the contents of </w:t>
      </w:r>
      <w:r w:rsidRPr="002C77EC">
        <w:rPr>
          <w:rFonts w:ascii="Consolas" w:eastAsia="Times New Roman" w:hAnsi="Consolas" w:cs="Courier New"/>
          <w:color w:val="24292E"/>
        </w:rPr>
        <w:t>foo()</w:t>
      </w:r>
      <w:r w:rsidRPr="002C77EC">
        <w:rPr>
          <w:rFonts w:ascii="Segoe UI" w:eastAsia="Times New Roman" w:hAnsi="Segoe UI" w:cs="Segoe UI"/>
          <w:color w:val="24292E"/>
        </w:rPr>
        <w:t> are no longer in use, it would seem natural that they should be considered </w:t>
      </w:r>
      <w:r w:rsidRPr="002C77EC">
        <w:rPr>
          <w:rFonts w:ascii="Segoe UI" w:eastAsia="Times New Roman" w:hAnsi="Segoe UI" w:cs="Segoe UI"/>
          <w:i/>
          <w:iCs/>
          <w:color w:val="24292E"/>
        </w:rPr>
        <w:t>gone</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But the "magic" of closures does not let this happen. That inner scope is in fact </w:t>
      </w:r>
      <w:r w:rsidRPr="002C77EC">
        <w:rPr>
          <w:rFonts w:ascii="Segoe UI" w:eastAsia="Times New Roman" w:hAnsi="Segoe UI" w:cs="Segoe UI"/>
          <w:i/>
          <w:iCs/>
          <w:color w:val="24292E"/>
        </w:rPr>
        <w:t>still</w:t>
      </w:r>
      <w:r w:rsidRPr="002C77EC">
        <w:rPr>
          <w:rFonts w:ascii="Segoe UI" w:eastAsia="Times New Roman" w:hAnsi="Segoe UI" w:cs="Segoe UI"/>
          <w:color w:val="24292E"/>
        </w:rPr>
        <w:t> "in use", and thus does not go away. Who's using it? </w:t>
      </w:r>
      <w:r w:rsidRPr="002C77EC">
        <w:rPr>
          <w:rFonts w:ascii="Segoe UI" w:eastAsia="Times New Roman" w:hAnsi="Segoe UI" w:cs="Segoe UI"/>
          <w:b/>
          <w:bCs/>
          <w:color w:val="24292E"/>
        </w:rPr>
        <w:t>The function </w:t>
      </w:r>
      <w:r w:rsidRPr="002C77EC">
        <w:rPr>
          <w:rFonts w:ascii="Consolas" w:eastAsia="Times New Roman" w:hAnsi="Consolas" w:cs="Courier New"/>
          <w:b/>
          <w:bCs/>
          <w:color w:val="24292E"/>
        </w:rPr>
        <w:t>bar()</w:t>
      </w:r>
      <w:r w:rsidRPr="002C77EC">
        <w:rPr>
          <w:rFonts w:ascii="Segoe UI" w:eastAsia="Times New Roman" w:hAnsi="Segoe UI" w:cs="Segoe UI"/>
          <w:b/>
          <w:bCs/>
          <w:color w:val="24292E"/>
        </w:rPr>
        <w:t> itself</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By virtue of where it was declared, </w:t>
      </w:r>
      <w:r w:rsidRPr="002C77EC">
        <w:rPr>
          <w:rFonts w:ascii="Consolas" w:eastAsia="Times New Roman" w:hAnsi="Consolas" w:cs="Courier New"/>
          <w:color w:val="24292E"/>
        </w:rPr>
        <w:t>bar()</w:t>
      </w:r>
      <w:r w:rsidRPr="002C77EC">
        <w:rPr>
          <w:rFonts w:ascii="Segoe UI" w:eastAsia="Times New Roman" w:hAnsi="Segoe UI" w:cs="Segoe UI"/>
          <w:color w:val="24292E"/>
        </w:rPr>
        <w:t> has a lexical scope closure over that inner scope of </w:t>
      </w:r>
      <w:r w:rsidRPr="002C77EC">
        <w:rPr>
          <w:rFonts w:ascii="Consolas" w:eastAsia="Times New Roman" w:hAnsi="Consolas" w:cs="Courier New"/>
          <w:color w:val="24292E"/>
        </w:rPr>
        <w:t>foo()</w:t>
      </w:r>
      <w:r w:rsidRPr="002C77EC">
        <w:rPr>
          <w:rFonts w:ascii="Segoe UI" w:eastAsia="Times New Roman" w:hAnsi="Segoe UI" w:cs="Segoe UI"/>
          <w:color w:val="24292E"/>
        </w:rPr>
        <w:t>, which keeps that scope alive for </w:t>
      </w:r>
      <w:r w:rsidRPr="002C77EC">
        <w:rPr>
          <w:rFonts w:ascii="Consolas" w:eastAsia="Times New Roman" w:hAnsi="Consolas" w:cs="Courier New"/>
          <w:color w:val="24292E"/>
        </w:rPr>
        <w:t>bar()</w:t>
      </w:r>
      <w:r w:rsidRPr="002C77EC">
        <w:rPr>
          <w:rFonts w:ascii="Segoe UI" w:eastAsia="Times New Roman" w:hAnsi="Segoe UI" w:cs="Segoe UI"/>
          <w:color w:val="24292E"/>
        </w:rPr>
        <w:t> to reference at any later time.</w:t>
      </w:r>
    </w:p>
    <w:p w:rsidR="002C77EC" w:rsidRPr="002C77EC" w:rsidRDefault="002C77EC" w:rsidP="002C77EC">
      <w:pPr>
        <w:spacing w:after="0" w:line="240" w:lineRule="auto"/>
        <w:rPr>
          <w:rFonts w:ascii="Segoe UI" w:eastAsia="Times New Roman" w:hAnsi="Segoe UI" w:cs="Segoe UI"/>
          <w:color w:val="24292E"/>
        </w:rPr>
      </w:pPr>
      <w:r w:rsidRPr="002C77EC">
        <w:rPr>
          <w:rFonts w:ascii="Consolas" w:eastAsia="Times New Roman" w:hAnsi="Consolas" w:cs="Courier New"/>
          <w:b/>
          <w:bCs/>
          <w:color w:val="24292E"/>
        </w:rPr>
        <w:t>bar()</w:t>
      </w:r>
      <w:r w:rsidRPr="002C77EC">
        <w:rPr>
          <w:rFonts w:ascii="Segoe UI" w:eastAsia="Times New Roman" w:hAnsi="Segoe UI" w:cs="Segoe UI"/>
          <w:b/>
          <w:bCs/>
          <w:color w:val="24292E"/>
        </w:rPr>
        <w:t> still has a reference to that scope, and that reference is called closure.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So, a few microseconds later, when the variable </w:t>
      </w:r>
      <w:r w:rsidRPr="002C77EC">
        <w:rPr>
          <w:rFonts w:ascii="Consolas" w:eastAsia="Times New Roman" w:hAnsi="Consolas" w:cs="Courier New"/>
          <w:color w:val="24292E"/>
        </w:rPr>
        <w:t>baz</w:t>
      </w:r>
      <w:r w:rsidRPr="002C77EC">
        <w:rPr>
          <w:rFonts w:ascii="Segoe UI" w:eastAsia="Times New Roman" w:hAnsi="Segoe UI" w:cs="Segoe UI"/>
          <w:color w:val="24292E"/>
        </w:rPr>
        <w:t> is invoked (invoking the inner function we initially labeled </w:t>
      </w:r>
      <w:r w:rsidRPr="002C77EC">
        <w:rPr>
          <w:rFonts w:ascii="Consolas" w:eastAsia="Times New Roman" w:hAnsi="Consolas" w:cs="Courier New"/>
          <w:color w:val="24292E"/>
        </w:rPr>
        <w:t>bar</w:t>
      </w:r>
      <w:r w:rsidRPr="002C77EC">
        <w:rPr>
          <w:rFonts w:ascii="Segoe UI" w:eastAsia="Times New Roman" w:hAnsi="Segoe UI" w:cs="Segoe UI"/>
          <w:color w:val="24292E"/>
        </w:rPr>
        <w:t>), it duly has </w:t>
      </w:r>
      <w:r w:rsidRPr="002C77EC">
        <w:rPr>
          <w:rFonts w:ascii="Segoe UI" w:eastAsia="Times New Roman" w:hAnsi="Segoe UI" w:cs="Segoe UI"/>
          <w:i/>
          <w:iCs/>
          <w:color w:val="24292E"/>
        </w:rPr>
        <w:t>access</w:t>
      </w:r>
      <w:r w:rsidRPr="002C77EC">
        <w:rPr>
          <w:rFonts w:ascii="Segoe UI" w:eastAsia="Times New Roman" w:hAnsi="Segoe UI" w:cs="Segoe UI"/>
          <w:color w:val="24292E"/>
        </w:rPr>
        <w:t> to author-time lexical scope, so it can access the variable </w:t>
      </w:r>
      <w:r w:rsidRPr="002C77EC">
        <w:rPr>
          <w:rFonts w:ascii="Consolas" w:eastAsia="Times New Roman" w:hAnsi="Consolas" w:cs="Courier New"/>
          <w:color w:val="24292E"/>
        </w:rPr>
        <w:t>a</w:t>
      </w:r>
      <w:r w:rsidRPr="002C77EC">
        <w:rPr>
          <w:rFonts w:ascii="Segoe UI" w:eastAsia="Times New Roman" w:hAnsi="Segoe UI" w:cs="Segoe UI"/>
          <w:color w:val="24292E"/>
        </w:rPr>
        <w:t> just as we'd expect.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function is being invoked well outside of its author-time lexical scope. </w:t>
      </w:r>
      <w:r w:rsidRPr="002C77EC">
        <w:rPr>
          <w:rFonts w:ascii="Segoe UI" w:eastAsia="Times New Roman" w:hAnsi="Segoe UI" w:cs="Segoe UI"/>
          <w:b/>
          <w:bCs/>
          <w:color w:val="24292E"/>
        </w:rPr>
        <w:t>Closure</w:t>
      </w:r>
      <w:r w:rsidRPr="002C77EC">
        <w:rPr>
          <w:rFonts w:ascii="Segoe UI" w:eastAsia="Times New Roman" w:hAnsi="Segoe UI" w:cs="Segoe UI"/>
          <w:color w:val="24292E"/>
        </w:rPr>
        <w:t> lets the function continue to access the lexical scope it was defined in at author-time.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Of course, any of the various ways that functions can be </w:t>
      </w:r>
      <w:r w:rsidRPr="002C77EC">
        <w:rPr>
          <w:rFonts w:ascii="Segoe UI" w:eastAsia="Times New Roman" w:hAnsi="Segoe UI" w:cs="Segoe UI"/>
          <w:i/>
          <w:iCs/>
          <w:color w:val="24292E"/>
        </w:rPr>
        <w:t>passed around</w:t>
      </w:r>
      <w:r w:rsidRPr="002C77EC">
        <w:rPr>
          <w:rFonts w:ascii="Segoe UI" w:eastAsia="Times New Roman" w:hAnsi="Segoe UI" w:cs="Segoe UI"/>
          <w:color w:val="24292E"/>
        </w:rPr>
        <w:t> as values, and indeed invoked in other locations, are all examples of observing/exercising closure.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lastRenderedPageBreak/>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baz</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a ); </w:t>
      </w:r>
      <w:r w:rsidRPr="002C77EC">
        <w:rPr>
          <w:rFonts w:ascii="Consolas" w:eastAsia="Times New Roman" w:hAnsi="Consolas" w:cs="Courier New"/>
          <w:color w:val="6A737D"/>
        </w:rPr>
        <w:t>// 2</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bar</w:t>
      </w:r>
      <w:r w:rsidRPr="002C77EC">
        <w:rPr>
          <w:rFonts w:ascii="Consolas" w:eastAsia="Times New Roman" w:hAnsi="Consolas" w:cs="Courier New"/>
          <w:color w:val="24292E"/>
        </w:rPr>
        <w:t>( baz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bar</w:t>
      </w:r>
      <w:r w:rsidRPr="002C77EC">
        <w:rPr>
          <w:rFonts w:ascii="Consolas" w:eastAsia="Times New Roman" w:hAnsi="Consolas" w:cs="Courier New"/>
          <w:color w:val="24292E"/>
        </w:rPr>
        <w:t>(fn)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fn</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look ma, I saw closure!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We pass the inner function </w:t>
      </w:r>
      <w:r w:rsidRPr="002C77EC">
        <w:rPr>
          <w:rFonts w:ascii="Consolas" w:eastAsia="Times New Roman" w:hAnsi="Consolas" w:cs="Courier New"/>
          <w:color w:val="24292E"/>
        </w:rPr>
        <w:t>baz</w:t>
      </w:r>
      <w:r w:rsidRPr="002C77EC">
        <w:rPr>
          <w:rFonts w:ascii="Segoe UI" w:eastAsia="Times New Roman" w:hAnsi="Segoe UI" w:cs="Segoe UI"/>
          <w:color w:val="24292E"/>
        </w:rPr>
        <w:t> over to </w:t>
      </w:r>
      <w:r w:rsidRPr="002C77EC">
        <w:rPr>
          <w:rFonts w:ascii="Consolas" w:eastAsia="Times New Roman" w:hAnsi="Consolas" w:cs="Courier New"/>
          <w:color w:val="24292E"/>
        </w:rPr>
        <w:t>bar</w:t>
      </w:r>
      <w:r w:rsidRPr="002C77EC">
        <w:rPr>
          <w:rFonts w:ascii="Segoe UI" w:eastAsia="Times New Roman" w:hAnsi="Segoe UI" w:cs="Segoe UI"/>
          <w:color w:val="24292E"/>
        </w:rPr>
        <w:t>, and call that inner function (labeled </w:t>
      </w:r>
      <w:r w:rsidRPr="002C77EC">
        <w:rPr>
          <w:rFonts w:ascii="Consolas" w:eastAsia="Times New Roman" w:hAnsi="Consolas" w:cs="Courier New"/>
          <w:color w:val="24292E"/>
        </w:rPr>
        <w:t>fn</w:t>
      </w:r>
      <w:r w:rsidRPr="002C77EC">
        <w:rPr>
          <w:rFonts w:ascii="Segoe UI" w:eastAsia="Times New Roman" w:hAnsi="Segoe UI" w:cs="Segoe UI"/>
          <w:color w:val="24292E"/>
        </w:rPr>
        <w:t> now), and when we do, its closure over the inner scope of </w:t>
      </w:r>
      <w:r w:rsidRPr="002C77EC">
        <w:rPr>
          <w:rFonts w:ascii="Consolas" w:eastAsia="Times New Roman" w:hAnsi="Consolas" w:cs="Courier New"/>
          <w:color w:val="24292E"/>
        </w:rPr>
        <w:t>foo()</w:t>
      </w:r>
      <w:r w:rsidRPr="002C77EC">
        <w:rPr>
          <w:rFonts w:ascii="Segoe UI" w:eastAsia="Times New Roman" w:hAnsi="Segoe UI" w:cs="Segoe UI"/>
          <w:color w:val="24292E"/>
        </w:rPr>
        <w:t> is observed, by accessing </w:t>
      </w:r>
      <w:r w:rsidRPr="002C77EC">
        <w:rPr>
          <w:rFonts w:ascii="Consolas" w:eastAsia="Times New Roman" w:hAnsi="Consolas" w:cs="Courier New"/>
          <w:color w:val="24292E"/>
        </w:rPr>
        <w:t>a</w:t>
      </w:r>
      <w:r w:rsidRPr="002C77EC">
        <w:rPr>
          <w:rFonts w:ascii="Segoe UI" w:eastAsia="Times New Roman" w:hAnsi="Segoe UI" w:cs="Segoe UI"/>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These passings-around of functions can be indirect, too.</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baz</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fn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baz; </w:t>
      </w:r>
      <w:r w:rsidRPr="002C77EC">
        <w:rPr>
          <w:rFonts w:ascii="Consolas" w:eastAsia="Times New Roman" w:hAnsi="Consolas" w:cs="Courier New"/>
          <w:color w:val="6A737D"/>
        </w:rPr>
        <w:t>// assign `baz` to global variable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bar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fn</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look ma, I saw closure!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F42C1"/>
        </w:rPr>
        <w:t>foo</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bar</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2</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Whatever facility we use to </w:t>
      </w:r>
      <w:r w:rsidRPr="002C77EC">
        <w:rPr>
          <w:rFonts w:ascii="Segoe UI" w:eastAsia="Times New Roman" w:hAnsi="Segoe UI" w:cs="Segoe UI"/>
          <w:i/>
          <w:iCs/>
          <w:color w:val="24292E"/>
        </w:rPr>
        <w:t>transport</w:t>
      </w:r>
      <w:r w:rsidRPr="002C77EC">
        <w:rPr>
          <w:rFonts w:ascii="Segoe UI" w:eastAsia="Times New Roman" w:hAnsi="Segoe UI" w:cs="Segoe UI"/>
          <w:color w:val="24292E"/>
        </w:rPr>
        <w:t> an inner function outside of its lexical scope, it will maintain a scope reference to where it was originally declared, and wherever we execute it, that closure will be exercised.</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Now I Can See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previous code snippets are somewhat academic and artificially constructed to illustrate </w:t>
      </w:r>
      <w:r w:rsidRPr="002C77EC">
        <w:rPr>
          <w:rFonts w:ascii="Segoe UI" w:eastAsia="Times New Roman" w:hAnsi="Segoe UI" w:cs="Segoe UI"/>
          <w:i/>
          <w:iCs/>
          <w:color w:val="24292E"/>
        </w:rPr>
        <w:t>using closure</w:t>
      </w:r>
      <w:r w:rsidRPr="002C77EC">
        <w:rPr>
          <w:rFonts w:ascii="Segoe UI" w:eastAsia="Times New Roman" w:hAnsi="Segoe UI" w:cs="Segoe UI"/>
          <w:color w:val="24292E"/>
        </w:rPr>
        <w:t>. But I promised you something more than just a cool new toy. I promised that closure was something all around you in your existing code. Let us now </w:t>
      </w:r>
      <w:r w:rsidRPr="002C77EC">
        <w:rPr>
          <w:rFonts w:ascii="Segoe UI" w:eastAsia="Times New Roman" w:hAnsi="Segoe UI" w:cs="Segoe UI"/>
          <w:i/>
          <w:iCs/>
          <w:color w:val="24292E"/>
        </w:rPr>
        <w:t>see</w:t>
      </w:r>
      <w:r w:rsidRPr="002C77EC">
        <w:rPr>
          <w:rFonts w:ascii="Segoe UI" w:eastAsia="Times New Roman" w:hAnsi="Segoe UI" w:cs="Segoe UI"/>
          <w:color w:val="24292E"/>
        </w:rPr>
        <w:t> that truth.</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wait</w:t>
      </w:r>
      <w:r w:rsidRPr="002C77EC">
        <w:rPr>
          <w:rFonts w:ascii="Consolas" w:eastAsia="Times New Roman" w:hAnsi="Consolas" w:cs="Courier New"/>
          <w:color w:val="24292E"/>
        </w:rPr>
        <w:t>(message)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message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xml:space="preserve">}, </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lastRenderedPageBreak/>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wait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"Hello, closure!"</w:t>
      </w:r>
      <w:r w:rsidRPr="002C77EC">
        <w:rPr>
          <w:rFonts w:ascii="Consolas" w:eastAsia="Times New Roman" w:hAnsi="Consolas" w:cs="Courier New"/>
          <w:color w:val="24292E"/>
        </w:rPr>
        <w:t xml:space="preserve"> );</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We take an inner function (named </w:t>
      </w:r>
      <w:r w:rsidRPr="002C77EC">
        <w:rPr>
          <w:rFonts w:ascii="Consolas" w:eastAsia="Times New Roman" w:hAnsi="Consolas" w:cs="Courier New"/>
          <w:color w:val="24292E"/>
        </w:rPr>
        <w:t>timer</w:t>
      </w:r>
      <w:r w:rsidRPr="002C77EC">
        <w:rPr>
          <w:rFonts w:ascii="Segoe UI" w:eastAsia="Times New Roman" w:hAnsi="Segoe UI" w:cs="Segoe UI"/>
          <w:color w:val="24292E"/>
        </w:rPr>
        <w:t>) and pass it to </w:t>
      </w:r>
      <w:r w:rsidRPr="002C77EC">
        <w:rPr>
          <w:rFonts w:ascii="Consolas" w:eastAsia="Times New Roman" w:hAnsi="Consolas" w:cs="Courier New"/>
          <w:color w:val="24292E"/>
        </w:rPr>
        <w:t>setTimeout(..)</w:t>
      </w:r>
      <w:r w:rsidRPr="002C77EC">
        <w:rPr>
          <w:rFonts w:ascii="Segoe UI" w:eastAsia="Times New Roman" w:hAnsi="Segoe UI" w:cs="Segoe UI"/>
          <w:color w:val="24292E"/>
        </w:rPr>
        <w:t>. But </w:t>
      </w:r>
      <w:r w:rsidRPr="002C77EC">
        <w:rPr>
          <w:rFonts w:ascii="Consolas" w:eastAsia="Times New Roman" w:hAnsi="Consolas" w:cs="Courier New"/>
          <w:color w:val="24292E"/>
        </w:rPr>
        <w:t>timer</w:t>
      </w:r>
      <w:r w:rsidRPr="002C77EC">
        <w:rPr>
          <w:rFonts w:ascii="Segoe UI" w:eastAsia="Times New Roman" w:hAnsi="Segoe UI" w:cs="Segoe UI"/>
          <w:color w:val="24292E"/>
        </w:rPr>
        <w:t> has a scope closure over the scope of </w:t>
      </w:r>
      <w:r w:rsidRPr="002C77EC">
        <w:rPr>
          <w:rFonts w:ascii="Consolas" w:eastAsia="Times New Roman" w:hAnsi="Consolas" w:cs="Courier New"/>
          <w:color w:val="24292E"/>
        </w:rPr>
        <w:t>wait(..)</w:t>
      </w:r>
      <w:r w:rsidRPr="002C77EC">
        <w:rPr>
          <w:rFonts w:ascii="Segoe UI" w:eastAsia="Times New Roman" w:hAnsi="Segoe UI" w:cs="Segoe UI"/>
          <w:color w:val="24292E"/>
        </w:rPr>
        <w:t>, indeed keeping and using a reference to the variable </w:t>
      </w:r>
      <w:r w:rsidRPr="002C77EC">
        <w:rPr>
          <w:rFonts w:ascii="Consolas" w:eastAsia="Times New Roman" w:hAnsi="Consolas" w:cs="Courier New"/>
          <w:color w:val="24292E"/>
        </w:rPr>
        <w:t>message</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 thousand milliseconds after we have executed </w:t>
      </w:r>
      <w:r w:rsidRPr="002C77EC">
        <w:rPr>
          <w:rFonts w:ascii="Consolas" w:eastAsia="Times New Roman" w:hAnsi="Consolas" w:cs="Courier New"/>
          <w:color w:val="24292E"/>
        </w:rPr>
        <w:t>wait(..)</w:t>
      </w:r>
      <w:r w:rsidRPr="002C77EC">
        <w:rPr>
          <w:rFonts w:ascii="Segoe UI" w:eastAsia="Times New Roman" w:hAnsi="Segoe UI" w:cs="Segoe UI"/>
          <w:color w:val="24292E"/>
        </w:rPr>
        <w:t>, and its inner scope should otherwise be long gone, that inner function </w:t>
      </w:r>
      <w:r w:rsidRPr="002C77EC">
        <w:rPr>
          <w:rFonts w:ascii="Consolas" w:eastAsia="Times New Roman" w:hAnsi="Consolas" w:cs="Courier New"/>
          <w:color w:val="24292E"/>
        </w:rPr>
        <w:t>timer</w:t>
      </w:r>
      <w:r w:rsidRPr="002C77EC">
        <w:rPr>
          <w:rFonts w:ascii="Segoe UI" w:eastAsia="Times New Roman" w:hAnsi="Segoe UI" w:cs="Segoe UI"/>
          <w:color w:val="24292E"/>
        </w:rPr>
        <w:t> still has closure over that scope.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Deep down in the guts of the </w:t>
      </w:r>
      <w:r w:rsidRPr="002C77EC">
        <w:rPr>
          <w:rFonts w:ascii="Segoe UI" w:eastAsia="Times New Roman" w:hAnsi="Segoe UI" w:cs="Segoe UI"/>
          <w:i/>
          <w:iCs/>
          <w:color w:val="24292E"/>
        </w:rPr>
        <w:t>Engine</w:t>
      </w:r>
      <w:r w:rsidRPr="002C77EC">
        <w:rPr>
          <w:rFonts w:ascii="Segoe UI" w:eastAsia="Times New Roman" w:hAnsi="Segoe UI" w:cs="Segoe UI"/>
          <w:color w:val="24292E"/>
        </w:rPr>
        <w:t>, the built-in utility </w:t>
      </w:r>
      <w:r w:rsidRPr="002C77EC">
        <w:rPr>
          <w:rFonts w:ascii="Consolas" w:eastAsia="Times New Roman" w:hAnsi="Consolas" w:cs="Courier New"/>
          <w:color w:val="24292E"/>
        </w:rPr>
        <w:t>setTimeout(..)</w:t>
      </w:r>
      <w:r w:rsidRPr="002C77EC">
        <w:rPr>
          <w:rFonts w:ascii="Segoe UI" w:eastAsia="Times New Roman" w:hAnsi="Segoe UI" w:cs="Segoe UI"/>
          <w:color w:val="24292E"/>
        </w:rPr>
        <w:t> has reference to some parameter, probably called </w:t>
      </w:r>
      <w:r w:rsidRPr="002C77EC">
        <w:rPr>
          <w:rFonts w:ascii="Consolas" w:eastAsia="Times New Roman" w:hAnsi="Consolas" w:cs="Courier New"/>
          <w:color w:val="24292E"/>
        </w:rPr>
        <w:t>fn</w:t>
      </w:r>
      <w:r w:rsidRPr="002C77EC">
        <w:rPr>
          <w:rFonts w:ascii="Segoe UI" w:eastAsia="Times New Roman" w:hAnsi="Segoe UI" w:cs="Segoe UI"/>
          <w:color w:val="24292E"/>
        </w:rPr>
        <w:t> or </w:t>
      </w:r>
      <w:r w:rsidRPr="002C77EC">
        <w:rPr>
          <w:rFonts w:ascii="Consolas" w:eastAsia="Times New Roman" w:hAnsi="Consolas" w:cs="Courier New"/>
          <w:color w:val="24292E"/>
        </w:rPr>
        <w:t>func</w:t>
      </w:r>
      <w:r w:rsidRPr="002C77EC">
        <w:rPr>
          <w:rFonts w:ascii="Segoe UI" w:eastAsia="Times New Roman" w:hAnsi="Segoe UI" w:cs="Segoe UI"/>
          <w:color w:val="24292E"/>
        </w:rPr>
        <w:t> or something like that. </w:t>
      </w:r>
      <w:r w:rsidRPr="002C77EC">
        <w:rPr>
          <w:rFonts w:ascii="Segoe UI" w:eastAsia="Times New Roman" w:hAnsi="Segoe UI" w:cs="Segoe UI"/>
          <w:i/>
          <w:iCs/>
          <w:color w:val="24292E"/>
        </w:rPr>
        <w:t>Engine</w:t>
      </w:r>
      <w:r w:rsidRPr="002C77EC">
        <w:rPr>
          <w:rFonts w:ascii="Segoe UI" w:eastAsia="Times New Roman" w:hAnsi="Segoe UI" w:cs="Segoe UI"/>
          <w:color w:val="24292E"/>
        </w:rPr>
        <w:t> goes to invoke that function, which is invoking our inner </w:t>
      </w:r>
      <w:r w:rsidRPr="002C77EC">
        <w:rPr>
          <w:rFonts w:ascii="Consolas" w:eastAsia="Times New Roman" w:hAnsi="Consolas" w:cs="Courier New"/>
          <w:color w:val="24292E"/>
        </w:rPr>
        <w:t>timer</w:t>
      </w:r>
      <w:r w:rsidRPr="002C77EC">
        <w:rPr>
          <w:rFonts w:ascii="Segoe UI" w:eastAsia="Times New Roman" w:hAnsi="Segoe UI" w:cs="Segoe UI"/>
          <w:color w:val="24292E"/>
        </w:rPr>
        <w:t> function, and the lexical scope reference is still intact.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Closure.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Or, if you're of the jQuery persuasion (or any JS framework, for that matter):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setupBot</w:t>
      </w:r>
      <w:r w:rsidRPr="002C77EC">
        <w:rPr>
          <w:rFonts w:ascii="Consolas" w:eastAsia="Times New Roman" w:hAnsi="Consolas" w:cs="Courier New"/>
          <w:color w:val="24292E"/>
        </w:rPr>
        <w:t>(name,selector)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w:t>
      </w:r>
      <w:r w:rsidRPr="002C77EC">
        <w:rPr>
          <w:rFonts w:ascii="Consolas" w:eastAsia="Times New Roman" w:hAnsi="Consolas" w:cs="Courier New"/>
          <w:color w:val="24292E"/>
        </w:rPr>
        <w:t>( selector ).</w:t>
      </w:r>
      <w:r w:rsidRPr="002C77EC">
        <w:rPr>
          <w:rFonts w:ascii="Consolas" w:eastAsia="Times New Roman" w:hAnsi="Consolas" w:cs="Courier New"/>
          <w:color w:val="005CC5"/>
        </w:rPr>
        <w:t>click</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activator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"Activating: "</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name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F42C1"/>
        </w:rPr>
        <w:t>setupBot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"Closure Bot 1"</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"#bot_1"</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6F42C1"/>
        </w:rPr>
        <w:t>setupBot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"Closure Bot 2"</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"#bot_2"</w:t>
      </w:r>
      <w:r w:rsidRPr="002C77EC">
        <w:rPr>
          <w:rFonts w:ascii="Consolas" w:eastAsia="Times New Roman" w:hAnsi="Consolas" w:cs="Courier New"/>
          <w:color w:val="24292E"/>
        </w:rPr>
        <w:t xml:space="preserve"> );</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 am not sure what kind of code you write, but I regularly write code which is responsible for controlling an entire global drone army of closure bots, so this is totally realistic!</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(Some) joking aside, essentially </w:t>
      </w:r>
      <w:r w:rsidRPr="002C77EC">
        <w:rPr>
          <w:rFonts w:ascii="Segoe UI" w:eastAsia="Times New Roman" w:hAnsi="Segoe UI" w:cs="Segoe UI"/>
          <w:i/>
          <w:iCs/>
          <w:color w:val="24292E"/>
        </w:rPr>
        <w:t>whenever</w:t>
      </w:r>
      <w:r w:rsidRPr="002C77EC">
        <w:rPr>
          <w:rFonts w:ascii="Segoe UI" w:eastAsia="Times New Roman" w:hAnsi="Segoe UI" w:cs="Segoe UI"/>
          <w:color w:val="24292E"/>
        </w:rPr>
        <w:t> and </w:t>
      </w:r>
      <w:r w:rsidRPr="002C77EC">
        <w:rPr>
          <w:rFonts w:ascii="Segoe UI" w:eastAsia="Times New Roman" w:hAnsi="Segoe UI" w:cs="Segoe UI"/>
          <w:i/>
          <w:iCs/>
          <w:color w:val="24292E"/>
        </w:rPr>
        <w:t>wherever</w:t>
      </w:r>
      <w:r w:rsidRPr="002C77EC">
        <w:rPr>
          <w:rFonts w:ascii="Segoe UI" w:eastAsia="Times New Roman" w:hAnsi="Segoe UI" w:cs="Segoe UI"/>
          <w:color w:val="24292E"/>
        </w:rPr>
        <w:t> you treat functions (which access their own respective lexical scopes) as first-class values and pass them around, you are likely to see those functions exercising closure. Be that timers, event handlers, Ajax requests, cross-window messaging, web workers, or any of the other asynchronous (or synchronous!) tasks, when you pass in a </w:t>
      </w:r>
      <w:r w:rsidRPr="002C77EC">
        <w:rPr>
          <w:rFonts w:ascii="Segoe UI" w:eastAsia="Times New Roman" w:hAnsi="Segoe UI" w:cs="Segoe UI"/>
          <w:i/>
          <w:iCs/>
          <w:color w:val="24292E"/>
        </w:rPr>
        <w:t>callback function</w:t>
      </w:r>
      <w:r w:rsidRPr="002C77EC">
        <w:rPr>
          <w:rFonts w:ascii="Segoe UI" w:eastAsia="Times New Roman" w:hAnsi="Segoe UI" w:cs="Segoe UI"/>
          <w:color w:val="24292E"/>
        </w:rPr>
        <w:t>, get ready to sling some closure around!</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Chapter 3 introduced the IIFE pattern. While it is often said that IIFE (alone) is an example of observed closure, I would somewhat disagree, by our definition above.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IIFE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a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This code "works", but it's not strictly an observation of closure. Why? Because the function (which we named "IIFE" here) is not executed outside its lexical scope. It's still invoked right there in the same scope as it was declared (the enclosing/global scope that also holds </w:t>
      </w:r>
      <w:r w:rsidRPr="002C77EC">
        <w:rPr>
          <w:rFonts w:ascii="Consolas" w:eastAsia="Times New Roman" w:hAnsi="Consolas" w:cs="Courier New"/>
          <w:color w:val="24292E"/>
        </w:rPr>
        <w:t>a</w:t>
      </w:r>
      <w:r w:rsidRPr="002C77EC">
        <w:rPr>
          <w:rFonts w:ascii="Segoe UI" w:eastAsia="Times New Roman" w:hAnsi="Segoe UI" w:cs="Segoe UI"/>
          <w:color w:val="24292E"/>
        </w:rPr>
        <w:t>). </w:t>
      </w:r>
      <w:r w:rsidRPr="002C77EC">
        <w:rPr>
          <w:rFonts w:ascii="Consolas" w:eastAsia="Times New Roman" w:hAnsi="Consolas" w:cs="Courier New"/>
          <w:color w:val="24292E"/>
        </w:rPr>
        <w:t>a</w:t>
      </w:r>
      <w:r w:rsidRPr="002C77EC">
        <w:rPr>
          <w:rFonts w:ascii="Segoe UI" w:eastAsia="Times New Roman" w:hAnsi="Segoe UI" w:cs="Segoe UI"/>
          <w:color w:val="24292E"/>
        </w:rPr>
        <w:t> is found via normal lexical scope look-up, not really via closure.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While closure might technically be happening at declaration time, it is </w:t>
      </w:r>
      <w:r w:rsidRPr="002C77EC">
        <w:rPr>
          <w:rFonts w:ascii="Segoe UI" w:eastAsia="Times New Roman" w:hAnsi="Segoe UI" w:cs="Segoe UI"/>
          <w:i/>
          <w:iCs/>
          <w:color w:val="24292E"/>
        </w:rPr>
        <w:t>not</w:t>
      </w:r>
      <w:r w:rsidRPr="002C77EC">
        <w:rPr>
          <w:rFonts w:ascii="Segoe UI" w:eastAsia="Times New Roman" w:hAnsi="Segoe UI" w:cs="Segoe UI"/>
          <w:color w:val="24292E"/>
        </w:rPr>
        <w:t> strictly observable, and so, as they say, </w:t>
      </w:r>
      <w:r w:rsidRPr="002C77EC">
        <w:rPr>
          <w:rFonts w:ascii="Segoe UI" w:eastAsia="Times New Roman" w:hAnsi="Segoe UI" w:cs="Segoe UI"/>
          <w:i/>
          <w:iCs/>
          <w:color w:val="24292E"/>
        </w:rPr>
        <w:t>it's a tree falling in the forest with no one around to hear it.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Though an IIFE is not </w:t>
      </w:r>
      <w:r w:rsidRPr="002C77EC">
        <w:rPr>
          <w:rFonts w:ascii="Segoe UI" w:eastAsia="Times New Roman" w:hAnsi="Segoe UI" w:cs="Segoe UI"/>
          <w:i/>
          <w:iCs/>
          <w:color w:val="24292E"/>
        </w:rPr>
        <w:t>itself</w:t>
      </w:r>
      <w:r w:rsidRPr="002C77EC">
        <w:rPr>
          <w:rFonts w:ascii="Segoe UI" w:eastAsia="Times New Roman" w:hAnsi="Segoe UI" w:cs="Segoe UI"/>
          <w:color w:val="24292E"/>
        </w:rPr>
        <w:t> an example of closure, it absolutely creates scope, and it's one of the most common tools we use to create scope which can be closed over. So IIFEs are indeed heavily related to closure, even if not exercising closure themselves.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Put this book down right now, dear reader. I have a task for you. Go open up some of your recent JavaScript code. Look for your functions-as-values and identify where you are already using closure and maybe didn't even know it before.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I'll wait.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Now... you see!</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Loops + Closure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most common canonical example used to illustrate closure involves the humble for-loop.</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1</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5</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i</w:t>
      </w:r>
      <w:r w:rsidRPr="002C77EC">
        <w:rPr>
          <w:rFonts w:ascii="Consolas" w:eastAsia="Times New Roman" w:hAnsi="Consolas" w:cs="Courier New"/>
          <w:color w:val="D73A49"/>
        </w:rPr>
        <w:t>*</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Linters often complain when you put functions inside of loops, because the mistakes of not understanding closure are </w:t>
      </w:r>
      <w:r w:rsidRPr="002C77EC">
        <w:rPr>
          <w:rFonts w:ascii="Segoe UI" w:eastAsia="Times New Roman" w:hAnsi="Segoe UI" w:cs="Segoe UI"/>
          <w:b/>
          <w:bCs/>
          <w:color w:val="24292E"/>
        </w:rPr>
        <w:t>so common among developers</w:t>
      </w:r>
      <w:r w:rsidRPr="002C77EC">
        <w:rPr>
          <w:rFonts w:ascii="Segoe UI" w:eastAsia="Times New Roman" w:hAnsi="Segoe UI" w:cs="Segoe UI"/>
          <w:color w:val="24292E"/>
        </w:rPr>
        <w:t>. We explain how to do so properly here, leveraging the full power of closure. But that subtlety is often lost on linters and they will complain regardless, assuming you don't </w:t>
      </w:r>
      <w:r w:rsidRPr="002C77EC">
        <w:rPr>
          <w:rFonts w:ascii="Segoe UI" w:eastAsia="Times New Roman" w:hAnsi="Segoe UI" w:cs="Segoe UI"/>
          <w:i/>
          <w:iCs/>
          <w:color w:val="24292E"/>
        </w:rPr>
        <w:t>actually</w:t>
      </w:r>
      <w:r w:rsidRPr="002C77EC">
        <w:rPr>
          <w:rFonts w:ascii="Segoe UI" w:eastAsia="Times New Roman" w:hAnsi="Segoe UI" w:cs="Segoe UI"/>
          <w:color w:val="24292E"/>
        </w:rPr>
        <w:t> know what you're doing.</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spirit of this code snippet is that we would normally </w:t>
      </w:r>
      <w:r w:rsidRPr="002C77EC">
        <w:rPr>
          <w:rFonts w:ascii="Segoe UI" w:eastAsia="Times New Roman" w:hAnsi="Segoe UI" w:cs="Segoe UI"/>
          <w:i/>
          <w:iCs/>
          <w:color w:val="24292E"/>
        </w:rPr>
        <w:t>expect</w:t>
      </w:r>
      <w:r w:rsidRPr="002C77EC">
        <w:rPr>
          <w:rFonts w:ascii="Segoe UI" w:eastAsia="Times New Roman" w:hAnsi="Segoe UI" w:cs="Segoe UI"/>
          <w:color w:val="24292E"/>
        </w:rPr>
        <w:t> for the behavior to be that the numbers "1", "2", .. "5" would be printed out, one at a time, one per second, respectively.</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In fact, if you run this code, you get "6" printed out 5 times, at the one-second intervals.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Huh?</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Firstly, let's explain where </w:t>
      </w:r>
      <w:r w:rsidRPr="002C77EC">
        <w:rPr>
          <w:rFonts w:ascii="Consolas" w:eastAsia="Times New Roman" w:hAnsi="Consolas" w:cs="Courier New"/>
          <w:color w:val="24292E"/>
        </w:rPr>
        <w:t>6</w:t>
      </w:r>
      <w:r w:rsidRPr="002C77EC">
        <w:rPr>
          <w:rFonts w:ascii="Segoe UI" w:eastAsia="Times New Roman" w:hAnsi="Segoe UI" w:cs="Segoe UI"/>
          <w:color w:val="24292E"/>
        </w:rPr>
        <w:t> comes from. The terminating condition of the loop is when </w:t>
      </w:r>
      <w:r w:rsidRPr="002C77EC">
        <w:rPr>
          <w:rFonts w:ascii="Consolas" w:eastAsia="Times New Roman" w:hAnsi="Consolas" w:cs="Courier New"/>
          <w:color w:val="24292E"/>
        </w:rPr>
        <w:t>i</w:t>
      </w:r>
      <w:r w:rsidRPr="002C77EC">
        <w:rPr>
          <w:rFonts w:ascii="Segoe UI" w:eastAsia="Times New Roman" w:hAnsi="Segoe UI" w:cs="Segoe UI"/>
          <w:color w:val="24292E"/>
        </w:rPr>
        <w:t> is </w:t>
      </w:r>
      <w:r w:rsidRPr="002C77EC">
        <w:rPr>
          <w:rFonts w:ascii="Segoe UI" w:eastAsia="Times New Roman" w:hAnsi="Segoe UI" w:cs="Segoe UI"/>
          <w:i/>
          <w:iCs/>
          <w:color w:val="24292E"/>
        </w:rPr>
        <w:t>not</w:t>
      </w:r>
      <w:r w:rsidRPr="002C77EC">
        <w:rPr>
          <w:rFonts w:ascii="Segoe UI" w:eastAsia="Times New Roman" w:hAnsi="Segoe UI" w:cs="Segoe UI"/>
          <w:color w:val="24292E"/>
        </w:rPr>
        <w:t> </w:t>
      </w:r>
      <w:r w:rsidRPr="002C77EC">
        <w:rPr>
          <w:rFonts w:ascii="Consolas" w:eastAsia="Times New Roman" w:hAnsi="Consolas" w:cs="Courier New"/>
          <w:color w:val="24292E"/>
        </w:rPr>
        <w:t>&lt;=5</w:t>
      </w:r>
      <w:r w:rsidRPr="002C77EC">
        <w:rPr>
          <w:rFonts w:ascii="Segoe UI" w:eastAsia="Times New Roman" w:hAnsi="Segoe UI" w:cs="Segoe UI"/>
          <w:color w:val="24292E"/>
        </w:rPr>
        <w:t>. The first time that's the case is when </w:t>
      </w:r>
      <w:r w:rsidRPr="002C77EC">
        <w:rPr>
          <w:rFonts w:ascii="Consolas" w:eastAsia="Times New Roman" w:hAnsi="Consolas" w:cs="Courier New"/>
          <w:color w:val="24292E"/>
        </w:rPr>
        <w:t>i</w:t>
      </w:r>
      <w:r w:rsidRPr="002C77EC">
        <w:rPr>
          <w:rFonts w:ascii="Segoe UI" w:eastAsia="Times New Roman" w:hAnsi="Segoe UI" w:cs="Segoe UI"/>
          <w:color w:val="24292E"/>
        </w:rPr>
        <w:t> is 6. So, the output is reflecting the final value of the </w:t>
      </w:r>
      <w:r w:rsidRPr="002C77EC">
        <w:rPr>
          <w:rFonts w:ascii="Consolas" w:eastAsia="Times New Roman" w:hAnsi="Consolas" w:cs="Courier New"/>
          <w:color w:val="24292E"/>
        </w:rPr>
        <w:t>i</w:t>
      </w:r>
      <w:r w:rsidRPr="002C77EC">
        <w:rPr>
          <w:rFonts w:ascii="Segoe UI" w:eastAsia="Times New Roman" w:hAnsi="Segoe UI" w:cs="Segoe UI"/>
          <w:color w:val="24292E"/>
        </w:rPr>
        <w:t> after the loop terminates.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This actually seems obvious on second glance. The timeout function callbacks are all running well after the completion of the loop. In fact, as timers go, even if it was </w:t>
      </w:r>
      <w:r w:rsidRPr="002C77EC">
        <w:rPr>
          <w:rFonts w:ascii="Consolas" w:eastAsia="Times New Roman" w:hAnsi="Consolas" w:cs="Courier New"/>
          <w:color w:val="24292E"/>
        </w:rPr>
        <w:t>setTimeout(.., 0)</w:t>
      </w:r>
      <w:r w:rsidRPr="002C77EC">
        <w:rPr>
          <w:rFonts w:ascii="Segoe UI" w:eastAsia="Times New Roman" w:hAnsi="Segoe UI" w:cs="Segoe UI"/>
          <w:color w:val="24292E"/>
        </w:rPr>
        <w:t> on each iteration, all those function callbacks would still run strictly after the completion of the loop, and thus print </w:t>
      </w:r>
      <w:r w:rsidRPr="002C77EC">
        <w:rPr>
          <w:rFonts w:ascii="Consolas" w:eastAsia="Times New Roman" w:hAnsi="Consolas" w:cs="Courier New"/>
          <w:color w:val="24292E"/>
        </w:rPr>
        <w:t>6</w:t>
      </w:r>
      <w:r w:rsidRPr="002C77EC">
        <w:rPr>
          <w:rFonts w:ascii="Segoe UI" w:eastAsia="Times New Roman" w:hAnsi="Segoe UI" w:cs="Segoe UI"/>
          <w:color w:val="24292E"/>
        </w:rPr>
        <w:t> each time.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there's a deeper question at play here. What's </w:t>
      </w:r>
      <w:r w:rsidRPr="002C77EC">
        <w:rPr>
          <w:rFonts w:ascii="Segoe UI" w:eastAsia="Times New Roman" w:hAnsi="Segoe UI" w:cs="Segoe UI"/>
          <w:i/>
          <w:iCs/>
          <w:color w:val="24292E"/>
        </w:rPr>
        <w:t>missing</w:t>
      </w:r>
      <w:r w:rsidRPr="002C77EC">
        <w:rPr>
          <w:rFonts w:ascii="Segoe UI" w:eastAsia="Times New Roman" w:hAnsi="Segoe UI" w:cs="Segoe UI"/>
          <w:color w:val="24292E"/>
        </w:rPr>
        <w:t> from our code to actually have it behave as we semantically have implied?</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What's missing is that we are trying to </w:t>
      </w:r>
      <w:r w:rsidRPr="002C77EC">
        <w:rPr>
          <w:rFonts w:ascii="Segoe UI" w:eastAsia="Times New Roman" w:hAnsi="Segoe UI" w:cs="Segoe UI"/>
          <w:i/>
          <w:iCs/>
          <w:color w:val="24292E"/>
        </w:rPr>
        <w:t>imply</w:t>
      </w:r>
      <w:r w:rsidRPr="002C77EC">
        <w:rPr>
          <w:rFonts w:ascii="Segoe UI" w:eastAsia="Times New Roman" w:hAnsi="Segoe UI" w:cs="Segoe UI"/>
          <w:color w:val="24292E"/>
        </w:rPr>
        <w:t> that each iteration of the loop "captures" its own copy of </w:t>
      </w:r>
      <w:r w:rsidRPr="002C77EC">
        <w:rPr>
          <w:rFonts w:ascii="Consolas" w:eastAsia="Times New Roman" w:hAnsi="Consolas" w:cs="Courier New"/>
          <w:color w:val="24292E"/>
        </w:rPr>
        <w:t>i</w:t>
      </w:r>
      <w:r w:rsidRPr="002C77EC">
        <w:rPr>
          <w:rFonts w:ascii="Segoe UI" w:eastAsia="Times New Roman" w:hAnsi="Segoe UI" w:cs="Segoe UI"/>
          <w:color w:val="24292E"/>
        </w:rPr>
        <w:t>, at the time of the iteration. But, the way scope works, all 5 of those functions, though they are defined separately in each loop iteration, all </w:t>
      </w:r>
      <w:r w:rsidRPr="002C77EC">
        <w:rPr>
          <w:rFonts w:ascii="Segoe UI" w:eastAsia="Times New Roman" w:hAnsi="Segoe UI" w:cs="Segoe UI"/>
          <w:b/>
          <w:bCs/>
          <w:color w:val="24292E"/>
        </w:rPr>
        <w:t>are closed over the same shared global scope</w:t>
      </w:r>
      <w:r w:rsidRPr="002C77EC">
        <w:rPr>
          <w:rFonts w:ascii="Segoe UI" w:eastAsia="Times New Roman" w:hAnsi="Segoe UI" w:cs="Segoe UI"/>
          <w:color w:val="24292E"/>
        </w:rPr>
        <w:t>, which has, in fact, only one </w:t>
      </w:r>
      <w:r w:rsidRPr="002C77EC">
        <w:rPr>
          <w:rFonts w:ascii="Consolas" w:eastAsia="Times New Roman" w:hAnsi="Consolas" w:cs="Courier New"/>
          <w:color w:val="24292E"/>
        </w:rPr>
        <w:t>i</w:t>
      </w:r>
      <w:r w:rsidRPr="002C77EC">
        <w:rPr>
          <w:rFonts w:ascii="Segoe UI" w:eastAsia="Times New Roman" w:hAnsi="Segoe UI" w:cs="Segoe UI"/>
          <w:color w:val="24292E"/>
        </w:rPr>
        <w:t> in it.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Put that way, </w:t>
      </w:r>
      <w:r w:rsidRPr="002C77EC">
        <w:rPr>
          <w:rFonts w:ascii="Segoe UI" w:eastAsia="Times New Roman" w:hAnsi="Segoe UI" w:cs="Segoe UI"/>
          <w:i/>
          <w:iCs/>
          <w:color w:val="24292E"/>
        </w:rPr>
        <w:t>of course</w:t>
      </w:r>
      <w:r w:rsidRPr="002C77EC">
        <w:rPr>
          <w:rFonts w:ascii="Segoe UI" w:eastAsia="Times New Roman" w:hAnsi="Segoe UI" w:cs="Segoe UI"/>
          <w:color w:val="24292E"/>
        </w:rPr>
        <w:t> all functions share a reference to the same </w:t>
      </w:r>
      <w:r w:rsidRPr="002C77EC">
        <w:rPr>
          <w:rFonts w:ascii="Consolas" w:eastAsia="Times New Roman" w:hAnsi="Consolas" w:cs="Courier New"/>
          <w:color w:val="24292E"/>
        </w:rPr>
        <w:t>i</w:t>
      </w:r>
      <w:r w:rsidRPr="002C77EC">
        <w:rPr>
          <w:rFonts w:ascii="Segoe UI" w:eastAsia="Times New Roman" w:hAnsi="Segoe UI" w:cs="Segoe UI"/>
          <w:color w:val="24292E"/>
        </w:rPr>
        <w:t>. Something about the loop structure tends to confuse us into thinking there's something else more sophisticated at work. There is not. There's no difference than if each of the 5 timeout callbacks were just declared one right after the other, with no loop at all.</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OK, so, back to our burning question. What's missing? We need more </w:t>
      </w:r>
      <w:del w:id="1" w:author="Unknown">
        <w:r w:rsidRPr="002C77EC">
          <w:rPr>
            <w:rFonts w:ascii="Segoe UI" w:eastAsia="Times New Roman" w:hAnsi="Segoe UI" w:cs="Segoe UI"/>
            <w:color w:val="24292E"/>
          </w:rPr>
          <w:delText>cowbell</w:delText>
        </w:r>
      </w:del>
      <w:r w:rsidRPr="002C77EC">
        <w:rPr>
          <w:rFonts w:ascii="Segoe UI" w:eastAsia="Times New Roman" w:hAnsi="Segoe UI" w:cs="Segoe UI"/>
          <w:color w:val="24292E"/>
        </w:rPr>
        <w:t> closured scope. Specifically, we need a new closured scope for each iteration of the loop.</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We learned in Chapter 3 that the IIFE creates scope by declaring a function and immediately executing it.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Let's try:</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1</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5</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r w:rsidRPr="002C77EC">
        <w:rPr>
          <w:rFonts w:ascii="Consolas" w:eastAsia="Times New Roman" w:hAnsi="Consolas" w:cs="Courier New"/>
          <w:color w:val="D73A49"/>
        </w:rPr>
        <w:t>function</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 i</w:t>
      </w:r>
      <w:r w:rsidRPr="002C77EC">
        <w:rPr>
          <w:rFonts w:ascii="Consolas" w:eastAsia="Times New Roman" w:hAnsi="Consolas" w:cs="Courier New"/>
          <w:color w:val="D73A49"/>
        </w:rPr>
        <w:t>*</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Does that work? Try it. Again, I'll wait.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I'll end the suspense for you. </w:t>
      </w:r>
      <w:r w:rsidRPr="002C77EC">
        <w:rPr>
          <w:rFonts w:ascii="Segoe UI" w:eastAsia="Times New Roman" w:hAnsi="Segoe UI" w:cs="Segoe UI"/>
          <w:b/>
          <w:bCs/>
          <w:color w:val="24292E"/>
        </w:rPr>
        <w:t>Nope.</w:t>
      </w:r>
      <w:r w:rsidRPr="002C77EC">
        <w:rPr>
          <w:rFonts w:ascii="Segoe UI" w:eastAsia="Times New Roman" w:hAnsi="Segoe UI" w:cs="Segoe UI"/>
          <w:color w:val="24292E"/>
        </w:rPr>
        <w:t> But why? We now obviously have more lexical scope. Each timeout function callback is indeed closing over its own per-iteration scope created respectively by each IIFE.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It's not enough to have a scope to close over </w:t>
      </w:r>
      <w:r w:rsidRPr="002C77EC">
        <w:rPr>
          <w:rFonts w:ascii="Segoe UI" w:eastAsia="Times New Roman" w:hAnsi="Segoe UI" w:cs="Segoe UI"/>
          <w:b/>
          <w:bCs/>
          <w:color w:val="24292E"/>
        </w:rPr>
        <w:t>if that scope is empty</w:t>
      </w:r>
      <w:r w:rsidRPr="002C77EC">
        <w:rPr>
          <w:rFonts w:ascii="Segoe UI" w:eastAsia="Times New Roman" w:hAnsi="Segoe UI" w:cs="Segoe UI"/>
          <w:color w:val="24292E"/>
        </w:rPr>
        <w:t>. Look closely. Our IIFE is just an empty do-nothing scope. It needs </w:t>
      </w:r>
      <w:r w:rsidRPr="002C77EC">
        <w:rPr>
          <w:rFonts w:ascii="Segoe UI" w:eastAsia="Times New Roman" w:hAnsi="Segoe UI" w:cs="Segoe UI"/>
          <w:i/>
          <w:iCs/>
          <w:color w:val="24292E"/>
        </w:rPr>
        <w:t>something</w:t>
      </w:r>
      <w:r w:rsidRPr="002C77EC">
        <w:rPr>
          <w:rFonts w:ascii="Segoe UI" w:eastAsia="Times New Roman" w:hAnsi="Segoe UI" w:cs="Segoe UI"/>
          <w:color w:val="24292E"/>
        </w:rPr>
        <w:t> in it to be useful to us.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It needs its own variable, with a copy of the </w:t>
      </w:r>
      <w:r w:rsidRPr="002C77EC">
        <w:rPr>
          <w:rFonts w:ascii="Consolas" w:eastAsia="Times New Roman" w:hAnsi="Consolas" w:cs="Courier New"/>
          <w:color w:val="24292E"/>
        </w:rPr>
        <w:t>i</w:t>
      </w:r>
      <w:r w:rsidRPr="002C77EC">
        <w:rPr>
          <w:rFonts w:ascii="Segoe UI" w:eastAsia="Times New Roman" w:hAnsi="Segoe UI" w:cs="Segoe UI"/>
          <w:color w:val="24292E"/>
        </w:rPr>
        <w:t> value at each iteration.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1</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5</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r w:rsidRPr="002C77EC">
        <w:rPr>
          <w:rFonts w:ascii="Consolas" w:eastAsia="Times New Roman" w:hAnsi="Consolas" w:cs="Courier New"/>
          <w:color w:val="D73A49"/>
        </w:rPr>
        <w:t>function</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j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i;</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j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 j</w:t>
      </w:r>
      <w:r w:rsidRPr="002C77EC">
        <w:rPr>
          <w:rFonts w:ascii="Consolas" w:eastAsia="Times New Roman" w:hAnsi="Consolas" w:cs="Courier New"/>
          <w:color w:val="D73A49"/>
        </w:rPr>
        <w:t>*</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Eureka! It works!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 slight variation some prefer is: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1</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5</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r w:rsidRPr="002C77EC">
        <w:rPr>
          <w:rFonts w:ascii="Consolas" w:eastAsia="Times New Roman" w:hAnsi="Consolas" w:cs="Courier New"/>
          <w:color w:val="D73A49"/>
        </w:rPr>
        <w:t>function</w:t>
      </w:r>
      <w:r w:rsidRPr="002C77EC">
        <w:rPr>
          <w:rFonts w:ascii="Consolas" w:eastAsia="Times New Roman" w:hAnsi="Consolas" w:cs="Courier New"/>
          <w:color w:val="24292E"/>
        </w:rPr>
        <w:t>(j){</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j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 j</w:t>
      </w:r>
      <w:r w:rsidRPr="002C77EC">
        <w:rPr>
          <w:rFonts w:ascii="Consolas" w:eastAsia="Times New Roman" w:hAnsi="Consolas" w:cs="Courier New"/>
          <w:color w:val="D73A49"/>
        </w:rPr>
        <w:t>*</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Of course, since these IIFEs are just functions, we can pass in </w:t>
      </w:r>
      <w:r w:rsidRPr="002C77EC">
        <w:rPr>
          <w:rFonts w:ascii="Consolas" w:eastAsia="Times New Roman" w:hAnsi="Consolas" w:cs="Courier New"/>
          <w:color w:val="24292E"/>
        </w:rPr>
        <w:t>i</w:t>
      </w:r>
      <w:r w:rsidRPr="002C77EC">
        <w:rPr>
          <w:rFonts w:ascii="Segoe UI" w:eastAsia="Times New Roman" w:hAnsi="Segoe UI" w:cs="Segoe UI"/>
          <w:color w:val="24292E"/>
        </w:rPr>
        <w:t>, and we can call it </w:t>
      </w:r>
      <w:r w:rsidRPr="002C77EC">
        <w:rPr>
          <w:rFonts w:ascii="Consolas" w:eastAsia="Times New Roman" w:hAnsi="Consolas" w:cs="Courier New"/>
          <w:color w:val="24292E"/>
        </w:rPr>
        <w:t>j</w:t>
      </w:r>
      <w:r w:rsidRPr="002C77EC">
        <w:rPr>
          <w:rFonts w:ascii="Segoe UI" w:eastAsia="Times New Roman" w:hAnsi="Segoe UI" w:cs="Segoe UI"/>
          <w:color w:val="24292E"/>
        </w:rPr>
        <w:t> if we prefer, or we can even call it </w:t>
      </w:r>
      <w:r w:rsidRPr="002C77EC">
        <w:rPr>
          <w:rFonts w:ascii="Consolas" w:eastAsia="Times New Roman" w:hAnsi="Consolas" w:cs="Courier New"/>
          <w:color w:val="24292E"/>
        </w:rPr>
        <w:t>i</w:t>
      </w:r>
      <w:r w:rsidRPr="002C77EC">
        <w:rPr>
          <w:rFonts w:ascii="Segoe UI" w:eastAsia="Times New Roman" w:hAnsi="Segoe UI" w:cs="Segoe UI"/>
          <w:color w:val="24292E"/>
        </w:rPr>
        <w:t>again. Either way, the code works now.</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 use of an IIFE inside each iteration created a new scope for each iteration, which gave our timeout function callbacks the opportunity to close over a new scope for each iteration, one which had a variable with the right per-iteration value in it for us to access.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Problem solved!</w:t>
      </w:r>
    </w:p>
    <w:p w:rsidR="002C77EC" w:rsidRPr="002C77EC" w:rsidRDefault="002C77EC" w:rsidP="002C77EC">
      <w:pPr>
        <w:spacing w:before="360" w:after="240" w:line="240" w:lineRule="auto"/>
        <w:outlineLvl w:val="2"/>
        <w:rPr>
          <w:rFonts w:ascii="Segoe UI" w:eastAsia="Times New Roman" w:hAnsi="Segoe UI" w:cs="Segoe UI"/>
          <w:b/>
          <w:bCs/>
          <w:color w:val="24292E"/>
        </w:rPr>
      </w:pPr>
      <w:r w:rsidRPr="002C77EC">
        <w:rPr>
          <w:rFonts w:ascii="Segoe UI" w:eastAsia="Times New Roman" w:hAnsi="Segoe UI" w:cs="Segoe UI"/>
          <w:b/>
          <w:bCs/>
          <w:color w:val="24292E"/>
        </w:rPr>
        <w:t>Block Scoping Revisited</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Look carefully at our analysis of the previous solution. We used an IIFE to create new scope per-iteration. In other words, we actually </w:t>
      </w:r>
      <w:r w:rsidRPr="002C77EC">
        <w:rPr>
          <w:rFonts w:ascii="Segoe UI" w:eastAsia="Times New Roman" w:hAnsi="Segoe UI" w:cs="Segoe UI"/>
          <w:i/>
          <w:iCs/>
          <w:color w:val="24292E"/>
        </w:rPr>
        <w:t>needed</w:t>
      </w:r>
      <w:r w:rsidRPr="002C77EC">
        <w:rPr>
          <w:rFonts w:ascii="Segoe UI" w:eastAsia="Times New Roman" w:hAnsi="Segoe UI" w:cs="Segoe UI"/>
          <w:color w:val="24292E"/>
        </w:rPr>
        <w:t> a per-iteration </w:t>
      </w:r>
      <w:r w:rsidRPr="002C77EC">
        <w:rPr>
          <w:rFonts w:ascii="Segoe UI" w:eastAsia="Times New Roman" w:hAnsi="Segoe UI" w:cs="Segoe UI"/>
          <w:b/>
          <w:bCs/>
          <w:color w:val="24292E"/>
        </w:rPr>
        <w:t>block scope</w:t>
      </w:r>
      <w:r w:rsidRPr="002C77EC">
        <w:rPr>
          <w:rFonts w:ascii="Segoe UI" w:eastAsia="Times New Roman" w:hAnsi="Segoe UI" w:cs="Segoe UI"/>
          <w:color w:val="24292E"/>
        </w:rPr>
        <w:t>. Chapter 3 showed us the </w:t>
      </w:r>
      <w:r w:rsidRPr="002C77EC">
        <w:rPr>
          <w:rFonts w:ascii="Consolas" w:eastAsia="Times New Roman" w:hAnsi="Consolas" w:cs="Courier New"/>
          <w:color w:val="24292E"/>
        </w:rPr>
        <w:t>let</w:t>
      </w:r>
      <w:r w:rsidRPr="002C77EC">
        <w:rPr>
          <w:rFonts w:ascii="Segoe UI" w:eastAsia="Times New Roman" w:hAnsi="Segoe UI" w:cs="Segoe UI"/>
          <w:color w:val="24292E"/>
        </w:rPr>
        <w:t> declaration, which hijacks a block and declares a variable right there in the block.</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It essentially turns a block into a scope that we can close over.</w:t>
      </w:r>
      <w:r w:rsidRPr="002C77EC">
        <w:rPr>
          <w:rFonts w:ascii="Segoe UI" w:eastAsia="Times New Roman" w:hAnsi="Segoe UI" w:cs="Segoe UI"/>
          <w:color w:val="24292E"/>
        </w:rPr>
        <w:t> So, the following awesome code "just works":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1</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5</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j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i; </w:t>
      </w:r>
      <w:r w:rsidRPr="002C77EC">
        <w:rPr>
          <w:rFonts w:ascii="Consolas" w:eastAsia="Times New Roman" w:hAnsi="Consolas" w:cs="Courier New"/>
          <w:color w:val="6A737D"/>
        </w:rPr>
        <w:t>// yay, block-scope for closure!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j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j</w:t>
      </w:r>
      <w:r w:rsidRPr="002C77EC">
        <w:rPr>
          <w:rFonts w:ascii="Consolas" w:eastAsia="Times New Roman" w:hAnsi="Consolas" w:cs="Courier New"/>
          <w:color w:val="D73A49"/>
        </w:rPr>
        <w:t>*</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i/>
          <w:iCs/>
          <w:color w:val="24292E"/>
        </w:rPr>
        <w:t>But, that's not all!</w:t>
      </w:r>
      <w:r w:rsidRPr="002C77EC">
        <w:rPr>
          <w:rFonts w:ascii="Segoe UI" w:eastAsia="Times New Roman" w:hAnsi="Segoe UI" w:cs="Segoe UI"/>
          <w:color w:val="24292E"/>
        </w:rPr>
        <w:t> (in my best Bob Barker voice). There's a special behavior defined for </w:t>
      </w:r>
      <w:r w:rsidRPr="002C77EC">
        <w:rPr>
          <w:rFonts w:ascii="Consolas" w:eastAsia="Times New Roman" w:hAnsi="Consolas" w:cs="Courier New"/>
          <w:color w:val="24292E"/>
        </w:rPr>
        <w:t>let</w:t>
      </w:r>
      <w:r w:rsidRPr="002C77EC">
        <w:rPr>
          <w:rFonts w:ascii="Segoe UI" w:eastAsia="Times New Roman" w:hAnsi="Segoe UI" w:cs="Segoe UI"/>
          <w:color w:val="24292E"/>
        </w:rPr>
        <w:t> declarations used in the head of a for-loop. This behavior says that the variable will be declared not just once for the loop, </w:t>
      </w:r>
      <w:r w:rsidRPr="002C77EC">
        <w:rPr>
          <w:rFonts w:ascii="Segoe UI" w:eastAsia="Times New Roman" w:hAnsi="Segoe UI" w:cs="Segoe UI"/>
          <w:b/>
          <w:bCs/>
          <w:color w:val="24292E"/>
        </w:rPr>
        <w:t>but each iteration</w:t>
      </w:r>
      <w:r w:rsidRPr="002C77EC">
        <w:rPr>
          <w:rFonts w:ascii="Segoe UI" w:eastAsia="Times New Roman" w:hAnsi="Segoe UI" w:cs="Segoe UI"/>
          <w:color w:val="24292E"/>
        </w:rPr>
        <w:t>. And, it will, helpfully, be initialized at each subsequent iteration with the value from the end of the previous iteration.</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let</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1</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005CC5"/>
        </w:rPr>
        <w:t>5</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005CC5"/>
        </w:rPr>
        <w:t>setTimeout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timer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 i</w:t>
      </w:r>
      <w:r w:rsidRPr="002C77EC">
        <w:rPr>
          <w:rFonts w:ascii="Consolas" w:eastAsia="Times New Roman" w:hAnsi="Consolas" w:cs="Courier New"/>
          <w:color w:val="D73A49"/>
        </w:rPr>
        <w:t>*</w:t>
      </w:r>
      <w:r w:rsidRPr="002C77EC">
        <w:rPr>
          <w:rFonts w:ascii="Consolas" w:eastAsia="Times New Roman" w:hAnsi="Consolas" w:cs="Courier New"/>
          <w:color w:val="005CC5"/>
        </w:rPr>
        <w:t>1000</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How cool is that? Block scoping and closure working hand-in-hand, solving all the world's problems. I don't know about you, but that makes me a happy JavaScripter.</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Modules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There are other code patterns which leverage the power of closure but which do not on the surface appear to be about callbacks. Let's examine the most powerful of them: </w:t>
      </w:r>
      <w:r w:rsidRPr="002C77EC">
        <w:rPr>
          <w:rFonts w:ascii="Segoe UI" w:eastAsia="Times New Roman" w:hAnsi="Segoe UI" w:cs="Segoe UI"/>
          <w:i/>
          <w:iCs/>
          <w:color w:val="24292E"/>
        </w:rPr>
        <w:t>the module</w:t>
      </w:r>
      <w:r w:rsidRPr="002C77EC">
        <w:rPr>
          <w:rFonts w:ascii="Segoe UI" w:eastAsia="Times New Roman" w:hAnsi="Segoe UI" w:cs="Segoe UI"/>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foo</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something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"cool"</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another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something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doAnother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another.</w:t>
      </w:r>
      <w:r w:rsidRPr="002C77EC">
        <w:rPr>
          <w:rFonts w:ascii="Consolas" w:eastAsia="Times New Roman" w:hAnsi="Consolas" w:cs="Courier New"/>
          <w:color w:val="005CC5"/>
        </w:rPr>
        <w:t>join</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 ! "</w:t>
      </w:r>
      <w:r w:rsidRPr="002C77EC">
        <w:rPr>
          <w:rFonts w:ascii="Consolas" w:eastAsia="Times New Roman" w:hAnsi="Consolas" w:cs="Courier New"/>
          <w:color w:val="24292E"/>
        </w:rPr>
        <w:t xml:space="preserve"> )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As this code stands right now, there's no observable closure going on. We simply have some private data variables </w:t>
      </w:r>
      <w:r w:rsidRPr="002C77EC">
        <w:rPr>
          <w:rFonts w:ascii="Consolas" w:eastAsia="Times New Roman" w:hAnsi="Consolas" w:cs="Courier New"/>
          <w:color w:val="24292E"/>
        </w:rPr>
        <w:t>something</w:t>
      </w:r>
      <w:r w:rsidRPr="002C77EC">
        <w:rPr>
          <w:rFonts w:ascii="Segoe UI" w:eastAsia="Times New Roman" w:hAnsi="Segoe UI" w:cs="Segoe UI"/>
          <w:color w:val="24292E"/>
        </w:rPr>
        <w:t>and </w:t>
      </w:r>
      <w:r w:rsidRPr="002C77EC">
        <w:rPr>
          <w:rFonts w:ascii="Consolas" w:eastAsia="Times New Roman" w:hAnsi="Consolas" w:cs="Courier New"/>
          <w:color w:val="24292E"/>
        </w:rPr>
        <w:t>another</w:t>
      </w:r>
      <w:r w:rsidRPr="002C77EC">
        <w:rPr>
          <w:rFonts w:ascii="Segoe UI" w:eastAsia="Times New Roman" w:hAnsi="Segoe UI" w:cs="Segoe UI"/>
          <w:color w:val="24292E"/>
        </w:rPr>
        <w:t>, and a couple of inner functions </w:t>
      </w:r>
      <w:r w:rsidRPr="002C77EC">
        <w:rPr>
          <w:rFonts w:ascii="Consolas" w:eastAsia="Times New Roman" w:hAnsi="Consolas" w:cs="Courier New"/>
          <w:color w:val="24292E"/>
        </w:rPr>
        <w:t>doSomething()</w:t>
      </w:r>
      <w:r w:rsidRPr="002C77EC">
        <w:rPr>
          <w:rFonts w:ascii="Segoe UI" w:eastAsia="Times New Roman" w:hAnsi="Segoe UI" w:cs="Segoe UI"/>
          <w:color w:val="24292E"/>
        </w:rPr>
        <w:t> and </w:t>
      </w:r>
      <w:r w:rsidRPr="002C77EC">
        <w:rPr>
          <w:rFonts w:ascii="Consolas" w:eastAsia="Times New Roman" w:hAnsi="Consolas" w:cs="Courier New"/>
          <w:color w:val="24292E"/>
        </w:rPr>
        <w:t>doAnother()</w:t>
      </w:r>
      <w:r w:rsidRPr="002C77EC">
        <w:rPr>
          <w:rFonts w:ascii="Segoe UI" w:eastAsia="Times New Roman" w:hAnsi="Segoe UI" w:cs="Segoe UI"/>
          <w:color w:val="24292E"/>
        </w:rPr>
        <w:t>, which both have lexical scope (and thus closure!) over the inner scope of </w:t>
      </w:r>
      <w:r w:rsidRPr="002C77EC">
        <w:rPr>
          <w:rFonts w:ascii="Consolas" w:eastAsia="Times New Roman" w:hAnsi="Consolas" w:cs="Courier New"/>
          <w:color w:val="24292E"/>
        </w:rPr>
        <w:t>foo()</w:t>
      </w:r>
      <w:r w:rsidRPr="002C77EC">
        <w:rPr>
          <w:rFonts w:ascii="Segoe UI" w:eastAsia="Times New Roman" w:hAnsi="Segoe UI" w:cs="Segoe UI"/>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But now consider: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CoolModule</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something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"cool"</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another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something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doAnother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another.</w:t>
      </w:r>
      <w:r w:rsidRPr="002C77EC">
        <w:rPr>
          <w:rFonts w:ascii="Consolas" w:eastAsia="Times New Roman" w:hAnsi="Consolas" w:cs="Courier New"/>
          <w:color w:val="005CC5"/>
        </w:rPr>
        <w:t>join</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 ! "</w:t>
      </w:r>
      <w:r w:rsidRPr="002C77EC">
        <w:rPr>
          <w:rFonts w:ascii="Consolas" w:eastAsia="Times New Roman" w:hAnsi="Consolas" w:cs="Courier New"/>
          <w:color w:val="24292E"/>
        </w:rPr>
        <w:t xml:space="preserve"> )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doSomething</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doSomething,</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doAnother</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doAnother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CoolModule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doSomething</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cool</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doAnother</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1 ! 2 ! 3</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This is the pattern in JavaScript we call </w:t>
      </w:r>
      <w:r w:rsidRPr="002C77EC">
        <w:rPr>
          <w:rFonts w:ascii="Segoe UI" w:eastAsia="Times New Roman" w:hAnsi="Segoe UI" w:cs="Segoe UI"/>
          <w:i/>
          <w:iCs/>
          <w:color w:val="24292E"/>
        </w:rPr>
        <w:t>module</w:t>
      </w:r>
      <w:r w:rsidRPr="002C77EC">
        <w:rPr>
          <w:rFonts w:ascii="Segoe UI" w:eastAsia="Times New Roman" w:hAnsi="Segoe UI" w:cs="Segoe UI"/>
          <w:color w:val="24292E"/>
        </w:rPr>
        <w:t>. The most common way of implementing the module pattern is often called "Revealing Module", and it's the variation we present here.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Let's examine some things about this code.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Firstly, </w:t>
      </w:r>
      <w:r w:rsidRPr="002C77EC">
        <w:rPr>
          <w:rFonts w:ascii="Consolas" w:eastAsia="Times New Roman" w:hAnsi="Consolas" w:cs="Courier New"/>
          <w:color w:val="24292E"/>
        </w:rPr>
        <w:t>CoolModule()</w:t>
      </w:r>
      <w:r w:rsidRPr="002C77EC">
        <w:rPr>
          <w:rFonts w:ascii="Segoe UI" w:eastAsia="Times New Roman" w:hAnsi="Segoe UI" w:cs="Segoe UI"/>
          <w:color w:val="24292E"/>
        </w:rPr>
        <w:t> is just a function, but it </w:t>
      </w:r>
      <w:r w:rsidRPr="002C77EC">
        <w:rPr>
          <w:rFonts w:ascii="Segoe UI" w:eastAsia="Times New Roman" w:hAnsi="Segoe UI" w:cs="Segoe UI"/>
          <w:i/>
          <w:iCs/>
          <w:color w:val="24292E"/>
        </w:rPr>
        <w:t>has to be invoked</w:t>
      </w:r>
      <w:r w:rsidRPr="002C77EC">
        <w:rPr>
          <w:rFonts w:ascii="Segoe UI" w:eastAsia="Times New Roman" w:hAnsi="Segoe UI" w:cs="Segoe UI"/>
          <w:color w:val="24292E"/>
        </w:rPr>
        <w:t> for there to be a module instance created. Without the execution of the outer function, the creation of the inner scope and the closures would not occur.</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Secondly, the </w:t>
      </w:r>
      <w:r w:rsidRPr="002C77EC">
        <w:rPr>
          <w:rFonts w:ascii="Consolas" w:eastAsia="Times New Roman" w:hAnsi="Consolas" w:cs="Courier New"/>
          <w:color w:val="24292E"/>
        </w:rPr>
        <w:t>CoolModule()</w:t>
      </w:r>
      <w:r w:rsidRPr="002C77EC">
        <w:rPr>
          <w:rFonts w:ascii="Segoe UI" w:eastAsia="Times New Roman" w:hAnsi="Segoe UI" w:cs="Segoe UI"/>
          <w:color w:val="24292E"/>
        </w:rPr>
        <w:t> function returns an object, denoted by the object-literal syntax </w:t>
      </w:r>
      <w:r w:rsidRPr="002C77EC">
        <w:rPr>
          <w:rFonts w:ascii="Consolas" w:eastAsia="Times New Roman" w:hAnsi="Consolas" w:cs="Courier New"/>
          <w:color w:val="24292E"/>
        </w:rPr>
        <w:t>{ key: value, ... }</w:t>
      </w:r>
      <w:r w:rsidRPr="002C77EC">
        <w:rPr>
          <w:rFonts w:ascii="Segoe UI" w:eastAsia="Times New Roman" w:hAnsi="Segoe UI" w:cs="Segoe UI"/>
          <w:color w:val="24292E"/>
        </w:rPr>
        <w:t>. The object we return has references on it to our inner functions, but </w:t>
      </w:r>
      <w:r w:rsidRPr="002C77EC">
        <w:rPr>
          <w:rFonts w:ascii="Segoe UI" w:eastAsia="Times New Roman" w:hAnsi="Segoe UI" w:cs="Segoe UI"/>
          <w:i/>
          <w:iCs/>
          <w:color w:val="24292E"/>
        </w:rPr>
        <w:t>not</w:t>
      </w:r>
      <w:r w:rsidRPr="002C77EC">
        <w:rPr>
          <w:rFonts w:ascii="Segoe UI" w:eastAsia="Times New Roman" w:hAnsi="Segoe UI" w:cs="Segoe UI"/>
          <w:color w:val="24292E"/>
        </w:rPr>
        <w:t> to our inner data variables. We keep those hidden and private. It's appropriate to think of this object return value as essentially a </w:t>
      </w:r>
      <w:r w:rsidRPr="002C77EC">
        <w:rPr>
          <w:rFonts w:ascii="Segoe UI" w:eastAsia="Times New Roman" w:hAnsi="Segoe UI" w:cs="Segoe UI"/>
          <w:b/>
          <w:bCs/>
          <w:color w:val="24292E"/>
        </w:rPr>
        <w:t>public API for our module</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This object return value is ultimately assigned to the outer variable </w:t>
      </w:r>
      <w:r w:rsidRPr="002C77EC">
        <w:rPr>
          <w:rFonts w:ascii="Consolas" w:eastAsia="Times New Roman" w:hAnsi="Consolas" w:cs="Courier New"/>
          <w:color w:val="24292E"/>
        </w:rPr>
        <w:t>foo</w:t>
      </w:r>
      <w:r w:rsidRPr="002C77EC">
        <w:rPr>
          <w:rFonts w:ascii="Segoe UI" w:eastAsia="Times New Roman" w:hAnsi="Segoe UI" w:cs="Segoe UI"/>
          <w:color w:val="24292E"/>
        </w:rPr>
        <w:t>, and then we can access those property methods on the API, like </w:t>
      </w:r>
      <w:r w:rsidRPr="002C77EC">
        <w:rPr>
          <w:rFonts w:ascii="Consolas" w:eastAsia="Times New Roman" w:hAnsi="Consolas" w:cs="Courier New"/>
          <w:color w:val="24292E"/>
        </w:rPr>
        <w:t>foo.doSomething()</w:t>
      </w:r>
      <w:r w:rsidRPr="002C77EC">
        <w:rPr>
          <w:rFonts w:ascii="Segoe UI" w:eastAsia="Times New Roman" w:hAnsi="Segoe UI" w:cs="Segoe UI"/>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It is not required that we return an actual object (literal) from our module. We could just return back an inner function directly. jQuery is actually a good example of this. The </w:t>
      </w:r>
      <w:r w:rsidRPr="002C77EC">
        <w:rPr>
          <w:rFonts w:ascii="Consolas" w:eastAsia="Times New Roman" w:hAnsi="Consolas" w:cs="Courier New"/>
          <w:color w:val="24292E"/>
        </w:rPr>
        <w:t>jQuery</w:t>
      </w:r>
      <w:r w:rsidRPr="002C77EC">
        <w:rPr>
          <w:rFonts w:ascii="Segoe UI" w:eastAsia="Times New Roman" w:hAnsi="Segoe UI" w:cs="Segoe UI"/>
          <w:color w:val="24292E"/>
        </w:rPr>
        <w:t> and </w:t>
      </w:r>
      <w:r w:rsidRPr="002C77EC">
        <w:rPr>
          <w:rFonts w:ascii="Consolas" w:eastAsia="Times New Roman" w:hAnsi="Consolas" w:cs="Courier New"/>
          <w:color w:val="24292E"/>
        </w:rPr>
        <w:t>$</w:t>
      </w:r>
      <w:r w:rsidRPr="002C77EC">
        <w:rPr>
          <w:rFonts w:ascii="Segoe UI" w:eastAsia="Times New Roman" w:hAnsi="Segoe UI" w:cs="Segoe UI"/>
          <w:color w:val="24292E"/>
        </w:rPr>
        <w:t> identifiers are the public API for the jQuery "module", but they are, themselves, just a function (which can itself have properties, since all functions are objects).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w:t>
      </w:r>
      <w:r w:rsidRPr="002C77EC">
        <w:rPr>
          <w:rFonts w:ascii="Consolas" w:eastAsia="Times New Roman" w:hAnsi="Consolas" w:cs="Courier New"/>
          <w:color w:val="24292E"/>
        </w:rPr>
        <w:t>doSomething()</w:t>
      </w:r>
      <w:r w:rsidRPr="002C77EC">
        <w:rPr>
          <w:rFonts w:ascii="Segoe UI" w:eastAsia="Times New Roman" w:hAnsi="Segoe UI" w:cs="Segoe UI"/>
          <w:color w:val="24292E"/>
        </w:rPr>
        <w:t> and </w:t>
      </w:r>
      <w:r w:rsidRPr="002C77EC">
        <w:rPr>
          <w:rFonts w:ascii="Consolas" w:eastAsia="Times New Roman" w:hAnsi="Consolas" w:cs="Courier New"/>
          <w:color w:val="24292E"/>
        </w:rPr>
        <w:t>doAnother()</w:t>
      </w:r>
      <w:r w:rsidRPr="002C77EC">
        <w:rPr>
          <w:rFonts w:ascii="Segoe UI" w:eastAsia="Times New Roman" w:hAnsi="Segoe UI" w:cs="Segoe UI"/>
          <w:color w:val="24292E"/>
        </w:rPr>
        <w:t> functions have closure over the inner scope of the module "instance" (arrived at by actually invoking </w:t>
      </w:r>
      <w:r w:rsidRPr="002C77EC">
        <w:rPr>
          <w:rFonts w:ascii="Consolas" w:eastAsia="Times New Roman" w:hAnsi="Consolas" w:cs="Courier New"/>
          <w:color w:val="24292E"/>
        </w:rPr>
        <w:t>CoolModule()</w:t>
      </w:r>
      <w:r w:rsidRPr="002C77EC">
        <w:rPr>
          <w:rFonts w:ascii="Segoe UI" w:eastAsia="Times New Roman" w:hAnsi="Segoe UI" w:cs="Segoe UI"/>
          <w:color w:val="24292E"/>
        </w:rPr>
        <w:t>). When we transport those functions outside of the lexical scope, by way of property references on the object we return, we have now set up a condition by which closure can be observed and exercised.</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To state it more simply, there are two "requirements" for the module pattern to be exercised:</w:t>
      </w:r>
    </w:p>
    <w:p w:rsidR="002C77EC" w:rsidRPr="002C77EC" w:rsidRDefault="002C77EC" w:rsidP="002C77EC">
      <w:pPr>
        <w:numPr>
          <w:ilvl w:val="0"/>
          <w:numId w:val="30"/>
        </w:numPr>
        <w:spacing w:before="240" w:after="240" w:line="240" w:lineRule="auto"/>
        <w:rPr>
          <w:rFonts w:ascii="Segoe UI" w:eastAsia="Times New Roman" w:hAnsi="Segoe UI" w:cs="Segoe UI"/>
          <w:color w:val="24292E"/>
        </w:rPr>
      </w:pPr>
      <w:r w:rsidRPr="002C77EC">
        <w:rPr>
          <w:rFonts w:ascii="Segoe UI" w:eastAsia="Times New Roman" w:hAnsi="Segoe UI" w:cs="Segoe UI"/>
          <w:color w:val="24292E"/>
        </w:rPr>
        <w:t>There must be an outer enclosing function, and it must be invoked at least once (each time creates a new module instance).</w:t>
      </w:r>
    </w:p>
    <w:p w:rsidR="002C77EC" w:rsidRPr="002C77EC" w:rsidRDefault="002C77EC" w:rsidP="002C77EC">
      <w:pPr>
        <w:numPr>
          <w:ilvl w:val="0"/>
          <w:numId w:val="30"/>
        </w:numPr>
        <w:spacing w:before="240" w:after="240" w:line="240" w:lineRule="auto"/>
        <w:rPr>
          <w:rFonts w:ascii="Segoe UI" w:eastAsia="Times New Roman" w:hAnsi="Segoe UI" w:cs="Segoe UI"/>
          <w:color w:val="24292E"/>
        </w:rPr>
      </w:pPr>
      <w:r w:rsidRPr="002C77EC">
        <w:rPr>
          <w:rFonts w:ascii="Segoe UI" w:eastAsia="Times New Roman" w:hAnsi="Segoe UI" w:cs="Segoe UI"/>
          <w:color w:val="24292E"/>
        </w:rPr>
        <w:t>The enclosing function must return back at least one inner function, so that this inner function has closure over the private scope, and can access and/or modify that private state.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An object with a function property on it alone is not </w:t>
      </w:r>
      <w:r w:rsidRPr="002C77EC">
        <w:rPr>
          <w:rFonts w:ascii="Segoe UI" w:eastAsia="Times New Roman" w:hAnsi="Segoe UI" w:cs="Segoe UI"/>
          <w:i/>
          <w:iCs/>
          <w:color w:val="24292E"/>
        </w:rPr>
        <w:t>really</w:t>
      </w:r>
      <w:r w:rsidRPr="002C77EC">
        <w:rPr>
          <w:rFonts w:ascii="Segoe UI" w:eastAsia="Times New Roman" w:hAnsi="Segoe UI" w:cs="Segoe UI"/>
          <w:color w:val="24292E"/>
        </w:rPr>
        <w:t> a module. An object which is returned from a function invocation which only has data properties on it and no closured functions is not </w:t>
      </w:r>
      <w:r w:rsidRPr="002C77EC">
        <w:rPr>
          <w:rFonts w:ascii="Segoe UI" w:eastAsia="Times New Roman" w:hAnsi="Segoe UI" w:cs="Segoe UI"/>
          <w:i/>
          <w:iCs/>
          <w:color w:val="24292E"/>
        </w:rPr>
        <w:t>really</w:t>
      </w:r>
      <w:r w:rsidRPr="002C77EC">
        <w:rPr>
          <w:rFonts w:ascii="Segoe UI" w:eastAsia="Times New Roman" w:hAnsi="Segoe UI" w:cs="Segoe UI"/>
          <w:color w:val="24292E"/>
        </w:rPr>
        <w:t> a module, in the observable sense.</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code snippet above shows a standalone module creator called </w:t>
      </w:r>
      <w:r w:rsidRPr="002C77EC">
        <w:rPr>
          <w:rFonts w:ascii="Consolas" w:eastAsia="Times New Roman" w:hAnsi="Consolas" w:cs="Courier New"/>
          <w:color w:val="24292E"/>
        </w:rPr>
        <w:t>CoolModule()</w:t>
      </w:r>
      <w:r w:rsidRPr="002C77EC">
        <w:rPr>
          <w:rFonts w:ascii="Segoe UI" w:eastAsia="Times New Roman" w:hAnsi="Segoe UI" w:cs="Segoe UI"/>
          <w:color w:val="24292E"/>
        </w:rPr>
        <w:t> which can be invoked any number of times, each time creating a new module instance. A slight variation on this pattern is when you only care to have one instance, a "singleton" of sorts: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CoolModule</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something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"cool"</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another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1</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2</w:t>
      </w:r>
      <w:r w:rsidRPr="002C77EC">
        <w:rPr>
          <w:rFonts w:ascii="Consolas" w:eastAsia="Times New Roman" w:hAnsi="Consolas" w:cs="Courier New"/>
          <w:color w:val="24292E"/>
        </w:rPr>
        <w:t xml:space="preserve">, </w:t>
      </w:r>
      <w:r w:rsidRPr="002C77EC">
        <w:rPr>
          <w:rFonts w:ascii="Consolas" w:eastAsia="Times New Roman" w:hAnsi="Consolas" w:cs="Courier New"/>
          <w:color w:val="005CC5"/>
        </w:rPr>
        <w:t>3</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doSomething</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something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doAnother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another.</w:t>
      </w:r>
      <w:r w:rsidRPr="002C77EC">
        <w:rPr>
          <w:rFonts w:ascii="Consolas" w:eastAsia="Times New Roman" w:hAnsi="Consolas" w:cs="Courier New"/>
          <w:color w:val="005CC5"/>
        </w:rPr>
        <w:t>join</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 ! "</w:t>
      </w:r>
      <w:r w:rsidRPr="002C77EC">
        <w:rPr>
          <w:rFonts w:ascii="Consolas" w:eastAsia="Times New Roman" w:hAnsi="Consolas" w:cs="Courier New"/>
          <w:color w:val="24292E"/>
        </w:rPr>
        <w:t xml:space="preserve"> )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doSomething</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doSomething,</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doAnother</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doAnother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doSomething</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cool</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doAnother</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1 ! 2 ! 3</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Here, we turned our module function into an IIFE (see Chapter 3), and we </w:t>
      </w:r>
      <w:r w:rsidRPr="002C77EC">
        <w:rPr>
          <w:rFonts w:ascii="Segoe UI" w:eastAsia="Times New Roman" w:hAnsi="Segoe UI" w:cs="Segoe UI"/>
          <w:i/>
          <w:iCs/>
          <w:color w:val="24292E"/>
        </w:rPr>
        <w:t>immediately</w:t>
      </w:r>
      <w:r w:rsidRPr="002C77EC">
        <w:rPr>
          <w:rFonts w:ascii="Segoe UI" w:eastAsia="Times New Roman" w:hAnsi="Segoe UI" w:cs="Segoe UI"/>
          <w:color w:val="24292E"/>
        </w:rPr>
        <w:t> invoked it and assigned its return value directly to our single module instance identifier </w:t>
      </w:r>
      <w:r w:rsidRPr="002C77EC">
        <w:rPr>
          <w:rFonts w:ascii="Consolas" w:eastAsia="Times New Roman" w:hAnsi="Consolas" w:cs="Courier New"/>
          <w:color w:val="24292E"/>
        </w:rPr>
        <w:t>foo</w:t>
      </w:r>
      <w:r w:rsidRPr="002C77EC">
        <w:rPr>
          <w:rFonts w:ascii="Segoe UI" w:eastAsia="Times New Roman" w:hAnsi="Segoe UI" w:cs="Segoe UI"/>
          <w:color w:val="24292E"/>
        </w:rPr>
        <w:t>.</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Modules are just functions, so they can receive parameters: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CoolModule</w:t>
      </w:r>
      <w:r w:rsidRPr="002C77EC">
        <w:rPr>
          <w:rFonts w:ascii="Consolas" w:eastAsia="Times New Roman" w:hAnsi="Consolas" w:cs="Courier New"/>
          <w:color w:val="24292E"/>
        </w:rPr>
        <w:t>(id)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identify</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id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identify</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identify</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foo1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CoolModule</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"foo 1"</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foo2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CoolModule</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"foo 2"</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foo1.</w:t>
      </w:r>
      <w:r w:rsidRPr="002C77EC">
        <w:rPr>
          <w:rFonts w:ascii="Consolas" w:eastAsia="Times New Roman" w:hAnsi="Consolas" w:cs="Courier New"/>
          <w:color w:val="6F42C1"/>
        </w:rPr>
        <w:t>identify</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"foo 1"</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foo2.</w:t>
      </w:r>
      <w:r w:rsidRPr="002C77EC">
        <w:rPr>
          <w:rFonts w:ascii="Consolas" w:eastAsia="Times New Roman" w:hAnsi="Consolas" w:cs="Courier New"/>
          <w:color w:val="6F42C1"/>
        </w:rPr>
        <w:t>identify</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"foo 2"</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Another slight but powerful variation on the module pattern is to name the object you are returning as your public API:</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CoolModule</w:t>
      </w:r>
      <w:r w:rsidRPr="002C77EC">
        <w:rPr>
          <w:rFonts w:ascii="Consolas" w:eastAsia="Times New Roman" w:hAnsi="Consolas" w:cs="Courier New"/>
          <w:color w:val="24292E"/>
        </w:rPr>
        <w:t>(id)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change</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A737D"/>
        </w:rPr>
        <w:t>// modifying the public API</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 xml:space="preserve">publicAPI.identify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identify2;</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lastRenderedPageBreak/>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identify1</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id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identify2</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id.</w:t>
      </w:r>
      <w:r w:rsidRPr="002C77EC">
        <w:rPr>
          <w:rFonts w:ascii="Consolas" w:eastAsia="Times New Roman" w:hAnsi="Consolas" w:cs="Courier New"/>
          <w:color w:val="005CC5"/>
        </w:rPr>
        <w:t>toUpperCase</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publicAPI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change</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change,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identify</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identify1</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publicAPI;</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"foo module"</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identify</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foo module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change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identify</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FOO MODULE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By retaining an inner reference to the public API object inside your module instance, you can modify that module instance </w:t>
      </w:r>
      <w:r w:rsidRPr="002C77EC">
        <w:rPr>
          <w:rFonts w:ascii="Segoe UI" w:eastAsia="Times New Roman" w:hAnsi="Segoe UI" w:cs="Segoe UI"/>
          <w:b/>
          <w:bCs/>
          <w:color w:val="24292E"/>
        </w:rPr>
        <w:t>from the inside</w:t>
      </w:r>
      <w:r w:rsidRPr="002C77EC">
        <w:rPr>
          <w:rFonts w:ascii="Segoe UI" w:eastAsia="Times New Roman" w:hAnsi="Segoe UI" w:cs="Segoe UI"/>
          <w:color w:val="24292E"/>
        </w:rPr>
        <w:t>, including adding and removing methods, properties, </w:t>
      </w:r>
      <w:r w:rsidRPr="002C77EC">
        <w:rPr>
          <w:rFonts w:ascii="Segoe UI" w:eastAsia="Times New Roman" w:hAnsi="Segoe UI" w:cs="Segoe UI"/>
          <w:i/>
          <w:iCs/>
          <w:color w:val="24292E"/>
        </w:rPr>
        <w:t>and</w:t>
      </w:r>
      <w:r w:rsidRPr="002C77EC">
        <w:rPr>
          <w:rFonts w:ascii="Segoe UI" w:eastAsia="Times New Roman" w:hAnsi="Segoe UI" w:cs="Segoe UI"/>
          <w:color w:val="24292E"/>
        </w:rPr>
        <w:t> changing their values.</w:t>
      </w:r>
    </w:p>
    <w:p w:rsidR="002C77EC" w:rsidRPr="002C77EC" w:rsidRDefault="002C77EC" w:rsidP="002C77EC">
      <w:pPr>
        <w:spacing w:before="360" w:after="240" w:line="240" w:lineRule="auto"/>
        <w:outlineLvl w:val="2"/>
        <w:rPr>
          <w:rFonts w:ascii="Segoe UI" w:eastAsia="Times New Roman" w:hAnsi="Segoe UI" w:cs="Segoe UI"/>
          <w:b/>
          <w:bCs/>
          <w:color w:val="24292E"/>
        </w:rPr>
      </w:pPr>
      <w:r w:rsidRPr="002C77EC">
        <w:rPr>
          <w:rFonts w:ascii="Segoe UI" w:eastAsia="Times New Roman" w:hAnsi="Segoe UI" w:cs="Segoe UI"/>
          <w:b/>
          <w:bCs/>
          <w:color w:val="24292E"/>
        </w:rPr>
        <w:t>Modern Modules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Various module dependency loaders/managers essentially wrap up this pattern of module definition into a friendly API. Rather than examine any one particular library, let me present a </w:t>
      </w:r>
      <w:r w:rsidRPr="002C77EC">
        <w:rPr>
          <w:rFonts w:ascii="Segoe UI" w:eastAsia="Times New Roman" w:hAnsi="Segoe UI" w:cs="Segoe UI"/>
          <w:i/>
          <w:iCs/>
          <w:color w:val="24292E"/>
        </w:rPr>
        <w:t>very simple</w:t>
      </w:r>
      <w:r w:rsidRPr="002C77EC">
        <w:rPr>
          <w:rFonts w:ascii="Segoe UI" w:eastAsia="Times New Roman" w:hAnsi="Segoe UI" w:cs="Segoe UI"/>
          <w:color w:val="24292E"/>
        </w:rPr>
        <w:t> proof of concept </w:t>
      </w:r>
      <w:r w:rsidRPr="002C77EC">
        <w:rPr>
          <w:rFonts w:ascii="Segoe UI" w:eastAsia="Times New Roman" w:hAnsi="Segoe UI" w:cs="Segoe UI"/>
          <w:b/>
          <w:bCs/>
          <w:color w:val="24292E"/>
        </w:rPr>
        <w:t>for illustration purposes (only)</w:t>
      </w:r>
      <w:r w:rsidRPr="002C77EC">
        <w:rPr>
          <w:rFonts w:ascii="Segoe UI" w:eastAsia="Times New Roman" w:hAnsi="Segoe UI" w:cs="Segoe UI"/>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MyModules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Manager</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modules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define</w:t>
      </w:r>
      <w:r w:rsidRPr="002C77EC">
        <w:rPr>
          <w:rFonts w:ascii="Consolas" w:eastAsia="Times New Roman" w:hAnsi="Consolas" w:cs="Courier New"/>
          <w:color w:val="24292E"/>
        </w:rPr>
        <w:t>(name, deps, impl)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D73A49"/>
        </w:rPr>
        <w:t>for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i</w:t>
      </w:r>
      <w:r w:rsidRPr="002C77EC">
        <w:rPr>
          <w:rFonts w:ascii="Consolas" w:eastAsia="Times New Roman" w:hAnsi="Consolas" w:cs="Courier New"/>
          <w:color w:val="D73A49"/>
        </w:rPr>
        <w:t>=</w:t>
      </w:r>
      <w:r w:rsidRPr="002C77EC">
        <w:rPr>
          <w:rFonts w:ascii="Consolas" w:eastAsia="Times New Roman" w:hAnsi="Consolas" w:cs="Courier New"/>
          <w:color w:val="005CC5"/>
        </w:rPr>
        <w:t>0</w:t>
      </w:r>
      <w:r w:rsidRPr="002C77EC">
        <w:rPr>
          <w:rFonts w:ascii="Consolas" w:eastAsia="Times New Roman" w:hAnsi="Consolas" w:cs="Courier New"/>
          <w:color w:val="24292E"/>
        </w:rPr>
        <w:t>; i</w:t>
      </w:r>
      <w:r w:rsidRPr="002C77EC">
        <w:rPr>
          <w:rFonts w:ascii="Consolas" w:eastAsia="Times New Roman" w:hAnsi="Consolas" w:cs="Courier New"/>
          <w:color w:val="D73A49"/>
        </w:rPr>
        <w:t>&lt;</w:t>
      </w:r>
      <w:r w:rsidRPr="002C77EC">
        <w:rPr>
          <w:rFonts w:ascii="Consolas" w:eastAsia="Times New Roman" w:hAnsi="Consolas" w:cs="Courier New"/>
          <w:color w:val="24292E"/>
        </w:rPr>
        <w:t>deps.</w:t>
      </w:r>
      <w:r w:rsidRPr="002C77EC">
        <w:rPr>
          <w:rFonts w:ascii="Consolas" w:eastAsia="Times New Roman" w:hAnsi="Consolas" w:cs="Courier New"/>
          <w:color w:val="005CC5"/>
        </w:rPr>
        <w:t>length</w:t>
      </w:r>
      <w:r w:rsidRPr="002C77EC">
        <w:rPr>
          <w:rFonts w:ascii="Consolas" w:eastAsia="Times New Roman" w:hAnsi="Consolas" w:cs="Courier New"/>
          <w:color w:val="24292E"/>
        </w:rPr>
        <w:t>; i</w:t>
      </w:r>
      <w:r w:rsidRPr="002C77EC">
        <w:rPr>
          <w:rFonts w:ascii="Consolas" w:eastAsia="Times New Roman" w:hAnsi="Consolas" w:cs="Courier New"/>
          <w:color w:val="D73A49"/>
        </w:rPr>
        <w:t>++</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24292E"/>
        </w:rPr>
        <w:tab/>
        <w:t xml:space="preserve">deps[i]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modules[deps[i]];</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 xml:space="preserve">modules[name]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impl.</w:t>
      </w:r>
      <w:r w:rsidRPr="002C77EC">
        <w:rPr>
          <w:rFonts w:ascii="Consolas" w:eastAsia="Times New Roman" w:hAnsi="Consolas" w:cs="Courier New"/>
          <w:color w:val="005CC5"/>
        </w:rPr>
        <w:t>apply</w:t>
      </w:r>
      <w:r w:rsidRPr="002C77EC">
        <w:rPr>
          <w:rFonts w:ascii="Consolas" w:eastAsia="Times New Roman" w:hAnsi="Consolas" w:cs="Courier New"/>
          <w:color w:val="24292E"/>
        </w:rPr>
        <w:t>( impl, deps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get</w:t>
      </w:r>
      <w:r w:rsidRPr="002C77EC">
        <w:rPr>
          <w:rFonts w:ascii="Consolas" w:eastAsia="Times New Roman" w:hAnsi="Consolas" w:cs="Courier New"/>
          <w:color w:val="24292E"/>
        </w:rPr>
        <w:t>(name)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modules[name];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define</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define,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get</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get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color w:val="24292E"/>
        </w:rPr>
        <w:t>The key part of this code is </w:t>
      </w:r>
      <w:r w:rsidRPr="002C77EC">
        <w:rPr>
          <w:rFonts w:ascii="Consolas" w:eastAsia="Times New Roman" w:hAnsi="Consolas" w:cs="Courier New"/>
          <w:color w:val="24292E"/>
        </w:rPr>
        <w:t>modules[name] = impl.apply(impl, deps)</w:t>
      </w:r>
      <w:r w:rsidRPr="002C77EC">
        <w:rPr>
          <w:rFonts w:ascii="Segoe UI" w:eastAsia="Times New Roman" w:hAnsi="Segoe UI" w:cs="Segoe UI"/>
          <w:color w:val="24292E"/>
        </w:rPr>
        <w:t>. This is invoking the definition wrapper function for a module (passing in any dependencies), and storing the return value, the module's API, into an internal list of modules tracked by name.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And here's how I might use it to define some modules: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MyModules.</w:t>
      </w:r>
      <w:r w:rsidRPr="002C77EC">
        <w:rPr>
          <w:rFonts w:ascii="Consolas" w:eastAsia="Times New Roman" w:hAnsi="Consolas" w:cs="Courier New"/>
          <w:color w:val="6F42C1"/>
        </w:rPr>
        <w:t>define</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"bar"</w:t>
      </w:r>
      <w:r w:rsidRPr="002C77EC">
        <w:rPr>
          <w:rFonts w:ascii="Consolas" w:eastAsia="Times New Roman" w:hAnsi="Consolas" w:cs="Courier New"/>
          <w:color w:val="24292E"/>
        </w:rPr>
        <w:t xml:space="preserve">, [], </w:t>
      </w:r>
      <w:r w:rsidRPr="002C77EC">
        <w:rPr>
          <w:rFonts w:ascii="Consolas" w:eastAsia="Times New Roman" w:hAnsi="Consolas" w:cs="Courier New"/>
          <w:color w:val="D73A49"/>
        </w:rPr>
        <w:t>function</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hello</w:t>
      </w:r>
      <w:r w:rsidRPr="002C77EC">
        <w:rPr>
          <w:rFonts w:ascii="Consolas" w:eastAsia="Times New Roman" w:hAnsi="Consolas" w:cs="Courier New"/>
          <w:color w:val="24292E"/>
        </w:rPr>
        <w:t>(who)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"Let me introduce: "</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who;</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hello</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hello</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MyModules.</w:t>
      </w:r>
      <w:r w:rsidRPr="002C77EC">
        <w:rPr>
          <w:rFonts w:ascii="Consolas" w:eastAsia="Times New Roman" w:hAnsi="Consolas" w:cs="Courier New"/>
          <w:color w:val="6F42C1"/>
        </w:rPr>
        <w:t>define</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"foo"</w:t>
      </w:r>
      <w:r w:rsidRPr="002C77EC">
        <w:rPr>
          <w:rFonts w:ascii="Consolas" w:eastAsia="Times New Roman" w:hAnsi="Consolas" w:cs="Courier New"/>
          <w:color w:val="24292E"/>
        </w:rPr>
        <w:t>, [</w:t>
      </w:r>
      <w:r w:rsidRPr="002C77EC">
        <w:rPr>
          <w:rFonts w:ascii="Consolas" w:eastAsia="Times New Roman" w:hAnsi="Consolas" w:cs="Courier New"/>
          <w:color w:val="032F62"/>
        </w:rPr>
        <w:t>"bar"</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function</w:t>
      </w:r>
      <w:r w:rsidRPr="002C77EC">
        <w:rPr>
          <w:rFonts w:ascii="Consolas" w:eastAsia="Times New Roman" w:hAnsi="Consolas" w:cs="Courier New"/>
          <w:color w:val="24292E"/>
        </w:rPr>
        <w:t>(bar){</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hungry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"hippo"</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awesome</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 bar.</w:t>
      </w:r>
      <w:r w:rsidRPr="002C77EC">
        <w:rPr>
          <w:rFonts w:ascii="Consolas" w:eastAsia="Times New Roman" w:hAnsi="Consolas" w:cs="Courier New"/>
          <w:color w:val="6F42C1"/>
        </w:rPr>
        <w:t>hello</w:t>
      </w:r>
      <w:r w:rsidRPr="002C77EC">
        <w:rPr>
          <w:rFonts w:ascii="Consolas" w:eastAsia="Times New Roman" w:hAnsi="Consolas" w:cs="Courier New"/>
          <w:color w:val="24292E"/>
        </w:rPr>
        <w:t>( hungry ).</w:t>
      </w:r>
      <w:r w:rsidRPr="002C77EC">
        <w:rPr>
          <w:rFonts w:ascii="Consolas" w:eastAsia="Times New Roman" w:hAnsi="Consolas" w:cs="Courier New"/>
          <w:color w:val="005CC5"/>
        </w:rPr>
        <w:t>toUpperCase</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t>awesome</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awesome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bar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MyModules.</w:t>
      </w:r>
      <w:r w:rsidRPr="002C77EC">
        <w:rPr>
          <w:rFonts w:ascii="Consolas" w:eastAsia="Times New Roman" w:hAnsi="Consolas" w:cs="Courier New"/>
          <w:color w:val="005CC5"/>
        </w:rPr>
        <w:t>get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"bar"</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foo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MyModules.</w:t>
      </w:r>
      <w:r w:rsidRPr="002C77EC">
        <w:rPr>
          <w:rFonts w:ascii="Consolas" w:eastAsia="Times New Roman" w:hAnsi="Consolas" w:cs="Courier New"/>
          <w:color w:val="005CC5"/>
        </w:rPr>
        <w:t>get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"foo"</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bar.</w:t>
      </w:r>
      <w:r w:rsidRPr="002C77EC">
        <w:rPr>
          <w:rFonts w:ascii="Consolas" w:eastAsia="Times New Roman" w:hAnsi="Consolas" w:cs="Courier New"/>
          <w:color w:val="6F42C1"/>
        </w:rPr>
        <w:t>hello</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"hippo"</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Let me introduce: hippo</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awesome</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LET ME INTRODUCE: HIPPO</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Both the "foo" and "bar" modules are defined with a function that returns a public API. "foo" even receives the instance of "bar" as a dependency parameter, and can use it accordingly.</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Spend some time examining these code snippets to fully understand the power of closures put to use for our own good purposes. The key take-away is that there's not really any particular "magic" to module managers. They fulfill both characteristics of the module pattern I listed above: invoking a function definition wrapper, and keeping its return value as the API for that module.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In other words, modules are just modules, even if you put a friendly wrapper tool on top of them.</w:t>
      </w:r>
    </w:p>
    <w:p w:rsidR="002C77EC" w:rsidRPr="002C77EC" w:rsidRDefault="002C77EC" w:rsidP="002C77EC">
      <w:pPr>
        <w:spacing w:before="360" w:after="240" w:line="240" w:lineRule="auto"/>
        <w:outlineLvl w:val="2"/>
        <w:rPr>
          <w:rFonts w:ascii="Segoe UI" w:eastAsia="Times New Roman" w:hAnsi="Segoe UI" w:cs="Segoe UI"/>
          <w:b/>
          <w:bCs/>
          <w:color w:val="24292E"/>
        </w:rPr>
      </w:pPr>
      <w:r w:rsidRPr="002C77EC">
        <w:rPr>
          <w:rFonts w:ascii="Segoe UI" w:eastAsia="Times New Roman" w:hAnsi="Segoe UI" w:cs="Segoe UI"/>
          <w:b/>
          <w:bCs/>
          <w:color w:val="24292E"/>
        </w:rPr>
        <w:t>Future Modules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ES6 adds first-class syntax support for the concept of modules. When loaded via the module system, ES6 treats a file as a separate module. Each module can both import other modules or specific API members, as well export their own public API members.</w:t>
      </w:r>
    </w:p>
    <w:p w:rsidR="002C77EC" w:rsidRPr="002C77EC" w:rsidRDefault="002C77EC" w:rsidP="002C77EC">
      <w:pPr>
        <w:spacing w:after="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Function-based modules aren't a statically recognized pattern (something the compiler knows about), so their API semantics aren't considered until run-time. That is, you can actually modify a module's API during the run-time (see earlier </w:t>
      </w:r>
      <w:r w:rsidRPr="002C77EC">
        <w:rPr>
          <w:rFonts w:ascii="Consolas" w:eastAsia="Times New Roman" w:hAnsi="Consolas" w:cs="Courier New"/>
          <w:color w:val="24292E"/>
        </w:rPr>
        <w:t>publicAPI</w:t>
      </w:r>
      <w:r w:rsidRPr="002C77EC">
        <w:rPr>
          <w:rFonts w:ascii="Segoe UI" w:eastAsia="Times New Roman" w:hAnsi="Segoe UI" w:cs="Segoe UI"/>
          <w:color w:val="24292E"/>
        </w:rPr>
        <w:t> discussion).</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By contrast, ES6 Module APIs are static (the APIs don't change at run-time). Since the compiler knows </w:t>
      </w:r>
      <w:r w:rsidRPr="002C77EC">
        <w:rPr>
          <w:rFonts w:ascii="Segoe UI" w:eastAsia="Times New Roman" w:hAnsi="Segoe UI" w:cs="Segoe UI"/>
          <w:i/>
          <w:iCs/>
          <w:color w:val="24292E"/>
        </w:rPr>
        <w:t>that</w:t>
      </w:r>
      <w:r w:rsidRPr="002C77EC">
        <w:rPr>
          <w:rFonts w:ascii="Segoe UI" w:eastAsia="Times New Roman" w:hAnsi="Segoe UI" w:cs="Segoe UI"/>
          <w:color w:val="24292E"/>
        </w:rPr>
        <w:t>, it can (and does!) check during (file loading and) compilation that a reference to a member of an imported module's API </w:t>
      </w:r>
      <w:r w:rsidRPr="002C77EC">
        <w:rPr>
          <w:rFonts w:ascii="Segoe UI" w:eastAsia="Times New Roman" w:hAnsi="Segoe UI" w:cs="Segoe UI"/>
          <w:i/>
          <w:iCs/>
          <w:color w:val="24292E"/>
        </w:rPr>
        <w:t>actually exists</w:t>
      </w:r>
      <w:r w:rsidRPr="002C77EC">
        <w:rPr>
          <w:rFonts w:ascii="Segoe UI" w:eastAsia="Times New Roman" w:hAnsi="Segoe UI" w:cs="Segoe UI"/>
          <w:color w:val="24292E"/>
        </w:rPr>
        <w:t>. If the API reference doesn't exist, the compiler throws an "early" error at compile-time, rather than waiting for traditional dynamic run-time resolution (and errors, if any).</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ES6 modules </w:t>
      </w:r>
      <w:r w:rsidRPr="002C77EC">
        <w:rPr>
          <w:rFonts w:ascii="Segoe UI" w:eastAsia="Times New Roman" w:hAnsi="Segoe UI" w:cs="Segoe UI"/>
          <w:b/>
          <w:bCs/>
          <w:color w:val="24292E"/>
        </w:rPr>
        <w:t>do not</w:t>
      </w:r>
      <w:r w:rsidRPr="002C77EC">
        <w:rPr>
          <w:rFonts w:ascii="Segoe UI" w:eastAsia="Times New Roman" w:hAnsi="Segoe UI" w:cs="Segoe UI"/>
          <w:color w:val="24292E"/>
        </w:rPr>
        <w:t> have an "inline" format, they must be defined in separate files (one per module). The browsers/engines have a default "module loader" (which is overridable, but that's well-beyond our discussion here) which synchronously loads a module file when it's imported.</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Consider:</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bar.js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hello</w:t>
      </w:r>
      <w:r w:rsidRPr="002C77EC">
        <w:rPr>
          <w:rFonts w:ascii="Consolas" w:eastAsia="Times New Roman" w:hAnsi="Consolas" w:cs="Courier New"/>
          <w:color w:val="24292E"/>
        </w:rPr>
        <w:t>(who)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D73A49"/>
        </w:rPr>
        <w:t>return</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"Let me introduce: "</w:t>
      </w:r>
      <w:r w:rsidRPr="002C77EC">
        <w:rPr>
          <w:rFonts w:ascii="Consolas" w:eastAsia="Times New Roman" w:hAnsi="Consolas" w:cs="Courier New"/>
          <w:color w:val="24292E"/>
        </w:rPr>
        <w:t xml:space="preserve">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who;</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D73A49"/>
        </w:rPr>
        <w:t>export</w:t>
      </w:r>
      <w:r w:rsidRPr="002C77EC">
        <w:rPr>
          <w:rFonts w:ascii="Consolas" w:eastAsia="Times New Roman" w:hAnsi="Consolas" w:cs="Courier New"/>
          <w:color w:val="24292E"/>
        </w:rPr>
        <w:t xml:space="preserve"> hello;</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foo.js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A737D"/>
        </w:rPr>
        <w:t>// import only `hello()` from the "bar" module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import</w:t>
      </w:r>
      <w:r w:rsidRPr="002C77EC">
        <w:rPr>
          <w:rFonts w:ascii="Consolas" w:eastAsia="Times New Roman" w:hAnsi="Consolas" w:cs="Courier New"/>
          <w:color w:val="24292E"/>
        </w:rPr>
        <w:t xml:space="preserve"> hello </w:t>
      </w:r>
      <w:r w:rsidRPr="002C77EC">
        <w:rPr>
          <w:rFonts w:ascii="Consolas" w:eastAsia="Times New Roman" w:hAnsi="Consolas" w:cs="Courier New"/>
          <w:color w:val="D73A49"/>
        </w:rPr>
        <w:t>from</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"bar"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var</w:t>
      </w:r>
      <w:r w:rsidRPr="002C77EC">
        <w:rPr>
          <w:rFonts w:ascii="Consolas" w:eastAsia="Times New Roman" w:hAnsi="Consolas" w:cs="Courier New"/>
          <w:color w:val="24292E"/>
        </w:rPr>
        <w:t xml:space="preserve"> hungry </w:t>
      </w:r>
      <w:r w:rsidRPr="002C77EC">
        <w:rPr>
          <w:rFonts w:ascii="Consolas" w:eastAsia="Times New Roman" w:hAnsi="Consolas" w:cs="Courier New"/>
          <w:color w:val="D73A49"/>
        </w:rPr>
        <w:t>=</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"hippo"</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D73A49"/>
        </w:rPr>
        <w:t>function</w:t>
      </w:r>
      <w:r w:rsidRPr="002C77EC">
        <w:rPr>
          <w:rFonts w:ascii="Consolas" w:eastAsia="Times New Roman" w:hAnsi="Consolas" w:cs="Courier New"/>
          <w:color w:val="24292E"/>
        </w:rPr>
        <w:t xml:space="preserve"> </w:t>
      </w:r>
      <w:r w:rsidRPr="002C77EC">
        <w:rPr>
          <w:rFonts w:ascii="Consolas" w:eastAsia="Times New Roman" w:hAnsi="Consolas" w:cs="Courier New"/>
          <w:color w:val="6F42C1"/>
        </w:rPr>
        <w:t>awesome</w:t>
      </w:r>
      <w:r w:rsidRPr="002C77EC">
        <w:rPr>
          <w:rFonts w:ascii="Consolas" w:eastAsia="Times New Roman" w:hAnsi="Consolas" w:cs="Courier New"/>
          <w:color w:val="24292E"/>
        </w:rPr>
        <w:t>()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r>
      <w:r w:rsidRPr="002C77EC">
        <w:rPr>
          <w:rFonts w:ascii="Consolas" w:eastAsia="Times New Roman" w:hAnsi="Consolas" w:cs="Courier New"/>
          <w:color w:val="24292E"/>
        </w:rPr>
        <w:tab/>
      </w:r>
      <w:r w:rsidRPr="002C77EC">
        <w:rPr>
          <w:rFonts w:ascii="Consolas" w:eastAsia="Times New Roman" w:hAnsi="Consolas" w:cs="Courier New"/>
          <w:color w:val="6F42C1"/>
        </w:rPr>
        <w:t>hello</w:t>
      </w:r>
      <w:r w:rsidRPr="002C77EC">
        <w:rPr>
          <w:rFonts w:ascii="Consolas" w:eastAsia="Times New Roman" w:hAnsi="Consolas" w:cs="Courier New"/>
          <w:color w:val="24292E"/>
        </w:rPr>
        <w:t>( hungry ).</w:t>
      </w:r>
      <w:r w:rsidRPr="002C77EC">
        <w:rPr>
          <w:rFonts w:ascii="Consolas" w:eastAsia="Times New Roman" w:hAnsi="Consolas" w:cs="Courier New"/>
          <w:color w:val="005CC5"/>
        </w:rPr>
        <w:t>toUpperCase</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D73A49"/>
        </w:rPr>
        <w:t>export</w:t>
      </w:r>
      <w:r w:rsidRPr="002C77EC">
        <w:rPr>
          <w:rFonts w:ascii="Consolas" w:eastAsia="Times New Roman" w:hAnsi="Consolas" w:cs="Courier New"/>
          <w:color w:val="24292E"/>
        </w:rPr>
        <w:t xml:space="preserve"> awesome;</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A737D"/>
        </w:rPr>
        <w:t>// import the entire "foo" and "bar" modules</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005CC5"/>
        </w:rPr>
        <w:t>module</w:t>
      </w:r>
      <w:r w:rsidRPr="002C77EC">
        <w:rPr>
          <w:rFonts w:ascii="Consolas" w:eastAsia="Times New Roman" w:hAnsi="Consolas" w:cs="Courier New"/>
          <w:color w:val="24292E"/>
        </w:rPr>
        <w:t xml:space="preserve"> foo from </w:t>
      </w:r>
      <w:r w:rsidRPr="002C77EC">
        <w:rPr>
          <w:rFonts w:ascii="Consolas" w:eastAsia="Times New Roman" w:hAnsi="Consolas" w:cs="Courier New"/>
          <w:color w:val="032F62"/>
        </w:rPr>
        <w:t>"foo"</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005CC5"/>
        </w:rPr>
        <w:t>module</w:t>
      </w:r>
      <w:r w:rsidRPr="002C77EC">
        <w:rPr>
          <w:rFonts w:ascii="Consolas" w:eastAsia="Times New Roman" w:hAnsi="Consolas" w:cs="Courier New"/>
          <w:color w:val="24292E"/>
        </w:rPr>
        <w:t xml:space="preserve"> bar from </w:t>
      </w:r>
      <w:r w:rsidRPr="002C77EC">
        <w:rPr>
          <w:rFonts w:ascii="Consolas" w:eastAsia="Times New Roman" w:hAnsi="Consolas" w:cs="Courier New"/>
          <w:color w:val="032F62"/>
        </w:rPr>
        <w:t>"bar"</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6F42C1"/>
        </w:rPr>
        <w:t>console</w:t>
      </w:r>
      <w:r w:rsidRPr="002C77EC">
        <w:rPr>
          <w:rFonts w:ascii="Consolas" w:eastAsia="Times New Roman" w:hAnsi="Consolas" w:cs="Courier New"/>
          <w:color w:val="24292E"/>
        </w:rPr>
        <w:t>.</w:t>
      </w:r>
      <w:r w:rsidRPr="002C77EC">
        <w:rPr>
          <w:rFonts w:ascii="Consolas" w:eastAsia="Times New Roman" w:hAnsi="Consolas" w:cs="Courier New"/>
          <w:color w:val="005CC5"/>
        </w:rPr>
        <w:t>log</w:t>
      </w:r>
      <w:r w:rsidRPr="002C77EC">
        <w:rPr>
          <w:rFonts w:ascii="Consolas" w:eastAsia="Times New Roman" w:hAnsi="Consolas" w:cs="Courier New"/>
          <w:color w:val="24292E"/>
        </w:rPr>
        <w:t>(</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ab/>
        <w:t>bar.</w:t>
      </w:r>
      <w:r w:rsidRPr="002C77EC">
        <w:rPr>
          <w:rFonts w:ascii="Consolas" w:eastAsia="Times New Roman" w:hAnsi="Consolas" w:cs="Courier New"/>
          <w:color w:val="6F42C1"/>
        </w:rPr>
        <w:t>hello</w:t>
      </w:r>
      <w:r w:rsidRPr="002C77EC">
        <w:rPr>
          <w:rFonts w:ascii="Consolas" w:eastAsia="Times New Roman" w:hAnsi="Consolas" w:cs="Courier New"/>
          <w:color w:val="24292E"/>
        </w:rPr>
        <w:t xml:space="preserve">( </w:t>
      </w:r>
      <w:r w:rsidRPr="002C77EC">
        <w:rPr>
          <w:rFonts w:ascii="Consolas" w:eastAsia="Times New Roman" w:hAnsi="Consolas" w:cs="Courier New"/>
          <w:color w:val="032F62"/>
        </w:rPr>
        <w:t>"rhino"</w:t>
      </w:r>
      <w:r w:rsidRPr="002C77EC">
        <w:rPr>
          <w:rFonts w:ascii="Consolas" w:eastAsia="Times New Roman" w:hAnsi="Consolas" w:cs="Courier New"/>
          <w:color w:val="24292E"/>
        </w:rPr>
        <w:t xml:space="preserve"> )</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Let me introduce: rhino</w:t>
      </w: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2C77EC" w:rsidRPr="002C77EC" w:rsidRDefault="002C77EC" w:rsidP="002C77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2C77EC">
        <w:rPr>
          <w:rFonts w:ascii="Consolas" w:eastAsia="Times New Roman" w:hAnsi="Consolas" w:cs="Courier New"/>
          <w:color w:val="24292E"/>
        </w:rPr>
        <w:t>foo.</w:t>
      </w:r>
      <w:r w:rsidRPr="002C77EC">
        <w:rPr>
          <w:rFonts w:ascii="Consolas" w:eastAsia="Times New Roman" w:hAnsi="Consolas" w:cs="Courier New"/>
          <w:color w:val="6F42C1"/>
        </w:rPr>
        <w:t>awesome</w:t>
      </w:r>
      <w:r w:rsidRPr="002C77EC">
        <w:rPr>
          <w:rFonts w:ascii="Consolas" w:eastAsia="Times New Roman" w:hAnsi="Consolas" w:cs="Courier New"/>
          <w:color w:val="24292E"/>
        </w:rPr>
        <w:t xml:space="preserve">(); </w:t>
      </w:r>
      <w:r w:rsidRPr="002C77EC">
        <w:rPr>
          <w:rFonts w:ascii="Consolas" w:eastAsia="Times New Roman" w:hAnsi="Consolas" w:cs="Courier New"/>
          <w:color w:val="6A737D"/>
        </w:rPr>
        <w:t>// LET ME INTRODUCE: HIPPO</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Note:</w:t>
      </w:r>
      <w:r w:rsidRPr="002C77EC">
        <w:rPr>
          <w:rFonts w:ascii="Segoe UI" w:eastAsia="Times New Roman" w:hAnsi="Segoe UI" w:cs="Segoe UI"/>
          <w:color w:val="24292E"/>
        </w:rPr>
        <w:t> Separate files </w:t>
      </w:r>
      <w:r w:rsidRPr="002C77EC">
        <w:rPr>
          <w:rFonts w:ascii="Segoe UI" w:eastAsia="Times New Roman" w:hAnsi="Segoe UI" w:cs="Segoe UI"/>
          <w:b/>
          <w:bCs/>
          <w:color w:val="24292E"/>
        </w:rPr>
        <w:t>"foo.js"</w:t>
      </w:r>
      <w:r w:rsidRPr="002C77EC">
        <w:rPr>
          <w:rFonts w:ascii="Segoe UI" w:eastAsia="Times New Roman" w:hAnsi="Segoe UI" w:cs="Segoe UI"/>
          <w:color w:val="24292E"/>
        </w:rPr>
        <w:t> and </w:t>
      </w:r>
      <w:r w:rsidRPr="002C77EC">
        <w:rPr>
          <w:rFonts w:ascii="Segoe UI" w:eastAsia="Times New Roman" w:hAnsi="Segoe UI" w:cs="Segoe UI"/>
          <w:b/>
          <w:bCs/>
          <w:color w:val="24292E"/>
        </w:rPr>
        <w:t>"bar.js"</w:t>
      </w:r>
      <w:r w:rsidRPr="002C77EC">
        <w:rPr>
          <w:rFonts w:ascii="Segoe UI" w:eastAsia="Times New Roman" w:hAnsi="Segoe UI" w:cs="Segoe UI"/>
          <w:color w:val="24292E"/>
        </w:rPr>
        <w:t> would need to be created, with the contents as shown in the first two snippets, respectively. Then, your program would load/import those modules to use them, as shown in the third snippet.</w:t>
      </w:r>
    </w:p>
    <w:p w:rsidR="002C77EC" w:rsidRPr="002C77EC" w:rsidRDefault="002C77EC" w:rsidP="002C77EC">
      <w:pPr>
        <w:spacing w:after="0" w:line="240" w:lineRule="auto"/>
        <w:rPr>
          <w:rFonts w:ascii="Segoe UI" w:eastAsia="Times New Roman" w:hAnsi="Segoe UI" w:cs="Segoe UI"/>
          <w:color w:val="24292E"/>
        </w:rPr>
      </w:pPr>
      <w:r w:rsidRPr="002C77EC">
        <w:rPr>
          <w:rFonts w:ascii="Consolas" w:eastAsia="Times New Roman" w:hAnsi="Consolas" w:cs="Courier New"/>
          <w:color w:val="24292E"/>
        </w:rPr>
        <w:t>import</w:t>
      </w:r>
      <w:r w:rsidRPr="002C77EC">
        <w:rPr>
          <w:rFonts w:ascii="Segoe UI" w:eastAsia="Times New Roman" w:hAnsi="Segoe UI" w:cs="Segoe UI"/>
          <w:color w:val="24292E"/>
        </w:rPr>
        <w:t> imports one or more members from a module's API into the current scope, each to a bound variable (</w:t>
      </w:r>
      <w:r w:rsidRPr="002C77EC">
        <w:rPr>
          <w:rFonts w:ascii="Consolas" w:eastAsia="Times New Roman" w:hAnsi="Consolas" w:cs="Courier New"/>
          <w:color w:val="24292E"/>
        </w:rPr>
        <w:t>hello</w:t>
      </w:r>
      <w:r w:rsidRPr="002C77EC">
        <w:rPr>
          <w:rFonts w:ascii="Segoe UI" w:eastAsia="Times New Roman" w:hAnsi="Segoe UI" w:cs="Segoe UI"/>
          <w:color w:val="24292E"/>
        </w:rPr>
        <w:t> in our case). </w:t>
      </w:r>
      <w:r w:rsidRPr="002C77EC">
        <w:rPr>
          <w:rFonts w:ascii="Consolas" w:eastAsia="Times New Roman" w:hAnsi="Consolas" w:cs="Courier New"/>
          <w:color w:val="24292E"/>
        </w:rPr>
        <w:t>module</w:t>
      </w:r>
      <w:r w:rsidRPr="002C77EC">
        <w:rPr>
          <w:rFonts w:ascii="Segoe UI" w:eastAsia="Times New Roman" w:hAnsi="Segoe UI" w:cs="Segoe UI"/>
          <w:color w:val="24292E"/>
        </w:rPr>
        <w:t> imports an entire module API to a bound variable (</w:t>
      </w:r>
      <w:r w:rsidRPr="002C77EC">
        <w:rPr>
          <w:rFonts w:ascii="Consolas" w:eastAsia="Times New Roman" w:hAnsi="Consolas" w:cs="Courier New"/>
          <w:color w:val="24292E"/>
        </w:rPr>
        <w:t>foo</w:t>
      </w:r>
      <w:r w:rsidRPr="002C77EC">
        <w:rPr>
          <w:rFonts w:ascii="Segoe UI" w:eastAsia="Times New Roman" w:hAnsi="Segoe UI" w:cs="Segoe UI"/>
          <w:color w:val="24292E"/>
        </w:rPr>
        <w:t>, </w:t>
      </w:r>
      <w:r w:rsidRPr="002C77EC">
        <w:rPr>
          <w:rFonts w:ascii="Consolas" w:eastAsia="Times New Roman" w:hAnsi="Consolas" w:cs="Courier New"/>
          <w:color w:val="24292E"/>
        </w:rPr>
        <w:t>bar</w:t>
      </w:r>
      <w:r w:rsidRPr="002C77EC">
        <w:rPr>
          <w:rFonts w:ascii="Segoe UI" w:eastAsia="Times New Roman" w:hAnsi="Segoe UI" w:cs="Segoe UI"/>
          <w:color w:val="24292E"/>
        </w:rPr>
        <w:t> in our case). </w:t>
      </w:r>
      <w:r w:rsidRPr="002C77EC">
        <w:rPr>
          <w:rFonts w:ascii="Consolas" w:eastAsia="Times New Roman" w:hAnsi="Consolas" w:cs="Courier New"/>
          <w:color w:val="24292E"/>
        </w:rPr>
        <w:t>export</w:t>
      </w:r>
      <w:r w:rsidRPr="002C77EC">
        <w:rPr>
          <w:rFonts w:ascii="Segoe UI" w:eastAsia="Times New Roman" w:hAnsi="Segoe UI" w:cs="Segoe UI"/>
          <w:color w:val="24292E"/>
        </w:rPr>
        <w:t> exports an identifier (variable, function) to the public API for the current module. These operators can be used as many times in a module's definition as is necessary.</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lastRenderedPageBreak/>
        <w:t>The contents inside the </w:t>
      </w:r>
      <w:r w:rsidRPr="002C77EC">
        <w:rPr>
          <w:rFonts w:ascii="Segoe UI" w:eastAsia="Times New Roman" w:hAnsi="Segoe UI" w:cs="Segoe UI"/>
          <w:i/>
          <w:iCs/>
          <w:color w:val="24292E"/>
        </w:rPr>
        <w:t>module file</w:t>
      </w:r>
      <w:r w:rsidRPr="002C77EC">
        <w:rPr>
          <w:rFonts w:ascii="Segoe UI" w:eastAsia="Times New Roman" w:hAnsi="Segoe UI" w:cs="Segoe UI"/>
          <w:color w:val="24292E"/>
        </w:rPr>
        <w:t> are treated as if enclosed in a scope closure, just like with the function-closure modules seen earlier.</w:t>
      </w:r>
    </w:p>
    <w:p w:rsidR="002C77EC" w:rsidRPr="002C77EC" w:rsidRDefault="002C77EC" w:rsidP="002C77EC">
      <w:pPr>
        <w:pBdr>
          <w:bottom w:val="single" w:sz="6" w:space="4" w:color="EAECEF"/>
        </w:pBdr>
        <w:spacing w:before="360" w:after="240" w:line="240" w:lineRule="auto"/>
        <w:outlineLvl w:val="1"/>
        <w:rPr>
          <w:rFonts w:ascii="Segoe UI" w:eastAsia="Times New Roman" w:hAnsi="Segoe UI" w:cs="Segoe UI"/>
          <w:b/>
          <w:bCs/>
          <w:color w:val="24292E"/>
        </w:rPr>
      </w:pPr>
      <w:r w:rsidRPr="002C77EC">
        <w:rPr>
          <w:rFonts w:ascii="Segoe UI" w:eastAsia="Times New Roman" w:hAnsi="Segoe UI" w:cs="Segoe UI"/>
          <w:b/>
          <w:bCs/>
          <w:color w:val="24292E"/>
        </w:rPr>
        <w:t>Review (TL;DR)</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Closure seems to the un-enlightened like a mystical world set apart inside of JavaScript which only the few bravest souls can reach. But it's actually just a standard and almost obvious fact of how we write code in a lexically scoped environment, where functions are values and can be passed around at will.</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b/>
          <w:bCs/>
          <w:color w:val="24292E"/>
        </w:rPr>
        <w:t>Closure is when a function can remember and access its lexical scope even when it's invoked outside its lexical scope.</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Closures can trip us up, for instance with loops, if we're not careful to recognize them and how they work. But they are also an immensely powerful tool, enabling patterns like </w:t>
      </w:r>
      <w:r w:rsidRPr="002C77EC">
        <w:rPr>
          <w:rFonts w:ascii="Segoe UI" w:eastAsia="Times New Roman" w:hAnsi="Segoe UI" w:cs="Segoe UI"/>
          <w:i/>
          <w:iCs/>
          <w:color w:val="24292E"/>
        </w:rPr>
        <w:t>modules</w:t>
      </w:r>
      <w:r w:rsidRPr="002C77EC">
        <w:rPr>
          <w:rFonts w:ascii="Segoe UI" w:eastAsia="Times New Roman" w:hAnsi="Segoe UI" w:cs="Segoe UI"/>
          <w:color w:val="24292E"/>
        </w:rPr>
        <w:t> in their various forms.</w:t>
      </w:r>
    </w:p>
    <w:p w:rsidR="002C77EC" w:rsidRPr="002C77EC" w:rsidRDefault="002C77EC" w:rsidP="002C77EC">
      <w:pPr>
        <w:spacing w:after="240" w:line="240" w:lineRule="auto"/>
        <w:rPr>
          <w:rFonts w:ascii="Segoe UI" w:eastAsia="Times New Roman" w:hAnsi="Segoe UI" w:cs="Segoe UI"/>
          <w:color w:val="24292E"/>
        </w:rPr>
      </w:pPr>
      <w:r w:rsidRPr="002C77EC">
        <w:rPr>
          <w:rFonts w:ascii="Segoe UI" w:eastAsia="Times New Roman" w:hAnsi="Segoe UI" w:cs="Segoe UI"/>
          <w:color w:val="24292E"/>
        </w:rPr>
        <w:t>Modules require two key characteristics: 1) an outer wrapping function being invoked, to create the enclosing scope 2) the return value of the wrapping function must include reference to at least one inner function that then has closure over the private inner scope of the wrapper.</w:t>
      </w:r>
    </w:p>
    <w:p w:rsidR="002C77EC" w:rsidRPr="002C77EC" w:rsidRDefault="002C77EC" w:rsidP="002C77EC">
      <w:pPr>
        <w:spacing w:after="100" w:afterAutospacing="1" w:line="240" w:lineRule="auto"/>
        <w:rPr>
          <w:rFonts w:ascii="Segoe UI" w:eastAsia="Times New Roman" w:hAnsi="Segoe UI" w:cs="Segoe UI"/>
          <w:color w:val="24292E"/>
        </w:rPr>
      </w:pPr>
      <w:r w:rsidRPr="002C77EC">
        <w:rPr>
          <w:rFonts w:ascii="Segoe UI" w:eastAsia="Times New Roman" w:hAnsi="Segoe UI" w:cs="Segoe UI"/>
          <w:color w:val="24292E"/>
        </w:rPr>
        <w:t>Now we can see closures all around our existing code, and we have the ability to recognize and leverage them to our own benefit!</w:t>
      </w:r>
    </w:p>
    <w:p w:rsidR="00777D1C" w:rsidRDefault="00777D1C" w:rsidP="00777D1C">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Appendix A: Dynamic Scope</w:t>
      </w:r>
    </w:p>
    <w:p w:rsidR="00777D1C" w:rsidRPr="00777D1C" w:rsidRDefault="00777D1C" w:rsidP="00777D1C">
      <w:pPr>
        <w:pStyle w:val="NormalWeb"/>
        <w:spacing w:before="0" w:beforeAutospacing="0" w:after="240" w:afterAutospacing="0"/>
        <w:rPr>
          <w:rFonts w:ascii="Segoe UI" w:hAnsi="Segoe UI" w:cs="Segoe UI"/>
          <w:color w:val="24292E"/>
          <w:sz w:val="22"/>
          <w:szCs w:val="22"/>
        </w:rPr>
      </w:pPr>
      <w:r w:rsidRPr="00777D1C">
        <w:rPr>
          <w:rFonts w:ascii="Segoe UI" w:hAnsi="Segoe UI" w:cs="Segoe UI"/>
          <w:color w:val="24292E"/>
          <w:sz w:val="22"/>
          <w:szCs w:val="22"/>
        </w:rPr>
        <w:t>In Chapter 2, we talked about "Dynamic Scope" as a contrast to the "Lexical Scope" model, which is how scope works in JavaScript (and in fact, most other languages).</w:t>
      </w:r>
    </w:p>
    <w:p w:rsidR="00777D1C" w:rsidRPr="00777D1C" w:rsidRDefault="00777D1C" w:rsidP="00777D1C">
      <w:pPr>
        <w:pStyle w:val="NormalWeb"/>
        <w:spacing w:before="0" w:beforeAutospacing="0" w:after="0" w:afterAutospacing="0"/>
        <w:rPr>
          <w:rFonts w:ascii="Segoe UI" w:hAnsi="Segoe UI" w:cs="Segoe UI"/>
          <w:color w:val="24292E"/>
          <w:sz w:val="22"/>
          <w:szCs w:val="22"/>
        </w:rPr>
      </w:pPr>
      <w:r w:rsidRPr="00777D1C">
        <w:rPr>
          <w:rFonts w:ascii="Segoe UI" w:hAnsi="Segoe UI" w:cs="Segoe UI"/>
          <w:color w:val="24292E"/>
          <w:sz w:val="22"/>
          <w:szCs w:val="22"/>
        </w:rPr>
        <w:t>We will briefly examine dynamic scope, to hammer home the contrast. But, more importantly, dynamic scope actually is a near cousin to another mechanism (</w:t>
      </w:r>
      <w:r w:rsidRPr="00777D1C">
        <w:rPr>
          <w:rStyle w:val="HTMLCode"/>
          <w:rFonts w:ascii="Consolas" w:hAnsi="Consolas"/>
          <w:color w:val="24292E"/>
          <w:sz w:val="22"/>
          <w:szCs w:val="22"/>
        </w:rPr>
        <w:t>this</w:t>
      </w:r>
      <w:r w:rsidRPr="00777D1C">
        <w:rPr>
          <w:rFonts w:ascii="Segoe UI" w:hAnsi="Segoe UI" w:cs="Segoe UI"/>
          <w:color w:val="24292E"/>
          <w:sz w:val="22"/>
          <w:szCs w:val="22"/>
        </w:rPr>
        <w:t>) in JavaScript, which we covered in the "</w:t>
      </w:r>
      <w:r w:rsidRPr="00777D1C">
        <w:rPr>
          <w:rStyle w:val="Emphasis"/>
          <w:rFonts w:ascii="Segoe UI" w:hAnsi="Segoe UI" w:cs="Segoe UI"/>
          <w:color w:val="24292E"/>
          <w:sz w:val="22"/>
          <w:szCs w:val="22"/>
        </w:rPr>
        <w:t>this &amp; Object Prototypes</w:t>
      </w:r>
      <w:r w:rsidRPr="00777D1C">
        <w:rPr>
          <w:rFonts w:ascii="Segoe UI" w:hAnsi="Segoe UI" w:cs="Segoe UI"/>
          <w:color w:val="24292E"/>
          <w:sz w:val="22"/>
          <w:szCs w:val="22"/>
        </w:rPr>
        <w:t>" title of this book series.</w:t>
      </w:r>
    </w:p>
    <w:p w:rsidR="00777D1C" w:rsidRPr="00777D1C" w:rsidRDefault="00777D1C" w:rsidP="00777D1C">
      <w:pPr>
        <w:pStyle w:val="NormalWeb"/>
        <w:spacing w:before="0" w:beforeAutospacing="0" w:after="0" w:afterAutospacing="0"/>
        <w:rPr>
          <w:rFonts w:ascii="Segoe UI" w:hAnsi="Segoe UI" w:cs="Segoe UI"/>
          <w:color w:val="24292E"/>
          <w:sz w:val="22"/>
          <w:szCs w:val="22"/>
        </w:rPr>
      </w:pPr>
      <w:r w:rsidRPr="00777D1C">
        <w:rPr>
          <w:rFonts w:ascii="Segoe UI" w:hAnsi="Segoe UI" w:cs="Segoe UI"/>
          <w:color w:val="24292E"/>
          <w:sz w:val="22"/>
          <w:szCs w:val="22"/>
        </w:rPr>
        <w:t>As we saw in Chapter 2, lexical scope is the set of rules about how the </w:t>
      </w:r>
      <w:r w:rsidRPr="00777D1C">
        <w:rPr>
          <w:rStyle w:val="Emphasis"/>
          <w:rFonts w:ascii="Segoe UI" w:hAnsi="Segoe UI" w:cs="Segoe UI"/>
          <w:color w:val="24292E"/>
          <w:sz w:val="22"/>
          <w:szCs w:val="22"/>
        </w:rPr>
        <w:t>Engine</w:t>
      </w:r>
      <w:r w:rsidRPr="00777D1C">
        <w:rPr>
          <w:rFonts w:ascii="Segoe UI" w:hAnsi="Segoe UI" w:cs="Segoe UI"/>
          <w:color w:val="24292E"/>
          <w:sz w:val="22"/>
          <w:szCs w:val="22"/>
        </w:rPr>
        <w:t> can look-up a variable and where it will find it. The key characteristic of lexical scope is that it is defined at author-time, when the code is written (assuming you don't cheat with </w:t>
      </w:r>
      <w:r w:rsidRPr="00777D1C">
        <w:rPr>
          <w:rStyle w:val="HTMLCode"/>
          <w:rFonts w:ascii="Consolas" w:hAnsi="Consolas"/>
          <w:color w:val="24292E"/>
          <w:sz w:val="22"/>
          <w:szCs w:val="22"/>
        </w:rPr>
        <w:t>eval()</w:t>
      </w:r>
      <w:r w:rsidRPr="00777D1C">
        <w:rPr>
          <w:rFonts w:ascii="Segoe UI" w:hAnsi="Segoe UI" w:cs="Segoe UI"/>
          <w:color w:val="24292E"/>
          <w:sz w:val="22"/>
          <w:szCs w:val="22"/>
        </w:rPr>
        <w:t> or </w:t>
      </w:r>
      <w:r w:rsidRPr="00777D1C">
        <w:rPr>
          <w:rStyle w:val="HTMLCode"/>
          <w:rFonts w:ascii="Consolas" w:hAnsi="Consolas"/>
          <w:color w:val="24292E"/>
          <w:sz w:val="22"/>
          <w:szCs w:val="22"/>
        </w:rPr>
        <w:t>with</w:t>
      </w:r>
      <w:r w:rsidRPr="00777D1C">
        <w:rPr>
          <w:rFonts w:ascii="Segoe UI" w:hAnsi="Segoe UI" w:cs="Segoe UI"/>
          <w:color w:val="24292E"/>
          <w:sz w:val="22"/>
          <w:szCs w:val="22"/>
        </w:rPr>
        <w:t>).</w:t>
      </w:r>
    </w:p>
    <w:p w:rsidR="00777D1C" w:rsidRPr="00777D1C" w:rsidRDefault="00777D1C" w:rsidP="00777D1C">
      <w:pPr>
        <w:pStyle w:val="NormalWeb"/>
        <w:spacing w:before="0" w:beforeAutospacing="0" w:after="240" w:afterAutospacing="0"/>
        <w:rPr>
          <w:rFonts w:ascii="Segoe UI" w:hAnsi="Segoe UI" w:cs="Segoe UI"/>
          <w:color w:val="24292E"/>
          <w:sz w:val="22"/>
          <w:szCs w:val="22"/>
        </w:rPr>
      </w:pPr>
      <w:r w:rsidRPr="00777D1C">
        <w:rPr>
          <w:rFonts w:ascii="Segoe UI" w:hAnsi="Segoe UI" w:cs="Segoe UI"/>
          <w:color w:val="24292E"/>
          <w:sz w:val="22"/>
          <w:szCs w:val="22"/>
        </w:rPr>
        <w:t>Dynamic scope seems to imply, and for good reason, that there's a model whereby scope can be determined dynamically at runtime, rather than statically at author-time. That is in fact the case. Let's illustrate via code:</w:t>
      </w: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k"/>
          <w:rFonts w:ascii="Consolas" w:hAnsi="Consolas"/>
          <w:color w:val="D73A49"/>
          <w:sz w:val="22"/>
          <w:szCs w:val="22"/>
        </w:rPr>
        <w:t>function</w:t>
      </w:r>
      <w:r w:rsidRPr="00777D1C">
        <w:rPr>
          <w:rFonts w:ascii="Consolas" w:hAnsi="Consolas"/>
          <w:color w:val="24292E"/>
          <w:sz w:val="22"/>
          <w:szCs w:val="22"/>
        </w:rPr>
        <w:t xml:space="preserve"> </w:t>
      </w:r>
      <w:r w:rsidRPr="00777D1C">
        <w:rPr>
          <w:rStyle w:val="pl-en"/>
          <w:rFonts w:ascii="Consolas" w:hAnsi="Consolas"/>
          <w:color w:val="6F42C1"/>
          <w:sz w:val="22"/>
          <w:szCs w:val="22"/>
        </w:rPr>
        <w:t>foo</w:t>
      </w:r>
      <w:r w:rsidRPr="00777D1C">
        <w:rPr>
          <w:rFonts w:ascii="Consolas" w:hAnsi="Consolas"/>
          <w:color w:val="24292E"/>
          <w:sz w:val="22"/>
          <w:szCs w:val="22"/>
        </w:rPr>
        <w:t>() {</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ab/>
      </w:r>
      <w:r w:rsidRPr="00777D1C">
        <w:rPr>
          <w:rStyle w:val="pl-en"/>
          <w:rFonts w:ascii="Consolas" w:hAnsi="Consolas"/>
          <w:color w:val="6F42C1"/>
          <w:sz w:val="22"/>
          <w:szCs w:val="22"/>
        </w:rPr>
        <w:t>console</w:t>
      </w:r>
      <w:r w:rsidRPr="00777D1C">
        <w:rPr>
          <w:rFonts w:ascii="Consolas" w:hAnsi="Consolas"/>
          <w:color w:val="24292E"/>
          <w:sz w:val="22"/>
          <w:szCs w:val="22"/>
        </w:rPr>
        <w:t>.</w:t>
      </w:r>
      <w:r w:rsidRPr="00777D1C">
        <w:rPr>
          <w:rStyle w:val="pl-c1"/>
          <w:rFonts w:ascii="Consolas" w:hAnsi="Consolas"/>
          <w:color w:val="005CC5"/>
          <w:sz w:val="22"/>
          <w:szCs w:val="22"/>
        </w:rPr>
        <w:t>log</w:t>
      </w:r>
      <w:r w:rsidRPr="00777D1C">
        <w:rPr>
          <w:rFonts w:ascii="Consolas" w:hAnsi="Consolas"/>
          <w:color w:val="24292E"/>
          <w:sz w:val="22"/>
          <w:szCs w:val="22"/>
        </w:rPr>
        <w:t xml:space="preserve">( a ); </w:t>
      </w:r>
      <w:r w:rsidRPr="00777D1C">
        <w:rPr>
          <w:rStyle w:val="pl-c"/>
          <w:rFonts w:ascii="Consolas" w:hAnsi="Consolas"/>
          <w:color w:val="6A737D"/>
          <w:sz w:val="22"/>
          <w:szCs w:val="22"/>
        </w:rPr>
        <w:t>// 2</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k"/>
          <w:rFonts w:ascii="Consolas" w:hAnsi="Consolas"/>
          <w:color w:val="D73A49"/>
          <w:sz w:val="22"/>
          <w:szCs w:val="22"/>
        </w:rPr>
        <w:t>function</w:t>
      </w:r>
      <w:r w:rsidRPr="00777D1C">
        <w:rPr>
          <w:rFonts w:ascii="Consolas" w:hAnsi="Consolas"/>
          <w:color w:val="24292E"/>
          <w:sz w:val="22"/>
          <w:szCs w:val="22"/>
        </w:rPr>
        <w:t xml:space="preserve"> </w:t>
      </w:r>
      <w:r w:rsidRPr="00777D1C">
        <w:rPr>
          <w:rStyle w:val="pl-en"/>
          <w:rFonts w:ascii="Consolas" w:hAnsi="Consolas"/>
          <w:color w:val="6F42C1"/>
          <w:sz w:val="22"/>
          <w:szCs w:val="22"/>
        </w:rPr>
        <w:t>bar</w:t>
      </w:r>
      <w:r w:rsidRPr="00777D1C">
        <w:rPr>
          <w:rFonts w:ascii="Consolas" w:hAnsi="Consolas"/>
          <w:color w:val="24292E"/>
          <w:sz w:val="22"/>
          <w:szCs w:val="22"/>
        </w:rPr>
        <w:t>() {</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ab/>
      </w:r>
      <w:r w:rsidRPr="00777D1C">
        <w:rPr>
          <w:rStyle w:val="pl-k"/>
          <w:rFonts w:ascii="Consolas" w:hAnsi="Consolas"/>
          <w:color w:val="D73A49"/>
          <w:sz w:val="22"/>
          <w:szCs w:val="22"/>
        </w:rPr>
        <w:t>var</w:t>
      </w:r>
      <w:r w:rsidRPr="00777D1C">
        <w:rPr>
          <w:rFonts w:ascii="Consolas" w:hAnsi="Consolas"/>
          <w:color w:val="24292E"/>
          <w:sz w:val="22"/>
          <w:szCs w:val="22"/>
        </w:rPr>
        <w:t xml:space="preserve"> a </w:t>
      </w:r>
      <w:r w:rsidRPr="00777D1C">
        <w:rPr>
          <w:rStyle w:val="pl-k"/>
          <w:rFonts w:ascii="Consolas" w:hAnsi="Consolas"/>
          <w:color w:val="D73A49"/>
          <w:sz w:val="22"/>
          <w:szCs w:val="22"/>
        </w:rPr>
        <w:t>=</w:t>
      </w:r>
      <w:r w:rsidRPr="00777D1C">
        <w:rPr>
          <w:rFonts w:ascii="Consolas" w:hAnsi="Consolas"/>
          <w:color w:val="24292E"/>
          <w:sz w:val="22"/>
          <w:szCs w:val="22"/>
        </w:rPr>
        <w:t xml:space="preserve"> </w:t>
      </w:r>
      <w:r w:rsidRPr="00777D1C">
        <w:rPr>
          <w:rStyle w:val="pl-c1"/>
          <w:rFonts w:ascii="Consolas" w:hAnsi="Consolas"/>
          <w:color w:val="005CC5"/>
          <w:sz w:val="22"/>
          <w:szCs w:val="22"/>
        </w:rPr>
        <w:t>3</w:t>
      </w: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ab/>
      </w:r>
      <w:r w:rsidRPr="00777D1C">
        <w:rPr>
          <w:rStyle w:val="pl-en"/>
          <w:rFonts w:ascii="Consolas" w:hAnsi="Consolas"/>
          <w:color w:val="6F42C1"/>
          <w:sz w:val="22"/>
          <w:szCs w:val="22"/>
        </w:rPr>
        <w:t>foo</w:t>
      </w: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k"/>
          <w:rFonts w:ascii="Consolas" w:hAnsi="Consolas"/>
          <w:color w:val="D73A49"/>
          <w:sz w:val="22"/>
          <w:szCs w:val="22"/>
        </w:rPr>
        <w:t>var</w:t>
      </w:r>
      <w:r w:rsidRPr="00777D1C">
        <w:rPr>
          <w:rFonts w:ascii="Consolas" w:hAnsi="Consolas"/>
          <w:color w:val="24292E"/>
          <w:sz w:val="22"/>
          <w:szCs w:val="22"/>
        </w:rPr>
        <w:t xml:space="preserve"> a </w:t>
      </w:r>
      <w:r w:rsidRPr="00777D1C">
        <w:rPr>
          <w:rStyle w:val="pl-k"/>
          <w:rFonts w:ascii="Consolas" w:hAnsi="Consolas"/>
          <w:color w:val="D73A49"/>
          <w:sz w:val="22"/>
          <w:szCs w:val="22"/>
        </w:rPr>
        <w:t>=</w:t>
      </w:r>
      <w:r w:rsidRPr="00777D1C">
        <w:rPr>
          <w:rFonts w:ascii="Consolas" w:hAnsi="Consolas"/>
          <w:color w:val="24292E"/>
          <w:sz w:val="22"/>
          <w:szCs w:val="22"/>
        </w:rPr>
        <w:t xml:space="preserve"> </w:t>
      </w:r>
      <w:r w:rsidRPr="00777D1C">
        <w:rPr>
          <w:rStyle w:val="pl-c1"/>
          <w:rFonts w:ascii="Consolas" w:hAnsi="Consolas"/>
          <w:color w:val="005CC5"/>
          <w:sz w:val="22"/>
          <w:szCs w:val="22"/>
        </w:rPr>
        <w:t>2</w:t>
      </w: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en"/>
          <w:rFonts w:ascii="Consolas" w:hAnsi="Consolas"/>
          <w:color w:val="6F42C1"/>
          <w:sz w:val="22"/>
          <w:szCs w:val="22"/>
        </w:rPr>
        <w:lastRenderedPageBreak/>
        <w:t>bar</w:t>
      </w:r>
      <w:r w:rsidRPr="00777D1C">
        <w:rPr>
          <w:rFonts w:ascii="Consolas" w:hAnsi="Consolas"/>
          <w:color w:val="24292E"/>
          <w:sz w:val="22"/>
          <w:szCs w:val="22"/>
        </w:rPr>
        <w:t>();</w:t>
      </w:r>
    </w:p>
    <w:p w:rsidR="00777D1C" w:rsidRPr="00777D1C" w:rsidRDefault="00777D1C" w:rsidP="00777D1C">
      <w:pPr>
        <w:pStyle w:val="NormalWeb"/>
        <w:spacing w:before="0" w:beforeAutospacing="0" w:after="0" w:afterAutospacing="0"/>
        <w:rPr>
          <w:rFonts w:ascii="Segoe UI" w:hAnsi="Segoe UI" w:cs="Segoe UI"/>
          <w:color w:val="24292E"/>
          <w:sz w:val="22"/>
          <w:szCs w:val="22"/>
        </w:rPr>
      </w:pPr>
      <w:r w:rsidRPr="00777D1C">
        <w:rPr>
          <w:rFonts w:ascii="Segoe UI" w:hAnsi="Segoe UI" w:cs="Segoe UI"/>
          <w:color w:val="24292E"/>
          <w:sz w:val="22"/>
          <w:szCs w:val="22"/>
        </w:rPr>
        <w:t>Lexical scope holds that the RHS reference to </w:t>
      </w:r>
      <w:r w:rsidRPr="00777D1C">
        <w:rPr>
          <w:rStyle w:val="HTMLCode"/>
          <w:rFonts w:ascii="Consolas" w:hAnsi="Consolas"/>
          <w:color w:val="24292E"/>
          <w:sz w:val="22"/>
          <w:szCs w:val="22"/>
        </w:rPr>
        <w:t>a</w:t>
      </w:r>
      <w:r w:rsidRPr="00777D1C">
        <w:rPr>
          <w:rFonts w:ascii="Segoe UI" w:hAnsi="Segoe UI" w:cs="Segoe UI"/>
          <w:color w:val="24292E"/>
          <w:sz w:val="22"/>
          <w:szCs w:val="22"/>
        </w:rPr>
        <w:t> in </w:t>
      </w:r>
      <w:r w:rsidRPr="00777D1C">
        <w:rPr>
          <w:rStyle w:val="HTMLCode"/>
          <w:rFonts w:ascii="Consolas" w:hAnsi="Consolas"/>
          <w:color w:val="24292E"/>
          <w:sz w:val="22"/>
          <w:szCs w:val="22"/>
        </w:rPr>
        <w:t>foo()</w:t>
      </w:r>
      <w:r w:rsidRPr="00777D1C">
        <w:rPr>
          <w:rFonts w:ascii="Segoe UI" w:hAnsi="Segoe UI" w:cs="Segoe UI"/>
          <w:color w:val="24292E"/>
          <w:sz w:val="22"/>
          <w:szCs w:val="22"/>
        </w:rPr>
        <w:t> will be resolved to the global variable </w:t>
      </w:r>
      <w:r w:rsidRPr="00777D1C">
        <w:rPr>
          <w:rStyle w:val="HTMLCode"/>
          <w:rFonts w:ascii="Consolas" w:hAnsi="Consolas"/>
          <w:color w:val="24292E"/>
          <w:sz w:val="22"/>
          <w:szCs w:val="22"/>
        </w:rPr>
        <w:t>a</w:t>
      </w:r>
      <w:r w:rsidRPr="00777D1C">
        <w:rPr>
          <w:rFonts w:ascii="Segoe UI" w:hAnsi="Segoe UI" w:cs="Segoe UI"/>
          <w:color w:val="24292E"/>
          <w:sz w:val="22"/>
          <w:szCs w:val="22"/>
        </w:rPr>
        <w:t>, which will result in value </w:t>
      </w:r>
      <w:r w:rsidRPr="00777D1C">
        <w:rPr>
          <w:rStyle w:val="HTMLCode"/>
          <w:rFonts w:ascii="Consolas" w:hAnsi="Consolas"/>
          <w:color w:val="24292E"/>
          <w:sz w:val="22"/>
          <w:szCs w:val="22"/>
        </w:rPr>
        <w:t>2</w:t>
      </w:r>
      <w:r w:rsidRPr="00777D1C">
        <w:rPr>
          <w:rFonts w:ascii="Segoe UI" w:hAnsi="Segoe UI" w:cs="Segoe UI"/>
          <w:color w:val="24292E"/>
          <w:sz w:val="22"/>
          <w:szCs w:val="22"/>
        </w:rPr>
        <w:t> being output.</w:t>
      </w:r>
    </w:p>
    <w:p w:rsidR="00777D1C" w:rsidRPr="00777D1C" w:rsidRDefault="00777D1C" w:rsidP="00777D1C">
      <w:pPr>
        <w:pStyle w:val="NormalWeb"/>
        <w:spacing w:before="0" w:beforeAutospacing="0" w:after="240" w:afterAutospacing="0"/>
        <w:rPr>
          <w:rFonts w:ascii="Segoe UI" w:hAnsi="Segoe UI" w:cs="Segoe UI"/>
          <w:color w:val="24292E"/>
          <w:sz w:val="22"/>
          <w:szCs w:val="22"/>
        </w:rPr>
      </w:pPr>
      <w:r w:rsidRPr="00777D1C">
        <w:rPr>
          <w:rFonts w:ascii="Segoe UI" w:hAnsi="Segoe UI" w:cs="Segoe UI"/>
          <w:color w:val="24292E"/>
          <w:sz w:val="22"/>
          <w:szCs w:val="22"/>
        </w:rPr>
        <w:t>Dynamic scope, by contrast, doesn't concern itself with how and where functions and scopes are declared, but rather </w:t>
      </w:r>
      <w:r w:rsidRPr="00777D1C">
        <w:rPr>
          <w:rStyle w:val="Strong"/>
          <w:rFonts w:ascii="Segoe UI" w:hAnsi="Segoe UI" w:cs="Segoe UI"/>
          <w:color w:val="24292E"/>
          <w:sz w:val="22"/>
          <w:szCs w:val="22"/>
        </w:rPr>
        <w:t>where they are called from</w:t>
      </w:r>
      <w:r w:rsidRPr="00777D1C">
        <w:rPr>
          <w:rFonts w:ascii="Segoe UI" w:hAnsi="Segoe UI" w:cs="Segoe UI"/>
          <w:color w:val="24292E"/>
          <w:sz w:val="22"/>
          <w:szCs w:val="22"/>
        </w:rPr>
        <w:t>. In other words, the scope chain is based on the call-stack, not the nesting of scopes in code.</w:t>
      </w:r>
    </w:p>
    <w:p w:rsidR="00777D1C" w:rsidRPr="00777D1C" w:rsidRDefault="00777D1C" w:rsidP="00777D1C">
      <w:pPr>
        <w:pStyle w:val="NormalWeb"/>
        <w:spacing w:before="0" w:beforeAutospacing="0" w:after="0" w:afterAutospacing="0"/>
        <w:rPr>
          <w:rFonts w:ascii="Segoe UI" w:hAnsi="Segoe UI" w:cs="Segoe UI"/>
          <w:color w:val="24292E"/>
          <w:sz w:val="22"/>
          <w:szCs w:val="22"/>
        </w:rPr>
      </w:pPr>
      <w:r w:rsidRPr="00777D1C">
        <w:rPr>
          <w:rFonts w:ascii="Segoe UI" w:hAnsi="Segoe UI" w:cs="Segoe UI"/>
          <w:color w:val="24292E"/>
          <w:sz w:val="22"/>
          <w:szCs w:val="22"/>
        </w:rPr>
        <w:t>So, if JavaScript had dynamic scope, when </w:t>
      </w:r>
      <w:r w:rsidRPr="00777D1C">
        <w:rPr>
          <w:rStyle w:val="HTMLCode"/>
          <w:rFonts w:ascii="Consolas" w:hAnsi="Consolas"/>
          <w:color w:val="24292E"/>
          <w:sz w:val="22"/>
          <w:szCs w:val="22"/>
        </w:rPr>
        <w:t>foo()</w:t>
      </w:r>
      <w:r w:rsidRPr="00777D1C">
        <w:rPr>
          <w:rFonts w:ascii="Segoe UI" w:hAnsi="Segoe UI" w:cs="Segoe UI"/>
          <w:color w:val="24292E"/>
          <w:sz w:val="22"/>
          <w:szCs w:val="22"/>
        </w:rPr>
        <w:t> is executed, </w:t>
      </w:r>
      <w:r w:rsidRPr="00777D1C">
        <w:rPr>
          <w:rStyle w:val="Strong"/>
          <w:rFonts w:ascii="Segoe UI" w:hAnsi="Segoe UI" w:cs="Segoe UI"/>
          <w:color w:val="24292E"/>
          <w:sz w:val="22"/>
          <w:szCs w:val="22"/>
        </w:rPr>
        <w:t>theoretically</w:t>
      </w:r>
      <w:r w:rsidRPr="00777D1C">
        <w:rPr>
          <w:rFonts w:ascii="Segoe UI" w:hAnsi="Segoe UI" w:cs="Segoe UI"/>
          <w:color w:val="24292E"/>
          <w:sz w:val="22"/>
          <w:szCs w:val="22"/>
        </w:rPr>
        <w:t> the code below would instead result in </w:t>
      </w:r>
      <w:r w:rsidRPr="00777D1C">
        <w:rPr>
          <w:rStyle w:val="HTMLCode"/>
          <w:rFonts w:ascii="Consolas" w:hAnsi="Consolas"/>
          <w:color w:val="24292E"/>
          <w:sz w:val="22"/>
          <w:szCs w:val="22"/>
        </w:rPr>
        <w:t>3</w:t>
      </w:r>
      <w:r w:rsidRPr="00777D1C">
        <w:rPr>
          <w:rFonts w:ascii="Segoe UI" w:hAnsi="Segoe UI" w:cs="Segoe UI"/>
          <w:color w:val="24292E"/>
          <w:sz w:val="22"/>
          <w:szCs w:val="22"/>
        </w:rPr>
        <w:t> as the output.</w:t>
      </w: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k"/>
          <w:rFonts w:ascii="Consolas" w:hAnsi="Consolas"/>
          <w:color w:val="D73A49"/>
          <w:sz w:val="22"/>
          <w:szCs w:val="22"/>
        </w:rPr>
        <w:t>function</w:t>
      </w:r>
      <w:r w:rsidRPr="00777D1C">
        <w:rPr>
          <w:rFonts w:ascii="Consolas" w:hAnsi="Consolas"/>
          <w:color w:val="24292E"/>
          <w:sz w:val="22"/>
          <w:szCs w:val="22"/>
        </w:rPr>
        <w:t xml:space="preserve"> </w:t>
      </w:r>
      <w:r w:rsidRPr="00777D1C">
        <w:rPr>
          <w:rStyle w:val="pl-en"/>
          <w:rFonts w:ascii="Consolas" w:hAnsi="Consolas"/>
          <w:color w:val="6F42C1"/>
          <w:sz w:val="22"/>
          <w:szCs w:val="22"/>
        </w:rPr>
        <w:t>foo</w:t>
      </w:r>
      <w:r w:rsidRPr="00777D1C">
        <w:rPr>
          <w:rFonts w:ascii="Consolas" w:hAnsi="Consolas"/>
          <w:color w:val="24292E"/>
          <w:sz w:val="22"/>
          <w:szCs w:val="22"/>
        </w:rPr>
        <w:t>() {</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ab/>
      </w:r>
      <w:r w:rsidRPr="00777D1C">
        <w:rPr>
          <w:rStyle w:val="pl-en"/>
          <w:rFonts w:ascii="Consolas" w:hAnsi="Consolas"/>
          <w:color w:val="6F42C1"/>
          <w:sz w:val="22"/>
          <w:szCs w:val="22"/>
        </w:rPr>
        <w:t>console</w:t>
      </w:r>
      <w:r w:rsidRPr="00777D1C">
        <w:rPr>
          <w:rFonts w:ascii="Consolas" w:hAnsi="Consolas"/>
          <w:color w:val="24292E"/>
          <w:sz w:val="22"/>
          <w:szCs w:val="22"/>
        </w:rPr>
        <w:t>.</w:t>
      </w:r>
      <w:r w:rsidRPr="00777D1C">
        <w:rPr>
          <w:rStyle w:val="pl-c1"/>
          <w:rFonts w:ascii="Consolas" w:hAnsi="Consolas"/>
          <w:color w:val="005CC5"/>
          <w:sz w:val="22"/>
          <w:szCs w:val="22"/>
        </w:rPr>
        <w:t>log</w:t>
      </w:r>
      <w:r w:rsidRPr="00777D1C">
        <w:rPr>
          <w:rFonts w:ascii="Consolas" w:hAnsi="Consolas"/>
          <w:color w:val="24292E"/>
          <w:sz w:val="22"/>
          <w:szCs w:val="22"/>
        </w:rPr>
        <w:t xml:space="preserve">( a ); </w:t>
      </w:r>
      <w:r w:rsidRPr="00777D1C">
        <w:rPr>
          <w:rStyle w:val="pl-c"/>
          <w:rFonts w:ascii="Consolas" w:hAnsi="Consolas"/>
          <w:color w:val="6A737D"/>
          <w:sz w:val="22"/>
          <w:szCs w:val="22"/>
        </w:rPr>
        <w:t>// 3  (not 2!)</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k"/>
          <w:rFonts w:ascii="Consolas" w:hAnsi="Consolas"/>
          <w:color w:val="D73A49"/>
          <w:sz w:val="22"/>
          <w:szCs w:val="22"/>
        </w:rPr>
        <w:t>function</w:t>
      </w:r>
      <w:r w:rsidRPr="00777D1C">
        <w:rPr>
          <w:rFonts w:ascii="Consolas" w:hAnsi="Consolas"/>
          <w:color w:val="24292E"/>
          <w:sz w:val="22"/>
          <w:szCs w:val="22"/>
        </w:rPr>
        <w:t xml:space="preserve"> </w:t>
      </w:r>
      <w:r w:rsidRPr="00777D1C">
        <w:rPr>
          <w:rStyle w:val="pl-en"/>
          <w:rFonts w:ascii="Consolas" w:hAnsi="Consolas"/>
          <w:color w:val="6F42C1"/>
          <w:sz w:val="22"/>
          <w:szCs w:val="22"/>
        </w:rPr>
        <w:t>bar</w:t>
      </w:r>
      <w:r w:rsidRPr="00777D1C">
        <w:rPr>
          <w:rFonts w:ascii="Consolas" w:hAnsi="Consolas"/>
          <w:color w:val="24292E"/>
          <w:sz w:val="22"/>
          <w:szCs w:val="22"/>
        </w:rPr>
        <w:t>() {</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ab/>
      </w:r>
      <w:r w:rsidRPr="00777D1C">
        <w:rPr>
          <w:rStyle w:val="pl-k"/>
          <w:rFonts w:ascii="Consolas" w:hAnsi="Consolas"/>
          <w:color w:val="D73A49"/>
          <w:sz w:val="22"/>
          <w:szCs w:val="22"/>
        </w:rPr>
        <w:t>var</w:t>
      </w:r>
      <w:r w:rsidRPr="00777D1C">
        <w:rPr>
          <w:rFonts w:ascii="Consolas" w:hAnsi="Consolas"/>
          <w:color w:val="24292E"/>
          <w:sz w:val="22"/>
          <w:szCs w:val="22"/>
        </w:rPr>
        <w:t xml:space="preserve"> a </w:t>
      </w:r>
      <w:r w:rsidRPr="00777D1C">
        <w:rPr>
          <w:rStyle w:val="pl-k"/>
          <w:rFonts w:ascii="Consolas" w:hAnsi="Consolas"/>
          <w:color w:val="D73A49"/>
          <w:sz w:val="22"/>
          <w:szCs w:val="22"/>
        </w:rPr>
        <w:t>=</w:t>
      </w:r>
      <w:r w:rsidRPr="00777D1C">
        <w:rPr>
          <w:rFonts w:ascii="Consolas" w:hAnsi="Consolas"/>
          <w:color w:val="24292E"/>
          <w:sz w:val="22"/>
          <w:szCs w:val="22"/>
        </w:rPr>
        <w:t xml:space="preserve"> </w:t>
      </w:r>
      <w:r w:rsidRPr="00777D1C">
        <w:rPr>
          <w:rStyle w:val="pl-c1"/>
          <w:rFonts w:ascii="Consolas" w:hAnsi="Consolas"/>
          <w:color w:val="005CC5"/>
          <w:sz w:val="22"/>
          <w:szCs w:val="22"/>
        </w:rPr>
        <w:t>3</w:t>
      </w: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ab/>
      </w:r>
      <w:r w:rsidRPr="00777D1C">
        <w:rPr>
          <w:rStyle w:val="pl-en"/>
          <w:rFonts w:ascii="Consolas" w:hAnsi="Consolas"/>
          <w:color w:val="6F42C1"/>
          <w:sz w:val="22"/>
          <w:szCs w:val="22"/>
        </w:rPr>
        <w:t>foo</w:t>
      </w: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k"/>
          <w:rFonts w:ascii="Consolas" w:hAnsi="Consolas"/>
          <w:color w:val="D73A49"/>
          <w:sz w:val="22"/>
          <w:szCs w:val="22"/>
        </w:rPr>
        <w:t>var</w:t>
      </w:r>
      <w:r w:rsidRPr="00777D1C">
        <w:rPr>
          <w:rFonts w:ascii="Consolas" w:hAnsi="Consolas"/>
          <w:color w:val="24292E"/>
          <w:sz w:val="22"/>
          <w:szCs w:val="22"/>
        </w:rPr>
        <w:t xml:space="preserve"> a </w:t>
      </w:r>
      <w:r w:rsidRPr="00777D1C">
        <w:rPr>
          <w:rStyle w:val="pl-k"/>
          <w:rFonts w:ascii="Consolas" w:hAnsi="Consolas"/>
          <w:color w:val="D73A49"/>
          <w:sz w:val="22"/>
          <w:szCs w:val="22"/>
        </w:rPr>
        <w:t>=</w:t>
      </w:r>
      <w:r w:rsidRPr="00777D1C">
        <w:rPr>
          <w:rFonts w:ascii="Consolas" w:hAnsi="Consolas"/>
          <w:color w:val="24292E"/>
          <w:sz w:val="22"/>
          <w:szCs w:val="22"/>
        </w:rPr>
        <w:t xml:space="preserve"> </w:t>
      </w:r>
      <w:r w:rsidRPr="00777D1C">
        <w:rPr>
          <w:rStyle w:val="pl-c1"/>
          <w:rFonts w:ascii="Consolas" w:hAnsi="Consolas"/>
          <w:color w:val="005CC5"/>
          <w:sz w:val="22"/>
          <w:szCs w:val="22"/>
        </w:rPr>
        <w:t>2</w:t>
      </w:r>
      <w:r w:rsidRPr="00777D1C">
        <w:rPr>
          <w:rFonts w:ascii="Consolas" w:hAnsi="Consolas"/>
          <w:color w:val="24292E"/>
          <w:sz w:val="22"/>
          <w:szCs w:val="22"/>
        </w:rPr>
        <w:t>;</w:t>
      </w:r>
    </w:p>
    <w:p w:rsidR="00777D1C" w:rsidRPr="00777D1C" w:rsidRDefault="00777D1C" w:rsidP="00777D1C">
      <w:pPr>
        <w:pStyle w:val="HTMLPreformatted"/>
        <w:shd w:val="clear" w:color="auto" w:fill="F6F8FA"/>
        <w:rPr>
          <w:rFonts w:ascii="Consolas" w:hAnsi="Consolas"/>
          <w:color w:val="24292E"/>
          <w:sz w:val="22"/>
          <w:szCs w:val="22"/>
        </w:rPr>
      </w:pPr>
    </w:p>
    <w:p w:rsidR="00777D1C" w:rsidRPr="00777D1C" w:rsidRDefault="00777D1C" w:rsidP="00777D1C">
      <w:pPr>
        <w:pStyle w:val="HTMLPreformatted"/>
        <w:shd w:val="clear" w:color="auto" w:fill="F6F8FA"/>
        <w:rPr>
          <w:rFonts w:ascii="Consolas" w:hAnsi="Consolas"/>
          <w:color w:val="24292E"/>
          <w:sz w:val="22"/>
          <w:szCs w:val="22"/>
        </w:rPr>
      </w:pPr>
      <w:r w:rsidRPr="00777D1C">
        <w:rPr>
          <w:rStyle w:val="pl-en"/>
          <w:rFonts w:ascii="Consolas" w:hAnsi="Consolas"/>
          <w:color w:val="6F42C1"/>
          <w:sz w:val="22"/>
          <w:szCs w:val="22"/>
        </w:rPr>
        <w:t>bar</w:t>
      </w:r>
      <w:r w:rsidRPr="00777D1C">
        <w:rPr>
          <w:rFonts w:ascii="Consolas" w:hAnsi="Consolas"/>
          <w:color w:val="24292E"/>
          <w:sz w:val="22"/>
          <w:szCs w:val="22"/>
        </w:rPr>
        <w:t>();</w:t>
      </w:r>
    </w:p>
    <w:p w:rsidR="00777D1C" w:rsidRPr="00777D1C" w:rsidRDefault="00777D1C" w:rsidP="00777D1C">
      <w:pPr>
        <w:pStyle w:val="NormalWeb"/>
        <w:spacing w:before="0" w:beforeAutospacing="0" w:after="0" w:afterAutospacing="0"/>
        <w:rPr>
          <w:rFonts w:ascii="Segoe UI" w:hAnsi="Segoe UI" w:cs="Segoe UI"/>
          <w:color w:val="24292E"/>
          <w:sz w:val="22"/>
          <w:szCs w:val="22"/>
        </w:rPr>
      </w:pPr>
      <w:r w:rsidRPr="00777D1C">
        <w:rPr>
          <w:rFonts w:ascii="Segoe UI" w:hAnsi="Segoe UI" w:cs="Segoe UI"/>
          <w:color w:val="24292E"/>
          <w:sz w:val="22"/>
          <w:szCs w:val="22"/>
        </w:rPr>
        <w:t>How can this be? Because when </w:t>
      </w:r>
      <w:r w:rsidRPr="00777D1C">
        <w:rPr>
          <w:rStyle w:val="HTMLCode"/>
          <w:rFonts w:ascii="Consolas" w:hAnsi="Consolas"/>
          <w:color w:val="24292E"/>
          <w:sz w:val="22"/>
          <w:szCs w:val="22"/>
        </w:rPr>
        <w:t>foo()</w:t>
      </w:r>
      <w:r w:rsidRPr="00777D1C">
        <w:rPr>
          <w:rFonts w:ascii="Segoe UI" w:hAnsi="Segoe UI" w:cs="Segoe UI"/>
          <w:color w:val="24292E"/>
          <w:sz w:val="22"/>
          <w:szCs w:val="22"/>
        </w:rPr>
        <w:t> cannot resolve the variable reference for </w:t>
      </w:r>
      <w:r w:rsidRPr="00777D1C">
        <w:rPr>
          <w:rStyle w:val="HTMLCode"/>
          <w:rFonts w:ascii="Consolas" w:hAnsi="Consolas"/>
          <w:color w:val="24292E"/>
          <w:sz w:val="22"/>
          <w:szCs w:val="22"/>
        </w:rPr>
        <w:t>a</w:t>
      </w:r>
      <w:r w:rsidRPr="00777D1C">
        <w:rPr>
          <w:rFonts w:ascii="Segoe UI" w:hAnsi="Segoe UI" w:cs="Segoe UI"/>
          <w:color w:val="24292E"/>
          <w:sz w:val="22"/>
          <w:szCs w:val="22"/>
        </w:rPr>
        <w:t>, instead of stepping up the nested (lexical) scope chain, it walks up the call-stack, to find where </w:t>
      </w:r>
      <w:r w:rsidRPr="00777D1C">
        <w:rPr>
          <w:rStyle w:val="HTMLCode"/>
          <w:rFonts w:ascii="Consolas" w:hAnsi="Consolas"/>
          <w:color w:val="24292E"/>
          <w:sz w:val="22"/>
          <w:szCs w:val="22"/>
        </w:rPr>
        <w:t>foo()</w:t>
      </w:r>
      <w:r w:rsidRPr="00777D1C">
        <w:rPr>
          <w:rFonts w:ascii="Segoe UI" w:hAnsi="Segoe UI" w:cs="Segoe UI"/>
          <w:color w:val="24292E"/>
          <w:sz w:val="22"/>
          <w:szCs w:val="22"/>
        </w:rPr>
        <w:t> was </w:t>
      </w:r>
      <w:r w:rsidRPr="00777D1C">
        <w:rPr>
          <w:rStyle w:val="Emphasis"/>
          <w:rFonts w:ascii="Segoe UI" w:hAnsi="Segoe UI" w:cs="Segoe UI"/>
          <w:color w:val="24292E"/>
          <w:sz w:val="22"/>
          <w:szCs w:val="22"/>
        </w:rPr>
        <w:t>called from</w:t>
      </w:r>
      <w:r w:rsidRPr="00777D1C">
        <w:rPr>
          <w:rFonts w:ascii="Segoe UI" w:hAnsi="Segoe UI" w:cs="Segoe UI"/>
          <w:color w:val="24292E"/>
          <w:sz w:val="22"/>
          <w:szCs w:val="22"/>
        </w:rPr>
        <w:t>. Since </w:t>
      </w:r>
      <w:r w:rsidRPr="00777D1C">
        <w:rPr>
          <w:rStyle w:val="HTMLCode"/>
          <w:rFonts w:ascii="Consolas" w:hAnsi="Consolas"/>
          <w:color w:val="24292E"/>
          <w:sz w:val="22"/>
          <w:szCs w:val="22"/>
        </w:rPr>
        <w:t>foo()</w:t>
      </w:r>
      <w:r w:rsidRPr="00777D1C">
        <w:rPr>
          <w:rFonts w:ascii="Segoe UI" w:hAnsi="Segoe UI" w:cs="Segoe UI"/>
          <w:color w:val="24292E"/>
          <w:sz w:val="22"/>
          <w:szCs w:val="22"/>
        </w:rPr>
        <w:t> was called from </w:t>
      </w:r>
      <w:r w:rsidRPr="00777D1C">
        <w:rPr>
          <w:rStyle w:val="HTMLCode"/>
          <w:rFonts w:ascii="Consolas" w:hAnsi="Consolas"/>
          <w:color w:val="24292E"/>
          <w:sz w:val="22"/>
          <w:szCs w:val="22"/>
        </w:rPr>
        <w:t>bar()</w:t>
      </w:r>
      <w:r w:rsidRPr="00777D1C">
        <w:rPr>
          <w:rFonts w:ascii="Segoe UI" w:hAnsi="Segoe UI" w:cs="Segoe UI"/>
          <w:color w:val="24292E"/>
          <w:sz w:val="22"/>
          <w:szCs w:val="22"/>
        </w:rPr>
        <w:t>, it checks the variables in scope for </w:t>
      </w:r>
      <w:r w:rsidRPr="00777D1C">
        <w:rPr>
          <w:rStyle w:val="HTMLCode"/>
          <w:rFonts w:ascii="Consolas" w:hAnsi="Consolas"/>
          <w:color w:val="24292E"/>
          <w:sz w:val="22"/>
          <w:szCs w:val="22"/>
        </w:rPr>
        <w:t>bar()</w:t>
      </w:r>
      <w:r w:rsidRPr="00777D1C">
        <w:rPr>
          <w:rFonts w:ascii="Segoe UI" w:hAnsi="Segoe UI" w:cs="Segoe UI"/>
          <w:color w:val="24292E"/>
          <w:sz w:val="22"/>
          <w:szCs w:val="22"/>
        </w:rPr>
        <w:t>, and finds an </w:t>
      </w:r>
      <w:r w:rsidRPr="00777D1C">
        <w:rPr>
          <w:rStyle w:val="HTMLCode"/>
          <w:rFonts w:ascii="Consolas" w:hAnsi="Consolas"/>
          <w:color w:val="24292E"/>
          <w:sz w:val="22"/>
          <w:szCs w:val="22"/>
        </w:rPr>
        <w:t>a</w:t>
      </w:r>
      <w:r w:rsidRPr="00777D1C">
        <w:rPr>
          <w:rFonts w:ascii="Segoe UI" w:hAnsi="Segoe UI" w:cs="Segoe UI"/>
          <w:color w:val="24292E"/>
          <w:sz w:val="22"/>
          <w:szCs w:val="22"/>
        </w:rPr>
        <w:t> there with value </w:t>
      </w:r>
      <w:r w:rsidRPr="00777D1C">
        <w:rPr>
          <w:rStyle w:val="HTMLCode"/>
          <w:rFonts w:ascii="Consolas" w:hAnsi="Consolas"/>
          <w:color w:val="24292E"/>
          <w:sz w:val="22"/>
          <w:szCs w:val="22"/>
        </w:rPr>
        <w:t>3</w:t>
      </w:r>
      <w:r w:rsidRPr="00777D1C">
        <w:rPr>
          <w:rFonts w:ascii="Segoe UI" w:hAnsi="Segoe UI" w:cs="Segoe UI"/>
          <w:color w:val="24292E"/>
          <w:sz w:val="22"/>
          <w:szCs w:val="22"/>
        </w:rPr>
        <w:t>.</w:t>
      </w:r>
    </w:p>
    <w:p w:rsidR="00777D1C" w:rsidRPr="00777D1C" w:rsidRDefault="00777D1C" w:rsidP="00777D1C">
      <w:pPr>
        <w:pStyle w:val="NormalWeb"/>
        <w:spacing w:before="0" w:beforeAutospacing="0" w:after="240" w:afterAutospacing="0"/>
        <w:rPr>
          <w:rFonts w:ascii="Segoe UI" w:hAnsi="Segoe UI" w:cs="Segoe UI"/>
          <w:color w:val="24292E"/>
          <w:sz w:val="22"/>
          <w:szCs w:val="22"/>
        </w:rPr>
      </w:pPr>
      <w:r w:rsidRPr="00777D1C">
        <w:rPr>
          <w:rFonts w:ascii="Segoe UI" w:hAnsi="Segoe UI" w:cs="Segoe UI"/>
          <w:color w:val="24292E"/>
          <w:sz w:val="22"/>
          <w:szCs w:val="22"/>
        </w:rPr>
        <w:t>Strange? You're probably thinking so, at the moment.</w:t>
      </w:r>
    </w:p>
    <w:p w:rsidR="00777D1C" w:rsidRPr="00777D1C" w:rsidRDefault="00777D1C" w:rsidP="00777D1C">
      <w:pPr>
        <w:pStyle w:val="NormalWeb"/>
        <w:spacing w:before="0" w:beforeAutospacing="0" w:after="240" w:afterAutospacing="0"/>
        <w:rPr>
          <w:rFonts w:ascii="Segoe UI" w:hAnsi="Segoe UI" w:cs="Segoe UI"/>
          <w:color w:val="24292E"/>
          <w:sz w:val="22"/>
          <w:szCs w:val="22"/>
        </w:rPr>
      </w:pPr>
      <w:r w:rsidRPr="00777D1C">
        <w:rPr>
          <w:rFonts w:ascii="Segoe UI" w:hAnsi="Segoe UI" w:cs="Segoe UI"/>
          <w:color w:val="24292E"/>
          <w:sz w:val="22"/>
          <w:szCs w:val="22"/>
        </w:rPr>
        <w:t>But that's just because you've probably only ever worked on (or at least deeply considered) code which is lexically scoped. So dynamic scoping seems foreign. If you had only ever written code in a dynamically scoped language, it would seem natural, and lexical scope would be the odd-ball.</w:t>
      </w:r>
    </w:p>
    <w:p w:rsidR="00777D1C" w:rsidRPr="00777D1C" w:rsidRDefault="00777D1C" w:rsidP="00777D1C">
      <w:pPr>
        <w:pStyle w:val="NormalWeb"/>
        <w:spacing w:before="0" w:beforeAutospacing="0" w:after="0" w:afterAutospacing="0"/>
        <w:rPr>
          <w:rFonts w:ascii="Segoe UI" w:hAnsi="Segoe UI" w:cs="Segoe UI"/>
          <w:color w:val="24292E"/>
          <w:sz w:val="22"/>
          <w:szCs w:val="22"/>
        </w:rPr>
      </w:pPr>
      <w:r w:rsidRPr="00777D1C">
        <w:rPr>
          <w:rFonts w:ascii="Segoe UI" w:hAnsi="Segoe UI" w:cs="Segoe UI"/>
          <w:color w:val="24292E"/>
          <w:sz w:val="22"/>
          <w:szCs w:val="22"/>
        </w:rPr>
        <w:t>To be clear, JavaScript </w:t>
      </w:r>
      <w:r w:rsidRPr="00777D1C">
        <w:rPr>
          <w:rStyle w:val="Strong"/>
          <w:rFonts w:ascii="Segoe UI" w:hAnsi="Segoe UI" w:cs="Segoe UI"/>
          <w:color w:val="24292E"/>
          <w:sz w:val="22"/>
          <w:szCs w:val="22"/>
        </w:rPr>
        <w:t>does not, in fact, have dynamic scope</w:t>
      </w:r>
      <w:r w:rsidRPr="00777D1C">
        <w:rPr>
          <w:rFonts w:ascii="Segoe UI" w:hAnsi="Segoe UI" w:cs="Segoe UI"/>
          <w:color w:val="24292E"/>
          <w:sz w:val="22"/>
          <w:szCs w:val="22"/>
        </w:rPr>
        <w:t>. It has lexical scope. Plain and simple. But the </w:t>
      </w:r>
      <w:r w:rsidRPr="00777D1C">
        <w:rPr>
          <w:rStyle w:val="HTMLCode"/>
          <w:rFonts w:ascii="Consolas" w:hAnsi="Consolas"/>
          <w:color w:val="24292E"/>
          <w:sz w:val="22"/>
          <w:szCs w:val="22"/>
        </w:rPr>
        <w:t>this</w:t>
      </w:r>
      <w:r w:rsidRPr="00777D1C">
        <w:rPr>
          <w:rFonts w:ascii="Segoe UI" w:hAnsi="Segoe UI" w:cs="Segoe UI"/>
          <w:color w:val="24292E"/>
          <w:sz w:val="22"/>
          <w:szCs w:val="22"/>
        </w:rPr>
        <w:t> mechanism is kind of like dynamic scope.</w:t>
      </w:r>
    </w:p>
    <w:p w:rsidR="00777D1C" w:rsidRPr="00777D1C" w:rsidRDefault="00777D1C" w:rsidP="00777D1C">
      <w:pPr>
        <w:pStyle w:val="NormalWeb"/>
        <w:spacing w:before="0" w:beforeAutospacing="0" w:after="0" w:afterAutospacing="0"/>
        <w:rPr>
          <w:rFonts w:ascii="Segoe UI" w:hAnsi="Segoe UI" w:cs="Segoe UI"/>
          <w:color w:val="24292E"/>
          <w:sz w:val="22"/>
          <w:szCs w:val="22"/>
        </w:rPr>
      </w:pPr>
      <w:r w:rsidRPr="00777D1C">
        <w:rPr>
          <w:rFonts w:ascii="Segoe UI" w:hAnsi="Segoe UI" w:cs="Segoe UI"/>
          <w:color w:val="24292E"/>
          <w:sz w:val="22"/>
          <w:szCs w:val="22"/>
        </w:rPr>
        <w:t>The key contrast: </w:t>
      </w:r>
      <w:r w:rsidRPr="00777D1C">
        <w:rPr>
          <w:rStyle w:val="Strong"/>
          <w:rFonts w:ascii="Segoe UI" w:hAnsi="Segoe UI" w:cs="Segoe UI"/>
          <w:color w:val="24292E"/>
          <w:sz w:val="22"/>
          <w:szCs w:val="22"/>
        </w:rPr>
        <w:t>lexical scope is write-time, whereas dynamic scope (and </w:t>
      </w:r>
      <w:r w:rsidRPr="00777D1C">
        <w:rPr>
          <w:rStyle w:val="HTMLCode"/>
          <w:rFonts w:ascii="Consolas" w:hAnsi="Consolas"/>
          <w:b/>
          <w:bCs/>
          <w:color w:val="24292E"/>
          <w:sz w:val="22"/>
          <w:szCs w:val="22"/>
        </w:rPr>
        <w:t>this</w:t>
      </w:r>
      <w:r w:rsidRPr="00777D1C">
        <w:rPr>
          <w:rStyle w:val="Strong"/>
          <w:rFonts w:ascii="Segoe UI" w:hAnsi="Segoe UI" w:cs="Segoe UI"/>
          <w:color w:val="24292E"/>
          <w:sz w:val="22"/>
          <w:szCs w:val="22"/>
        </w:rPr>
        <w:t>!) are runtime</w:t>
      </w:r>
      <w:r w:rsidRPr="00777D1C">
        <w:rPr>
          <w:rFonts w:ascii="Segoe UI" w:hAnsi="Segoe UI" w:cs="Segoe UI"/>
          <w:color w:val="24292E"/>
          <w:sz w:val="22"/>
          <w:szCs w:val="22"/>
        </w:rPr>
        <w:t>. Lexical scope cares </w:t>
      </w:r>
      <w:r w:rsidRPr="00777D1C">
        <w:rPr>
          <w:rStyle w:val="Emphasis"/>
          <w:rFonts w:ascii="Segoe UI" w:hAnsi="Segoe UI" w:cs="Segoe UI"/>
          <w:color w:val="24292E"/>
          <w:sz w:val="22"/>
          <w:szCs w:val="22"/>
        </w:rPr>
        <w:t>where a function was declared</w:t>
      </w:r>
      <w:r w:rsidRPr="00777D1C">
        <w:rPr>
          <w:rFonts w:ascii="Segoe UI" w:hAnsi="Segoe UI" w:cs="Segoe UI"/>
          <w:color w:val="24292E"/>
          <w:sz w:val="22"/>
          <w:szCs w:val="22"/>
        </w:rPr>
        <w:t>, but dynamic scope cares where a function was </w:t>
      </w:r>
      <w:r w:rsidRPr="00777D1C">
        <w:rPr>
          <w:rStyle w:val="Emphasis"/>
          <w:rFonts w:ascii="Segoe UI" w:hAnsi="Segoe UI" w:cs="Segoe UI"/>
          <w:color w:val="24292E"/>
          <w:sz w:val="22"/>
          <w:szCs w:val="22"/>
        </w:rPr>
        <w:t>called from</w:t>
      </w:r>
      <w:r w:rsidRPr="00777D1C">
        <w:rPr>
          <w:rFonts w:ascii="Segoe UI" w:hAnsi="Segoe UI" w:cs="Segoe UI"/>
          <w:color w:val="24292E"/>
          <w:sz w:val="22"/>
          <w:szCs w:val="22"/>
        </w:rPr>
        <w:t>.</w:t>
      </w:r>
    </w:p>
    <w:p w:rsidR="00777D1C" w:rsidRPr="00777D1C" w:rsidRDefault="00777D1C" w:rsidP="00777D1C">
      <w:pPr>
        <w:pStyle w:val="NormalWeb"/>
        <w:spacing w:before="0" w:beforeAutospacing="0" w:after="0"/>
        <w:rPr>
          <w:rFonts w:ascii="Segoe UI" w:hAnsi="Segoe UI" w:cs="Segoe UI"/>
          <w:color w:val="24292E"/>
          <w:sz w:val="22"/>
          <w:szCs w:val="22"/>
        </w:rPr>
      </w:pPr>
      <w:r w:rsidRPr="00777D1C">
        <w:rPr>
          <w:rFonts w:ascii="Segoe UI" w:hAnsi="Segoe UI" w:cs="Segoe UI"/>
          <w:color w:val="24292E"/>
          <w:sz w:val="22"/>
          <w:szCs w:val="22"/>
        </w:rPr>
        <w:t>Finally: </w:t>
      </w:r>
      <w:r w:rsidRPr="00777D1C">
        <w:rPr>
          <w:rStyle w:val="HTMLCode"/>
          <w:rFonts w:ascii="Consolas" w:hAnsi="Consolas"/>
          <w:color w:val="24292E"/>
          <w:sz w:val="22"/>
          <w:szCs w:val="22"/>
        </w:rPr>
        <w:t>this</w:t>
      </w:r>
      <w:r w:rsidRPr="00777D1C">
        <w:rPr>
          <w:rFonts w:ascii="Segoe UI" w:hAnsi="Segoe UI" w:cs="Segoe UI"/>
          <w:color w:val="24292E"/>
          <w:sz w:val="22"/>
          <w:szCs w:val="22"/>
        </w:rPr>
        <w:t> cares </w:t>
      </w:r>
      <w:r w:rsidRPr="00777D1C">
        <w:rPr>
          <w:rStyle w:val="Emphasis"/>
          <w:rFonts w:ascii="Segoe UI" w:hAnsi="Segoe UI" w:cs="Segoe UI"/>
          <w:color w:val="24292E"/>
          <w:sz w:val="22"/>
          <w:szCs w:val="22"/>
        </w:rPr>
        <w:t>how a function was called</w:t>
      </w:r>
      <w:r w:rsidRPr="00777D1C">
        <w:rPr>
          <w:rFonts w:ascii="Segoe UI" w:hAnsi="Segoe UI" w:cs="Segoe UI"/>
          <w:color w:val="24292E"/>
          <w:sz w:val="22"/>
          <w:szCs w:val="22"/>
        </w:rPr>
        <w:t>, which shows how closely related the </w:t>
      </w:r>
      <w:r w:rsidRPr="00777D1C">
        <w:rPr>
          <w:rStyle w:val="HTMLCode"/>
          <w:rFonts w:ascii="Consolas" w:hAnsi="Consolas"/>
          <w:color w:val="24292E"/>
          <w:sz w:val="22"/>
          <w:szCs w:val="22"/>
        </w:rPr>
        <w:t>this</w:t>
      </w:r>
      <w:r w:rsidRPr="00777D1C">
        <w:rPr>
          <w:rFonts w:ascii="Segoe UI" w:hAnsi="Segoe UI" w:cs="Segoe UI"/>
          <w:color w:val="24292E"/>
          <w:sz w:val="22"/>
          <w:szCs w:val="22"/>
        </w:rPr>
        <w:t> mechanism is to the idea of dynamic scoping. To dig more into </w:t>
      </w:r>
      <w:r w:rsidRPr="00777D1C">
        <w:rPr>
          <w:rStyle w:val="HTMLCode"/>
          <w:rFonts w:ascii="Consolas" w:hAnsi="Consolas"/>
          <w:color w:val="24292E"/>
          <w:sz w:val="22"/>
          <w:szCs w:val="22"/>
        </w:rPr>
        <w:t>this</w:t>
      </w:r>
      <w:r w:rsidRPr="00777D1C">
        <w:rPr>
          <w:rFonts w:ascii="Segoe UI" w:hAnsi="Segoe UI" w:cs="Segoe UI"/>
          <w:color w:val="24292E"/>
          <w:sz w:val="22"/>
          <w:szCs w:val="22"/>
        </w:rPr>
        <w:t>, read the title "</w:t>
      </w:r>
      <w:r w:rsidRPr="00777D1C">
        <w:rPr>
          <w:rStyle w:val="Emphasis"/>
          <w:rFonts w:ascii="Segoe UI" w:hAnsi="Segoe UI" w:cs="Segoe UI"/>
          <w:color w:val="24292E"/>
          <w:sz w:val="22"/>
          <w:szCs w:val="22"/>
        </w:rPr>
        <w:t>this &amp; Object Prototypes</w:t>
      </w:r>
      <w:r w:rsidRPr="00777D1C">
        <w:rPr>
          <w:rFonts w:ascii="Segoe UI" w:hAnsi="Segoe UI" w:cs="Segoe UI"/>
          <w:color w:val="24292E"/>
          <w:sz w:val="22"/>
          <w:szCs w:val="22"/>
        </w:rPr>
        <w:t>".</w:t>
      </w:r>
    </w:p>
    <w:p w:rsidR="00B81377" w:rsidRDefault="00B81377" w:rsidP="00B81377">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Appendix B: Polyfilling Block Scope</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In Chapter 3, we explored Block Scope. We saw that </w:t>
      </w:r>
      <w:r w:rsidRPr="00B81377">
        <w:rPr>
          <w:rStyle w:val="HTMLCode"/>
          <w:rFonts w:ascii="Consolas" w:hAnsi="Consolas"/>
          <w:color w:val="24292E"/>
          <w:sz w:val="22"/>
          <w:szCs w:val="22"/>
        </w:rPr>
        <w:t>with</w:t>
      </w:r>
      <w:r w:rsidRPr="00B81377">
        <w:rPr>
          <w:rFonts w:ascii="Segoe UI" w:hAnsi="Segoe UI" w:cs="Segoe UI"/>
          <w:color w:val="24292E"/>
          <w:sz w:val="22"/>
          <w:szCs w:val="22"/>
        </w:rPr>
        <w:t> and the </w:t>
      </w:r>
      <w:r w:rsidRPr="00B81377">
        <w:rPr>
          <w:rStyle w:val="HTMLCode"/>
          <w:rFonts w:ascii="Consolas" w:hAnsi="Consolas"/>
          <w:color w:val="24292E"/>
          <w:sz w:val="22"/>
          <w:szCs w:val="22"/>
        </w:rPr>
        <w:t>catch</w:t>
      </w:r>
      <w:r w:rsidRPr="00B81377">
        <w:rPr>
          <w:rFonts w:ascii="Segoe UI" w:hAnsi="Segoe UI" w:cs="Segoe UI"/>
          <w:color w:val="24292E"/>
          <w:sz w:val="22"/>
          <w:szCs w:val="22"/>
        </w:rPr>
        <w:t> clause are both tiny examples of block scope that have existed in JavaScript since at least the introduction of ES3.</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But it's ES6's introduction of </w:t>
      </w:r>
      <w:r w:rsidRPr="00B81377">
        <w:rPr>
          <w:rStyle w:val="HTMLCode"/>
          <w:rFonts w:ascii="Consolas" w:hAnsi="Consolas"/>
          <w:color w:val="24292E"/>
          <w:sz w:val="22"/>
          <w:szCs w:val="22"/>
        </w:rPr>
        <w:t>let</w:t>
      </w:r>
      <w:r w:rsidRPr="00B81377">
        <w:rPr>
          <w:rFonts w:ascii="Segoe UI" w:hAnsi="Segoe UI" w:cs="Segoe UI"/>
          <w:color w:val="24292E"/>
          <w:sz w:val="22"/>
          <w:szCs w:val="22"/>
        </w:rPr>
        <w:t> that finally gives full, unfettered block-scoping capability to our code. There are many exciting things, both functionally and code-stylistically, that block scope will enable.</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But what if we wanted to use block scope in pre-ES6 environments?</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Consider this code:</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lastRenderedPageBreak/>
        <w:tab/>
      </w:r>
      <w:r w:rsidRPr="00B81377">
        <w:rPr>
          <w:rStyle w:val="pl-k"/>
          <w:rFonts w:ascii="Consolas" w:hAnsi="Consolas"/>
          <w:color w:val="D73A49"/>
          <w:sz w:val="22"/>
          <w:szCs w:val="22"/>
        </w:rPr>
        <w:t>let</w:t>
      </w:r>
      <w:r w:rsidRPr="00B81377">
        <w:rPr>
          <w:rFonts w:ascii="Consolas" w:hAnsi="Consolas"/>
          <w:color w:val="24292E"/>
          <w:sz w:val="22"/>
          <w:szCs w:val="22"/>
        </w:rPr>
        <w:t xml:space="preserve"> a </w:t>
      </w:r>
      <w:r w:rsidRPr="00B81377">
        <w:rPr>
          <w:rStyle w:val="pl-k"/>
          <w:rFonts w:ascii="Consolas" w:hAnsi="Consolas"/>
          <w:color w:val="D73A49"/>
          <w:sz w:val="22"/>
          <w:szCs w:val="22"/>
        </w:rPr>
        <w:t>=</w:t>
      </w:r>
      <w:r w:rsidRPr="00B81377">
        <w:rPr>
          <w:rFonts w:ascii="Consolas" w:hAnsi="Consolas"/>
          <w:color w:val="24292E"/>
          <w:sz w:val="22"/>
          <w:szCs w:val="22"/>
        </w:rPr>
        <w:t xml:space="preserve"> </w:t>
      </w:r>
      <w:r w:rsidRPr="00B81377">
        <w:rPr>
          <w:rStyle w:val="pl-c1"/>
          <w:rFonts w:ascii="Consolas" w:hAnsi="Consolas"/>
          <w:color w:val="005CC5"/>
          <w:sz w:val="22"/>
          <w:szCs w:val="22"/>
        </w:rPr>
        <w:t>2</w:t>
      </w: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2</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ReferenceError</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This will work great in ES6 environments. But can we do so pre-ES6? </w:t>
      </w:r>
      <w:r w:rsidRPr="00B81377">
        <w:rPr>
          <w:rStyle w:val="HTMLCode"/>
          <w:rFonts w:ascii="Consolas" w:hAnsi="Consolas"/>
          <w:color w:val="24292E"/>
          <w:sz w:val="22"/>
          <w:szCs w:val="22"/>
        </w:rPr>
        <w:t>catch</w:t>
      </w:r>
      <w:r w:rsidRPr="00B81377">
        <w:rPr>
          <w:rFonts w:ascii="Segoe UI" w:hAnsi="Segoe UI" w:cs="Segoe UI"/>
          <w:color w:val="24292E"/>
          <w:sz w:val="22"/>
          <w:szCs w:val="22"/>
        </w:rPr>
        <w:t> is the answer.</w:t>
      </w: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k"/>
          <w:rFonts w:ascii="Consolas" w:hAnsi="Consolas"/>
          <w:color w:val="D73A49"/>
          <w:sz w:val="22"/>
          <w:szCs w:val="22"/>
        </w:rPr>
        <w:t>try</w:t>
      </w:r>
      <w:r w:rsidRPr="00B81377">
        <w:rPr>
          <w:rFonts w:ascii="Consolas" w:hAnsi="Consolas"/>
          <w:color w:val="24292E"/>
          <w:sz w:val="22"/>
          <w:szCs w:val="22"/>
        </w:rPr>
        <w:t>{</w:t>
      </w:r>
      <w:r w:rsidRPr="00B81377">
        <w:rPr>
          <w:rStyle w:val="pl-k"/>
          <w:rFonts w:ascii="Consolas" w:hAnsi="Consolas"/>
          <w:color w:val="D73A49"/>
          <w:sz w:val="22"/>
          <w:szCs w:val="22"/>
        </w:rPr>
        <w:t>throw</w:t>
      </w:r>
      <w:r w:rsidRPr="00B81377">
        <w:rPr>
          <w:rFonts w:ascii="Consolas" w:hAnsi="Consolas"/>
          <w:color w:val="24292E"/>
          <w:sz w:val="22"/>
          <w:szCs w:val="22"/>
        </w:rPr>
        <w:t xml:space="preserve"> </w:t>
      </w:r>
      <w:r w:rsidRPr="00B81377">
        <w:rPr>
          <w:rStyle w:val="pl-c1"/>
          <w:rFonts w:ascii="Consolas" w:hAnsi="Consolas"/>
          <w:color w:val="005CC5"/>
          <w:sz w:val="22"/>
          <w:szCs w:val="22"/>
        </w:rPr>
        <w:t>2</w:t>
      </w:r>
      <w:r w:rsidRPr="00B81377">
        <w:rPr>
          <w:rFonts w:ascii="Consolas" w:hAnsi="Consolas"/>
          <w:color w:val="24292E"/>
          <w:sz w:val="22"/>
          <w:szCs w:val="22"/>
        </w:rPr>
        <w:t>}</w:t>
      </w:r>
      <w:r w:rsidRPr="00B81377">
        <w:rPr>
          <w:rStyle w:val="pl-k"/>
          <w:rFonts w:ascii="Consolas" w:hAnsi="Consolas"/>
          <w:color w:val="D73A49"/>
          <w:sz w:val="22"/>
          <w:szCs w:val="22"/>
        </w:rPr>
        <w:t>catch</w:t>
      </w:r>
      <w:r w:rsidRPr="00B81377">
        <w:rPr>
          <w:rFonts w:ascii="Consolas" w:hAnsi="Consolas"/>
          <w:color w:val="24292E"/>
          <w:sz w:val="22"/>
          <w:szCs w:val="22"/>
        </w:rPr>
        <w:t>(a){</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2</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ReferenceError</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Whoa! That's some ugly, weird looking code. We see a </w:t>
      </w:r>
      <w:r w:rsidRPr="00B81377">
        <w:rPr>
          <w:rStyle w:val="HTMLCode"/>
          <w:rFonts w:ascii="Consolas" w:hAnsi="Consolas"/>
          <w:color w:val="24292E"/>
          <w:sz w:val="22"/>
          <w:szCs w:val="22"/>
        </w:rPr>
        <w:t>try/catch</w:t>
      </w:r>
      <w:r w:rsidRPr="00B81377">
        <w:rPr>
          <w:rFonts w:ascii="Segoe UI" w:hAnsi="Segoe UI" w:cs="Segoe UI"/>
          <w:color w:val="24292E"/>
          <w:sz w:val="22"/>
          <w:szCs w:val="22"/>
        </w:rPr>
        <w:t> that appears to forcibly throw an error, but the "error" it throws is just a value </w:t>
      </w:r>
      <w:r w:rsidRPr="00B81377">
        <w:rPr>
          <w:rStyle w:val="HTMLCode"/>
          <w:rFonts w:ascii="Consolas" w:hAnsi="Consolas"/>
          <w:color w:val="24292E"/>
          <w:sz w:val="22"/>
          <w:szCs w:val="22"/>
        </w:rPr>
        <w:t>2</w:t>
      </w:r>
      <w:r w:rsidRPr="00B81377">
        <w:rPr>
          <w:rFonts w:ascii="Segoe UI" w:hAnsi="Segoe UI" w:cs="Segoe UI"/>
          <w:color w:val="24292E"/>
          <w:sz w:val="22"/>
          <w:szCs w:val="22"/>
        </w:rPr>
        <w:t>, and then the variable declaration that receives it is in the </w:t>
      </w:r>
      <w:r w:rsidRPr="00B81377">
        <w:rPr>
          <w:rStyle w:val="HTMLCode"/>
          <w:rFonts w:ascii="Consolas" w:hAnsi="Consolas"/>
          <w:color w:val="24292E"/>
          <w:sz w:val="22"/>
          <w:szCs w:val="22"/>
        </w:rPr>
        <w:t>catch(a)</w:t>
      </w:r>
      <w:r w:rsidRPr="00B81377">
        <w:rPr>
          <w:rFonts w:ascii="Segoe UI" w:hAnsi="Segoe UI" w:cs="Segoe UI"/>
          <w:color w:val="24292E"/>
          <w:sz w:val="22"/>
          <w:szCs w:val="22"/>
        </w:rPr>
        <w:t> clause. Mind: blown.</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That's right, the </w:t>
      </w:r>
      <w:r w:rsidRPr="00B81377">
        <w:rPr>
          <w:rStyle w:val="HTMLCode"/>
          <w:rFonts w:ascii="Consolas" w:hAnsi="Consolas"/>
          <w:color w:val="24292E"/>
          <w:sz w:val="22"/>
          <w:szCs w:val="22"/>
        </w:rPr>
        <w:t>catch</w:t>
      </w:r>
      <w:r w:rsidRPr="00B81377">
        <w:rPr>
          <w:rFonts w:ascii="Segoe UI" w:hAnsi="Segoe UI" w:cs="Segoe UI"/>
          <w:color w:val="24292E"/>
          <w:sz w:val="22"/>
          <w:szCs w:val="22"/>
        </w:rPr>
        <w:t> clause has block-scoping to it, which means it can be used as a polyfill for block scope in pre-ES6 environments.</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"But...", you say. "...no one wants to write ugly code like that!" That's true. No one writes (some of) the code output by the CoffeeScript compiler, either. That's not the point.</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The point is that tools can transpile ES6 code to work in pre-ES6 environments. You can write code using block-scoping, and benefit from such functionality, and let a build-step tool take care of producing code that will actually </w:t>
      </w:r>
      <w:r w:rsidRPr="00B81377">
        <w:rPr>
          <w:rStyle w:val="Emphasis"/>
          <w:rFonts w:ascii="Segoe UI" w:hAnsi="Segoe UI" w:cs="Segoe UI"/>
          <w:color w:val="24292E"/>
          <w:sz w:val="22"/>
          <w:szCs w:val="22"/>
        </w:rPr>
        <w:t>work</w:t>
      </w:r>
      <w:r w:rsidRPr="00B81377">
        <w:rPr>
          <w:rFonts w:ascii="Segoe UI" w:hAnsi="Segoe UI" w:cs="Segoe UI"/>
          <w:color w:val="24292E"/>
          <w:sz w:val="22"/>
          <w:szCs w:val="22"/>
        </w:rPr>
        <w:t> when deployed.</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This is actually the preferred migration path for all (ahem, most) of ES6: to use a code transpiler to take ES6 code and produce ES5-compatible code during the transition from pre-ES6 to ES6.</w:t>
      </w:r>
    </w:p>
    <w:p w:rsidR="00B81377" w:rsidRPr="00B81377" w:rsidRDefault="00B81377" w:rsidP="00B81377">
      <w:pPr>
        <w:pStyle w:val="Heading2"/>
        <w:pBdr>
          <w:bottom w:val="single" w:sz="6" w:space="4" w:color="EAECEF"/>
        </w:pBdr>
        <w:spacing w:before="36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Traceur</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Google maintains a project called "Traceur" [^note-traceur], which is exactly tasked with transpiling ES6 features into pre-ES6 (mostly ES5, but not all!) for general usage. The TC39 committee relies on this tool (and others) to test out the semantics of the features they specify.</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What does Traceur produce from our snippet? You guessed it!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Style w:val="pl-k"/>
          <w:rFonts w:ascii="Consolas" w:hAnsi="Consolas"/>
          <w:color w:val="D73A49"/>
          <w:sz w:val="22"/>
          <w:szCs w:val="22"/>
        </w:rPr>
        <w:t>try</w:t>
      </w:r>
      <w:r w:rsidRPr="00B81377">
        <w:rPr>
          <w:rFonts w:ascii="Consolas" w:hAnsi="Consolas"/>
          <w:color w:val="24292E"/>
          <w:sz w:val="22"/>
          <w:szCs w:val="22"/>
        </w:rPr>
        <w:t xml:space="preserve"> {</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Fonts w:ascii="Consolas" w:hAnsi="Consolas"/>
          <w:color w:val="24292E"/>
          <w:sz w:val="22"/>
          <w:szCs w:val="22"/>
        </w:rPr>
        <w:tab/>
      </w:r>
      <w:r w:rsidRPr="00B81377">
        <w:rPr>
          <w:rStyle w:val="pl-k"/>
          <w:rFonts w:ascii="Consolas" w:hAnsi="Consolas"/>
          <w:color w:val="D73A49"/>
          <w:sz w:val="22"/>
          <w:szCs w:val="22"/>
        </w:rPr>
        <w:t>throw</w:t>
      </w:r>
      <w:r w:rsidRPr="00B81377">
        <w:rPr>
          <w:rFonts w:ascii="Consolas" w:hAnsi="Consolas"/>
          <w:color w:val="24292E"/>
          <w:sz w:val="22"/>
          <w:szCs w:val="22"/>
        </w:rPr>
        <w:t xml:space="preserve"> </w:t>
      </w:r>
      <w:r w:rsidRPr="00B81377">
        <w:rPr>
          <w:rStyle w:val="pl-c1"/>
          <w:rFonts w:ascii="Consolas" w:hAnsi="Consolas"/>
          <w:color w:val="005CC5"/>
          <w:sz w:val="22"/>
          <w:szCs w:val="22"/>
        </w:rPr>
        <w:t>undefined</w:t>
      </w: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t xml:space="preserve">} </w:t>
      </w:r>
      <w:r w:rsidRPr="00B81377">
        <w:rPr>
          <w:rStyle w:val="pl-k"/>
          <w:rFonts w:ascii="Consolas" w:hAnsi="Consolas"/>
          <w:color w:val="D73A49"/>
          <w:sz w:val="22"/>
          <w:szCs w:val="22"/>
        </w:rPr>
        <w:t>catch</w:t>
      </w:r>
      <w:r w:rsidRPr="00B81377">
        <w:rPr>
          <w:rFonts w:ascii="Consolas" w:hAnsi="Consolas"/>
          <w:color w:val="24292E"/>
          <w:sz w:val="22"/>
          <w:szCs w:val="22"/>
        </w:rPr>
        <w:t xml:space="preserve"> (a) {</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Fonts w:ascii="Consolas" w:hAnsi="Consolas"/>
          <w:color w:val="24292E"/>
          <w:sz w:val="22"/>
          <w:szCs w:val="22"/>
        </w:rPr>
        <w:tab/>
        <w:t xml:space="preserve">a </w:t>
      </w:r>
      <w:r w:rsidRPr="00B81377">
        <w:rPr>
          <w:rStyle w:val="pl-k"/>
          <w:rFonts w:ascii="Consolas" w:hAnsi="Consolas"/>
          <w:color w:val="D73A49"/>
          <w:sz w:val="22"/>
          <w:szCs w:val="22"/>
        </w:rPr>
        <w:t>=</w:t>
      </w:r>
      <w:r w:rsidRPr="00B81377">
        <w:rPr>
          <w:rFonts w:ascii="Consolas" w:hAnsi="Consolas"/>
          <w:color w:val="24292E"/>
          <w:sz w:val="22"/>
          <w:szCs w:val="22"/>
        </w:rPr>
        <w:t xml:space="preserve"> </w:t>
      </w:r>
      <w:r w:rsidRPr="00B81377">
        <w:rPr>
          <w:rStyle w:val="pl-c1"/>
          <w:rFonts w:ascii="Consolas" w:hAnsi="Consolas"/>
          <w:color w:val="005CC5"/>
          <w:sz w:val="22"/>
          <w:szCs w:val="22"/>
        </w:rPr>
        <w:t>2</w:t>
      </w: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Fonts w:ascii="Consolas" w:hAnsi="Consolas"/>
          <w:color w:val="24292E"/>
          <w:sz w:val="22"/>
          <w:szCs w:val="22"/>
        </w:rPr>
        <w:tab/>
      </w: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a );</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a );</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So, with the use of such tools, we can start taking advantage of block scope regardless of if we are targeting ES6 or not, because </w:t>
      </w:r>
      <w:r w:rsidRPr="00B81377">
        <w:rPr>
          <w:rStyle w:val="HTMLCode"/>
          <w:rFonts w:ascii="Consolas" w:hAnsi="Consolas"/>
          <w:color w:val="24292E"/>
          <w:sz w:val="22"/>
          <w:szCs w:val="22"/>
        </w:rPr>
        <w:t>try/catch</w:t>
      </w:r>
      <w:r w:rsidRPr="00B81377">
        <w:rPr>
          <w:rFonts w:ascii="Segoe UI" w:hAnsi="Segoe UI" w:cs="Segoe UI"/>
          <w:color w:val="24292E"/>
          <w:sz w:val="22"/>
          <w:szCs w:val="22"/>
        </w:rPr>
        <w:t> has been around (and worked this way) from ES3 days.</w:t>
      </w:r>
    </w:p>
    <w:p w:rsidR="00B81377" w:rsidRPr="00B81377" w:rsidRDefault="00B81377" w:rsidP="00B81377">
      <w:pPr>
        <w:pStyle w:val="Heading2"/>
        <w:pBdr>
          <w:bottom w:val="single" w:sz="6" w:space="4" w:color="EAECEF"/>
        </w:pBdr>
        <w:spacing w:before="36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Implicit vs. Explicit Blocks</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lastRenderedPageBreak/>
        <w:t>In Chapter 3, we identified some potential pitfalls to code maintainability/refactorability when we introduce block-scoping. Is there another way to take advantage of block scope but to reduce this downside?</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Consider this alternate form of </w:t>
      </w:r>
      <w:r w:rsidRPr="00B81377">
        <w:rPr>
          <w:rStyle w:val="HTMLCode"/>
          <w:rFonts w:ascii="Consolas" w:hAnsi="Consolas"/>
          <w:color w:val="24292E"/>
          <w:sz w:val="22"/>
          <w:szCs w:val="22"/>
        </w:rPr>
        <w:t>let</w:t>
      </w:r>
      <w:r w:rsidRPr="00B81377">
        <w:rPr>
          <w:rFonts w:ascii="Segoe UI" w:hAnsi="Segoe UI" w:cs="Segoe UI"/>
          <w:color w:val="24292E"/>
          <w:sz w:val="22"/>
          <w:szCs w:val="22"/>
        </w:rPr>
        <w:t>, called the "let block" or "let statement" (contrasted with "let declarations" from before).</w:t>
      </w: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en"/>
          <w:rFonts w:ascii="Consolas" w:hAnsi="Consolas"/>
          <w:color w:val="6F42C1"/>
          <w:sz w:val="22"/>
          <w:szCs w:val="22"/>
        </w:rPr>
        <w:t>let</w:t>
      </w:r>
      <w:r w:rsidRPr="00B81377">
        <w:rPr>
          <w:rFonts w:ascii="Consolas" w:hAnsi="Consolas"/>
          <w:color w:val="24292E"/>
          <w:sz w:val="22"/>
          <w:szCs w:val="22"/>
        </w:rPr>
        <w:t xml:space="preserve"> (</w:t>
      </w:r>
      <w:r w:rsidRPr="00B81377">
        <w:rPr>
          <w:rStyle w:val="pl-smi"/>
          <w:rFonts w:ascii="Consolas" w:hAnsi="Consolas"/>
          <w:color w:val="24292E"/>
          <w:sz w:val="22"/>
          <w:szCs w:val="22"/>
        </w:rPr>
        <w:t>a</w:t>
      </w:r>
      <w:r w:rsidRPr="00B81377">
        <w:rPr>
          <w:rFonts w:ascii="Consolas" w:hAnsi="Consolas"/>
          <w:color w:val="24292E"/>
          <w:sz w:val="22"/>
          <w:szCs w:val="22"/>
        </w:rPr>
        <w:t xml:space="preserve"> </w:t>
      </w:r>
      <w:r w:rsidRPr="00B81377">
        <w:rPr>
          <w:rStyle w:val="pl-k"/>
          <w:rFonts w:ascii="Consolas" w:hAnsi="Consolas"/>
          <w:color w:val="D73A49"/>
          <w:sz w:val="22"/>
          <w:szCs w:val="22"/>
        </w:rPr>
        <w:t>=</w:t>
      </w:r>
      <w:r w:rsidRPr="00B81377">
        <w:rPr>
          <w:rFonts w:ascii="Consolas" w:hAnsi="Consolas"/>
          <w:color w:val="24292E"/>
          <w:sz w:val="22"/>
          <w:szCs w:val="22"/>
        </w:rPr>
        <w:t xml:space="preserve"> </w:t>
      </w:r>
      <w:r w:rsidRPr="00B81377">
        <w:rPr>
          <w:rStyle w:val="pl-c1"/>
          <w:rFonts w:ascii="Consolas" w:hAnsi="Consolas"/>
          <w:color w:val="005CC5"/>
          <w:sz w:val="22"/>
          <w:szCs w:val="22"/>
        </w:rPr>
        <w:t>2</w:t>
      </w:r>
      <w:r w:rsidRPr="00B81377">
        <w:rPr>
          <w:rFonts w:ascii="Consolas" w:hAnsi="Consolas"/>
          <w:color w:val="24292E"/>
          <w:sz w:val="22"/>
          <w:szCs w:val="22"/>
        </w:rPr>
        <w:t>) {</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2</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ReferenceError</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Instead of implicitly hijacking an existing block, the let-statement creates an explicit block for its scope binding. Not only does the explicit block stand out more, and perhaps fare more robustly in code refactoring, it produces somewhat cleaner code by, grammatically, forcing all the declarations to the top of the block. This makes it easier to look at any block and know what's scoped to it and not.</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As a pattern, it mirrors the approach many people take in function-scoping when they manually move/hoist all their </w:t>
      </w:r>
      <w:r w:rsidRPr="00B81377">
        <w:rPr>
          <w:rStyle w:val="HTMLCode"/>
          <w:rFonts w:ascii="Consolas" w:hAnsi="Consolas"/>
          <w:color w:val="24292E"/>
          <w:sz w:val="22"/>
          <w:szCs w:val="22"/>
        </w:rPr>
        <w:t>var</w:t>
      </w:r>
      <w:r w:rsidRPr="00B81377">
        <w:rPr>
          <w:rFonts w:ascii="Segoe UI" w:hAnsi="Segoe UI" w:cs="Segoe UI"/>
          <w:color w:val="24292E"/>
          <w:sz w:val="22"/>
          <w:szCs w:val="22"/>
        </w:rPr>
        <w:t>declarations to the top of the function. The let-statement puts them there at the top of the block by intent, and if you don't use </w:t>
      </w:r>
      <w:r w:rsidRPr="00B81377">
        <w:rPr>
          <w:rStyle w:val="HTMLCode"/>
          <w:rFonts w:ascii="Consolas" w:hAnsi="Consolas"/>
          <w:color w:val="24292E"/>
          <w:sz w:val="22"/>
          <w:szCs w:val="22"/>
        </w:rPr>
        <w:t>let</w:t>
      </w:r>
      <w:r w:rsidRPr="00B81377">
        <w:rPr>
          <w:rFonts w:ascii="Segoe UI" w:hAnsi="Segoe UI" w:cs="Segoe UI"/>
          <w:color w:val="24292E"/>
          <w:sz w:val="22"/>
          <w:szCs w:val="22"/>
        </w:rPr>
        <w:t> declarations strewn throughout, your block-scoping declarations are somewhat easier to identify and maintain.</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But, there's a problem. The let-statement form is not included in ES6. Neither does the official Traceur compiler accept that form of code.</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We have two options. We can format using ES6-valid syntax and a little sprinkle of code discipline:</w:t>
      </w: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c"/>
          <w:rFonts w:ascii="Consolas" w:hAnsi="Consolas"/>
          <w:color w:val="6A737D"/>
          <w:sz w:val="22"/>
          <w:szCs w:val="22"/>
        </w:rPr>
        <w:t>/*let*/</w:t>
      </w:r>
      <w:r w:rsidRPr="00B81377">
        <w:rPr>
          <w:rFonts w:ascii="Consolas" w:hAnsi="Consolas"/>
          <w:color w:val="24292E"/>
          <w:sz w:val="22"/>
          <w:szCs w:val="22"/>
        </w:rPr>
        <w:t xml:space="preserve"> { </w:t>
      </w:r>
      <w:r w:rsidRPr="00B81377">
        <w:rPr>
          <w:rStyle w:val="pl-k"/>
          <w:rFonts w:ascii="Consolas" w:hAnsi="Consolas"/>
          <w:color w:val="D73A49"/>
          <w:sz w:val="22"/>
          <w:szCs w:val="22"/>
        </w:rPr>
        <w:t>let</w:t>
      </w:r>
      <w:r w:rsidRPr="00B81377">
        <w:rPr>
          <w:rFonts w:ascii="Consolas" w:hAnsi="Consolas"/>
          <w:color w:val="24292E"/>
          <w:sz w:val="22"/>
          <w:szCs w:val="22"/>
        </w:rPr>
        <w:t xml:space="preserve"> a </w:t>
      </w:r>
      <w:r w:rsidRPr="00B81377">
        <w:rPr>
          <w:rStyle w:val="pl-k"/>
          <w:rFonts w:ascii="Consolas" w:hAnsi="Consolas"/>
          <w:color w:val="D73A49"/>
          <w:sz w:val="22"/>
          <w:szCs w:val="22"/>
        </w:rPr>
        <w:t>=</w:t>
      </w:r>
      <w:r w:rsidRPr="00B81377">
        <w:rPr>
          <w:rFonts w:ascii="Consolas" w:hAnsi="Consolas"/>
          <w:color w:val="24292E"/>
          <w:sz w:val="22"/>
          <w:szCs w:val="22"/>
        </w:rPr>
        <w:t xml:space="preserve"> </w:t>
      </w:r>
      <w:r w:rsidRPr="00B81377">
        <w:rPr>
          <w:rStyle w:val="pl-c1"/>
          <w:rFonts w:ascii="Consolas" w:hAnsi="Consolas"/>
          <w:color w:val="005CC5"/>
          <w:sz w:val="22"/>
          <w:szCs w:val="22"/>
        </w:rPr>
        <w:t>2</w:t>
      </w: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a );</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ReferenceError</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But, tools are meant to solve our problems. So the other option is to write explicit let statement blocks, and let a tool convert them to valid, working code.</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So, I built a tool called "let-er" [^note-let_er] to address just this issue. </w:t>
      </w:r>
      <w:r w:rsidRPr="00B81377">
        <w:rPr>
          <w:rStyle w:val="Emphasis"/>
          <w:rFonts w:ascii="Segoe UI" w:hAnsi="Segoe UI" w:cs="Segoe UI"/>
          <w:color w:val="24292E"/>
          <w:sz w:val="22"/>
          <w:szCs w:val="22"/>
        </w:rPr>
        <w:t>let-er</w:t>
      </w:r>
      <w:r w:rsidRPr="00B81377">
        <w:rPr>
          <w:rFonts w:ascii="Segoe UI" w:hAnsi="Segoe UI" w:cs="Segoe UI"/>
          <w:color w:val="24292E"/>
          <w:sz w:val="22"/>
          <w:szCs w:val="22"/>
        </w:rPr>
        <w:t> is a build-step code transpiler, but its only task is to find let-statement forms and transpile them. It will leave alone any of the rest of your code, including any let-declarations. You can safely use </w:t>
      </w:r>
      <w:r w:rsidRPr="00B81377">
        <w:rPr>
          <w:rStyle w:val="Emphasis"/>
          <w:rFonts w:ascii="Segoe UI" w:hAnsi="Segoe UI" w:cs="Segoe UI"/>
          <w:color w:val="24292E"/>
          <w:sz w:val="22"/>
          <w:szCs w:val="22"/>
        </w:rPr>
        <w:t>let-er</w:t>
      </w:r>
      <w:r w:rsidRPr="00B81377">
        <w:rPr>
          <w:rFonts w:ascii="Segoe UI" w:hAnsi="Segoe UI" w:cs="Segoe UI"/>
          <w:color w:val="24292E"/>
          <w:sz w:val="22"/>
          <w:szCs w:val="22"/>
        </w:rPr>
        <w:t> as the first ES6 transpiler step, and then pass your code through something like Traceur if necessary.</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Moreover, </w:t>
      </w:r>
      <w:r w:rsidRPr="00B81377">
        <w:rPr>
          <w:rStyle w:val="Emphasis"/>
          <w:rFonts w:ascii="Segoe UI" w:hAnsi="Segoe UI" w:cs="Segoe UI"/>
          <w:color w:val="24292E"/>
          <w:sz w:val="22"/>
          <w:szCs w:val="22"/>
        </w:rPr>
        <w:t>let-er</w:t>
      </w:r>
      <w:r w:rsidRPr="00B81377">
        <w:rPr>
          <w:rFonts w:ascii="Segoe UI" w:hAnsi="Segoe UI" w:cs="Segoe UI"/>
          <w:color w:val="24292E"/>
          <w:sz w:val="22"/>
          <w:szCs w:val="22"/>
        </w:rPr>
        <w:t> has a configuration flag </w:t>
      </w:r>
      <w:r w:rsidRPr="00B81377">
        <w:rPr>
          <w:rStyle w:val="HTMLCode"/>
          <w:rFonts w:ascii="Consolas" w:hAnsi="Consolas"/>
          <w:color w:val="24292E"/>
          <w:sz w:val="22"/>
          <w:szCs w:val="22"/>
        </w:rPr>
        <w:t>--es6</w:t>
      </w:r>
      <w:r w:rsidRPr="00B81377">
        <w:rPr>
          <w:rFonts w:ascii="Segoe UI" w:hAnsi="Segoe UI" w:cs="Segoe UI"/>
          <w:color w:val="24292E"/>
          <w:sz w:val="22"/>
          <w:szCs w:val="22"/>
        </w:rPr>
        <w:t>, which when turned on (off by default), changes the kind of code produced. Instead of the </w:t>
      </w:r>
      <w:r w:rsidRPr="00B81377">
        <w:rPr>
          <w:rStyle w:val="HTMLCode"/>
          <w:rFonts w:ascii="Consolas" w:hAnsi="Consolas"/>
          <w:color w:val="24292E"/>
          <w:sz w:val="22"/>
          <w:szCs w:val="22"/>
        </w:rPr>
        <w:t>try/catch</w:t>
      </w:r>
      <w:r w:rsidRPr="00B81377">
        <w:rPr>
          <w:rFonts w:ascii="Segoe UI" w:hAnsi="Segoe UI" w:cs="Segoe UI"/>
          <w:color w:val="24292E"/>
          <w:sz w:val="22"/>
          <w:szCs w:val="22"/>
        </w:rPr>
        <w:t> ES3 polyfill hack, </w:t>
      </w:r>
      <w:r w:rsidRPr="00B81377">
        <w:rPr>
          <w:rStyle w:val="Emphasis"/>
          <w:rFonts w:ascii="Segoe UI" w:hAnsi="Segoe UI" w:cs="Segoe UI"/>
          <w:color w:val="24292E"/>
          <w:sz w:val="22"/>
          <w:szCs w:val="22"/>
        </w:rPr>
        <w:t>let-er</w:t>
      </w:r>
      <w:r w:rsidRPr="00B81377">
        <w:rPr>
          <w:rFonts w:ascii="Segoe UI" w:hAnsi="Segoe UI" w:cs="Segoe UI"/>
          <w:color w:val="24292E"/>
          <w:sz w:val="22"/>
          <w:szCs w:val="22"/>
        </w:rPr>
        <w:t> would take our snippet and produce the fully ES6-compliant, non-hacky:</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Style w:val="pl-k"/>
          <w:rFonts w:ascii="Consolas" w:hAnsi="Consolas"/>
          <w:color w:val="D73A49"/>
          <w:sz w:val="22"/>
          <w:szCs w:val="22"/>
        </w:rPr>
        <w:t>let</w:t>
      </w:r>
      <w:r w:rsidRPr="00B81377">
        <w:rPr>
          <w:rFonts w:ascii="Consolas" w:hAnsi="Consolas"/>
          <w:color w:val="24292E"/>
          <w:sz w:val="22"/>
          <w:szCs w:val="22"/>
        </w:rPr>
        <w:t xml:space="preserve"> a </w:t>
      </w:r>
      <w:r w:rsidRPr="00B81377">
        <w:rPr>
          <w:rStyle w:val="pl-k"/>
          <w:rFonts w:ascii="Consolas" w:hAnsi="Consolas"/>
          <w:color w:val="D73A49"/>
          <w:sz w:val="22"/>
          <w:szCs w:val="22"/>
        </w:rPr>
        <w:t>=</w:t>
      </w:r>
      <w:r w:rsidRPr="00B81377">
        <w:rPr>
          <w:rFonts w:ascii="Consolas" w:hAnsi="Consolas"/>
          <w:color w:val="24292E"/>
          <w:sz w:val="22"/>
          <w:szCs w:val="22"/>
        </w:rPr>
        <w:t xml:space="preserve"> </w:t>
      </w:r>
      <w:r w:rsidRPr="00B81377">
        <w:rPr>
          <w:rStyle w:val="pl-c1"/>
          <w:rFonts w:ascii="Consolas" w:hAnsi="Consolas"/>
          <w:color w:val="005CC5"/>
          <w:sz w:val="22"/>
          <w:szCs w:val="22"/>
        </w:rPr>
        <w:t>2</w:t>
      </w: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ab/>
      </w: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a );</w:t>
      </w:r>
    </w:p>
    <w:p w:rsidR="00B81377" w:rsidRPr="00B81377" w:rsidRDefault="00B81377" w:rsidP="00B81377">
      <w:pPr>
        <w:pStyle w:val="HTMLPreformatted"/>
        <w:shd w:val="clear" w:color="auto" w:fill="F6F8FA"/>
        <w:rPr>
          <w:rFonts w:ascii="Consolas" w:hAnsi="Consolas"/>
          <w:color w:val="24292E"/>
          <w:sz w:val="22"/>
          <w:szCs w:val="22"/>
        </w:rPr>
      </w:pPr>
      <w:r w:rsidRPr="00B81377">
        <w:rPr>
          <w:rFonts w:ascii="Consolas" w:hAnsi="Consolas"/>
          <w:color w:val="24292E"/>
          <w:sz w:val="22"/>
          <w:szCs w:val="22"/>
        </w:rPr>
        <w:t>}</w:t>
      </w:r>
    </w:p>
    <w:p w:rsidR="00B81377" w:rsidRPr="00B81377" w:rsidRDefault="00B81377" w:rsidP="00B81377">
      <w:pPr>
        <w:pStyle w:val="HTMLPreformatted"/>
        <w:shd w:val="clear" w:color="auto" w:fill="F6F8FA"/>
        <w:rPr>
          <w:rFonts w:ascii="Consolas" w:hAnsi="Consolas"/>
          <w:color w:val="24292E"/>
          <w:sz w:val="22"/>
          <w:szCs w:val="22"/>
        </w:rPr>
      </w:pPr>
    </w:p>
    <w:p w:rsidR="00B81377" w:rsidRPr="00B81377" w:rsidRDefault="00B81377" w:rsidP="00B81377">
      <w:pPr>
        <w:pStyle w:val="HTMLPreformatted"/>
        <w:shd w:val="clear" w:color="auto" w:fill="F6F8FA"/>
        <w:rPr>
          <w:rFonts w:ascii="Consolas" w:hAnsi="Consolas"/>
          <w:color w:val="24292E"/>
          <w:sz w:val="22"/>
          <w:szCs w:val="22"/>
        </w:rPr>
      </w:pPr>
      <w:r w:rsidRPr="00B81377">
        <w:rPr>
          <w:rStyle w:val="pl-en"/>
          <w:rFonts w:ascii="Consolas" w:hAnsi="Consolas"/>
          <w:color w:val="6F42C1"/>
          <w:sz w:val="22"/>
          <w:szCs w:val="22"/>
        </w:rPr>
        <w:t>console</w:t>
      </w:r>
      <w:r w:rsidRPr="00B81377">
        <w:rPr>
          <w:rFonts w:ascii="Consolas" w:hAnsi="Consolas"/>
          <w:color w:val="24292E"/>
          <w:sz w:val="22"/>
          <w:szCs w:val="22"/>
        </w:rPr>
        <w:t>.</w:t>
      </w:r>
      <w:r w:rsidRPr="00B81377">
        <w:rPr>
          <w:rStyle w:val="pl-c1"/>
          <w:rFonts w:ascii="Consolas" w:hAnsi="Consolas"/>
          <w:color w:val="005CC5"/>
          <w:sz w:val="22"/>
          <w:szCs w:val="22"/>
        </w:rPr>
        <w:t>log</w:t>
      </w:r>
      <w:r w:rsidRPr="00B81377">
        <w:rPr>
          <w:rFonts w:ascii="Consolas" w:hAnsi="Consolas"/>
          <w:color w:val="24292E"/>
          <w:sz w:val="22"/>
          <w:szCs w:val="22"/>
        </w:rPr>
        <w:t xml:space="preserve">( a ); </w:t>
      </w:r>
      <w:r w:rsidRPr="00B81377">
        <w:rPr>
          <w:rStyle w:val="pl-c"/>
          <w:rFonts w:ascii="Consolas" w:hAnsi="Consolas"/>
          <w:color w:val="6A737D"/>
          <w:sz w:val="22"/>
          <w:szCs w:val="22"/>
        </w:rPr>
        <w:t>// ReferenceError</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So, you can start using </w:t>
      </w:r>
      <w:r w:rsidRPr="00B81377">
        <w:rPr>
          <w:rStyle w:val="Emphasis"/>
          <w:rFonts w:ascii="Segoe UI" w:hAnsi="Segoe UI" w:cs="Segoe UI"/>
          <w:color w:val="24292E"/>
          <w:sz w:val="22"/>
          <w:szCs w:val="22"/>
        </w:rPr>
        <w:t>let-er</w:t>
      </w:r>
      <w:r w:rsidRPr="00B81377">
        <w:rPr>
          <w:rFonts w:ascii="Segoe UI" w:hAnsi="Segoe UI" w:cs="Segoe UI"/>
          <w:color w:val="24292E"/>
          <w:sz w:val="22"/>
          <w:szCs w:val="22"/>
        </w:rPr>
        <w:t> right away, and target all pre-ES6 environments, and when you only care about ES6, you can add the flag and instantly target only ES6.</w:t>
      </w:r>
    </w:p>
    <w:p w:rsidR="00B81377" w:rsidRPr="00B81377" w:rsidRDefault="00B81377" w:rsidP="00B81377">
      <w:pPr>
        <w:pStyle w:val="NormalWeb"/>
        <w:spacing w:before="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t>And most importantly, </w:t>
      </w:r>
      <w:r w:rsidRPr="00B81377">
        <w:rPr>
          <w:rStyle w:val="Strong"/>
          <w:rFonts w:ascii="Segoe UI" w:hAnsi="Segoe UI" w:cs="Segoe UI"/>
          <w:color w:val="24292E"/>
          <w:sz w:val="22"/>
          <w:szCs w:val="22"/>
        </w:rPr>
        <w:t>you can use the more preferable and more explicit let-statement form</w:t>
      </w:r>
      <w:r w:rsidRPr="00B81377">
        <w:rPr>
          <w:rFonts w:ascii="Segoe UI" w:hAnsi="Segoe UI" w:cs="Segoe UI"/>
          <w:color w:val="24292E"/>
          <w:sz w:val="22"/>
          <w:szCs w:val="22"/>
        </w:rPr>
        <w:t> even though it is not an official part of any ES version (yet).</w:t>
      </w:r>
    </w:p>
    <w:p w:rsidR="00B81377" w:rsidRPr="00B81377" w:rsidRDefault="00B81377" w:rsidP="00B81377">
      <w:pPr>
        <w:pStyle w:val="Heading2"/>
        <w:pBdr>
          <w:bottom w:val="single" w:sz="6" w:space="4" w:color="EAECEF"/>
        </w:pBdr>
        <w:spacing w:before="360" w:beforeAutospacing="0" w:after="240" w:afterAutospacing="0"/>
        <w:rPr>
          <w:rFonts w:ascii="Segoe UI" w:hAnsi="Segoe UI" w:cs="Segoe UI"/>
          <w:color w:val="24292E"/>
          <w:sz w:val="22"/>
          <w:szCs w:val="22"/>
        </w:rPr>
      </w:pPr>
      <w:r w:rsidRPr="00B81377">
        <w:rPr>
          <w:rFonts w:ascii="Segoe UI" w:hAnsi="Segoe UI" w:cs="Segoe UI"/>
          <w:color w:val="24292E"/>
          <w:sz w:val="22"/>
          <w:szCs w:val="22"/>
        </w:rPr>
        <w:lastRenderedPageBreak/>
        <w:t>Performance</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Let me add one last quick note on the performance of </w:t>
      </w:r>
      <w:r w:rsidRPr="00B81377">
        <w:rPr>
          <w:rStyle w:val="HTMLCode"/>
          <w:rFonts w:ascii="Consolas" w:hAnsi="Consolas"/>
          <w:color w:val="24292E"/>
          <w:sz w:val="22"/>
          <w:szCs w:val="22"/>
        </w:rPr>
        <w:t>try/catch</w:t>
      </w:r>
      <w:r w:rsidRPr="00B81377">
        <w:rPr>
          <w:rFonts w:ascii="Segoe UI" w:hAnsi="Segoe UI" w:cs="Segoe UI"/>
          <w:color w:val="24292E"/>
          <w:sz w:val="22"/>
          <w:szCs w:val="22"/>
        </w:rPr>
        <w:t>, and/or to address the question, "why not just use an IIFE to create the scope?"</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Firstly, the performance of </w:t>
      </w:r>
      <w:r w:rsidRPr="00B81377">
        <w:rPr>
          <w:rStyle w:val="HTMLCode"/>
          <w:rFonts w:ascii="Consolas" w:hAnsi="Consolas"/>
          <w:color w:val="24292E"/>
          <w:sz w:val="22"/>
          <w:szCs w:val="22"/>
        </w:rPr>
        <w:t>try/catch</w:t>
      </w:r>
      <w:r w:rsidRPr="00B81377">
        <w:rPr>
          <w:rFonts w:ascii="Segoe UI" w:hAnsi="Segoe UI" w:cs="Segoe UI"/>
          <w:color w:val="24292E"/>
          <w:sz w:val="22"/>
          <w:szCs w:val="22"/>
        </w:rPr>
        <w:t> </w:t>
      </w:r>
      <w:r w:rsidRPr="00B81377">
        <w:rPr>
          <w:rStyle w:val="Emphasis"/>
          <w:rFonts w:ascii="Segoe UI" w:hAnsi="Segoe UI" w:cs="Segoe UI"/>
          <w:color w:val="24292E"/>
          <w:sz w:val="22"/>
          <w:szCs w:val="22"/>
        </w:rPr>
        <w:t>is</w:t>
      </w:r>
      <w:r w:rsidRPr="00B81377">
        <w:rPr>
          <w:rFonts w:ascii="Segoe UI" w:hAnsi="Segoe UI" w:cs="Segoe UI"/>
          <w:color w:val="24292E"/>
          <w:sz w:val="22"/>
          <w:szCs w:val="22"/>
        </w:rPr>
        <w:t> slower, but there's no reasonable assumption that it </w:t>
      </w:r>
      <w:r w:rsidRPr="00B81377">
        <w:rPr>
          <w:rStyle w:val="Emphasis"/>
          <w:rFonts w:ascii="Segoe UI" w:hAnsi="Segoe UI" w:cs="Segoe UI"/>
          <w:color w:val="24292E"/>
          <w:sz w:val="22"/>
          <w:szCs w:val="22"/>
        </w:rPr>
        <w:t>has</w:t>
      </w:r>
      <w:r w:rsidRPr="00B81377">
        <w:rPr>
          <w:rFonts w:ascii="Segoe UI" w:hAnsi="Segoe UI" w:cs="Segoe UI"/>
          <w:color w:val="24292E"/>
          <w:sz w:val="22"/>
          <w:szCs w:val="22"/>
        </w:rPr>
        <w:t> to be that way, or even that it </w:t>
      </w:r>
      <w:r w:rsidRPr="00B81377">
        <w:rPr>
          <w:rStyle w:val="Emphasis"/>
          <w:rFonts w:ascii="Segoe UI" w:hAnsi="Segoe UI" w:cs="Segoe UI"/>
          <w:color w:val="24292E"/>
          <w:sz w:val="22"/>
          <w:szCs w:val="22"/>
        </w:rPr>
        <w:t>always will be</w:t>
      </w:r>
      <w:r w:rsidRPr="00B81377">
        <w:rPr>
          <w:rFonts w:ascii="Segoe UI" w:hAnsi="Segoe UI" w:cs="Segoe UI"/>
          <w:color w:val="24292E"/>
          <w:sz w:val="22"/>
          <w:szCs w:val="22"/>
        </w:rPr>
        <w:t> that way. Since the official TC39-approved ES6 transpiler uses </w:t>
      </w:r>
      <w:r w:rsidRPr="00B81377">
        <w:rPr>
          <w:rStyle w:val="HTMLCode"/>
          <w:rFonts w:ascii="Consolas" w:hAnsi="Consolas"/>
          <w:color w:val="24292E"/>
          <w:sz w:val="22"/>
          <w:szCs w:val="22"/>
        </w:rPr>
        <w:t>try/catch</w:t>
      </w:r>
      <w:r w:rsidRPr="00B81377">
        <w:rPr>
          <w:rFonts w:ascii="Segoe UI" w:hAnsi="Segoe UI" w:cs="Segoe UI"/>
          <w:color w:val="24292E"/>
          <w:sz w:val="22"/>
          <w:szCs w:val="22"/>
        </w:rPr>
        <w:t>, the Traceur team has asked Chrome to improve the performance of </w:t>
      </w:r>
      <w:r w:rsidRPr="00B81377">
        <w:rPr>
          <w:rStyle w:val="HTMLCode"/>
          <w:rFonts w:ascii="Consolas" w:hAnsi="Consolas"/>
          <w:color w:val="24292E"/>
          <w:sz w:val="22"/>
          <w:szCs w:val="22"/>
        </w:rPr>
        <w:t>try/catch</w:t>
      </w:r>
      <w:r w:rsidRPr="00B81377">
        <w:rPr>
          <w:rFonts w:ascii="Segoe UI" w:hAnsi="Segoe UI" w:cs="Segoe UI"/>
          <w:color w:val="24292E"/>
          <w:sz w:val="22"/>
          <w:szCs w:val="22"/>
        </w:rPr>
        <w:t>, and they are obviously motivated to do so.</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Secondly, IIFE is not a fair apples-to-apples comparison with </w:t>
      </w:r>
      <w:r w:rsidRPr="00B81377">
        <w:rPr>
          <w:rStyle w:val="HTMLCode"/>
          <w:rFonts w:ascii="Consolas" w:hAnsi="Consolas"/>
          <w:color w:val="24292E"/>
          <w:sz w:val="22"/>
          <w:szCs w:val="22"/>
        </w:rPr>
        <w:t>try/catch</w:t>
      </w:r>
      <w:r w:rsidRPr="00B81377">
        <w:rPr>
          <w:rFonts w:ascii="Segoe UI" w:hAnsi="Segoe UI" w:cs="Segoe UI"/>
          <w:color w:val="24292E"/>
          <w:sz w:val="22"/>
          <w:szCs w:val="22"/>
        </w:rPr>
        <w:t>, because a function wrapped around any arbitrary code changes the meaning, inside of that code, of </w:t>
      </w:r>
      <w:r w:rsidRPr="00B81377">
        <w:rPr>
          <w:rStyle w:val="HTMLCode"/>
          <w:rFonts w:ascii="Consolas" w:hAnsi="Consolas"/>
          <w:color w:val="24292E"/>
          <w:sz w:val="22"/>
          <w:szCs w:val="22"/>
        </w:rPr>
        <w:t>this</w:t>
      </w:r>
      <w:r w:rsidRPr="00B81377">
        <w:rPr>
          <w:rFonts w:ascii="Segoe UI" w:hAnsi="Segoe UI" w:cs="Segoe UI"/>
          <w:color w:val="24292E"/>
          <w:sz w:val="22"/>
          <w:szCs w:val="22"/>
        </w:rPr>
        <w:t>, </w:t>
      </w:r>
      <w:r w:rsidRPr="00B81377">
        <w:rPr>
          <w:rStyle w:val="HTMLCode"/>
          <w:rFonts w:ascii="Consolas" w:hAnsi="Consolas"/>
          <w:color w:val="24292E"/>
          <w:sz w:val="22"/>
          <w:szCs w:val="22"/>
        </w:rPr>
        <w:t>return</w:t>
      </w:r>
      <w:r w:rsidRPr="00B81377">
        <w:rPr>
          <w:rFonts w:ascii="Segoe UI" w:hAnsi="Segoe UI" w:cs="Segoe UI"/>
          <w:color w:val="24292E"/>
          <w:sz w:val="22"/>
          <w:szCs w:val="22"/>
        </w:rPr>
        <w:t>, </w:t>
      </w:r>
      <w:r w:rsidRPr="00B81377">
        <w:rPr>
          <w:rStyle w:val="HTMLCode"/>
          <w:rFonts w:ascii="Consolas" w:hAnsi="Consolas"/>
          <w:color w:val="24292E"/>
          <w:sz w:val="22"/>
          <w:szCs w:val="22"/>
        </w:rPr>
        <w:t>break</w:t>
      </w:r>
      <w:r w:rsidRPr="00B81377">
        <w:rPr>
          <w:rFonts w:ascii="Segoe UI" w:hAnsi="Segoe UI" w:cs="Segoe UI"/>
          <w:color w:val="24292E"/>
          <w:sz w:val="22"/>
          <w:szCs w:val="22"/>
        </w:rPr>
        <w:t>, and </w:t>
      </w:r>
      <w:r w:rsidRPr="00B81377">
        <w:rPr>
          <w:rStyle w:val="HTMLCode"/>
          <w:rFonts w:ascii="Consolas" w:hAnsi="Consolas"/>
          <w:color w:val="24292E"/>
          <w:sz w:val="22"/>
          <w:szCs w:val="22"/>
        </w:rPr>
        <w:t>continue</w:t>
      </w:r>
      <w:r w:rsidRPr="00B81377">
        <w:rPr>
          <w:rFonts w:ascii="Segoe UI" w:hAnsi="Segoe UI" w:cs="Segoe UI"/>
          <w:color w:val="24292E"/>
          <w:sz w:val="22"/>
          <w:szCs w:val="22"/>
        </w:rPr>
        <w:t>. IIFE is not a suitable general substitute. It could only be used manually in certain cases.</w:t>
      </w:r>
    </w:p>
    <w:p w:rsidR="00B81377" w:rsidRPr="00B81377" w:rsidRDefault="00B81377" w:rsidP="00B81377">
      <w:pPr>
        <w:pStyle w:val="NormalWeb"/>
        <w:spacing w:before="0" w:beforeAutospacing="0" w:after="0" w:afterAutospacing="0"/>
        <w:rPr>
          <w:rFonts w:ascii="Segoe UI" w:hAnsi="Segoe UI" w:cs="Segoe UI"/>
          <w:color w:val="24292E"/>
          <w:sz w:val="22"/>
          <w:szCs w:val="22"/>
        </w:rPr>
      </w:pPr>
      <w:r w:rsidRPr="00B81377">
        <w:rPr>
          <w:rFonts w:ascii="Segoe UI" w:hAnsi="Segoe UI" w:cs="Segoe UI"/>
          <w:color w:val="24292E"/>
          <w:sz w:val="22"/>
          <w:szCs w:val="22"/>
        </w:rPr>
        <w:t>The question really becomes: do you want block-scoping, or not. If you do, these tools provide you that option. If not, keep using </w:t>
      </w:r>
      <w:r w:rsidRPr="00B81377">
        <w:rPr>
          <w:rStyle w:val="HTMLCode"/>
          <w:rFonts w:ascii="Consolas" w:hAnsi="Consolas"/>
          <w:color w:val="24292E"/>
          <w:sz w:val="22"/>
          <w:szCs w:val="22"/>
        </w:rPr>
        <w:t>var</w:t>
      </w:r>
      <w:r w:rsidRPr="00B81377">
        <w:rPr>
          <w:rFonts w:ascii="Segoe UI" w:hAnsi="Segoe UI" w:cs="Segoe UI"/>
          <w:color w:val="24292E"/>
          <w:sz w:val="22"/>
          <w:szCs w:val="22"/>
        </w:rPr>
        <w:t> and go on about your coding!</w:t>
      </w:r>
    </w:p>
    <w:p w:rsidR="002C77EC" w:rsidRDefault="002C77EC" w:rsidP="003D35BF"/>
    <w:p w:rsidR="00E1298C" w:rsidRDefault="00E1298C" w:rsidP="00E1298C">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Appendix C: Lexical-this</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Though this title does not address the </w:t>
      </w:r>
      <w:r w:rsidRPr="00E1298C">
        <w:rPr>
          <w:rStyle w:val="HTMLCode"/>
          <w:rFonts w:ascii="Consolas" w:hAnsi="Consolas"/>
          <w:color w:val="24292E"/>
          <w:sz w:val="22"/>
          <w:szCs w:val="22"/>
        </w:rPr>
        <w:t>this</w:t>
      </w:r>
      <w:r w:rsidRPr="00E1298C">
        <w:rPr>
          <w:rFonts w:ascii="Segoe UI" w:hAnsi="Segoe UI" w:cs="Segoe UI"/>
          <w:color w:val="24292E"/>
          <w:sz w:val="22"/>
          <w:szCs w:val="22"/>
        </w:rPr>
        <w:t> mechanism in any detail, there's one ES6 topic which relates </w:t>
      </w:r>
      <w:r w:rsidRPr="00E1298C">
        <w:rPr>
          <w:rStyle w:val="HTMLCode"/>
          <w:rFonts w:ascii="Consolas" w:hAnsi="Consolas"/>
          <w:color w:val="24292E"/>
          <w:sz w:val="22"/>
          <w:szCs w:val="22"/>
        </w:rPr>
        <w:t>this</w:t>
      </w:r>
      <w:r w:rsidRPr="00E1298C">
        <w:rPr>
          <w:rFonts w:ascii="Segoe UI" w:hAnsi="Segoe UI" w:cs="Segoe UI"/>
          <w:color w:val="24292E"/>
          <w:sz w:val="22"/>
          <w:szCs w:val="22"/>
        </w:rPr>
        <w:t> to lexical scope in an important way, which we will quickly examine.</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ES6 adds a special syntactic form of function declaration called the "arrow function". It looks like this:</w:t>
      </w: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k"/>
          <w:rFonts w:ascii="Consolas" w:hAnsi="Consolas"/>
          <w:color w:val="D73A49"/>
          <w:sz w:val="22"/>
          <w:szCs w:val="22"/>
        </w:rPr>
        <w:t>var</w:t>
      </w:r>
      <w:r w:rsidRPr="00E1298C">
        <w:rPr>
          <w:rFonts w:ascii="Consolas" w:hAnsi="Consolas"/>
          <w:color w:val="24292E"/>
          <w:sz w:val="22"/>
          <w:szCs w:val="22"/>
        </w:rPr>
        <w:t xml:space="preserve"> </w:t>
      </w:r>
      <w:r w:rsidRPr="00E1298C">
        <w:rPr>
          <w:rStyle w:val="pl-en"/>
          <w:rFonts w:ascii="Consolas" w:hAnsi="Consolas"/>
          <w:color w:val="6F42C1"/>
          <w:sz w:val="22"/>
          <w:szCs w:val="22"/>
        </w:rPr>
        <w:t>foo</w:t>
      </w:r>
      <w:r w:rsidRPr="00E1298C">
        <w:rPr>
          <w:rFonts w:ascii="Consolas" w:hAnsi="Consolas"/>
          <w:color w:val="24292E"/>
          <w:sz w:val="22"/>
          <w:szCs w:val="22"/>
        </w:rPr>
        <w:t xml:space="preserve"> </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smi"/>
          <w:rFonts w:ascii="Consolas" w:hAnsi="Consolas"/>
          <w:color w:val="24292E"/>
          <w:sz w:val="22"/>
          <w:szCs w:val="22"/>
        </w:rPr>
        <w:t>a</w:t>
      </w:r>
      <w:r w:rsidRPr="00E1298C">
        <w:rPr>
          <w:rFonts w:ascii="Consolas" w:hAnsi="Consolas"/>
          <w:color w:val="24292E"/>
          <w:sz w:val="22"/>
          <w:szCs w:val="22"/>
        </w:rPr>
        <w:t xml:space="preserve"> </w:t>
      </w:r>
      <w:r w:rsidRPr="00E1298C">
        <w:rPr>
          <w:rStyle w:val="pl-k"/>
          <w:rFonts w:ascii="Consolas" w:hAnsi="Consolas"/>
          <w:color w:val="D73A49"/>
          <w:sz w:val="22"/>
          <w:szCs w:val="22"/>
        </w:rPr>
        <w:t>=&gt;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Style w:val="pl-en"/>
          <w:rFonts w:ascii="Consolas" w:hAnsi="Consolas"/>
          <w:color w:val="6F42C1"/>
          <w:sz w:val="22"/>
          <w:szCs w:val="22"/>
        </w:rPr>
        <w:t>console</w:t>
      </w:r>
      <w:r w:rsidRPr="00E1298C">
        <w:rPr>
          <w:rFonts w:ascii="Consolas" w:hAnsi="Consolas"/>
          <w:color w:val="24292E"/>
          <w:sz w:val="22"/>
          <w:szCs w:val="22"/>
        </w:rPr>
        <w:t>.</w:t>
      </w:r>
      <w:r w:rsidRPr="00E1298C">
        <w:rPr>
          <w:rStyle w:val="pl-c1"/>
          <w:rFonts w:ascii="Consolas" w:hAnsi="Consolas"/>
          <w:color w:val="005CC5"/>
          <w:sz w:val="22"/>
          <w:szCs w:val="22"/>
        </w:rPr>
        <w:t>log</w:t>
      </w:r>
      <w:r w:rsidRPr="00E1298C">
        <w:rPr>
          <w:rFonts w:ascii="Consolas" w:hAnsi="Consolas"/>
          <w:color w:val="24292E"/>
          <w:sz w:val="22"/>
          <w:szCs w:val="22"/>
        </w:rPr>
        <w:t>( a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w:t>
      </w:r>
      <w:bookmarkStart w:id="2" w:name="_GoBack"/>
      <w:bookmarkEnd w:id="2"/>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en"/>
          <w:rFonts w:ascii="Consolas" w:hAnsi="Consolas"/>
          <w:color w:val="6F42C1"/>
          <w:sz w:val="22"/>
          <w:szCs w:val="22"/>
        </w:rPr>
        <w:t>foo</w:t>
      </w:r>
      <w:r w:rsidRPr="00E1298C">
        <w:rPr>
          <w:rFonts w:ascii="Consolas" w:hAnsi="Consolas"/>
          <w:color w:val="24292E"/>
          <w:sz w:val="22"/>
          <w:szCs w:val="22"/>
        </w:rPr>
        <w:t xml:space="preserve">( </w:t>
      </w:r>
      <w:r w:rsidRPr="00E1298C">
        <w:rPr>
          <w:rStyle w:val="pl-c1"/>
          <w:rFonts w:ascii="Consolas" w:hAnsi="Consolas"/>
          <w:color w:val="005CC5"/>
          <w:sz w:val="22"/>
          <w:szCs w:val="22"/>
        </w:rPr>
        <w:t>2</w:t>
      </w:r>
      <w:r w:rsidRPr="00E1298C">
        <w:rPr>
          <w:rFonts w:ascii="Consolas" w:hAnsi="Consolas"/>
          <w:color w:val="24292E"/>
          <w:sz w:val="22"/>
          <w:szCs w:val="22"/>
        </w:rPr>
        <w:t xml:space="preserve"> ); </w:t>
      </w:r>
      <w:r w:rsidRPr="00E1298C">
        <w:rPr>
          <w:rStyle w:val="pl-c"/>
          <w:rFonts w:ascii="Consolas" w:hAnsi="Consolas"/>
          <w:color w:val="6A737D"/>
          <w:sz w:val="22"/>
          <w:szCs w:val="22"/>
        </w:rPr>
        <w:t>// 2</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The so-called "fat arrow" is often mentioned as a short-hand for the </w:t>
      </w:r>
      <w:r w:rsidRPr="00E1298C">
        <w:rPr>
          <w:rStyle w:val="Emphasis"/>
          <w:rFonts w:ascii="Segoe UI" w:hAnsi="Segoe UI" w:cs="Segoe UI"/>
          <w:color w:val="24292E"/>
          <w:sz w:val="22"/>
          <w:szCs w:val="22"/>
        </w:rPr>
        <w:t>tediously verbose</w:t>
      </w:r>
      <w:r w:rsidRPr="00E1298C">
        <w:rPr>
          <w:rFonts w:ascii="Segoe UI" w:hAnsi="Segoe UI" w:cs="Segoe UI"/>
          <w:color w:val="24292E"/>
          <w:sz w:val="22"/>
          <w:szCs w:val="22"/>
        </w:rPr>
        <w:t> (sarcasm) </w:t>
      </w:r>
      <w:r w:rsidRPr="00E1298C">
        <w:rPr>
          <w:rStyle w:val="HTMLCode"/>
          <w:rFonts w:ascii="Consolas" w:hAnsi="Consolas"/>
          <w:color w:val="24292E"/>
          <w:sz w:val="22"/>
          <w:szCs w:val="22"/>
        </w:rPr>
        <w:t>function</w:t>
      </w:r>
      <w:r w:rsidRPr="00E1298C">
        <w:rPr>
          <w:rFonts w:ascii="Segoe UI" w:hAnsi="Segoe UI" w:cs="Segoe UI"/>
          <w:color w:val="24292E"/>
          <w:sz w:val="22"/>
          <w:szCs w:val="22"/>
        </w:rPr>
        <w:t> keyword.</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But there's something much more important going on with arrow-functions that has nothing to do with saving keystrokes in your declaration.</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Briefly, this code suffers a problem:</w:t>
      </w: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k"/>
          <w:rFonts w:ascii="Consolas" w:hAnsi="Consolas"/>
          <w:color w:val="D73A49"/>
          <w:sz w:val="22"/>
          <w:szCs w:val="22"/>
        </w:rPr>
        <w:t>var</w:t>
      </w:r>
      <w:r w:rsidRPr="00E1298C">
        <w:rPr>
          <w:rFonts w:ascii="Consolas" w:hAnsi="Consolas"/>
          <w:color w:val="24292E"/>
          <w:sz w:val="22"/>
          <w:szCs w:val="22"/>
        </w:rPr>
        <w:t xml:space="preserve"> obj </w:t>
      </w:r>
      <w:r w:rsidRPr="00E1298C">
        <w:rPr>
          <w:rStyle w:val="pl-k"/>
          <w:rFonts w:ascii="Consolas" w:hAnsi="Consolas"/>
          <w:color w:val="D73A49"/>
          <w:sz w:val="22"/>
          <w:szCs w:val="22"/>
        </w:rPr>
        <w: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t>id</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pds"/>
          <w:rFonts w:ascii="Consolas" w:hAnsi="Consolas"/>
          <w:color w:val="032F62"/>
          <w:sz w:val="22"/>
          <w:szCs w:val="22"/>
        </w:rPr>
        <w:t>"</w:t>
      </w:r>
      <w:r w:rsidRPr="00E1298C">
        <w:rPr>
          <w:rStyle w:val="pl-s"/>
          <w:rFonts w:ascii="Consolas" w:hAnsi="Consolas"/>
          <w:color w:val="032F62"/>
          <w:sz w:val="22"/>
          <w:szCs w:val="22"/>
        </w:rPr>
        <w:t>awesome</w:t>
      </w:r>
      <w:r w:rsidRPr="00E1298C">
        <w:rPr>
          <w:rStyle w:val="pl-pds"/>
          <w:rFonts w:ascii="Consolas" w:hAnsi="Consolas"/>
          <w:color w:val="032F62"/>
          <w:sz w:val="22"/>
          <w:szCs w:val="22"/>
        </w:rPr>
        <w:t>"</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Style w:val="pl-en"/>
          <w:rFonts w:ascii="Consolas" w:hAnsi="Consolas"/>
          <w:color w:val="6F42C1"/>
          <w:sz w:val="22"/>
          <w:szCs w:val="22"/>
        </w:rPr>
        <w:t>cool</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k"/>
          <w:rFonts w:ascii="Consolas" w:hAnsi="Consolas"/>
          <w:color w:val="D73A49"/>
          <w:sz w:val="22"/>
          <w:szCs w:val="22"/>
        </w:rPr>
        <w:t>function</w:t>
      </w:r>
      <w:r w:rsidRPr="00E1298C">
        <w:rPr>
          <w:rFonts w:ascii="Consolas" w:hAnsi="Consolas"/>
          <w:color w:val="24292E"/>
          <w:sz w:val="22"/>
          <w:szCs w:val="22"/>
        </w:rPr>
        <w:t xml:space="preserve"> </w:t>
      </w:r>
      <w:r w:rsidRPr="00E1298C">
        <w:rPr>
          <w:rStyle w:val="pl-en"/>
          <w:rFonts w:ascii="Consolas" w:hAnsi="Consolas"/>
          <w:color w:val="6F42C1"/>
          <w:sz w:val="22"/>
          <w:szCs w:val="22"/>
        </w:rPr>
        <w:t>coolFn</w:t>
      </w:r>
      <w:r w:rsidRPr="00E1298C">
        <w:rPr>
          <w:rFonts w:ascii="Consolas" w:hAnsi="Consolas"/>
          <w:color w:val="24292E"/>
          <w:sz w:val="22"/>
          <w:szCs w:val="22"/>
        </w:rPr>
        <w:t>()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Style w:val="pl-en"/>
          <w:rFonts w:ascii="Consolas" w:hAnsi="Consolas"/>
          <w:color w:val="6F42C1"/>
          <w:sz w:val="22"/>
          <w:szCs w:val="22"/>
        </w:rPr>
        <w:t>console</w:t>
      </w:r>
      <w:r w:rsidRPr="00E1298C">
        <w:rPr>
          <w:rFonts w:ascii="Consolas" w:hAnsi="Consolas"/>
          <w:color w:val="24292E"/>
          <w:sz w:val="22"/>
          <w:szCs w:val="22"/>
        </w:rPr>
        <w:t>.</w:t>
      </w:r>
      <w:r w:rsidRPr="00E1298C">
        <w:rPr>
          <w:rStyle w:val="pl-c1"/>
          <w:rFonts w:ascii="Consolas" w:hAnsi="Consolas"/>
          <w:color w:val="005CC5"/>
          <w:sz w:val="22"/>
          <w:szCs w:val="22"/>
        </w:rPr>
        <w:t>log</w:t>
      </w:r>
      <w:r w:rsidRPr="00E1298C">
        <w:rPr>
          <w:rFonts w:ascii="Consolas" w:hAnsi="Consolas"/>
          <w:color w:val="24292E"/>
          <w:sz w:val="22"/>
          <w:szCs w:val="22"/>
        </w:rPr>
        <w:t xml:space="preserve">( </w:t>
      </w:r>
      <w:r w:rsidRPr="00E1298C">
        <w:rPr>
          <w:rStyle w:val="pl-c1"/>
          <w:rFonts w:ascii="Consolas" w:hAnsi="Consolas"/>
          <w:color w:val="005CC5"/>
          <w:sz w:val="22"/>
          <w:szCs w:val="22"/>
        </w:rPr>
        <w:t>this</w:t>
      </w:r>
      <w:r w:rsidRPr="00E1298C">
        <w:rPr>
          <w:rFonts w:ascii="Consolas" w:hAnsi="Consolas"/>
          <w:color w:val="24292E"/>
          <w:sz w:val="22"/>
          <w:szCs w:val="22"/>
        </w:rPr>
        <w:t>.</w:t>
      </w:r>
      <w:r w:rsidRPr="00E1298C">
        <w:rPr>
          <w:rStyle w:val="pl-c1"/>
          <w:rFonts w:ascii="Consolas" w:hAnsi="Consolas"/>
          <w:color w:val="005CC5"/>
          <w:sz w:val="22"/>
          <w:szCs w:val="22"/>
        </w:rPr>
        <w:t>id</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k"/>
          <w:rFonts w:ascii="Consolas" w:hAnsi="Consolas"/>
          <w:color w:val="D73A49"/>
          <w:sz w:val="22"/>
          <w:szCs w:val="22"/>
        </w:rPr>
        <w:t>var</w:t>
      </w:r>
      <w:r w:rsidRPr="00E1298C">
        <w:rPr>
          <w:rFonts w:ascii="Consolas" w:hAnsi="Consolas"/>
          <w:color w:val="24292E"/>
          <w:sz w:val="22"/>
          <w:szCs w:val="22"/>
        </w:rPr>
        <w:t xml:space="preserve"> id </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pds"/>
          <w:rFonts w:ascii="Consolas" w:hAnsi="Consolas"/>
          <w:color w:val="032F62"/>
          <w:sz w:val="22"/>
          <w:szCs w:val="22"/>
        </w:rPr>
        <w:t>"</w:t>
      </w:r>
      <w:r w:rsidRPr="00E1298C">
        <w:rPr>
          <w:rStyle w:val="pl-s"/>
          <w:rFonts w:ascii="Consolas" w:hAnsi="Consolas"/>
          <w:color w:val="032F62"/>
          <w:sz w:val="22"/>
          <w:szCs w:val="22"/>
        </w:rPr>
        <w:t>not awesome</w:t>
      </w:r>
      <w:r w:rsidRPr="00E1298C">
        <w:rPr>
          <w:rStyle w:val="pl-pds"/>
          <w:rFonts w:ascii="Consolas" w:hAnsi="Consolas"/>
          <w:color w:val="032F62"/>
          <w:sz w:val="22"/>
          <w:szCs w:val="22"/>
        </w:rPr>
        <w:t>"</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smi"/>
          <w:rFonts w:ascii="Consolas" w:hAnsi="Consolas"/>
          <w:color w:val="24292E"/>
          <w:sz w:val="22"/>
          <w:szCs w:val="22"/>
        </w:rPr>
        <w:t>obj</w:t>
      </w:r>
      <w:r w:rsidRPr="00E1298C">
        <w:rPr>
          <w:rFonts w:ascii="Consolas" w:hAnsi="Consolas"/>
          <w:color w:val="24292E"/>
          <w:sz w:val="22"/>
          <w:szCs w:val="22"/>
        </w:rPr>
        <w:t>.</w:t>
      </w:r>
      <w:r w:rsidRPr="00E1298C">
        <w:rPr>
          <w:rStyle w:val="pl-en"/>
          <w:rFonts w:ascii="Consolas" w:hAnsi="Consolas"/>
          <w:color w:val="6F42C1"/>
          <w:sz w:val="22"/>
          <w:szCs w:val="22"/>
        </w:rPr>
        <w:t>cool</w:t>
      </w:r>
      <w:r w:rsidRPr="00E1298C">
        <w:rPr>
          <w:rFonts w:ascii="Consolas" w:hAnsi="Consolas"/>
          <w:color w:val="24292E"/>
          <w:sz w:val="22"/>
          <w:szCs w:val="22"/>
        </w:rPr>
        <w:t xml:space="preserve">(); </w:t>
      </w:r>
      <w:r w:rsidRPr="00E1298C">
        <w:rPr>
          <w:rStyle w:val="pl-c"/>
          <w:rFonts w:ascii="Consolas" w:hAnsi="Consolas"/>
          <w:color w:val="6A737D"/>
          <w:sz w:val="22"/>
          <w:szCs w:val="22"/>
        </w:rPr>
        <w:t>// awesome</w:t>
      </w:r>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c1"/>
          <w:rFonts w:ascii="Consolas" w:hAnsi="Consolas"/>
          <w:color w:val="005CC5"/>
          <w:sz w:val="22"/>
          <w:szCs w:val="22"/>
        </w:rPr>
        <w:t>setTimeout</w:t>
      </w:r>
      <w:r w:rsidRPr="00E1298C">
        <w:rPr>
          <w:rFonts w:ascii="Consolas" w:hAnsi="Consolas"/>
          <w:color w:val="24292E"/>
          <w:sz w:val="22"/>
          <w:szCs w:val="22"/>
        </w:rPr>
        <w:t xml:space="preserve">( </w:t>
      </w:r>
      <w:r w:rsidRPr="00E1298C">
        <w:rPr>
          <w:rStyle w:val="pl-smi"/>
          <w:rFonts w:ascii="Consolas" w:hAnsi="Consolas"/>
          <w:color w:val="24292E"/>
          <w:sz w:val="22"/>
          <w:szCs w:val="22"/>
        </w:rPr>
        <w:t>obj</w:t>
      </w:r>
      <w:r w:rsidRPr="00E1298C">
        <w:rPr>
          <w:rFonts w:ascii="Consolas" w:hAnsi="Consolas"/>
          <w:color w:val="24292E"/>
          <w:sz w:val="22"/>
          <w:szCs w:val="22"/>
        </w:rPr>
        <w:t>.</w:t>
      </w:r>
      <w:r w:rsidRPr="00E1298C">
        <w:rPr>
          <w:rStyle w:val="pl-smi"/>
          <w:rFonts w:ascii="Consolas" w:hAnsi="Consolas"/>
          <w:color w:val="24292E"/>
          <w:sz w:val="22"/>
          <w:szCs w:val="22"/>
        </w:rPr>
        <w:t>cool</w:t>
      </w:r>
      <w:r w:rsidRPr="00E1298C">
        <w:rPr>
          <w:rFonts w:ascii="Consolas" w:hAnsi="Consolas"/>
          <w:color w:val="24292E"/>
          <w:sz w:val="22"/>
          <w:szCs w:val="22"/>
        </w:rPr>
        <w:t xml:space="preserve">, </w:t>
      </w:r>
      <w:r w:rsidRPr="00E1298C">
        <w:rPr>
          <w:rStyle w:val="pl-c1"/>
          <w:rFonts w:ascii="Consolas" w:hAnsi="Consolas"/>
          <w:color w:val="005CC5"/>
          <w:sz w:val="22"/>
          <w:szCs w:val="22"/>
        </w:rPr>
        <w:t>100</w:t>
      </w:r>
      <w:r w:rsidRPr="00E1298C">
        <w:rPr>
          <w:rFonts w:ascii="Consolas" w:hAnsi="Consolas"/>
          <w:color w:val="24292E"/>
          <w:sz w:val="22"/>
          <w:szCs w:val="22"/>
        </w:rPr>
        <w:t xml:space="preserve"> ); </w:t>
      </w:r>
      <w:r w:rsidRPr="00E1298C">
        <w:rPr>
          <w:rStyle w:val="pl-c"/>
          <w:rFonts w:ascii="Consolas" w:hAnsi="Consolas"/>
          <w:color w:val="6A737D"/>
          <w:sz w:val="22"/>
          <w:szCs w:val="22"/>
        </w:rPr>
        <w:t>// not awesome</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The problem is the loss of </w:t>
      </w:r>
      <w:r w:rsidRPr="00E1298C">
        <w:rPr>
          <w:rStyle w:val="HTMLCode"/>
          <w:rFonts w:ascii="Consolas" w:hAnsi="Consolas"/>
          <w:color w:val="24292E"/>
          <w:sz w:val="22"/>
          <w:szCs w:val="22"/>
        </w:rPr>
        <w:t>this</w:t>
      </w:r>
      <w:r w:rsidRPr="00E1298C">
        <w:rPr>
          <w:rFonts w:ascii="Segoe UI" w:hAnsi="Segoe UI" w:cs="Segoe UI"/>
          <w:color w:val="24292E"/>
          <w:sz w:val="22"/>
          <w:szCs w:val="22"/>
        </w:rPr>
        <w:t> binding on the </w:t>
      </w:r>
      <w:r w:rsidRPr="00E1298C">
        <w:rPr>
          <w:rStyle w:val="HTMLCode"/>
          <w:rFonts w:ascii="Consolas" w:hAnsi="Consolas"/>
          <w:color w:val="24292E"/>
          <w:sz w:val="22"/>
          <w:szCs w:val="22"/>
        </w:rPr>
        <w:t>cool()</w:t>
      </w:r>
      <w:r w:rsidRPr="00E1298C">
        <w:rPr>
          <w:rFonts w:ascii="Segoe UI" w:hAnsi="Segoe UI" w:cs="Segoe UI"/>
          <w:color w:val="24292E"/>
          <w:sz w:val="22"/>
          <w:szCs w:val="22"/>
        </w:rPr>
        <w:t> function. There are various ways to address that problem, but one often-repeated solution is </w:t>
      </w:r>
      <w:r w:rsidRPr="00E1298C">
        <w:rPr>
          <w:rStyle w:val="HTMLCode"/>
          <w:rFonts w:ascii="Consolas" w:hAnsi="Consolas"/>
          <w:color w:val="24292E"/>
          <w:sz w:val="22"/>
          <w:szCs w:val="22"/>
        </w:rPr>
        <w:t>var self = this;</w:t>
      </w:r>
      <w:r w:rsidRPr="00E1298C">
        <w:rPr>
          <w:rFonts w:ascii="Segoe UI" w:hAnsi="Segoe UI" w:cs="Segoe UI"/>
          <w:color w:val="24292E"/>
          <w:sz w:val="22"/>
          <w:szCs w:val="22"/>
        </w:rPr>
        <w:t>.</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That might look like:</w:t>
      </w: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k"/>
          <w:rFonts w:ascii="Consolas" w:hAnsi="Consolas"/>
          <w:color w:val="D73A49"/>
          <w:sz w:val="22"/>
          <w:szCs w:val="22"/>
        </w:rPr>
        <w:t>var</w:t>
      </w:r>
      <w:r w:rsidRPr="00E1298C">
        <w:rPr>
          <w:rFonts w:ascii="Consolas" w:hAnsi="Consolas"/>
          <w:color w:val="24292E"/>
          <w:sz w:val="22"/>
          <w:szCs w:val="22"/>
        </w:rPr>
        <w:t xml:space="preserve"> obj </w:t>
      </w:r>
      <w:r w:rsidRPr="00E1298C">
        <w:rPr>
          <w:rStyle w:val="pl-k"/>
          <w:rFonts w:ascii="Consolas" w:hAnsi="Consolas"/>
          <w:color w:val="D73A49"/>
          <w:sz w:val="22"/>
          <w:szCs w:val="22"/>
        </w:rPr>
        <w: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lastRenderedPageBreak/>
        <w:tab/>
        <w:t>count</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c1"/>
          <w:rFonts w:ascii="Consolas" w:hAnsi="Consolas"/>
          <w:color w:val="005CC5"/>
          <w:sz w:val="22"/>
          <w:szCs w:val="22"/>
        </w:rPr>
        <w:t>0</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Style w:val="pl-en"/>
          <w:rFonts w:ascii="Consolas" w:hAnsi="Consolas"/>
          <w:color w:val="6F42C1"/>
          <w:sz w:val="22"/>
          <w:szCs w:val="22"/>
        </w:rPr>
        <w:t>cool</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k"/>
          <w:rFonts w:ascii="Consolas" w:hAnsi="Consolas"/>
          <w:color w:val="D73A49"/>
          <w:sz w:val="22"/>
          <w:szCs w:val="22"/>
        </w:rPr>
        <w:t>function</w:t>
      </w:r>
      <w:r w:rsidRPr="00E1298C">
        <w:rPr>
          <w:rFonts w:ascii="Consolas" w:hAnsi="Consolas"/>
          <w:color w:val="24292E"/>
          <w:sz w:val="22"/>
          <w:szCs w:val="22"/>
        </w:rPr>
        <w:t xml:space="preserve"> </w:t>
      </w:r>
      <w:r w:rsidRPr="00E1298C">
        <w:rPr>
          <w:rStyle w:val="pl-en"/>
          <w:rFonts w:ascii="Consolas" w:hAnsi="Consolas"/>
          <w:color w:val="6F42C1"/>
          <w:sz w:val="22"/>
          <w:szCs w:val="22"/>
        </w:rPr>
        <w:t>coolFn</w:t>
      </w:r>
      <w:r w:rsidRPr="00E1298C">
        <w:rPr>
          <w:rFonts w:ascii="Consolas" w:hAnsi="Consolas"/>
          <w:color w:val="24292E"/>
          <w:sz w:val="22"/>
          <w:szCs w:val="22"/>
        </w:rPr>
        <w:t>()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Style w:val="pl-k"/>
          <w:rFonts w:ascii="Consolas" w:hAnsi="Consolas"/>
          <w:color w:val="D73A49"/>
          <w:sz w:val="22"/>
          <w:szCs w:val="22"/>
        </w:rPr>
        <w:t>var</w:t>
      </w:r>
      <w:r w:rsidRPr="00E1298C">
        <w:rPr>
          <w:rFonts w:ascii="Consolas" w:hAnsi="Consolas"/>
          <w:color w:val="24292E"/>
          <w:sz w:val="22"/>
          <w:szCs w:val="22"/>
        </w:rPr>
        <w:t xml:space="preserve"> self </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c1"/>
          <w:rFonts w:ascii="Consolas" w:hAnsi="Consolas"/>
          <w:color w:val="005CC5"/>
          <w:sz w:val="22"/>
          <w:szCs w:val="22"/>
        </w:rPr>
        <w:t>this</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Style w:val="pl-k"/>
          <w:rFonts w:ascii="Consolas" w:hAnsi="Consolas"/>
          <w:color w:val="D73A49"/>
          <w:sz w:val="22"/>
          <w:szCs w:val="22"/>
        </w:rPr>
        <w:t>if</w:t>
      </w:r>
      <w:r w:rsidRPr="00E1298C">
        <w:rPr>
          <w:rFonts w:ascii="Consolas" w:hAnsi="Consolas"/>
          <w:color w:val="24292E"/>
          <w:sz w:val="22"/>
          <w:szCs w:val="22"/>
        </w:rPr>
        <w:t xml:space="preserve"> (</w:t>
      </w:r>
      <w:r w:rsidRPr="00E1298C">
        <w:rPr>
          <w:rStyle w:val="pl-smi"/>
          <w:rFonts w:ascii="Consolas" w:hAnsi="Consolas"/>
          <w:color w:val="24292E"/>
          <w:sz w:val="22"/>
          <w:szCs w:val="22"/>
        </w:rPr>
        <w:t>self</w:t>
      </w:r>
      <w:r w:rsidRPr="00E1298C">
        <w:rPr>
          <w:rFonts w:ascii="Consolas" w:hAnsi="Consolas"/>
          <w:color w:val="24292E"/>
          <w:sz w:val="22"/>
          <w:szCs w:val="22"/>
        </w:rPr>
        <w:t>.</w:t>
      </w:r>
      <w:r w:rsidRPr="00E1298C">
        <w:rPr>
          <w:rStyle w:val="pl-smi"/>
          <w:rFonts w:ascii="Consolas" w:hAnsi="Consolas"/>
          <w:color w:val="24292E"/>
          <w:sz w:val="22"/>
          <w:szCs w:val="22"/>
        </w:rPr>
        <w:t>count</w:t>
      </w:r>
      <w:r w:rsidRPr="00E1298C">
        <w:rPr>
          <w:rFonts w:ascii="Consolas" w:hAnsi="Consolas"/>
          <w:color w:val="24292E"/>
          <w:sz w:val="22"/>
          <w:szCs w:val="22"/>
        </w:rPr>
        <w:t xml:space="preserve"> </w:t>
      </w:r>
      <w:r w:rsidRPr="00E1298C">
        <w:rPr>
          <w:rStyle w:val="pl-k"/>
          <w:rFonts w:ascii="Consolas" w:hAnsi="Consolas"/>
          <w:color w:val="D73A49"/>
          <w:sz w:val="22"/>
          <w:szCs w:val="22"/>
        </w:rPr>
        <w:t>&lt;</w:t>
      </w:r>
      <w:r w:rsidRPr="00E1298C">
        <w:rPr>
          <w:rFonts w:ascii="Consolas" w:hAnsi="Consolas"/>
          <w:color w:val="24292E"/>
          <w:sz w:val="22"/>
          <w:szCs w:val="22"/>
        </w:rPr>
        <w:t xml:space="preserve"> </w:t>
      </w:r>
      <w:r w:rsidRPr="00E1298C">
        <w:rPr>
          <w:rStyle w:val="pl-c1"/>
          <w:rFonts w:ascii="Consolas" w:hAnsi="Consolas"/>
          <w:color w:val="005CC5"/>
          <w:sz w:val="22"/>
          <w:szCs w:val="22"/>
        </w:rPr>
        <w:t>1</w:t>
      </w:r>
      <w:r w:rsidRPr="00E1298C">
        <w:rPr>
          <w:rFonts w:ascii="Consolas" w:hAnsi="Consolas"/>
          <w:color w:val="24292E"/>
          <w:sz w:val="22"/>
          <w:szCs w:val="22"/>
        </w:rPr>
        <w:t>)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c1"/>
          <w:rFonts w:ascii="Consolas" w:hAnsi="Consolas"/>
          <w:color w:val="005CC5"/>
          <w:sz w:val="22"/>
          <w:szCs w:val="22"/>
        </w:rPr>
        <w:t>setTimeout</w:t>
      </w:r>
      <w:r w:rsidRPr="00E1298C">
        <w:rPr>
          <w:rFonts w:ascii="Consolas" w:hAnsi="Consolas"/>
          <w:color w:val="24292E"/>
          <w:sz w:val="22"/>
          <w:szCs w:val="22"/>
        </w:rPr>
        <w:t xml:space="preserve">( </w:t>
      </w:r>
      <w:r w:rsidRPr="00E1298C">
        <w:rPr>
          <w:rStyle w:val="pl-k"/>
          <w:rFonts w:ascii="Consolas" w:hAnsi="Consolas"/>
          <w:color w:val="D73A49"/>
          <w:sz w:val="22"/>
          <w:szCs w:val="22"/>
        </w:rPr>
        <w:t>function</w:t>
      </w:r>
      <w:r w:rsidRPr="00E1298C">
        <w:rPr>
          <w:rFonts w:ascii="Consolas" w:hAnsi="Consolas"/>
          <w:color w:val="24292E"/>
          <w:sz w:val="22"/>
          <w:szCs w:val="22"/>
        </w:rPr>
        <w:t xml:space="preserve"> </w:t>
      </w:r>
      <w:r w:rsidRPr="00E1298C">
        <w:rPr>
          <w:rStyle w:val="pl-en"/>
          <w:rFonts w:ascii="Consolas" w:hAnsi="Consolas"/>
          <w:color w:val="6F42C1"/>
          <w:sz w:val="22"/>
          <w:szCs w:val="22"/>
        </w:rPr>
        <w:t>timer</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smi"/>
          <w:rFonts w:ascii="Consolas" w:hAnsi="Consolas"/>
          <w:color w:val="24292E"/>
          <w:sz w:val="22"/>
          <w:szCs w:val="22"/>
        </w:rPr>
        <w:t>self</w:t>
      </w:r>
      <w:r w:rsidRPr="00E1298C">
        <w:rPr>
          <w:rFonts w:ascii="Consolas" w:hAnsi="Consolas"/>
          <w:color w:val="24292E"/>
          <w:sz w:val="22"/>
          <w:szCs w:val="22"/>
        </w:rPr>
        <w:t>.</w:t>
      </w:r>
      <w:r w:rsidRPr="00E1298C">
        <w:rPr>
          <w:rStyle w:val="pl-smi"/>
          <w:rFonts w:ascii="Consolas" w:hAnsi="Consolas"/>
          <w:color w:val="24292E"/>
          <w:sz w:val="22"/>
          <w:szCs w:val="22"/>
        </w:rPr>
        <w:t>count</w:t>
      </w:r>
      <w:r w:rsidRPr="00E1298C">
        <w:rPr>
          <w:rStyle w:val="pl-k"/>
          <w:rFonts w:ascii="Consolas" w:hAnsi="Consolas"/>
          <w:color w:val="D73A49"/>
          <w:sz w:val="22"/>
          <w:szCs w:val="22"/>
        </w:rPr>
        <w:t>++</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en"/>
          <w:rFonts w:ascii="Consolas" w:hAnsi="Consolas"/>
          <w:color w:val="6F42C1"/>
          <w:sz w:val="22"/>
          <w:szCs w:val="22"/>
        </w:rPr>
        <w:t>console</w:t>
      </w:r>
      <w:r w:rsidRPr="00E1298C">
        <w:rPr>
          <w:rFonts w:ascii="Consolas" w:hAnsi="Consolas"/>
          <w:color w:val="24292E"/>
          <w:sz w:val="22"/>
          <w:szCs w:val="22"/>
        </w:rPr>
        <w:t>.</w:t>
      </w:r>
      <w:r w:rsidRPr="00E1298C">
        <w:rPr>
          <w:rStyle w:val="pl-c1"/>
          <w:rFonts w:ascii="Consolas" w:hAnsi="Consolas"/>
          <w:color w:val="005CC5"/>
          <w:sz w:val="22"/>
          <w:szCs w:val="22"/>
        </w:rPr>
        <w:t>log</w:t>
      </w:r>
      <w:r w:rsidRPr="00E1298C">
        <w:rPr>
          <w:rFonts w:ascii="Consolas" w:hAnsi="Consolas"/>
          <w:color w:val="24292E"/>
          <w:sz w:val="22"/>
          <w:szCs w:val="22"/>
        </w:rPr>
        <w:t xml:space="preserve">( </w:t>
      </w:r>
      <w:r w:rsidRPr="00E1298C">
        <w:rPr>
          <w:rStyle w:val="pl-pds"/>
          <w:rFonts w:ascii="Consolas" w:hAnsi="Consolas"/>
          <w:color w:val="032F62"/>
          <w:sz w:val="22"/>
          <w:szCs w:val="22"/>
        </w:rPr>
        <w:t>"</w:t>
      </w:r>
      <w:r w:rsidRPr="00E1298C">
        <w:rPr>
          <w:rStyle w:val="pl-s"/>
          <w:rFonts w:ascii="Consolas" w:hAnsi="Consolas"/>
          <w:color w:val="032F62"/>
          <w:sz w:val="22"/>
          <w:szCs w:val="22"/>
        </w:rPr>
        <w:t>awesome?</w:t>
      </w:r>
      <w:r w:rsidRPr="00E1298C">
        <w:rPr>
          <w:rStyle w:val="pl-pds"/>
          <w:rFonts w:ascii="Consolas" w:hAnsi="Consolas"/>
          <w:color w:val="032F62"/>
          <w:sz w:val="22"/>
          <w:szCs w:val="22"/>
        </w:rPr>
        <w: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t xml:space="preserve">}, </w:t>
      </w:r>
      <w:r w:rsidRPr="00E1298C">
        <w:rPr>
          <w:rStyle w:val="pl-c1"/>
          <w:rFonts w:ascii="Consolas" w:hAnsi="Consolas"/>
          <w:color w:val="005CC5"/>
          <w:sz w:val="22"/>
          <w:szCs w:val="22"/>
        </w:rPr>
        <w:t>100</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smi"/>
          <w:rFonts w:ascii="Consolas" w:hAnsi="Consolas"/>
          <w:color w:val="24292E"/>
          <w:sz w:val="22"/>
          <w:szCs w:val="22"/>
        </w:rPr>
        <w:t>obj</w:t>
      </w:r>
      <w:r w:rsidRPr="00E1298C">
        <w:rPr>
          <w:rFonts w:ascii="Consolas" w:hAnsi="Consolas"/>
          <w:color w:val="24292E"/>
          <w:sz w:val="22"/>
          <w:szCs w:val="22"/>
        </w:rPr>
        <w:t>.</w:t>
      </w:r>
      <w:r w:rsidRPr="00E1298C">
        <w:rPr>
          <w:rStyle w:val="pl-en"/>
          <w:rFonts w:ascii="Consolas" w:hAnsi="Consolas"/>
          <w:color w:val="6F42C1"/>
          <w:sz w:val="22"/>
          <w:szCs w:val="22"/>
        </w:rPr>
        <w:t>cool</w:t>
      </w:r>
      <w:r w:rsidRPr="00E1298C">
        <w:rPr>
          <w:rFonts w:ascii="Consolas" w:hAnsi="Consolas"/>
          <w:color w:val="24292E"/>
          <w:sz w:val="22"/>
          <w:szCs w:val="22"/>
        </w:rPr>
        <w:t xml:space="preserve">(); </w:t>
      </w:r>
      <w:r w:rsidRPr="00E1298C">
        <w:rPr>
          <w:rStyle w:val="pl-c"/>
          <w:rFonts w:ascii="Consolas" w:hAnsi="Consolas"/>
          <w:color w:val="6A737D"/>
          <w:sz w:val="22"/>
          <w:szCs w:val="22"/>
        </w:rPr>
        <w:t>// awesome?</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Without getting too much into the weeds here, the </w:t>
      </w:r>
      <w:r w:rsidRPr="00E1298C">
        <w:rPr>
          <w:rStyle w:val="HTMLCode"/>
          <w:rFonts w:ascii="Consolas" w:hAnsi="Consolas"/>
          <w:color w:val="24292E"/>
          <w:sz w:val="22"/>
          <w:szCs w:val="22"/>
        </w:rPr>
        <w:t>var self = this</w:t>
      </w:r>
      <w:r w:rsidRPr="00E1298C">
        <w:rPr>
          <w:rFonts w:ascii="Segoe UI" w:hAnsi="Segoe UI" w:cs="Segoe UI"/>
          <w:color w:val="24292E"/>
          <w:sz w:val="22"/>
          <w:szCs w:val="22"/>
        </w:rPr>
        <w:t> "solution" just dispenses with the whole problem of understanding and properly using </w:t>
      </w:r>
      <w:r w:rsidRPr="00E1298C">
        <w:rPr>
          <w:rStyle w:val="HTMLCode"/>
          <w:rFonts w:ascii="Consolas" w:hAnsi="Consolas"/>
          <w:color w:val="24292E"/>
          <w:sz w:val="22"/>
          <w:szCs w:val="22"/>
        </w:rPr>
        <w:t>this</w:t>
      </w:r>
      <w:r w:rsidRPr="00E1298C">
        <w:rPr>
          <w:rFonts w:ascii="Segoe UI" w:hAnsi="Segoe UI" w:cs="Segoe UI"/>
          <w:color w:val="24292E"/>
          <w:sz w:val="22"/>
          <w:szCs w:val="22"/>
        </w:rPr>
        <w:t> binding, and instead falls back to something we're perhaps more comfortable with: lexical scope. </w:t>
      </w:r>
      <w:r w:rsidRPr="00E1298C">
        <w:rPr>
          <w:rStyle w:val="HTMLCode"/>
          <w:rFonts w:ascii="Consolas" w:hAnsi="Consolas"/>
          <w:color w:val="24292E"/>
          <w:sz w:val="22"/>
          <w:szCs w:val="22"/>
        </w:rPr>
        <w:t>self</w:t>
      </w:r>
      <w:r w:rsidRPr="00E1298C">
        <w:rPr>
          <w:rFonts w:ascii="Segoe UI" w:hAnsi="Segoe UI" w:cs="Segoe UI"/>
          <w:color w:val="24292E"/>
          <w:sz w:val="22"/>
          <w:szCs w:val="22"/>
        </w:rPr>
        <w:t> becomes just an identifier that can be resolved via lexical scope and closure, and cares not what happened to the </w:t>
      </w:r>
      <w:r w:rsidRPr="00E1298C">
        <w:rPr>
          <w:rStyle w:val="HTMLCode"/>
          <w:rFonts w:ascii="Consolas" w:hAnsi="Consolas"/>
          <w:color w:val="24292E"/>
          <w:sz w:val="22"/>
          <w:szCs w:val="22"/>
        </w:rPr>
        <w:t>this</w:t>
      </w:r>
      <w:r w:rsidRPr="00E1298C">
        <w:rPr>
          <w:rFonts w:ascii="Segoe UI" w:hAnsi="Segoe UI" w:cs="Segoe UI"/>
          <w:color w:val="24292E"/>
          <w:sz w:val="22"/>
          <w:szCs w:val="22"/>
        </w:rPr>
        <w:t> binding along the way.</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People don't like writing verbose stuff, especially when they do it over and over again. So, a motivation of ES6 is to help alleviate these scenarios, and indeed, </w:t>
      </w:r>
      <w:r w:rsidRPr="00E1298C">
        <w:rPr>
          <w:rStyle w:val="Emphasis"/>
          <w:rFonts w:ascii="Segoe UI" w:hAnsi="Segoe UI" w:cs="Segoe UI"/>
          <w:color w:val="24292E"/>
          <w:sz w:val="22"/>
          <w:szCs w:val="22"/>
        </w:rPr>
        <w:t>fix</w:t>
      </w:r>
      <w:r w:rsidRPr="00E1298C">
        <w:rPr>
          <w:rFonts w:ascii="Segoe UI" w:hAnsi="Segoe UI" w:cs="Segoe UI"/>
          <w:color w:val="24292E"/>
          <w:sz w:val="22"/>
          <w:szCs w:val="22"/>
        </w:rPr>
        <w:t> common idiom problems, such as this one.</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The ES6 solution, the arrow-function, introduces a behavior called "lexical this".</w:t>
      </w: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k"/>
          <w:rFonts w:ascii="Consolas" w:hAnsi="Consolas"/>
          <w:color w:val="D73A49"/>
          <w:sz w:val="22"/>
          <w:szCs w:val="22"/>
        </w:rPr>
        <w:t>var</w:t>
      </w:r>
      <w:r w:rsidRPr="00E1298C">
        <w:rPr>
          <w:rFonts w:ascii="Consolas" w:hAnsi="Consolas"/>
          <w:color w:val="24292E"/>
          <w:sz w:val="22"/>
          <w:szCs w:val="22"/>
        </w:rPr>
        <w:t xml:space="preserve"> obj </w:t>
      </w:r>
      <w:r w:rsidRPr="00E1298C">
        <w:rPr>
          <w:rStyle w:val="pl-k"/>
          <w:rFonts w:ascii="Consolas" w:hAnsi="Consolas"/>
          <w:color w:val="D73A49"/>
          <w:sz w:val="22"/>
          <w:szCs w:val="22"/>
        </w:rPr>
        <w: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t>count</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c1"/>
          <w:rFonts w:ascii="Consolas" w:hAnsi="Consolas"/>
          <w:color w:val="005CC5"/>
          <w:sz w:val="22"/>
          <w:szCs w:val="22"/>
        </w:rPr>
        <w:t>0</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Style w:val="pl-en"/>
          <w:rFonts w:ascii="Consolas" w:hAnsi="Consolas"/>
          <w:color w:val="6F42C1"/>
          <w:sz w:val="22"/>
          <w:szCs w:val="22"/>
        </w:rPr>
        <w:t>cool</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k"/>
          <w:rFonts w:ascii="Consolas" w:hAnsi="Consolas"/>
          <w:color w:val="D73A49"/>
          <w:sz w:val="22"/>
          <w:szCs w:val="22"/>
        </w:rPr>
        <w:t>function</w:t>
      </w:r>
      <w:r w:rsidRPr="00E1298C">
        <w:rPr>
          <w:rFonts w:ascii="Consolas" w:hAnsi="Consolas"/>
          <w:color w:val="24292E"/>
          <w:sz w:val="22"/>
          <w:szCs w:val="22"/>
        </w:rPr>
        <w:t xml:space="preserve"> </w:t>
      </w:r>
      <w:r w:rsidRPr="00E1298C">
        <w:rPr>
          <w:rStyle w:val="pl-en"/>
          <w:rFonts w:ascii="Consolas" w:hAnsi="Consolas"/>
          <w:color w:val="6F42C1"/>
          <w:sz w:val="22"/>
          <w:szCs w:val="22"/>
        </w:rPr>
        <w:t>coolFn</w:t>
      </w:r>
      <w:r w:rsidRPr="00E1298C">
        <w:rPr>
          <w:rFonts w:ascii="Consolas" w:hAnsi="Consolas"/>
          <w:color w:val="24292E"/>
          <w:sz w:val="22"/>
          <w:szCs w:val="22"/>
        </w:rPr>
        <w:t>()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Style w:val="pl-k"/>
          <w:rFonts w:ascii="Consolas" w:hAnsi="Consolas"/>
          <w:color w:val="D73A49"/>
          <w:sz w:val="22"/>
          <w:szCs w:val="22"/>
        </w:rPr>
        <w:t>if</w:t>
      </w:r>
      <w:r w:rsidRPr="00E1298C">
        <w:rPr>
          <w:rFonts w:ascii="Consolas" w:hAnsi="Consolas"/>
          <w:color w:val="24292E"/>
          <w:sz w:val="22"/>
          <w:szCs w:val="22"/>
        </w:rPr>
        <w:t xml:space="preserve"> (</w:t>
      </w:r>
      <w:r w:rsidRPr="00E1298C">
        <w:rPr>
          <w:rStyle w:val="pl-c1"/>
          <w:rFonts w:ascii="Consolas" w:hAnsi="Consolas"/>
          <w:color w:val="005CC5"/>
          <w:sz w:val="22"/>
          <w:szCs w:val="22"/>
        </w:rPr>
        <w:t>this</w:t>
      </w:r>
      <w:r w:rsidRPr="00E1298C">
        <w:rPr>
          <w:rFonts w:ascii="Consolas" w:hAnsi="Consolas"/>
          <w:color w:val="24292E"/>
          <w:sz w:val="22"/>
          <w:szCs w:val="22"/>
        </w:rPr>
        <w:t>.</w:t>
      </w:r>
      <w:r w:rsidRPr="00E1298C">
        <w:rPr>
          <w:rStyle w:val="pl-smi"/>
          <w:rFonts w:ascii="Consolas" w:hAnsi="Consolas"/>
          <w:color w:val="24292E"/>
          <w:sz w:val="22"/>
          <w:szCs w:val="22"/>
        </w:rPr>
        <w:t>count</w:t>
      </w:r>
      <w:r w:rsidRPr="00E1298C">
        <w:rPr>
          <w:rFonts w:ascii="Consolas" w:hAnsi="Consolas"/>
          <w:color w:val="24292E"/>
          <w:sz w:val="22"/>
          <w:szCs w:val="22"/>
        </w:rPr>
        <w:t xml:space="preserve"> </w:t>
      </w:r>
      <w:r w:rsidRPr="00E1298C">
        <w:rPr>
          <w:rStyle w:val="pl-k"/>
          <w:rFonts w:ascii="Consolas" w:hAnsi="Consolas"/>
          <w:color w:val="D73A49"/>
          <w:sz w:val="22"/>
          <w:szCs w:val="22"/>
        </w:rPr>
        <w:t>&lt;</w:t>
      </w:r>
      <w:r w:rsidRPr="00E1298C">
        <w:rPr>
          <w:rFonts w:ascii="Consolas" w:hAnsi="Consolas"/>
          <w:color w:val="24292E"/>
          <w:sz w:val="22"/>
          <w:szCs w:val="22"/>
        </w:rPr>
        <w:t xml:space="preserve"> </w:t>
      </w:r>
      <w:r w:rsidRPr="00E1298C">
        <w:rPr>
          <w:rStyle w:val="pl-c1"/>
          <w:rFonts w:ascii="Consolas" w:hAnsi="Consolas"/>
          <w:color w:val="005CC5"/>
          <w:sz w:val="22"/>
          <w:szCs w:val="22"/>
        </w:rPr>
        <w:t>1</w:t>
      </w:r>
      <w:r w:rsidRPr="00E1298C">
        <w:rPr>
          <w:rFonts w:ascii="Consolas" w:hAnsi="Consolas"/>
          <w:color w:val="24292E"/>
          <w:sz w:val="22"/>
          <w:szCs w:val="22"/>
        </w:rPr>
        <w:t>)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c1"/>
          <w:rFonts w:ascii="Consolas" w:hAnsi="Consolas"/>
          <w:color w:val="005CC5"/>
          <w:sz w:val="22"/>
          <w:szCs w:val="22"/>
        </w:rPr>
        <w:t>setTimeout</w:t>
      </w:r>
      <w:r w:rsidRPr="00E1298C">
        <w:rPr>
          <w:rFonts w:ascii="Consolas" w:hAnsi="Consolas"/>
          <w:color w:val="24292E"/>
          <w:sz w:val="22"/>
          <w:szCs w:val="22"/>
        </w:rPr>
        <w:t xml:space="preserve">( () </w:t>
      </w:r>
      <w:r w:rsidRPr="00E1298C">
        <w:rPr>
          <w:rStyle w:val="pl-k"/>
          <w:rFonts w:ascii="Consolas" w:hAnsi="Consolas"/>
          <w:color w:val="D73A49"/>
          <w:sz w:val="22"/>
          <w:szCs w:val="22"/>
        </w:rPr>
        <w:t>=&gt;</w:t>
      </w:r>
      <w:r w:rsidRPr="00E1298C">
        <w:rPr>
          <w:rFonts w:ascii="Consolas" w:hAnsi="Consolas"/>
          <w:color w:val="24292E"/>
          <w:sz w:val="22"/>
          <w:szCs w:val="22"/>
        </w:rPr>
        <w:t xml:space="preserve"> { </w:t>
      </w:r>
      <w:r w:rsidRPr="00E1298C">
        <w:rPr>
          <w:rStyle w:val="pl-c"/>
          <w:rFonts w:ascii="Consolas" w:hAnsi="Consolas"/>
          <w:color w:val="6A737D"/>
          <w:sz w:val="22"/>
          <w:szCs w:val="22"/>
        </w:rPr>
        <w:t>// arrow-function ftw?</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c1"/>
          <w:rFonts w:ascii="Consolas" w:hAnsi="Consolas"/>
          <w:color w:val="005CC5"/>
          <w:sz w:val="22"/>
          <w:szCs w:val="22"/>
        </w:rPr>
        <w:t>this</w:t>
      </w:r>
      <w:r w:rsidRPr="00E1298C">
        <w:rPr>
          <w:rFonts w:ascii="Consolas" w:hAnsi="Consolas"/>
          <w:color w:val="24292E"/>
          <w:sz w:val="22"/>
          <w:szCs w:val="22"/>
        </w:rPr>
        <w:t>.</w:t>
      </w:r>
      <w:r w:rsidRPr="00E1298C">
        <w:rPr>
          <w:rStyle w:val="pl-smi"/>
          <w:rFonts w:ascii="Consolas" w:hAnsi="Consolas"/>
          <w:color w:val="24292E"/>
          <w:sz w:val="22"/>
          <w:szCs w:val="22"/>
        </w:rPr>
        <w:t>count</w:t>
      </w:r>
      <w:r w:rsidRPr="00E1298C">
        <w:rPr>
          <w:rStyle w:val="pl-k"/>
          <w:rFonts w:ascii="Consolas" w:hAnsi="Consolas"/>
          <w:color w:val="D73A49"/>
          <w:sz w:val="22"/>
          <w:szCs w:val="22"/>
        </w:rPr>
        <w:t>++</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en"/>
          <w:rFonts w:ascii="Consolas" w:hAnsi="Consolas"/>
          <w:color w:val="6F42C1"/>
          <w:sz w:val="22"/>
          <w:szCs w:val="22"/>
        </w:rPr>
        <w:t>console</w:t>
      </w:r>
      <w:r w:rsidRPr="00E1298C">
        <w:rPr>
          <w:rFonts w:ascii="Consolas" w:hAnsi="Consolas"/>
          <w:color w:val="24292E"/>
          <w:sz w:val="22"/>
          <w:szCs w:val="22"/>
        </w:rPr>
        <w:t>.</w:t>
      </w:r>
      <w:r w:rsidRPr="00E1298C">
        <w:rPr>
          <w:rStyle w:val="pl-c1"/>
          <w:rFonts w:ascii="Consolas" w:hAnsi="Consolas"/>
          <w:color w:val="005CC5"/>
          <w:sz w:val="22"/>
          <w:szCs w:val="22"/>
        </w:rPr>
        <w:t>log</w:t>
      </w:r>
      <w:r w:rsidRPr="00E1298C">
        <w:rPr>
          <w:rFonts w:ascii="Consolas" w:hAnsi="Consolas"/>
          <w:color w:val="24292E"/>
          <w:sz w:val="22"/>
          <w:szCs w:val="22"/>
        </w:rPr>
        <w:t xml:space="preserve">( </w:t>
      </w:r>
      <w:r w:rsidRPr="00E1298C">
        <w:rPr>
          <w:rStyle w:val="pl-pds"/>
          <w:rFonts w:ascii="Consolas" w:hAnsi="Consolas"/>
          <w:color w:val="032F62"/>
          <w:sz w:val="22"/>
          <w:szCs w:val="22"/>
        </w:rPr>
        <w:t>"</w:t>
      </w:r>
      <w:r w:rsidRPr="00E1298C">
        <w:rPr>
          <w:rStyle w:val="pl-s"/>
          <w:rFonts w:ascii="Consolas" w:hAnsi="Consolas"/>
          <w:color w:val="032F62"/>
          <w:sz w:val="22"/>
          <w:szCs w:val="22"/>
        </w:rPr>
        <w:t>awesome?</w:t>
      </w:r>
      <w:r w:rsidRPr="00E1298C">
        <w:rPr>
          <w:rStyle w:val="pl-pds"/>
          <w:rFonts w:ascii="Consolas" w:hAnsi="Consolas"/>
          <w:color w:val="032F62"/>
          <w:sz w:val="22"/>
          <w:szCs w:val="22"/>
        </w:rPr>
        <w: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t xml:space="preserve">}, </w:t>
      </w:r>
      <w:r w:rsidRPr="00E1298C">
        <w:rPr>
          <w:rStyle w:val="pl-c1"/>
          <w:rFonts w:ascii="Consolas" w:hAnsi="Consolas"/>
          <w:color w:val="005CC5"/>
          <w:sz w:val="22"/>
          <w:szCs w:val="22"/>
        </w:rPr>
        <w:t>100</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smi"/>
          <w:rFonts w:ascii="Consolas" w:hAnsi="Consolas"/>
          <w:color w:val="24292E"/>
          <w:sz w:val="22"/>
          <w:szCs w:val="22"/>
        </w:rPr>
        <w:t>obj</w:t>
      </w:r>
      <w:r w:rsidRPr="00E1298C">
        <w:rPr>
          <w:rFonts w:ascii="Consolas" w:hAnsi="Consolas"/>
          <w:color w:val="24292E"/>
          <w:sz w:val="22"/>
          <w:szCs w:val="22"/>
        </w:rPr>
        <w:t>.</w:t>
      </w:r>
      <w:r w:rsidRPr="00E1298C">
        <w:rPr>
          <w:rStyle w:val="pl-en"/>
          <w:rFonts w:ascii="Consolas" w:hAnsi="Consolas"/>
          <w:color w:val="6F42C1"/>
          <w:sz w:val="22"/>
          <w:szCs w:val="22"/>
        </w:rPr>
        <w:t>cool</w:t>
      </w:r>
      <w:r w:rsidRPr="00E1298C">
        <w:rPr>
          <w:rFonts w:ascii="Consolas" w:hAnsi="Consolas"/>
          <w:color w:val="24292E"/>
          <w:sz w:val="22"/>
          <w:szCs w:val="22"/>
        </w:rPr>
        <w:t xml:space="preserve">(); </w:t>
      </w:r>
      <w:r w:rsidRPr="00E1298C">
        <w:rPr>
          <w:rStyle w:val="pl-c"/>
          <w:rFonts w:ascii="Consolas" w:hAnsi="Consolas"/>
          <w:color w:val="6A737D"/>
          <w:sz w:val="22"/>
          <w:szCs w:val="22"/>
        </w:rPr>
        <w:t>// awesome?</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The short explanation is that arrow-functions do not behave at all like normal functions when it comes to their </w:t>
      </w:r>
      <w:r w:rsidRPr="00E1298C">
        <w:rPr>
          <w:rStyle w:val="HTMLCode"/>
          <w:rFonts w:ascii="Consolas" w:hAnsi="Consolas"/>
          <w:color w:val="24292E"/>
          <w:sz w:val="22"/>
          <w:szCs w:val="22"/>
        </w:rPr>
        <w:t>this</w:t>
      </w:r>
      <w:r w:rsidRPr="00E1298C">
        <w:rPr>
          <w:rFonts w:ascii="Segoe UI" w:hAnsi="Segoe UI" w:cs="Segoe UI"/>
          <w:color w:val="24292E"/>
          <w:sz w:val="22"/>
          <w:szCs w:val="22"/>
        </w:rPr>
        <w:t> binding. They discard all the normal rules for </w:t>
      </w:r>
      <w:r w:rsidRPr="00E1298C">
        <w:rPr>
          <w:rStyle w:val="HTMLCode"/>
          <w:rFonts w:ascii="Consolas" w:hAnsi="Consolas"/>
          <w:color w:val="24292E"/>
          <w:sz w:val="22"/>
          <w:szCs w:val="22"/>
        </w:rPr>
        <w:t>this</w:t>
      </w:r>
      <w:r w:rsidRPr="00E1298C">
        <w:rPr>
          <w:rFonts w:ascii="Segoe UI" w:hAnsi="Segoe UI" w:cs="Segoe UI"/>
          <w:color w:val="24292E"/>
          <w:sz w:val="22"/>
          <w:szCs w:val="22"/>
        </w:rPr>
        <w:t> binding, and instead take on the </w:t>
      </w:r>
      <w:r w:rsidRPr="00E1298C">
        <w:rPr>
          <w:rStyle w:val="HTMLCode"/>
          <w:rFonts w:ascii="Consolas" w:hAnsi="Consolas"/>
          <w:color w:val="24292E"/>
          <w:sz w:val="22"/>
          <w:szCs w:val="22"/>
        </w:rPr>
        <w:t>this</w:t>
      </w:r>
      <w:r w:rsidRPr="00E1298C">
        <w:rPr>
          <w:rFonts w:ascii="Segoe UI" w:hAnsi="Segoe UI" w:cs="Segoe UI"/>
          <w:color w:val="24292E"/>
          <w:sz w:val="22"/>
          <w:szCs w:val="22"/>
        </w:rPr>
        <w:t> value of their immediate lexical enclosing scope, whatever it is.</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So, in that snippet, the arrow-function doesn't get its </w:t>
      </w:r>
      <w:r w:rsidRPr="00E1298C">
        <w:rPr>
          <w:rStyle w:val="HTMLCode"/>
          <w:rFonts w:ascii="Consolas" w:hAnsi="Consolas"/>
          <w:color w:val="24292E"/>
          <w:sz w:val="22"/>
          <w:szCs w:val="22"/>
        </w:rPr>
        <w:t>this</w:t>
      </w:r>
      <w:r w:rsidRPr="00E1298C">
        <w:rPr>
          <w:rFonts w:ascii="Segoe UI" w:hAnsi="Segoe UI" w:cs="Segoe UI"/>
          <w:color w:val="24292E"/>
          <w:sz w:val="22"/>
          <w:szCs w:val="22"/>
        </w:rPr>
        <w:t> unbound in some unpredictable way, it just "inherits" the </w:t>
      </w:r>
      <w:r w:rsidRPr="00E1298C">
        <w:rPr>
          <w:rStyle w:val="HTMLCode"/>
          <w:rFonts w:ascii="Consolas" w:hAnsi="Consolas"/>
          <w:color w:val="24292E"/>
          <w:sz w:val="22"/>
          <w:szCs w:val="22"/>
        </w:rPr>
        <w:t>this</w:t>
      </w:r>
      <w:r w:rsidRPr="00E1298C">
        <w:rPr>
          <w:rFonts w:ascii="Segoe UI" w:hAnsi="Segoe UI" w:cs="Segoe UI"/>
          <w:color w:val="24292E"/>
          <w:sz w:val="22"/>
          <w:szCs w:val="22"/>
        </w:rPr>
        <w:t>binding of the </w:t>
      </w:r>
      <w:r w:rsidRPr="00E1298C">
        <w:rPr>
          <w:rStyle w:val="HTMLCode"/>
          <w:rFonts w:ascii="Consolas" w:hAnsi="Consolas"/>
          <w:color w:val="24292E"/>
          <w:sz w:val="22"/>
          <w:szCs w:val="22"/>
        </w:rPr>
        <w:t>cool()</w:t>
      </w:r>
      <w:r w:rsidRPr="00E1298C">
        <w:rPr>
          <w:rFonts w:ascii="Segoe UI" w:hAnsi="Segoe UI" w:cs="Segoe UI"/>
          <w:color w:val="24292E"/>
          <w:sz w:val="22"/>
          <w:szCs w:val="22"/>
        </w:rPr>
        <w:t> function (which is correct if we invoke it as shown!).</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While this makes for shorter code, my perspective is that arrow-functions are really just codifying into the language syntax a common </w:t>
      </w:r>
      <w:r w:rsidRPr="00E1298C">
        <w:rPr>
          <w:rStyle w:val="Emphasis"/>
          <w:rFonts w:ascii="Segoe UI" w:hAnsi="Segoe UI" w:cs="Segoe UI"/>
          <w:color w:val="24292E"/>
          <w:sz w:val="22"/>
          <w:szCs w:val="22"/>
        </w:rPr>
        <w:t>mistake</w:t>
      </w:r>
      <w:r w:rsidRPr="00E1298C">
        <w:rPr>
          <w:rFonts w:ascii="Segoe UI" w:hAnsi="Segoe UI" w:cs="Segoe UI"/>
          <w:color w:val="24292E"/>
          <w:sz w:val="22"/>
          <w:szCs w:val="22"/>
        </w:rPr>
        <w:t> of developers, which is to confuse and conflate "this binding" rules with "lexical scope" rules.</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Put another way: why go to the trouble and verbosity of using the </w:t>
      </w:r>
      <w:r w:rsidRPr="00E1298C">
        <w:rPr>
          <w:rStyle w:val="HTMLCode"/>
          <w:rFonts w:ascii="Consolas" w:hAnsi="Consolas"/>
          <w:color w:val="24292E"/>
          <w:sz w:val="22"/>
          <w:szCs w:val="22"/>
        </w:rPr>
        <w:t>this</w:t>
      </w:r>
      <w:r w:rsidRPr="00E1298C">
        <w:rPr>
          <w:rFonts w:ascii="Segoe UI" w:hAnsi="Segoe UI" w:cs="Segoe UI"/>
          <w:color w:val="24292E"/>
          <w:sz w:val="22"/>
          <w:szCs w:val="22"/>
        </w:rPr>
        <w:t> style coding paradigm, only to cut it off at the knees by mixing it with lexical references. It seems natural to embrace one approach or the other for any given piece of code, and not mix them in the same piece of code.</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Style w:val="Strong"/>
          <w:rFonts w:ascii="Segoe UI" w:hAnsi="Segoe UI" w:cs="Segoe UI"/>
          <w:color w:val="24292E"/>
          <w:sz w:val="22"/>
          <w:szCs w:val="22"/>
        </w:rPr>
        <w:t>Note:</w:t>
      </w:r>
      <w:r w:rsidRPr="00E1298C">
        <w:rPr>
          <w:rFonts w:ascii="Segoe UI" w:hAnsi="Segoe UI" w:cs="Segoe UI"/>
          <w:color w:val="24292E"/>
          <w:sz w:val="22"/>
          <w:szCs w:val="22"/>
        </w:rPr>
        <w:t> one other detraction from arrow-functions is that they are anonymous, not named. See Chapter 3 for the reasons why anonymous functions are less desirable than named functions.</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lastRenderedPageBreak/>
        <w:t>A more appropriate approach, in my perspective, to this "problem", is to use and embrace the </w:t>
      </w:r>
      <w:r w:rsidRPr="00E1298C">
        <w:rPr>
          <w:rStyle w:val="HTMLCode"/>
          <w:rFonts w:ascii="Consolas" w:hAnsi="Consolas"/>
          <w:color w:val="24292E"/>
          <w:sz w:val="22"/>
          <w:szCs w:val="22"/>
        </w:rPr>
        <w:t>this</w:t>
      </w:r>
      <w:r w:rsidRPr="00E1298C">
        <w:rPr>
          <w:rFonts w:ascii="Segoe UI" w:hAnsi="Segoe UI" w:cs="Segoe UI"/>
          <w:color w:val="24292E"/>
          <w:sz w:val="22"/>
          <w:szCs w:val="22"/>
        </w:rPr>
        <w:t> mechanism correctly.</w:t>
      </w: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k"/>
          <w:rFonts w:ascii="Consolas" w:hAnsi="Consolas"/>
          <w:color w:val="D73A49"/>
          <w:sz w:val="22"/>
          <w:szCs w:val="22"/>
        </w:rPr>
        <w:t>var</w:t>
      </w:r>
      <w:r w:rsidRPr="00E1298C">
        <w:rPr>
          <w:rFonts w:ascii="Consolas" w:hAnsi="Consolas"/>
          <w:color w:val="24292E"/>
          <w:sz w:val="22"/>
          <w:szCs w:val="22"/>
        </w:rPr>
        <w:t xml:space="preserve"> obj </w:t>
      </w:r>
      <w:r w:rsidRPr="00E1298C">
        <w:rPr>
          <w:rStyle w:val="pl-k"/>
          <w:rFonts w:ascii="Consolas" w:hAnsi="Consolas"/>
          <w:color w:val="D73A49"/>
          <w:sz w:val="22"/>
          <w:szCs w:val="22"/>
        </w:rPr>
        <w: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t>count</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c1"/>
          <w:rFonts w:ascii="Consolas" w:hAnsi="Consolas"/>
          <w:color w:val="005CC5"/>
          <w:sz w:val="22"/>
          <w:szCs w:val="22"/>
        </w:rPr>
        <w:t>0</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Style w:val="pl-en"/>
          <w:rFonts w:ascii="Consolas" w:hAnsi="Consolas"/>
          <w:color w:val="6F42C1"/>
          <w:sz w:val="22"/>
          <w:szCs w:val="22"/>
        </w:rPr>
        <w:t>cool</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k"/>
          <w:rFonts w:ascii="Consolas" w:hAnsi="Consolas"/>
          <w:color w:val="D73A49"/>
          <w:sz w:val="22"/>
          <w:szCs w:val="22"/>
        </w:rPr>
        <w:t>function</w:t>
      </w:r>
      <w:r w:rsidRPr="00E1298C">
        <w:rPr>
          <w:rFonts w:ascii="Consolas" w:hAnsi="Consolas"/>
          <w:color w:val="24292E"/>
          <w:sz w:val="22"/>
          <w:szCs w:val="22"/>
        </w:rPr>
        <w:t xml:space="preserve"> </w:t>
      </w:r>
      <w:r w:rsidRPr="00E1298C">
        <w:rPr>
          <w:rStyle w:val="pl-en"/>
          <w:rFonts w:ascii="Consolas" w:hAnsi="Consolas"/>
          <w:color w:val="6F42C1"/>
          <w:sz w:val="22"/>
          <w:szCs w:val="22"/>
        </w:rPr>
        <w:t>coolFn</w:t>
      </w:r>
      <w:r w:rsidRPr="00E1298C">
        <w:rPr>
          <w:rFonts w:ascii="Consolas" w:hAnsi="Consolas"/>
          <w:color w:val="24292E"/>
          <w:sz w:val="22"/>
          <w:szCs w:val="22"/>
        </w:rPr>
        <w:t>()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Style w:val="pl-k"/>
          <w:rFonts w:ascii="Consolas" w:hAnsi="Consolas"/>
          <w:color w:val="D73A49"/>
          <w:sz w:val="22"/>
          <w:szCs w:val="22"/>
        </w:rPr>
        <w:t>if</w:t>
      </w:r>
      <w:r w:rsidRPr="00E1298C">
        <w:rPr>
          <w:rFonts w:ascii="Consolas" w:hAnsi="Consolas"/>
          <w:color w:val="24292E"/>
          <w:sz w:val="22"/>
          <w:szCs w:val="22"/>
        </w:rPr>
        <w:t xml:space="preserve"> (</w:t>
      </w:r>
      <w:r w:rsidRPr="00E1298C">
        <w:rPr>
          <w:rStyle w:val="pl-c1"/>
          <w:rFonts w:ascii="Consolas" w:hAnsi="Consolas"/>
          <w:color w:val="005CC5"/>
          <w:sz w:val="22"/>
          <w:szCs w:val="22"/>
        </w:rPr>
        <w:t>this</w:t>
      </w:r>
      <w:r w:rsidRPr="00E1298C">
        <w:rPr>
          <w:rFonts w:ascii="Consolas" w:hAnsi="Consolas"/>
          <w:color w:val="24292E"/>
          <w:sz w:val="22"/>
          <w:szCs w:val="22"/>
        </w:rPr>
        <w:t>.</w:t>
      </w:r>
      <w:r w:rsidRPr="00E1298C">
        <w:rPr>
          <w:rStyle w:val="pl-smi"/>
          <w:rFonts w:ascii="Consolas" w:hAnsi="Consolas"/>
          <w:color w:val="24292E"/>
          <w:sz w:val="22"/>
          <w:szCs w:val="22"/>
        </w:rPr>
        <w:t>count</w:t>
      </w:r>
      <w:r w:rsidRPr="00E1298C">
        <w:rPr>
          <w:rFonts w:ascii="Consolas" w:hAnsi="Consolas"/>
          <w:color w:val="24292E"/>
          <w:sz w:val="22"/>
          <w:szCs w:val="22"/>
        </w:rPr>
        <w:t xml:space="preserve"> </w:t>
      </w:r>
      <w:r w:rsidRPr="00E1298C">
        <w:rPr>
          <w:rStyle w:val="pl-k"/>
          <w:rFonts w:ascii="Consolas" w:hAnsi="Consolas"/>
          <w:color w:val="D73A49"/>
          <w:sz w:val="22"/>
          <w:szCs w:val="22"/>
        </w:rPr>
        <w:t>&lt;</w:t>
      </w:r>
      <w:r w:rsidRPr="00E1298C">
        <w:rPr>
          <w:rFonts w:ascii="Consolas" w:hAnsi="Consolas"/>
          <w:color w:val="24292E"/>
          <w:sz w:val="22"/>
          <w:szCs w:val="22"/>
        </w:rPr>
        <w:t xml:space="preserve"> </w:t>
      </w:r>
      <w:r w:rsidRPr="00E1298C">
        <w:rPr>
          <w:rStyle w:val="pl-c1"/>
          <w:rFonts w:ascii="Consolas" w:hAnsi="Consolas"/>
          <w:color w:val="005CC5"/>
          <w:sz w:val="22"/>
          <w:szCs w:val="22"/>
        </w:rPr>
        <w:t>1</w:t>
      </w:r>
      <w:r w:rsidRPr="00E1298C">
        <w:rPr>
          <w:rFonts w:ascii="Consolas" w:hAnsi="Consolas"/>
          <w:color w:val="24292E"/>
          <w:sz w:val="22"/>
          <w:szCs w:val="22"/>
        </w:rPr>
        <w:t>)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c1"/>
          <w:rFonts w:ascii="Consolas" w:hAnsi="Consolas"/>
          <w:color w:val="005CC5"/>
          <w:sz w:val="22"/>
          <w:szCs w:val="22"/>
        </w:rPr>
        <w:t>setTimeout</w:t>
      </w:r>
      <w:r w:rsidRPr="00E1298C">
        <w:rPr>
          <w:rFonts w:ascii="Consolas" w:hAnsi="Consolas"/>
          <w:color w:val="24292E"/>
          <w:sz w:val="22"/>
          <w:szCs w:val="22"/>
        </w:rPr>
        <w:t xml:space="preserve">( </w:t>
      </w:r>
      <w:r w:rsidRPr="00E1298C">
        <w:rPr>
          <w:rStyle w:val="pl-k"/>
          <w:rFonts w:ascii="Consolas" w:hAnsi="Consolas"/>
          <w:color w:val="D73A49"/>
          <w:sz w:val="22"/>
          <w:szCs w:val="22"/>
        </w:rPr>
        <w:t>function</w:t>
      </w:r>
      <w:r w:rsidRPr="00E1298C">
        <w:rPr>
          <w:rFonts w:ascii="Consolas" w:hAnsi="Consolas"/>
          <w:color w:val="24292E"/>
          <w:sz w:val="22"/>
          <w:szCs w:val="22"/>
        </w:rPr>
        <w:t xml:space="preserve"> </w:t>
      </w:r>
      <w:r w:rsidRPr="00E1298C">
        <w:rPr>
          <w:rStyle w:val="pl-en"/>
          <w:rFonts w:ascii="Consolas" w:hAnsi="Consolas"/>
          <w:color w:val="6F42C1"/>
          <w:sz w:val="22"/>
          <w:szCs w:val="22"/>
        </w:rPr>
        <w:t>timer</w:t>
      </w: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c1"/>
          <w:rFonts w:ascii="Consolas" w:hAnsi="Consolas"/>
          <w:color w:val="005CC5"/>
          <w:sz w:val="22"/>
          <w:szCs w:val="22"/>
        </w:rPr>
        <w:t>this</w:t>
      </w:r>
      <w:r w:rsidRPr="00E1298C">
        <w:rPr>
          <w:rFonts w:ascii="Consolas" w:hAnsi="Consolas"/>
          <w:color w:val="24292E"/>
          <w:sz w:val="22"/>
          <w:szCs w:val="22"/>
        </w:rPr>
        <w:t>.</w:t>
      </w:r>
      <w:r w:rsidRPr="00E1298C">
        <w:rPr>
          <w:rStyle w:val="pl-smi"/>
          <w:rFonts w:ascii="Consolas" w:hAnsi="Consolas"/>
          <w:color w:val="24292E"/>
          <w:sz w:val="22"/>
          <w:szCs w:val="22"/>
        </w:rPr>
        <w:t>count</w:t>
      </w:r>
      <w:r w:rsidRPr="00E1298C">
        <w:rPr>
          <w:rStyle w:val="pl-k"/>
          <w:rFonts w:ascii="Consolas" w:hAnsi="Consolas"/>
          <w:color w:val="D73A49"/>
          <w:sz w:val="22"/>
          <w:szCs w:val="22"/>
        </w:rPr>
        <w:t>++</w:t>
      </w:r>
      <w:r w:rsidRPr="00E1298C">
        <w:rPr>
          <w:rFonts w:ascii="Consolas" w:hAnsi="Consolas"/>
          <w:color w:val="24292E"/>
          <w:sz w:val="22"/>
          <w:szCs w:val="22"/>
        </w:rPr>
        <w:t xml:space="preserve">; </w:t>
      </w:r>
      <w:r w:rsidRPr="00E1298C">
        <w:rPr>
          <w:rStyle w:val="pl-c"/>
          <w:rFonts w:ascii="Consolas" w:hAnsi="Consolas"/>
          <w:color w:val="6A737D"/>
          <w:sz w:val="22"/>
          <w:szCs w:val="22"/>
        </w:rPr>
        <w:t>// `this` is safe because of `bind(..)`</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r>
      <w:r w:rsidRPr="00E1298C">
        <w:rPr>
          <w:rStyle w:val="pl-en"/>
          <w:rFonts w:ascii="Consolas" w:hAnsi="Consolas"/>
          <w:color w:val="6F42C1"/>
          <w:sz w:val="22"/>
          <w:szCs w:val="22"/>
        </w:rPr>
        <w:t>console</w:t>
      </w:r>
      <w:r w:rsidRPr="00E1298C">
        <w:rPr>
          <w:rFonts w:ascii="Consolas" w:hAnsi="Consolas"/>
          <w:color w:val="24292E"/>
          <w:sz w:val="22"/>
          <w:szCs w:val="22"/>
        </w:rPr>
        <w:t>.</w:t>
      </w:r>
      <w:r w:rsidRPr="00E1298C">
        <w:rPr>
          <w:rStyle w:val="pl-c1"/>
          <w:rFonts w:ascii="Consolas" w:hAnsi="Consolas"/>
          <w:color w:val="005CC5"/>
          <w:sz w:val="22"/>
          <w:szCs w:val="22"/>
        </w:rPr>
        <w:t>log</w:t>
      </w:r>
      <w:r w:rsidRPr="00E1298C">
        <w:rPr>
          <w:rFonts w:ascii="Consolas" w:hAnsi="Consolas"/>
          <w:color w:val="24292E"/>
          <w:sz w:val="22"/>
          <w:szCs w:val="22"/>
        </w:rPr>
        <w:t xml:space="preserve">( </w:t>
      </w:r>
      <w:r w:rsidRPr="00E1298C">
        <w:rPr>
          <w:rStyle w:val="pl-pds"/>
          <w:rFonts w:ascii="Consolas" w:hAnsi="Consolas"/>
          <w:color w:val="032F62"/>
          <w:sz w:val="22"/>
          <w:szCs w:val="22"/>
        </w:rPr>
        <w:t>"</w:t>
      </w:r>
      <w:r w:rsidRPr="00E1298C">
        <w:rPr>
          <w:rStyle w:val="pl-s"/>
          <w:rFonts w:ascii="Consolas" w:hAnsi="Consolas"/>
          <w:color w:val="032F62"/>
          <w:sz w:val="22"/>
          <w:szCs w:val="22"/>
        </w:rPr>
        <w:t>more awesome</w:t>
      </w:r>
      <w:r w:rsidRPr="00E1298C">
        <w:rPr>
          <w:rStyle w:val="pl-pds"/>
          <w:rFonts w:ascii="Consolas" w:hAnsi="Consolas"/>
          <w:color w:val="032F62"/>
          <w:sz w:val="22"/>
          <w:szCs w:val="22"/>
        </w:rPr>
        <w:t>"</w:t>
      </w:r>
      <w:r w:rsidRPr="00E1298C">
        <w:rPr>
          <w:rFonts w:ascii="Consolas" w:hAnsi="Consolas"/>
          <w:color w:val="24292E"/>
          <w:sz w:val="22"/>
          <w:szCs w:val="22"/>
        </w:rPr>
        <w:t xml:space="preserve"> );</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r>
      <w:r w:rsidRPr="00E1298C">
        <w:rPr>
          <w:rFonts w:ascii="Consolas" w:hAnsi="Consolas"/>
          <w:color w:val="24292E"/>
          <w:sz w:val="22"/>
          <w:szCs w:val="22"/>
        </w:rPr>
        <w:tab/>
        <w:t>}.</w:t>
      </w:r>
      <w:r w:rsidRPr="00E1298C">
        <w:rPr>
          <w:rStyle w:val="pl-en"/>
          <w:rFonts w:ascii="Consolas" w:hAnsi="Consolas"/>
          <w:color w:val="6F42C1"/>
          <w:sz w:val="22"/>
          <w:szCs w:val="22"/>
        </w:rPr>
        <w:t>bind</w:t>
      </w:r>
      <w:r w:rsidRPr="00E1298C">
        <w:rPr>
          <w:rFonts w:ascii="Consolas" w:hAnsi="Consolas"/>
          <w:color w:val="24292E"/>
          <w:sz w:val="22"/>
          <w:szCs w:val="22"/>
        </w:rPr>
        <w:t xml:space="preserve">( </w:t>
      </w:r>
      <w:r w:rsidRPr="00E1298C">
        <w:rPr>
          <w:rStyle w:val="pl-c1"/>
          <w:rFonts w:ascii="Consolas" w:hAnsi="Consolas"/>
          <w:color w:val="005CC5"/>
          <w:sz w:val="22"/>
          <w:szCs w:val="22"/>
        </w:rPr>
        <w:t>this</w:t>
      </w:r>
      <w:r w:rsidRPr="00E1298C">
        <w:rPr>
          <w:rFonts w:ascii="Consolas" w:hAnsi="Consolas"/>
          <w:color w:val="24292E"/>
          <w:sz w:val="22"/>
          <w:szCs w:val="22"/>
        </w:rPr>
        <w:t xml:space="preserve"> ), </w:t>
      </w:r>
      <w:r w:rsidRPr="00E1298C">
        <w:rPr>
          <w:rStyle w:val="pl-c1"/>
          <w:rFonts w:ascii="Consolas" w:hAnsi="Consolas"/>
          <w:color w:val="005CC5"/>
          <w:sz w:val="22"/>
          <w:szCs w:val="22"/>
        </w:rPr>
        <w:t>100</w:t>
      </w:r>
      <w:r w:rsidRPr="00E1298C">
        <w:rPr>
          <w:rFonts w:ascii="Consolas" w:hAnsi="Consolas"/>
          <w:color w:val="24292E"/>
          <w:sz w:val="22"/>
          <w:szCs w:val="22"/>
        </w:rPr>
        <w:t xml:space="preserve"> ); </w:t>
      </w:r>
      <w:r w:rsidRPr="00E1298C">
        <w:rPr>
          <w:rStyle w:val="pl-c"/>
          <w:rFonts w:ascii="Consolas" w:hAnsi="Consolas"/>
          <w:color w:val="6A737D"/>
          <w:sz w:val="22"/>
          <w:szCs w:val="22"/>
        </w:rPr>
        <w:t>// look, `bind()`!</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r>
      <w:r w:rsidRPr="00E1298C">
        <w:rPr>
          <w:rFonts w:ascii="Consolas" w:hAnsi="Consolas"/>
          <w:color w:val="24292E"/>
          <w:sz w:val="22"/>
          <w:szCs w:val="22"/>
        </w:rPr>
        <w:tab/>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ab/>
        <w:t>}</w:t>
      </w:r>
    </w:p>
    <w:p w:rsidR="00E1298C" w:rsidRPr="00E1298C" w:rsidRDefault="00E1298C" w:rsidP="00E1298C">
      <w:pPr>
        <w:pStyle w:val="HTMLPreformatted"/>
        <w:shd w:val="clear" w:color="auto" w:fill="F6F8FA"/>
        <w:rPr>
          <w:rFonts w:ascii="Consolas" w:hAnsi="Consolas"/>
          <w:color w:val="24292E"/>
          <w:sz w:val="22"/>
          <w:szCs w:val="22"/>
        </w:rPr>
      </w:pPr>
      <w:r w:rsidRPr="00E1298C">
        <w:rPr>
          <w:rFonts w:ascii="Consolas" w:hAnsi="Consolas"/>
          <w:color w:val="24292E"/>
          <w:sz w:val="22"/>
          <w:szCs w:val="22"/>
        </w:rPr>
        <w:t>};</w:t>
      </w:r>
    </w:p>
    <w:p w:rsidR="00E1298C" w:rsidRPr="00E1298C" w:rsidRDefault="00E1298C" w:rsidP="00E1298C">
      <w:pPr>
        <w:pStyle w:val="HTMLPreformatted"/>
        <w:shd w:val="clear" w:color="auto" w:fill="F6F8FA"/>
        <w:rPr>
          <w:rFonts w:ascii="Consolas" w:hAnsi="Consolas"/>
          <w:color w:val="24292E"/>
          <w:sz w:val="22"/>
          <w:szCs w:val="22"/>
        </w:rPr>
      </w:pPr>
    </w:p>
    <w:p w:rsidR="00E1298C" w:rsidRPr="00E1298C" w:rsidRDefault="00E1298C" w:rsidP="00E1298C">
      <w:pPr>
        <w:pStyle w:val="HTMLPreformatted"/>
        <w:shd w:val="clear" w:color="auto" w:fill="F6F8FA"/>
        <w:rPr>
          <w:rFonts w:ascii="Consolas" w:hAnsi="Consolas"/>
          <w:color w:val="24292E"/>
          <w:sz w:val="22"/>
          <w:szCs w:val="22"/>
        </w:rPr>
      </w:pPr>
      <w:r w:rsidRPr="00E1298C">
        <w:rPr>
          <w:rStyle w:val="pl-smi"/>
          <w:rFonts w:ascii="Consolas" w:hAnsi="Consolas"/>
          <w:color w:val="24292E"/>
          <w:sz w:val="22"/>
          <w:szCs w:val="22"/>
        </w:rPr>
        <w:t>obj</w:t>
      </w:r>
      <w:r w:rsidRPr="00E1298C">
        <w:rPr>
          <w:rFonts w:ascii="Consolas" w:hAnsi="Consolas"/>
          <w:color w:val="24292E"/>
          <w:sz w:val="22"/>
          <w:szCs w:val="22"/>
        </w:rPr>
        <w:t>.</w:t>
      </w:r>
      <w:r w:rsidRPr="00E1298C">
        <w:rPr>
          <w:rStyle w:val="pl-en"/>
          <w:rFonts w:ascii="Consolas" w:hAnsi="Consolas"/>
          <w:color w:val="6F42C1"/>
          <w:sz w:val="22"/>
          <w:szCs w:val="22"/>
        </w:rPr>
        <w:t>cool</w:t>
      </w:r>
      <w:r w:rsidRPr="00E1298C">
        <w:rPr>
          <w:rFonts w:ascii="Consolas" w:hAnsi="Consolas"/>
          <w:color w:val="24292E"/>
          <w:sz w:val="22"/>
          <w:szCs w:val="22"/>
        </w:rPr>
        <w:t xml:space="preserve">(); </w:t>
      </w:r>
      <w:r w:rsidRPr="00E1298C">
        <w:rPr>
          <w:rStyle w:val="pl-c"/>
          <w:rFonts w:ascii="Consolas" w:hAnsi="Consolas"/>
          <w:color w:val="6A737D"/>
          <w:sz w:val="22"/>
          <w:szCs w:val="22"/>
        </w:rPr>
        <w:t>// more awesome</w:t>
      </w:r>
    </w:p>
    <w:p w:rsidR="00E1298C" w:rsidRPr="00E1298C" w:rsidRDefault="00E1298C" w:rsidP="00E1298C">
      <w:pPr>
        <w:pStyle w:val="NormalWeb"/>
        <w:spacing w:before="0" w:beforeAutospacing="0" w:after="0" w:afterAutospacing="0"/>
        <w:rPr>
          <w:rFonts w:ascii="Segoe UI" w:hAnsi="Segoe UI" w:cs="Segoe UI"/>
          <w:color w:val="24292E"/>
          <w:sz w:val="22"/>
          <w:szCs w:val="22"/>
        </w:rPr>
      </w:pPr>
      <w:r w:rsidRPr="00E1298C">
        <w:rPr>
          <w:rFonts w:ascii="Segoe UI" w:hAnsi="Segoe UI" w:cs="Segoe UI"/>
          <w:color w:val="24292E"/>
          <w:sz w:val="22"/>
          <w:szCs w:val="22"/>
        </w:rPr>
        <w:t>Whether you prefer the new lexical-this behavior of arrow-functions, or you prefer the tried-and-true </w:t>
      </w:r>
      <w:r w:rsidRPr="00E1298C">
        <w:rPr>
          <w:rStyle w:val="HTMLCode"/>
          <w:rFonts w:ascii="Consolas" w:hAnsi="Consolas"/>
          <w:color w:val="24292E"/>
          <w:sz w:val="22"/>
          <w:szCs w:val="22"/>
        </w:rPr>
        <w:t>bind()</w:t>
      </w:r>
      <w:r w:rsidRPr="00E1298C">
        <w:rPr>
          <w:rFonts w:ascii="Segoe UI" w:hAnsi="Segoe UI" w:cs="Segoe UI"/>
          <w:color w:val="24292E"/>
          <w:sz w:val="22"/>
          <w:szCs w:val="22"/>
        </w:rPr>
        <w:t>, it's important to note that arrow-functions are </w:t>
      </w:r>
      <w:r w:rsidRPr="00E1298C">
        <w:rPr>
          <w:rStyle w:val="Strong"/>
          <w:rFonts w:ascii="Segoe UI" w:hAnsi="Segoe UI" w:cs="Segoe UI"/>
          <w:color w:val="24292E"/>
          <w:sz w:val="22"/>
          <w:szCs w:val="22"/>
        </w:rPr>
        <w:t>not</w:t>
      </w:r>
      <w:r w:rsidRPr="00E1298C">
        <w:rPr>
          <w:rFonts w:ascii="Segoe UI" w:hAnsi="Segoe UI" w:cs="Segoe UI"/>
          <w:color w:val="24292E"/>
          <w:sz w:val="22"/>
          <w:szCs w:val="22"/>
        </w:rPr>
        <w:t> just about less typing of "function".</w:t>
      </w:r>
    </w:p>
    <w:p w:rsidR="00E1298C" w:rsidRPr="00E1298C" w:rsidRDefault="00E1298C" w:rsidP="00E1298C">
      <w:pPr>
        <w:pStyle w:val="NormalWeb"/>
        <w:spacing w:before="0" w:beforeAutospacing="0" w:after="240" w:afterAutospacing="0"/>
        <w:rPr>
          <w:rFonts w:ascii="Segoe UI" w:hAnsi="Segoe UI" w:cs="Segoe UI"/>
          <w:color w:val="24292E"/>
          <w:sz w:val="22"/>
          <w:szCs w:val="22"/>
        </w:rPr>
      </w:pPr>
      <w:r w:rsidRPr="00E1298C">
        <w:rPr>
          <w:rFonts w:ascii="Segoe UI" w:hAnsi="Segoe UI" w:cs="Segoe UI"/>
          <w:color w:val="24292E"/>
          <w:sz w:val="22"/>
          <w:szCs w:val="22"/>
        </w:rPr>
        <w:t>They have an </w:t>
      </w:r>
      <w:r w:rsidRPr="00E1298C">
        <w:rPr>
          <w:rStyle w:val="Emphasis"/>
          <w:rFonts w:ascii="Segoe UI" w:hAnsi="Segoe UI" w:cs="Segoe UI"/>
          <w:color w:val="24292E"/>
          <w:sz w:val="22"/>
          <w:szCs w:val="22"/>
        </w:rPr>
        <w:t>intentional behavioral difference</w:t>
      </w:r>
      <w:r w:rsidRPr="00E1298C">
        <w:rPr>
          <w:rFonts w:ascii="Segoe UI" w:hAnsi="Segoe UI" w:cs="Segoe UI"/>
          <w:color w:val="24292E"/>
          <w:sz w:val="22"/>
          <w:szCs w:val="22"/>
        </w:rPr>
        <w:t> that we should learn and understand, and if we so choose, leverage.</w:t>
      </w:r>
    </w:p>
    <w:p w:rsidR="00E1298C" w:rsidRPr="00E1298C" w:rsidRDefault="00E1298C" w:rsidP="00E1298C">
      <w:pPr>
        <w:pStyle w:val="NormalWeb"/>
        <w:spacing w:before="0" w:beforeAutospacing="0"/>
        <w:rPr>
          <w:rFonts w:ascii="Segoe UI" w:hAnsi="Segoe UI" w:cs="Segoe UI"/>
          <w:color w:val="24292E"/>
          <w:sz w:val="22"/>
          <w:szCs w:val="22"/>
        </w:rPr>
      </w:pPr>
      <w:r w:rsidRPr="00E1298C">
        <w:rPr>
          <w:rFonts w:ascii="Segoe UI" w:hAnsi="Segoe UI" w:cs="Segoe UI"/>
          <w:color w:val="24292E"/>
          <w:sz w:val="22"/>
          <w:szCs w:val="22"/>
        </w:rPr>
        <w:t>Now that we fully understand lexical scoping (and closure!), understanding lexical-this should be a breeze!</w:t>
      </w:r>
    </w:p>
    <w:p w:rsidR="00E1298C" w:rsidRPr="003D35BF" w:rsidRDefault="00E1298C" w:rsidP="003D35BF"/>
    <w:sectPr w:rsidR="00E1298C" w:rsidRPr="003D35BF" w:rsidSect="00D42CE4">
      <w:pgSz w:w="12240" w:h="15840"/>
      <w:pgMar w:top="810" w:right="900" w:bottom="63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2001"/>
    <w:multiLevelType w:val="multilevel"/>
    <w:tmpl w:val="E48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0375"/>
    <w:multiLevelType w:val="multilevel"/>
    <w:tmpl w:val="821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C4E5A"/>
    <w:multiLevelType w:val="multilevel"/>
    <w:tmpl w:val="424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4A65"/>
    <w:multiLevelType w:val="multilevel"/>
    <w:tmpl w:val="7E7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22C5F"/>
    <w:multiLevelType w:val="multilevel"/>
    <w:tmpl w:val="E56A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A6E67"/>
    <w:multiLevelType w:val="multilevel"/>
    <w:tmpl w:val="480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70FCE"/>
    <w:multiLevelType w:val="multilevel"/>
    <w:tmpl w:val="2A54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81671"/>
    <w:multiLevelType w:val="multilevel"/>
    <w:tmpl w:val="3822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A5EFF"/>
    <w:multiLevelType w:val="multilevel"/>
    <w:tmpl w:val="35B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D4B66"/>
    <w:multiLevelType w:val="multilevel"/>
    <w:tmpl w:val="855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C4372"/>
    <w:multiLevelType w:val="multilevel"/>
    <w:tmpl w:val="70C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24AEF"/>
    <w:multiLevelType w:val="multilevel"/>
    <w:tmpl w:val="086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76300"/>
    <w:multiLevelType w:val="multilevel"/>
    <w:tmpl w:val="A2C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55B57"/>
    <w:multiLevelType w:val="multilevel"/>
    <w:tmpl w:val="A34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E4F17"/>
    <w:multiLevelType w:val="multilevel"/>
    <w:tmpl w:val="D12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269D5"/>
    <w:multiLevelType w:val="multilevel"/>
    <w:tmpl w:val="E16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366F9"/>
    <w:multiLevelType w:val="multilevel"/>
    <w:tmpl w:val="6CB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31314"/>
    <w:multiLevelType w:val="multilevel"/>
    <w:tmpl w:val="3E14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B06C8"/>
    <w:multiLevelType w:val="multilevel"/>
    <w:tmpl w:val="9306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17A9A"/>
    <w:multiLevelType w:val="multilevel"/>
    <w:tmpl w:val="91E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33813"/>
    <w:multiLevelType w:val="multilevel"/>
    <w:tmpl w:val="C74E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901D8"/>
    <w:multiLevelType w:val="multilevel"/>
    <w:tmpl w:val="BA0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E5D75"/>
    <w:multiLevelType w:val="multilevel"/>
    <w:tmpl w:val="2CE0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B17780"/>
    <w:multiLevelType w:val="multilevel"/>
    <w:tmpl w:val="7AF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B67E0"/>
    <w:multiLevelType w:val="multilevel"/>
    <w:tmpl w:val="72B8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1A0327"/>
    <w:multiLevelType w:val="multilevel"/>
    <w:tmpl w:val="2CF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A0580"/>
    <w:multiLevelType w:val="multilevel"/>
    <w:tmpl w:val="762E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43659"/>
    <w:multiLevelType w:val="multilevel"/>
    <w:tmpl w:val="7CBC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9855A3"/>
    <w:multiLevelType w:val="multilevel"/>
    <w:tmpl w:val="16D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246E0"/>
    <w:multiLevelType w:val="multilevel"/>
    <w:tmpl w:val="8342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23"/>
  </w:num>
  <w:num w:numId="4">
    <w:abstractNumId w:val="25"/>
  </w:num>
  <w:num w:numId="5">
    <w:abstractNumId w:val="10"/>
  </w:num>
  <w:num w:numId="6">
    <w:abstractNumId w:val="20"/>
  </w:num>
  <w:num w:numId="7">
    <w:abstractNumId w:val="13"/>
  </w:num>
  <w:num w:numId="8">
    <w:abstractNumId w:val="11"/>
  </w:num>
  <w:num w:numId="9">
    <w:abstractNumId w:val="22"/>
  </w:num>
  <w:num w:numId="10">
    <w:abstractNumId w:val="1"/>
  </w:num>
  <w:num w:numId="11">
    <w:abstractNumId w:val="8"/>
  </w:num>
  <w:num w:numId="12">
    <w:abstractNumId w:val="4"/>
  </w:num>
  <w:num w:numId="13">
    <w:abstractNumId w:val="29"/>
  </w:num>
  <w:num w:numId="14">
    <w:abstractNumId w:val="24"/>
  </w:num>
  <w:num w:numId="15">
    <w:abstractNumId w:val="6"/>
  </w:num>
  <w:num w:numId="16">
    <w:abstractNumId w:val="7"/>
  </w:num>
  <w:num w:numId="17">
    <w:abstractNumId w:val="28"/>
  </w:num>
  <w:num w:numId="18">
    <w:abstractNumId w:val="21"/>
  </w:num>
  <w:num w:numId="19">
    <w:abstractNumId w:val="9"/>
  </w:num>
  <w:num w:numId="20">
    <w:abstractNumId w:val="19"/>
  </w:num>
  <w:num w:numId="21">
    <w:abstractNumId w:val="16"/>
  </w:num>
  <w:num w:numId="22">
    <w:abstractNumId w:val="0"/>
  </w:num>
  <w:num w:numId="23">
    <w:abstractNumId w:val="27"/>
  </w:num>
  <w:num w:numId="24">
    <w:abstractNumId w:val="15"/>
  </w:num>
  <w:num w:numId="25">
    <w:abstractNumId w:val="14"/>
  </w:num>
  <w:num w:numId="26">
    <w:abstractNumId w:val="12"/>
  </w:num>
  <w:num w:numId="27">
    <w:abstractNumId w:val="18"/>
  </w:num>
  <w:num w:numId="28">
    <w:abstractNumId w:val="26"/>
  </w:num>
  <w:num w:numId="29">
    <w:abstractNumId w:val="3"/>
  </w:num>
  <w:num w:numId="3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B9"/>
    <w:rsid w:val="00074A0A"/>
    <w:rsid w:val="000B708D"/>
    <w:rsid w:val="000E1228"/>
    <w:rsid w:val="001B4BEF"/>
    <w:rsid w:val="0020607A"/>
    <w:rsid w:val="002C77EC"/>
    <w:rsid w:val="00347687"/>
    <w:rsid w:val="003D35BF"/>
    <w:rsid w:val="00442F5F"/>
    <w:rsid w:val="004628B8"/>
    <w:rsid w:val="00533D0D"/>
    <w:rsid w:val="00583895"/>
    <w:rsid w:val="00592FCD"/>
    <w:rsid w:val="006844D2"/>
    <w:rsid w:val="006A73CA"/>
    <w:rsid w:val="006C0B33"/>
    <w:rsid w:val="006C6C27"/>
    <w:rsid w:val="00722EF5"/>
    <w:rsid w:val="0074218A"/>
    <w:rsid w:val="00750340"/>
    <w:rsid w:val="00777D1C"/>
    <w:rsid w:val="007A4391"/>
    <w:rsid w:val="00842977"/>
    <w:rsid w:val="00866DE8"/>
    <w:rsid w:val="008A0CB9"/>
    <w:rsid w:val="008A15DB"/>
    <w:rsid w:val="009E3AAC"/>
    <w:rsid w:val="00AE4D32"/>
    <w:rsid w:val="00AE69D5"/>
    <w:rsid w:val="00B81377"/>
    <w:rsid w:val="00BF5219"/>
    <w:rsid w:val="00C4127F"/>
    <w:rsid w:val="00C62E39"/>
    <w:rsid w:val="00CF15F7"/>
    <w:rsid w:val="00D42CE4"/>
    <w:rsid w:val="00DA772D"/>
    <w:rsid w:val="00E1298C"/>
    <w:rsid w:val="00EE5EC6"/>
    <w:rsid w:val="00F40D14"/>
    <w:rsid w:val="00FF2561"/>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11F"/>
  <w15:chartTrackingRefBased/>
  <w15:docId w15:val="{3CA68D0C-3F50-4729-BDF1-CF4481FE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0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0D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40D1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D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0D1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40D14"/>
    <w:rPr>
      <w:rFonts w:ascii="Times New Roman" w:eastAsia="Times New Roman" w:hAnsi="Times New Roman" w:cs="Times New Roman"/>
      <w:b/>
      <w:bCs/>
      <w:sz w:val="15"/>
      <w:szCs w:val="15"/>
    </w:rPr>
  </w:style>
  <w:style w:type="paragraph" w:styleId="ListParagraph">
    <w:name w:val="List Paragraph"/>
    <w:basedOn w:val="Normal"/>
    <w:uiPriority w:val="34"/>
    <w:qFormat/>
    <w:rsid w:val="00FF74F7"/>
    <w:pPr>
      <w:ind w:left="720"/>
      <w:contextualSpacing/>
    </w:pPr>
  </w:style>
  <w:style w:type="paragraph" w:styleId="HTMLPreformatted">
    <w:name w:val="HTML Preformatted"/>
    <w:basedOn w:val="Normal"/>
    <w:link w:val="HTMLPreformattedChar"/>
    <w:uiPriority w:val="99"/>
    <w:semiHidden/>
    <w:unhideWhenUsed/>
    <w:rsid w:val="00FF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4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74F7"/>
    <w:rPr>
      <w:rFonts w:ascii="Courier New" w:eastAsia="Times New Roman" w:hAnsi="Courier New" w:cs="Courier New"/>
      <w:sz w:val="20"/>
      <w:szCs w:val="20"/>
    </w:rPr>
  </w:style>
  <w:style w:type="paragraph" w:customStyle="1" w:styleId="msonormal0">
    <w:name w:val="msonormal"/>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0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D14"/>
    <w:rPr>
      <w:color w:val="0000FF"/>
      <w:u w:val="single"/>
    </w:rPr>
  </w:style>
  <w:style w:type="character" w:styleId="Emphasis">
    <w:name w:val="Emphasis"/>
    <w:basedOn w:val="DefaultParagraphFont"/>
    <w:uiPriority w:val="20"/>
    <w:qFormat/>
    <w:rsid w:val="00F40D14"/>
    <w:rPr>
      <w:i/>
      <w:iCs/>
    </w:rPr>
  </w:style>
  <w:style w:type="character" w:styleId="Strong">
    <w:name w:val="Strong"/>
    <w:basedOn w:val="DefaultParagraphFont"/>
    <w:uiPriority w:val="22"/>
    <w:qFormat/>
    <w:rsid w:val="00F40D14"/>
    <w:rPr>
      <w:b/>
      <w:bCs/>
    </w:rPr>
  </w:style>
  <w:style w:type="paragraph" w:customStyle="1" w:styleId="copyright">
    <w:name w:val="copyright"/>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72D"/>
    <w:rPr>
      <w:rFonts w:ascii="Segoe UI" w:hAnsi="Segoe UI" w:cs="Segoe UI"/>
      <w:sz w:val="18"/>
      <w:szCs w:val="18"/>
    </w:rPr>
  </w:style>
  <w:style w:type="character" w:styleId="FollowedHyperlink">
    <w:name w:val="FollowedHyperlink"/>
    <w:basedOn w:val="DefaultParagraphFont"/>
    <w:uiPriority w:val="99"/>
    <w:semiHidden/>
    <w:unhideWhenUsed/>
    <w:rsid w:val="00D42CE4"/>
    <w:rPr>
      <w:color w:val="800080"/>
      <w:u w:val="single"/>
    </w:rPr>
  </w:style>
  <w:style w:type="character" w:customStyle="1" w:styleId="pl-c">
    <w:name w:val="pl-c"/>
    <w:basedOn w:val="DefaultParagraphFont"/>
    <w:rsid w:val="00D42CE4"/>
  </w:style>
  <w:style w:type="character" w:customStyle="1" w:styleId="pl-k">
    <w:name w:val="pl-k"/>
    <w:basedOn w:val="DefaultParagraphFont"/>
    <w:rsid w:val="00D42CE4"/>
  </w:style>
  <w:style w:type="character" w:customStyle="1" w:styleId="pl-en">
    <w:name w:val="pl-en"/>
    <w:basedOn w:val="DefaultParagraphFont"/>
    <w:rsid w:val="00D42CE4"/>
  </w:style>
  <w:style w:type="character" w:customStyle="1" w:styleId="pl-s">
    <w:name w:val="pl-s"/>
    <w:basedOn w:val="DefaultParagraphFont"/>
    <w:rsid w:val="00D42CE4"/>
  </w:style>
  <w:style w:type="character" w:customStyle="1" w:styleId="pl-pds">
    <w:name w:val="pl-pds"/>
    <w:basedOn w:val="DefaultParagraphFont"/>
    <w:rsid w:val="00D42CE4"/>
  </w:style>
  <w:style w:type="character" w:customStyle="1" w:styleId="pl-c1">
    <w:name w:val="pl-c1"/>
    <w:basedOn w:val="DefaultParagraphFont"/>
    <w:rsid w:val="00D42CE4"/>
  </w:style>
  <w:style w:type="character" w:customStyle="1" w:styleId="pl-smi">
    <w:name w:val="pl-smi"/>
    <w:basedOn w:val="DefaultParagraphFont"/>
    <w:rsid w:val="00D42CE4"/>
  </w:style>
  <w:style w:type="character" w:customStyle="1" w:styleId="pl-sr">
    <w:name w:val="pl-sr"/>
    <w:basedOn w:val="DefaultParagraphFont"/>
    <w:rsid w:val="00C41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1318">
      <w:bodyDiv w:val="1"/>
      <w:marLeft w:val="0"/>
      <w:marRight w:val="0"/>
      <w:marTop w:val="0"/>
      <w:marBottom w:val="0"/>
      <w:divBdr>
        <w:top w:val="none" w:sz="0" w:space="0" w:color="auto"/>
        <w:left w:val="none" w:sz="0" w:space="0" w:color="auto"/>
        <w:bottom w:val="none" w:sz="0" w:space="0" w:color="auto"/>
        <w:right w:val="none" w:sz="0" w:space="0" w:color="auto"/>
      </w:divBdr>
    </w:div>
    <w:div w:id="362556493">
      <w:bodyDiv w:val="1"/>
      <w:marLeft w:val="0"/>
      <w:marRight w:val="0"/>
      <w:marTop w:val="0"/>
      <w:marBottom w:val="0"/>
      <w:divBdr>
        <w:top w:val="none" w:sz="0" w:space="0" w:color="auto"/>
        <w:left w:val="none" w:sz="0" w:space="0" w:color="auto"/>
        <w:bottom w:val="none" w:sz="0" w:space="0" w:color="auto"/>
        <w:right w:val="none" w:sz="0" w:space="0" w:color="auto"/>
      </w:divBdr>
    </w:div>
    <w:div w:id="407314375">
      <w:bodyDiv w:val="1"/>
      <w:marLeft w:val="0"/>
      <w:marRight w:val="0"/>
      <w:marTop w:val="0"/>
      <w:marBottom w:val="0"/>
      <w:divBdr>
        <w:top w:val="none" w:sz="0" w:space="0" w:color="auto"/>
        <w:left w:val="none" w:sz="0" w:space="0" w:color="auto"/>
        <w:bottom w:val="none" w:sz="0" w:space="0" w:color="auto"/>
        <w:right w:val="none" w:sz="0" w:space="0" w:color="auto"/>
      </w:divBdr>
      <w:divsChild>
        <w:div w:id="274220046">
          <w:marLeft w:val="0"/>
          <w:marRight w:val="0"/>
          <w:marTop w:val="0"/>
          <w:marBottom w:val="240"/>
          <w:divBdr>
            <w:top w:val="none" w:sz="0" w:space="0" w:color="auto"/>
            <w:left w:val="none" w:sz="0" w:space="0" w:color="auto"/>
            <w:bottom w:val="none" w:sz="0" w:space="0" w:color="auto"/>
            <w:right w:val="none" w:sz="0" w:space="0" w:color="auto"/>
          </w:divBdr>
        </w:div>
        <w:div w:id="1897934161">
          <w:marLeft w:val="0"/>
          <w:marRight w:val="0"/>
          <w:marTop w:val="0"/>
          <w:marBottom w:val="240"/>
          <w:divBdr>
            <w:top w:val="none" w:sz="0" w:space="0" w:color="auto"/>
            <w:left w:val="none" w:sz="0" w:space="0" w:color="auto"/>
            <w:bottom w:val="none" w:sz="0" w:space="0" w:color="auto"/>
            <w:right w:val="none" w:sz="0" w:space="0" w:color="auto"/>
          </w:divBdr>
        </w:div>
        <w:div w:id="74936334">
          <w:marLeft w:val="0"/>
          <w:marRight w:val="0"/>
          <w:marTop w:val="0"/>
          <w:marBottom w:val="240"/>
          <w:divBdr>
            <w:top w:val="none" w:sz="0" w:space="0" w:color="auto"/>
            <w:left w:val="none" w:sz="0" w:space="0" w:color="auto"/>
            <w:bottom w:val="none" w:sz="0" w:space="0" w:color="auto"/>
            <w:right w:val="none" w:sz="0" w:space="0" w:color="auto"/>
          </w:divBdr>
        </w:div>
        <w:div w:id="1681471109">
          <w:marLeft w:val="0"/>
          <w:marRight w:val="0"/>
          <w:marTop w:val="0"/>
          <w:marBottom w:val="240"/>
          <w:divBdr>
            <w:top w:val="none" w:sz="0" w:space="0" w:color="auto"/>
            <w:left w:val="none" w:sz="0" w:space="0" w:color="auto"/>
            <w:bottom w:val="none" w:sz="0" w:space="0" w:color="auto"/>
            <w:right w:val="none" w:sz="0" w:space="0" w:color="auto"/>
          </w:divBdr>
        </w:div>
        <w:div w:id="761805099">
          <w:marLeft w:val="0"/>
          <w:marRight w:val="0"/>
          <w:marTop w:val="0"/>
          <w:marBottom w:val="240"/>
          <w:divBdr>
            <w:top w:val="none" w:sz="0" w:space="0" w:color="auto"/>
            <w:left w:val="none" w:sz="0" w:space="0" w:color="auto"/>
            <w:bottom w:val="none" w:sz="0" w:space="0" w:color="auto"/>
            <w:right w:val="none" w:sz="0" w:space="0" w:color="auto"/>
          </w:divBdr>
        </w:div>
        <w:div w:id="760368600">
          <w:marLeft w:val="0"/>
          <w:marRight w:val="0"/>
          <w:marTop w:val="0"/>
          <w:marBottom w:val="240"/>
          <w:divBdr>
            <w:top w:val="none" w:sz="0" w:space="0" w:color="auto"/>
            <w:left w:val="none" w:sz="0" w:space="0" w:color="auto"/>
            <w:bottom w:val="none" w:sz="0" w:space="0" w:color="auto"/>
            <w:right w:val="none" w:sz="0" w:space="0" w:color="auto"/>
          </w:divBdr>
        </w:div>
        <w:div w:id="65615536">
          <w:marLeft w:val="0"/>
          <w:marRight w:val="0"/>
          <w:marTop w:val="0"/>
          <w:marBottom w:val="240"/>
          <w:divBdr>
            <w:top w:val="none" w:sz="0" w:space="0" w:color="auto"/>
            <w:left w:val="none" w:sz="0" w:space="0" w:color="auto"/>
            <w:bottom w:val="none" w:sz="0" w:space="0" w:color="auto"/>
            <w:right w:val="none" w:sz="0" w:space="0" w:color="auto"/>
          </w:divBdr>
        </w:div>
        <w:div w:id="539780828">
          <w:marLeft w:val="0"/>
          <w:marRight w:val="0"/>
          <w:marTop w:val="0"/>
          <w:marBottom w:val="240"/>
          <w:divBdr>
            <w:top w:val="none" w:sz="0" w:space="0" w:color="auto"/>
            <w:left w:val="none" w:sz="0" w:space="0" w:color="auto"/>
            <w:bottom w:val="none" w:sz="0" w:space="0" w:color="auto"/>
            <w:right w:val="none" w:sz="0" w:space="0" w:color="auto"/>
          </w:divBdr>
        </w:div>
        <w:div w:id="707990934">
          <w:marLeft w:val="0"/>
          <w:marRight w:val="0"/>
          <w:marTop w:val="0"/>
          <w:marBottom w:val="240"/>
          <w:divBdr>
            <w:top w:val="none" w:sz="0" w:space="0" w:color="auto"/>
            <w:left w:val="none" w:sz="0" w:space="0" w:color="auto"/>
            <w:bottom w:val="none" w:sz="0" w:space="0" w:color="auto"/>
            <w:right w:val="none" w:sz="0" w:space="0" w:color="auto"/>
          </w:divBdr>
        </w:div>
        <w:div w:id="456070055">
          <w:marLeft w:val="0"/>
          <w:marRight w:val="0"/>
          <w:marTop w:val="0"/>
          <w:marBottom w:val="240"/>
          <w:divBdr>
            <w:top w:val="none" w:sz="0" w:space="0" w:color="auto"/>
            <w:left w:val="none" w:sz="0" w:space="0" w:color="auto"/>
            <w:bottom w:val="none" w:sz="0" w:space="0" w:color="auto"/>
            <w:right w:val="none" w:sz="0" w:space="0" w:color="auto"/>
          </w:divBdr>
        </w:div>
        <w:div w:id="1801803618">
          <w:marLeft w:val="0"/>
          <w:marRight w:val="0"/>
          <w:marTop w:val="0"/>
          <w:marBottom w:val="240"/>
          <w:divBdr>
            <w:top w:val="none" w:sz="0" w:space="0" w:color="auto"/>
            <w:left w:val="none" w:sz="0" w:space="0" w:color="auto"/>
            <w:bottom w:val="none" w:sz="0" w:space="0" w:color="auto"/>
            <w:right w:val="none" w:sz="0" w:space="0" w:color="auto"/>
          </w:divBdr>
        </w:div>
        <w:div w:id="1638756614">
          <w:marLeft w:val="0"/>
          <w:marRight w:val="0"/>
          <w:marTop w:val="0"/>
          <w:marBottom w:val="240"/>
          <w:divBdr>
            <w:top w:val="none" w:sz="0" w:space="0" w:color="auto"/>
            <w:left w:val="none" w:sz="0" w:space="0" w:color="auto"/>
            <w:bottom w:val="none" w:sz="0" w:space="0" w:color="auto"/>
            <w:right w:val="none" w:sz="0" w:space="0" w:color="auto"/>
          </w:divBdr>
        </w:div>
        <w:div w:id="361591542">
          <w:marLeft w:val="0"/>
          <w:marRight w:val="0"/>
          <w:marTop w:val="0"/>
          <w:marBottom w:val="240"/>
          <w:divBdr>
            <w:top w:val="none" w:sz="0" w:space="0" w:color="auto"/>
            <w:left w:val="none" w:sz="0" w:space="0" w:color="auto"/>
            <w:bottom w:val="none" w:sz="0" w:space="0" w:color="auto"/>
            <w:right w:val="none" w:sz="0" w:space="0" w:color="auto"/>
          </w:divBdr>
        </w:div>
        <w:div w:id="276449667">
          <w:marLeft w:val="0"/>
          <w:marRight w:val="0"/>
          <w:marTop w:val="0"/>
          <w:marBottom w:val="240"/>
          <w:divBdr>
            <w:top w:val="none" w:sz="0" w:space="0" w:color="auto"/>
            <w:left w:val="none" w:sz="0" w:space="0" w:color="auto"/>
            <w:bottom w:val="none" w:sz="0" w:space="0" w:color="auto"/>
            <w:right w:val="none" w:sz="0" w:space="0" w:color="auto"/>
          </w:divBdr>
        </w:div>
        <w:div w:id="1218391580">
          <w:marLeft w:val="0"/>
          <w:marRight w:val="0"/>
          <w:marTop w:val="0"/>
          <w:marBottom w:val="240"/>
          <w:divBdr>
            <w:top w:val="none" w:sz="0" w:space="0" w:color="auto"/>
            <w:left w:val="none" w:sz="0" w:space="0" w:color="auto"/>
            <w:bottom w:val="none" w:sz="0" w:space="0" w:color="auto"/>
            <w:right w:val="none" w:sz="0" w:space="0" w:color="auto"/>
          </w:divBdr>
        </w:div>
        <w:div w:id="109475284">
          <w:marLeft w:val="0"/>
          <w:marRight w:val="0"/>
          <w:marTop w:val="0"/>
          <w:marBottom w:val="240"/>
          <w:divBdr>
            <w:top w:val="none" w:sz="0" w:space="0" w:color="auto"/>
            <w:left w:val="none" w:sz="0" w:space="0" w:color="auto"/>
            <w:bottom w:val="none" w:sz="0" w:space="0" w:color="auto"/>
            <w:right w:val="none" w:sz="0" w:space="0" w:color="auto"/>
          </w:divBdr>
        </w:div>
        <w:div w:id="2070957237">
          <w:marLeft w:val="0"/>
          <w:marRight w:val="0"/>
          <w:marTop w:val="0"/>
          <w:marBottom w:val="240"/>
          <w:divBdr>
            <w:top w:val="none" w:sz="0" w:space="0" w:color="auto"/>
            <w:left w:val="none" w:sz="0" w:space="0" w:color="auto"/>
            <w:bottom w:val="none" w:sz="0" w:space="0" w:color="auto"/>
            <w:right w:val="none" w:sz="0" w:space="0" w:color="auto"/>
          </w:divBdr>
        </w:div>
        <w:div w:id="1575623755">
          <w:marLeft w:val="0"/>
          <w:marRight w:val="0"/>
          <w:marTop w:val="0"/>
          <w:marBottom w:val="240"/>
          <w:divBdr>
            <w:top w:val="none" w:sz="0" w:space="0" w:color="auto"/>
            <w:left w:val="none" w:sz="0" w:space="0" w:color="auto"/>
            <w:bottom w:val="none" w:sz="0" w:space="0" w:color="auto"/>
            <w:right w:val="none" w:sz="0" w:space="0" w:color="auto"/>
          </w:divBdr>
        </w:div>
        <w:div w:id="1921058227">
          <w:marLeft w:val="0"/>
          <w:marRight w:val="0"/>
          <w:marTop w:val="0"/>
          <w:marBottom w:val="240"/>
          <w:divBdr>
            <w:top w:val="none" w:sz="0" w:space="0" w:color="auto"/>
            <w:left w:val="none" w:sz="0" w:space="0" w:color="auto"/>
            <w:bottom w:val="none" w:sz="0" w:space="0" w:color="auto"/>
            <w:right w:val="none" w:sz="0" w:space="0" w:color="auto"/>
          </w:divBdr>
        </w:div>
        <w:div w:id="608852367">
          <w:marLeft w:val="0"/>
          <w:marRight w:val="0"/>
          <w:marTop w:val="0"/>
          <w:marBottom w:val="240"/>
          <w:divBdr>
            <w:top w:val="none" w:sz="0" w:space="0" w:color="auto"/>
            <w:left w:val="none" w:sz="0" w:space="0" w:color="auto"/>
            <w:bottom w:val="none" w:sz="0" w:space="0" w:color="auto"/>
            <w:right w:val="none" w:sz="0" w:space="0" w:color="auto"/>
          </w:divBdr>
        </w:div>
        <w:div w:id="1645116016">
          <w:marLeft w:val="0"/>
          <w:marRight w:val="0"/>
          <w:marTop w:val="0"/>
          <w:marBottom w:val="240"/>
          <w:divBdr>
            <w:top w:val="none" w:sz="0" w:space="0" w:color="auto"/>
            <w:left w:val="none" w:sz="0" w:space="0" w:color="auto"/>
            <w:bottom w:val="none" w:sz="0" w:space="0" w:color="auto"/>
            <w:right w:val="none" w:sz="0" w:space="0" w:color="auto"/>
          </w:divBdr>
        </w:div>
        <w:div w:id="1085961065">
          <w:marLeft w:val="0"/>
          <w:marRight w:val="0"/>
          <w:marTop w:val="0"/>
          <w:marBottom w:val="240"/>
          <w:divBdr>
            <w:top w:val="none" w:sz="0" w:space="0" w:color="auto"/>
            <w:left w:val="none" w:sz="0" w:space="0" w:color="auto"/>
            <w:bottom w:val="none" w:sz="0" w:space="0" w:color="auto"/>
            <w:right w:val="none" w:sz="0" w:space="0" w:color="auto"/>
          </w:divBdr>
        </w:div>
        <w:div w:id="1042828259">
          <w:marLeft w:val="0"/>
          <w:marRight w:val="0"/>
          <w:marTop w:val="0"/>
          <w:marBottom w:val="240"/>
          <w:divBdr>
            <w:top w:val="none" w:sz="0" w:space="0" w:color="auto"/>
            <w:left w:val="none" w:sz="0" w:space="0" w:color="auto"/>
            <w:bottom w:val="none" w:sz="0" w:space="0" w:color="auto"/>
            <w:right w:val="none" w:sz="0" w:space="0" w:color="auto"/>
          </w:divBdr>
        </w:div>
        <w:div w:id="1361393898">
          <w:marLeft w:val="0"/>
          <w:marRight w:val="0"/>
          <w:marTop w:val="0"/>
          <w:marBottom w:val="240"/>
          <w:divBdr>
            <w:top w:val="none" w:sz="0" w:space="0" w:color="auto"/>
            <w:left w:val="none" w:sz="0" w:space="0" w:color="auto"/>
            <w:bottom w:val="none" w:sz="0" w:space="0" w:color="auto"/>
            <w:right w:val="none" w:sz="0" w:space="0" w:color="auto"/>
          </w:divBdr>
        </w:div>
        <w:div w:id="320280261">
          <w:marLeft w:val="0"/>
          <w:marRight w:val="0"/>
          <w:marTop w:val="0"/>
          <w:marBottom w:val="240"/>
          <w:divBdr>
            <w:top w:val="none" w:sz="0" w:space="0" w:color="auto"/>
            <w:left w:val="none" w:sz="0" w:space="0" w:color="auto"/>
            <w:bottom w:val="none" w:sz="0" w:space="0" w:color="auto"/>
            <w:right w:val="none" w:sz="0" w:space="0" w:color="auto"/>
          </w:divBdr>
        </w:div>
        <w:div w:id="537277239">
          <w:marLeft w:val="0"/>
          <w:marRight w:val="0"/>
          <w:marTop w:val="0"/>
          <w:marBottom w:val="240"/>
          <w:divBdr>
            <w:top w:val="none" w:sz="0" w:space="0" w:color="auto"/>
            <w:left w:val="none" w:sz="0" w:space="0" w:color="auto"/>
            <w:bottom w:val="none" w:sz="0" w:space="0" w:color="auto"/>
            <w:right w:val="none" w:sz="0" w:space="0" w:color="auto"/>
          </w:divBdr>
        </w:div>
        <w:div w:id="1334647375">
          <w:marLeft w:val="0"/>
          <w:marRight w:val="0"/>
          <w:marTop w:val="0"/>
          <w:marBottom w:val="240"/>
          <w:divBdr>
            <w:top w:val="none" w:sz="0" w:space="0" w:color="auto"/>
            <w:left w:val="none" w:sz="0" w:space="0" w:color="auto"/>
            <w:bottom w:val="none" w:sz="0" w:space="0" w:color="auto"/>
            <w:right w:val="none" w:sz="0" w:space="0" w:color="auto"/>
          </w:divBdr>
        </w:div>
        <w:div w:id="1368410142">
          <w:marLeft w:val="0"/>
          <w:marRight w:val="0"/>
          <w:marTop w:val="0"/>
          <w:marBottom w:val="240"/>
          <w:divBdr>
            <w:top w:val="none" w:sz="0" w:space="0" w:color="auto"/>
            <w:left w:val="none" w:sz="0" w:space="0" w:color="auto"/>
            <w:bottom w:val="none" w:sz="0" w:space="0" w:color="auto"/>
            <w:right w:val="none" w:sz="0" w:space="0" w:color="auto"/>
          </w:divBdr>
        </w:div>
        <w:div w:id="1430396465">
          <w:marLeft w:val="0"/>
          <w:marRight w:val="0"/>
          <w:marTop w:val="0"/>
          <w:marBottom w:val="240"/>
          <w:divBdr>
            <w:top w:val="none" w:sz="0" w:space="0" w:color="auto"/>
            <w:left w:val="none" w:sz="0" w:space="0" w:color="auto"/>
            <w:bottom w:val="none" w:sz="0" w:space="0" w:color="auto"/>
            <w:right w:val="none" w:sz="0" w:space="0" w:color="auto"/>
          </w:divBdr>
        </w:div>
        <w:div w:id="1230773279">
          <w:marLeft w:val="0"/>
          <w:marRight w:val="0"/>
          <w:marTop w:val="0"/>
          <w:marBottom w:val="240"/>
          <w:divBdr>
            <w:top w:val="none" w:sz="0" w:space="0" w:color="auto"/>
            <w:left w:val="none" w:sz="0" w:space="0" w:color="auto"/>
            <w:bottom w:val="none" w:sz="0" w:space="0" w:color="auto"/>
            <w:right w:val="none" w:sz="0" w:space="0" w:color="auto"/>
          </w:divBdr>
        </w:div>
        <w:div w:id="1660497135">
          <w:marLeft w:val="0"/>
          <w:marRight w:val="0"/>
          <w:marTop w:val="0"/>
          <w:marBottom w:val="240"/>
          <w:divBdr>
            <w:top w:val="none" w:sz="0" w:space="0" w:color="auto"/>
            <w:left w:val="none" w:sz="0" w:space="0" w:color="auto"/>
            <w:bottom w:val="none" w:sz="0" w:space="0" w:color="auto"/>
            <w:right w:val="none" w:sz="0" w:space="0" w:color="auto"/>
          </w:divBdr>
        </w:div>
        <w:div w:id="1465269066">
          <w:marLeft w:val="0"/>
          <w:marRight w:val="0"/>
          <w:marTop w:val="0"/>
          <w:marBottom w:val="240"/>
          <w:divBdr>
            <w:top w:val="none" w:sz="0" w:space="0" w:color="auto"/>
            <w:left w:val="none" w:sz="0" w:space="0" w:color="auto"/>
            <w:bottom w:val="none" w:sz="0" w:space="0" w:color="auto"/>
            <w:right w:val="none" w:sz="0" w:space="0" w:color="auto"/>
          </w:divBdr>
        </w:div>
        <w:div w:id="277418011">
          <w:marLeft w:val="0"/>
          <w:marRight w:val="0"/>
          <w:marTop w:val="0"/>
          <w:marBottom w:val="240"/>
          <w:divBdr>
            <w:top w:val="none" w:sz="0" w:space="0" w:color="auto"/>
            <w:left w:val="none" w:sz="0" w:space="0" w:color="auto"/>
            <w:bottom w:val="none" w:sz="0" w:space="0" w:color="auto"/>
            <w:right w:val="none" w:sz="0" w:space="0" w:color="auto"/>
          </w:divBdr>
        </w:div>
        <w:div w:id="1607079872">
          <w:marLeft w:val="0"/>
          <w:marRight w:val="0"/>
          <w:marTop w:val="0"/>
          <w:marBottom w:val="240"/>
          <w:divBdr>
            <w:top w:val="none" w:sz="0" w:space="0" w:color="auto"/>
            <w:left w:val="none" w:sz="0" w:space="0" w:color="auto"/>
            <w:bottom w:val="none" w:sz="0" w:space="0" w:color="auto"/>
            <w:right w:val="none" w:sz="0" w:space="0" w:color="auto"/>
          </w:divBdr>
        </w:div>
        <w:div w:id="874119384">
          <w:marLeft w:val="0"/>
          <w:marRight w:val="0"/>
          <w:marTop w:val="0"/>
          <w:marBottom w:val="240"/>
          <w:divBdr>
            <w:top w:val="none" w:sz="0" w:space="0" w:color="auto"/>
            <w:left w:val="none" w:sz="0" w:space="0" w:color="auto"/>
            <w:bottom w:val="none" w:sz="0" w:space="0" w:color="auto"/>
            <w:right w:val="none" w:sz="0" w:space="0" w:color="auto"/>
          </w:divBdr>
        </w:div>
        <w:div w:id="1620070425">
          <w:marLeft w:val="0"/>
          <w:marRight w:val="0"/>
          <w:marTop w:val="0"/>
          <w:marBottom w:val="240"/>
          <w:divBdr>
            <w:top w:val="none" w:sz="0" w:space="0" w:color="auto"/>
            <w:left w:val="none" w:sz="0" w:space="0" w:color="auto"/>
            <w:bottom w:val="none" w:sz="0" w:space="0" w:color="auto"/>
            <w:right w:val="none" w:sz="0" w:space="0" w:color="auto"/>
          </w:divBdr>
        </w:div>
        <w:div w:id="1915356203">
          <w:marLeft w:val="0"/>
          <w:marRight w:val="0"/>
          <w:marTop w:val="0"/>
          <w:marBottom w:val="240"/>
          <w:divBdr>
            <w:top w:val="none" w:sz="0" w:space="0" w:color="auto"/>
            <w:left w:val="none" w:sz="0" w:space="0" w:color="auto"/>
            <w:bottom w:val="none" w:sz="0" w:space="0" w:color="auto"/>
            <w:right w:val="none" w:sz="0" w:space="0" w:color="auto"/>
          </w:divBdr>
        </w:div>
        <w:div w:id="1761834451">
          <w:marLeft w:val="0"/>
          <w:marRight w:val="0"/>
          <w:marTop w:val="0"/>
          <w:marBottom w:val="240"/>
          <w:divBdr>
            <w:top w:val="none" w:sz="0" w:space="0" w:color="auto"/>
            <w:left w:val="none" w:sz="0" w:space="0" w:color="auto"/>
            <w:bottom w:val="none" w:sz="0" w:space="0" w:color="auto"/>
            <w:right w:val="none" w:sz="0" w:space="0" w:color="auto"/>
          </w:divBdr>
        </w:div>
        <w:div w:id="1284925906">
          <w:marLeft w:val="0"/>
          <w:marRight w:val="0"/>
          <w:marTop w:val="0"/>
          <w:marBottom w:val="240"/>
          <w:divBdr>
            <w:top w:val="none" w:sz="0" w:space="0" w:color="auto"/>
            <w:left w:val="none" w:sz="0" w:space="0" w:color="auto"/>
            <w:bottom w:val="none" w:sz="0" w:space="0" w:color="auto"/>
            <w:right w:val="none" w:sz="0" w:space="0" w:color="auto"/>
          </w:divBdr>
        </w:div>
        <w:div w:id="1411535404">
          <w:marLeft w:val="0"/>
          <w:marRight w:val="0"/>
          <w:marTop w:val="0"/>
          <w:marBottom w:val="240"/>
          <w:divBdr>
            <w:top w:val="none" w:sz="0" w:space="0" w:color="auto"/>
            <w:left w:val="none" w:sz="0" w:space="0" w:color="auto"/>
            <w:bottom w:val="none" w:sz="0" w:space="0" w:color="auto"/>
            <w:right w:val="none" w:sz="0" w:space="0" w:color="auto"/>
          </w:divBdr>
        </w:div>
        <w:div w:id="160582838">
          <w:marLeft w:val="0"/>
          <w:marRight w:val="0"/>
          <w:marTop w:val="0"/>
          <w:marBottom w:val="240"/>
          <w:divBdr>
            <w:top w:val="none" w:sz="0" w:space="0" w:color="auto"/>
            <w:left w:val="none" w:sz="0" w:space="0" w:color="auto"/>
            <w:bottom w:val="none" w:sz="0" w:space="0" w:color="auto"/>
            <w:right w:val="none" w:sz="0" w:space="0" w:color="auto"/>
          </w:divBdr>
        </w:div>
        <w:div w:id="271740867">
          <w:marLeft w:val="0"/>
          <w:marRight w:val="0"/>
          <w:marTop w:val="0"/>
          <w:marBottom w:val="240"/>
          <w:divBdr>
            <w:top w:val="none" w:sz="0" w:space="0" w:color="auto"/>
            <w:left w:val="none" w:sz="0" w:space="0" w:color="auto"/>
            <w:bottom w:val="none" w:sz="0" w:space="0" w:color="auto"/>
            <w:right w:val="none" w:sz="0" w:space="0" w:color="auto"/>
          </w:divBdr>
        </w:div>
        <w:div w:id="1212350699">
          <w:marLeft w:val="0"/>
          <w:marRight w:val="0"/>
          <w:marTop w:val="0"/>
          <w:marBottom w:val="240"/>
          <w:divBdr>
            <w:top w:val="none" w:sz="0" w:space="0" w:color="auto"/>
            <w:left w:val="none" w:sz="0" w:space="0" w:color="auto"/>
            <w:bottom w:val="none" w:sz="0" w:space="0" w:color="auto"/>
            <w:right w:val="none" w:sz="0" w:space="0" w:color="auto"/>
          </w:divBdr>
        </w:div>
        <w:div w:id="1216891145">
          <w:marLeft w:val="0"/>
          <w:marRight w:val="0"/>
          <w:marTop w:val="0"/>
          <w:marBottom w:val="240"/>
          <w:divBdr>
            <w:top w:val="none" w:sz="0" w:space="0" w:color="auto"/>
            <w:left w:val="none" w:sz="0" w:space="0" w:color="auto"/>
            <w:bottom w:val="none" w:sz="0" w:space="0" w:color="auto"/>
            <w:right w:val="none" w:sz="0" w:space="0" w:color="auto"/>
          </w:divBdr>
        </w:div>
        <w:div w:id="88964024">
          <w:marLeft w:val="0"/>
          <w:marRight w:val="0"/>
          <w:marTop w:val="0"/>
          <w:marBottom w:val="240"/>
          <w:divBdr>
            <w:top w:val="none" w:sz="0" w:space="0" w:color="auto"/>
            <w:left w:val="none" w:sz="0" w:space="0" w:color="auto"/>
            <w:bottom w:val="none" w:sz="0" w:space="0" w:color="auto"/>
            <w:right w:val="none" w:sz="0" w:space="0" w:color="auto"/>
          </w:divBdr>
        </w:div>
        <w:div w:id="1845853380">
          <w:marLeft w:val="0"/>
          <w:marRight w:val="0"/>
          <w:marTop w:val="0"/>
          <w:marBottom w:val="240"/>
          <w:divBdr>
            <w:top w:val="none" w:sz="0" w:space="0" w:color="auto"/>
            <w:left w:val="none" w:sz="0" w:space="0" w:color="auto"/>
            <w:bottom w:val="none" w:sz="0" w:space="0" w:color="auto"/>
            <w:right w:val="none" w:sz="0" w:space="0" w:color="auto"/>
          </w:divBdr>
        </w:div>
        <w:div w:id="563219756">
          <w:marLeft w:val="0"/>
          <w:marRight w:val="0"/>
          <w:marTop w:val="0"/>
          <w:marBottom w:val="240"/>
          <w:divBdr>
            <w:top w:val="none" w:sz="0" w:space="0" w:color="auto"/>
            <w:left w:val="none" w:sz="0" w:space="0" w:color="auto"/>
            <w:bottom w:val="none" w:sz="0" w:space="0" w:color="auto"/>
            <w:right w:val="none" w:sz="0" w:space="0" w:color="auto"/>
          </w:divBdr>
        </w:div>
        <w:div w:id="1699502300">
          <w:marLeft w:val="0"/>
          <w:marRight w:val="0"/>
          <w:marTop w:val="0"/>
          <w:marBottom w:val="240"/>
          <w:divBdr>
            <w:top w:val="none" w:sz="0" w:space="0" w:color="auto"/>
            <w:left w:val="none" w:sz="0" w:space="0" w:color="auto"/>
            <w:bottom w:val="none" w:sz="0" w:space="0" w:color="auto"/>
            <w:right w:val="none" w:sz="0" w:space="0" w:color="auto"/>
          </w:divBdr>
        </w:div>
        <w:div w:id="329675186">
          <w:marLeft w:val="0"/>
          <w:marRight w:val="0"/>
          <w:marTop w:val="0"/>
          <w:marBottom w:val="240"/>
          <w:divBdr>
            <w:top w:val="none" w:sz="0" w:space="0" w:color="auto"/>
            <w:left w:val="none" w:sz="0" w:space="0" w:color="auto"/>
            <w:bottom w:val="none" w:sz="0" w:space="0" w:color="auto"/>
            <w:right w:val="none" w:sz="0" w:space="0" w:color="auto"/>
          </w:divBdr>
        </w:div>
        <w:div w:id="1654288262">
          <w:marLeft w:val="0"/>
          <w:marRight w:val="0"/>
          <w:marTop w:val="0"/>
          <w:marBottom w:val="240"/>
          <w:divBdr>
            <w:top w:val="none" w:sz="0" w:space="0" w:color="auto"/>
            <w:left w:val="none" w:sz="0" w:space="0" w:color="auto"/>
            <w:bottom w:val="none" w:sz="0" w:space="0" w:color="auto"/>
            <w:right w:val="none" w:sz="0" w:space="0" w:color="auto"/>
          </w:divBdr>
        </w:div>
        <w:div w:id="426581162">
          <w:marLeft w:val="0"/>
          <w:marRight w:val="0"/>
          <w:marTop w:val="0"/>
          <w:marBottom w:val="240"/>
          <w:divBdr>
            <w:top w:val="none" w:sz="0" w:space="0" w:color="auto"/>
            <w:left w:val="none" w:sz="0" w:space="0" w:color="auto"/>
            <w:bottom w:val="none" w:sz="0" w:space="0" w:color="auto"/>
            <w:right w:val="none" w:sz="0" w:space="0" w:color="auto"/>
          </w:divBdr>
        </w:div>
        <w:div w:id="875042119">
          <w:marLeft w:val="0"/>
          <w:marRight w:val="0"/>
          <w:marTop w:val="0"/>
          <w:marBottom w:val="240"/>
          <w:divBdr>
            <w:top w:val="none" w:sz="0" w:space="0" w:color="auto"/>
            <w:left w:val="none" w:sz="0" w:space="0" w:color="auto"/>
            <w:bottom w:val="none" w:sz="0" w:space="0" w:color="auto"/>
            <w:right w:val="none" w:sz="0" w:space="0" w:color="auto"/>
          </w:divBdr>
        </w:div>
        <w:div w:id="1340887119">
          <w:marLeft w:val="0"/>
          <w:marRight w:val="0"/>
          <w:marTop w:val="0"/>
          <w:marBottom w:val="240"/>
          <w:divBdr>
            <w:top w:val="none" w:sz="0" w:space="0" w:color="auto"/>
            <w:left w:val="none" w:sz="0" w:space="0" w:color="auto"/>
            <w:bottom w:val="none" w:sz="0" w:space="0" w:color="auto"/>
            <w:right w:val="none" w:sz="0" w:space="0" w:color="auto"/>
          </w:divBdr>
        </w:div>
        <w:div w:id="395052802">
          <w:marLeft w:val="0"/>
          <w:marRight w:val="0"/>
          <w:marTop w:val="0"/>
          <w:marBottom w:val="240"/>
          <w:divBdr>
            <w:top w:val="none" w:sz="0" w:space="0" w:color="auto"/>
            <w:left w:val="none" w:sz="0" w:space="0" w:color="auto"/>
            <w:bottom w:val="none" w:sz="0" w:space="0" w:color="auto"/>
            <w:right w:val="none" w:sz="0" w:space="0" w:color="auto"/>
          </w:divBdr>
        </w:div>
        <w:div w:id="1404253179">
          <w:marLeft w:val="0"/>
          <w:marRight w:val="0"/>
          <w:marTop w:val="0"/>
          <w:marBottom w:val="240"/>
          <w:divBdr>
            <w:top w:val="none" w:sz="0" w:space="0" w:color="auto"/>
            <w:left w:val="none" w:sz="0" w:space="0" w:color="auto"/>
            <w:bottom w:val="none" w:sz="0" w:space="0" w:color="auto"/>
            <w:right w:val="none" w:sz="0" w:space="0" w:color="auto"/>
          </w:divBdr>
        </w:div>
        <w:div w:id="813982553">
          <w:marLeft w:val="0"/>
          <w:marRight w:val="0"/>
          <w:marTop w:val="0"/>
          <w:marBottom w:val="240"/>
          <w:divBdr>
            <w:top w:val="none" w:sz="0" w:space="0" w:color="auto"/>
            <w:left w:val="none" w:sz="0" w:space="0" w:color="auto"/>
            <w:bottom w:val="none" w:sz="0" w:space="0" w:color="auto"/>
            <w:right w:val="none" w:sz="0" w:space="0" w:color="auto"/>
          </w:divBdr>
        </w:div>
        <w:div w:id="2106995230">
          <w:marLeft w:val="0"/>
          <w:marRight w:val="0"/>
          <w:marTop w:val="0"/>
          <w:marBottom w:val="240"/>
          <w:divBdr>
            <w:top w:val="none" w:sz="0" w:space="0" w:color="auto"/>
            <w:left w:val="none" w:sz="0" w:space="0" w:color="auto"/>
            <w:bottom w:val="none" w:sz="0" w:space="0" w:color="auto"/>
            <w:right w:val="none" w:sz="0" w:space="0" w:color="auto"/>
          </w:divBdr>
        </w:div>
        <w:div w:id="795610139">
          <w:marLeft w:val="0"/>
          <w:marRight w:val="0"/>
          <w:marTop w:val="0"/>
          <w:marBottom w:val="240"/>
          <w:divBdr>
            <w:top w:val="none" w:sz="0" w:space="0" w:color="auto"/>
            <w:left w:val="none" w:sz="0" w:space="0" w:color="auto"/>
            <w:bottom w:val="none" w:sz="0" w:space="0" w:color="auto"/>
            <w:right w:val="none" w:sz="0" w:space="0" w:color="auto"/>
          </w:divBdr>
        </w:div>
        <w:div w:id="1623806787">
          <w:marLeft w:val="0"/>
          <w:marRight w:val="0"/>
          <w:marTop w:val="0"/>
          <w:marBottom w:val="240"/>
          <w:divBdr>
            <w:top w:val="none" w:sz="0" w:space="0" w:color="auto"/>
            <w:left w:val="none" w:sz="0" w:space="0" w:color="auto"/>
            <w:bottom w:val="none" w:sz="0" w:space="0" w:color="auto"/>
            <w:right w:val="none" w:sz="0" w:space="0" w:color="auto"/>
          </w:divBdr>
        </w:div>
        <w:div w:id="1376153388">
          <w:marLeft w:val="0"/>
          <w:marRight w:val="0"/>
          <w:marTop w:val="0"/>
          <w:marBottom w:val="240"/>
          <w:divBdr>
            <w:top w:val="none" w:sz="0" w:space="0" w:color="auto"/>
            <w:left w:val="none" w:sz="0" w:space="0" w:color="auto"/>
            <w:bottom w:val="none" w:sz="0" w:space="0" w:color="auto"/>
            <w:right w:val="none" w:sz="0" w:space="0" w:color="auto"/>
          </w:divBdr>
        </w:div>
        <w:div w:id="172451619">
          <w:marLeft w:val="0"/>
          <w:marRight w:val="0"/>
          <w:marTop w:val="0"/>
          <w:marBottom w:val="240"/>
          <w:divBdr>
            <w:top w:val="none" w:sz="0" w:space="0" w:color="auto"/>
            <w:left w:val="none" w:sz="0" w:space="0" w:color="auto"/>
            <w:bottom w:val="none" w:sz="0" w:space="0" w:color="auto"/>
            <w:right w:val="none" w:sz="0" w:space="0" w:color="auto"/>
          </w:divBdr>
        </w:div>
        <w:div w:id="1571382299">
          <w:marLeft w:val="0"/>
          <w:marRight w:val="0"/>
          <w:marTop w:val="0"/>
          <w:marBottom w:val="240"/>
          <w:divBdr>
            <w:top w:val="none" w:sz="0" w:space="0" w:color="auto"/>
            <w:left w:val="none" w:sz="0" w:space="0" w:color="auto"/>
            <w:bottom w:val="none" w:sz="0" w:space="0" w:color="auto"/>
            <w:right w:val="none" w:sz="0" w:space="0" w:color="auto"/>
          </w:divBdr>
        </w:div>
        <w:div w:id="370888290">
          <w:marLeft w:val="0"/>
          <w:marRight w:val="0"/>
          <w:marTop w:val="0"/>
          <w:marBottom w:val="240"/>
          <w:divBdr>
            <w:top w:val="none" w:sz="0" w:space="0" w:color="auto"/>
            <w:left w:val="none" w:sz="0" w:space="0" w:color="auto"/>
            <w:bottom w:val="none" w:sz="0" w:space="0" w:color="auto"/>
            <w:right w:val="none" w:sz="0" w:space="0" w:color="auto"/>
          </w:divBdr>
        </w:div>
        <w:div w:id="903223092">
          <w:marLeft w:val="0"/>
          <w:marRight w:val="0"/>
          <w:marTop w:val="0"/>
          <w:marBottom w:val="240"/>
          <w:divBdr>
            <w:top w:val="none" w:sz="0" w:space="0" w:color="auto"/>
            <w:left w:val="none" w:sz="0" w:space="0" w:color="auto"/>
            <w:bottom w:val="none" w:sz="0" w:space="0" w:color="auto"/>
            <w:right w:val="none" w:sz="0" w:space="0" w:color="auto"/>
          </w:divBdr>
        </w:div>
        <w:div w:id="1123110717">
          <w:marLeft w:val="0"/>
          <w:marRight w:val="0"/>
          <w:marTop w:val="0"/>
          <w:marBottom w:val="240"/>
          <w:divBdr>
            <w:top w:val="none" w:sz="0" w:space="0" w:color="auto"/>
            <w:left w:val="none" w:sz="0" w:space="0" w:color="auto"/>
            <w:bottom w:val="none" w:sz="0" w:space="0" w:color="auto"/>
            <w:right w:val="none" w:sz="0" w:space="0" w:color="auto"/>
          </w:divBdr>
        </w:div>
        <w:div w:id="1748722274">
          <w:marLeft w:val="0"/>
          <w:marRight w:val="0"/>
          <w:marTop w:val="0"/>
          <w:marBottom w:val="240"/>
          <w:divBdr>
            <w:top w:val="none" w:sz="0" w:space="0" w:color="auto"/>
            <w:left w:val="none" w:sz="0" w:space="0" w:color="auto"/>
            <w:bottom w:val="none" w:sz="0" w:space="0" w:color="auto"/>
            <w:right w:val="none" w:sz="0" w:space="0" w:color="auto"/>
          </w:divBdr>
        </w:div>
        <w:div w:id="2081707516">
          <w:marLeft w:val="0"/>
          <w:marRight w:val="0"/>
          <w:marTop w:val="0"/>
          <w:marBottom w:val="240"/>
          <w:divBdr>
            <w:top w:val="none" w:sz="0" w:space="0" w:color="auto"/>
            <w:left w:val="none" w:sz="0" w:space="0" w:color="auto"/>
            <w:bottom w:val="none" w:sz="0" w:space="0" w:color="auto"/>
            <w:right w:val="none" w:sz="0" w:space="0" w:color="auto"/>
          </w:divBdr>
        </w:div>
        <w:div w:id="1259564412">
          <w:marLeft w:val="0"/>
          <w:marRight w:val="0"/>
          <w:marTop w:val="0"/>
          <w:marBottom w:val="240"/>
          <w:divBdr>
            <w:top w:val="none" w:sz="0" w:space="0" w:color="auto"/>
            <w:left w:val="none" w:sz="0" w:space="0" w:color="auto"/>
            <w:bottom w:val="none" w:sz="0" w:space="0" w:color="auto"/>
            <w:right w:val="none" w:sz="0" w:space="0" w:color="auto"/>
          </w:divBdr>
        </w:div>
        <w:div w:id="1390609832">
          <w:marLeft w:val="0"/>
          <w:marRight w:val="0"/>
          <w:marTop w:val="0"/>
          <w:marBottom w:val="240"/>
          <w:divBdr>
            <w:top w:val="none" w:sz="0" w:space="0" w:color="auto"/>
            <w:left w:val="none" w:sz="0" w:space="0" w:color="auto"/>
            <w:bottom w:val="none" w:sz="0" w:space="0" w:color="auto"/>
            <w:right w:val="none" w:sz="0" w:space="0" w:color="auto"/>
          </w:divBdr>
        </w:div>
        <w:div w:id="422578509">
          <w:marLeft w:val="0"/>
          <w:marRight w:val="0"/>
          <w:marTop w:val="0"/>
          <w:marBottom w:val="240"/>
          <w:divBdr>
            <w:top w:val="none" w:sz="0" w:space="0" w:color="auto"/>
            <w:left w:val="none" w:sz="0" w:space="0" w:color="auto"/>
            <w:bottom w:val="none" w:sz="0" w:space="0" w:color="auto"/>
            <w:right w:val="none" w:sz="0" w:space="0" w:color="auto"/>
          </w:divBdr>
        </w:div>
        <w:div w:id="1357147849">
          <w:marLeft w:val="0"/>
          <w:marRight w:val="0"/>
          <w:marTop w:val="0"/>
          <w:marBottom w:val="240"/>
          <w:divBdr>
            <w:top w:val="none" w:sz="0" w:space="0" w:color="auto"/>
            <w:left w:val="none" w:sz="0" w:space="0" w:color="auto"/>
            <w:bottom w:val="none" w:sz="0" w:space="0" w:color="auto"/>
            <w:right w:val="none" w:sz="0" w:space="0" w:color="auto"/>
          </w:divBdr>
        </w:div>
        <w:div w:id="1077479889">
          <w:marLeft w:val="0"/>
          <w:marRight w:val="0"/>
          <w:marTop w:val="0"/>
          <w:marBottom w:val="240"/>
          <w:divBdr>
            <w:top w:val="none" w:sz="0" w:space="0" w:color="auto"/>
            <w:left w:val="none" w:sz="0" w:space="0" w:color="auto"/>
            <w:bottom w:val="none" w:sz="0" w:space="0" w:color="auto"/>
            <w:right w:val="none" w:sz="0" w:space="0" w:color="auto"/>
          </w:divBdr>
        </w:div>
        <w:div w:id="597449928">
          <w:marLeft w:val="0"/>
          <w:marRight w:val="0"/>
          <w:marTop w:val="0"/>
          <w:marBottom w:val="240"/>
          <w:divBdr>
            <w:top w:val="none" w:sz="0" w:space="0" w:color="auto"/>
            <w:left w:val="none" w:sz="0" w:space="0" w:color="auto"/>
            <w:bottom w:val="none" w:sz="0" w:space="0" w:color="auto"/>
            <w:right w:val="none" w:sz="0" w:space="0" w:color="auto"/>
          </w:divBdr>
        </w:div>
        <w:div w:id="31351312">
          <w:marLeft w:val="0"/>
          <w:marRight w:val="0"/>
          <w:marTop w:val="0"/>
          <w:marBottom w:val="240"/>
          <w:divBdr>
            <w:top w:val="none" w:sz="0" w:space="0" w:color="auto"/>
            <w:left w:val="none" w:sz="0" w:space="0" w:color="auto"/>
            <w:bottom w:val="none" w:sz="0" w:space="0" w:color="auto"/>
            <w:right w:val="none" w:sz="0" w:space="0" w:color="auto"/>
          </w:divBdr>
        </w:div>
        <w:div w:id="663973840">
          <w:marLeft w:val="0"/>
          <w:marRight w:val="0"/>
          <w:marTop w:val="0"/>
          <w:marBottom w:val="240"/>
          <w:divBdr>
            <w:top w:val="none" w:sz="0" w:space="0" w:color="auto"/>
            <w:left w:val="none" w:sz="0" w:space="0" w:color="auto"/>
            <w:bottom w:val="none" w:sz="0" w:space="0" w:color="auto"/>
            <w:right w:val="none" w:sz="0" w:space="0" w:color="auto"/>
          </w:divBdr>
        </w:div>
        <w:div w:id="682703563">
          <w:marLeft w:val="0"/>
          <w:marRight w:val="0"/>
          <w:marTop w:val="0"/>
          <w:marBottom w:val="240"/>
          <w:divBdr>
            <w:top w:val="none" w:sz="0" w:space="0" w:color="auto"/>
            <w:left w:val="none" w:sz="0" w:space="0" w:color="auto"/>
            <w:bottom w:val="none" w:sz="0" w:space="0" w:color="auto"/>
            <w:right w:val="none" w:sz="0" w:space="0" w:color="auto"/>
          </w:divBdr>
        </w:div>
      </w:divsChild>
    </w:div>
    <w:div w:id="448740690">
      <w:bodyDiv w:val="1"/>
      <w:marLeft w:val="0"/>
      <w:marRight w:val="0"/>
      <w:marTop w:val="0"/>
      <w:marBottom w:val="0"/>
      <w:divBdr>
        <w:top w:val="none" w:sz="0" w:space="0" w:color="auto"/>
        <w:left w:val="none" w:sz="0" w:space="0" w:color="auto"/>
        <w:bottom w:val="none" w:sz="0" w:space="0" w:color="auto"/>
        <w:right w:val="none" w:sz="0" w:space="0" w:color="auto"/>
      </w:divBdr>
    </w:div>
    <w:div w:id="512963797">
      <w:bodyDiv w:val="1"/>
      <w:marLeft w:val="0"/>
      <w:marRight w:val="0"/>
      <w:marTop w:val="0"/>
      <w:marBottom w:val="0"/>
      <w:divBdr>
        <w:top w:val="none" w:sz="0" w:space="0" w:color="auto"/>
        <w:left w:val="none" w:sz="0" w:space="0" w:color="auto"/>
        <w:bottom w:val="none" w:sz="0" w:space="0" w:color="auto"/>
        <w:right w:val="none" w:sz="0" w:space="0" w:color="auto"/>
      </w:divBdr>
      <w:divsChild>
        <w:div w:id="1887834817">
          <w:marLeft w:val="0"/>
          <w:marRight w:val="0"/>
          <w:marTop w:val="0"/>
          <w:marBottom w:val="240"/>
          <w:divBdr>
            <w:top w:val="none" w:sz="0" w:space="0" w:color="auto"/>
            <w:left w:val="none" w:sz="0" w:space="0" w:color="auto"/>
            <w:bottom w:val="none" w:sz="0" w:space="0" w:color="auto"/>
            <w:right w:val="none" w:sz="0" w:space="0" w:color="auto"/>
          </w:divBdr>
        </w:div>
        <w:div w:id="2103797522">
          <w:marLeft w:val="0"/>
          <w:marRight w:val="0"/>
          <w:marTop w:val="0"/>
          <w:marBottom w:val="240"/>
          <w:divBdr>
            <w:top w:val="none" w:sz="0" w:space="0" w:color="auto"/>
            <w:left w:val="none" w:sz="0" w:space="0" w:color="auto"/>
            <w:bottom w:val="none" w:sz="0" w:space="0" w:color="auto"/>
            <w:right w:val="none" w:sz="0" w:space="0" w:color="auto"/>
          </w:divBdr>
        </w:div>
        <w:div w:id="937174077">
          <w:marLeft w:val="0"/>
          <w:marRight w:val="0"/>
          <w:marTop w:val="0"/>
          <w:marBottom w:val="240"/>
          <w:divBdr>
            <w:top w:val="none" w:sz="0" w:space="0" w:color="auto"/>
            <w:left w:val="none" w:sz="0" w:space="0" w:color="auto"/>
            <w:bottom w:val="none" w:sz="0" w:space="0" w:color="auto"/>
            <w:right w:val="none" w:sz="0" w:space="0" w:color="auto"/>
          </w:divBdr>
        </w:div>
        <w:div w:id="1313826269">
          <w:blockQuote w:val="1"/>
          <w:marLeft w:val="0"/>
          <w:marRight w:val="0"/>
          <w:marTop w:val="0"/>
          <w:marBottom w:val="240"/>
          <w:divBdr>
            <w:top w:val="none" w:sz="0" w:space="0" w:color="auto"/>
            <w:left w:val="single" w:sz="24" w:space="12" w:color="DFE2E5"/>
            <w:bottom w:val="none" w:sz="0" w:space="0" w:color="auto"/>
            <w:right w:val="none" w:sz="0" w:space="0" w:color="auto"/>
          </w:divBdr>
        </w:div>
        <w:div w:id="43336703">
          <w:marLeft w:val="0"/>
          <w:marRight w:val="0"/>
          <w:marTop w:val="0"/>
          <w:marBottom w:val="240"/>
          <w:divBdr>
            <w:top w:val="none" w:sz="0" w:space="0" w:color="auto"/>
            <w:left w:val="none" w:sz="0" w:space="0" w:color="auto"/>
            <w:bottom w:val="none" w:sz="0" w:space="0" w:color="auto"/>
            <w:right w:val="none" w:sz="0" w:space="0" w:color="auto"/>
          </w:divBdr>
        </w:div>
        <w:div w:id="781342985">
          <w:marLeft w:val="0"/>
          <w:marRight w:val="0"/>
          <w:marTop w:val="0"/>
          <w:marBottom w:val="240"/>
          <w:divBdr>
            <w:top w:val="none" w:sz="0" w:space="0" w:color="auto"/>
            <w:left w:val="none" w:sz="0" w:space="0" w:color="auto"/>
            <w:bottom w:val="none" w:sz="0" w:space="0" w:color="auto"/>
            <w:right w:val="none" w:sz="0" w:space="0" w:color="auto"/>
          </w:divBdr>
        </w:div>
        <w:div w:id="1456363477">
          <w:marLeft w:val="0"/>
          <w:marRight w:val="0"/>
          <w:marTop w:val="0"/>
          <w:marBottom w:val="240"/>
          <w:divBdr>
            <w:top w:val="none" w:sz="0" w:space="0" w:color="auto"/>
            <w:left w:val="none" w:sz="0" w:space="0" w:color="auto"/>
            <w:bottom w:val="none" w:sz="0" w:space="0" w:color="auto"/>
            <w:right w:val="none" w:sz="0" w:space="0" w:color="auto"/>
          </w:divBdr>
        </w:div>
        <w:div w:id="988633217">
          <w:marLeft w:val="0"/>
          <w:marRight w:val="0"/>
          <w:marTop w:val="0"/>
          <w:marBottom w:val="240"/>
          <w:divBdr>
            <w:top w:val="none" w:sz="0" w:space="0" w:color="auto"/>
            <w:left w:val="none" w:sz="0" w:space="0" w:color="auto"/>
            <w:bottom w:val="none" w:sz="0" w:space="0" w:color="auto"/>
            <w:right w:val="none" w:sz="0" w:space="0" w:color="auto"/>
          </w:divBdr>
        </w:div>
        <w:div w:id="11496313">
          <w:marLeft w:val="0"/>
          <w:marRight w:val="0"/>
          <w:marTop w:val="0"/>
          <w:marBottom w:val="240"/>
          <w:divBdr>
            <w:top w:val="none" w:sz="0" w:space="0" w:color="auto"/>
            <w:left w:val="none" w:sz="0" w:space="0" w:color="auto"/>
            <w:bottom w:val="none" w:sz="0" w:space="0" w:color="auto"/>
            <w:right w:val="none" w:sz="0" w:space="0" w:color="auto"/>
          </w:divBdr>
        </w:div>
        <w:div w:id="581574012">
          <w:marLeft w:val="0"/>
          <w:marRight w:val="0"/>
          <w:marTop w:val="0"/>
          <w:marBottom w:val="240"/>
          <w:divBdr>
            <w:top w:val="none" w:sz="0" w:space="0" w:color="auto"/>
            <w:left w:val="none" w:sz="0" w:space="0" w:color="auto"/>
            <w:bottom w:val="none" w:sz="0" w:space="0" w:color="auto"/>
            <w:right w:val="none" w:sz="0" w:space="0" w:color="auto"/>
          </w:divBdr>
        </w:div>
        <w:div w:id="1969623645">
          <w:marLeft w:val="0"/>
          <w:marRight w:val="0"/>
          <w:marTop w:val="0"/>
          <w:marBottom w:val="240"/>
          <w:divBdr>
            <w:top w:val="none" w:sz="0" w:space="0" w:color="auto"/>
            <w:left w:val="none" w:sz="0" w:space="0" w:color="auto"/>
            <w:bottom w:val="none" w:sz="0" w:space="0" w:color="auto"/>
            <w:right w:val="none" w:sz="0" w:space="0" w:color="auto"/>
          </w:divBdr>
        </w:div>
        <w:div w:id="297345712">
          <w:marLeft w:val="0"/>
          <w:marRight w:val="0"/>
          <w:marTop w:val="0"/>
          <w:marBottom w:val="240"/>
          <w:divBdr>
            <w:top w:val="none" w:sz="0" w:space="0" w:color="auto"/>
            <w:left w:val="none" w:sz="0" w:space="0" w:color="auto"/>
            <w:bottom w:val="none" w:sz="0" w:space="0" w:color="auto"/>
            <w:right w:val="none" w:sz="0" w:space="0" w:color="auto"/>
          </w:divBdr>
        </w:div>
        <w:div w:id="1250231284">
          <w:marLeft w:val="0"/>
          <w:marRight w:val="0"/>
          <w:marTop w:val="0"/>
          <w:marBottom w:val="240"/>
          <w:divBdr>
            <w:top w:val="none" w:sz="0" w:space="0" w:color="auto"/>
            <w:left w:val="none" w:sz="0" w:space="0" w:color="auto"/>
            <w:bottom w:val="none" w:sz="0" w:space="0" w:color="auto"/>
            <w:right w:val="none" w:sz="0" w:space="0" w:color="auto"/>
          </w:divBdr>
        </w:div>
        <w:div w:id="1070076345">
          <w:marLeft w:val="0"/>
          <w:marRight w:val="0"/>
          <w:marTop w:val="0"/>
          <w:marBottom w:val="240"/>
          <w:divBdr>
            <w:top w:val="none" w:sz="0" w:space="0" w:color="auto"/>
            <w:left w:val="none" w:sz="0" w:space="0" w:color="auto"/>
            <w:bottom w:val="none" w:sz="0" w:space="0" w:color="auto"/>
            <w:right w:val="none" w:sz="0" w:space="0" w:color="auto"/>
          </w:divBdr>
        </w:div>
        <w:div w:id="2016609317">
          <w:marLeft w:val="0"/>
          <w:marRight w:val="0"/>
          <w:marTop w:val="0"/>
          <w:marBottom w:val="240"/>
          <w:divBdr>
            <w:top w:val="none" w:sz="0" w:space="0" w:color="auto"/>
            <w:left w:val="none" w:sz="0" w:space="0" w:color="auto"/>
            <w:bottom w:val="none" w:sz="0" w:space="0" w:color="auto"/>
            <w:right w:val="none" w:sz="0" w:space="0" w:color="auto"/>
          </w:divBdr>
        </w:div>
        <w:div w:id="187529087">
          <w:marLeft w:val="0"/>
          <w:marRight w:val="0"/>
          <w:marTop w:val="0"/>
          <w:marBottom w:val="240"/>
          <w:divBdr>
            <w:top w:val="none" w:sz="0" w:space="0" w:color="auto"/>
            <w:left w:val="none" w:sz="0" w:space="0" w:color="auto"/>
            <w:bottom w:val="none" w:sz="0" w:space="0" w:color="auto"/>
            <w:right w:val="none" w:sz="0" w:space="0" w:color="auto"/>
          </w:divBdr>
        </w:div>
        <w:div w:id="1837530726">
          <w:marLeft w:val="0"/>
          <w:marRight w:val="0"/>
          <w:marTop w:val="0"/>
          <w:marBottom w:val="240"/>
          <w:divBdr>
            <w:top w:val="none" w:sz="0" w:space="0" w:color="auto"/>
            <w:left w:val="none" w:sz="0" w:space="0" w:color="auto"/>
            <w:bottom w:val="none" w:sz="0" w:space="0" w:color="auto"/>
            <w:right w:val="none" w:sz="0" w:space="0" w:color="auto"/>
          </w:divBdr>
        </w:div>
        <w:div w:id="829323881">
          <w:marLeft w:val="0"/>
          <w:marRight w:val="0"/>
          <w:marTop w:val="0"/>
          <w:marBottom w:val="240"/>
          <w:divBdr>
            <w:top w:val="none" w:sz="0" w:space="0" w:color="auto"/>
            <w:left w:val="none" w:sz="0" w:space="0" w:color="auto"/>
            <w:bottom w:val="none" w:sz="0" w:space="0" w:color="auto"/>
            <w:right w:val="none" w:sz="0" w:space="0" w:color="auto"/>
          </w:divBdr>
        </w:div>
        <w:div w:id="1086347332">
          <w:marLeft w:val="0"/>
          <w:marRight w:val="0"/>
          <w:marTop w:val="0"/>
          <w:marBottom w:val="240"/>
          <w:divBdr>
            <w:top w:val="none" w:sz="0" w:space="0" w:color="auto"/>
            <w:left w:val="none" w:sz="0" w:space="0" w:color="auto"/>
            <w:bottom w:val="none" w:sz="0" w:space="0" w:color="auto"/>
            <w:right w:val="none" w:sz="0" w:space="0" w:color="auto"/>
          </w:divBdr>
        </w:div>
        <w:div w:id="969825053">
          <w:marLeft w:val="0"/>
          <w:marRight w:val="0"/>
          <w:marTop w:val="0"/>
          <w:marBottom w:val="240"/>
          <w:divBdr>
            <w:top w:val="none" w:sz="0" w:space="0" w:color="auto"/>
            <w:left w:val="none" w:sz="0" w:space="0" w:color="auto"/>
            <w:bottom w:val="none" w:sz="0" w:space="0" w:color="auto"/>
            <w:right w:val="none" w:sz="0" w:space="0" w:color="auto"/>
          </w:divBdr>
        </w:div>
        <w:div w:id="2099519079">
          <w:marLeft w:val="0"/>
          <w:marRight w:val="0"/>
          <w:marTop w:val="0"/>
          <w:marBottom w:val="240"/>
          <w:divBdr>
            <w:top w:val="none" w:sz="0" w:space="0" w:color="auto"/>
            <w:left w:val="none" w:sz="0" w:space="0" w:color="auto"/>
            <w:bottom w:val="none" w:sz="0" w:space="0" w:color="auto"/>
            <w:right w:val="none" w:sz="0" w:space="0" w:color="auto"/>
          </w:divBdr>
        </w:div>
        <w:div w:id="1969581915">
          <w:marLeft w:val="0"/>
          <w:marRight w:val="0"/>
          <w:marTop w:val="0"/>
          <w:marBottom w:val="240"/>
          <w:divBdr>
            <w:top w:val="none" w:sz="0" w:space="0" w:color="auto"/>
            <w:left w:val="none" w:sz="0" w:space="0" w:color="auto"/>
            <w:bottom w:val="none" w:sz="0" w:space="0" w:color="auto"/>
            <w:right w:val="none" w:sz="0" w:space="0" w:color="auto"/>
          </w:divBdr>
        </w:div>
        <w:div w:id="573783634">
          <w:marLeft w:val="0"/>
          <w:marRight w:val="0"/>
          <w:marTop w:val="0"/>
          <w:marBottom w:val="240"/>
          <w:divBdr>
            <w:top w:val="none" w:sz="0" w:space="0" w:color="auto"/>
            <w:left w:val="none" w:sz="0" w:space="0" w:color="auto"/>
            <w:bottom w:val="none" w:sz="0" w:space="0" w:color="auto"/>
            <w:right w:val="none" w:sz="0" w:space="0" w:color="auto"/>
          </w:divBdr>
        </w:div>
        <w:div w:id="1619095841">
          <w:marLeft w:val="0"/>
          <w:marRight w:val="0"/>
          <w:marTop w:val="0"/>
          <w:marBottom w:val="240"/>
          <w:divBdr>
            <w:top w:val="none" w:sz="0" w:space="0" w:color="auto"/>
            <w:left w:val="none" w:sz="0" w:space="0" w:color="auto"/>
            <w:bottom w:val="none" w:sz="0" w:space="0" w:color="auto"/>
            <w:right w:val="none" w:sz="0" w:space="0" w:color="auto"/>
          </w:divBdr>
        </w:div>
        <w:div w:id="583026577">
          <w:marLeft w:val="0"/>
          <w:marRight w:val="0"/>
          <w:marTop w:val="0"/>
          <w:marBottom w:val="240"/>
          <w:divBdr>
            <w:top w:val="none" w:sz="0" w:space="0" w:color="auto"/>
            <w:left w:val="none" w:sz="0" w:space="0" w:color="auto"/>
            <w:bottom w:val="none" w:sz="0" w:space="0" w:color="auto"/>
            <w:right w:val="none" w:sz="0" w:space="0" w:color="auto"/>
          </w:divBdr>
        </w:div>
      </w:divsChild>
    </w:div>
    <w:div w:id="577057100">
      <w:bodyDiv w:val="1"/>
      <w:marLeft w:val="0"/>
      <w:marRight w:val="0"/>
      <w:marTop w:val="0"/>
      <w:marBottom w:val="0"/>
      <w:divBdr>
        <w:top w:val="none" w:sz="0" w:space="0" w:color="auto"/>
        <w:left w:val="none" w:sz="0" w:space="0" w:color="auto"/>
        <w:bottom w:val="none" w:sz="0" w:space="0" w:color="auto"/>
        <w:right w:val="none" w:sz="0" w:space="0" w:color="auto"/>
      </w:divBdr>
      <w:divsChild>
        <w:div w:id="2084181736">
          <w:marLeft w:val="0"/>
          <w:marRight w:val="0"/>
          <w:marTop w:val="0"/>
          <w:marBottom w:val="0"/>
          <w:divBdr>
            <w:top w:val="none" w:sz="0" w:space="0" w:color="auto"/>
            <w:left w:val="none" w:sz="0" w:space="0" w:color="auto"/>
            <w:bottom w:val="none" w:sz="0" w:space="0" w:color="auto"/>
            <w:right w:val="none" w:sz="0" w:space="0" w:color="auto"/>
          </w:divBdr>
          <w:divsChild>
            <w:div w:id="421797426">
              <w:marLeft w:val="0"/>
              <w:marRight w:val="0"/>
              <w:marTop w:val="0"/>
              <w:marBottom w:val="0"/>
              <w:divBdr>
                <w:top w:val="none" w:sz="0" w:space="0" w:color="auto"/>
                <w:left w:val="none" w:sz="0" w:space="0" w:color="auto"/>
                <w:bottom w:val="none" w:sz="0" w:space="0" w:color="auto"/>
                <w:right w:val="none" w:sz="0" w:space="0" w:color="auto"/>
              </w:divBdr>
            </w:div>
            <w:div w:id="2052339031">
              <w:marLeft w:val="0"/>
              <w:marRight w:val="0"/>
              <w:marTop w:val="0"/>
              <w:marBottom w:val="0"/>
              <w:divBdr>
                <w:top w:val="none" w:sz="0" w:space="0" w:color="auto"/>
                <w:left w:val="none" w:sz="0" w:space="0" w:color="auto"/>
                <w:bottom w:val="none" w:sz="0" w:space="0" w:color="auto"/>
                <w:right w:val="none" w:sz="0" w:space="0" w:color="auto"/>
              </w:divBdr>
            </w:div>
            <w:div w:id="1524434641">
              <w:marLeft w:val="0"/>
              <w:marRight w:val="0"/>
              <w:marTop w:val="0"/>
              <w:marBottom w:val="0"/>
              <w:divBdr>
                <w:top w:val="none" w:sz="0" w:space="0" w:color="auto"/>
                <w:left w:val="none" w:sz="0" w:space="0" w:color="auto"/>
                <w:bottom w:val="none" w:sz="0" w:space="0" w:color="auto"/>
                <w:right w:val="none" w:sz="0" w:space="0" w:color="auto"/>
              </w:divBdr>
            </w:div>
            <w:div w:id="485780406">
              <w:marLeft w:val="0"/>
              <w:marRight w:val="0"/>
              <w:marTop w:val="0"/>
              <w:marBottom w:val="0"/>
              <w:divBdr>
                <w:top w:val="none" w:sz="0" w:space="0" w:color="auto"/>
                <w:left w:val="none" w:sz="0" w:space="0" w:color="auto"/>
                <w:bottom w:val="none" w:sz="0" w:space="0" w:color="auto"/>
                <w:right w:val="none" w:sz="0" w:space="0" w:color="auto"/>
              </w:divBdr>
            </w:div>
            <w:div w:id="985477093">
              <w:marLeft w:val="0"/>
              <w:marRight w:val="0"/>
              <w:marTop w:val="0"/>
              <w:marBottom w:val="0"/>
              <w:divBdr>
                <w:top w:val="none" w:sz="0" w:space="0" w:color="auto"/>
                <w:left w:val="none" w:sz="0" w:space="0" w:color="auto"/>
                <w:bottom w:val="none" w:sz="0" w:space="0" w:color="auto"/>
                <w:right w:val="none" w:sz="0" w:space="0" w:color="auto"/>
              </w:divBdr>
            </w:div>
            <w:div w:id="2024551248">
              <w:marLeft w:val="0"/>
              <w:marRight w:val="0"/>
              <w:marTop w:val="0"/>
              <w:marBottom w:val="0"/>
              <w:divBdr>
                <w:top w:val="none" w:sz="0" w:space="0" w:color="auto"/>
                <w:left w:val="none" w:sz="0" w:space="0" w:color="auto"/>
                <w:bottom w:val="none" w:sz="0" w:space="0" w:color="auto"/>
                <w:right w:val="none" w:sz="0" w:space="0" w:color="auto"/>
              </w:divBdr>
            </w:div>
            <w:div w:id="208303775">
              <w:marLeft w:val="0"/>
              <w:marRight w:val="0"/>
              <w:marTop w:val="0"/>
              <w:marBottom w:val="0"/>
              <w:divBdr>
                <w:top w:val="none" w:sz="0" w:space="0" w:color="auto"/>
                <w:left w:val="none" w:sz="0" w:space="0" w:color="auto"/>
                <w:bottom w:val="none" w:sz="0" w:space="0" w:color="auto"/>
                <w:right w:val="none" w:sz="0" w:space="0" w:color="auto"/>
              </w:divBdr>
            </w:div>
            <w:div w:id="1703633542">
              <w:marLeft w:val="0"/>
              <w:marRight w:val="0"/>
              <w:marTop w:val="0"/>
              <w:marBottom w:val="0"/>
              <w:divBdr>
                <w:top w:val="none" w:sz="0" w:space="0" w:color="auto"/>
                <w:left w:val="none" w:sz="0" w:space="0" w:color="auto"/>
                <w:bottom w:val="none" w:sz="0" w:space="0" w:color="auto"/>
                <w:right w:val="none" w:sz="0" w:space="0" w:color="auto"/>
              </w:divBdr>
            </w:div>
            <w:div w:id="1313146216">
              <w:marLeft w:val="0"/>
              <w:marRight w:val="0"/>
              <w:marTop w:val="0"/>
              <w:marBottom w:val="0"/>
              <w:divBdr>
                <w:top w:val="none" w:sz="0" w:space="0" w:color="auto"/>
                <w:left w:val="none" w:sz="0" w:space="0" w:color="auto"/>
                <w:bottom w:val="none" w:sz="0" w:space="0" w:color="auto"/>
                <w:right w:val="none" w:sz="0" w:space="0" w:color="auto"/>
              </w:divBdr>
            </w:div>
            <w:div w:id="1614362120">
              <w:marLeft w:val="0"/>
              <w:marRight w:val="0"/>
              <w:marTop w:val="0"/>
              <w:marBottom w:val="0"/>
              <w:divBdr>
                <w:top w:val="none" w:sz="0" w:space="0" w:color="auto"/>
                <w:left w:val="none" w:sz="0" w:space="0" w:color="auto"/>
                <w:bottom w:val="none" w:sz="0" w:space="0" w:color="auto"/>
                <w:right w:val="none" w:sz="0" w:space="0" w:color="auto"/>
              </w:divBdr>
            </w:div>
            <w:div w:id="1508520925">
              <w:marLeft w:val="0"/>
              <w:marRight w:val="0"/>
              <w:marTop w:val="0"/>
              <w:marBottom w:val="0"/>
              <w:divBdr>
                <w:top w:val="none" w:sz="0" w:space="0" w:color="auto"/>
                <w:left w:val="none" w:sz="0" w:space="0" w:color="auto"/>
                <w:bottom w:val="none" w:sz="0" w:space="0" w:color="auto"/>
                <w:right w:val="none" w:sz="0" w:space="0" w:color="auto"/>
              </w:divBdr>
            </w:div>
            <w:div w:id="1127310411">
              <w:marLeft w:val="0"/>
              <w:marRight w:val="0"/>
              <w:marTop w:val="0"/>
              <w:marBottom w:val="0"/>
              <w:divBdr>
                <w:top w:val="none" w:sz="0" w:space="0" w:color="auto"/>
                <w:left w:val="none" w:sz="0" w:space="0" w:color="auto"/>
                <w:bottom w:val="none" w:sz="0" w:space="0" w:color="auto"/>
                <w:right w:val="none" w:sz="0" w:space="0" w:color="auto"/>
              </w:divBdr>
            </w:div>
            <w:div w:id="643853614">
              <w:marLeft w:val="0"/>
              <w:marRight w:val="0"/>
              <w:marTop w:val="0"/>
              <w:marBottom w:val="0"/>
              <w:divBdr>
                <w:top w:val="none" w:sz="0" w:space="0" w:color="auto"/>
                <w:left w:val="none" w:sz="0" w:space="0" w:color="auto"/>
                <w:bottom w:val="none" w:sz="0" w:space="0" w:color="auto"/>
                <w:right w:val="none" w:sz="0" w:space="0" w:color="auto"/>
              </w:divBdr>
            </w:div>
            <w:div w:id="2021540842">
              <w:marLeft w:val="0"/>
              <w:marRight w:val="0"/>
              <w:marTop w:val="0"/>
              <w:marBottom w:val="0"/>
              <w:divBdr>
                <w:top w:val="none" w:sz="0" w:space="0" w:color="auto"/>
                <w:left w:val="none" w:sz="0" w:space="0" w:color="auto"/>
                <w:bottom w:val="none" w:sz="0" w:space="0" w:color="auto"/>
                <w:right w:val="none" w:sz="0" w:space="0" w:color="auto"/>
              </w:divBdr>
              <w:divsChild>
                <w:div w:id="801926492">
                  <w:marLeft w:val="0"/>
                  <w:marRight w:val="0"/>
                  <w:marTop w:val="0"/>
                  <w:marBottom w:val="0"/>
                  <w:divBdr>
                    <w:top w:val="none" w:sz="0" w:space="0" w:color="auto"/>
                    <w:left w:val="none" w:sz="0" w:space="0" w:color="auto"/>
                    <w:bottom w:val="none" w:sz="0" w:space="0" w:color="auto"/>
                    <w:right w:val="none" w:sz="0" w:space="0" w:color="auto"/>
                  </w:divBdr>
                </w:div>
                <w:div w:id="2111777934">
                  <w:marLeft w:val="0"/>
                  <w:marRight w:val="0"/>
                  <w:marTop w:val="0"/>
                  <w:marBottom w:val="0"/>
                  <w:divBdr>
                    <w:top w:val="none" w:sz="0" w:space="0" w:color="auto"/>
                    <w:left w:val="none" w:sz="0" w:space="0" w:color="auto"/>
                    <w:bottom w:val="none" w:sz="0" w:space="0" w:color="auto"/>
                    <w:right w:val="none" w:sz="0" w:space="0" w:color="auto"/>
                  </w:divBdr>
                </w:div>
                <w:div w:id="1536426818">
                  <w:marLeft w:val="0"/>
                  <w:marRight w:val="0"/>
                  <w:marTop w:val="0"/>
                  <w:marBottom w:val="0"/>
                  <w:divBdr>
                    <w:top w:val="none" w:sz="0" w:space="0" w:color="auto"/>
                    <w:left w:val="none" w:sz="0" w:space="0" w:color="auto"/>
                    <w:bottom w:val="none" w:sz="0" w:space="0" w:color="auto"/>
                    <w:right w:val="none" w:sz="0" w:space="0" w:color="auto"/>
                  </w:divBdr>
                </w:div>
                <w:div w:id="120345990">
                  <w:marLeft w:val="0"/>
                  <w:marRight w:val="0"/>
                  <w:marTop w:val="0"/>
                  <w:marBottom w:val="0"/>
                  <w:divBdr>
                    <w:top w:val="none" w:sz="0" w:space="0" w:color="auto"/>
                    <w:left w:val="none" w:sz="0" w:space="0" w:color="auto"/>
                    <w:bottom w:val="none" w:sz="0" w:space="0" w:color="auto"/>
                    <w:right w:val="none" w:sz="0" w:space="0" w:color="auto"/>
                  </w:divBdr>
                </w:div>
                <w:div w:id="130292522">
                  <w:marLeft w:val="0"/>
                  <w:marRight w:val="0"/>
                  <w:marTop w:val="0"/>
                  <w:marBottom w:val="0"/>
                  <w:divBdr>
                    <w:top w:val="none" w:sz="0" w:space="0" w:color="auto"/>
                    <w:left w:val="none" w:sz="0" w:space="0" w:color="auto"/>
                    <w:bottom w:val="none" w:sz="0" w:space="0" w:color="auto"/>
                    <w:right w:val="none" w:sz="0" w:space="0" w:color="auto"/>
                  </w:divBdr>
                </w:div>
                <w:div w:id="927732530">
                  <w:marLeft w:val="0"/>
                  <w:marRight w:val="0"/>
                  <w:marTop w:val="0"/>
                  <w:marBottom w:val="0"/>
                  <w:divBdr>
                    <w:top w:val="none" w:sz="0" w:space="0" w:color="auto"/>
                    <w:left w:val="none" w:sz="0" w:space="0" w:color="auto"/>
                    <w:bottom w:val="none" w:sz="0" w:space="0" w:color="auto"/>
                    <w:right w:val="none" w:sz="0" w:space="0" w:color="auto"/>
                  </w:divBdr>
                </w:div>
                <w:div w:id="2027125870">
                  <w:marLeft w:val="0"/>
                  <w:marRight w:val="0"/>
                  <w:marTop w:val="0"/>
                  <w:marBottom w:val="0"/>
                  <w:divBdr>
                    <w:top w:val="none" w:sz="0" w:space="0" w:color="auto"/>
                    <w:left w:val="none" w:sz="0" w:space="0" w:color="auto"/>
                    <w:bottom w:val="none" w:sz="0" w:space="0" w:color="auto"/>
                    <w:right w:val="none" w:sz="0" w:space="0" w:color="auto"/>
                  </w:divBdr>
                </w:div>
                <w:div w:id="1165704274">
                  <w:marLeft w:val="0"/>
                  <w:marRight w:val="0"/>
                  <w:marTop w:val="0"/>
                  <w:marBottom w:val="0"/>
                  <w:divBdr>
                    <w:top w:val="none" w:sz="0" w:space="0" w:color="auto"/>
                    <w:left w:val="none" w:sz="0" w:space="0" w:color="auto"/>
                    <w:bottom w:val="none" w:sz="0" w:space="0" w:color="auto"/>
                    <w:right w:val="none" w:sz="0" w:space="0" w:color="auto"/>
                  </w:divBdr>
                </w:div>
                <w:div w:id="928390714">
                  <w:marLeft w:val="0"/>
                  <w:marRight w:val="0"/>
                  <w:marTop w:val="0"/>
                  <w:marBottom w:val="0"/>
                  <w:divBdr>
                    <w:top w:val="none" w:sz="0" w:space="0" w:color="auto"/>
                    <w:left w:val="none" w:sz="0" w:space="0" w:color="auto"/>
                    <w:bottom w:val="none" w:sz="0" w:space="0" w:color="auto"/>
                    <w:right w:val="none" w:sz="0" w:space="0" w:color="auto"/>
                  </w:divBdr>
                </w:div>
                <w:div w:id="838273992">
                  <w:marLeft w:val="0"/>
                  <w:marRight w:val="0"/>
                  <w:marTop w:val="0"/>
                  <w:marBottom w:val="0"/>
                  <w:divBdr>
                    <w:top w:val="none" w:sz="0" w:space="0" w:color="auto"/>
                    <w:left w:val="none" w:sz="0" w:space="0" w:color="auto"/>
                    <w:bottom w:val="none" w:sz="0" w:space="0" w:color="auto"/>
                    <w:right w:val="none" w:sz="0" w:space="0" w:color="auto"/>
                  </w:divBdr>
                </w:div>
                <w:div w:id="2035230237">
                  <w:marLeft w:val="0"/>
                  <w:marRight w:val="0"/>
                  <w:marTop w:val="0"/>
                  <w:marBottom w:val="0"/>
                  <w:divBdr>
                    <w:top w:val="none" w:sz="0" w:space="0" w:color="auto"/>
                    <w:left w:val="none" w:sz="0" w:space="0" w:color="auto"/>
                    <w:bottom w:val="none" w:sz="0" w:space="0" w:color="auto"/>
                    <w:right w:val="none" w:sz="0" w:space="0" w:color="auto"/>
                  </w:divBdr>
                </w:div>
                <w:div w:id="11380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084">
          <w:marLeft w:val="0"/>
          <w:marRight w:val="0"/>
          <w:marTop w:val="0"/>
          <w:marBottom w:val="0"/>
          <w:divBdr>
            <w:top w:val="none" w:sz="0" w:space="0" w:color="auto"/>
            <w:left w:val="none" w:sz="0" w:space="0" w:color="auto"/>
            <w:bottom w:val="none" w:sz="0" w:space="0" w:color="auto"/>
            <w:right w:val="none" w:sz="0" w:space="0" w:color="auto"/>
          </w:divBdr>
          <w:divsChild>
            <w:div w:id="1539661818">
              <w:marLeft w:val="0"/>
              <w:marRight w:val="0"/>
              <w:marTop w:val="0"/>
              <w:marBottom w:val="0"/>
              <w:divBdr>
                <w:top w:val="none" w:sz="0" w:space="0" w:color="auto"/>
                <w:left w:val="none" w:sz="0" w:space="0" w:color="auto"/>
                <w:bottom w:val="none" w:sz="0" w:space="0" w:color="auto"/>
                <w:right w:val="none" w:sz="0" w:space="0" w:color="auto"/>
              </w:divBdr>
            </w:div>
            <w:div w:id="244149537">
              <w:marLeft w:val="0"/>
              <w:marRight w:val="0"/>
              <w:marTop w:val="0"/>
              <w:marBottom w:val="0"/>
              <w:divBdr>
                <w:top w:val="none" w:sz="0" w:space="0" w:color="auto"/>
                <w:left w:val="none" w:sz="0" w:space="0" w:color="auto"/>
                <w:bottom w:val="none" w:sz="0" w:space="0" w:color="auto"/>
                <w:right w:val="none" w:sz="0" w:space="0" w:color="auto"/>
              </w:divBdr>
            </w:div>
            <w:div w:id="1162626040">
              <w:marLeft w:val="0"/>
              <w:marRight w:val="0"/>
              <w:marTop w:val="0"/>
              <w:marBottom w:val="0"/>
              <w:divBdr>
                <w:top w:val="none" w:sz="0" w:space="0" w:color="auto"/>
                <w:left w:val="none" w:sz="0" w:space="0" w:color="auto"/>
                <w:bottom w:val="none" w:sz="0" w:space="0" w:color="auto"/>
                <w:right w:val="none" w:sz="0" w:space="0" w:color="auto"/>
              </w:divBdr>
            </w:div>
            <w:div w:id="694312504">
              <w:marLeft w:val="0"/>
              <w:marRight w:val="0"/>
              <w:marTop w:val="0"/>
              <w:marBottom w:val="0"/>
              <w:divBdr>
                <w:top w:val="none" w:sz="0" w:space="0" w:color="auto"/>
                <w:left w:val="none" w:sz="0" w:space="0" w:color="auto"/>
                <w:bottom w:val="none" w:sz="0" w:space="0" w:color="auto"/>
                <w:right w:val="none" w:sz="0" w:space="0" w:color="auto"/>
              </w:divBdr>
            </w:div>
            <w:div w:id="463013422">
              <w:marLeft w:val="0"/>
              <w:marRight w:val="0"/>
              <w:marTop w:val="0"/>
              <w:marBottom w:val="0"/>
              <w:divBdr>
                <w:top w:val="none" w:sz="0" w:space="0" w:color="auto"/>
                <w:left w:val="none" w:sz="0" w:space="0" w:color="auto"/>
                <w:bottom w:val="none" w:sz="0" w:space="0" w:color="auto"/>
                <w:right w:val="none" w:sz="0" w:space="0" w:color="auto"/>
              </w:divBdr>
            </w:div>
            <w:div w:id="568227605">
              <w:marLeft w:val="0"/>
              <w:marRight w:val="0"/>
              <w:marTop w:val="0"/>
              <w:marBottom w:val="0"/>
              <w:divBdr>
                <w:top w:val="none" w:sz="0" w:space="0" w:color="auto"/>
                <w:left w:val="none" w:sz="0" w:space="0" w:color="auto"/>
                <w:bottom w:val="none" w:sz="0" w:space="0" w:color="auto"/>
                <w:right w:val="none" w:sz="0" w:space="0" w:color="auto"/>
              </w:divBdr>
            </w:div>
            <w:div w:id="468477129">
              <w:marLeft w:val="0"/>
              <w:marRight w:val="0"/>
              <w:marTop w:val="0"/>
              <w:marBottom w:val="0"/>
              <w:divBdr>
                <w:top w:val="none" w:sz="0" w:space="0" w:color="auto"/>
                <w:left w:val="none" w:sz="0" w:space="0" w:color="auto"/>
                <w:bottom w:val="none" w:sz="0" w:space="0" w:color="auto"/>
                <w:right w:val="none" w:sz="0" w:space="0" w:color="auto"/>
              </w:divBdr>
              <w:divsChild>
                <w:div w:id="60518783">
                  <w:marLeft w:val="0"/>
                  <w:marRight w:val="0"/>
                  <w:marTop w:val="0"/>
                  <w:marBottom w:val="0"/>
                  <w:divBdr>
                    <w:top w:val="none" w:sz="0" w:space="0" w:color="auto"/>
                    <w:left w:val="none" w:sz="0" w:space="0" w:color="auto"/>
                    <w:bottom w:val="none" w:sz="0" w:space="0" w:color="auto"/>
                    <w:right w:val="none" w:sz="0" w:space="0" w:color="auto"/>
                  </w:divBdr>
                </w:div>
                <w:div w:id="945037096">
                  <w:marLeft w:val="0"/>
                  <w:marRight w:val="0"/>
                  <w:marTop w:val="0"/>
                  <w:marBottom w:val="0"/>
                  <w:divBdr>
                    <w:top w:val="none" w:sz="0" w:space="0" w:color="auto"/>
                    <w:left w:val="none" w:sz="0" w:space="0" w:color="auto"/>
                    <w:bottom w:val="none" w:sz="0" w:space="0" w:color="auto"/>
                    <w:right w:val="none" w:sz="0" w:space="0" w:color="auto"/>
                  </w:divBdr>
                </w:div>
                <w:div w:id="1098210713">
                  <w:marLeft w:val="0"/>
                  <w:marRight w:val="0"/>
                  <w:marTop w:val="0"/>
                  <w:marBottom w:val="0"/>
                  <w:divBdr>
                    <w:top w:val="none" w:sz="0" w:space="0" w:color="auto"/>
                    <w:left w:val="none" w:sz="0" w:space="0" w:color="auto"/>
                    <w:bottom w:val="none" w:sz="0" w:space="0" w:color="auto"/>
                    <w:right w:val="none" w:sz="0" w:space="0" w:color="auto"/>
                  </w:divBdr>
                </w:div>
                <w:div w:id="1203909450">
                  <w:marLeft w:val="0"/>
                  <w:marRight w:val="0"/>
                  <w:marTop w:val="0"/>
                  <w:marBottom w:val="0"/>
                  <w:divBdr>
                    <w:top w:val="none" w:sz="0" w:space="0" w:color="auto"/>
                    <w:left w:val="none" w:sz="0" w:space="0" w:color="auto"/>
                    <w:bottom w:val="none" w:sz="0" w:space="0" w:color="auto"/>
                    <w:right w:val="none" w:sz="0" w:space="0" w:color="auto"/>
                  </w:divBdr>
                </w:div>
                <w:div w:id="1058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423">
          <w:marLeft w:val="0"/>
          <w:marRight w:val="0"/>
          <w:marTop w:val="0"/>
          <w:marBottom w:val="0"/>
          <w:divBdr>
            <w:top w:val="none" w:sz="0" w:space="0" w:color="auto"/>
            <w:left w:val="none" w:sz="0" w:space="0" w:color="auto"/>
            <w:bottom w:val="none" w:sz="0" w:space="0" w:color="auto"/>
            <w:right w:val="none" w:sz="0" w:space="0" w:color="auto"/>
          </w:divBdr>
          <w:divsChild>
            <w:div w:id="1735270807">
              <w:marLeft w:val="0"/>
              <w:marRight w:val="0"/>
              <w:marTop w:val="0"/>
              <w:marBottom w:val="0"/>
              <w:divBdr>
                <w:top w:val="none" w:sz="0" w:space="0" w:color="auto"/>
                <w:left w:val="none" w:sz="0" w:space="0" w:color="auto"/>
                <w:bottom w:val="none" w:sz="0" w:space="0" w:color="auto"/>
                <w:right w:val="none" w:sz="0" w:space="0" w:color="auto"/>
              </w:divBdr>
            </w:div>
            <w:div w:id="672955750">
              <w:marLeft w:val="0"/>
              <w:marRight w:val="0"/>
              <w:marTop w:val="0"/>
              <w:marBottom w:val="0"/>
              <w:divBdr>
                <w:top w:val="none" w:sz="0" w:space="0" w:color="auto"/>
                <w:left w:val="none" w:sz="0" w:space="0" w:color="auto"/>
                <w:bottom w:val="none" w:sz="0" w:space="0" w:color="auto"/>
                <w:right w:val="none" w:sz="0" w:space="0" w:color="auto"/>
              </w:divBdr>
            </w:div>
            <w:div w:id="1509253741">
              <w:marLeft w:val="0"/>
              <w:marRight w:val="0"/>
              <w:marTop w:val="0"/>
              <w:marBottom w:val="0"/>
              <w:divBdr>
                <w:top w:val="none" w:sz="0" w:space="0" w:color="auto"/>
                <w:left w:val="none" w:sz="0" w:space="0" w:color="auto"/>
                <w:bottom w:val="none" w:sz="0" w:space="0" w:color="auto"/>
                <w:right w:val="none" w:sz="0" w:space="0" w:color="auto"/>
              </w:divBdr>
            </w:div>
            <w:div w:id="125510211">
              <w:marLeft w:val="0"/>
              <w:marRight w:val="0"/>
              <w:marTop w:val="0"/>
              <w:marBottom w:val="0"/>
              <w:divBdr>
                <w:top w:val="none" w:sz="0" w:space="0" w:color="auto"/>
                <w:left w:val="none" w:sz="0" w:space="0" w:color="auto"/>
                <w:bottom w:val="none" w:sz="0" w:space="0" w:color="auto"/>
                <w:right w:val="none" w:sz="0" w:space="0" w:color="auto"/>
              </w:divBdr>
            </w:div>
            <w:div w:id="1758478035">
              <w:marLeft w:val="0"/>
              <w:marRight w:val="0"/>
              <w:marTop w:val="0"/>
              <w:marBottom w:val="0"/>
              <w:divBdr>
                <w:top w:val="none" w:sz="0" w:space="0" w:color="auto"/>
                <w:left w:val="none" w:sz="0" w:space="0" w:color="auto"/>
                <w:bottom w:val="none" w:sz="0" w:space="0" w:color="auto"/>
                <w:right w:val="none" w:sz="0" w:space="0" w:color="auto"/>
              </w:divBdr>
            </w:div>
            <w:div w:id="1114903591">
              <w:marLeft w:val="0"/>
              <w:marRight w:val="0"/>
              <w:marTop w:val="0"/>
              <w:marBottom w:val="0"/>
              <w:divBdr>
                <w:top w:val="none" w:sz="0" w:space="0" w:color="auto"/>
                <w:left w:val="none" w:sz="0" w:space="0" w:color="auto"/>
                <w:bottom w:val="none" w:sz="0" w:space="0" w:color="auto"/>
                <w:right w:val="none" w:sz="0" w:space="0" w:color="auto"/>
              </w:divBdr>
            </w:div>
            <w:div w:id="497961414">
              <w:marLeft w:val="0"/>
              <w:marRight w:val="0"/>
              <w:marTop w:val="0"/>
              <w:marBottom w:val="0"/>
              <w:divBdr>
                <w:top w:val="none" w:sz="0" w:space="0" w:color="auto"/>
                <w:left w:val="none" w:sz="0" w:space="0" w:color="auto"/>
                <w:bottom w:val="none" w:sz="0" w:space="0" w:color="auto"/>
                <w:right w:val="none" w:sz="0" w:space="0" w:color="auto"/>
              </w:divBdr>
            </w:div>
            <w:div w:id="1411385248">
              <w:marLeft w:val="0"/>
              <w:marRight w:val="0"/>
              <w:marTop w:val="0"/>
              <w:marBottom w:val="0"/>
              <w:divBdr>
                <w:top w:val="none" w:sz="0" w:space="0" w:color="auto"/>
                <w:left w:val="none" w:sz="0" w:space="0" w:color="auto"/>
                <w:bottom w:val="none" w:sz="0" w:space="0" w:color="auto"/>
                <w:right w:val="none" w:sz="0" w:space="0" w:color="auto"/>
              </w:divBdr>
            </w:div>
            <w:div w:id="47651295">
              <w:marLeft w:val="0"/>
              <w:marRight w:val="0"/>
              <w:marTop w:val="0"/>
              <w:marBottom w:val="0"/>
              <w:divBdr>
                <w:top w:val="none" w:sz="0" w:space="0" w:color="auto"/>
                <w:left w:val="none" w:sz="0" w:space="0" w:color="auto"/>
                <w:bottom w:val="none" w:sz="0" w:space="0" w:color="auto"/>
                <w:right w:val="none" w:sz="0" w:space="0" w:color="auto"/>
              </w:divBdr>
            </w:div>
            <w:div w:id="222760848">
              <w:marLeft w:val="0"/>
              <w:marRight w:val="0"/>
              <w:marTop w:val="0"/>
              <w:marBottom w:val="0"/>
              <w:divBdr>
                <w:top w:val="none" w:sz="0" w:space="0" w:color="auto"/>
                <w:left w:val="none" w:sz="0" w:space="0" w:color="auto"/>
                <w:bottom w:val="none" w:sz="0" w:space="0" w:color="auto"/>
                <w:right w:val="none" w:sz="0" w:space="0" w:color="auto"/>
              </w:divBdr>
            </w:div>
            <w:div w:id="1117145033">
              <w:marLeft w:val="0"/>
              <w:marRight w:val="0"/>
              <w:marTop w:val="0"/>
              <w:marBottom w:val="0"/>
              <w:divBdr>
                <w:top w:val="none" w:sz="0" w:space="0" w:color="auto"/>
                <w:left w:val="none" w:sz="0" w:space="0" w:color="auto"/>
                <w:bottom w:val="none" w:sz="0" w:space="0" w:color="auto"/>
                <w:right w:val="none" w:sz="0" w:space="0" w:color="auto"/>
              </w:divBdr>
              <w:divsChild>
                <w:div w:id="446583088">
                  <w:marLeft w:val="0"/>
                  <w:marRight w:val="0"/>
                  <w:marTop w:val="0"/>
                  <w:marBottom w:val="0"/>
                  <w:divBdr>
                    <w:top w:val="none" w:sz="0" w:space="0" w:color="auto"/>
                    <w:left w:val="none" w:sz="0" w:space="0" w:color="auto"/>
                    <w:bottom w:val="none" w:sz="0" w:space="0" w:color="auto"/>
                    <w:right w:val="none" w:sz="0" w:space="0" w:color="auto"/>
                  </w:divBdr>
                </w:div>
                <w:div w:id="1117987134">
                  <w:marLeft w:val="0"/>
                  <w:marRight w:val="0"/>
                  <w:marTop w:val="0"/>
                  <w:marBottom w:val="0"/>
                  <w:divBdr>
                    <w:top w:val="none" w:sz="0" w:space="0" w:color="auto"/>
                    <w:left w:val="none" w:sz="0" w:space="0" w:color="auto"/>
                    <w:bottom w:val="none" w:sz="0" w:space="0" w:color="auto"/>
                    <w:right w:val="none" w:sz="0" w:space="0" w:color="auto"/>
                  </w:divBdr>
                </w:div>
                <w:div w:id="1453092552">
                  <w:marLeft w:val="0"/>
                  <w:marRight w:val="0"/>
                  <w:marTop w:val="0"/>
                  <w:marBottom w:val="0"/>
                  <w:divBdr>
                    <w:top w:val="none" w:sz="0" w:space="0" w:color="auto"/>
                    <w:left w:val="none" w:sz="0" w:space="0" w:color="auto"/>
                    <w:bottom w:val="none" w:sz="0" w:space="0" w:color="auto"/>
                    <w:right w:val="none" w:sz="0" w:space="0" w:color="auto"/>
                  </w:divBdr>
                </w:div>
                <w:div w:id="452020240">
                  <w:marLeft w:val="0"/>
                  <w:marRight w:val="0"/>
                  <w:marTop w:val="0"/>
                  <w:marBottom w:val="0"/>
                  <w:divBdr>
                    <w:top w:val="none" w:sz="0" w:space="0" w:color="auto"/>
                    <w:left w:val="none" w:sz="0" w:space="0" w:color="auto"/>
                    <w:bottom w:val="none" w:sz="0" w:space="0" w:color="auto"/>
                    <w:right w:val="none" w:sz="0" w:space="0" w:color="auto"/>
                  </w:divBdr>
                </w:div>
                <w:div w:id="972757200">
                  <w:marLeft w:val="0"/>
                  <w:marRight w:val="0"/>
                  <w:marTop w:val="0"/>
                  <w:marBottom w:val="0"/>
                  <w:divBdr>
                    <w:top w:val="none" w:sz="0" w:space="0" w:color="auto"/>
                    <w:left w:val="none" w:sz="0" w:space="0" w:color="auto"/>
                    <w:bottom w:val="none" w:sz="0" w:space="0" w:color="auto"/>
                    <w:right w:val="none" w:sz="0" w:space="0" w:color="auto"/>
                  </w:divBdr>
                </w:div>
                <w:div w:id="1941256063">
                  <w:marLeft w:val="0"/>
                  <w:marRight w:val="0"/>
                  <w:marTop w:val="0"/>
                  <w:marBottom w:val="0"/>
                  <w:divBdr>
                    <w:top w:val="none" w:sz="0" w:space="0" w:color="auto"/>
                    <w:left w:val="none" w:sz="0" w:space="0" w:color="auto"/>
                    <w:bottom w:val="none" w:sz="0" w:space="0" w:color="auto"/>
                    <w:right w:val="none" w:sz="0" w:space="0" w:color="auto"/>
                  </w:divBdr>
                </w:div>
                <w:div w:id="700278615">
                  <w:marLeft w:val="0"/>
                  <w:marRight w:val="0"/>
                  <w:marTop w:val="0"/>
                  <w:marBottom w:val="0"/>
                  <w:divBdr>
                    <w:top w:val="none" w:sz="0" w:space="0" w:color="auto"/>
                    <w:left w:val="none" w:sz="0" w:space="0" w:color="auto"/>
                    <w:bottom w:val="none" w:sz="0" w:space="0" w:color="auto"/>
                    <w:right w:val="none" w:sz="0" w:space="0" w:color="auto"/>
                  </w:divBdr>
                </w:div>
                <w:div w:id="691612571">
                  <w:marLeft w:val="0"/>
                  <w:marRight w:val="0"/>
                  <w:marTop w:val="0"/>
                  <w:marBottom w:val="0"/>
                  <w:divBdr>
                    <w:top w:val="none" w:sz="0" w:space="0" w:color="auto"/>
                    <w:left w:val="none" w:sz="0" w:space="0" w:color="auto"/>
                    <w:bottom w:val="none" w:sz="0" w:space="0" w:color="auto"/>
                    <w:right w:val="none" w:sz="0" w:space="0" w:color="auto"/>
                  </w:divBdr>
                </w:div>
                <w:div w:id="1949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6610">
          <w:marLeft w:val="0"/>
          <w:marRight w:val="0"/>
          <w:marTop w:val="0"/>
          <w:marBottom w:val="0"/>
          <w:divBdr>
            <w:top w:val="none" w:sz="0" w:space="0" w:color="auto"/>
            <w:left w:val="none" w:sz="0" w:space="0" w:color="auto"/>
            <w:bottom w:val="none" w:sz="0" w:space="0" w:color="auto"/>
            <w:right w:val="none" w:sz="0" w:space="0" w:color="auto"/>
          </w:divBdr>
          <w:divsChild>
            <w:div w:id="1467549596">
              <w:marLeft w:val="0"/>
              <w:marRight w:val="0"/>
              <w:marTop w:val="0"/>
              <w:marBottom w:val="0"/>
              <w:divBdr>
                <w:top w:val="none" w:sz="0" w:space="0" w:color="auto"/>
                <w:left w:val="none" w:sz="0" w:space="0" w:color="auto"/>
                <w:bottom w:val="none" w:sz="0" w:space="0" w:color="auto"/>
                <w:right w:val="none" w:sz="0" w:space="0" w:color="auto"/>
              </w:divBdr>
            </w:div>
            <w:div w:id="1867402224">
              <w:marLeft w:val="0"/>
              <w:marRight w:val="0"/>
              <w:marTop w:val="0"/>
              <w:marBottom w:val="0"/>
              <w:divBdr>
                <w:top w:val="none" w:sz="0" w:space="0" w:color="auto"/>
                <w:left w:val="none" w:sz="0" w:space="0" w:color="auto"/>
                <w:bottom w:val="none" w:sz="0" w:space="0" w:color="auto"/>
                <w:right w:val="none" w:sz="0" w:space="0" w:color="auto"/>
              </w:divBdr>
            </w:div>
            <w:div w:id="1382513161">
              <w:marLeft w:val="0"/>
              <w:marRight w:val="0"/>
              <w:marTop w:val="0"/>
              <w:marBottom w:val="0"/>
              <w:divBdr>
                <w:top w:val="none" w:sz="0" w:space="0" w:color="auto"/>
                <w:left w:val="none" w:sz="0" w:space="0" w:color="auto"/>
                <w:bottom w:val="none" w:sz="0" w:space="0" w:color="auto"/>
                <w:right w:val="none" w:sz="0" w:space="0" w:color="auto"/>
              </w:divBdr>
            </w:div>
            <w:div w:id="1389575764">
              <w:marLeft w:val="0"/>
              <w:marRight w:val="0"/>
              <w:marTop w:val="0"/>
              <w:marBottom w:val="0"/>
              <w:divBdr>
                <w:top w:val="none" w:sz="0" w:space="0" w:color="auto"/>
                <w:left w:val="none" w:sz="0" w:space="0" w:color="auto"/>
                <w:bottom w:val="none" w:sz="0" w:space="0" w:color="auto"/>
                <w:right w:val="none" w:sz="0" w:space="0" w:color="auto"/>
              </w:divBdr>
            </w:div>
            <w:div w:id="652025696">
              <w:marLeft w:val="0"/>
              <w:marRight w:val="0"/>
              <w:marTop w:val="0"/>
              <w:marBottom w:val="0"/>
              <w:divBdr>
                <w:top w:val="none" w:sz="0" w:space="0" w:color="auto"/>
                <w:left w:val="none" w:sz="0" w:space="0" w:color="auto"/>
                <w:bottom w:val="none" w:sz="0" w:space="0" w:color="auto"/>
                <w:right w:val="none" w:sz="0" w:space="0" w:color="auto"/>
              </w:divBdr>
            </w:div>
            <w:div w:id="775439837">
              <w:marLeft w:val="0"/>
              <w:marRight w:val="0"/>
              <w:marTop w:val="0"/>
              <w:marBottom w:val="0"/>
              <w:divBdr>
                <w:top w:val="none" w:sz="0" w:space="0" w:color="auto"/>
                <w:left w:val="none" w:sz="0" w:space="0" w:color="auto"/>
                <w:bottom w:val="none" w:sz="0" w:space="0" w:color="auto"/>
                <w:right w:val="none" w:sz="0" w:space="0" w:color="auto"/>
              </w:divBdr>
            </w:div>
            <w:div w:id="1271861046">
              <w:marLeft w:val="0"/>
              <w:marRight w:val="0"/>
              <w:marTop w:val="0"/>
              <w:marBottom w:val="0"/>
              <w:divBdr>
                <w:top w:val="none" w:sz="0" w:space="0" w:color="auto"/>
                <w:left w:val="none" w:sz="0" w:space="0" w:color="auto"/>
                <w:bottom w:val="none" w:sz="0" w:space="0" w:color="auto"/>
                <w:right w:val="none" w:sz="0" w:space="0" w:color="auto"/>
              </w:divBdr>
            </w:div>
            <w:div w:id="554656511">
              <w:marLeft w:val="0"/>
              <w:marRight w:val="0"/>
              <w:marTop w:val="0"/>
              <w:marBottom w:val="0"/>
              <w:divBdr>
                <w:top w:val="none" w:sz="0" w:space="0" w:color="auto"/>
                <w:left w:val="none" w:sz="0" w:space="0" w:color="auto"/>
                <w:bottom w:val="none" w:sz="0" w:space="0" w:color="auto"/>
                <w:right w:val="none" w:sz="0" w:space="0" w:color="auto"/>
              </w:divBdr>
            </w:div>
            <w:div w:id="74329436">
              <w:marLeft w:val="0"/>
              <w:marRight w:val="0"/>
              <w:marTop w:val="0"/>
              <w:marBottom w:val="0"/>
              <w:divBdr>
                <w:top w:val="none" w:sz="0" w:space="0" w:color="auto"/>
                <w:left w:val="none" w:sz="0" w:space="0" w:color="auto"/>
                <w:bottom w:val="none" w:sz="0" w:space="0" w:color="auto"/>
                <w:right w:val="none" w:sz="0" w:space="0" w:color="auto"/>
              </w:divBdr>
            </w:div>
            <w:div w:id="1184592965">
              <w:marLeft w:val="0"/>
              <w:marRight w:val="0"/>
              <w:marTop w:val="0"/>
              <w:marBottom w:val="0"/>
              <w:divBdr>
                <w:top w:val="none" w:sz="0" w:space="0" w:color="auto"/>
                <w:left w:val="none" w:sz="0" w:space="0" w:color="auto"/>
                <w:bottom w:val="none" w:sz="0" w:space="0" w:color="auto"/>
                <w:right w:val="none" w:sz="0" w:space="0" w:color="auto"/>
              </w:divBdr>
            </w:div>
            <w:div w:id="635069939">
              <w:marLeft w:val="0"/>
              <w:marRight w:val="0"/>
              <w:marTop w:val="0"/>
              <w:marBottom w:val="0"/>
              <w:divBdr>
                <w:top w:val="none" w:sz="0" w:space="0" w:color="auto"/>
                <w:left w:val="none" w:sz="0" w:space="0" w:color="auto"/>
                <w:bottom w:val="none" w:sz="0" w:space="0" w:color="auto"/>
                <w:right w:val="none" w:sz="0" w:space="0" w:color="auto"/>
              </w:divBdr>
            </w:div>
            <w:div w:id="1122576345">
              <w:marLeft w:val="0"/>
              <w:marRight w:val="0"/>
              <w:marTop w:val="0"/>
              <w:marBottom w:val="0"/>
              <w:divBdr>
                <w:top w:val="none" w:sz="0" w:space="0" w:color="auto"/>
                <w:left w:val="none" w:sz="0" w:space="0" w:color="auto"/>
                <w:bottom w:val="none" w:sz="0" w:space="0" w:color="auto"/>
                <w:right w:val="none" w:sz="0" w:space="0" w:color="auto"/>
              </w:divBdr>
            </w:div>
            <w:div w:id="1256592756">
              <w:marLeft w:val="0"/>
              <w:marRight w:val="0"/>
              <w:marTop w:val="0"/>
              <w:marBottom w:val="0"/>
              <w:divBdr>
                <w:top w:val="none" w:sz="0" w:space="0" w:color="auto"/>
                <w:left w:val="none" w:sz="0" w:space="0" w:color="auto"/>
                <w:bottom w:val="none" w:sz="0" w:space="0" w:color="auto"/>
                <w:right w:val="none" w:sz="0" w:space="0" w:color="auto"/>
              </w:divBdr>
            </w:div>
            <w:div w:id="252981189">
              <w:marLeft w:val="0"/>
              <w:marRight w:val="0"/>
              <w:marTop w:val="0"/>
              <w:marBottom w:val="0"/>
              <w:divBdr>
                <w:top w:val="none" w:sz="0" w:space="0" w:color="auto"/>
                <w:left w:val="none" w:sz="0" w:space="0" w:color="auto"/>
                <w:bottom w:val="none" w:sz="0" w:space="0" w:color="auto"/>
                <w:right w:val="none" w:sz="0" w:space="0" w:color="auto"/>
              </w:divBdr>
            </w:div>
            <w:div w:id="906955442">
              <w:marLeft w:val="0"/>
              <w:marRight w:val="0"/>
              <w:marTop w:val="0"/>
              <w:marBottom w:val="0"/>
              <w:divBdr>
                <w:top w:val="none" w:sz="0" w:space="0" w:color="auto"/>
                <w:left w:val="none" w:sz="0" w:space="0" w:color="auto"/>
                <w:bottom w:val="none" w:sz="0" w:space="0" w:color="auto"/>
                <w:right w:val="none" w:sz="0" w:space="0" w:color="auto"/>
              </w:divBdr>
            </w:div>
            <w:div w:id="1723478355">
              <w:marLeft w:val="0"/>
              <w:marRight w:val="0"/>
              <w:marTop w:val="0"/>
              <w:marBottom w:val="0"/>
              <w:divBdr>
                <w:top w:val="none" w:sz="0" w:space="0" w:color="auto"/>
                <w:left w:val="none" w:sz="0" w:space="0" w:color="auto"/>
                <w:bottom w:val="none" w:sz="0" w:space="0" w:color="auto"/>
                <w:right w:val="none" w:sz="0" w:space="0" w:color="auto"/>
              </w:divBdr>
            </w:div>
            <w:div w:id="1346590196">
              <w:marLeft w:val="0"/>
              <w:marRight w:val="0"/>
              <w:marTop w:val="0"/>
              <w:marBottom w:val="0"/>
              <w:divBdr>
                <w:top w:val="none" w:sz="0" w:space="0" w:color="auto"/>
                <w:left w:val="none" w:sz="0" w:space="0" w:color="auto"/>
                <w:bottom w:val="none" w:sz="0" w:space="0" w:color="auto"/>
                <w:right w:val="none" w:sz="0" w:space="0" w:color="auto"/>
              </w:divBdr>
            </w:div>
            <w:div w:id="516232719">
              <w:marLeft w:val="0"/>
              <w:marRight w:val="0"/>
              <w:marTop w:val="0"/>
              <w:marBottom w:val="0"/>
              <w:divBdr>
                <w:top w:val="none" w:sz="0" w:space="0" w:color="auto"/>
                <w:left w:val="none" w:sz="0" w:space="0" w:color="auto"/>
                <w:bottom w:val="none" w:sz="0" w:space="0" w:color="auto"/>
                <w:right w:val="none" w:sz="0" w:space="0" w:color="auto"/>
              </w:divBdr>
            </w:div>
            <w:div w:id="1572806879">
              <w:marLeft w:val="0"/>
              <w:marRight w:val="0"/>
              <w:marTop w:val="0"/>
              <w:marBottom w:val="0"/>
              <w:divBdr>
                <w:top w:val="none" w:sz="0" w:space="0" w:color="auto"/>
                <w:left w:val="none" w:sz="0" w:space="0" w:color="auto"/>
                <w:bottom w:val="none" w:sz="0" w:space="0" w:color="auto"/>
                <w:right w:val="none" w:sz="0" w:space="0" w:color="auto"/>
              </w:divBdr>
            </w:div>
            <w:div w:id="736322549">
              <w:marLeft w:val="0"/>
              <w:marRight w:val="0"/>
              <w:marTop w:val="0"/>
              <w:marBottom w:val="0"/>
              <w:divBdr>
                <w:top w:val="none" w:sz="0" w:space="0" w:color="auto"/>
                <w:left w:val="none" w:sz="0" w:space="0" w:color="auto"/>
                <w:bottom w:val="none" w:sz="0" w:space="0" w:color="auto"/>
                <w:right w:val="none" w:sz="0" w:space="0" w:color="auto"/>
              </w:divBdr>
            </w:div>
            <w:div w:id="1286279695">
              <w:marLeft w:val="0"/>
              <w:marRight w:val="0"/>
              <w:marTop w:val="0"/>
              <w:marBottom w:val="0"/>
              <w:divBdr>
                <w:top w:val="none" w:sz="0" w:space="0" w:color="auto"/>
                <w:left w:val="none" w:sz="0" w:space="0" w:color="auto"/>
                <w:bottom w:val="none" w:sz="0" w:space="0" w:color="auto"/>
                <w:right w:val="none" w:sz="0" w:space="0" w:color="auto"/>
              </w:divBdr>
            </w:div>
            <w:div w:id="1552765472">
              <w:marLeft w:val="0"/>
              <w:marRight w:val="0"/>
              <w:marTop w:val="0"/>
              <w:marBottom w:val="0"/>
              <w:divBdr>
                <w:top w:val="none" w:sz="0" w:space="0" w:color="auto"/>
                <w:left w:val="none" w:sz="0" w:space="0" w:color="auto"/>
                <w:bottom w:val="none" w:sz="0" w:space="0" w:color="auto"/>
                <w:right w:val="none" w:sz="0" w:space="0" w:color="auto"/>
              </w:divBdr>
            </w:div>
            <w:div w:id="980964137">
              <w:marLeft w:val="0"/>
              <w:marRight w:val="0"/>
              <w:marTop w:val="0"/>
              <w:marBottom w:val="0"/>
              <w:divBdr>
                <w:top w:val="none" w:sz="0" w:space="0" w:color="auto"/>
                <w:left w:val="none" w:sz="0" w:space="0" w:color="auto"/>
                <w:bottom w:val="none" w:sz="0" w:space="0" w:color="auto"/>
                <w:right w:val="none" w:sz="0" w:space="0" w:color="auto"/>
              </w:divBdr>
            </w:div>
            <w:div w:id="2051949589">
              <w:marLeft w:val="0"/>
              <w:marRight w:val="0"/>
              <w:marTop w:val="0"/>
              <w:marBottom w:val="0"/>
              <w:divBdr>
                <w:top w:val="none" w:sz="0" w:space="0" w:color="auto"/>
                <w:left w:val="none" w:sz="0" w:space="0" w:color="auto"/>
                <w:bottom w:val="none" w:sz="0" w:space="0" w:color="auto"/>
                <w:right w:val="none" w:sz="0" w:space="0" w:color="auto"/>
              </w:divBdr>
            </w:div>
            <w:div w:id="108746865">
              <w:marLeft w:val="0"/>
              <w:marRight w:val="0"/>
              <w:marTop w:val="0"/>
              <w:marBottom w:val="0"/>
              <w:divBdr>
                <w:top w:val="none" w:sz="0" w:space="0" w:color="auto"/>
                <w:left w:val="none" w:sz="0" w:space="0" w:color="auto"/>
                <w:bottom w:val="none" w:sz="0" w:space="0" w:color="auto"/>
                <w:right w:val="none" w:sz="0" w:space="0" w:color="auto"/>
              </w:divBdr>
            </w:div>
            <w:div w:id="55013320">
              <w:marLeft w:val="0"/>
              <w:marRight w:val="0"/>
              <w:marTop w:val="0"/>
              <w:marBottom w:val="0"/>
              <w:divBdr>
                <w:top w:val="none" w:sz="0" w:space="0" w:color="auto"/>
                <w:left w:val="none" w:sz="0" w:space="0" w:color="auto"/>
                <w:bottom w:val="none" w:sz="0" w:space="0" w:color="auto"/>
                <w:right w:val="none" w:sz="0" w:space="0" w:color="auto"/>
              </w:divBdr>
            </w:div>
            <w:div w:id="1672417108">
              <w:marLeft w:val="0"/>
              <w:marRight w:val="0"/>
              <w:marTop w:val="0"/>
              <w:marBottom w:val="0"/>
              <w:divBdr>
                <w:top w:val="none" w:sz="0" w:space="0" w:color="auto"/>
                <w:left w:val="none" w:sz="0" w:space="0" w:color="auto"/>
                <w:bottom w:val="none" w:sz="0" w:space="0" w:color="auto"/>
                <w:right w:val="none" w:sz="0" w:space="0" w:color="auto"/>
              </w:divBdr>
            </w:div>
            <w:div w:id="180439231">
              <w:marLeft w:val="0"/>
              <w:marRight w:val="0"/>
              <w:marTop w:val="0"/>
              <w:marBottom w:val="0"/>
              <w:divBdr>
                <w:top w:val="none" w:sz="0" w:space="0" w:color="auto"/>
                <w:left w:val="none" w:sz="0" w:space="0" w:color="auto"/>
                <w:bottom w:val="none" w:sz="0" w:space="0" w:color="auto"/>
                <w:right w:val="none" w:sz="0" w:space="0" w:color="auto"/>
              </w:divBdr>
            </w:div>
            <w:div w:id="1776289138">
              <w:marLeft w:val="0"/>
              <w:marRight w:val="0"/>
              <w:marTop w:val="0"/>
              <w:marBottom w:val="0"/>
              <w:divBdr>
                <w:top w:val="none" w:sz="0" w:space="0" w:color="auto"/>
                <w:left w:val="none" w:sz="0" w:space="0" w:color="auto"/>
                <w:bottom w:val="none" w:sz="0" w:space="0" w:color="auto"/>
                <w:right w:val="none" w:sz="0" w:space="0" w:color="auto"/>
              </w:divBdr>
            </w:div>
            <w:div w:id="1755276022">
              <w:marLeft w:val="0"/>
              <w:marRight w:val="0"/>
              <w:marTop w:val="0"/>
              <w:marBottom w:val="0"/>
              <w:divBdr>
                <w:top w:val="none" w:sz="0" w:space="0" w:color="auto"/>
                <w:left w:val="none" w:sz="0" w:space="0" w:color="auto"/>
                <w:bottom w:val="none" w:sz="0" w:space="0" w:color="auto"/>
                <w:right w:val="none" w:sz="0" w:space="0" w:color="auto"/>
              </w:divBdr>
            </w:div>
            <w:div w:id="361633712">
              <w:marLeft w:val="0"/>
              <w:marRight w:val="0"/>
              <w:marTop w:val="0"/>
              <w:marBottom w:val="0"/>
              <w:divBdr>
                <w:top w:val="none" w:sz="0" w:space="0" w:color="auto"/>
                <w:left w:val="none" w:sz="0" w:space="0" w:color="auto"/>
                <w:bottom w:val="none" w:sz="0" w:space="0" w:color="auto"/>
                <w:right w:val="none" w:sz="0" w:space="0" w:color="auto"/>
              </w:divBdr>
            </w:div>
            <w:div w:id="1192644298">
              <w:marLeft w:val="0"/>
              <w:marRight w:val="0"/>
              <w:marTop w:val="0"/>
              <w:marBottom w:val="0"/>
              <w:divBdr>
                <w:top w:val="none" w:sz="0" w:space="0" w:color="auto"/>
                <w:left w:val="none" w:sz="0" w:space="0" w:color="auto"/>
                <w:bottom w:val="none" w:sz="0" w:space="0" w:color="auto"/>
                <w:right w:val="none" w:sz="0" w:space="0" w:color="auto"/>
              </w:divBdr>
            </w:div>
            <w:div w:id="666590280">
              <w:marLeft w:val="0"/>
              <w:marRight w:val="0"/>
              <w:marTop w:val="0"/>
              <w:marBottom w:val="0"/>
              <w:divBdr>
                <w:top w:val="none" w:sz="0" w:space="0" w:color="auto"/>
                <w:left w:val="none" w:sz="0" w:space="0" w:color="auto"/>
                <w:bottom w:val="none" w:sz="0" w:space="0" w:color="auto"/>
                <w:right w:val="none" w:sz="0" w:space="0" w:color="auto"/>
              </w:divBdr>
            </w:div>
            <w:div w:id="1298686140">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65348276">
              <w:marLeft w:val="0"/>
              <w:marRight w:val="0"/>
              <w:marTop w:val="0"/>
              <w:marBottom w:val="0"/>
              <w:divBdr>
                <w:top w:val="none" w:sz="0" w:space="0" w:color="auto"/>
                <w:left w:val="none" w:sz="0" w:space="0" w:color="auto"/>
                <w:bottom w:val="none" w:sz="0" w:space="0" w:color="auto"/>
                <w:right w:val="none" w:sz="0" w:space="0" w:color="auto"/>
              </w:divBdr>
            </w:div>
            <w:div w:id="2015841975">
              <w:marLeft w:val="0"/>
              <w:marRight w:val="0"/>
              <w:marTop w:val="0"/>
              <w:marBottom w:val="0"/>
              <w:divBdr>
                <w:top w:val="none" w:sz="0" w:space="0" w:color="auto"/>
                <w:left w:val="none" w:sz="0" w:space="0" w:color="auto"/>
                <w:bottom w:val="none" w:sz="0" w:space="0" w:color="auto"/>
                <w:right w:val="none" w:sz="0" w:space="0" w:color="auto"/>
              </w:divBdr>
            </w:div>
            <w:div w:id="1650747367">
              <w:marLeft w:val="0"/>
              <w:marRight w:val="0"/>
              <w:marTop w:val="0"/>
              <w:marBottom w:val="0"/>
              <w:divBdr>
                <w:top w:val="none" w:sz="0" w:space="0" w:color="auto"/>
                <w:left w:val="none" w:sz="0" w:space="0" w:color="auto"/>
                <w:bottom w:val="none" w:sz="0" w:space="0" w:color="auto"/>
                <w:right w:val="none" w:sz="0" w:space="0" w:color="auto"/>
              </w:divBdr>
            </w:div>
            <w:div w:id="617373244">
              <w:marLeft w:val="0"/>
              <w:marRight w:val="0"/>
              <w:marTop w:val="0"/>
              <w:marBottom w:val="0"/>
              <w:divBdr>
                <w:top w:val="none" w:sz="0" w:space="0" w:color="auto"/>
                <w:left w:val="none" w:sz="0" w:space="0" w:color="auto"/>
                <w:bottom w:val="none" w:sz="0" w:space="0" w:color="auto"/>
                <w:right w:val="none" w:sz="0" w:space="0" w:color="auto"/>
              </w:divBdr>
            </w:div>
            <w:div w:id="1146897624">
              <w:marLeft w:val="0"/>
              <w:marRight w:val="0"/>
              <w:marTop w:val="0"/>
              <w:marBottom w:val="0"/>
              <w:divBdr>
                <w:top w:val="none" w:sz="0" w:space="0" w:color="auto"/>
                <w:left w:val="none" w:sz="0" w:space="0" w:color="auto"/>
                <w:bottom w:val="none" w:sz="0" w:space="0" w:color="auto"/>
                <w:right w:val="none" w:sz="0" w:space="0" w:color="auto"/>
              </w:divBdr>
            </w:div>
            <w:div w:id="594555434">
              <w:marLeft w:val="0"/>
              <w:marRight w:val="0"/>
              <w:marTop w:val="0"/>
              <w:marBottom w:val="0"/>
              <w:divBdr>
                <w:top w:val="none" w:sz="0" w:space="0" w:color="auto"/>
                <w:left w:val="none" w:sz="0" w:space="0" w:color="auto"/>
                <w:bottom w:val="none" w:sz="0" w:space="0" w:color="auto"/>
                <w:right w:val="none" w:sz="0" w:space="0" w:color="auto"/>
              </w:divBdr>
            </w:div>
            <w:div w:id="18046849">
              <w:marLeft w:val="0"/>
              <w:marRight w:val="0"/>
              <w:marTop w:val="0"/>
              <w:marBottom w:val="0"/>
              <w:divBdr>
                <w:top w:val="none" w:sz="0" w:space="0" w:color="auto"/>
                <w:left w:val="none" w:sz="0" w:space="0" w:color="auto"/>
                <w:bottom w:val="none" w:sz="0" w:space="0" w:color="auto"/>
                <w:right w:val="none" w:sz="0" w:space="0" w:color="auto"/>
              </w:divBdr>
            </w:div>
            <w:div w:id="2146654954">
              <w:marLeft w:val="0"/>
              <w:marRight w:val="0"/>
              <w:marTop w:val="0"/>
              <w:marBottom w:val="0"/>
              <w:divBdr>
                <w:top w:val="none" w:sz="0" w:space="0" w:color="auto"/>
                <w:left w:val="none" w:sz="0" w:space="0" w:color="auto"/>
                <w:bottom w:val="none" w:sz="0" w:space="0" w:color="auto"/>
                <w:right w:val="none" w:sz="0" w:space="0" w:color="auto"/>
              </w:divBdr>
            </w:div>
            <w:div w:id="1890338487">
              <w:marLeft w:val="0"/>
              <w:marRight w:val="0"/>
              <w:marTop w:val="0"/>
              <w:marBottom w:val="0"/>
              <w:divBdr>
                <w:top w:val="none" w:sz="0" w:space="0" w:color="auto"/>
                <w:left w:val="none" w:sz="0" w:space="0" w:color="auto"/>
                <w:bottom w:val="none" w:sz="0" w:space="0" w:color="auto"/>
                <w:right w:val="none" w:sz="0" w:space="0" w:color="auto"/>
              </w:divBdr>
            </w:div>
            <w:div w:id="1716076266">
              <w:marLeft w:val="0"/>
              <w:marRight w:val="0"/>
              <w:marTop w:val="0"/>
              <w:marBottom w:val="0"/>
              <w:divBdr>
                <w:top w:val="none" w:sz="0" w:space="0" w:color="auto"/>
                <w:left w:val="none" w:sz="0" w:space="0" w:color="auto"/>
                <w:bottom w:val="none" w:sz="0" w:space="0" w:color="auto"/>
                <w:right w:val="none" w:sz="0" w:space="0" w:color="auto"/>
              </w:divBdr>
            </w:div>
            <w:div w:id="834959016">
              <w:marLeft w:val="0"/>
              <w:marRight w:val="0"/>
              <w:marTop w:val="0"/>
              <w:marBottom w:val="0"/>
              <w:divBdr>
                <w:top w:val="none" w:sz="0" w:space="0" w:color="auto"/>
                <w:left w:val="none" w:sz="0" w:space="0" w:color="auto"/>
                <w:bottom w:val="none" w:sz="0" w:space="0" w:color="auto"/>
                <w:right w:val="none" w:sz="0" w:space="0" w:color="auto"/>
              </w:divBdr>
            </w:div>
            <w:div w:id="754597079">
              <w:marLeft w:val="0"/>
              <w:marRight w:val="0"/>
              <w:marTop w:val="0"/>
              <w:marBottom w:val="0"/>
              <w:divBdr>
                <w:top w:val="none" w:sz="0" w:space="0" w:color="auto"/>
                <w:left w:val="none" w:sz="0" w:space="0" w:color="auto"/>
                <w:bottom w:val="none" w:sz="0" w:space="0" w:color="auto"/>
                <w:right w:val="none" w:sz="0" w:space="0" w:color="auto"/>
              </w:divBdr>
            </w:div>
            <w:div w:id="598830364">
              <w:marLeft w:val="0"/>
              <w:marRight w:val="0"/>
              <w:marTop w:val="0"/>
              <w:marBottom w:val="0"/>
              <w:divBdr>
                <w:top w:val="none" w:sz="0" w:space="0" w:color="auto"/>
                <w:left w:val="none" w:sz="0" w:space="0" w:color="auto"/>
                <w:bottom w:val="none" w:sz="0" w:space="0" w:color="auto"/>
                <w:right w:val="none" w:sz="0" w:space="0" w:color="auto"/>
              </w:divBdr>
            </w:div>
            <w:div w:id="1665664184">
              <w:marLeft w:val="0"/>
              <w:marRight w:val="0"/>
              <w:marTop w:val="0"/>
              <w:marBottom w:val="0"/>
              <w:divBdr>
                <w:top w:val="none" w:sz="0" w:space="0" w:color="auto"/>
                <w:left w:val="none" w:sz="0" w:space="0" w:color="auto"/>
                <w:bottom w:val="none" w:sz="0" w:space="0" w:color="auto"/>
                <w:right w:val="none" w:sz="0" w:space="0" w:color="auto"/>
              </w:divBdr>
            </w:div>
            <w:div w:id="143740718">
              <w:marLeft w:val="0"/>
              <w:marRight w:val="0"/>
              <w:marTop w:val="0"/>
              <w:marBottom w:val="0"/>
              <w:divBdr>
                <w:top w:val="none" w:sz="0" w:space="0" w:color="auto"/>
                <w:left w:val="none" w:sz="0" w:space="0" w:color="auto"/>
                <w:bottom w:val="none" w:sz="0" w:space="0" w:color="auto"/>
                <w:right w:val="none" w:sz="0" w:space="0" w:color="auto"/>
              </w:divBdr>
            </w:div>
            <w:div w:id="726955268">
              <w:marLeft w:val="0"/>
              <w:marRight w:val="0"/>
              <w:marTop w:val="0"/>
              <w:marBottom w:val="0"/>
              <w:divBdr>
                <w:top w:val="none" w:sz="0" w:space="0" w:color="auto"/>
                <w:left w:val="none" w:sz="0" w:space="0" w:color="auto"/>
                <w:bottom w:val="none" w:sz="0" w:space="0" w:color="auto"/>
                <w:right w:val="none" w:sz="0" w:space="0" w:color="auto"/>
              </w:divBdr>
            </w:div>
            <w:div w:id="844248310">
              <w:marLeft w:val="0"/>
              <w:marRight w:val="0"/>
              <w:marTop w:val="0"/>
              <w:marBottom w:val="0"/>
              <w:divBdr>
                <w:top w:val="none" w:sz="0" w:space="0" w:color="auto"/>
                <w:left w:val="none" w:sz="0" w:space="0" w:color="auto"/>
                <w:bottom w:val="none" w:sz="0" w:space="0" w:color="auto"/>
                <w:right w:val="none" w:sz="0" w:space="0" w:color="auto"/>
              </w:divBdr>
            </w:div>
            <w:div w:id="1363554476">
              <w:marLeft w:val="0"/>
              <w:marRight w:val="0"/>
              <w:marTop w:val="0"/>
              <w:marBottom w:val="0"/>
              <w:divBdr>
                <w:top w:val="none" w:sz="0" w:space="0" w:color="auto"/>
                <w:left w:val="none" w:sz="0" w:space="0" w:color="auto"/>
                <w:bottom w:val="none" w:sz="0" w:space="0" w:color="auto"/>
                <w:right w:val="none" w:sz="0" w:space="0" w:color="auto"/>
              </w:divBdr>
            </w:div>
            <w:div w:id="1084299768">
              <w:marLeft w:val="0"/>
              <w:marRight w:val="0"/>
              <w:marTop w:val="0"/>
              <w:marBottom w:val="0"/>
              <w:divBdr>
                <w:top w:val="none" w:sz="0" w:space="0" w:color="auto"/>
                <w:left w:val="none" w:sz="0" w:space="0" w:color="auto"/>
                <w:bottom w:val="none" w:sz="0" w:space="0" w:color="auto"/>
                <w:right w:val="none" w:sz="0" w:space="0" w:color="auto"/>
              </w:divBdr>
            </w:div>
            <w:div w:id="1336376882">
              <w:marLeft w:val="0"/>
              <w:marRight w:val="0"/>
              <w:marTop w:val="0"/>
              <w:marBottom w:val="0"/>
              <w:divBdr>
                <w:top w:val="none" w:sz="0" w:space="0" w:color="auto"/>
                <w:left w:val="none" w:sz="0" w:space="0" w:color="auto"/>
                <w:bottom w:val="none" w:sz="0" w:space="0" w:color="auto"/>
                <w:right w:val="none" w:sz="0" w:space="0" w:color="auto"/>
              </w:divBdr>
            </w:div>
            <w:div w:id="26031134">
              <w:marLeft w:val="0"/>
              <w:marRight w:val="0"/>
              <w:marTop w:val="0"/>
              <w:marBottom w:val="0"/>
              <w:divBdr>
                <w:top w:val="none" w:sz="0" w:space="0" w:color="auto"/>
                <w:left w:val="none" w:sz="0" w:space="0" w:color="auto"/>
                <w:bottom w:val="none" w:sz="0" w:space="0" w:color="auto"/>
                <w:right w:val="none" w:sz="0" w:space="0" w:color="auto"/>
              </w:divBdr>
            </w:div>
            <w:div w:id="1972317814">
              <w:marLeft w:val="0"/>
              <w:marRight w:val="0"/>
              <w:marTop w:val="0"/>
              <w:marBottom w:val="0"/>
              <w:divBdr>
                <w:top w:val="none" w:sz="0" w:space="0" w:color="auto"/>
                <w:left w:val="none" w:sz="0" w:space="0" w:color="auto"/>
                <w:bottom w:val="none" w:sz="0" w:space="0" w:color="auto"/>
                <w:right w:val="none" w:sz="0" w:space="0" w:color="auto"/>
              </w:divBdr>
            </w:div>
            <w:div w:id="50345412">
              <w:marLeft w:val="0"/>
              <w:marRight w:val="0"/>
              <w:marTop w:val="0"/>
              <w:marBottom w:val="0"/>
              <w:divBdr>
                <w:top w:val="none" w:sz="0" w:space="0" w:color="auto"/>
                <w:left w:val="none" w:sz="0" w:space="0" w:color="auto"/>
                <w:bottom w:val="none" w:sz="0" w:space="0" w:color="auto"/>
                <w:right w:val="none" w:sz="0" w:space="0" w:color="auto"/>
              </w:divBdr>
            </w:div>
            <w:div w:id="1242134756">
              <w:marLeft w:val="0"/>
              <w:marRight w:val="0"/>
              <w:marTop w:val="0"/>
              <w:marBottom w:val="0"/>
              <w:divBdr>
                <w:top w:val="none" w:sz="0" w:space="0" w:color="auto"/>
                <w:left w:val="none" w:sz="0" w:space="0" w:color="auto"/>
                <w:bottom w:val="none" w:sz="0" w:space="0" w:color="auto"/>
                <w:right w:val="none" w:sz="0" w:space="0" w:color="auto"/>
              </w:divBdr>
            </w:div>
            <w:div w:id="1884559902">
              <w:marLeft w:val="0"/>
              <w:marRight w:val="0"/>
              <w:marTop w:val="0"/>
              <w:marBottom w:val="0"/>
              <w:divBdr>
                <w:top w:val="none" w:sz="0" w:space="0" w:color="auto"/>
                <w:left w:val="none" w:sz="0" w:space="0" w:color="auto"/>
                <w:bottom w:val="none" w:sz="0" w:space="0" w:color="auto"/>
                <w:right w:val="none" w:sz="0" w:space="0" w:color="auto"/>
              </w:divBdr>
            </w:div>
            <w:div w:id="2069723180">
              <w:marLeft w:val="0"/>
              <w:marRight w:val="0"/>
              <w:marTop w:val="0"/>
              <w:marBottom w:val="0"/>
              <w:divBdr>
                <w:top w:val="none" w:sz="0" w:space="0" w:color="auto"/>
                <w:left w:val="none" w:sz="0" w:space="0" w:color="auto"/>
                <w:bottom w:val="none" w:sz="0" w:space="0" w:color="auto"/>
                <w:right w:val="none" w:sz="0" w:space="0" w:color="auto"/>
              </w:divBdr>
            </w:div>
            <w:div w:id="1506242085">
              <w:marLeft w:val="0"/>
              <w:marRight w:val="0"/>
              <w:marTop w:val="0"/>
              <w:marBottom w:val="0"/>
              <w:divBdr>
                <w:top w:val="none" w:sz="0" w:space="0" w:color="auto"/>
                <w:left w:val="none" w:sz="0" w:space="0" w:color="auto"/>
                <w:bottom w:val="none" w:sz="0" w:space="0" w:color="auto"/>
                <w:right w:val="none" w:sz="0" w:space="0" w:color="auto"/>
              </w:divBdr>
            </w:div>
            <w:div w:id="630015245">
              <w:marLeft w:val="0"/>
              <w:marRight w:val="0"/>
              <w:marTop w:val="0"/>
              <w:marBottom w:val="0"/>
              <w:divBdr>
                <w:top w:val="none" w:sz="0" w:space="0" w:color="auto"/>
                <w:left w:val="none" w:sz="0" w:space="0" w:color="auto"/>
                <w:bottom w:val="none" w:sz="0" w:space="0" w:color="auto"/>
                <w:right w:val="none" w:sz="0" w:space="0" w:color="auto"/>
              </w:divBdr>
            </w:div>
            <w:div w:id="249584914">
              <w:marLeft w:val="0"/>
              <w:marRight w:val="0"/>
              <w:marTop w:val="0"/>
              <w:marBottom w:val="0"/>
              <w:divBdr>
                <w:top w:val="none" w:sz="0" w:space="0" w:color="auto"/>
                <w:left w:val="none" w:sz="0" w:space="0" w:color="auto"/>
                <w:bottom w:val="none" w:sz="0" w:space="0" w:color="auto"/>
                <w:right w:val="none" w:sz="0" w:space="0" w:color="auto"/>
              </w:divBdr>
            </w:div>
            <w:div w:id="597762804">
              <w:marLeft w:val="0"/>
              <w:marRight w:val="0"/>
              <w:marTop w:val="0"/>
              <w:marBottom w:val="0"/>
              <w:divBdr>
                <w:top w:val="none" w:sz="0" w:space="0" w:color="auto"/>
                <w:left w:val="none" w:sz="0" w:space="0" w:color="auto"/>
                <w:bottom w:val="none" w:sz="0" w:space="0" w:color="auto"/>
                <w:right w:val="none" w:sz="0" w:space="0" w:color="auto"/>
              </w:divBdr>
            </w:div>
            <w:div w:id="55131845">
              <w:marLeft w:val="0"/>
              <w:marRight w:val="0"/>
              <w:marTop w:val="0"/>
              <w:marBottom w:val="0"/>
              <w:divBdr>
                <w:top w:val="none" w:sz="0" w:space="0" w:color="auto"/>
                <w:left w:val="none" w:sz="0" w:space="0" w:color="auto"/>
                <w:bottom w:val="none" w:sz="0" w:space="0" w:color="auto"/>
                <w:right w:val="none" w:sz="0" w:space="0" w:color="auto"/>
              </w:divBdr>
            </w:div>
            <w:div w:id="765155354">
              <w:marLeft w:val="0"/>
              <w:marRight w:val="0"/>
              <w:marTop w:val="0"/>
              <w:marBottom w:val="0"/>
              <w:divBdr>
                <w:top w:val="none" w:sz="0" w:space="0" w:color="auto"/>
                <w:left w:val="none" w:sz="0" w:space="0" w:color="auto"/>
                <w:bottom w:val="none" w:sz="0" w:space="0" w:color="auto"/>
                <w:right w:val="none" w:sz="0" w:space="0" w:color="auto"/>
              </w:divBdr>
            </w:div>
            <w:div w:id="127741911">
              <w:marLeft w:val="0"/>
              <w:marRight w:val="0"/>
              <w:marTop w:val="0"/>
              <w:marBottom w:val="0"/>
              <w:divBdr>
                <w:top w:val="none" w:sz="0" w:space="0" w:color="auto"/>
                <w:left w:val="none" w:sz="0" w:space="0" w:color="auto"/>
                <w:bottom w:val="none" w:sz="0" w:space="0" w:color="auto"/>
                <w:right w:val="none" w:sz="0" w:space="0" w:color="auto"/>
              </w:divBdr>
            </w:div>
            <w:div w:id="1802071256">
              <w:marLeft w:val="0"/>
              <w:marRight w:val="0"/>
              <w:marTop w:val="0"/>
              <w:marBottom w:val="0"/>
              <w:divBdr>
                <w:top w:val="none" w:sz="0" w:space="0" w:color="auto"/>
                <w:left w:val="none" w:sz="0" w:space="0" w:color="auto"/>
                <w:bottom w:val="none" w:sz="0" w:space="0" w:color="auto"/>
                <w:right w:val="none" w:sz="0" w:space="0" w:color="auto"/>
              </w:divBdr>
            </w:div>
            <w:div w:id="1342201779">
              <w:marLeft w:val="0"/>
              <w:marRight w:val="0"/>
              <w:marTop w:val="0"/>
              <w:marBottom w:val="0"/>
              <w:divBdr>
                <w:top w:val="none" w:sz="0" w:space="0" w:color="auto"/>
                <w:left w:val="none" w:sz="0" w:space="0" w:color="auto"/>
                <w:bottom w:val="none" w:sz="0" w:space="0" w:color="auto"/>
                <w:right w:val="none" w:sz="0" w:space="0" w:color="auto"/>
              </w:divBdr>
            </w:div>
            <w:div w:id="2040081957">
              <w:marLeft w:val="0"/>
              <w:marRight w:val="0"/>
              <w:marTop w:val="0"/>
              <w:marBottom w:val="0"/>
              <w:divBdr>
                <w:top w:val="none" w:sz="0" w:space="0" w:color="auto"/>
                <w:left w:val="none" w:sz="0" w:space="0" w:color="auto"/>
                <w:bottom w:val="none" w:sz="0" w:space="0" w:color="auto"/>
                <w:right w:val="none" w:sz="0" w:space="0" w:color="auto"/>
              </w:divBdr>
            </w:div>
            <w:div w:id="1332635974">
              <w:marLeft w:val="0"/>
              <w:marRight w:val="0"/>
              <w:marTop w:val="0"/>
              <w:marBottom w:val="0"/>
              <w:divBdr>
                <w:top w:val="none" w:sz="0" w:space="0" w:color="auto"/>
                <w:left w:val="none" w:sz="0" w:space="0" w:color="auto"/>
                <w:bottom w:val="none" w:sz="0" w:space="0" w:color="auto"/>
                <w:right w:val="none" w:sz="0" w:space="0" w:color="auto"/>
              </w:divBdr>
            </w:div>
            <w:div w:id="1150290643">
              <w:marLeft w:val="0"/>
              <w:marRight w:val="0"/>
              <w:marTop w:val="0"/>
              <w:marBottom w:val="0"/>
              <w:divBdr>
                <w:top w:val="none" w:sz="0" w:space="0" w:color="auto"/>
                <w:left w:val="none" w:sz="0" w:space="0" w:color="auto"/>
                <w:bottom w:val="none" w:sz="0" w:space="0" w:color="auto"/>
                <w:right w:val="none" w:sz="0" w:space="0" w:color="auto"/>
              </w:divBdr>
            </w:div>
            <w:div w:id="1286230965">
              <w:marLeft w:val="0"/>
              <w:marRight w:val="0"/>
              <w:marTop w:val="0"/>
              <w:marBottom w:val="0"/>
              <w:divBdr>
                <w:top w:val="none" w:sz="0" w:space="0" w:color="auto"/>
                <w:left w:val="none" w:sz="0" w:space="0" w:color="auto"/>
                <w:bottom w:val="none" w:sz="0" w:space="0" w:color="auto"/>
                <w:right w:val="none" w:sz="0" w:space="0" w:color="auto"/>
              </w:divBdr>
            </w:div>
            <w:div w:id="1560242754">
              <w:marLeft w:val="0"/>
              <w:marRight w:val="0"/>
              <w:marTop w:val="0"/>
              <w:marBottom w:val="0"/>
              <w:divBdr>
                <w:top w:val="none" w:sz="0" w:space="0" w:color="auto"/>
                <w:left w:val="none" w:sz="0" w:space="0" w:color="auto"/>
                <w:bottom w:val="none" w:sz="0" w:space="0" w:color="auto"/>
                <w:right w:val="none" w:sz="0" w:space="0" w:color="auto"/>
              </w:divBdr>
            </w:div>
            <w:div w:id="537086572">
              <w:marLeft w:val="0"/>
              <w:marRight w:val="0"/>
              <w:marTop w:val="0"/>
              <w:marBottom w:val="0"/>
              <w:divBdr>
                <w:top w:val="none" w:sz="0" w:space="0" w:color="auto"/>
                <w:left w:val="none" w:sz="0" w:space="0" w:color="auto"/>
                <w:bottom w:val="none" w:sz="0" w:space="0" w:color="auto"/>
                <w:right w:val="none" w:sz="0" w:space="0" w:color="auto"/>
              </w:divBdr>
            </w:div>
            <w:div w:id="740106509">
              <w:marLeft w:val="0"/>
              <w:marRight w:val="0"/>
              <w:marTop w:val="0"/>
              <w:marBottom w:val="0"/>
              <w:divBdr>
                <w:top w:val="none" w:sz="0" w:space="0" w:color="auto"/>
                <w:left w:val="none" w:sz="0" w:space="0" w:color="auto"/>
                <w:bottom w:val="none" w:sz="0" w:space="0" w:color="auto"/>
                <w:right w:val="none" w:sz="0" w:space="0" w:color="auto"/>
              </w:divBdr>
            </w:div>
            <w:div w:id="1897812393">
              <w:marLeft w:val="0"/>
              <w:marRight w:val="0"/>
              <w:marTop w:val="0"/>
              <w:marBottom w:val="0"/>
              <w:divBdr>
                <w:top w:val="none" w:sz="0" w:space="0" w:color="auto"/>
                <w:left w:val="none" w:sz="0" w:space="0" w:color="auto"/>
                <w:bottom w:val="none" w:sz="0" w:space="0" w:color="auto"/>
                <w:right w:val="none" w:sz="0" w:space="0" w:color="auto"/>
              </w:divBdr>
            </w:div>
            <w:div w:id="1391615044">
              <w:marLeft w:val="0"/>
              <w:marRight w:val="0"/>
              <w:marTop w:val="0"/>
              <w:marBottom w:val="0"/>
              <w:divBdr>
                <w:top w:val="none" w:sz="0" w:space="0" w:color="auto"/>
                <w:left w:val="none" w:sz="0" w:space="0" w:color="auto"/>
                <w:bottom w:val="none" w:sz="0" w:space="0" w:color="auto"/>
                <w:right w:val="none" w:sz="0" w:space="0" w:color="auto"/>
              </w:divBdr>
            </w:div>
            <w:div w:id="1302540666">
              <w:marLeft w:val="0"/>
              <w:marRight w:val="0"/>
              <w:marTop w:val="0"/>
              <w:marBottom w:val="0"/>
              <w:divBdr>
                <w:top w:val="none" w:sz="0" w:space="0" w:color="auto"/>
                <w:left w:val="none" w:sz="0" w:space="0" w:color="auto"/>
                <w:bottom w:val="none" w:sz="0" w:space="0" w:color="auto"/>
                <w:right w:val="none" w:sz="0" w:space="0" w:color="auto"/>
              </w:divBdr>
            </w:div>
            <w:div w:id="1145122072">
              <w:marLeft w:val="0"/>
              <w:marRight w:val="0"/>
              <w:marTop w:val="0"/>
              <w:marBottom w:val="0"/>
              <w:divBdr>
                <w:top w:val="none" w:sz="0" w:space="0" w:color="auto"/>
                <w:left w:val="none" w:sz="0" w:space="0" w:color="auto"/>
                <w:bottom w:val="none" w:sz="0" w:space="0" w:color="auto"/>
                <w:right w:val="none" w:sz="0" w:space="0" w:color="auto"/>
              </w:divBdr>
              <w:divsChild>
                <w:div w:id="597909241">
                  <w:marLeft w:val="0"/>
                  <w:marRight w:val="0"/>
                  <w:marTop w:val="0"/>
                  <w:marBottom w:val="0"/>
                  <w:divBdr>
                    <w:top w:val="none" w:sz="0" w:space="0" w:color="auto"/>
                    <w:left w:val="none" w:sz="0" w:space="0" w:color="auto"/>
                    <w:bottom w:val="none" w:sz="0" w:space="0" w:color="auto"/>
                    <w:right w:val="none" w:sz="0" w:space="0" w:color="auto"/>
                  </w:divBdr>
                </w:div>
                <w:div w:id="249389237">
                  <w:marLeft w:val="0"/>
                  <w:marRight w:val="0"/>
                  <w:marTop w:val="0"/>
                  <w:marBottom w:val="0"/>
                  <w:divBdr>
                    <w:top w:val="none" w:sz="0" w:space="0" w:color="auto"/>
                    <w:left w:val="none" w:sz="0" w:space="0" w:color="auto"/>
                    <w:bottom w:val="none" w:sz="0" w:space="0" w:color="auto"/>
                    <w:right w:val="none" w:sz="0" w:space="0" w:color="auto"/>
                  </w:divBdr>
                </w:div>
                <w:div w:id="501311783">
                  <w:marLeft w:val="0"/>
                  <w:marRight w:val="0"/>
                  <w:marTop w:val="0"/>
                  <w:marBottom w:val="0"/>
                  <w:divBdr>
                    <w:top w:val="none" w:sz="0" w:space="0" w:color="auto"/>
                    <w:left w:val="none" w:sz="0" w:space="0" w:color="auto"/>
                    <w:bottom w:val="none" w:sz="0" w:space="0" w:color="auto"/>
                    <w:right w:val="none" w:sz="0" w:space="0" w:color="auto"/>
                  </w:divBdr>
                </w:div>
                <w:div w:id="504979580">
                  <w:marLeft w:val="0"/>
                  <w:marRight w:val="0"/>
                  <w:marTop w:val="0"/>
                  <w:marBottom w:val="0"/>
                  <w:divBdr>
                    <w:top w:val="none" w:sz="0" w:space="0" w:color="auto"/>
                    <w:left w:val="none" w:sz="0" w:space="0" w:color="auto"/>
                    <w:bottom w:val="none" w:sz="0" w:space="0" w:color="auto"/>
                    <w:right w:val="none" w:sz="0" w:space="0" w:color="auto"/>
                  </w:divBdr>
                </w:div>
                <w:div w:id="131363190">
                  <w:marLeft w:val="0"/>
                  <w:marRight w:val="0"/>
                  <w:marTop w:val="0"/>
                  <w:marBottom w:val="0"/>
                  <w:divBdr>
                    <w:top w:val="none" w:sz="0" w:space="0" w:color="auto"/>
                    <w:left w:val="none" w:sz="0" w:space="0" w:color="auto"/>
                    <w:bottom w:val="none" w:sz="0" w:space="0" w:color="auto"/>
                    <w:right w:val="none" w:sz="0" w:space="0" w:color="auto"/>
                  </w:divBdr>
                </w:div>
                <w:div w:id="1623729945">
                  <w:marLeft w:val="0"/>
                  <w:marRight w:val="0"/>
                  <w:marTop w:val="0"/>
                  <w:marBottom w:val="0"/>
                  <w:divBdr>
                    <w:top w:val="none" w:sz="0" w:space="0" w:color="auto"/>
                    <w:left w:val="none" w:sz="0" w:space="0" w:color="auto"/>
                    <w:bottom w:val="none" w:sz="0" w:space="0" w:color="auto"/>
                    <w:right w:val="none" w:sz="0" w:space="0" w:color="auto"/>
                  </w:divBdr>
                </w:div>
                <w:div w:id="30039256">
                  <w:marLeft w:val="0"/>
                  <w:marRight w:val="0"/>
                  <w:marTop w:val="0"/>
                  <w:marBottom w:val="0"/>
                  <w:divBdr>
                    <w:top w:val="none" w:sz="0" w:space="0" w:color="auto"/>
                    <w:left w:val="none" w:sz="0" w:space="0" w:color="auto"/>
                    <w:bottom w:val="none" w:sz="0" w:space="0" w:color="auto"/>
                    <w:right w:val="none" w:sz="0" w:space="0" w:color="auto"/>
                  </w:divBdr>
                </w:div>
                <w:div w:id="2042120274">
                  <w:marLeft w:val="0"/>
                  <w:marRight w:val="0"/>
                  <w:marTop w:val="0"/>
                  <w:marBottom w:val="0"/>
                  <w:divBdr>
                    <w:top w:val="none" w:sz="0" w:space="0" w:color="auto"/>
                    <w:left w:val="none" w:sz="0" w:space="0" w:color="auto"/>
                    <w:bottom w:val="none" w:sz="0" w:space="0" w:color="auto"/>
                    <w:right w:val="none" w:sz="0" w:space="0" w:color="auto"/>
                  </w:divBdr>
                </w:div>
                <w:div w:id="551423026">
                  <w:marLeft w:val="0"/>
                  <w:marRight w:val="0"/>
                  <w:marTop w:val="0"/>
                  <w:marBottom w:val="0"/>
                  <w:divBdr>
                    <w:top w:val="none" w:sz="0" w:space="0" w:color="auto"/>
                    <w:left w:val="none" w:sz="0" w:space="0" w:color="auto"/>
                    <w:bottom w:val="none" w:sz="0" w:space="0" w:color="auto"/>
                    <w:right w:val="none" w:sz="0" w:space="0" w:color="auto"/>
                  </w:divBdr>
                </w:div>
                <w:div w:id="1562790421">
                  <w:marLeft w:val="0"/>
                  <w:marRight w:val="0"/>
                  <w:marTop w:val="0"/>
                  <w:marBottom w:val="0"/>
                  <w:divBdr>
                    <w:top w:val="none" w:sz="0" w:space="0" w:color="auto"/>
                    <w:left w:val="none" w:sz="0" w:space="0" w:color="auto"/>
                    <w:bottom w:val="none" w:sz="0" w:space="0" w:color="auto"/>
                    <w:right w:val="none" w:sz="0" w:space="0" w:color="auto"/>
                  </w:divBdr>
                </w:div>
                <w:div w:id="820081749">
                  <w:marLeft w:val="0"/>
                  <w:marRight w:val="0"/>
                  <w:marTop w:val="0"/>
                  <w:marBottom w:val="0"/>
                  <w:divBdr>
                    <w:top w:val="none" w:sz="0" w:space="0" w:color="auto"/>
                    <w:left w:val="none" w:sz="0" w:space="0" w:color="auto"/>
                    <w:bottom w:val="none" w:sz="0" w:space="0" w:color="auto"/>
                    <w:right w:val="none" w:sz="0" w:space="0" w:color="auto"/>
                  </w:divBdr>
                </w:div>
                <w:div w:id="183253023">
                  <w:marLeft w:val="0"/>
                  <w:marRight w:val="0"/>
                  <w:marTop w:val="0"/>
                  <w:marBottom w:val="0"/>
                  <w:divBdr>
                    <w:top w:val="none" w:sz="0" w:space="0" w:color="auto"/>
                    <w:left w:val="none" w:sz="0" w:space="0" w:color="auto"/>
                    <w:bottom w:val="none" w:sz="0" w:space="0" w:color="auto"/>
                    <w:right w:val="none" w:sz="0" w:space="0" w:color="auto"/>
                  </w:divBdr>
                </w:div>
                <w:div w:id="197663347">
                  <w:marLeft w:val="0"/>
                  <w:marRight w:val="0"/>
                  <w:marTop w:val="0"/>
                  <w:marBottom w:val="0"/>
                  <w:divBdr>
                    <w:top w:val="none" w:sz="0" w:space="0" w:color="auto"/>
                    <w:left w:val="none" w:sz="0" w:space="0" w:color="auto"/>
                    <w:bottom w:val="none" w:sz="0" w:space="0" w:color="auto"/>
                    <w:right w:val="none" w:sz="0" w:space="0" w:color="auto"/>
                  </w:divBdr>
                </w:div>
                <w:div w:id="1307054182">
                  <w:marLeft w:val="0"/>
                  <w:marRight w:val="0"/>
                  <w:marTop w:val="0"/>
                  <w:marBottom w:val="0"/>
                  <w:divBdr>
                    <w:top w:val="none" w:sz="0" w:space="0" w:color="auto"/>
                    <w:left w:val="none" w:sz="0" w:space="0" w:color="auto"/>
                    <w:bottom w:val="none" w:sz="0" w:space="0" w:color="auto"/>
                    <w:right w:val="none" w:sz="0" w:space="0" w:color="auto"/>
                  </w:divBdr>
                </w:div>
                <w:div w:id="823593934">
                  <w:marLeft w:val="0"/>
                  <w:marRight w:val="0"/>
                  <w:marTop w:val="0"/>
                  <w:marBottom w:val="0"/>
                  <w:divBdr>
                    <w:top w:val="none" w:sz="0" w:space="0" w:color="auto"/>
                    <w:left w:val="none" w:sz="0" w:space="0" w:color="auto"/>
                    <w:bottom w:val="none" w:sz="0" w:space="0" w:color="auto"/>
                    <w:right w:val="none" w:sz="0" w:space="0" w:color="auto"/>
                  </w:divBdr>
                </w:div>
                <w:div w:id="1535001934">
                  <w:marLeft w:val="0"/>
                  <w:marRight w:val="0"/>
                  <w:marTop w:val="0"/>
                  <w:marBottom w:val="0"/>
                  <w:divBdr>
                    <w:top w:val="none" w:sz="0" w:space="0" w:color="auto"/>
                    <w:left w:val="none" w:sz="0" w:space="0" w:color="auto"/>
                    <w:bottom w:val="none" w:sz="0" w:space="0" w:color="auto"/>
                    <w:right w:val="none" w:sz="0" w:space="0" w:color="auto"/>
                  </w:divBdr>
                </w:div>
                <w:div w:id="1721440351">
                  <w:marLeft w:val="0"/>
                  <w:marRight w:val="0"/>
                  <w:marTop w:val="0"/>
                  <w:marBottom w:val="0"/>
                  <w:divBdr>
                    <w:top w:val="none" w:sz="0" w:space="0" w:color="auto"/>
                    <w:left w:val="none" w:sz="0" w:space="0" w:color="auto"/>
                    <w:bottom w:val="none" w:sz="0" w:space="0" w:color="auto"/>
                    <w:right w:val="none" w:sz="0" w:space="0" w:color="auto"/>
                  </w:divBdr>
                </w:div>
                <w:div w:id="196160521">
                  <w:marLeft w:val="0"/>
                  <w:marRight w:val="0"/>
                  <w:marTop w:val="0"/>
                  <w:marBottom w:val="0"/>
                  <w:divBdr>
                    <w:top w:val="none" w:sz="0" w:space="0" w:color="auto"/>
                    <w:left w:val="none" w:sz="0" w:space="0" w:color="auto"/>
                    <w:bottom w:val="none" w:sz="0" w:space="0" w:color="auto"/>
                    <w:right w:val="none" w:sz="0" w:space="0" w:color="auto"/>
                  </w:divBdr>
                </w:div>
                <w:div w:id="1996031827">
                  <w:marLeft w:val="0"/>
                  <w:marRight w:val="0"/>
                  <w:marTop w:val="0"/>
                  <w:marBottom w:val="0"/>
                  <w:divBdr>
                    <w:top w:val="none" w:sz="0" w:space="0" w:color="auto"/>
                    <w:left w:val="none" w:sz="0" w:space="0" w:color="auto"/>
                    <w:bottom w:val="none" w:sz="0" w:space="0" w:color="auto"/>
                    <w:right w:val="none" w:sz="0" w:space="0" w:color="auto"/>
                  </w:divBdr>
                </w:div>
                <w:div w:id="267393320">
                  <w:marLeft w:val="0"/>
                  <w:marRight w:val="0"/>
                  <w:marTop w:val="0"/>
                  <w:marBottom w:val="0"/>
                  <w:divBdr>
                    <w:top w:val="none" w:sz="0" w:space="0" w:color="auto"/>
                    <w:left w:val="none" w:sz="0" w:space="0" w:color="auto"/>
                    <w:bottom w:val="none" w:sz="0" w:space="0" w:color="auto"/>
                    <w:right w:val="none" w:sz="0" w:space="0" w:color="auto"/>
                  </w:divBdr>
                </w:div>
                <w:div w:id="275216145">
                  <w:marLeft w:val="0"/>
                  <w:marRight w:val="0"/>
                  <w:marTop w:val="0"/>
                  <w:marBottom w:val="0"/>
                  <w:divBdr>
                    <w:top w:val="none" w:sz="0" w:space="0" w:color="auto"/>
                    <w:left w:val="none" w:sz="0" w:space="0" w:color="auto"/>
                    <w:bottom w:val="none" w:sz="0" w:space="0" w:color="auto"/>
                    <w:right w:val="none" w:sz="0" w:space="0" w:color="auto"/>
                  </w:divBdr>
                </w:div>
                <w:div w:id="1722561450">
                  <w:marLeft w:val="0"/>
                  <w:marRight w:val="0"/>
                  <w:marTop w:val="0"/>
                  <w:marBottom w:val="0"/>
                  <w:divBdr>
                    <w:top w:val="none" w:sz="0" w:space="0" w:color="auto"/>
                    <w:left w:val="none" w:sz="0" w:space="0" w:color="auto"/>
                    <w:bottom w:val="none" w:sz="0" w:space="0" w:color="auto"/>
                    <w:right w:val="none" w:sz="0" w:space="0" w:color="auto"/>
                  </w:divBdr>
                </w:div>
                <w:div w:id="379865554">
                  <w:marLeft w:val="0"/>
                  <w:marRight w:val="0"/>
                  <w:marTop w:val="0"/>
                  <w:marBottom w:val="0"/>
                  <w:divBdr>
                    <w:top w:val="none" w:sz="0" w:space="0" w:color="auto"/>
                    <w:left w:val="none" w:sz="0" w:space="0" w:color="auto"/>
                    <w:bottom w:val="none" w:sz="0" w:space="0" w:color="auto"/>
                    <w:right w:val="none" w:sz="0" w:space="0" w:color="auto"/>
                  </w:divBdr>
                </w:div>
                <w:div w:id="676201612">
                  <w:marLeft w:val="0"/>
                  <w:marRight w:val="0"/>
                  <w:marTop w:val="0"/>
                  <w:marBottom w:val="0"/>
                  <w:divBdr>
                    <w:top w:val="none" w:sz="0" w:space="0" w:color="auto"/>
                    <w:left w:val="none" w:sz="0" w:space="0" w:color="auto"/>
                    <w:bottom w:val="none" w:sz="0" w:space="0" w:color="auto"/>
                    <w:right w:val="none" w:sz="0" w:space="0" w:color="auto"/>
                  </w:divBdr>
                </w:div>
                <w:div w:id="2077699111">
                  <w:marLeft w:val="0"/>
                  <w:marRight w:val="0"/>
                  <w:marTop w:val="0"/>
                  <w:marBottom w:val="0"/>
                  <w:divBdr>
                    <w:top w:val="none" w:sz="0" w:space="0" w:color="auto"/>
                    <w:left w:val="none" w:sz="0" w:space="0" w:color="auto"/>
                    <w:bottom w:val="none" w:sz="0" w:space="0" w:color="auto"/>
                    <w:right w:val="none" w:sz="0" w:space="0" w:color="auto"/>
                  </w:divBdr>
                </w:div>
                <w:div w:id="1790969059">
                  <w:marLeft w:val="0"/>
                  <w:marRight w:val="0"/>
                  <w:marTop w:val="0"/>
                  <w:marBottom w:val="0"/>
                  <w:divBdr>
                    <w:top w:val="none" w:sz="0" w:space="0" w:color="auto"/>
                    <w:left w:val="none" w:sz="0" w:space="0" w:color="auto"/>
                    <w:bottom w:val="none" w:sz="0" w:space="0" w:color="auto"/>
                    <w:right w:val="none" w:sz="0" w:space="0" w:color="auto"/>
                  </w:divBdr>
                </w:div>
                <w:div w:id="2068138277">
                  <w:marLeft w:val="0"/>
                  <w:marRight w:val="0"/>
                  <w:marTop w:val="0"/>
                  <w:marBottom w:val="0"/>
                  <w:divBdr>
                    <w:top w:val="none" w:sz="0" w:space="0" w:color="auto"/>
                    <w:left w:val="none" w:sz="0" w:space="0" w:color="auto"/>
                    <w:bottom w:val="none" w:sz="0" w:space="0" w:color="auto"/>
                    <w:right w:val="none" w:sz="0" w:space="0" w:color="auto"/>
                  </w:divBdr>
                </w:div>
                <w:div w:id="1093169081">
                  <w:marLeft w:val="0"/>
                  <w:marRight w:val="0"/>
                  <w:marTop w:val="0"/>
                  <w:marBottom w:val="0"/>
                  <w:divBdr>
                    <w:top w:val="none" w:sz="0" w:space="0" w:color="auto"/>
                    <w:left w:val="none" w:sz="0" w:space="0" w:color="auto"/>
                    <w:bottom w:val="none" w:sz="0" w:space="0" w:color="auto"/>
                    <w:right w:val="none" w:sz="0" w:space="0" w:color="auto"/>
                  </w:divBdr>
                </w:div>
                <w:div w:id="1091049909">
                  <w:marLeft w:val="0"/>
                  <w:marRight w:val="0"/>
                  <w:marTop w:val="0"/>
                  <w:marBottom w:val="0"/>
                  <w:divBdr>
                    <w:top w:val="none" w:sz="0" w:space="0" w:color="auto"/>
                    <w:left w:val="none" w:sz="0" w:space="0" w:color="auto"/>
                    <w:bottom w:val="none" w:sz="0" w:space="0" w:color="auto"/>
                    <w:right w:val="none" w:sz="0" w:space="0" w:color="auto"/>
                  </w:divBdr>
                </w:div>
                <w:div w:id="1430733452">
                  <w:marLeft w:val="0"/>
                  <w:marRight w:val="0"/>
                  <w:marTop w:val="0"/>
                  <w:marBottom w:val="0"/>
                  <w:divBdr>
                    <w:top w:val="none" w:sz="0" w:space="0" w:color="auto"/>
                    <w:left w:val="none" w:sz="0" w:space="0" w:color="auto"/>
                    <w:bottom w:val="none" w:sz="0" w:space="0" w:color="auto"/>
                    <w:right w:val="none" w:sz="0" w:space="0" w:color="auto"/>
                  </w:divBdr>
                </w:div>
                <w:div w:id="142814321">
                  <w:marLeft w:val="0"/>
                  <w:marRight w:val="0"/>
                  <w:marTop w:val="0"/>
                  <w:marBottom w:val="0"/>
                  <w:divBdr>
                    <w:top w:val="none" w:sz="0" w:space="0" w:color="auto"/>
                    <w:left w:val="none" w:sz="0" w:space="0" w:color="auto"/>
                    <w:bottom w:val="none" w:sz="0" w:space="0" w:color="auto"/>
                    <w:right w:val="none" w:sz="0" w:space="0" w:color="auto"/>
                  </w:divBdr>
                </w:div>
                <w:div w:id="52199037">
                  <w:marLeft w:val="0"/>
                  <w:marRight w:val="0"/>
                  <w:marTop w:val="0"/>
                  <w:marBottom w:val="0"/>
                  <w:divBdr>
                    <w:top w:val="none" w:sz="0" w:space="0" w:color="auto"/>
                    <w:left w:val="none" w:sz="0" w:space="0" w:color="auto"/>
                    <w:bottom w:val="none" w:sz="0" w:space="0" w:color="auto"/>
                    <w:right w:val="none" w:sz="0" w:space="0" w:color="auto"/>
                  </w:divBdr>
                </w:div>
                <w:div w:id="1068574779">
                  <w:marLeft w:val="0"/>
                  <w:marRight w:val="0"/>
                  <w:marTop w:val="0"/>
                  <w:marBottom w:val="0"/>
                  <w:divBdr>
                    <w:top w:val="none" w:sz="0" w:space="0" w:color="auto"/>
                    <w:left w:val="none" w:sz="0" w:space="0" w:color="auto"/>
                    <w:bottom w:val="none" w:sz="0" w:space="0" w:color="auto"/>
                    <w:right w:val="none" w:sz="0" w:space="0" w:color="auto"/>
                  </w:divBdr>
                </w:div>
                <w:div w:id="1708750892">
                  <w:marLeft w:val="0"/>
                  <w:marRight w:val="0"/>
                  <w:marTop w:val="0"/>
                  <w:marBottom w:val="0"/>
                  <w:divBdr>
                    <w:top w:val="none" w:sz="0" w:space="0" w:color="auto"/>
                    <w:left w:val="none" w:sz="0" w:space="0" w:color="auto"/>
                    <w:bottom w:val="none" w:sz="0" w:space="0" w:color="auto"/>
                    <w:right w:val="none" w:sz="0" w:space="0" w:color="auto"/>
                  </w:divBdr>
                </w:div>
                <w:div w:id="1679380887">
                  <w:marLeft w:val="0"/>
                  <w:marRight w:val="0"/>
                  <w:marTop w:val="0"/>
                  <w:marBottom w:val="0"/>
                  <w:divBdr>
                    <w:top w:val="none" w:sz="0" w:space="0" w:color="auto"/>
                    <w:left w:val="none" w:sz="0" w:space="0" w:color="auto"/>
                    <w:bottom w:val="none" w:sz="0" w:space="0" w:color="auto"/>
                    <w:right w:val="none" w:sz="0" w:space="0" w:color="auto"/>
                  </w:divBdr>
                </w:div>
                <w:div w:id="787503802">
                  <w:marLeft w:val="0"/>
                  <w:marRight w:val="0"/>
                  <w:marTop w:val="0"/>
                  <w:marBottom w:val="0"/>
                  <w:divBdr>
                    <w:top w:val="none" w:sz="0" w:space="0" w:color="auto"/>
                    <w:left w:val="none" w:sz="0" w:space="0" w:color="auto"/>
                    <w:bottom w:val="none" w:sz="0" w:space="0" w:color="auto"/>
                    <w:right w:val="none" w:sz="0" w:space="0" w:color="auto"/>
                  </w:divBdr>
                </w:div>
                <w:div w:id="1050543313">
                  <w:marLeft w:val="0"/>
                  <w:marRight w:val="0"/>
                  <w:marTop w:val="0"/>
                  <w:marBottom w:val="0"/>
                  <w:divBdr>
                    <w:top w:val="none" w:sz="0" w:space="0" w:color="auto"/>
                    <w:left w:val="none" w:sz="0" w:space="0" w:color="auto"/>
                    <w:bottom w:val="none" w:sz="0" w:space="0" w:color="auto"/>
                    <w:right w:val="none" w:sz="0" w:space="0" w:color="auto"/>
                  </w:divBdr>
                </w:div>
                <w:div w:id="1550679996">
                  <w:marLeft w:val="0"/>
                  <w:marRight w:val="0"/>
                  <w:marTop w:val="0"/>
                  <w:marBottom w:val="0"/>
                  <w:divBdr>
                    <w:top w:val="none" w:sz="0" w:space="0" w:color="auto"/>
                    <w:left w:val="none" w:sz="0" w:space="0" w:color="auto"/>
                    <w:bottom w:val="none" w:sz="0" w:space="0" w:color="auto"/>
                    <w:right w:val="none" w:sz="0" w:space="0" w:color="auto"/>
                  </w:divBdr>
                </w:div>
                <w:div w:id="244146041">
                  <w:marLeft w:val="0"/>
                  <w:marRight w:val="0"/>
                  <w:marTop w:val="0"/>
                  <w:marBottom w:val="0"/>
                  <w:divBdr>
                    <w:top w:val="none" w:sz="0" w:space="0" w:color="auto"/>
                    <w:left w:val="none" w:sz="0" w:space="0" w:color="auto"/>
                    <w:bottom w:val="none" w:sz="0" w:space="0" w:color="auto"/>
                    <w:right w:val="none" w:sz="0" w:space="0" w:color="auto"/>
                  </w:divBdr>
                </w:div>
                <w:div w:id="1311592323">
                  <w:marLeft w:val="0"/>
                  <w:marRight w:val="0"/>
                  <w:marTop w:val="0"/>
                  <w:marBottom w:val="0"/>
                  <w:divBdr>
                    <w:top w:val="none" w:sz="0" w:space="0" w:color="auto"/>
                    <w:left w:val="none" w:sz="0" w:space="0" w:color="auto"/>
                    <w:bottom w:val="none" w:sz="0" w:space="0" w:color="auto"/>
                    <w:right w:val="none" w:sz="0" w:space="0" w:color="auto"/>
                  </w:divBdr>
                </w:div>
                <w:div w:id="116803885">
                  <w:marLeft w:val="0"/>
                  <w:marRight w:val="0"/>
                  <w:marTop w:val="0"/>
                  <w:marBottom w:val="0"/>
                  <w:divBdr>
                    <w:top w:val="none" w:sz="0" w:space="0" w:color="auto"/>
                    <w:left w:val="none" w:sz="0" w:space="0" w:color="auto"/>
                    <w:bottom w:val="none" w:sz="0" w:space="0" w:color="auto"/>
                    <w:right w:val="none" w:sz="0" w:space="0" w:color="auto"/>
                  </w:divBdr>
                </w:div>
                <w:div w:id="1732970646">
                  <w:marLeft w:val="0"/>
                  <w:marRight w:val="0"/>
                  <w:marTop w:val="0"/>
                  <w:marBottom w:val="0"/>
                  <w:divBdr>
                    <w:top w:val="none" w:sz="0" w:space="0" w:color="auto"/>
                    <w:left w:val="none" w:sz="0" w:space="0" w:color="auto"/>
                    <w:bottom w:val="none" w:sz="0" w:space="0" w:color="auto"/>
                    <w:right w:val="none" w:sz="0" w:space="0" w:color="auto"/>
                  </w:divBdr>
                </w:div>
                <w:div w:id="1803226615">
                  <w:marLeft w:val="0"/>
                  <w:marRight w:val="0"/>
                  <w:marTop w:val="0"/>
                  <w:marBottom w:val="0"/>
                  <w:divBdr>
                    <w:top w:val="none" w:sz="0" w:space="0" w:color="auto"/>
                    <w:left w:val="none" w:sz="0" w:space="0" w:color="auto"/>
                    <w:bottom w:val="none" w:sz="0" w:space="0" w:color="auto"/>
                    <w:right w:val="none" w:sz="0" w:space="0" w:color="auto"/>
                  </w:divBdr>
                </w:div>
                <w:div w:id="1353728873">
                  <w:marLeft w:val="0"/>
                  <w:marRight w:val="0"/>
                  <w:marTop w:val="0"/>
                  <w:marBottom w:val="0"/>
                  <w:divBdr>
                    <w:top w:val="none" w:sz="0" w:space="0" w:color="auto"/>
                    <w:left w:val="none" w:sz="0" w:space="0" w:color="auto"/>
                    <w:bottom w:val="none" w:sz="0" w:space="0" w:color="auto"/>
                    <w:right w:val="none" w:sz="0" w:space="0" w:color="auto"/>
                  </w:divBdr>
                </w:div>
                <w:div w:id="763377012">
                  <w:marLeft w:val="0"/>
                  <w:marRight w:val="0"/>
                  <w:marTop w:val="0"/>
                  <w:marBottom w:val="0"/>
                  <w:divBdr>
                    <w:top w:val="none" w:sz="0" w:space="0" w:color="auto"/>
                    <w:left w:val="none" w:sz="0" w:space="0" w:color="auto"/>
                    <w:bottom w:val="none" w:sz="0" w:space="0" w:color="auto"/>
                    <w:right w:val="none" w:sz="0" w:space="0" w:color="auto"/>
                  </w:divBdr>
                </w:div>
                <w:div w:id="1197544705">
                  <w:marLeft w:val="0"/>
                  <w:marRight w:val="0"/>
                  <w:marTop w:val="0"/>
                  <w:marBottom w:val="0"/>
                  <w:divBdr>
                    <w:top w:val="none" w:sz="0" w:space="0" w:color="auto"/>
                    <w:left w:val="none" w:sz="0" w:space="0" w:color="auto"/>
                    <w:bottom w:val="none" w:sz="0" w:space="0" w:color="auto"/>
                    <w:right w:val="none" w:sz="0" w:space="0" w:color="auto"/>
                  </w:divBdr>
                </w:div>
                <w:div w:id="1248922625">
                  <w:marLeft w:val="0"/>
                  <w:marRight w:val="0"/>
                  <w:marTop w:val="0"/>
                  <w:marBottom w:val="0"/>
                  <w:divBdr>
                    <w:top w:val="none" w:sz="0" w:space="0" w:color="auto"/>
                    <w:left w:val="none" w:sz="0" w:space="0" w:color="auto"/>
                    <w:bottom w:val="none" w:sz="0" w:space="0" w:color="auto"/>
                    <w:right w:val="none" w:sz="0" w:space="0" w:color="auto"/>
                  </w:divBdr>
                </w:div>
                <w:div w:id="82117191">
                  <w:marLeft w:val="0"/>
                  <w:marRight w:val="0"/>
                  <w:marTop w:val="0"/>
                  <w:marBottom w:val="0"/>
                  <w:divBdr>
                    <w:top w:val="none" w:sz="0" w:space="0" w:color="auto"/>
                    <w:left w:val="none" w:sz="0" w:space="0" w:color="auto"/>
                    <w:bottom w:val="none" w:sz="0" w:space="0" w:color="auto"/>
                    <w:right w:val="none" w:sz="0" w:space="0" w:color="auto"/>
                  </w:divBdr>
                </w:div>
                <w:div w:id="1804813339">
                  <w:marLeft w:val="0"/>
                  <w:marRight w:val="0"/>
                  <w:marTop w:val="0"/>
                  <w:marBottom w:val="0"/>
                  <w:divBdr>
                    <w:top w:val="none" w:sz="0" w:space="0" w:color="auto"/>
                    <w:left w:val="none" w:sz="0" w:space="0" w:color="auto"/>
                    <w:bottom w:val="none" w:sz="0" w:space="0" w:color="auto"/>
                    <w:right w:val="none" w:sz="0" w:space="0" w:color="auto"/>
                  </w:divBdr>
                </w:div>
                <w:div w:id="1569530859">
                  <w:marLeft w:val="0"/>
                  <w:marRight w:val="0"/>
                  <w:marTop w:val="0"/>
                  <w:marBottom w:val="0"/>
                  <w:divBdr>
                    <w:top w:val="none" w:sz="0" w:space="0" w:color="auto"/>
                    <w:left w:val="none" w:sz="0" w:space="0" w:color="auto"/>
                    <w:bottom w:val="none" w:sz="0" w:space="0" w:color="auto"/>
                    <w:right w:val="none" w:sz="0" w:space="0" w:color="auto"/>
                  </w:divBdr>
                </w:div>
                <w:div w:id="1998798849">
                  <w:marLeft w:val="0"/>
                  <w:marRight w:val="0"/>
                  <w:marTop w:val="0"/>
                  <w:marBottom w:val="0"/>
                  <w:divBdr>
                    <w:top w:val="none" w:sz="0" w:space="0" w:color="auto"/>
                    <w:left w:val="none" w:sz="0" w:space="0" w:color="auto"/>
                    <w:bottom w:val="none" w:sz="0" w:space="0" w:color="auto"/>
                    <w:right w:val="none" w:sz="0" w:space="0" w:color="auto"/>
                  </w:divBdr>
                </w:div>
                <w:div w:id="217790394">
                  <w:marLeft w:val="0"/>
                  <w:marRight w:val="0"/>
                  <w:marTop w:val="0"/>
                  <w:marBottom w:val="0"/>
                  <w:divBdr>
                    <w:top w:val="none" w:sz="0" w:space="0" w:color="auto"/>
                    <w:left w:val="none" w:sz="0" w:space="0" w:color="auto"/>
                    <w:bottom w:val="none" w:sz="0" w:space="0" w:color="auto"/>
                    <w:right w:val="none" w:sz="0" w:space="0" w:color="auto"/>
                  </w:divBdr>
                </w:div>
                <w:div w:id="47188542">
                  <w:marLeft w:val="0"/>
                  <w:marRight w:val="0"/>
                  <w:marTop w:val="0"/>
                  <w:marBottom w:val="0"/>
                  <w:divBdr>
                    <w:top w:val="none" w:sz="0" w:space="0" w:color="auto"/>
                    <w:left w:val="none" w:sz="0" w:space="0" w:color="auto"/>
                    <w:bottom w:val="none" w:sz="0" w:space="0" w:color="auto"/>
                    <w:right w:val="none" w:sz="0" w:space="0" w:color="auto"/>
                  </w:divBdr>
                </w:div>
                <w:div w:id="1787625489">
                  <w:marLeft w:val="0"/>
                  <w:marRight w:val="0"/>
                  <w:marTop w:val="0"/>
                  <w:marBottom w:val="0"/>
                  <w:divBdr>
                    <w:top w:val="none" w:sz="0" w:space="0" w:color="auto"/>
                    <w:left w:val="none" w:sz="0" w:space="0" w:color="auto"/>
                    <w:bottom w:val="none" w:sz="0" w:space="0" w:color="auto"/>
                    <w:right w:val="none" w:sz="0" w:space="0" w:color="auto"/>
                  </w:divBdr>
                </w:div>
                <w:div w:id="264122897">
                  <w:marLeft w:val="0"/>
                  <w:marRight w:val="0"/>
                  <w:marTop w:val="0"/>
                  <w:marBottom w:val="0"/>
                  <w:divBdr>
                    <w:top w:val="none" w:sz="0" w:space="0" w:color="auto"/>
                    <w:left w:val="none" w:sz="0" w:space="0" w:color="auto"/>
                    <w:bottom w:val="none" w:sz="0" w:space="0" w:color="auto"/>
                    <w:right w:val="none" w:sz="0" w:space="0" w:color="auto"/>
                  </w:divBdr>
                </w:div>
                <w:div w:id="1515531891">
                  <w:marLeft w:val="0"/>
                  <w:marRight w:val="0"/>
                  <w:marTop w:val="0"/>
                  <w:marBottom w:val="0"/>
                  <w:divBdr>
                    <w:top w:val="none" w:sz="0" w:space="0" w:color="auto"/>
                    <w:left w:val="none" w:sz="0" w:space="0" w:color="auto"/>
                    <w:bottom w:val="none" w:sz="0" w:space="0" w:color="auto"/>
                    <w:right w:val="none" w:sz="0" w:space="0" w:color="auto"/>
                  </w:divBdr>
                </w:div>
                <w:div w:id="387923851">
                  <w:marLeft w:val="0"/>
                  <w:marRight w:val="0"/>
                  <w:marTop w:val="0"/>
                  <w:marBottom w:val="0"/>
                  <w:divBdr>
                    <w:top w:val="none" w:sz="0" w:space="0" w:color="auto"/>
                    <w:left w:val="none" w:sz="0" w:space="0" w:color="auto"/>
                    <w:bottom w:val="none" w:sz="0" w:space="0" w:color="auto"/>
                    <w:right w:val="none" w:sz="0" w:space="0" w:color="auto"/>
                  </w:divBdr>
                </w:div>
                <w:div w:id="1536194295">
                  <w:marLeft w:val="0"/>
                  <w:marRight w:val="0"/>
                  <w:marTop w:val="0"/>
                  <w:marBottom w:val="0"/>
                  <w:divBdr>
                    <w:top w:val="none" w:sz="0" w:space="0" w:color="auto"/>
                    <w:left w:val="none" w:sz="0" w:space="0" w:color="auto"/>
                    <w:bottom w:val="none" w:sz="0" w:space="0" w:color="auto"/>
                    <w:right w:val="none" w:sz="0" w:space="0" w:color="auto"/>
                  </w:divBdr>
                </w:div>
                <w:div w:id="247888381">
                  <w:marLeft w:val="0"/>
                  <w:marRight w:val="0"/>
                  <w:marTop w:val="0"/>
                  <w:marBottom w:val="0"/>
                  <w:divBdr>
                    <w:top w:val="none" w:sz="0" w:space="0" w:color="auto"/>
                    <w:left w:val="none" w:sz="0" w:space="0" w:color="auto"/>
                    <w:bottom w:val="none" w:sz="0" w:space="0" w:color="auto"/>
                    <w:right w:val="none" w:sz="0" w:space="0" w:color="auto"/>
                  </w:divBdr>
                </w:div>
                <w:div w:id="2125687322">
                  <w:marLeft w:val="0"/>
                  <w:marRight w:val="0"/>
                  <w:marTop w:val="0"/>
                  <w:marBottom w:val="0"/>
                  <w:divBdr>
                    <w:top w:val="none" w:sz="0" w:space="0" w:color="auto"/>
                    <w:left w:val="none" w:sz="0" w:space="0" w:color="auto"/>
                    <w:bottom w:val="none" w:sz="0" w:space="0" w:color="auto"/>
                    <w:right w:val="none" w:sz="0" w:space="0" w:color="auto"/>
                  </w:divBdr>
                </w:div>
                <w:div w:id="315376933">
                  <w:marLeft w:val="0"/>
                  <w:marRight w:val="0"/>
                  <w:marTop w:val="0"/>
                  <w:marBottom w:val="0"/>
                  <w:divBdr>
                    <w:top w:val="none" w:sz="0" w:space="0" w:color="auto"/>
                    <w:left w:val="none" w:sz="0" w:space="0" w:color="auto"/>
                    <w:bottom w:val="none" w:sz="0" w:space="0" w:color="auto"/>
                    <w:right w:val="none" w:sz="0" w:space="0" w:color="auto"/>
                  </w:divBdr>
                </w:div>
                <w:div w:id="869995460">
                  <w:marLeft w:val="0"/>
                  <w:marRight w:val="0"/>
                  <w:marTop w:val="0"/>
                  <w:marBottom w:val="0"/>
                  <w:divBdr>
                    <w:top w:val="none" w:sz="0" w:space="0" w:color="auto"/>
                    <w:left w:val="none" w:sz="0" w:space="0" w:color="auto"/>
                    <w:bottom w:val="none" w:sz="0" w:space="0" w:color="auto"/>
                    <w:right w:val="none" w:sz="0" w:space="0" w:color="auto"/>
                  </w:divBdr>
                </w:div>
                <w:div w:id="1192574072">
                  <w:marLeft w:val="0"/>
                  <w:marRight w:val="0"/>
                  <w:marTop w:val="0"/>
                  <w:marBottom w:val="0"/>
                  <w:divBdr>
                    <w:top w:val="none" w:sz="0" w:space="0" w:color="auto"/>
                    <w:left w:val="none" w:sz="0" w:space="0" w:color="auto"/>
                    <w:bottom w:val="none" w:sz="0" w:space="0" w:color="auto"/>
                    <w:right w:val="none" w:sz="0" w:space="0" w:color="auto"/>
                  </w:divBdr>
                </w:div>
                <w:div w:id="1388800017">
                  <w:marLeft w:val="0"/>
                  <w:marRight w:val="0"/>
                  <w:marTop w:val="0"/>
                  <w:marBottom w:val="0"/>
                  <w:divBdr>
                    <w:top w:val="none" w:sz="0" w:space="0" w:color="auto"/>
                    <w:left w:val="none" w:sz="0" w:space="0" w:color="auto"/>
                    <w:bottom w:val="none" w:sz="0" w:space="0" w:color="auto"/>
                    <w:right w:val="none" w:sz="0" w:space="0" w:color="auto"/>
                  </w:divBdr>
                </w:div>
                <w:div w:id="1971397966">
                  <w:marLeft w:val="0"/>
                  <w:marRight w:val="0"/>
                  <w:marTop w:val="0"/>
                  <w:marBottom w:val="0"/>
                  <w:divBdr>
                    <w:top w:val="none" w:sz="0" w:space="0" w:color="auto"/>
                    <w:left w:val="none" w:sz="0" w:space="0" w:color="auto"/>
                    <w:bottom w:val="none" w:sz="0" w:space="0" w:color="auto"/>
                    <w:right w:val="none" w:sz="0" w:space="0" w:color="auto"/>
                  </w:divBdr>
                </w:div>
                <w:div w:id="1065445369">
                  <w:marLeft w:val="0"/>
                  <w:marRight w:val="0"/>
                  <w:marTop w:val="0"/>
                  <w:marBottom w:val="0"/>
                  <w:divBdr>
                    <w:top w:val="none" w:sz="0" w:space="0" w:color="auto"/>
                    <w:left w:val="none" w:sz="0" w:space="0" w:color="auto"/>
                    <w:bottom w:val="none" w:sz="0" w:space="0" w:color="auto"/>
                    <w:right w:val="none" w:sz="0" w:space="0" w:color="auto"/>
                  </w:divBdr>
                </w:div>
                <w:div w:id="1658024969">
                  <w:marLeft w:val="0"/>
                  <w:marRight w:val="0"/>
                  <w:marTop w:val="0"/>
                  <w:marBottom w:val="0"/>
                  <w:divBdr>
                    <w:top w:val="none" w:sz="0" w:space="0" w:color="auto"/>
                    <w:left w:val="none" w:sz="0" w:space="0" w:color="auto"/>
                    <w:bottom w:val="none" w:sz="0" w:space="0" w:color="auto"/>
                    <w:right w:val="none" w:sz="0" w:space="0" w:color="auto"/>
                  </w:divBdr>
                </w:div>
                <w:div w:id="951782113">
                  <w:marLeft w:val="0"/>
                  <w:marRight w:val="0"/>
                  <w:marTop w:val="0"/>
                  <w:marBottom w:val="0"/>
                  <w:divBdr>
                    <w:top w:val="none" w:sz="0" w:space="0" w:color="auto"/>
                    <w:left w:val="none" w:sz="0" w:space="0" w:color="auto"/>
                    <w:bottom w:val="none" w:sz="0" w:space="0" w:color="auto"/>
                    <w:right w:val="none" w:sz="0" w:space="0" w:color="auto"/>
                  </w:divBdr>
                </w:div>
                <w:div w:id="1782336726">
                  <w:marLeft w:val="0"/>
                  <w:marRight w:val="0"/>
                  <w:marTop w:val="0"/>
                  <w:marBottom w:val="0"/>
                  <w:divBdr>
                    <w:top w:val="none" w:sz="0" w:space="0" w:color="auto"/>
                    <w:left w:val="none" w:sz="0" w:space="0" w:color="auto"/>
                    <w:bottom w:val="none" w:sz="0" w:space="0" w:color="auto"/>
                    <w:right w:val="none" w:sz="0" w:space="0" w:color="auto"/>
                  </w:divBdr>
                </w:div>
                <w:div w:id="981933934">
                  <w:marLeft w:val="0"/>
                  <w:marRight w:val="0"/>
                  <w:marTop w:val="0"/>
                  <w:marBottom w:val="0"/>
                  <w:divBdr>
                    <w:top w:val="none" w:sz="0" w:space="0" w:color="auto"/>
                    <w:left w:val="none" w:sz="0" w:space="0" w:color="auto"/>
                    <w:bottom w:val="none" w:sz="0" w:space="0" w:color="auto"/>
                    <w:right w:val="none" w:sz="0" w:space="0" w:color="auto"/>
                  </w:divBdr>
                </w:div>
                <w:div w:id="1402750774">
                  <w:marLeft w:val="0"/>
                  <w:marRight w:val="0"/>
                  <w:marTop w:val="0"/>
                  <w:marBottom w:val="0"/>
                  <w:divBdr>
                    <w:top w:val="none" w:sz="0" w:space="0" w:color="auto"/>
                    <w:left w:val="none" w:sz="0" w:space="0" w:color="auto"/>
                    <w:bottom w:val="none" w:sz="0" w:space="0" w:color="auto"/>
                    <w:right w:val="none" w:sz="0" w:space="0" w:color="auto"/>
                  </w:divBdr>
                </w:div>
                <w:div w:id="2109960230">
                  <w:marLeft w:val="0"/>
                  <w:marRight w:val="0"/>
                  <w:marTop w:val="0"/>
                  <w:marBottom w:val="0"/>
                  <w:divBdr>
                    <w:top w:val="none" w:sz="0" w:space="0" w:color="auto"/>
                    <w:left w:val="none" w:sz="0" w:space="0" w:color="auto"/>
                    <w:bottom w:val="none" w:sz="0" w:space="0" w:color="auto"/>
                    <w:right w:val="none" w:sz="0" w:space="0" w:color="auto"/>
                  </w:divBdr>
                </w:div>
                <w:div w:id="434908231">
                  <w:marLeft w:val="0"/>
                  <w:marRight w:val="0"/>
                  <w:marTop w:val="0"/>
                  <w:marBottom w:val="0"/>
                  <w:divBdr>
                    <w:top w:val="none" w:sz="0" w:space="0" w:color="auto"/>
                    <w:left w:val="none" w:sz="0" w:space="0" w:color="auto"/>
                    <w:bottom w:val="none" w:sz="0" w:space="0" w:color="auto"/>
                    <w:right w:val="none" w:sz="0" w:space="0" w:color="auto"/>
                  </w:divBdr>
                </w:div>
                <w:div w:id="736324417">
                  <w:marLeft w:val="0"/>
                  <w:marRight w:val="0"/>
                  <w:marTop w:val="0"/>
                  <w:marBottom w:val="0"/>
                  <w:divBdr>
                    <w:top w:val="none" w:sz="0" w:space="0" w:color="auto"/>
                    <w:left w:val="none" w:sz="0" w:space="0" w:color="auto"/>
                    <w:bottom w:val="none" w:sz="0" w:space="0" w:color="auto"/>
                    <w:right w:val="none" w:sz="0" w:space="0" w:color="auto"/>
                  </w:divBdr>
                </w:div>
                <w:div w:id="973146724">
                  <w:marLeft w:val="0"/>
                  <w:marRight w:val="0"/>
                  <w:marTop w:val="0"/>
                  <w:marBottom w:val="0"/>
                  <w:divBdr>
                    <w:top w:val="none" w:sz="0" w:space="0" w:color="auto"/>
                    <w:left w:val="none" w:sz="0" w:space="0" w:color="auto"/>
                    <w:bottom w:val="none" w:sz="0" w:space="0" w:color="auto"/>
                    <w:right w:val="none" w:sz="0" w:space="0" w:color="auto"/>
                  </w:divBdr>
                </w:div>
                <w:div w:id="733047146">
                  <w:marLeft w:val="0"/>
                  <w:marRight w:val="0"/>
                  <w:marTop w:val="0"/>
                  <w:marBottom w:val="0"/>
                  <w:divBdr>
                    <w:top w:val="none" w:sz="0" w:space="0" w:color="auto"/>
                    <w:left w:val="none" w:sz="0" w:space="0" w:color="auto"/>
                    <w:bottom w:val="none" w:sz="0" w:space="0" w:color="auto"/>
                    <w:right w:val="none" w:sz="0" w:space="0" w:color="auto"/>
                  </w:divBdr>
                </w:div>
                <w:div w:id="1080444160">
                  <w:marLeft w:val="0"/>
                  <w:marRight w:val="0"/>
                  <w:marTop w:val="0"/>
                  <w:marBottom w:val="0"/>
                  <w:divBdr>
                    <w:top w:val="none" w:sz="0" w:space="0" w:color="auto"/>
                    <w:left w:val="none" w:sz="0" w:space="0" w:color="auto"/>
                    <w:bottom w:val="none" w:sz="0" w:space="0" w:color="auto"/>
                    <w:right w:val="none" w:sz="0" w:space="0" w:color="auto"/>
                  </w:divBdr>
                </w:div>
                <w:div w:id="822504511">
                  <w:marLeft w:val="0"/>
                  <w:marRight w:val="0"/>
                  <w:marTop w:val="0"/>
                  <w:marBottom w:val="0"/>
                  <w:divBdr>
                    <w:top w:val="none" w:sz="0" w:space="0" w:color="auto"/>
                    <w:left w:val="none" w:sz="0" w:space="0" w:color="auto"/>
                    <w:bottom w:val="none" w:sz="0" w:space="0" w:color="auto"/>
                    <w:right w:val="none" w:sz="0" w:space="0" w:color="auto"/>
                  </w:divBdr>
                </w:div>
                <w:div w:id="1654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571">
          <w:marLeft w:val="0"/>
          <w:marRight w:val="0"/>
          <w:marTop w:val="0"/>
          <w:marBottom w:val="0"/>
          <w:divBdr>
            <w:top w:val="none" w:sz="0" w:space="0" w:color="auto"/>
            <w:left w:val="none" w:sz="0" w:space="0" w:color="auto"/>
            <w:bottom w:val="none" w:sz="0" w:space="0" w:color="auto"/>
            <w:right w:val="none" w:sz="0" w:space="0" w:color="auto"/>
          </w:divBdr>
          <w:divsChild>
            <w:div w:id="333070971">
              <w:marLeft w:val="0"/>
              <w:marRight w:val="0"/>
              <w:marTop w:val="0"/>
              <w:marBottom w:val="0"/>
              <w:divBdr>
                <w:top w:val="none" w:sz="0" w:space="0" w:color="auto"/>
                <w:left w:val="none" w:sz="0" w:space="0" w:color="auto"/>
                <w:bottom w:val="none" w:sz="0" w:space="0" w:color="auto"/>
                <w:right w:val="none" w:sz="0" w:space="0" w:color="auto"/>
              </w:divBdr>
            </w:div>
            <w:div w:id="1952585385">
              <w:marLeft w:val="0"/>
              <w:marRight w:val="0"/>
              <w:marTop w:val="0"/>
              <w:marBottom w:val="0"/>
              <w:divBdr>
                <w:top w:val="none" w:sz="0" w:space="0" w:color="auto"/>
                <w:left w:val="none" w:sz="0" w:space="0" w:color="auto"/>
                <w:bottom w:val="none" w:sz="0" w:space="0" w:color="auto"/>
                <w:right w:val="none" w:sz="0" w:space="0" w:color="auto"/>
              </w:divBdr>
            </w:div>
            <w:div w:id="1722513488">
              <w:marLeft w:val="0"/>
              <w:marRight w:val="0"/>
              <w:marTop w:val="0"/>
              <w:marBottom w:val="0"/>
              <w:divBdr>
                <w:top w:val="none" w:sz="0" w:space="0" w:color="auto"/>
                <w:left w:val="none" w:sz="0" w:space="0" w:color="auto"/>
                <w:bottom w:val="none" w:sz="0" w:space="0" w:color="auto"/>
                <w:right w:val="none" w:sz="0" w:space="0" w:color="auto"/>
              </w:divBdr>
            </w:div>
            <w:div w:id="1282763702">
              <w:marLeft w:val="0"/>
              <w:marRight w:val="0"/>
              <w:marTop w:val="0"/>
              <w:marBottom w:val="0"/>
              <w:divBdr>
                <w:top w:val="none" w:sz="0" w:space="0" w:color="auto"/>
                <w:left w:val="none" w:sz="0" w:space="0" w:color="auto"/>
                <w:bottom w:val="none" w:sz="0" w:space="0" w:color="auto"/>
                <w:right w:val="none" w:sz="0" w:space="0" w:color="auto"/>
              </w:divBdr>
            </w:div>
            <w:div w:id="1111625914">
              <w:marLeft w:val="0"/>
              <w:marRight w:val="0"/>
              <w:marTop w:val="0"/>
              <w:marBottom w:val="0"/>
              <w:divBdr>
                <w:top w:val="none" w:sz="0" w:space="0" w:color="auto"/>
                <w:left w:val="none" w:sz="0" w:space="0" w:color="auto"/>
                <w:bottom w:val="none" w:sz="0" w:space="0" w:color="auto"/>
                <w:right w:val="none" w:sz="0" w:space="0" w:color="auto"/>
              </w:divBdr>
            </w:div>
            <w:div w:id="939222670">
              <w:marLeft w:val="0"/>
              <w:marRight w:val="0"/>
              <w:marTop w:val="0"/>
              <w:marBottom w:val="0"/>
              <w:divBdr>
                <w:top w:val="none" w:sz="0" w:space="0" w:color="auto"/>
                <w:left w:val="none" w:sz="0" w:space="0" w:color="auto"/>
                <w:bottom w:val="none" w:sz="0" w:space="0" w:color="auto"/>
                <w:right w:val="none" w:sz="0" w:space="0" w:color="auto"/>
              </w:divBdr>
            </w:div>
            <w:div w:id="1811551529">
              <w:marLeft w:val="0"/>
              <w:marRight w:val="0"/>
              <w:marTop w:val="0"/>
              <w:marBottom w:val="0"/>
              <w:divBdr>
                <w:top w:val="none" w:sz="0" w:space="0" w:color="auto"/>
                <w:left w:val="none" w:sz="0" w:space="0" w:color="auto"/>
                <w:bottom w:val="none" w:sz="0" w:space="0" w:color="auto"/>
                <w:right w:val="none" w:sz="0" w:space="0" w:color="auto"/>
              </w:divBdr>
            </w:div>
            <w:div w:id="1605574160">
              <w:marLeft w:val="0"/>
              <w:marRight w:val="0"/>
              <w:marTop w:val="0"/>
              <w:marBottom w:val="0"/>
              <w:divBdr>
                <w:top w:val="none" w:sz="0" w:space="0" w:color="auto"/>
                <w:left w:val="none" w:sz="0" w:space="0" w:color="auto"/>
                <w:bottom w:val="none" w:sz="0" w:space="0" w:color="auto"/>
                <w:right w:val="none" w:sz="0" w:space="0" w:color="auto"/>
              </w:divBdr>
            </w:div>
            <w:div w:id="1520771795">
              <w:marLeft w:val="0"/>
              <w:marRight w:val="0"/>
              <w:marTop w:val="0"/>
              <w:marBottom w:val="0"/>
              <w:divBdr>
                <w:top w:val="none" w:sz="0" w:space="0" w:color="auto"/>
                <w:left w:val="none" w:sz="0" w:space="0" w:color="auto"/>
                <w:bottom w:val="none" w:sz="0" w:space="0" w:color="auto"/>
                <w:right w:val="none" w:sz="0" w:space="0" w:color="auto"/>
              </w:divBdr>
            </w:div>
            <w:div w:id="24257587">
              <w:marLeft w:val="0"/>
              <w:marRight w:val="0"/>
              <w:marTop w:val="0"/>
              <w:marBottom w:val="0"/>
              <w:divBdr>
                <w:top w:val="none" w:sz="0" w:space="0" w:color="auto"/>
                <w:left w:val="none" w:sz="0" w:space="0" w:color="auto"/>
                <w:bottom w:val="none" w:sz="0" w:space="0" w:color="auto"/>
                <w:right w:val="none" w:sz="0" w:space="0" w:color="auto"/>
              </w:divBdr>
            </w:div>
            <w:div w:id="1332757027">
              <w:marLeft w:val="0"/>
              <w:marRight w:val="0"/>
              <w:marTop w:val="0"/>
              <w:marBottom w:val="0"/>
              <w:divBdr>
                <w:top w:val="none" w:sz="0" w:space="0" w:color="auto"/>
                <w:left w:val="none" w:sz="0" w:space="0" w:color="auto"/>
                <w:bottom w:val="none" w:sz="0" w:space="0" w:color="auto"/>
                <w:right w:val="none" w:sz="0" w:space="0" w:color="auto"/>
              </w:divBdr>
            </w:div>
            <w:div w:id="1411929637">
              <w:marLeft w:val="0"/>
              <w:marRight w:val="0"/>
              <w:marTop w:val="0"/>
              <w:marBottom w:val="0"/>
              <w:divBdr>
                <w:top w:val="none" w:sz="0" w:space="0" w:color="auto"/>
                <w:left w:val="none" w:sz="0" w:space="0" w:color="auto"/>
                <w:bottom w:val="none" w:sz="0" w:space="0" w:color="auto"/>
                <w:right w:val="none" w:sz="0" w:space="0" w:color="auto"/>
              </w:divBdr>
            </w:div>
            <w:div w:id="2067873379">
              <w:marLeft w:val="0"/>
              <w:marRight w:val="0"/>
              <w:marTop w:val="0"/>
              <w:marBottom w:val="0"/>
              <w:divBdr>
                <w:top w:val="none" w:sz="0" w:space="0" w:color="auto"/>
                <w:left w:val="none" w:sz="0" w:space="0" w:color="auto"/>
                <w:bottom w:val="none" w:sz="0" w:space="0" w:color="auto"/>
                <w:right w:val="none" w:sz="0" w:space="0" w:color="auto"/>
              </w:divBdr>
            </w:div>
            <w:div w:id="1772168077">
              <w:marLeft w:val="0"/>
              <w:marRight w:val="0"/>
              <w:marTop w:val="0"/>
              <w:marBottom w:val="0"/>
              <w:divBdr>
                <w:top w:val="none" w:sz="0" w:space="0" w:color="auto"/>
                <w:left w:val="none" w:sz="0" w:space="0" w:color="auto"/>
                <w:bottom w:val="none" w:sz="0" w:space="0" w:color="auto"/>
                <w:right w:val="none" w:sz="0" w:space="0" w:color="auto"/>
              </w:divBdr>
            </w:div>
            <w:div w:id="785386360">
              <w:marLeft w:val="0"/>
              <w:marRight w:val="0"/>
              <w:marTop w:val="0"/>
              <w:marBottom w:val="0"/>
              <w:divBdr>
                <w:top w:val="none" w:sz="0" w:space="0" w:color="auto"/>
                <w:left w:val="none" w:sz="0" w:space="0" w:color="auto"/>
                <w:bottom w:val="none" w:sz="0" w:space="0" w:color="auto"/>
                <w:right w:val="none" w:sz="0" w:space="0" w:color="auto"/>
              </w:divBdr>
              <w:divsChild>
                <w:div w:id="1987928147">
                  <w:marLeft w:val="0"/>
                  <w:marRight w:val="0"/>
                  <w:marTop w:val="0"/>
                  <w:marBottom w:val="0"/>
                  <w:divBdr>
                    <w:top w:val="none" w:sz="0" w:space="0" w:color="auto"/>
                    <w:left w:val="none" w:sz="0" w:space="0" w:color="auto"/>
                    <w:bottom w:val="none" w:sz="0" w:space="0" w:color="auto"/>
                    <w:right w:val="none" w:sz="0" w:space="0" w:color="auto"/>
                  </w:divBdr>
                </w:div>
                <w:div w:id="2052879365">
                  <w:marLeft w:val="0"/>
                  <w:marRight w:val="0"/>
                  <w:marTop w:val="0"/>
                  <w:marBottom w:val="0"/>
                  <w:divBdr>
                    <w:top w:val="none" w:sz="0" w:space="0" w:color="auto"/>
                    <w:left w:val="none" w:sz="0" w:space="0" w:color="auto"/>
                    <w:bottom w:val="none" w:sz="0" w:space="0" w:color="auto"/>
                    <w:right w:val="none" w:sz="0" w:space="0" w:color="auto"/>
                  </w:divBdr>
                </w:div>
                <w:div w:id="2116825624">
                  <w:marLeft w:val="0"/>
                  <w:marRight w:val="0"/>
                  <w:marTop w:val="0"/>
                  <w:marBottom w:val="0"/>
                  <w:divBdr>
                    <w:top w:val="none" w:sz="0" w:space="0" w:color="auto"/>
                    <w:left w:val="none" w:sz="0" w:space="0" w:color="auto"/>
                    <w:bottom w:val="none" w:sz="0" w:space="0" w:color="auto"/>
                    <w:right w:val="none" w:sz="0" w:space="0" w:color="auto"/>
                  </w:divBdr>
                </w:div>
                <w:div w:id="1427193238">
                  <w:marLeft w:val="0"/>
                  <w:marRight w:val="0"/>
                  <w:marTop w:val="0"/>
                  <w:marBottom w:val="0"/>
                  <w:divBdr>
                    <w:top w:val="none" w:sz="0" w:space="0" w:color="auto"/>
                    <w:left w:val="none" w:sz="0" w:space="0" w:color="auto"/>
                    <w:bottom w:val="none" w:sz="0" w:space="0" w:color="auto"/>
                    <w:right w:val="none" w:sz="0" w:space="0" w:color="auto"/>
                  </w:divBdr>
                </w:div>
                <w:div w:id="1197085318">
                  <w:marLeft w:val="0"/>
                  <w:marRight w:val="0"/>
                  <w:marTop w:val="0"/>
                  <w:marBottom w:val="0"/>
                  <w:divBdr>
                    <w:top w:val="none" w:sz="0" w:space="0" w:color="auto"/>
                    <w:left w:val="none" w:sz="0" w:space="0" w:color="auto"/>
                    <w:bottom w:val="none" w:sz="0" w:space="0" w:color="auto"/>
                    <w:right w:val="none" w:sz="0" w:space="0" w:color="auto"/>
                  </w:divBdr>
                </w:div>
                <w:div w:id="707217903">
                  <w:marLeft w:val="0"/>
                  <w:marRight w:val="0"/>
                  <w:marTop w:val="0"/>
                  <w:marBottom w:val="0"/>
                  <w:divBdr>
                    <w:top w:val="none" w:sz="0" w:space="0" w:color="auto"/>
                    <w:left w:val="none" w:sz="0" w:space="0" w:color="auto"/>
                    <w:bottom w:val="none" w:sz="0" w:space="0" w:color="auto"/>
                    <w:right w:val="none" w:sz="0" w:space="0" w:color="auto"/>
                  </w:divBdr>
                </w:div>
                <w:div w:id="1861624576">
                  <w:marLeft w:val="0"/>
                  <w:marRight w:val="0"/>
                  <w:marTop w:val="0"/>
                  <w:marBottom w:val="0"/>
                  <w:divBdr>
                    <w:top w:val="none" w:sz="0" w:space="0" w:color="auto"/>
                    <w:left w:val="none" w:sz="0" w:space="0" w:color="auto"/>
                    <w:bottom w:val="none" w:sz="0" w:space="0" w:color="auto"/>
                    <w:right w:val="none" w:sz="0" w:space="0" w:color="auto"/>
                  </w:divBdr>
                </w:div>
                <w:div w:id="1205943639">
                  <w:marLeft w:val="0"/>
                  <w:marRight w:val="0"/>
                  <w:marTop w:val="0"/>
                  <w:marBottom w:val="0"/>
                  <w:divBdr>
                    <w:top w:val="none" w:sz="0" w:space="0" w:color="auto"/>
                    <w:left w:val="none" w:sz="0" w:space="0" w:color="auto"/>
                    <w:bottom w:val="none" w:sz="0" w:space="0" w:color="auto"/>
                    <w:right w:val="none" w:sz="0" w:space="0" w:color="auto"/>
                  </w:divBdr>
                </w:div>
                <w:div w:id="1421952713">
                  <w:marLeft w:val="0"/>
                  <w:marRight w:val="0"/>
                  <w:marTop w:val="0"/>
                  <w:marBottom w:val="0"/>
                  <w:divBdr>
                    <w:top w:val="none" w:sz="0" w:space="0" w:color="auto"/>
                    <w:left w:val="none" w:sz="0" w:space="0" w:color="auto"/>
                    <w:bottom w:val="none" w:sz="0" w:space="0" w:color="auto"/>
                    <w:right w:val="none" w:sz="0" w:space="0" w:color="auto"/>
                  </w:divBdr>
                </w:div>
                <w:div w:id="702513097">
                  <w:marLeft w:val="0"/>
                  <w:marRight w:val="0"/>
                  <w:marTop w:val="0"/>
                  <w:marBottom w:val="0"/>
                  <w:divBdr>
                    <w:top w:val="none" w:sz="0" w:space="0" w:color="auto"/>
                    <w:left w:val="none" w:sz="0" w:space="0" w:color="auto"/>
                    <w:bottom w:val="none" w:sz="0" w:space="0" w:color="auto"/>
                    <w:right w:val="none" w:sz="0" w:space="0" w:color="auto"/>
                  </w:divBdr>
                </w:div>
                <w:div w:id="55394393">
                  <w:marLeft w:val="0"/>
                  <w:marRight w:val="0"/>
                  <w:marTop w:val="0"/>
                  <w:marBottom w:val="0"/>
                  <w:divBdr>
                    <w:top w:val="none" w:sz="0" w:space="0" w:color="auto"/>
                    <w:left w:val="none" w:sz="0" w:space="0" w:color="auto"/>
                    <w:bottom w:val="none" w:sz="0" w:space="0" w:color="auto"/>
                    <w:right w:val="none" w:sz="0" w:space="0" w:color="auto"/>
                  </w:divBdr>
                </w:div>
                <w:div w:id="733545514">
                  <w:marLeft w:val="0"/>
                  <w:marRight w:val="0"/>
                  <w:marTop w:val="0"/>
                  <w:marBottom w:val="0"/>
                  <w:divBdr>
                    <w:top w:val="none" w:sz="0" w:space="0" w:color="auto"/>
                    <w:left w:val="none" w:sz="0" w:space="0" w:color="auto"/>
                    <w:bottom w:val="none" w:sz="0" w:space="0" w:color="auto"/>
                    <w:right w:val="none" w:sz="0" w:space="0" w:color="auto"/>
                  </w:divBdr>
                </w:div>
                <w:div w:id="1376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233">
          <w:marLeft w:val="0"/>
          <w:marRight w:val="0"/>
          <w:marTop w:val="0"/>
          <w:marBottom w:val="0"/>
          <w:divBdr>
            <w:top w:val="none" w:sz="0" w:space="0" w:color="auto"/>
            <w:left w:val="none" w:sz="0" w:space="0" w:color="auto"/>
            <w:bottom w:val="none" w:sz="0" w:space="0" w:color="auto"/>
            <w:right w:val="none" w:sz="0" w:space="0" w:color="auto"/>
          </w:divBdr>
          <w:divsChild>
            <w:div w:id="1830750526">
              <w:marLeft w:val="0"/>
              <w:marRight w:val="0"/>
              <w:marTop w:val="0"/>
              <w:marBottom w:val="0"/>
              <w:divBdr>
                <w:top w:val="none" w:sz="0" w:space="0" w:color="auto"/>
                <w:left w:val="none" w:sz="0" w:space="0" w:color="auto"/>
                <w:bottom w:val="none" w:sz="0" w:space="0" w:color="auto"/>
                <w:right w:val="none" w:sz="0" w:space="0" w:color="auto"/>
              </w:divBdr>
            </w:div>
            <w:div w:id="671757933">
              <w:marLeft w:val="0"/>
              <w:marRight w:val="0"/>
              <w:marTop w:val="0"/>
              <w:marBottom w:val="0"/>
              <w:divBdr>
                <w:top w:val="none" w:sz="0" w:space="0" w:color="auto"/>
                <w:left w:val="none" w:sz="0" w:space="0" w:color="auto"/>
                <w:bottom w:val="none" w:sz="0" w:space="0" w:color="auto"/>
                <w:right w:val="none" w:sz="0" w:space="0" w:color="auto"/>
              </w:divBdr>
            </w:div>
            <w:div w:id="339435265">
              <w:marLeft w:val="0"/>
              <w:marRight w:val="0"/>
              <w:marTop w:val="0"/>
              <w:marBottom w:val="0"/>
              <w:divBdr>
                <w:top w:val="none" w:sz="0" w:space="0" w:color="auto"/>
                <w:left w:val="none" w:sz="0" w:space="0" w:color="auto"/>
                <w:bottom w:val="none" w:sz="0" w:space="0" w:color="auto"/>
                <w:right w:val="none" w:sz="0" w:space="0" w:color="auto"/>
              </w:divBdr>
            </w:div>
            <w:div w:id="1368214450">
              <w:marLeft w:val="0"/>
              <w:marRight w:val="0"/>
              <w:marTop w:val="0"/>
              <w:marBottom w:val="0"/>
              <w:divBdr>
                <w:top w:val="none" w:sz="0" w:space="0" w:color="auto"/>
                <w:left w:val="none" w:sz="0" w:space="0" w:color="auto"/>
                <w:bottom w:val="none" w:sz="0" w:space="0" w:color="auto"/>
                <w:right w:val="none" w:sz="0" w:space="0" w:color="auto"/>
              </w:divBdr>
            </w:div>
            <w:div w:id="300505489">
              <w:marLeft w:val="0"/>
              <w:marRight w:val="0"/>
              <w:marTop w:val="0"/>
              <w:marBottom w:val="0"/>
              <w:divBdr>
                <w:top w:val="none" w:sz="0" w:space="0" w:color="auto"/>
                <w:left w:val="none" w:sz="0" w:space="0" w:color="auto"/>
                <w:bottom w:val="none" w:sz="0" w:space="0" w:color="auto"/>
                <w:right w:val="none" w:sz="0" w:space="0" w:color="auto"/>
              </w:divBdr>
            </w:div>
            <w:div w:id="1142429301">
              <w:marLeft w:val="0"/>
              <w:marRight w:val="0"/>
              <w:marTop w:val="0"/>
              <w:marBottom w:val="0"/>
              <w:divBdr>
                <w:top w:val="none" w:sz="0" w:space="0" w:color="auto"/>
                <w:left w:val="none" w:sz="0" w:space="0" w:color="auto"/>
                <w:bottom w:val="none" w:sz="0" w:space="0" w:color="auto"/>
                <w:right w:val="none" w:sz="0" w:space="0" w:color="auto"/>
              </w:divBdr>
            </w:div>
            <w:div w:id="658658707">
              <w:marLeft w:val="0"/>
              <w:marRight w:val="0"/>
              <w:marTop w:val="0"/>
              <w:marBottom w:val="0"/>
              <w:divBdr>
                <w:top w:val="none" w:sz="0" w:space="0" w:color="auto"/>
                <w:left w:val="none" w:sz="0" w:space="0" w:color="auto"/>
                <w:bottom w:val="none" w:sz="0" w:space="0" w:color="auto"/>
                <w:right w:val="none" w:sz="0" w:space="0" w:color="auto"/>
              </w:divBdr>
            </w:div>
            <w:div w:id="2012637069">
              <w:marLeft w:val="0"/>
              <w:marRight w:val="0"/>
              <w:marTop w:val="0"/>
              <w:marBottom w:val="0"/>
              <w:divBdr>
                <w:top w:val="none" w:sz="0" w:space="0" w:color="auto"/>
                <w:left w:val="none" w:sz="0" w:space="0" w:color="auto"/>
                <w:bottom w:val="none" w:sz="0" w:space="0" w:color="auto"/>
                <w:right w:val="none" w:sz="0" w:space="0" w:color="auto"/>
              </w:divBdr>
            </w:div>
            <w:div w:id="591669873">
              <w:marLeft w:val="0"/>
              <w:marRight w:val="0"/>
              <w:marTop w:val="0"/>
              <w:marBottom w:val="0"/>
              <w:divBdr>
                <w:top w:val="none" w:sz="0" w:space="0" w:color="auto"/>
                <w:left w:val="none" w:sz="0" w:space="0" w:color="auto"/>
                <w:bottom w:val="none" w:sz="0" w:space="0" w:color="auto"/>
                <w:right w:val="none" w:sz="0" w:space="0" w:color="auto"/>
              </w:divBdr>
            </w:div>
            <w:div w:id="1404451170">
              <w:marLeft w:val="0"/>
              <w:marRight w:val="0"/>
              <w:marTop w:val="0"/>
              <w:marBottom w:val="0"/>
              <w:divBdr>
                <w:top w:val="none" w:sz="0" w:space="0" w:color="auto"/>
                <w:left w:val="none" w:sz="0" w:space="0" w:color="auto"/>
                <w:bottom w:val="none" w:sz="0" w:space="0" w:color="auto"/>
                <w:right w:val="none" w:sz="0" w:space="0" w:color="auto"/>
              </w:divBdr>
            </w:div>
            <w:div w:id="257837375">
              <w:marLeft w:val="0"/>
              <w:marRight w:val="0"/>
              <w:marTop w:val="0"/>
              <w:marBottom w:val="0"/>
              <w:divBdr>
                <w:top w:val="none" w:sz="0" w:space="0" w:color="auto"/>
                <w:left w:val="none" w:sz="0" w:space="0" w:color="auto"/>
                <w:bottom w:val="none" w:sz="0" w:space="0" w:color="auto"/>
                <w:right w:val="none" w:sz="0" w:space="0" w:color="auto"/>
              </w:divBdr>
            </w:div>
            <w:div w:id="455948592">
              <w:marLeft w:val="0"/>
              <w:marRight w:val="0"/>
              <w:marTop w:val="0"/>
              <w:marBottom w:val="0"/>
              <w:divBdr>
                <w:top w:val="none" w:sz="0" w:space="0" w:color="auto"/>
                <w:left w:val="none" w:sz="0" w:space="0" w:color="auto"/>
                <w:bottom w:val="none" w:sz="0" w:space="0" w:color="auto"/>
                <w:right w:val="none" w:sz="0" w:space="0" w:color="auto"/>
              </w:divBdr>
            </w:div>
            <w:div w:id="2026856587">
              <w:marLeft w:val="0"/>
              <w:marRight w:val="0"/>
              <w:marTop w:val="0"/>
              <w:marBottom w:val="0"/>
              <w:divBdr>
                <w:top w:val="none" w:sz="0" w:space="0" w:color="auto"/>
                <w:left w:val="none" w:sz="0" w:space="0" w:color="auto"/>
                <w:bottom w:val="none" w:sz="0" w:space="0" w:color="auto"/>
                <w:right w:val="none" w:sz="0" w:space="0" w:color="auto"/>
              </w:divBdr>
            </w:div>
            <w:div w:id="1631592749">
              <w:marLeft w:val="0"/>
              <w:marRight w:val="0"/>
              <w:marTop w:val="0"/>
              <w:marBottom w:val="0"/>
              <w:divBdr>
                <w:top w:val="none" w:sz="0" w:space="0" w:color="auto"/>
                <w:left w:val="none" w:sz="0" w:space="0" w:color="auto"/>
                <w:bottom w:val="none" w:sz="0" w:space="0" w:color="auto"/>
                <w:right w:val="none" w:sz="0" w:space="0" w:color="auto"/>
              </w:divBdr>
            </w:div>
            <w:div w:id="1551265229">
              <w:marLeft w:val="0"/>
              <w:marRight w:val="0"/>
              <w:marTop w:val="0"/>
              <w:marBottom w:val="0"/>
              <w:divBdr>
                <w:top w:val="none" w:sz="0" w:space="0" w:color="auto"/>
                <w:left w:val="none" w:sz="0" w:space="0" w:color="auto"/>
                <w:bottom w:val="none" w:sz="0" w:space="0" w:color="auto"/>
                <w:right w:val="none" w:sz="0" w:space="0" w:color="auto"/>
              </w:divBdr>
            </w:div>
            <w:div w:id="1887527393">
              <w:marLeft w:val="0"/>
              <w:marRight w:val="0"/>
              <w:marTop w:val="0"/>
              <w:marBottom w:val="0"/>
              <w:divBdr>
                <w:top w:val="none" w:sz="0" w:space="0" w:color="auto"/>
                <w:left w:val="none" w:sz="0" w:space="0" w:color="auto"/>
                <w:bottom w:val="none" w:sz="0" w:space="0" w:color="auto"/>
                <w:right w:val="none" w:sz="0" w:space="0" w:color="auto"/>
              </w:divBdr>
            </w:div>
            <w:div w:id="494036036">
              <w:marLeft w:val="0"/>
              <w:marRight w:val="0"/>
              <w:marTop w:val="0"/>
              <w:marBottom w:val="0"/>
              <w:divBdr>
                <w:top w:val="none" w:sz="0" w:space="0" w:color="auto"/>
                <w:left w:val="none" w:sz="0" w:space="0" w:color="auto"/>
                <w:bottom w:val="none" w:sz="0" w:space="0" w:color="auto"/>
                <w:right w:val="none" w:sz="0" w:space="0" w:color="auto"/>
              </w:divBdr>
            </w:div>
            <w:div w:id="601958734">
              <w:marLeft w:val="0"/>
              <w:marRight w:val="0"/>
              <w:marTop w:val="0"/>
              <w:marBottom w:val="0"/>
              <w:divBdr>
                <w:top w:val="none" w:sz="0" w:space="0" w:color="auto"/>
                <w:left w:val="none" w:sz="0" w:space="0" w:color="auto"/>
                <w:bottom w:val="none" w:sz="0" w:space="0" w:color="auto"/>
                <w:right w:val="none" w:sz="0" w:space="0" w:color="auto"/>
              </w:divBdr>
            </w:div>
            <w:div w:id="679159149">
              <w:marLeft w:val="0"/>
              <w:marRight w:val="0"/>
              <w:marTop w:val="0"/>
              <w:marBottom w:val="0"/>
              <w:divBdr>
                <w:top w:val="none" w:sz="0" w:space="0" w:color="auto"/>
                <w:left w:val="none" w:sz="0" w:space="0" w:color="auto"/>
                <w:bottom w:val="none" w:sz="0" w:space="0" w:color="auto"/>
                <w:right w:val="none" w:sz="0" w:space="0" w:color="auto"/>
              </w:divBdr>
            </w:div>
            <w:div w:id="1729259672">
              <w:marLeft w:val="0"/>
              <w:marRight w:val="0"/>
              <w:marTop w:val="0"/>
              <w:marBottom w:val="0"/>
              <w:divBdr>
                <w:top w:val="none" w:sz="0" w:space="0" w:color="auto"/>
                <w:left w:val="none" w:sz="0" w:space="0" w:color="auto"/>
                <w:bottom w:val="none" w:sz="0" w:space="0" w:color="auto"/>
                <w:right w:val="none" w:sz="0" w:space="0" w:color="auto"/>
              </w:divBdr>
            </w:div>
            <w:div w:id="1044795789">
              <w:marLeft w:val="0"/>
              <w:marRight w:val="0"/>
              <w:marTop w:val="0"/>
              <w:marBottom w:val="0"/>
              <w:divBdr>
                <w:top w:val="none" w:sz="0" w:space="0" w:color="auto"/>
                <w:left w:val="none" w:sz="0" w:space="0" w:color="auto"/>
                <w:bottom w:val="none" w:sz="0" w:space="0" w:color="auto"/>
                <w:right w:val="none" w:sz="0" w:space="0" w:color="auto"/>
              </w:divBdr>
            </w:div>
            <w:div w:id="688027257">
              <w:marLeft w:val="0"/>
              <w:marRight w:val="0"/>
              <w:marTop w:val="0"/>
              <w:marBottom w:val="0"/>
              <w:divBdr>
                <w:top w:val="none" w:sz="0" w:space="0" w:color="auto"/>
                <w:left w:val="none" w:sz="0" w:space="0" w:color="auto"/>
                <w:bottom w:val="none" w:sz="0" w:space="0" w:color="auto"/>
                <w:right w:val="none" w:sz="0" w:space="0" w:color="auto"/>
              </w:divBdr>
            </w:div>
            <w:div w:id="681319120">
              <w:marLeft w:val="0"/>
              <w:marRight w:val="0"/>
              <w:marTop w:val="0"/>
              <w:marBottom w:val="0"/>
              <w:divBdr>
                <w:top w:val="none" w:sz="0" w:space="0" w:color="auto"/>
                <w:left w:val="none" w:sz="0" w:space="0" w:color="auto"/>
                <w:bottom w:val="none" w:sz="0" w:space="0" w:color="auto"/>
                <w:right w:val="none" w:sz="0" w:space="0" w:color="auto"/>
              </w:divBdr>
            </w:div>
            <w:div w:id="1459447270">
              <w:marLeft w:val="0"/>
              <w:marRight w:val="0"/>
              <w:marTop w:val="0"/>
              <w:marBottom w:val="0"/>
              <w:divBdr>
                <w:top w:val="none" w:sz="0" w:space="0" w:color="auto"/>
                <w:left w:val="none" w:sz="0" w:space="0" w:color="auto"/>
                <w:bottom w:val="none" w:sz="0" w:space="0" w:color="auto"/>
                <w:right w:val="none" w:sz="0" w:space="0" w:color="auto"/>
              </w:divBdr>
              <w:divsChild>
                <w:div w:id="730150285">
                  <w:marLeft w:val="0"/>
                  <w:marRight w:val="0"/>
                  <w:marTop w:val="0"/>
                  <w:marBottom w:val="0"/>
                  <w:divBdr>
                    <w:top w:val="none" w:sz="0" w:space="0" w:color="auto"/>
                    <w:left w:val="none" w:sz="0" w:space="0" w:color="auto"/>
                    <w:bottom w:val="none" w:sz="0" w:space="0" w:color="auto"/>
                    <w:right w:val="none" w:sz="0" w:space="0" w:color="auto"/>
                  </w:divBdr>
                </w:div>
                <w:div w:id="1896427150">
                  <w:marLeft w:val="0"/>
                  <w:marRight w:val="0"/>
                  <w:marTop w:val="0"/>
                  <w:marBottom w:val="0"/>
                  <w:divBdr>
                    <w:top w:val="none" w:sz="0" w:space="0" w:color="auto"/>
                    <w:left w:val="none" w:sz="0" w:space="0" w:color="auto"/>
                    <w:bottom w:val="none" w:sz="0" w:space="0" w:color="auto"/>
                    <w:right w:val="none" w:sz="0" w:space="0" w:color="auto"/>
                  </w:divBdr>
                </w:div>
                <w:div w:id="410812132">
                  <w:marLeft w:val="0"/>
                  <w:marRight w:val="0"/>
                  <w:marTop w:val="0"/>
                  <w:marBottom w:val="0"/>
                  <w:divBdr>
                    <w:top w:val="none" w:sz="0" w:space="0" w:color="auto"/>
                    <w:left w:val="none" w:sz="0" w:space="0" w:color="auto"/>
                    <w:bottom w:val="none" w:sz="0" w:space="0" w:color="auto"/>
                    <w:right w:val="none" w:sz="0" w:space="0" w:color="auto"/>
                  </w:divBdr>
                </w:div>
                <w:div w:id="457456603">
                  <w:marLeft w:val="0"/>
                  <w:marRight w:val="0"/>
                  <w:marTop w:val="0"/>
                  <w:marBottom w:val="0"/>
                  <w:divBdr>
                    <w:top w:val="none" w:sz="0" w:space="0" w:color="auto"/>
                    <w:left w:val="none" w:sz="0" w:space="0" w:color="auto"/>
                    <w:bottom w:val="none" w:sz="0" w:space="0" w:color="auto"/>
                    <w:right w:val="none" w:sz="0" w:space="0" w:color="auto"/>
                  </w:divBdr>
                </w:div>
                <w:div w:id="1329939737">
                  <w:marLeft w:val="0"/>
                  <w:marRight w:val="0"/>
                  <w:marTop w:val="0"/>
                  <w:marBottom w:val="0"/>
                  <w:divBdr>
                    <w:top w:val="none" w:sz="0" w:space="0" w:color="auto"/>
                    <w:left w:val="none" w:sz="0" w:space="0" w:color="auto"/>
                    <w:bottom w:val="none" w:sz="0" w:space="0" w:color="auto"/>
                    <w:right w:val="none" w:sz="0" w:space="0" w:color="auto"/>
                  </w:divBdr>
                </w:div>
                <w:div w:id="1776902679">
                  <w:marLeft w:val="0"/>
                  <w:marRight w:val="0"/>
                  <w:marTop w:val="0"/>
                  <w:marBottom w:val="0"/>
                  <w:divBdr>
                    <w:top w:val="none" w:sz="0" w:space="0" w:color="auto"/>
                    <w:left w:val="none" w:sz="0" w:space="0" w:color="auto"/>
                    <w:bottom w:val="none" w:sz="0" w:space="0" w:color="auto"/>
                    <w:right w:val="none" w:sz="0" w:space="0" w:color="auto"/>
                  </w:divBdr>
                </w:div>
                <w:div w:id="971399711">
                  <w:marLeft w:val="0"/>
                  <w:marRight w:val="0"/>
                  <w:marTop w:val="0"/>
                  <w:marBottom w:val="0"/>
                  <w:divBdr>
                    <w:top w:val="none" w:sz="0" w:space="0" w:color="auto"/>
                    <w:left w:val="none" w:sz="0" w:space="0" w:color="auto"/>
                    <w:bottom w:val="none" w:sz="0" w:space="0" w:color="auto"/>
                    <w:right w:val="none" w:sz="0" w:space="0" w:color="auto"/>
                  </w:divBdr>
                </w:div>
                <w:div w:id="1793792469">
                  <w:marLeft w:val="0"/>
                  <w:marRight w:val="0"/>
                  <w:marTop w:val="0"/>
                  <w:marBottom w:val="0"/>
                  <w:divBdr>
                    <w:top w:val="none" w:sz="0" w:space="0" w:color="auto"/>
                    <w:left w:val="none" w:sz="0" w:space="0" w:color="auto"/>
                    <w:bottom w:val="none" w:sz="0" w:space="0" w:color="auto"/>
                    <w:right w:val="none" w:sz="0" w:space="0" w:color="auto"/>
                  </w:divBdr>
                </w:div>
                <w:div w:id="401635612">
                  <w:marLeft w:val="0"/>
                  <w:marRight w:val="0"/>
                  <w:marTop w:val="0"/>
                  <w:marBottom w:val="0"/>
                  <w:divBdr>
                    <w:top w:val="none" w:sz="0" w:space="0" w:color="auto"/>
                    <w:left w:val="none" w:sz="0" w:space="0" w:color="auto"/>
                    <w:bottom w:val="none" w:sz="0" w:space="0" w:color="auto"/>
                    <w:right w:val="none" w:sz="0" w:space="0" w:color="auto"/>
                  </w:divBdr>
                </w:div>
                <w:div w:id="1348143527">
                  <w:marLeft w:val="0"/>
                  <w:marRight w:val="0"/>
                  <w:marTop w:val="0"/>
                  <w:marBottom w:val="0"/>
                  <w:divBdr>
                    <w:top w:val="none" w:sz="0" w:space="0" w:color="auto"/>
                    <w:left w:val="none" w:sz="0" w:space="0" w:color="auto"/>
                    <w:bottom w:val="none" w:sz="0" w:space="0" w:color="auto"/>
                    <w:right w:val="none" w:sz="0" w:space="0" w:color="auto"/>
                  </w:divBdr>
                </w:div>
                <w:div w:id="1262029631">
                  <w:marLeft w:val="0"/>
                  <w:marRight w:val="0"/>
                  <w:marTop w:val="0"/>
                  <w:marBottom w:val="0"/>
                  <w:divBdr>
                    <w:top w:val="none" w:sz="0" w:space="0" w:color="auto"/>
                    <w:left w:val="none" w:sz="0" w:space="0" w:color="auto"/>
                    <w:bottom w:val="none" w:sz="0" w:space="0" w:color="auto"/>
                    <w:right w:val="none" w:sz="0" w:space="0" w:color="auto"/>
                  </w:divBdr>
                </w:div>
                <w:div w:id="1872264361">
                  <w:marLeft w:val="0"/>
                  <w:marRight w:val="0"/>
                  <w:marTop w:val="0"/>
                  <w:marBottom w:val="0"/>
                  <w:divBdr>
                    <w:top w:val="none" w:sz="0" w:space="0" w:color="auto"/>
                    <w:left w:val="none" w:sz="0" w:space="0" w:color="auto"/>
                    <w:bottom w:val="none" w:sz="0" w:space="0" w:color="auto"/>
                    <w:right w:val="none" w:sz="0" w:space="0" w:color="auto"/>
                  </w:divBdr>
                </w:div>
                <w:div w:id="63265347">
                  <w:marLeft w:val="0"/>
                  <w:marRight w:val="0"/>
                  <w:marTop w:val="0"/>
                  <w:marBottom w:val="0"/>
                  <w:divBdr>
                    <w:top w:val="none" w:sz="0" w:space="0" w:color="auto"/>
                    <w:left w:val="none" w:sz="0" w:space="0" w:color="auto"/>
                    <w:bottom w:val="none" w:sz="0" w:space="0" w:color="auto"/>
                    <w:right w:val="none" w:sz="0" w:space="0" w:color="auto"/>
                  </w:divBdr>
                </w:div>
                <w:div w:id="1854538015">
                  <w:marLeft w:val="0"/>
                  <w:marRight w:val="0"/>
                  <w:marTop w:val="0"/>
                  <w:marBottom w:val="0"/>
                  <w:divBdr>
                    <w:top w:val="none" w:sz="0" w:space="0" w:color="auto"/>
                    <w:left w:val="none" w:sz="0" w:space="0" w:color="auto"/>
                    <w:bottom w:val="none" w:sz="0" w:space="0" w:color="auto"/>
                    <w:right w:val="none" w:sz="0" w:space="0" w:color="auto"/>
                  </w:divBdr>
                </w:div>
                <w:div w:id="2010519469">
                  <w:marLeft w:val="0"/>
                  <w:marRight w:val="0"/>
                  <w:marTop w:val="0"/>
                  <w:marBottom w:val="0"/>
                  <w:divBdr>
                    <w:top w:val="none" w:sz="0" w:space="0" w:color="auto"/>
                    <w:left w:val="none" w:sz="0" w:space="0" w:color="auto"/>
                    <w:bottom w:val="none" w:sz="0" w:space="0" w:color="auto"/>
                    <w:right w:val="none" w:sz="0" w:space="0" w:color="auto"/>
                  </w:divBdr>
                </w:div>
                <w:div w:id="1599754766">
                  <w:marLeft w:val="0"/>
                  <w:marRight w:val="0"/>
                  <w:marTop w:val="0"/>
                  <w:marBottom w:val="0"/>
                  <w:divBdr>
                    <w:top w:val="none" w:sz="0" w:space="0" w:color="auto"/>
                    <w:left w:val="none" w:sz="0" w:space="0" w:color="auto"/>
                    <w:bottom w:val="none" w:sz="0" w:space="0" w:color="auto"/>
                    <w:right w:val="none" w:sz="0" w:space="0" w:color="auto"/>
                  </w:divBdr>
                </w:div>
                <w:div w:id="19089761">
                  <w:marLeft w:val="0"/>
                  <w:marRight w:val="0"/>
                  <w:marTop w:val="0"/>
                  <w:marBottom w:val="0"/>
                  <w:divBdr>
                    <w:top w:val="none" w:sz="0" w:space="0" w:color="auto"/>
                    <w:left w:val="none" w:sz="0" w:space="0" w:color="auto"/>
                    <w:bottom w:val="none" w:sz="0" w:space="0" w:color="auto"/>
                    <w:right w:val="none" w:sz="0" w:space="0" w:color="auto"/>
                  </w:divBdr>
                </w:div>
                <w:div w:id="506752325">
                  <w:marLeft w:val="0"/>
                  <w:marRight w:val="0"/>
                  <w:marTop w:val="0"/>
                  <w:marBottom w:val="0"/>
                  <w:divBdr>
                    <w:top w:val="none" w:sz="0" w:space="0" w:color="auto"/>
                    <w:left w:val="none" w:sz="0" w:space="0" w:color="auto"/>
                    <w:bottom w:val="none" w:sz="0" w:space="0" w:color="auto"/>
                    <w:right w:val="none" w:sz="0" w:space="0" w:color="auto"/>
                  </w:divBdr>
                </w:div>
                <w:div w:id="690301681">
                  <w:marLeft w:val="0"/>
                  <w:marRight w:val="0"/>
                  <w:marTop w:val="0"/>
                  <w:marBottom w:val="0"/>
                  <w:divBdr>
                    <w:top w:val="none" w:sz="0" w:space="0" w:color="auto"/>
                    <w:left w:val="none" w:sz="0" w:space="0" w:color="auto"/>
                    <w:bottom w:val="none" w:sz="0" w:space="0" w:color="auto"/>
                    <w:right w:val="none" w:sz="0" w:space="0" w:color="auto"/>
                  </w:divBdr>
                </w:div>
                <w:div w:id="1958368229">
                  <w:marLeft w:val="0"/>
                  <w:marRight w:val="0"/>
                  <w:marTop w:val="0"/>
                  <w:marBottom w:val="0"/>
                  <w:divBdr>
                    <w:top w:val="none" w:sz="0" w:space="0" w:color="auto"/>
                    <w:left w:val="none" w:sz="0" w:space="0" w:color="auto"/>
                    <w:bottom w:val="none" w:sz="0" w:space="0" w:color="auto"/>
                    <w:right w:val="none" w:sz="0" w:space="0" w:color="auto"/>
                  </w:divBdr>
                </w:div>
                <w:div w:id="475992105">
                  <w:marLeft w:val="0"/>
                  <w:marRight w:val="0"/>
                  <w:marTop w:val="0"/>
                  <w:marBottom w:val="0"/>
                  <w:divBdr>
                    <w:top w:val="none" w:sz="0" w:space="0" w:color="auto"/>
                    <w:left w:val="none" w:sz="0" w:space="0" w:color="auto"/>
                    <w:bottom w:val="none" w:sz="0" w:space="0" w:color="auto"/>
                    <w:right w:val="none" w:sz="0" w:space="0" w:color="auto"/>
                  </w:divBdr>
                </w:div>
                <w:div w:id="18647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376">
          <w:marLeft w:val="0"/>
          <w:marRight w:val="0"/>
          <w:marTop w:val="0"/>
          <w:marBottom w:val="0"/>
          <w:divBdr>
            <w:top w:val="none" w:sz="0" w:space="0" w:color="auto"/>
            <w:left w:val="none" w:sz="0" w:space="0" w:color="auto"/>
            <w:bottom w:val="none" w:sz="0" w:space="0" w:color="auto"/>
            <w:right w:val="none" w:sz="0" w:space="0" w:color="auto"/>
          </w:divBdr>
          <w:divsChild>
            <w:div w:id="69160925">
              <w:marLeft w:val="0"/>
              <w:marRight w:val="0"/>
              <w:marTop w:val="0"/>
              <w:marBottom w:val="0"/>
              <w:divBdr>
                <w:top w:val="none" w:sz="0" w:space="0" w:color="auto"/>
                <w:left w:val="none" w:sz="0" w:space="0" w:color="auto"/>
                <w:bottom w:val="none" w:sz="0" w:space="0" w:color="auto"/>
                <w:right w:val="none" w:sz="0" w:space="0" w:color="auto"/>
              </w:divBdr>
            </w:div>
            <w:div w:id="1948342778">
              <w:marLeft w:val="0"/>
              <w:marRight w:val="0"/>
              <w:marTop w:val="0"/>
              <w:marBottom w:val="0"/>
              <w:divBdr>
                <w:top w:val="none" w:sz="0" w:space="0" w:color="auto"/>
                <w:left w:val="none" w:sz="0" w:space="0" w:color="auto"/>
                <w:bottom w:val="none" w:sz="0" w:space="0" w:color="auto"/>
                <w:right w:val="none" w:sz="0" w:space="0" w:color="auto"/>
              </w:divBdr>
            </w:div>
            <w:div w:id="1909462128">
              <w:marLeft w:val="0"/>
              <w:marRight w:val="0"/>
              <w:marTop w:val="0"/>
              <w:marBottom w:val="0"/>
              <w:divBdr>
                <w:top w:val="none" w:sz="0" w:space="0" w:color="auto"/>
                <w:left w:val="none" w:sz="0" w:space="0" w:color="auto"/>
                <w:bottom w:val="none" w:sz="0" w:space="0" w:color="auto"/>
                <w:right w:val="none" w:sz="0" w:space="0" w:color="auto"/>
              </w:divBdr>
            </w:div>
            <w:div w:id="463038127">
              <w:marLeft w:val="0"/>
              <w:marRight w:val="0"/>
              <w:marTop w:val="0"/>
              <w:marBottom w:val="0"/>
              <w:divBdr>
                <w:top w:val="none" w:sz="0" w:space="0" w:color="auto"/>
                <w:left w:val="none" w:sz="0" w:space="0" w:color="auto"/>
                <w:bottom w:val="none" w:sz="0" w:space="0" w:color="auto"/>
                <w:right w:val="none" w:sz="0" w:space="0" w:color="auto"/>
              </w:divBdr>
            </w:div>
            <w:div w:id="1866405127">
              <w:marLeft w:val="0"/>
              <w:marRight w:val="0"/>
              <w:marTop w:val="0"/>
              <w:marBottom w:val="0"/>
              <w:divBdr>
                <w:top w:val="none" w:sz="0" w:space="0" w:color="auto"/>
                <w:left w:val="none" w:sz="0" w:space="0" w:color="auto"/>
                <w:bottom w:val="none" w:sz="0" w:space="0" w:color="auto"/>
                <w:right w:val="none" w:sz="0" w:space="0" w:color="auto"/>
              </w:divBdr>
            </w:div>
            <w:div w:id="727874232">
              <w:marLeft w:val="0"/>
              <w:marRight w:val="0"/>
              <w:marTop w:val="0"/>
              <w:marBottom w:val="0"/>
              <w:divBdr>
                <w:top w:val="none" w:sz="0" w:space="0" w:color="auto"/>
                <w:left w:val="none" w:sz="0" w:space="0" w:color="auto"/>
                <w:bottom w:val="none" w:sz="0" w:space="0" w:color="auto"/>
                <w:right w:val="none" w:sz="0" w:space="0" w:color="auto"/>
              </w:divBdr>
            </w:div>
            <w:div w:id="215775680">
              <w:marLeft w:val="0"/>
              <w:marRight w:val="0"/>
              <w:marTop w:val="0"/>
              <w:marBottom w:val="0"/>
              <w:divBdr>
                <w:top w:val="none" w:sz="0" w:space="0" w:color="auto"/>
                <w:left w:val="none" w:sz="0" w:space="0" w:color="auto"/>
                <w:bottom w:val="none" w:sz="0" w:space="0" w:color="auto"/>
                <w:right w:val="none" w:sz="0" w:space="0" w:color="auto"/>
              </w:divBdr>
            </w:div>
            <w:div w:id="1954163778">
              <w:marLeft w:val="0"/>
              <w:marRight w:val="0"/>
              <w:marTop w:val="0"/>
              <w:marBottom w:val="0"/>
              <w:divBdr>
                <w:top w:val="none" w:sz="0" w:space="0" w:color="auto"/>
                <w:left w:val="none" w:sz="0" w:space="0" w:color="auto"/>
                <w:bottom w:val="none" w:sz="0" w:space="0" w:color="auto"/>
                <w:right w:val="none" w:sz="0" w:space="0" w:color="auto"/>
              </w:divBdr>
            </w:div>
            <w:div w:id="2120025633">
              <w:marLeft w:val="0"/>
              <w:marRight w:val="0"/>
              <w:marTop w:val="0"/>
              <w:marBottom w:val="0"/>
              <w:divBdr>
                <w:top w:val="none" w:sz="0" w:space="0" w:color="auto"/>
                <w:left w:val="none" w:sz="0" w:space="0" w:color="auto"/>
                <w:bottom w:val="none" w:sz="0" w:space="0" w:color="auto"/>
                <w:right w:val="none" w:sz="0" w:space="0" w:color="auto"/>
              </w:divBdr>
            </w:div>
            <w:div w:id="485439501">
              <w:marLeft w:val="0"/>
              <w:marRight w:val="0"/>
              <w:marTop w:val="0"/>
              <w:marBottom w:val="0"/>
              <w:divBdr>
                <w:top w:val="none" w:sz="0" w:space="0" w:color="auto"/>
                <w:left w:val="none" w:sz="0" w:space="0" w:color="auto"/>
                <w:bottom w:val="none" w:sz="0" w:space="0" w:color="auto"/>
                <w:right w:val="none" w:sz="0" w:space="0" w:color="auto"/>
              </w:divBdr>
            </w:div>
            <w:div w:id="1650279968">
              <w:marLeft w:val="0"/>
              <w:marRight w:val="0"/>
              <w:marTop w:val="0"/>
              <w:marBottom w:val="0"/>
              <w:divBdr>
                <w:top w:val="none" w:sz="0" w:space="0" w:color="auto"/>
                <w:left w:val="none" w:sz="0" w:space="0" w:color="auto"/>
                <w:bottom w:val="none" w:sz="0" w:space="0" w:color="auto"/>
                <w:right w:val="none" w:sz="0" w:space="0" w:color="auto"/>
              </w:divBdr>
            </w:div>
            <w:div w:id="1522936354">
              <w:marLeft w:val="0"/>
              <w:marRight w:val="0"/>
              <w:marTop w:val="0"/>
              <w:marBottom w:val="0"/>
              <w:divBdr>
                <w:top w:val="none" w:sz="0" w:space="0" w:color="auto"/>
                <w:left w:val="none" w:sz="0" w:space="0" w:color="auto"/>
                <w:bottom w:val="none" w:sz="0" w:space="0" w:color="auto"/>
                <w:right w:val="none" w:sz="0" w:space="0" w:color="auto"/>
              </w:divBdr>
            </w:div>
            <w:div w:id="2048605938">
              <w:marLeft w:val="0"/>
              <w:marRight w:val="0"/>
              <w:marTop w:val="0"/>
              <w:marBottom w:val="0"/>
              <w:divBdr>
                <w:top w:val="none" w:sz="0" w:space="0" w:color="auto"/>
                <w:left w:val="none" w:sz="0" w:space="0" w:color="auto"/>
                <w:bottom w:val="none" w:sz="0" w:space="0" w:color="auto"/>
                <w:right w:val="none" w:sz="0" w:space="0" w:color="auto"/>
              </w:divBdr>
            </w:div>
            <w:div w:id="1765490018">
              <w:marLeft w:val="0"/>
              <w:marRight w:val="0"/>
              <w:marTop w:val="0"/>
              <w:marBottom w:val="0"/>
              <w:divBdr>
                <w:top w:val="none" w:sz="0" w:space="0" w:color="auto"/>
                <w:left w:val="none" w:sz="0" w:space="0" w:color="auto"/>
                <w:bottom w:val="none" w:sz="0" w:space="0" w:color="auto"/>
                <w:right w:val="none" w:sz="0" w:space="0" w:color="auto"/>
              </w:divBdr>
            </w:div>
            <w:div w:id="1696275548">
              <w:marLeft w:val="0"/>
              <w:marRight w:val="0"/>
              <w:marTop w:val="0"/>
              <w:marBottom w:val="0"/>
              <w:divBdr>
                <w:top w:val="none" w:sz="0" w:space="0" w:color="auto"/>
                <w:left w:val="none" w:sz="0" w:space="0" w:color="auto"/>
                <w:bottom w:val="none" w:sz="0" w:space="0" w:color="auto"/>
                <w:right w:val="none" w:sz="0" w:space="0" w:color="auto"/>
              </w:divBdr>
            </w:div>
            <w:div w:id="2029675281">
              <w:marLeft w:val="0"/>
              <w:marRight w:val="0"/>
              <w:marTop w:val="0"/>
              <w:marBottom w:val="0"/>
              <w:divBdr>
                <w:top w:val="none" w:sz="0" w:space="0" w:color="auto"/>
                <w:left w:val="none" w:sz="0" w:space="0" w:color="auto"/>
                <w:bottom w:val="none" w:sz="0" w:space="0" w:color="auto"/>
                <w:right w:val="none" w:sz="0" w:space="0" w:color="auto"/>
              </w:divBdr>
            </w:div>
            <w:div w:id="443691325">
              <w:marLeft w:val="0"/>
              <w:marRight w:val="0"/>
              <w:marTop w:val="0"/>
              <w:marBottom w:val="0"/>
              <w:divBdr>
                <w:top w:val="none" w:sz="0" w:space="0" w:color="auto"/>
                <w:left w:val="none" w:sz="0" w:space="0" w:color="auto"/>
                <w:bottom w:val="none" w:sz="0" w:space="0" w:color="auto"/>
                <w:right w:val="none" w:sz="0" w:space="0" w:color="auto"/>
              </w:divBdr>
            </w:div>
            <w:div w:id="341053138">
              <w:marLeft w:val="0"/>
              <w:marRight w:val="0"/>
              <w:marTop w:val="0"/>
              <w:marBottom w:val="0"/>
              <w:divBdr>
                <w:top w:val="none" w:sz="0" w:space="0" w:color="auto"/>
                <w:left w:val="none" w:sz="0" w:space="0" w:color="auto"/>
                <w:bottom w:val="none" w:sz="0" w:space="0" w:color="auto"/>
                <w:right w:val="none" w:sz="0" w:space="0" w:color="auto"/>
              </w:divBdr>
            </w:div>
            <w:div w:id="763304094">
              <w:marLeft w:val="0"/>
              <w:marRight w:val="0"/>
              <w:marTop w:val="0"/>
              <w:marBottom w:val="0"/>
              <w:divBdr>
                <w:top w:val="none" w:sz="0" w:space="0" w:color="auto"/>
                <w:left w:val="none" w:sz="0" w:space="0" w:color="auto"/>
                <w:bottom w:val="none" w:sz="0" w:space="0" w:color="auto"/>
                <w:right w:val="none" w:sz="0" w:space="0" w:color="auto"/>
              </w:divBdr>
            </w:div>
            <w:div w:id="2074352976">
              <w:marLeft w:val="0"/>
              <w:marRight w:val="0"/>
              <w:marTop w:val="0"/>
              <w:marBottom w:val="0"/>
              <w:divBdr>
                <w:top w:val="none" w:sz="0" w:space="0" w:color="auto"/>
                <w:left w:val="none" w:sz="0" w:space="0" w:color="auto"/>
                <w:bottom w:val="none" w:sz="0" w:space="0" w:color="auto"/>
                <w:right w:val="none" w:sz="0" w:space="0" w:color="auto"/>
              </w:divBdr>
            </w:div>
            <w:div w:id="682899714">
              <w:marLeft w:val="0"/>
              <w:marRight w:val="0"/>
              <w:marTop w:val="0"/>
              <w:marBottom w:val="0"/>
              <w:divBdr>
                <w:top w:val="none" w:sz="0" w:space="0" w:color="auto"/>
                <w:left w:val="none" w:sz="0" w:space="0" w:color="auto"/>
                <w:bottom w:val="none" w:sz="0" w:space="0" w:color="auto"/>
                <w:right w:val="none" w:sz="0" w:space="0" w:color="auto"/>
              </w:divBdr>
            </w:div>
            <w:div w:id="623510447">
              <w:marLeft w:val="0"/>
              <w:marRight w:val="0"/>
              <w:marTop w:val="0"/>
              <w:marBottom w:val="0"/>
              <w:divBdr>
                <w:top w:val="none" w:sz="0" w:space="0" w:color="auto"/>
                <w:left w:val="none" w:sz="0" w:space="0" w:color="auto"/>
                <w:bottom w:val="none" w:sz="0" w:space="0" w:color="auto"/>
                <w:right w:val="none" w:sz="0" w:space="0" w:color="auto"/>
              </w:divBdr>
            </w:div>
            <w:div w:id="1261521513">
              <w:marLeft w:val="0"/>
              <w:marRight w:val="0"/>
              <w:marTop w:val="0"/>
              <w:marBottom w:val="0"/>
              <w:divBdr>
                <w:top w:val="none" w:sz="0" w:space="0" w:color="auto"/>
                <w:left w:val="none" w:sz="0" w:space="0" w:color="auto"/>
                <w:bottom w:val="none" w:sz="0" w:space="0" w:color="auto"/>
                <w:right w:val="none" w:sz="0" w:space="0" w:color="auto"/>
              </w:divBdr>
            </w:div>
            <w:div w:id="1934050028">
              <w:marLeft w:val="0"/>
              <w:marRight w:val="0"/>
              <w:marTop w:val="0"/>
              <w:marBottom w:val="0"/>
              <w:divBdr>
                <w:top w:val="none" w:sz="0" w:space="0" w:color="auto"/>
                <w:left w:val="none" w:sz="0" w:space="0" w:color="auto"/>
                <w:bottom w:val="none" w:sz="0" w:space="0" w:color="auto"/>
                <w:right w:val="none" w:sz="0" w:space="0" w:color="auto"/>
              </w:divBdr>
              <w:divsChild>
                <w:div w:id="1247228455">
                  <w:marLeft w:val="0"/>
                  <w:marRight w:val="0"/>
                  <w:marTop w:val="0"/>
                  <w:marBottom w:val="0"/>
                  <w:divBdr>
                    <w:top w:val="none" w:sz="0" w:space="0" w:color="auto"/>
                    <w:left w:val="none" w:sz="0" w:space="0" w:color="auto"/>
                    <w:bottom w:val="none" w:sz="0" w:space="0" w:color="auto"/>
                    <w:right w:val="none" w:sz="0" w:space="0" w:color="auto"/>
                  </w:divBdr>
                </w:div>
                <w:div w:id="498235238">
                  <w:marLeft w:val="0"/>
                  <w:marRight w:val="0"/>
                  <w:marTop w:val="0"/>
                  <w:marBottom w:val="0"/>
                  <w:divBdr>
                    <w:top w:val="none" w:sz="0" w:space="0" w:color="auto"/>
                    <w:left w:val="none" w:sz="0" w:space="0" w:color="auto"/>
                    <w:bottom w:val="none" w:sz="0" w:space="0" w:color="auto"/>
                    <w:right w:val="none" w:sz="0" w:space="0" w:color="auto"/>
                  </w:divBdr>
                </w:div>
                <w:div w:id="1037314221">
                  <w:marLeft w:val="0"/>
                  <w:marRight w:val="0"/>
                  <w:marTop w:val="0"/>
                  <w:marBottom w:val="0"/>
                  <w:divBdr>
                    <w:top w:val="none" w:sz="0" w:space="0" w:color="auto"/>
                    <w:left w:val="none" w:sz="0" w:space="0" w:color="auto"/>
                    <w:bottom w:val="none" w:sz="0" w:space="0" w:color="auto"/>
                    <w:right w:val="none" w:sz="0" w:space="0" w:color="auto"/>
                  </w:divBdr>
                </w:div>
                <w:div w:id="2084599695">
                  <w:marLeft w:val="0"/>
                  <w:marRight w:val="0"/>
                  <w:marTop w:val="0"/>
                  <w:marBottom w:val="0"/>
                  <w:divBdr>
                    <w:top w:val="none" w:sz="0" w:space="0" w:color="auto"/>
                    <w:left w:val="none" w:sz="0" w:space="0" w:color="auto"/>
                    <w:bottom w:val="none" w:sz="0" w:space="0" w:color="auto"/>
                    <w:right w:val="none" w:sz="0" w:space="0" w:color="auto"/>
                  </w:divBdr>
                </w:div>
                <w:div w:id="1249076795">
                  <w:marLeft w:val="0"/>
                  <w:marRight w:val="0"/>
                  <w:marTop w:val="0"/>
                  <w:marBottom w:val="0"/>
                  <w:divBdr>
                    <w:top w:val="none" w:sz="0" w:space="0" w:color="auto"/>
                    <w:left w:val="none" w:sz="0" w:space="0" w:color="auto"/>
                    <w:bottom w:val="none" w:sz="0" w:space="0" w:color="auto"/>
                    <w:right w:val="none" w:sz="0" w:space="0" w:color="auto"/>
                  </w:divBdr>
                </w:div>
                <w:div w:id="2124768734">
                  <w:marLeft w:val="0"/>
                  <w:marRight w:val="0"/>
                  <w:marTop w:val="0"/>
                  <w:marBottom w:val="0"/>
                  <w:divBdr>
                    <w:top w:val="none" w:sz="0" w:space="0" w:color="auto"/>
                    <w:left w:val="none" w:sz="0" w:space="0" w:color="auto"/>
                    <w:bottom w:val="none" w:sz="0" w:space="0" w:color="auto"/>
                    <w:right w:val="none" w:sz="0" w:space="0" w:color="auto"/>
                  </w:divBdr>
                </w:div>
                <w:div w:id="481579393">
                  <w:marLeft w:val="0"/>
                  <w:marRight w:val="0"/>
                  <w:marTop w:val="0"/>
                  <w:marBottom w:val="0"/>
                  <w:divBdr>
                    <w:top w:val="none" w:sz="0" w:space="0" w:color="auto"/>
                    <w:left w:val="none" w:sz="0" w:space="0" w:color="auto"/>
                    <w:bottom w:val="none" w:sz="0" w:space="0" w:color="auto"/>
                    <w:right w:val="none" w:sz="0" w:space="0" w:color="auto"/>
                  </w:divBdr>
                </w:div>
                <w:div w:id="1952324012">
                  <w:marLeft w:val="0"/>
                  <w:marRight w:val="0"/>
                  <w:marTop w:val="0"/>
                  <w:marBottom w:val="0"/>
                  <w:divBdr>
                    <w:top w:val="none" w:sz="0" w:space="0" w:color="auto"/>
                    <w:left w:val="none" w:sz="0" w:space="0" w:color="auto"/>
                    <w:bottom w:val="none" w:sz="0" w:space="0" w:color="auto"/>
                    <w:right w:val="none" w:sz="0" w:space="0" w:color="auto"/>
                  </w:divBdr>
                </w:div>
                <w:div w:id="2089229188">
                  <w:marLeft w:val="0"/>
                  <w:marRight w:val="0"/>
                  <w:marTop w:val="0"/>
                  <w:marBottom w:val="0"/>
                  <w:divBdr>
                    <w:top w:val="none" w:sz="0" w:space="0" w:color="auto"/>
                    <w:left w:val="none" w:sz="0" w:space="0" w:color="auto"/>
                    <w:bottom w:val="none" w:sz="0" w:space="0" w:color="auto"/>
                    <w:right w:val="none" w:sz="0" w:space="0" w:color="auto"/>
                  </w:divBdr>
                </w:div>
                <w:div w:id="422334630">
                  <w:marLeft w:val="0"/>
                  <w:marRight w:val="0"/>
                  <w:marTop w:val="0"/>
                  <w:marBottom w:val="0"/>
                  <w:divBdr>
                    <w:top w:val="none" w:sz="0" w:space="0" w:color="auto"/>
                    <w:left w:val="none" w:sz="0" w:space="0" w:color="auto"/>
                    <w:bottom w:val="none" w:sz="0" w:space="0" w:color="auto"/>
                    <w:right w:val="none" w:sz="0" w:space="0" w:color="auto"/>
                  </w:divBdr>
                </w:div>
                <w:div w:id="111747434">
                  <w:marLeft w:val="0"/>
                  <w:marRight w:val="0"/>
                  <w:marTop w:val="0"/>
                  <w:marBottom w:val="0"/>
                  <w:divBdr>
                    <w:top w:val="none" w:sz="0" w:space="0" w:color="auto"/>
                    <w:left w:val="none" w:sz="0" w:space="0" w:color="auto"/>
                    <w:bottom w:val="none" w:sz="0" w:space="0" w:color="auto"/>
                    <w:right w:val="none" w:sz="0" w:space="0" w:color="auto"/>
                  </w:divBdr>
                </w:div>
                <w:div w:id="1596476597">
                  <w:marLeft w:val="0"/>
                  <w:marRight w:val="0"/>
                  <w:marTop w:val="0"/>
                  <w:marBottom w:val="0"/>
                  <w:divBdr>
                    <w:top w:val="none" w:sz="0" w:space="0" w:color="auto"/>
                    <w:left w:val="none" w:sz="0" w:space="0" w:color="auto"/>
                    <w:bottom w:val="none" w:sz="0" w:space="0" w:color="auto"/>
                    <w:right w:val="none" w:sz="0" w:space="0" w:color="auto"/>
                  </w:divBdr>
                </w:div>
                <w:div w:id="1652444783">
                  <w:marLeft w:val="0"/>
                  <w:marRight w:val="0"/>
                  <w:marTop w:val="0"/>
                  <w:marBottom w:val="0"/>
                  <w:divBdr>
                    <w:top w:val="none" w:sz="0" w:space="0" w:color="auto"/>
                    <w:left w:val="none" w:sz="0" w:space="0" w:color="auto"/>
                    <w:bottom w:val="none" w:sz="0" w:space="0" w:color="auto"/>
                    <w:right w:val="none" w:sz="0" w:space="0" w:color="auto"/>
                  </w:divBdr>
                </w:div>
                <w:div w:id="121073208">
                  <w:marLeft w:val="0"/>
                  <w:marRight w:val="0"/>
                  <w:marTop w:val="0"/>
                  <w:marBottom w:val="0"/>
                  <w:divBdr>
                    <w:top w:val="none" w:sz="0" w:space="0" w:color="auto"/>
                    <w:left w:val="none" w:sz="0" w:space="0" w:color="auto"/>
                    <w:bottom w:val="none" w:sz="0" w:space="0" w:color="auto"/>
                    <w:right w:val="none" w:sz="0" w:space="0" w:color="auto"/>
                  </w:divBdr>
                </w:div>
                <w:div w:id="258366901">
                  <w:marLeft w:val="0"/>
                  <w:marRight w:val="0"/>
                  <w:marTop w:val="0"/>
                  <w:marBottom w:val="0"/>
                  <w:divBdr>
                    <w:top w:val="none" w:sz="0" w:space="0" w:color="auto"/>
                    <w:left w:val="none" w:sz="0" w:space="0" w:color="auto"/>
                    <w:bottom w:val="none" w:sz="0" w:space="0" w:color="auto"/>
                    <w:right w:val="none" w:sz="0" w:space="0" w:color="auto"/>
                  </w:divBdr>
                </w:div>
                <w:div w:id="459804156">
                  <w:marLeft w:val="0"/>
                  <w:marRight w:val="0"/>
                  <w:marTop w:val="0"/>
                  <w:marBottom w:val="0"/>
                  <w:divBdr>
                    <w:top w:val="none" w:sz="0" w:space="0" w:color="auto"/>
                    <w:left w:val="none" w:sz="0" w:space="0" w:color="auto"/>
                    <w:bottom w:val="none" w:sz="0" w:space="0" w:color="auto"/>
                    <w:right w:val="none" w:sz="0" w:space="0" w:color="auto"/>
                  </w:divBdr>
                </w:div>
                <w:div w:id="323439925">
                  <w:marLeft w:val="0"/>
                  <w:marRight w:val="0"/>
                  <w:marTop w:val="0"/>
                  <w:marBottom w:val="0"/>
                  <w:divBdr>
                    <w:top w:val="none" w:sz="0" w:space="0" w:color="auto"/>
                    <w:left w:val="none" w:sz="0" w:space="0" w:color="auto"/>
                    <w:bottom w:val="none" w:sz="0" w:space="0" w:color="auto"/>
                    <w:right w:val="none" w:sz="0" w:space="0" w:color="auto"/>
                  </w:divBdr>
                </w:div>
                <w:div w:id="36048029">
                  <w:marLeft w:val="0"/>
                  <w:marRight w:val="0"/>
                  <w:marTop w:val="0"/>
                  <w:marBottom w:val="0"/>
                  <w:divBdr>
                    <w:top w:val="none" w:sz="0" w:space="0" w:color="auto"/>
                    <w:left w:val="none" w:sz="0" w:space="0" w:color="auto"/>
                    <w:bottom w:val="none" w:sz="0" w:space="0" w:color="auto"/>
                    <w:right w:val="none" w:sz="0" w:space="0" w:color="auto"/>
                  </w:divBdr>
                </w:div>
                <w:div w:id="2007828310">
                  <w:marLeft w:val="0"/>
                  <w:marRight w:val="0"/>
                  <w:marTop w:val="0"/>
                  <w:marBottom w:val="0"/>
                  <w:divBdr>
                    <w:top w:val="none" w:sz="0" w:space="0" w:color="auto"/>
                    <w:left w:val="none" w:sz="0" w:space="0" w:color="auto"/>
                    <w:bottom w:val="none" w:sz="0" w:space="0" w:color="auto"/>
                    <w:right w:val="none" w:sz="0" w:space="0" w:color="auto"/>
                  </w:divBdr>
                </w:div>
                <w:div w:id="2050378849">
                  <w:marLeft w:val="0"/>
                  <w:marRight w:val="0"/>
                  <w:marTop w:val="0"/>
                  <w:marBottom w:val="0"/>
                  <w:divBdr>
                    <w:top w:val="none" w:sz="0" w:space="0" w:color="auto"/>
                    <w:left w:val="none" w:sz="0" w:space="0" w:color="auto"/>
                    <w:bottom w:val="none" w:sz="0" w:space="0" w:color="auto"/>
                    <w:right w:val="none" w:sz="0" w:space="0" w:color="auto"/>
                  </w:divBdr>
                </w:div>
                <w:div w:id="1210143802">
                  <w:marLeft w:val="0"/>
                  <w:marRight w:val="0"/>
                  <w:marTop w:val="0"/>
                  <w:marBottom w:val="0"/>
                  <w:divBdr>
                    <w:top w:val="none" w:sz="0" w:space="0" w:color="auto"/>
                    <w:left w:val="none" w:sz="0" w:space="0" w:color="auto"/>
                    <w:bottom w:val="none" w:sz="0" w:space="0" w:color="auto"/>
                    <w:right w:val="none" w:sz="0" w:space="0" w:color="auto"/>
                  </w:divBdr>
                </w:div>
                <w:div w:id="17541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7000">
          <w:marLeft w:val="0"/>
          <w:marRight w:val="0"/>
          <w:marTop w:val="0"/>
          <w:marBottom w:val="0"/>
          <w:divBdr>
            <w:top w:val="none" w:sz="0" w:space="0" w:color="auto"/>
            <w:left w:val="none" w:sz="0" w:space="0" w:color="auto"/>
            <w:bottom w:val="none" w:sz="0" w:space="0" w:color="auto"/>
            <w:right w:val="none" w:sz="0" w:space="0" w:color="auto"/>
          </w:divBdr>
          <w:divsChild>
            <w:div w:id="17781530">
              <w:marLeft w:val="0"/>
              <w:marRight w:val="0"/>
              <w:marTop w:val="0"/>
              <w:marBottom w:val="0"/>
              <w:divBdr>
                <w:top w:val="none" w:sz="0" w:space="0" w:color="auto"/>
                <w:left w:val="none" w:sz="0" w:space="0" w:color="auto"/>
                <w:bottom w:val="none" w:sz="0" w:space="0" w:color="auto"/>
                <w:right w:val="none" w:sz="0" w:space="0" w:color="auto"/>
              </w:divBdr>
            </w:div>
            <w:div w:id="975380770">
              <w:marLeft w:val="0"/>
              <w:marRight w:val="0"/>
              <w:marTop w:val="0"/>
              <w:marBottom w:val="0"/>
              <w:divBdr>
                <w:top w:val="none" w:sz="0" w:space="0" w:color="auto"/>
                <w:left w:val="none" w:sz="0" w:space="0" w:color="auto"/>
                <w:bottom w:val="none" w:sz="0" w:space="0" w:color="auto"/>
                <w:right w:val="none" w:sz="0" w:space="0" w:color="auto"/>
              </w:divBdr>
            </w:div>
            <w:div w:id="768240533">
              <w:marLeft w:val="0"/>
              <w:marRight w:val="0"/>
              <w:marTop w:val="0"/>
              <w:marBottom w:val="0"/>
              <w:divBdr>
                <w:top w:val="none" w:sz="0" w:space="0" w:color="auto"/>
                <w:left w:val="none" w:sz="0" w:space="0" w:color="auto"/>
                <w:bottom w:val="none" w:sz="0" w:space="0" w:color="auto"/>
                <w:right w:val="none" w:sz="0" w:space="0" w:color="auto"/>
              </w:divBdr>
            </w:div>
            <w:div w:id="1503013302">
              <w:marLeft w:val="0"/>
              <w:marRight w:val="0"/>
              <w:marTop w:val="0"/>
              <w:marBottom w:val="0"/>
              <w:divBdr>
                <w:top w:val="none" w:sz="0" w:space="0" w:color="auto"/>
                <w:left w:val="none" w:sz="0" w:space="0" w:color="auto"/>
                <w:bottom w:val="none" w:sz="0" w:space="0" w:color="auto"/>
                <w:right w:val="none" w:sz="0" w:space="0" w:color="auto"/>
              </w:divBdr>
            </w:div>
            <w:div w:id="1090201902">
              <w:marLeft w:val="0"/>
              <w:marRight w:val="0"/>
              <w:marTop w:val="0"/>
              <w:marBottom w:val="0"/>
              <w:divBdr>
                <w:top w:val="none" w:sz="0" w:space="0" w:color="auto"/>
                <w:left w:val="none" w:sz="0" w:space="0" w:color="auto"/>
                <w:bottom w:val="none" w:sz="0" w:space="0" w:color="auto"/>
                <w:right w:val="none" w:sz="0" w:space="0" w:color="auto"/>
              </w:divBdr>
            </w:div>
            <w:div w:id="1470123079">
              <w:marLeft w:val="0"/>
              <w:marRight w:val="0"/>
              <w:marTop w:val="0"/>
              <w:marBottom w:val="0"/>
              <w:divBdr>
                <w:top w:val="none" w:sz="0" w:space="0" w:color="auto"/>
                <w:left w:val="none" w:sz="0" w:space="0" w:color="auto"/>
                <w:bottom w:val="none" w:sz="0" w:space="0" w:color="auto"/>
                <w:right w:val="none" w:sz="0" w:space="0" w:color="auto"/>
              </w:divBdr>
            </w:div>
            <w:div w:id="1360472582">
              <w:marLeft w:val="0"/>
              <w:marRight w:val="0"/>
              <w:marTop w:val="0"/>
              <w:marBottom w:val="0"/>
              <w:divBdr>
                <w:top w:val="none" w:sz="0" w:space="0" w:color="auto"/>
                <w:left w:val="none" w:sz="0" w:space="0" w:color="auto"/>
                <w:bottom w:val="none" w:sz="0" w:space="0" w:color="auto"/>
                <w:right w:val="none" w:sz="0" w:space="0" w:color="auto"/>
              </w:divBdr>
            </w:div>
            <w:div w:id="1067336728">
              <w:marLeft w:val="0"/>
              <w:marRight w:val="0"/>
              <w:marTop w:val="0"/>
              <w:marBottom w:val="0"/>
              <w:divBdr>
                <w:top w:val="none" w:sz="0" w:space="0" w:color="auto"/>
                <w:left w:val="none" w:sz="0" w:space="0" w:color="auto"/>
                <w:bottom w:val="none" w:sz="0" w:space="0" w:color="auto"/>
                <w:right w:val="none" w:sz="0" w:space="0" w:color="auto"/>
              </w:divBdr>
            </w:div>
            <w:div w:id="2014256066">
              <w:marLeft w:val="0"/>
              <w:marRight w:val="0"/>
              <w:marTop w:val="0"/>
              <w:marBottom w:val="0"/>
              <w:divBdr>
                <w:top w:val="none" w:sz="0" w:space="0" w:color="auto"/>
                <w:left w:val="none" w:sz="0" w:space="0" w:color="auto"/>
                <w:bottom w:val="none" w:sz="0" w:space="0" w:color="auto"/>
                <w:right w:val="none" w:sz="0" w:space="0" w:color="auto"/>
              </w:divBdr>
            </w:div>
            <w:div w:id="763768159">
              <w:marLeft w:val="0"/>
              <w:marRight w:val="0"/>
              <w:marTop w:val="0"/>
              <w:marBottom w:val="0"/>
              <w:divBdr>
                <w:top w:val="none" w:sz="0" w:space="0" w:color="auto"/>
                <w:left w:val="none" w:sz="0" w:space="0" w:color="auto"/>
                <w:bottom w:val="none" w:sz="0" w:space="0" w:color="auto"/>
                <w:right w:val="none" w:sz="0" w:space="0" w:color="auto"/>
              </w:divBdr>
              <w:divsChild>
                <w:div w:id="1755282357">
                  <w:marLeft w:val="0"/>
                  <w:marRight w:val="0"/>
                  <w:marTop w:val="0"/>
                  <w:marBottom w:val="0"/>
                  <w:divBdr>
                    <w:top w:val="none" w:sz="0" w:space="0" w:color="auto"/>
                    <w:left w:val="none" w:sz="0" w:space="0" w:color="auto"/>
                    <w:bottom w:val="none" w:sz="0" w:space="0" w:color="auto"/>
                    <w:right w:val="none" w:sz="0" w:space="0" w:color="auto"/>
                  </w:divBdr>
                </w:div>
                <w:div w:id="229510504">
                  <w:marLeft w:val="0"/>
                  <w:marRight w:val="0"/>
                  <w:marTop w:val="0"/>
                  <w:marBottom w:val="0"/>
                  <w:divBdr>
                    <w:top w:val="none" w:sz="0" w:space="0" w:color="auto"/>
                    <w:left w:val="none" w:sz="0" w:space="0" w:color="auto"/>
                    <w:bottom w:val="none" w:sz="0" w:space="0" w:color="auto"/>
                    <w:right w:val="none" w:sz="0" w:space="0" w:color="auto"/>
                  </w:divBdr>
                </w:div>
                <w:div w:id="1682856342">
                  <w:marLeft w:val="0"/>
                  <w:marRight w:val="0"/>
                  <w:marTop w:val="0"/>
                  <w:marBottom w:val="0"/>
                  <w:divBdr>
                    <w:top w:val="none" w:sz="0" w:space="0" w:color="auto"/>
                    <w:left w:val="none" w:sz="0" w:space="0" w:color="auto"/>
                    <w:bottom w:val="none" w:sz="0" w:space="0" w:color="auto"/>
                    <w:right w:val="none" w:sz="0" w:space="0" w:color="auto"/>
                  </w:divBdr>
                </w:div>
                <w:div w:id="1724938278">
                  <w:marLeft w:val="0"/>
                  <w:marRight w:val="0"/>
                  <w:marTop w:val="0"/>
                  <w:marBottom w:val="0"/>
                  <w:divBdr>
                    <w:top w:val="none" w:sz="0" w:space="0" w:color="auto"/>
                    <w:left w:val="none" w:sz="0" w:space="0" w:color="auto"/>
                    <w:bottom w:val="none" w:sz="0" w:space="0" w:color="auto"/>
                    <w:right w:val="none" w:sz="0" w:space="0" w:color="auto"/>
                  </w:divBdr>
                </w:div>
                <w:div w:id="4480753">
                  <w:marLeft w:val="0"/>
                  <w:marRight w:val="0"/>
                  <w:marTop w:val="0"/>
                  <w:marBottom w:val="0"/>
                  <w:divBdr>
                    <w:top w:val="none" w:sz="0" w:space="0" w:color="auto"/>
                    <w:left w:val="none" w:sz="0" w:space="0" w:color="auto"/>
                    <w:bottom w:val="none" w:sz="0" w:space="0" w:color="auto"/>
                    <w:right w:val="none" w:sz="0" w:space="0" w:color="auto"/>
                  </w:divBdr>
                </w:div>
                <w:div w:id="1951355161">
                  <w:marLeft w:val="0"/>
                  <w:marRight w:val="0"/>
                  <w:marTop w:val="0"/>
                  <w:marBottom w:val="0"/>
                  <w:divBdr>
                    <w:top w:val="none" w:sz="0" w:space="0" w:color="auto"/>
                    <w:left w:val="none" w:sz="0" w:space="0" w:color="auto"/>
                    <w:bottom w:val="none" w:sz="0" w:space="0" w:color="auto"/>
                    <w:right w:val="none" w:sz="0" w:space="0" w:color="auto"/>
                  </w:divBdr>
                </w:div>
                <w:div w:id="1365861619">
                  <w:marLeft w:val="0"/>
                  <w:marRight w:val="0"/>
                  <w:marTop w:val="0"/>
                  <w:marBottom w:val="0"/>
                  <w:divBdr>
                    <w:top w:val="none" w:sz="0" w:space="0" w:color="auto"/>
                    <w:left w:val="none" w:sz="0" w:space="0" w:color="auto"/>
                    <w:bottom w:val="none" w:sz="0" w:space="0" w:color="auto"/>
                    <w:right w:val="none" w:sz="0" w:space="0" w:color="auto"/>
                  </w:divBdr>
                </w:div>
                <w:div w:id="16888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494">
          <w:marLeft w:val="0"/>
          <w:marRight w:val="0"/>
          <w:marTop w:val="0"/>
          <w:marBottom w:val="0"/>
          <w:divBdr>
            <w:top w:val="none" w:sz="0" w:space="0" w:color="auto"/>
            <w:left w:val="none" w:sz="0" w:space="0" w:color="auto"/>
            <w:bottom w:val="none" w:sz="0" w:space="0" w:color="auto"/>
            <w:right w:val="none" w:sz="0" w:space="0" w:color="auto"/>
          </w:divBdr>
          <w:divsChild>
            <w:div w:id="1704205905">
              <w:marLeft w:val="0"/>
              <w:marRight w:val="0"/>
              <w:marTop w:val="0"/>
              <w:marBottom w:val="0"/>
              <w:divBdr>
                <w:top w:val="none" w:sz="0" w:space="0" w:color="auto"/>
                <w:left w:val="none" w:sz="0" w:space="0" w:color="auto"/>
                <w:bottom w:val="none" w:sz="0" w:space="0" w:color="auto"/>
                <w:right w:val="none" w:sz="0" w:space="0" w:color="auto"/>
              </w:divBdr>
            </w:div>
            <w:div w:id="126510593">
              <w:marLeft w:val="0"/>
              <w:marRight w:val="0"/>
              <w:marTop w:val="0"/>
              <w:marBottom w:val="0"/>
              <w:divBdr>
                <w:top w:val="none" w:sz="0" w:space="0" w:color="auto"/>
                <w:left w:val="none" w:sz="0" w:space="0" w:color="auto"/>
                <w:bottom w:val="none" w:sz="0" w:space="0" w:color="auto"/>
                <w:right w:val="none" w:sz="0" w:space="0" w:color="auto"/>
              </w:divBdr>
            </w:div>
            <w:div w:id="1241865739">
              <w:marLeft w:val="0"/>
              <w:marRight w:val="0"/>
              <w:marTop w:val="0"/>
              <w:marBottom w:val="0"/>
              <w:divBdr>
                <w:top w:val="none" w:sz="0" w:space="0" w:color="auto"/>
                <w:left w:val="none" w:sz="0" w:space="0" w:color="auto"/>
                <w:bottom w:val="none" w:sz="0" w:space="0" w:color="auto"/>
                <w:right w:val="none" w:sz="0" w:space="0" w:color="auto"/>
              </w:divBdr>
            </w:div>
            <w:div w:id="1950627903">
              <w:marLeft w:val="0"/>
              <w:marRight w:val="0"/>
              <w:marTop w:val="0"/>
              <w:marBottom w:val="0"/>
              <w:divBdr>
                <w:top w:val="none" w:sz="0" w:space="0" w:color="auto"/>
                <w:left w:val="none" w:sz="0" w:space="0" w:color="auto"/>
                <w:bottom w:val="none" w:sz="0" w:space="0" w:color="auto"/>
                <w:right w:val="none" w:sz="0" w:space="0" w:color="auto"/>
              </w:divBdr>
            </w:div>
            <w:div w:id="1649745559">
              <w:marLeft w:val="0"/>
              <w:marRight w:val="0"/>
              <w:marTop w:val="0"/>
              <w:marBottom w:val="0"/>
              <w:divBdr>
                <w:top w:val="none" w:sz="0" w:space="0" w:color="auto"/>
                <w:left w:val="none" w:sz="0" w:space="0" w:color="auto"/>
                <w:bottom w:val="none" w:sz="0" w:space="0" w:color="auto"/>
                <w:right w:val="none" w:sz="0" w:space="0" w:color="auto"/>
              </w:divBdr>
            </w:div>
            <w:div w:id="560871587">
              <w:marLeft w:val="0"/>
              <w:marRight w:val="0"/>
              <w:marTop w:val="0"/>
              <w:marBottom w:val="0"/>
              <w:divBdr>
                <w:top w:val="none" w:sz="0" w:space="0" w:color="auto"/>
                <w:left w:val="none" w:sz="0" w:space="0" w:color="auto"/>
                <w:bottom w:val="none" w:sz="0" w:space="0" w:color="auto"/>
                <w:right w:val="none" w:sz="0" w:space="0" w:color="auto"/>
              </w:divBdr>
            </w:div>
            <w:div w:id="1799376179">
              <w:marLeft w:val="0"/>
              <w:marRight w:val="0"/>
              <w:marTop w:val="0"/>
              <w:marBottom w:val="0"/>
              <w:divBdr>
                <w:top w:val="none" w:sz="0" w:space="0" w:color="auto"/>
                <w:left w:val="none" w:sz="0" w:space="0" w:color="auto"/>
                <w:bottom w:val="none" w:sz="0" w:space="0" w:color="auto"/>
                <w:right w:val="none" w:sz="0" w:space="0" w:color="auto"/>
              </w:divBdr>
            </w:div>
            <w:div w:id="897201725">
              <w:marLeft w:val="0"/>
              <w:marRight w:val="0"/>
              <w:marTop w:val="0"/>
              <w:marBottom w:val="0"/>
              <w:divBdr>
                <w:top w:val="none" w:sz="0" w:space="0" w:color="auto"/>
                <w:left w:val="none" w:sz="0" w:space="0" w:color="auto"/>
                <w:bottom w:val="none" w:sz="0" w:space="0" w:color="auto"/>
                <w:right w:val="none" w:sz="0" w:space="0" w:color="auto"/>
              </w:divBdr>
            </w:div>
            <w:div w:id="1724209411">
              <w:marLeft w:val="0"/>
              <w:marRight w:val="0"/>
              <w:marTop w:val="0"/>
              <w:marBottom w:val="0"/>
              <w:divBdr>
                <w:top w:val="none" w:sz="0" w:space="0" w:color="auto"/>
                <w:left w:val="none" w:sz="0" w:space="0" w:color="auto"/>
                <w:bottom w:val="none" w:sz="0" w:space="0" w:color="auto"/>
                <w:right w:val="none" w:sz="0" w:space="0" w:color="auto"/>
              </w:divBdr>
            </w:div>
            <w:div w:id="1627850092">
              <w:marLeft w:val="0"/>
              <w:marRight w:val="0"/>
              <w:marTop w:val="0"/>
              <w:marBottom w:val="0"/>
              <w:divBdr>
                <w:top w:val="none" w:sz="0" w:space="0" w:color="auto"/>
                <w:left w:val="none" w:sz="0" w:space="0" w:color="auto"/>
                <w:bottom w:val="none" w:sz="0" w:space="0" w:color="auto"/>
                <w:right w:val="none" w:sz="0" w:space="0" w:color="auto"/>
              </w:divBdr>
            </w:div>
            <w:div w:id="71242622">
              <w:marLeft w:val="0"/>
              <w:marRight w:val="0"/>
              <w:marTop w:val="0"/>
              <w:marBottom w:val="0"/>
              <w:divBdr>
                <w:top w:val="none" w:sz="0" w:space="0" w:color="auto"/>
                <w:left w:val="none" w:sz="0" w:space="0" w:color="auto"/>
                <w:bottom w:val="none" w:sz="0" w:space="0" w:color="auto"/>
                <w:right w:val="none" w:sz="0" w:space="0" w:color="auto"/>
              </w:divBdr>
            </w:div>
            <w:div w:id="1612590249">
              <w:marLeft w:val="0"/>
              <w:marRight w:val="0"/>
              <w:marTop w:val="0"/>
              <w:marBottom w:val="0"/>
              <w:divBdr>
                <w:top w:val="none" w:sz="0" w:space="0" w:color="auto"/>
                <w:left w:val="none" w:sz="0" w:space="0" w:color="auto"/>
                <w:bottom w:val="none" w:sz="0" w:space="0" w:color="auto"/>
                <w:right w:val="none" w:sz="0" w:space="0" w:color="auto"/>
              </w:divBdr>
            </w:div>
            <w:div w:id="1979383836">
              <w:marLeft w:val="0"/>
              <w:marRight w:val="0"/>
              <w:marTop w:val="0"/>
              <w:marBottom w:val="0"/>
              <w:divBdr>
                <w:top w:val="none" w:sz="0" w:space="0" w:color="auto"/>
                <w:left w:val="none" w:sz="0" w:space="0" w:color="auto"/>
                <w:bottom w:val="none" w:sz="0" w:space="0" w:color="auto"/>
                <w:right w:val="none" w:sz="0" w:space="0" w:color="auto"/>
              </w:divBdr>
            </w:div>
            <w:div w:id="851528901">
              <w:marLeft w:val="0"/>
              <w:marRight w:val="0"/>
              <w:marTop w:val="0"/>
              <w:marBottom w:val="0"/>
              <w:divBdr>
                <w:top w:val="none" w:sz="0" w:space="0" w:color="auto"/>
                <w:left w:val="none" w:sz="0" w:space="0" w:color="auto"/>
                <w:bottom w:val="none" w:sz="0" w:space="0" w:color="auto"/>
                <w:right w:val="none" w:sz="0" w:space="0" w:color="auto"/>
              </w:divBdr>
            </w:div>
            <w:div w:id="1155412716">
              <w:marLeft w:val="0"/>
              <w:marRight w:val="0"/>
              <w:marTop w:val="0"/>
              <w:marBottom w:val="0"/>
              <w:divBdr>
                <w:top w:val="none" w:sz="0" w:space="0" w:color="auto"/>
                <w:left w:val="none" w:sz="0" w:space="0" w:color="auto"/>
                <w:bottom w:val="none" w:sz="0" w:space="0" w:color="auto"/>
                <w:right w:val="none" w:sz="0" w:space="0" w:color="auto"/>
              </w:divBdr>
            </w:div>
            <w:div w:id="684012950">
              <w:marLeft w:val="0"/>
              <w:marRight w:val="0"/>
              <w:marTop w:val="0"/>
              <w:marBottom w:val="0"/>
              <w:divBdr>
                <w:top w:val="none" w:sz="0" w:space="0" w:color="auto"/>
                <w:left w:val="none" w:sz="0" w:space="0" w:color="auto"/>
                <w:bottom w:val="none" w:sz="0" w:space="0" w:color="auto"/>
                <w:right w:val="none" w:sz="0" w:space="0" w:color="auto"/>
              </w:divBdr>
            </w:div>
            <w:div w:id="1326130379">
              <w:marLeft w:val="0"/>
              <w:marRight w:val="0"/>
              <w:marTop w:val="0"/>
              <w:marBottom w:val="0"/>
              <w:divBdr>
                <w:top w:val="none" w:sz="0" w:space="0" w:color="auto"/>
                <w:left w:val="none" w:sz="0" w:space="0" w:color="auto"/>
                <w:bottom w:val="none" w:sz="0" w:space="0" w:color="auto"/>
                <w:right w:val="none" w:sz="0" w:space="0" w:color="auto"/>
              </w:divBdr>
            </w:div>
            <w:div w:id="501512988">
              <w:marLeft w:val="0"/>
              <w:marRight w:val="0"/>
              <w:marTop w:val="0"/>
              <w:marBottom w:val="0"/>
              <w:divBdr>
                <w:top w:val="none" w:sz="0" w:space="0" w:color="auto"/>
                <w:left w:val="none" w:sz="0" w:space="0" w:color="auto"/>
                <w:bottom w:val="none" w:sz="0" w:space="0" w:color="auto"/>
                <w:right w:val="none" w:sz="0" w:space="0" w:color="auto"/>
              </w:divBdr>
            </w:div>
            <w:div w:id="23285847">
              <w:marLeft w:val="0"/>
              <w:marRight w:val="0"/>
              <w:marTop w:val="0"/>
              <w:marBottom w:val="0"/>
              <w:divBdr>
                <w:top w:val="none" w:sz="0" w:space="0" w:color="auto"/>
                <w:left w:val="none" w:sz="0" w:space="0" w:color="auto"/>
                <w:bottom w:val="none" w:sz="0" w:space="0" w:color="auto"/>
                <w:right w:val="none" w:sz="0" w:space="0" w:color="auto"/>
              </w:divBdr>
            </w:div>
            <w:div w:id="878712818">
              <w:marLeft w:val="0"/>
              <w:marRight w:val="0"/>
              <w:marTop w:val="0"/>
              <w:marBottom w:val="0"/>
              <w:divBdr>
                <w:top w:val="none" w:sz="0" w:space="0" w:color="auto"/>
                <w:left w:val="none" w:sz="0" w:space="0" w:color="auto"/>
                <w:bottom w:val="none" w:sz="0" w:space="0" w:color="auto"/>
                <w:right w:val="none" w:sz="0" w:space="0" w:color="auto"/>
              </w:divBdr>
            </w:div>
            <w:div w:id="891379201">
              <w:marLeft w:val="0"/>
              <w:marRight w:val="0"/>
              <w:marTop w:val="0"/>
              <w:marBottom w:val="0"/>
              <w:divBdr>
                <w:top w:val="none" w:sz="0" w:space="0" w:color="auto"/>
                <w:left w:val="none" w:sz="0" w:space="0" w:color="auto"/>
                <w:bottom w:val="none" w:sz="0" w:space="0" w:color="auto"/>
                <w:right w:val="none" w:sz="0" w:space="0" w:color="auto"/>
              </w:divBdr>
            </w:div>
            <w:div w:id="1848711766">
              <w:marLeft w:val="0"/>
              <w:marRight w:val="0"/>
              <w:marTop w:val="0"/>
              <w:marBottom w:val="0"/>
              <w:divBdr>
                <w:top w:val="none" w:sz="0" w:space="0" w:color="auto"/>
                <w:left w:val="none" w:sz="0" w:space="0" w:color="auto"/>
                <w:bottom w:val="none" w:sz="0" w:space="0" w:color="auto"/>
                <w:right w:val="none" w:sz="0" w:space="0" w:color="auto"/>
              </w:divBdr>
            </w:div>
            <w:div w:id="1906184125">
              <w:marLeft w:val="0"/>
              <w:marRight w:val="0"/>
              <w:marTop w:val="0"/>
              <w:marBottom w:val="0"/>
              <w:divBdr>
                <w:top w:val="none" w:sz="0" w:space="0" w:color="auto"/>
                <w:left w:val="none" w:sz="0" w:space="0" w:color="auto"/>
                <w:bottom w:val="none" w:sz="0" w:space="0" w:color="auto"/>
                <w:right w:val="none" w:sz="0" w:space="0" w:color="auto"/>
              </w:divBdr>
            </w:div>
            <w:div w:id="1543978904">
              <w:marLeft w:val="0"/>
              <w:marRight w:val="0"/>
              <w:marTop w:val="0"/>
              <w:marBottom w:val="0"/>
              <w:divBdr>
                <w:top w:val="none" w:sz="0" w:space="0" w:color="auto"/>
                <w:left w:val="none" w:sz="0" w:space="0" w:color="auto"/>
                <w:bottom w:val="none" w:sz="0" w:space="0" w:color="auto"/>
                <w:right w:val="none" w:sz="0" w:space="0" w:color="auto"/>
              </w:divBdr>
            </w:div>
            <w:div w:id="905798960">
              <w:marLeft w:val="0"/>
              <w:marRight w:val="0"/>
              <w:marTop w:val="0"/>
              <w:marBottom w:val="0"/>
              <w:divBdr>
                <w:top w:val="none" w:sz="0" w:space="0" w:color="auto"/>
                <w:left w:val="none" w:sz="0" w:space="0" w:color="auto"/>
                <w:bottom w:val="none" w:sz="0" w:space="0" w:color="auto"/>
                <w:right w:val="none" w:sz="0" w:space="0" w:color="auto"/>
              </w:divBdr>
            </w:div>
            <w:div w:id="312804005">
              <w:marLeft w:val="0"/>
              <w:marRight w:val="0"/>
              <w:marTop w:val="0"/>
              <w:marBottom w:val="0"/>
              <w:divBdr>
                <w:top w:val="none" w:sz="0" w:space="0" w:color="auto"/>
                <w:left w:val="none" w:sz="0" w:space="0" w:color="auto"/>
                <w:bottom w:val="none" w:sz="0" w:space="0" w:color="auto"/>
                <w:right w:val="none" w:sz="0" w:space="0" w:color="auto"/>
              </w:divBdr>
            </w:div>
            <w:div w:id="263198250">
              <w:marLeft w:val="0"/>
              <w:marRight w:val="0"/>
              <w:marTop w:val="0"/>
              <w:marBottom w:val="0"/>
              <w:divBdr>
                <w:top w:val="none" w:sz="0" w:space="0" w:color="auto"/>
                <w:left w:val="none" w:sz="0" w:space="0" w:color="auto"/>
                <w:bottom w:val="none" w:sz="0" w:space="0" w:color="auto"/>
                <w:right w:val="none" w:sz="0" w:space="0" w:color="auto"/>
              </w:divBdr>
            </w:div>
            <w:div w:id="1250507157">
              <w:marLeft w:val="0"/>
              <w:marRight w:val="0"/>
              <w:marTop w:val="0"/>
              <w:marBottom w:val="0"/>
              <w:divBdr>
                <w:top w:val="none" w:sz="0" w:space="0" w:color="auto"/>
                <w:left w:val="none" w:sz="0" w:space="0" w:color="auto"/>
                <w:bottom w:val="none" w:sz="0" w:space="0" w:color="auto"/>
                <w:right w:val="none" w:sz="0" w:space="0" w:color="auto"/>
              </w:divBdr>
            </w:div>
            <w:div w:id="273099574">
              <w:marLeft w:val="0"/>
              <w:marRight w:val="0"/>
              <w:marTop w:val="0"/>
              <w:marBottom w:val="0"/>
              <w:divBdr>
                <w:top w:val="none" w:sz="0" w:space="0" w:color="auto"/>
                <w:left w:val="none" w:sz="0" w:space="0" w:color="auto"/>
                <w:bottom w:val="none" w:sz="0" w:space="0" w:color="auto"/>
                <w:right w:val="none" w:sz="0" w:space="0" w:color="auto"/>
              </w:divBdr>
            </w:div>
            <w:div w:id="1471631138">
              <w:marLeft w:val="0"/>
              <w:marRight w:val="0"/>
              <w:marTop w:val="0"/>
              <w:marBottom w:val="0"/>
              <w:divBdr>
                <w:top w:val="none" w:sz="0" w:space="0" w:color="auto"/>
                <w:left w:val="none" w:sz="0" w:space="0" w:color="auto"/>
                <w:bottom w:val="none" w:sz="0" w:space="0" w:color="auto"/>
                <w:right w:val="none" w:sz="0" w:space="0" w:color="auto"/>
              </w:divBdr>
            </w:div>
            <w:div w:id="1969237970">
              <w:marLeft w:val="0"/>
              <w:marRight w:val="0"/>
              <w:marTop w:val="0"/>
              <w:marBottom w:val="0"/>
              <w:divBdr>
                <w:top w:val="none" w:sz="0" w:space="0" w:color="auto"/>
                <w:left w:val="none" w:sz="0" w:space="0" w:color="auto"/>
                <w:bottom w:val="none" w:sz="0" w:space="0" w:color="auto"/>
                <w:right w:val="none" w:sz="0" w:space="0" w:color="auto"/>
              </w:divBdr>
            </w:div>
            <w:div w:id="674112619">
              <w:marLeft w:val="0"/>
              <w:marRight w:val="0"/>
              <w:marTop w:val="0"/>
              <w:marBottom w:val="0"/>
              <w:divBdr>
                <w:top w:val="none" w:sz="0" w:space="0" w:color="auto"/>
                <w:left w:val="none" w:sz="0" w:space="0" w:color="auto"/>
                <w:bottom w:val="none" w:sz="0" w:space="0" w:color="auto"/>
                <w:right w:val="none" w:sz="0" w:space="0" w:color="auto"/>
              </w:divBdr>
            </w:div>
            <w:div w:id="539124479">
              <w:marLeft w:val="0"/>
              <w:marRight w:val="0"/>
              <w:marTop w:val="0"/>
              <w:marBottom w:val="0"/>
              <w:divBdr>
                <w:top w:val="none" w:sz="0" w:space="0" w:color="auto"/>
                <w:left w:val="none" w:sz="0" w:space="0" w:color="auto"/>
                <w:bottom w:val="none" w:sz="0" w:space="0" w:color="auto"/>
                <w:right w:val="none" w:sz="0" w:space="0" w:color="auto"/>
              </w:divBdr>
            </w:div>
            <w:div w:id="1789153710">
              <w:marLeft w:val="0"/>
              <w:marRight w:val="0"/>
              <w:marTop w:val="0"/>
              <w:marBottom w:val="0"/>
              <w:divBdr>
                <w:top w:val="none" w:sz="0" w:space="0" w:color="auto"/>
                <w:left w:val="none" w:sz="0" w:space="0" w:color="auto"/>
                <w:bottom w:val="none" w:sz="0" w:space="0" w:color="auto"/>
                <w:right w:val="none" w:sz="0" w:space="0" w:color="auto"/>
              </w:divBdr>
            </w:div>
            <w:div w:id="581333625">
              <w:marLeft w:val="0"/>
              <w:marRight w:val="0"/>
              <w:marTop w:val="0"/>
              <w:marBottom w:val="0"/>
              <w:divBdr>
                <w:top w:val="none" w:sz="0" w:space="0" w:color="auto"/>
                <w:left w:val="none" w:sz="0" w:space="0" w:color="auto"/>
                <w:bottom w:val="none" w:sz="0" w:space="0" w:color="auto"/>
                <w:right w:val="none" w:sz="0" w:space="0" w:color="auto"/>
              </w:divBdr>
            </w:div>
            <w:div w:id="1102141927">
              <w:marLeft w:val="0"/>
              <w:marRight w:val="0"/>
              <w:marTop w:val="0"/>
              <w:marBottom w:val="0"/>
              <w:divBdr>
                <w:top w:val="none" w:sz="0" w:space="0" w:color="auto"/>
                <w:left w:val="none" w:sz="0" w:space="0" w:color="auto"/>
                <w:bottom w:val="none" w:sz="0" w:space="0" w:color="auto"/>
                <w:right w:val="none" w:sz="0" w:space="0" w:color="auto"/>
              </w:divBdr>
            </w:div>
            <w:div w:id="298459254">
              <w:marLeft w:val="0"/>
              <w:marRight w:val="0"/>
              <w:marTop w:val="0"/>
              <w:marBottom w:val="0"/>
              <w:divBdr>
                <w:top w:val="none" w:sz="0" w:space="0" w:color="auto"/>
                <w:left w:val="none" w:sz="0" w:space="0" w:color="auto"/>
                <w:bottom w:val="none" w:sz="0" w:space="0" w:color="auto"/>
                <w:right w:val="none" w:sz="0" w:space="0" w:color="auto"/>
              </w:divBdr>
            </w:div>
            <w:div w:id="1685791277">
              <w:marLeft w:val="0"/>
              <w:marRight w:val="0"/>
              <w:marTop w:val="0"/>
              <w:marBottom w:val="0"/>
              <w:divBdr>
                <w:top w:val="none" w:sz="0" w:space="0" w:color="auto"/>
                <w:left w:val="none" w:sz="0" w:space="0" w:color="auto"/>
                <w:bottom w:val="none" w:sz="0" w:space="0" w:color="auto"/>
                <w:right w:val="none" w:sz="0" w:space="0" w:color="auto"/>
              </w:divBdr>
            </w:div>
            <w:div w:id="858540965">
              <w:marLeft w:val="0"/>
              <w:marRight w:val="0"/>
              <w:marTop w:val="0"/>
              <w:marBottom w:val="0"/>
              <w:divBdr>
                <w:top w:val="none" w:sz="0" w:space="0" w:color="auto"/>
                <w:left w:val="none" w:sz="0" w:space="0" w:color="auto"/>
                <w:bottom w:val="none" w:sz="0" w:space="0" w:color="auto"/>
                <w:right w:val="none" w:sz="0" w:space="0" w:color="auto"/>
              </w:divBdr>
            </w:div>
            <w:div w:id="691492315">
              <w:marLeft w:val="0"/>
              <w:marRight w:val="0"/>
              <w:marTop w:val="0"/>
              <w:marBottom w:val="0"/>
              <w:divBdr>
                <w:top w:val="none" w:sz="0" w:space="0" w:color="auto"/>
                <w:left w:val="none" w:sz="0" w:space="0" w:color="auto"/>
                <w:bottom w:val="none" w:sz="0" w:space="0" w:color="auto"/>
                <w:right w:val="none" w:sz="0" w:space="0" w:color="auto"/>
              </w:divBdr>
            </w:div>
            <w:div w:id="1677460982">
              <w:marLeft w:val="0"/>
              <w:marRight w:val="0"/>
              <w:marTop w:val="0"/>
              <w:marBottom w:val="0"/>
              <w:divBdr>
                <w:top w:val="none" w:sz="0" w:space="0" w:color="auto"/>
                <w:left w:val="none" w:sz="0" w:space="0" w:color="auto"/>
                <w:bottom w:val="none" w:sz="0" w:space="0" w:color="auto"/>
                <w:right w:val="none" w:sz="0" w:space="0" w:color="auto"/>
              </w:divBdr>
            </w:div>
            <w:div w:id="627321926">
              <w:marLeft w:val="0"/>
              <w:marRight w:val="0"/>
              <w:marTop w:val="0"/>
              <w:marBottom w:val="0"/>
              <w:divBdr>
                <w:top w:val="none" w:sz="0" w:space="0" w:color="auto"/>
                <w:left w:val="none" w:sz="0" w:space="0" w:color="auto"/>
                <w:bottom w:val="none" w:sz="0" w:space="0" w:color="auto"/>
                <w:right w:val="none" w:sz="0" w:space="0" w:color="auto"/>
              </w:divBdr>
            </w:div>
            <w:div w:id="168376652">
              <w:marLeft w:val="0"/>
              <w:marRight w:val="0"/>
              <w:marTop w:val="0"/>
              <w:marBottom w:val="0"/>
              <w:divBdr>
                <w:top w:val="none" w:sz="0" w:space="0" w:color="auto"/>
                <w:left w:val="none" w:sz="0" w:space="0" w:color="auto"/>
                <w:bottom w:val="none" w:sz="0" w:space="0" w:color="auto"/>
                <w:right w:val="none" w:sz="0" w:space="0" w:color="auto"/>
              </w:divBdr>
            </w:div>
            <w:div w:id="851068147">
              <w:marLeft w:val="0"/>
              <w:marRight w:val="0"/>
              <w:marTop w:val="0"/>
              <w:marBottom w:val="0"/>
              <w:divBdr>
                <w:top w:val="none" w:sz="0" w:space="0" w:color="auto"/>
                <w:left w:val="none" w:sz="0" w:space="0" w:color="auto"/>
                <w:bottom w:val="none" w:sz="0" w:space="0" w:color="auto"/>
                <w:right w:val="none" w:sz="0" w:space="0" w:color="auto"/>
              </w:divBdr>
            </w:div>
            <w:div w:id="991562288">
              <w:marLeft w:val="0"/>
              <w:marRight w:val="0"/>
              <w:marTop w:val="0"/>
              <w:marBottom w:val="0"/>
              <w:divBdr>
                <w:top w:val="none" w:sz="0" w:space="0" w:color="auto"/>
                <w:left w:val="none" w:sz="0" w:space="0" w:color="auto"/>
                <w:bottom w:val="none" w:sz="0" w:space="0" w:color="auto"/>
                <w:right w:val="none" w:sz="0" w:space="0" w:color="auto"/>
              </w:divBdr>
            </w:div>
            <w:div w:id="1811898520">
              <w:marLeft w:val="0"/>
              <w:marRight w:val="0"/>
              <w:marTop w:val="0"/>
              <w:marBottom w:val="0"/>
              <w:divBdr>
                <w:top w:val="none" w:sz="0" w:space="0" w:color="auto"/>
                <w:left w:val="none" w:sz="0" w:space="0" w:color="auto"/>
                <w:bottom w:val="none" w:sz="0" w:space="0" w:color="auto"/>
                <w:right w:val="none" w:sz="0" w:space="0" w:color="auto"/>
              </w:divBdr>
            </w:div>
            <w:div w:id="273831817">
              <w:marLeft w:val="0"/>
              <w:marRight w:val="0"/>
              <w:marTop w:val="0"/>
              <w:marBottom w:val="0"/>
              <w:divBdr>
                <w:top w:val="none" w:sz="0" w:space="0" w:color="auto"/>
                <w:left w:val="none" w:sz="0" w:space="0" w:color="auto"/>
                <w:bottom w:val="none" w:sz="0" w:space="0" w:color="auto"/>
                <w:right w:val="none" w:sz="0" w:space="0" w:color="auto"/>
              </w:divBdr>
              <w:divsChild>
                <w:div w:id="1444807339">
                  <w:marLeft w:val="0"/>
                  <w:marRight w:val="0"/>
                  <w:marTop w:val="0"/>
                  <w:marBottom w:val="0"/>
                  <w:divBdr>
                    <w:top w:val="none" w:sz="0" w:space="0" w:color="auto"/>
                    <w:left w:val="none" w:sz="0" w:space="0" w:color="auto"/>
                    <w:bottom w:val="none" w:sz="0" w:space="0" w:color="auto"/>
                    <w:right w:val="none" w:sz="0" w:space="0" w:color="auto"/>
                  </w:divBdr>
                </w:div>
                <w:div w:id="1585261905">
                  <w:marLeft w:val="0"/>
                  <w:marRight w:val="0"/>
                  <w:marTop w:val="0"/>
                  <w:marBottom w:val="0"/>
                  <w:divBdr>
                    <w:top w:val="none" w:sz="0" w:space="0" w:color="auto"/>
                    <w:left w:val="none" w:sz="0" w:space="0" w:color="auto"/>
                    <w:bottom w:val="none" w:sz="0" w:space="0" w:color="auto"/>
                    <w:right w:val="none" w:sz="0" w:space="0" w:color="auto"/>
                  </w:divBdr>
                </w:div>
                <w:div w:id="84766074">
                  <w:marLeft w:val="0"/>
                  <w:marRight w:val="0"/>
                  <w:marTop w:val="0"/>
                  <w:marBottom w:val="0"/>
                  <w:divBdr>
                    <w:top w:val="none" w:sz="0" w:space="0" w:color="auto"/>
                    <w:left w:val="none" w:sz="0" w:space="0" w:color="auto"/>
                    <w:bottom w:val="none" w:sz="0" w:space="0" w:color="auto"/>
                    <w:right w:val="none" w:sz="0" w:space="0" w:color="auto"/>
                  </w:divBdr>
                </w:div>
                <w:div w:id="1054202">
                  <w:marLeft w:val="0"/>
                  <w:marRight w:val="0"/>
                  <w:marTop w:val="0"/>
                  <w:marBottom w:val="0"/>
                  <w:divBdr>
                    <w:top w:val="none" w:sz="0" w:space="0" w:color="auto"/>
                    <w:left w:val="none" w:sz="0" w:space="0" w:color="auto"/>
                    <w:bottom w:val="none" w:sz="0" w:space="0" w:color="auto"/>
                    <w:right w:val="none" w:sz="0" w:space="0" w:color="auto"/>
                  </w:divBdr>
                </w:div>
                <w:div w:id="835656088">
                  <w:marLeft w:val="0"/>
                  <w:marRight w:val="0"/>
                  <w:marTop w:val="0"/>
                  <w:marBottom w:val="0"/>
                  <w:divBdr>
                    <w:top w:val="none" w:sz="0" w:space="0" w:color="auto"/>
                    <w:left w:val="none" w:sz="0" w:space="0" w:color="auto"/>
                    <w:bottom w:val="none" w:sz="0" w:space="0" w:color="auto"/>
                    <w:right w:val="none" w:sz="0" w:space="0" w:color="auto"/>
                  </w:divBdr>
                </w:div>
                <w:div w:id="1529180874">
                  <w:marLeft w:val="0"/>
                  <w:marRight w:val="0"/>
                  <w:marTop w:val="0"/>
                  <w:marBottom w:val="0"/>
                  <w:divBdr>
                    <w:top w:val="none" w:sz="0" w:space="0" w:color="auto"/>
                    <w:left w:val="none" w:sz="0" w:space="0" w:color="auto"/>
                    <w:bottom w:val="none" w:sz="0" w:space="0" w:color="auto"/>
                    <w:right w:val="none" w:sz="0" w:space="0" w:color="auto"/>
                  </w:divBdr>
                </w:div>
                <w:div w:id="1423405581">
                  <w:marLeft w:val="0"/>
                  <w:marRight w:val="0"/>
                  <w:marTop w:val="0"/>
                  <w:marBottom w:val="0"/>
                  <w:divBdr>
                    <w:top w:val="none" w:sz="0" w:space="0" w:color="auto"/>
                    <w:left w:val="none" w:sz="0" w:space="0" w:color="auto"/>
                    <w:bottom w:val="none" w:sz="0" w:space="0" w:color="auto"/>
                    <w:right w:val="none" w:sz="0" w:space="0" w:color="auto"/>
                  </w:divBdr>
                </w:div>
                <w:div w:id="88242041">
                  <w:marLeft w:val="0"/>
                  <w:marRight w:val="0"/>
                  <w:marTop w:val="0"/>
                  <w:marBottom w:val="0"/>
                  <w:divBdr>
                    <w:top w:val="none" w:sz="0" w:space="0" w:color="auto"/>
                    <w:left w:val="none" w:sz="0" w:space="0" w:color="auto"/>
                    <w:bottom w:val="none" w:sz="0" w:space="0" w:color="auto"/>
                    <w:right w:val="none" w:sz="0" w:space="0" w:color="auto"/>
                  </w:divBdr>
                </w:div>
                <w:div w:id="398678132">
                  <w:marLeft w:val="0"/>
                  <w:marRight w:val="0"/>
                  <w:marTop w:val="0"/>
                  <w:marBottom w:val="0"/>
                  <w:divBdr>
                    <w:top w:val="none" w:sz="0" w:space="0" w:color="auto"/>
                    <w:left w:val="none" w:sz="0" w:space="0" w:color="auto"/>
                    <w:bottom w:val="none" w:sz="0" w:space="0" w:color="auto"/>
                    <w:right w:val="none" w:sz="0" w:space="0" w:color="auto"/>
                  </w:divBdr>
                </w:div>
                <w:div w:id="1806922114">
                  <w:marLeft w:val="0"/>
                  <w:marRight w:val="0"/>
                  <w:marTop w:val="0"/>
                  <w:marBottom w:val="0"/>
                  <w:divBdr>
                    <w:top w:val="none" w:sz="0" w:space="0" w:color="auto"/>
                    <w:left w:val="none" w:sz="0" w:space="0" w:color="auto"/>
                    <w:bottom w:val="none" w:sz="0" w:space="0" w:color="auto"/>
                    <w:right w:val="none" w:sz="0" w:space="0" w:color="auto"/>
                  </w:divBdr>
                </w:div>
                <w:div w:id="763959637">
                  <w:marLeft w:val="0"/>
                  <w:marRight w:val="0"/>
                  <w:marTop w:val="0"/>
                  <w:marBottom w:val="0"/>
                  <w:divBdr>
                    <w:top w:val="none" w:sz="0" w:space="0" w:color="auto"/>
                    <w:left w:val="none" w:sz="0" w:space="0" w:color="auto"/>
                    <w:bottom w:val="none" w:sz="0" w:space="0" w:color="auto"/>
                    <w:right w:val="none" w:sz="0" w:space="0" w:color="auto"/>
                  </w:divBdr>
                </w:div>
                <w:div w:id="1551847600">
                  <w:marLeft w:val="0"/>
                  <w:marRight w:val="0"/>
                  <w:marTop w:val="0"/>
                  <w:marBottom w:val="0"/>
                  <w:divBdr>
                    <w:top w:val="none" w:sz="0" w:space="0" w:color="auto"/>
                    <w:left w:val="none" w:sz="0" w:space="0" w:color="auto"/>
                    <w:bottom w:val="none" w:sz="0" w:space="0" w:color="auto"/>
                    <w:right w:val="none" w:sz="0" w:space="0" w:color="auto"/>
                  </w:divBdr>
                </w:div>
                <w:div w:id="57750236">
                  <w:marLeft w:val="0"/>
                  <w:marRight w:val="0"/>
                  <w:marTop w:val="0"/>
                  <w:marBottom w:val="0"/>
                  <w:divBdr>
                    <w:top w:val="none" w:sz="0" w:space="0" w:color="auto"/>
                    <w:left w:val="none" w:sz="0" w:space="0" w:color="auto"/>
                    <w:bottom w:val="none" w:sz="0" w:space="0" w:color="auto"/>
                    <w:right w:val="none" w:sz="0" w:space="0" w:color="auto"/>
                  </w:divBdr>
                </w:div>
                <w:div w:id="1062752213">
                  <w:marLeft w:val="0"/>
                  <w:marRight w:val="0"/>
                  <w:marTop w:val="0"/>
                  <w:marBottom w:val="0"/>
                  <w:divBdr>
                    <w:top w:val="none" w:sz="0" w:space="0" w:color="auto"/>
                    <w:left w:val="none" w:sz="0" w:space="0" w:color="auto"/>
                    <w:bottom w:val="none" w:sz="0" w:space="0" w:color="auto"/>
                    <w:right w:val="none" w:sz="0" w:space="0" w:color="auto"/>
                  </w:divBdr>
                </w:div>
                <w:div w:id="826676731">
                  <w:marLeft w:val="0"/>
                  <w:marRight w:val="0"/>
                  <w:marTop w:val="0"/>
                  <w:marBottom w:val="0"/>
                  <w:divBdr>
                    <w:top w:val="none" w:sz="0" w:space="0" w:color="auto"/>
                    <w:left w:val="none" w:sz="0" w:space="0" w:color="auto"/>
                    <w:bottom w:val="none" w:sz="0" w:space="0" w:color="auto"/>
                    <w:right w:val="none" w:sz="0" w:space="0" w:color="auto"/>
                  </w:divBdr>
                </w:div>
                <w:div w:id="1132865678">
                  <w:marLeft w:val="0"/>
                  <w:marRight w:val="0"/>
                  <w:marTop w:val="0"/>
                  <w:marBottom w:val="0"/>
                  <w:divBdr>
                    <w:top w:val="none" w:sz="0" w:space="0" w:color="auto"/>
                    <w:left w:val="none" w:sz="0" w:space="0" w:color="auto"/>
                    <w:bottom w:val="none" w:sz="0" w:space="0" w:color="auto"/>
                    <w:right w:val="none" w:sz="0" w:space="0" w:color="auto"/>
                  </w:divBdr>
                </w:div>
                <w:div w:id="1819953912">
                  <w:marLeft w:val="0"/>
                  <w:marRight w:val="0"/>
                  <w:marTop w:val="0"/>
                  <w:marBottom w:val="0"/>
                  <w:divBdr>
                    <w:top w:val="none" w:sz="0" w:space="0" w:color="auto"/>
                    <w:left w:val="none" w:sz="0" w:space="0" w:color="auto"/>
                    <w:bottom w:val="none" w:sz="0" w:space="0" w:color="auto"/>
                    <w:right w:val="none" w:sz="0" w:space="0" w:color="auto"/>
                  </w:divBdr>
                </w:div>
                <w:div w:id="870727235">
                  <w:marLeft w:val="0"/>
                  <w:marRight w:val="0"/>
                  <w:marTop w:val="0"/>
                  <w:marBottom w:val="0"/>
                  <w:divBdr>
                    <w:top w:val="none" w:sz="0" w:space="0" w:color="auto"/>
                    <w:left w:val="none" w:sz="0" w:space="0" w:color="auto"/>
                    <w:bottom w:val="none" w:sz="0" w:space="0" w:color="auto"/>
                    <w:right w:val="none" w:sz="0" w:space="0" w:color="auto"/>
                  </w:divBdr>
                </w:div>
                <w:div w:id="624315140">
                  <w:marLeft w:val="0"/>
                  <w:marRight w:val="0"/>
                  <w:marTop w:val="0"/>
                  <w:marBottom w:val="0"/>
                  <w:divBdr>
                    <w:top w:val="none" w:sz="0" w:space="0" w:color="auto"/>
                    <w:left w:val="none" w:sz="0" w:space="0" w:color="auto"/>
                    <w:bottom w:val="none" w:sz="0" w:space="0" w:color="auto"/>
                    <w:right w:val="none" w:sz="0" w:space="0" w:color="auto"/>
                  </w:divBdr>
                </w:div>
                <w:div w:id="26610588">
                  <w:marLeft w:val="0"/>
                  <w:marRight w:val="0"/>
                  <w:marTop w:val="0"/>
                  <w:marBottom w:val="0"/>
                  <w:divBdr>
                    <w:top w:val="none" w:sz="0" w:space="0" w:color="auto"/>
                    <w:left w:val="none" w:sz="0" w:space="0" w:color="auto"/>
                    <w:bottom w:val="none" w:sz="0" w:space="0" w:color="auto"/>
                    <w:right w:val="none" w:sz="0" w:space="0" w:color="auto"/>
                  </w:divBdr>
                </w:div>
                <w:div w:id="2073038299">
                  <w:marLeft w:val="0"/>
                  <w:marRight w:val="0"/>
                  <w:marTop w:val="0"/>
                  <w:marBottom w:val="0"/>
                  <w:divBdr>
                    <w:top w:val="none" w:sz="0" w:space="0" w:color="auto"/>
                    <w:left w:val="none" w:sz="0" w:space="0" w:color="auto"/>
                    <w:bottom w:val="none" w:sz="0" w:space="0" w:color="auto"/>
                    <w:right w:val="none" w:sz="0" w:space="0" w:color="auto"/>
                  </w:divBdr>
                </w:div>
                <w:div w:id="587271228">
                  <w:marLeft w:val="0"/>
                  <w:marRight w:val="0"/>
                  <w:marTop w:val="0"/>
                  <w:marBottom w:val="0"/>
                  <w:divBdr>
                    <w:top w:val="none" w:sz="0" w:space="0" w:color="auto"/>
                    <w:left w:val="none" w:sz="0" w:space="0" w:color="auto"/>
                    <w:bottom w:val="none" w:sz="0" w:space="0" w:color="auto"/>
                    <w:right w:val="none" w:sz="0" w:space="0" w:color="auto"/>
                  </w:divBdr>
                </w:div>
                <w:div w:id="1773672318">
                  <w:marLeft w:val="0"/>
                  <w:marRight w:val="0"/>
                  <w:marTop w:val="0"/>
                  <w:marBottom w:val="0"/>
                  <w:divBdr>
                    <w:top w:val="none" w:sz="0" w:space="0" w:color="auto"/>
                    <w:left w:val="none" w:sz="0" w:space="0" w:color="auto"/>
                    <w:bottom w:val="none" w:sz="0" w:space="0" w:color="auto"/>
                    <w:right w:val="none" w:sz="0" w:space="0" w:color="auto"/>
                  </w:divBdr>
                </w:div>
                <w:div w:id="1079131016">
                  <w:marLeft w:val="0"/>
                  <w:marRight w:val="0"/>
                  <w:marTop w:val="0"/>
                  <w:marBottom w:val="0"/>
                  <w:divBdr>
                    <w:top w:val="none" w:sz="0" w:space="0" w:color="auto"/>
                    <w:left w:val="none" w:sz="0" w:space="0" w:color="auto"/>
                    <w:bottom w:val="none" w:sz="0" w:space="0" w:color="auto"/>
                    <w:right w:val="none" w:sz="0" w:space="0" w:color="auto"/>
                  </w:divBdr>
                </w:div>
                <w:div w:id="1903052546">
                  <w:marLeft w:val="0"/>
                  <w:marRight w:val="0"/>
                  <w:marTop w:val="0"/>
                  <w:marBottom w:val="0"/>
                  <w:divBdr>
                    <w:top w:val="none" w:sz="0" w:space="0" w:color="auto"/>
                    <w:left w:val="none" w:sz="0" w:space="0" w:color="auto"/>
                    <w:bottom w:val="none" w:sz="0" w:space="0" w:color="auto"/>
                    <w:right w:val="none" w:sz="0" w:space="0" w:color="auto"/>
                  </w:divBdr>
                </w:div>
                <w:div w:id="846408072">
                  <w:marLeft w:val="0"/>
                  <w:marRight w:val="0"/>
                  <w:marTop w:val="0"/>
                  <w:marBottom w:val="0"/>
                  <w:divBdr>
                    <w:top w:val="none" w:sz="0" w:space="0" w:color="auto"/>
                    <w:left w:val="none" w:sz="0" w:space="0" w:color="auto"/>
                    <w:bottom w:val="none" w:sz="0" w:space="0" w:color="auto"/>
                    <w:right w:val="none" w:sz="0" w:space="0" w:color="auto"/>
                  </w:divBdr>
                </w:div>
                <w:div w:id="1805658683">
                  <w:marLeft w:val="0"/>
                  <w:marRight w:val="0"/>
                  <w:marTop w:val="0"/>
                  <w:marBottom w:val="0"/>
                  <w:divBdr>
                    <w:top w:val="none" w:sz="0" w:space="0" w:color="auto"/>
                    <w:left w:val="none" w:sz="0" w:space="0" w:color="auto"/>
                    <w:bottom w:val="none" w:sz="0" w:space="0" w:color="auto"/>
                    <w:right w:val="none" w:sz="0" w:space="0" w:color="auto"/>
                  </w:divBdr>
                </w:div>
                <w:div w:id="665014209">
                  <w:marLeft w:val="0"/>
                  <w:marRight w:val="0"/>
                  <w:marTop w:val="0"/>
                  <w:marBottom w:val="0"/>
                  <w:divBdr>
                    <w:top w:val="none" w:sz="0" w:space="0" w:color="auto"/>
                    <w:left w:val="none" w:sz="0" w:space="0" w:color="auto"/>
                    <w:bottom w:val="none" w:sz="0" w:space="0" w:color="auto"/>
                    <w:right w:val="none" w:sz="0" w:space="0" w:color="auto"/>
                  </w:divBdr>
                </w:div>
                <w:div w:id="1059286987">
                  <w:marLeft w:val="0"/>
                  <w:marRight w:val="0"/>
                  <w:marTop w:val="0"/>
                  <w:marBottom w:val="0"/>
                  <w:divBdr>
                    <w:top w:val="none" w:sz="0" w:space="0" w:color="auto"/>
                    <w:left w:val="none" w:sz="0" w:space="0" w:color="auto"/>
                    <w:bottom w:val="none" w:sz="0" w:space="0" w:color="auto"/>
                    <w:right w:val="none" w:sz="0" w:space="0" w:color="auto"/>
                  </w:divBdr>
                </w:div>
                <w:div w:id="1426077342">
                  <w:marLeft w:val="0"/>
                  <w:marRight w:val="0"/>
                  <w:marTop w:val="0"/>
                  <w:marBottom w:val="0"/>
                  <w:divBdr>
                    <w:top w:val="none" w:sz="0" w:space="0" w:color="auto"/>
                    <w:left w:val="none" w:sz="0" w:space="0" w:color="auto"/>
                    <w:bottom w:val="none" w:sz="0" w:space="0" w:color="auto"/>
                    <w:right w:val="none" w:sz="0" w:space="0" w:color="auto"/>
                  </w:divBdr>
                </w:div>
                <w:div w:id="1719016346">
                  <w:marLeft w:val="0"/>
                  <w:marRight w:val="0"/>
                  <w:marTop w:val="0"/>
                  <w:marBottom w:val="0"/>
                  <w:divBdr>
                    <w:top w:val="none" w:sz="0" w:space="0" w:color="auto"/>
                    <w:left w:val="none" w:sz="0" w:space="0" w:color="auto"/>
                    <w:bottom w:val="none" w:sz="0" w:space="0" w:color="auto"/>
                    <w:right w:val="none" w:sz="0" w:space="0" w:color="auto"/>
                  </w:divBdr>
                </w:div>
                <w:div w:id="2123331071">
                  <w:marLeft w:val="0"/>
                  <w:marRight w:val="0"/>
                  <w:marTop w:val="0"/>
                  <w:marBottom w:val="0"/>
                  <w:divBdr>
                    <w:top w:val="none" w:sz="0" w:space="0" w:color="auto"/>
                    <w:left w:val="none" w:sz="0" w:space="0" w:color="auto"/>
                    <w:bottom w:val="none" w:sz="0" w:space="0" w:color="auto"/>
                    <w:right w:val="none" w:sz="0" w:space="0" w:color="auto"/>
                  </w:divBdr>
                </w:div>
                <w:div w:id="1831288452">
                  <w:marLeft w:val="0"/>
                  <w:marRight w:val="0"/>
                  <w:marTop w:val="0"/>
                  <w:marBottom w:val="0"/>
                  <w:divBdr>
                    <w:top w:val="none" w:sz="0" w:space="0" w:color="auto"/>
                    <w:left w:val="none" w:sz="0" w:space="0" w:color="auto"/>
                    <w:bottom w:val="none" w:sz="0" w:space="0" w:color="auto"/>
                    <w:right w:val="none" w:sz="0" w:space="0" w:color="auto"/>
                  </w:divBdr>
                </w:div>
                <w:div w:id="1589121940">
                  <w:marLeft w:val="0"/>
                  <w:marRight w:val="0"/>
                  <w:marTop w:val="0"/>
                  <w:marBottom w:val="0"/>
                  <w:divBdr>
                    <w:top w:val="none" w:sz="0" w:space="0" w:color="auto"/>
                    <w:left w:val="none" w:sz="0" w:space="0" w:color="auto"/>
                    <w:bottom w:val="none" w:sz="0" w:space="0" w:color="auto"/>
                    <w:right w:val="none" w:sz="0" w:space="0" w:color="auto"/>
                  </w:divBdr>
                </w:div>
                <w:div w:id="347486844">
                  <w:marLeft w:val="0"/>
                  <w:marRight w:val="0"/>
                  <w:marTop w:val="0"/>
                  <w:marBottom w:val="0"/>
                  <w:divBdr>
                    <w:top w:val="none" w:sz="0" w:space="0" w:color="auto"/>
                    <w:left w:val="none" w:sz="0" w:space="0" w:color="auto"/>
                    <w:bottom w:val="none" w:sz="0" w:space="0" w:color="auto"/>
                    <w:right w:val="none" w:sz="0" w:space="0" w:color="auto"/>
                  </w:divBdr>
                </w:div>
                <w:div w:id="1163815882">
                  <w:marLeft w:val="0"/>
                  <w:marRight w:val="0"/>
                  <w:marTop w:val="0"/>
                  <w:marBottom w:val="0"/>
                  <w:divBdr>
                    <w:top w:val="none" w:sz="0" w:space="0" w:color="auto"/>
                    <w:left w:val="none" w:sz="0" w:space="0" w:color="auto"/>
                    <w:bottom w:val="none" w:sz="0" w:space="0" w:color="auto"/>
                    <w:right w:val="none" w:sz="0" w:space="0" w:color="auto"/>
                  </w:divBdr>
                </w:div>
                <w:div w:id="1439790742">
                  <w:marLeft w:val="0"/>
                  <w:marRight w:val="0"/>
                  <w:marTop w:val="0"/>
                  <w:marBottom w:val="0"/>
                  <w:divBdr>
                    <w:top w:val="none" w:sz="0" w:space="0" w:color="auto"/>
                    <w:left w:val="none" w:sz="0" w:space="0" w:color="auto"/>
                    <w:bottom w:val="none" w:sz="0" w:space="0" w:color="auto"/>
                    <w:right w:val="none" w:sz="0" w:space="0" w:color="auto"/>
                  </w:divBdr>
                </w:div>
                <w:div w:id="1991790564">
                  <w:marLeft w:val="0"/>
                  <w:marRight w:val="0"/>
                  <w:marTop w:val="0"/>
                  <w:marBottom w:val="0"/>
                  <w:divBdr>
                    <w:top w:val="none" w:sz="0" w:space="0" w:color="auto"/>
                    <w:left w:val="none" w:sz="0" w:space="0" w:color="auto"/>
                    <w:bottom w:val="none" w:sz="0" w:space="0" w:color="auto"/>
                    <w:right w:val="none" w:sz="0" w:space="0" w:color="auto"/>
                  </w:divBdr>
                </w:div>
                <w:div w:id="1831363110">
                  <w:marLeft w:val="0"/>
                  <w:marRight w:val="0"/>
                  <w:marTop w:val="0"/>
                  <w:marBottom w:val="0"/>
                  <w:divBdr>
                    <w:top w:val="none" w:sz="0" w:space="0" w:color="auto"/>
                    <w:left w:val="none" w:sz="0" w:space="0" w:color="auto"/>
                    <w:bottom w:val="none" w:sz="0" w:space="0" w:color="auto"/>
                    <w:right w:val="none" w:sz="0" w:space="0" w:color="auto"/>
                  </w:divBdr>
                </w:div>
                <w:div w:id="1844470735">
                  <w:marLeft w:val="0"/>
                  <w:marRight w:val="0"/>
                  <w:marTop w:val="0"/>
                  <w:marBottom w:val="0"/>
                  <w:divBdr>
                    <w:top w:val="none" w:sz="0" w:space="0" w:color="auto"/>
                    <w:left w:val="none" w:sz="0" w:space="0" w:color="auto"/>
                    <w:bottom w:val="none" w:sz="0" w:space="0" w:color="auto"/>
                    <w:right w:val="none" w:sz="0" w:space="0" w:color="auto"/>
                  </w:divBdr>
                </w:div>
                <w:div w:id="607732968">
                  <w:marLeft w:val="0"/>
                  <w:marRight w:val="0"/>
                  <w:marTop w:val="0"/>
                  <w:marBottom w:val="0"/>
                  <w:divBdr>
                    <w:top w:val="none" w:sz="0" w:space="0" w:color="auto"/>
                    <w:left w:val="none" w:sz="0" w:space="0" w:color="auto"/>
                    <w:bottom w:val="none" w:sz="0" w:space="0" w:color="auto"/>
                    <w:right w:val="none" w:sz="0" w:space="0" w:color="auto"/>
                  </w:divBdr>
                </w:div>
                <w:div w:id="376323970">
                  <w:marLeft w:val="0"/>
                  <w:marRight w:val="0"/>
                  <w:marTop w:val="0"/>
                  <w:marBottom w:val="0"/>
                  <w:divBdr>
                    <w:top w:val="none" w:sz="0" w:space="0" w:color="auto"/>
                    <w:left w:val="none" w:sz="0" w:space="0" w:color="auto"/>
                    <w:bottom w:val="none" w:sz="0" w:space="0" w:color="auto"/>
                    <w:right w:val="none" w:sz="0" w:space="0" w:color="auto"/>
                  </w:divBdr>
                </w:div>
                <w:div w:id="1865169258">
                  <w:marLeft w:val="0"/>
                  <w:marRight w:val="0"/>
                  <w:marTop w:val="0"/>
                  <w:marBottom w:val="0"/>
                  <w:divBdr>
                    <w:top w:val="none" w:sz="0" w:space="0" w:color="auto"/>
                    <w:left w:val="none" w:sz="0" w:space="0" w:color="auto"/>
                    <w:bottom w:val="none" w:sz="0" w:space="0" w:color="auto"/>
                    <w:right w:val="none" w:sz="0" w:space="0" w:color="auto"/>
                  </w:divBdr>
                </w:div>
                <w:div w:id="816800654">
                  <w:marLeft w:val="0"/>
                  <w:marRight w:val="0"/>
                  <w:marTop w:val="0"/>
                  <w:marBottom w:val="0"/>
                  <w:divBdr>
                    <w:top w:val="none" w:sz="0" w:space="0" w:color="auto"/>
                    <w:left w:val="none" w:sz="0" w:space="0" w:color="auto"/>
                    <w:bottom w:val="none" w:sz="0" w:space="0" w:color="auto"/>
                    <w:right w:val="none" w:sz="0" w:space="0" w:color="auto"/>
                  </w:divBdr>
                </w:div>
                <w:div w:id="1953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5550">
          <w:marLeft w:val="0"/>
          <w:marRight w:val="0"/>
          <w:marTop w:val="0"/>
          <w:marBottom w:val="0"/>
          <w:divBdr>
            <w:top w:val="none" w:sz="0" w:space="0" w:color="auto"/>
            <w:left w:val="none" w:sz="0" w:space="0" w:color="auto"/>
            <w:bottom w:val="none" w:sz="0" w:space="0" w:color="auto"/>
            <w:right w:val="none" w:sz="0" w:space="0" w:color="auto"/>
          </w:divBdr>
          <w:divsChild>
            <w:div w:id="1677344176">
              <w:marLeft w:val="0"/>
              <w:marRight w:val="0"/>
              <w:marTop w:val="0"/>
              <w:marBottom w:val="0"/>
              <w:divBdr>
                <w:top w:val="none" w:sz="0" w:space="0" w:color="auto"/>
                <w:left w:val="none" w:sz="0" w:space="0" w:color="auto"/>
                <w:bottom w:val="none" w:sz="0" w:space="0" w:color="auto"/>
                <w:right w:val="none" w:sz="0" w:space="0" w:color="auto"/>
              </w:divBdr>
            </w:div>
            <w:div w:id="656764857">
              <w:marLeft w:val="0"/>
              <w:marRight w:val="0"/>
              <w:marTop w:val="0"/>
              <w:marBottom w:val="0"/>
              <w:divBdr>
                <w:top w:val="none" w:sz="0" w:space="0" w:color="auto"/>
                <w:left w:val="none" w:sz="0" w:space="0" w:color="auto"/>
                <w:bottom w:val="none" w:sz="0" w:space="0" w:color="auto"/>
                <w:right w:val="none" w:sz="0" w:space="0" w:color="auto"/>
              </w:divBdr>
            </w:div>
            <w:div w:id="1156414319">
              <w:marLeft w:val="0"/>
              <w:marRight w:val="0"/>
              <w:marTop w:val="0"/>
              <w:marBottom w:val="0"/>
              <w:divBdr>
                <w:top w:val="none" w:sz="0" w:space="0" w:color="auto"/>
                <w:left w:val="none" w:sz="0" w:space="0" w:color="auto"/>
                <w:bottom w:val="none" w:sz="0" w:space="0" w:color="auto"/>
                <w:right w:val="none" w:sz="0" w:space="0" w:color="auto"/>
              </w:divBdr>
            </w:div>
            <w:div w:id="147593908">
              <w:marLeft w:val="0"/>
              <w:marRight w:val="0"/>
              <w:marTop w:val="0"/>
              <w:marBottom w:val="0"/>
              <w:divBdr>
                <w:top w:val="none" w:sz="0" w:space="0" w:color="auto"/>
                <w:left w:val="none" w:sz="0" w:space="0" w:color="auto"/>
                <w:bottom w:val="none" w:sz="0" w:space="0" w:color="auto"/>
                <w:right w:val="none" w:sz="0" w:space="0" w:color="auto"/>
              </w:divBdr>
            </w:div>
            <w:div w:id="2028407766">
              <w:marLeft w:val="0"/>
              <w:marRight w:val="0"/>
              <w:marTop w:val="0"/>
              <w:marBottom w:val="0"/>
              <w:divBdr>
                <w:top w:val="none" w:sz="0" w:space="0" w:color="auto"/>
                <w:left w:val="none" w:sz="0" w:space="0" w:color="auto"/>
                <w:bottom w:val="none" w:sz="0" w:space="0" w:color="auto"/>
                <w:right w:val="none" w:sz="0" w:space="0" w:color="auto"/>
              </w:divBdr>
            </w:div>
            <w:div w:id="341660998">
              <w:marLeft w:val="0"/>
              <w:marRight w:val="0"/>
              <w:marTop w:val="0"/>
              <w:marBottom w:val="0"/>
              <w:divBdr>
                <w:top w:val="none" w:sz="0" w:space="0" w:color="auto"/>
                <w:left w:val="none" w:sz="0" w:space="0" w:color="auto"/>
                <w:bottom w:val="none" w:sz="0" w:space="0" w:color="auto"/>
                <w:right w:val="none" w:sz="0" w:space="0" w:color="auto"/>
              </w:divBdr>
            </w:div>
            <w:div w:id="272324246">
              <w:marLeft w:val="0"/>
              <w:marRight w:val="0"/>
              <w:marTop w:val="0"/>
              <w:marBottom w:val="0"/>
              <w:divBdr>
                <w:top w:val="none" w:sz="0" w:space="0" w:color="auto"/>
                <w:left w:val="none" w:sz="0" w:space="0" w:color="auto"/>
                <w:bottom w:val="none" w:sz="0" w:space="0" w:color="auto"/>
                <w:right w:val="none" w:sz="0" w:space="0" w:color="auto"/>
              </w:divBdr>
            </w:div>
            <w:div w:id="1409183470">
              <w:marLeft w:val="0"/>
              <w:marRight w:val="0"/>
              <w:marTop w:val="0"/>
              <w:marBottom w:val="0"/>
              <w:divBdr>
                <w:top w:val="none" w:sz="0" w:space="0" w:color="auto"/>
                <w:left w:val="none" w:sz="0" w:space="0" w:color="auto"/>
                <w:bottom w:val="none" w:sz="0" w:space="0" w:color="auto"/>
                <w:right w:val="none" w:sz="0" w:space="0" w:color="auto"/>
              </w:divBdr>
            </w:div>
            <w:div w:id="1054040389">
              <w:marLeft w:val="0"/>
              <w:marRight w:val="0"/>
              <w:marTop w:val="0"/>
              <w:marBottom w:val="0"/>
              <w:divBdr>
                <w:top w:val="none" w:sz="0" w:space="0" w:color="auto"/>
                <w:left w:val="none" w:sz="0" w:space="0" w:color="auto"/>
                <w:bottom w:val="none" w:sz="0" w:space="0" w:color="auto"/>
                <w:right w:val="none" w:sz="0" w:space="0" w:color="auto"/>
              </w:divBdr>
            </w:div>
            <w:div w:id="1085804093">
              <w:marLeft w:val="0"/>
              <w:marRight w:val="0"/>
              <w:marTop w:val="0"/>
              <w:marBottom w:val="0"/>
              <w:divBdr>
                <w:top w:val="none" w:sz="0" w:space="0" w:color="auto"/>
                <w:left w:val="none" w:sz="0" w:space="0" w:color="auto"/>
                <w:bottom w:val="none" w:sz="0" w:space="0" w:color="auto"/>
                <w:right w:val="none" w:sz="0" w:space="0" w:color="auto"/>
              </w:divBdr>
            </w:div>
            <w:div w:id="1396002460">
              <w:marLeft w:val="0"/>
              <w:marRight w:val="0"/>
              <w:marTop w:val="0"/>
              <w:marBottom w:val="0"/>
              <w:divBdr>
                <w:top w:val="none" w:sz="0" w:space="0" w:color="auto"/>
                <w:left w:val="none" w:sz="0" w:space="0" w:color="auto"/>
                <w:bottom w:val="none" w:sz="0" w:space="0" w:color="auto"/>
                <w:right w:val="none" w:sz="0" w:space="0" w:color="auto"/>
              </w:divBdr>
            </w:div>
            <w:div w:id="1174765516">
              <w:marLeft w:val="0"/>
              <w:marRight w:val="0"/>
              <w:marTop w:val="0"/>
              <w:marBottom w:val="0"/>
              <w:divBdr>
                <w:top w:val="none" w:sz="0" w:space="0" w:color="auto"/>
                <w:left w:val="none" w:sz="0" w:space="0" w:color="auto"/>
                <w:bottom w:val="none" w:sz="0" w:space="0" w:color="auto"/>
                <w:right w:val="none" w:sz="0" w:space="0" w:color="auto"/>
              </w:divBdr>
            </w:div>
            <w:div w:id="1890871547">
              <w:marLeft w:val="0"/>
              <w:marRight w:val="0"/>
              <w:marTop w:val="0"/>
              <w:marBottom w:val="0"/>
              <w:divBdr>
                <w:top w:val="none" w:sz="0" w:space="0" w:color="auto"/>
                <w:left w:val="none" w:sz="0" w:space="0" w:color="auto"/>
                <w:bottom w:val="none" w:sz="0" w:space="0" w:color="auto"/>
                <w:right w:val="none" w:sz="0" w:space="0" w:color="auto"/>
              </w:divBdr>
            </w:div>
            <w:div w:id="53437506">
              <w:marLeft w:val="0"/>
              <w:marRight w:val="0"/>
              <w:marTop w:val="0"/>
              <w:marBottom w:val="0"/>
              <w:divBdr>
                <w:top w:val="none" w:sz="0" w:space="0" w:color="auto"/>
                <w:left w:val="none" w:sz="0" w:space="0" w:color="auto"/>
                <w:bottom w:val="none" w:sz="0" w:space="0" w:color="auto"/>
                <w:right w:val="none" w:sz="0" w:space="0" w:color="auto"/>
              </w:divBdr>
            </w:div>
            <w:div w:id="1859998804">
              <w:marLeft w:val="0"/>
              <w:marRight w:val="0"/>
              <w:marTop w:val="0"/>
              <w:marBottom w:val="0"/>
              <w:divBdr>
                <w:top w:val="none" w:sz="0" w:space="0" w:color="auto"/>
                <w:left w:val="none" w:sz="0" w:space="0" w:color="auto"/>
                <w:bottom w:val="none" w:sz="0" w:space="0" w:color="auto"/>
                <w:right w:val="none" w:sz="0" w:space="0" w:color="auto"/>
              </w:divBdr>
            </w:div>
            <w:div w:id="1121221201">
              <w:marLeft w:val="0"/>
              <w:marRight w:val="0"/>
              <w:marTop w:val="0"/>
              <w:marBottom w:val="0"/>
              <w:divBdr>
                <w:top w:val="none" w:sz="0" w:space="0" w:color="auto"/>
                <w:left w:val="none" w:sz="0" w:space="0" w:color="auto"/>
                <w:bottom w:val="none" w:sz="0" w:space="0" w:color="auto"/>
                <w:right w:val="none" w:sz="0" w:space="0" w:color="auto"/>
              </w:divBdr>
            </w:div>
            <w:div w:id="860558141">
              <w:marLeft w:val="0"/>
              <w:marRight w:val="0"/>
              <w:marTop w:val="0"/>
              <w:marBottom w:val="0"/>
              <w:divBdr>
                <w:top w:val="none" w:sz="0" w:space="0" w:color="auto"/>
                <w:left w:val="none" w:sz="0" w:space="0" w:color="auto"/>
                <w:bottom w:val="none" w:sz="0" w:space="0" w:color="auto"/>
                <w:right w:val="none" w:sz="0" w:space="0" w:color="auto"/>
              </w:divBdr>
            </w:div>
            <w:div w:id="467355118">
              <w:marLeft w:val="0"/>
              <w:marRight w:val="0"/>
              <w:marTop w:val="0"/>
              <w:marBottom w:val="0"/>
              <w:divBdr>
                <w:top w:val="none" w:sz="0" w:space="0" w:color="auto"/>
                <w:left w:val="none" w:sz="0" w:space="0" w:color="auto"/>
                <w:bottom w:val="none" w:sz="0" w:space="0" w:color="auto"/>
                <w:right w:val="none" w:sz="0" w:space="0" w:color="auto"/>
              </w:divBdr>
            </w:div>
            <w:div w:id="1539657261">
              <w:marLeft w:val="0"/>
              <w:marRight w:val="0"/>
              <w:marTop w:val="0"/>
              <w:marBottom w:val="0"/>
              <w:divBdr>
                <w:top w:val="none" w:sz="0" w:space="0" w:color="auto"/>
                <w:left w:val="none" w:sz="0" w:space="0" w:color="auto"/>
                <w:bottom w:val="none" w:sz="0" w:space="0" w:color="auto"/>
                <w:right w:val="none" w:sz="0" w:space="0" w:color="auto"/>
              </w:divBdr>
            </w:div>
            <w:div w:id="906692951">
              <w:marLeft w:val="0"/>
              <w:marRight w:val="0"/>
              <w:marTop w:val="0"/>
              <w:marBottom w:val="0"/>
              <w:divBdr>
                <w:top w:val="none" w:sz="0" w:space="0" w:color="auto"/>
                <w:left w:val="none" w:sz="0" w:space="0" w:color="auto"/>
                <w:bottom w:val="none" w:sz="0" w:space="0" w:color="auto"/>
                <w:right w:val="none" w:sz="0" w:space="0" w:color="auto"/>
              </w:divBdr>
            </w:div>
            <w:div w:id="1558316347">
              <w:marLeft w:val="0"/>
              <w:marRight w:val="0"/>
              <w:marTop w:val="0"/>
              <w:marBottom w:val="0"/>
              <w:divBdr>
                <w:top w:val="none" w:sz="0" w:space="0" w:color="auto"/>
                <w:left w:val="none" w:sz="0" w:space="0" w:color="auto"/>
                <w:bottom w:val="none" w:sz="0" w:space="0" w:color="auto"/>
                <w:right w:val="none" w:sz="0" w:space="0" w:color="auto"/>
              </w:divBdr>
            </w:div>
            <w:div w:id="1003047200">
              <w:marLeft w:val="0"/>
              <w:marRight w:val="0"/>
              <w:marTop w:val="0"/>
              <w:marBottom w:val="0"/>
              <w:divBdr>
                <w:top w:val="none" w:sz="0" w:space="0" w:color="auto"/>
                <w:left w:val="none" w:sz="0" w:space="0" w:color="auto"/>
                <w:bottom w:val="none" w:sz="0" w:space="0" w:color="auto"/>
                <w:right w:val="none" w:sz="0" w:space="0" w:color="auto"/>
              </w:divBdr>
            </w:div>
            <w:div w:id="2116903685">
              <w:marLeft w:val="0"/>
              <w:marRight w:val="0"/>
              <w:marTop w:val="0"/>
              <w:marBottom w:val="0"/>
              <w:divBdr>
                <w:top w:val="none" w:sz="0" w:space="0" w:color="auto"/>
                <w:left w:val="none" w:sz="0" w:space="0" w:color="auto"/>
                <w:bottom w:val="none" w:sz="0" w:space="0" w:color="auto"/>
                <w:right w:val="none" w:sz="0" w:space="0" w:color="auto"/>
              </w:divBdr>
            </w:div>
            <w:div w:id="1619069297">
              <w:marLeft w:val="0"/>
              <w:marRight w:val="0"/>
              <w:marTop w:val="0"/>
              <w:marBottom w:val="0"/>
              <w:divBdr>
                <w:top w:val="none" w:sz="0" w:space="0" w:color="auto"/>
                <w:left w:val="none" w:sz="0" w:space="0" w:color="auto"/>
                <w:bottom w:val="none" w:sz="0" w:space="0" w:color="auto"/>
                <w:right w:val="none" w:sz="0" w:space="0" w:color="auto"/>
              </w:divBdr>
            </w:div>
            <w:div w:id="986131506">
              <w:marLeft w:val="0"/>
              <w:marRight w:val="0"/>
              <w:marTop w:val="0"/>
              <w:marBottom w:val="0"/>
              <w:divBdr>
                <w:top w:val="none" w:sz="0" w:space="0" w:color="auto"/>
                <w:left w:val="none" w:sz="0" w:space="0" w:color="auto"/>
                <w:bottom w:val="none" w:sz="0" w:space="0" w:color="auto"/>
                <w:right w:val="none" w:sz="0" w:space="0" w:color="auto"/>
              </w:divBdr>
            </w:div>
            <w:div w:id="1056764">
              <w:marLeft w:val="0"/>
              <w:marRight w:val="0"/>
              <w:marTop w:val="0"/>
              <w:marBottom w:val="0"/>
              <w:divBdr>
                <w:top w:val="none" w:sz="0" w:space="0" w:color="auto"/>
                <w:left w:val="none" w:sz="0" w:space="0" w:color="auto"/>
                <w:bottom w:val="none" w:sz="0" w:space="0" w:color="auto"/>
                <w:right w:val="none" w:sz="0" w:space="0" w:color="auto"/>
              </w:divBdr>
            </w:div>
            <w:div w:id="388192602">
              <w:marLeft w:val="0"/>
              <w:marRight w:val="0"/>
              <w:marTop w:val="0"/>
              <w:marBottom w:val="0"/>
              <w:divBdr>
                <w:top w:val="none" w:sz="0" w:space="0" w:color="auto"/>
                <w:left w:val="none" w:sz="0" w:space="0" w:color="auto"/>
                <w:bottom w:val="none" w:sz="0" w:space="0" w:color="auto"/>
                <w:right w:val="none" w:sz="0" w:space="0" w:color="auto"/>
              </w:divBdr>
            </w:div>
            <w:div w:id="225921836">
              <w:marLeft w:val="0"/>
              <w:marRight w:val="0"/>
              <w:marTop w:val="0"/>
              <w:marBottom w:val="0"/>
              <w:divBdr>
                <w:top w:val="none" w:sz="0" w:space="0" w:color="auto"/>
                <w:left w:val="none" w:sz="0" w:space="0" w:color="auto"/>
                <w:bottom w:val="none" w:sz="0" w:space="0" w:color="auto"/>
                <w:right w:val="none" w:sz="0" w:space="0" w:color="auto"/>
              </w:divBdr>
              <w:divsChild>
                <w:div w:id="1975985256">
                  <w:marLeft w:val="0"/>
                  <w:marRight w:val="0"/>
                  <w:marTop w:val="0"/>
                  <w:marBottom w:val="0"/>
                  <w:divBdr>
                    <w:top w:val="none" w:sz="0" w:space="0" w:color="auto"/>
                    <w:left w:val="none" w:sz="0" w:space="0" w:color="auto"/>
                    <w:bottom w:val="none" w:sz="0" w:space="0" w:color="auto"/>
                    <w:right w:val="none" w:sz="0" w:space="0" w:color="auto"/>
                  </w:divBdr>
                </w:div>
                <w:div w:id="948468596">
                  <w:marLeft w:val="0"/>
                  <w:marRight w:val="0"/>
                  <w:marTop w:val="0"/>
                  <w:marBottom w:val="0"/>
                  <w:divBdr>
                    <w:top w:val="none" w:sz="0" w:space="0" w:color="auto"/>
                    <w:left w:val="none" w:sz="0" w:space="0" w:color="auto"/>
                    <w:bottom w:val="none" w:sz="0" w:space="0" w:color="auto"/>
                    <w:right w:val="none" w:sz="0" w:space="0" w:color="auto"/>
                  </w:divBdr>
                </w:div>
                <w:div w:id="1074475100">
                  <w:marLeft w:val="0"/>
                  <w:marRight w:val="0"/>
                  <w:marTop w:val="0"/>
                  <w:marBottom w:val="0"/>
                  <w:divBdr>
                    <w:top w:val="none" w:sz="0" w:space="0" w:color="auto"/>
                    <w:left w:val="none" w:sz="0" w:space="0" w:color="auto"/>
                    <w:bottom w:val="none" w:sz="0" w:space="0" w:color="auto"/>
                    <w:right w:val="none" w:sz="0" w:space="0" w:color="auto"/>
                  </w:divBdr>
                </w:div>
                <w:div w:id="1562793913">
                  <w:marLeft w:val="0"/>
                  <w:marRight w:val="0"/>
                  <w:marTop w:val="0"/>
                  <w:marBottom w:val="0"/>
                  <w:divBdr>
                    <w:top w:val="none" w:sz="0" w:space="0" w:color="auto"/>
                    <w:left w:val="none" w:sz="0" w:space="0" w:color="auto"/>
                    <w:bottom w:val="none" w:sz="0" w:space="0" w:color="auto"/>
                    <w:right w:val="none" w:sz="0" w:space="0" w:color="auto"/>
                  </w:divBdr>
                </w:div>
                <w:div w:id="98064504">
                  <w:marLeft w:val="0"/>
                  <w:marRight w:val="0"/>
                  <w:marTop w:val="0"/>
                  <w:marBottom w:val="0"/>
                  <w:divBdr>
                    <w:top w:val="none" w:sz="0" w:space="0" w:color="auto"/>
                    <w:left w:val="none" w:sz="0" w:space="0" w:color="auto"/>
                    <w:bottom w:val="none" w:sz="0" w:space="0" w:color="auto"/>
                    <w:right w:val="none" w:sz="0" w:space="0" w:color="auto"/>
                  </w:divBdr>
                </w:div>
                <w:div w:id="506556717">
                  <w:marLeft w:val="0"/>
                  <w:marRight w:val="0"/>
                  <w:marTop w:val="0"/>
                  <w:marBottom w:val="0"/>
                  <w:divBdr>
                    <w:top w:val="none" w:sz="0" w:space="0" w:color="auto"/>
                    <w:left w:val="none" w:sz="0" w:space="0" w:color="auto"/>
                    <w:bottom w:val="none" w:sz="0" w:space="0" w:color="auto"/>
                    <w:right w:val="none" w:sz="0" w:space="0" w:color="auto"/>
                  </w:divBdr>
                </w:div>
                <w:div w:id="1674257028">
                  <w:marLeft w:val="0"/>
                  <w:marRight w:val="0"/>
                  <w:marTop w:val="0"/>
                  <w:marBottom w:val="0"/>
                  <w:divBdr>
                    <w:top w:val="none" w:sz="0" w:space="0" w:color="auto"/>
                    <w:left w:val="none" w:sz="0" w:space="0" w:color="auto"/>
                    <w:bottom w:val="none" w:sz="0" w:space="0" w:color="auto"/>
                    <w:right w:val="none" w:sz="0" w:space="0" w:color="auto"/>
                  </w:divBdr>
                </w:div>
                <w:div w:id="911043487">
                  <w:marLeft w:val="0"/>
                  <w:marRight w:val="0"/>
                  <w:marTop w:val="0"/>
                  <w:marBottom w:val="0"/>
                  <w:divBdr>
                    <w:top w:val="none" w:sz="0" w:space="0" w:color="auto"/>
                    <w:left w:val="none" w:sz="0" w:space="0" w:color="auto"/>
                    <w:bottom w:val="none" w:sz="0" w:space="0" w:color="auto"/>
                    <w:right w:val="none" w:sz="0" w:space="0" w:color="auto"/>
                  </w:divBdr>
                </w:div>
                <w:div w:id="1768307963">
                  <w:marLeft w:val="0"/>
                  <w:marRight w:val="0"/>
                  <w:marTop w:val="0"/>
                  <w:marBottom w:val="0"/>
                  <w:divBdr>
                    <w:top w:val="none" w:sz="0" w:space="0" w:color="auto"/>
                    <w:left w:val="none" w:sz="0" w:space="0" w:color="auto"/>
                    <w:bottom w:val="none" w:sz="0" w:space="0" w:color="auto"/>
                    <w:right w:val="none" w:sz="0" w:space="0" w:color="auto"/>
                  </w:divBdr>
                </w:div>
                <w:div w:id="183708389">
                  <w:marLeft w:val="0"/>
                  <w:marRight w:val="0"/>
                  <w:marTop w:val="0"/>
                  <w:marBottom w:val="0"/>
                  <w:divBdr>
                    <w:top w:val="none" w:sz="0" w:space="0" w:color="auto"/>
                    <w:left w:val="none" w:sz="0" w:space="0" w:color="auto"/>
                    <w:bottom w:val="none" w:sz="0" w:space="0" w:color="auto"/>
                    <w:right w:val="none" w:sz="0" w:space="0" w:color="auto"/>
                  </w:divBdr>
                </w:div>
                <w:div w:id="834616331">
                  <w:marLeft w:val="0"/>
                  <w:marRight w:val="0"/>
                  <w:marTop w:val="0"/>
                  <w:marBottom w:val="0"/>
                  <w:divBdr>
                    <w:top w:val="none" w:sz="0" w:space="0" w:color="auto"/>
                    <w:left w:val="none" w:sz="0" w:space="0" w:color="auto"/>
                    <w:bottom w:val="none" w:sz="0" w:space="0" w:color="auto"/>
                    <w:right w:val="none" w:sz="0" w:space="0" w:color="auto"/>
                  </w:divBdr>
                </w:div>
                <w:div w:id="478420942">
                  <w:marLeft w:val="0"/>
                  <w:marRight w:val="0"/>
                  <w:marTop w:val="0"/>
                  <w:marBottom w:val="0"/>
                  <w:divBdr>
                    <w:top w:val="none" w:sz="0" w:space="0" w:color="auto"/>
                    <w:left w:val="none" w:sz="0" w:space="0" w:color="auto"/>
                    <w:bottom w:val="none" w:sz="0" w:space="0" w:color="auto"/>
                    <w:right w:val="none" w:sz="0" w:space="0" w:color="auto"/>
                  </w:divBdr>
                </w:div>
                <w:div w:id="1047534365">
                  <w:marLeft w:val="0"/>
                  <w:marRight w:val="0"/>
                  <w:marTop w:val="0"/>
                  <w:marBottom w:val="0"/>
                  <w:divBdr>
                    <w:top w:val="none" w:sz="0" w:space="0" w:color="auto"/>
                    <w:left w:val="none" w:sz="0" w:space="0" w:color="auto"/>
                    <w:bottom w:val="none" w:sz="0" w:space="0" w:color="auto"/>
                    <w:right w:val="none" w:sz="0" w:space="0" w:color="auto"/>
                  </w:divBdr>
                </w:div>
                <w:div w:id="1146895616">
                  <w:marLeft w:val="0"/>
                  <w:marRight w:val="0"/>
                  <w:marTop w:val="0"/>
                  <w:marBottom w:val="0"/>
                  <w:divBdr>
                    <w:top w:val="none" w:sz="0" w:space="0" w:color="auto"/>
                    <w:left w:val="none" w:sz="0" w:space="0" w:color="auto"/>
                    <w:bottom w:val="none" w:sz="0" w:space="0" w:color="auto"/>
                    <w:right w:val="none" w:sz="0" w:space="0" w:color="auto"/>
                  </w:divBdr>
                </w:div>
                <w:div w:id="1136945157">
                  <w:marLeft w:val="0"/>
                  <w:marRight w:val="0"/>
                  <w:marTop w:val="0"/>
                  <w:marBottom w:val="0"/>
                  <w:divBdr>
                    <w:top w:val="none" w:sz="0" w:space="0" w:color="auto"/>
                    <w:left w:val="none" w:sz="0" w:space="0" w:color="auto"/>
                    <w:bottom w:val="none" w:sz="0" w:space="0" w:color="auto"/>
                    <w:right w:val="none" w:sz="0" w:space="0" w:color="auto"/>
                  </w:divBdr>
                </w:div>
                <w:div w:id="560024238">
                  <w:marLeft w:val="0"/>
                  <w:marRight w:val="0"/>
                  <w:marTop w:val="0"/>
                  <w:marBottom w:val="0"/>
                  <w:divBdr>
                    <w:top w:val="none" w:sz="0" w:space="0" w:color="auto"/>
                    <w:left w:val="none" w:sz="0" w:space="0" w:color="auto"/>
                    <w:bottom w:val="none" w:sz="0" w:space="0" w:color="auto"/>
                    <w:right w:val="none" w:sz="0" w:space="0" w:color="auto"/>
                  </w:divBdr>
                </w:div>
                <w:div w:id="581641234">
                  <w:marLeft w:val="0"/>
                  <w:marRight w:val="0"/>
                  <w:marTop w:val="0"/>
                  <w:marBottom w:val="0"/>
                  <w:divBdr>
                    <w:top w:val="none" w:sz="0" w:space="0" w:color="auto"/>
                    <w:left w:val="none" w:sz="0" w:space="0" w:color="auto"/>
                    <w:bottom w:val="none" w:sz="0" w:space="0" w:color="auto"/>
                    <w:right w:val="none" w:sz="0" w:space="0" w:color="auto"/>
                  </w:divBdr>
                </w:div>
                <w:div w:id="1590692603">
                  <w:marLeft w:val="0"/>
                  <w:marRight w:val="0"/>
                  <w:marTop w:val="0"/>
                  <w:marBottom w:val="0"/>
                  <w:divBdr>
                    <w:top w:val="none" w:sz="0" w:space="0" w:color="auto"/>
                    <w:left w:val="none" w:sz="0" w:space="0" w:color="auto"/>
                    <w:bottom w:val="none" w:sz="0" w:space="0" w:color="auto"/>
                    <w:right w:val="none" w:sz="0" w:space="0" w:color="auto"/>
                  </w:divBdr>
                </w:div>
                <w:div w:id="1548761373">
                  <w:marLeft w:val="0"/>
                  <w:marRight w:val="0"/>
                  <w:marTop w:val="0"/>
                  <w:marBottom w:val="0"/>
                  <w:divBdr>
                    <w:top w:val="none" w:sz="0" w:space="0" w:color="auto"/>
                    <w:left w:val="none" w:sz="0" w:space="0" w:color="auto"/>
                    <w:bottom w:val="none" w:sz="0" w:space="0" w:color="auto"/>
                    <w:right w:val="none" w:sz="0" w:space="0" w:color="auto"/>
                  </w:divBdr>
                </w:div>
                <w:div w:id="921453417">
                  <w:marLeft w:val="0"/>
                  <w:marRight w:val="0"/>
                  <w:marTop w:val="0"/>
                  <w:marBottom w:val="0"/>
                  <w:divBdr>
                    <w:top w:val="none" w:sz="0" w:space="0" w:color="auto"/>
                    <w:left w:val="none" w:sz="0" w:space="0" w:color="auto"/>
                    <w:bottom w:val="none" w:sz="0" w:space="0" w:color="auto"/>
                    <w:right w:val="none" w:sz="0" w:space="0" w:color="auto"/>
                  </w:divBdr>
                </w:div>
                <w:div w:id="985663242">
                  <w:marLeft w:val="0"/>
                  <w:marRight w:val="0"/>
                  <w:marTop w:val="0"/>
                  <w:marBottom w:val="0"/>
                  <w:divBdr>
                    <w:top w:val="none" w:sz="0" w:space="0" w:color="auto"/>
                    <w:left w:val="none" w:sz="0" w:space="0" w:color="auto"/>
                    <w:bottom w:val="none" w:sz="0" w:space="0" w:color="auto"/>
                    <w:right w:val="none" w:sz="0" w:space="0" w:color="auto"/>
                  </w:divBdr>
                </w:div>
                <w:div w:id="135685281">
                  <w:marLeft w:val="0"/>
                  <w:marRight w:val="0"/>
                  <w:marTop w:val="0"/>
                  <w:marBottom w:val="0"/>
                  <w:divBdr>
                    <w:top w:val="none" w:sz="0" w:space="0" w:color="auto"/>
                    <w:left w:val="none" w:sz="0" w:space="0" w:color="auto"/>
                    <w:bottom w:val="none" w:sz="0" w:space="0" w:color="auto"/>
                    <w:right w:val="none" w:sz="0" w:space="0" w:color="auto"/>
                  </w:divBdr>
                </w:div>
                <w:div w:id="346442293">
                  <w:marLeft w:val="0"/>
                  <w:marRight w:val="0"/>
                  <w:marTop w:val="0"/>
                  <w:marBottom w:val="0"/>
                  <w:divBdr>
                    <w:top w:val="none" w:sz="0" w:space="0" w:color="auto"/>
                    <w:left w:val="none" w:sz="0" w:space="0" w:color="auto"/>
                    <w:bottom w:val="none" w:sz="0" w:space="0" w:color="auto"/>
                    <w:right w:val="none" w:sz="0" w:space="0" w:color="auto"/>
                  </w:divBdr>
                </w:div>
                <w:div w:id="1784766169">
                  <w:marLeft w:val="0"/>
                  <w:marRight w:val="0"/>
                  <w:marTop w:val="0"/>
                  <w:marBottom w:val="0"/>
                  <w:divBdr>
                    <w:top w:val="none" w:sz="0" w:space="0" w:color="auto"/>
                    <w:left w:val="none" w:sz="0" w:space="0" w:color="auto"/>
                    <w:bottom w:val="none" w:sz="0" w:space="0" w:color="auto"/>
                    <w:right w:val="none" w:sz="0" w:space="0" w:color="auto"/>
                  </w:divBdr>
                </w:div>
                <w:div w:id="1055592852">
                  <w:marLeft w:val="0"/>
                  <w:marRight w:val="0"/>
                  <w:marTop w:val="0"/>
                  <w:marBottom w:val="0"/>
                  <w:divBdr>
                    <w:top w:val="none" w:sz="0" w:space="0" w:color="auto"/>
                    <w:left w:val="none" w:sz="0" w:space="0" w:color="auto"/>
                    <w:bottom w:val="none" w:sz="0" w:space="0" w:color="auto"/>
                    <w:right w:val="none" w:sz="0" w:space="0" w:color="auto"/>
                  </w:divBdr>
                </w:div>
                <w:div w:id="1568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869">
          <w:marLeft w:val="0"/>
          <w:marRight w:val="0"/>
          <w:marTop w:val="0"/>
          <w:marBottom w:val="0"/>
          <w:divBdr>
            <w:top w:val="none" w:sz="0" w:space="0" w:color="auto"/>
            <w:left w:val="none" w:sz="0" w:space="0" w:color="auto"/>
            <w:bottom w:val="none" w:sz="0" w:space="0" w:color="auto"/>
            <w:right w:val="none" w:sz="0" w:space="0" w:color="auto"/>
          </w:divBdr>
          <w:divsChild>
            <w:div w:id="938607712">
              <w:marLeft w:val="0"/>
              <w:marRight w:val="0"/>
              <w:marTop w:val="0"/>
              <w:marBottom w:val="0"/>
              <w:divBdr>
                <w:top w:val="none" w:sz="0" w:space="0" w:color="auto"/>
                <w:left w:val="none" w:sz="0" w:space="0" w:color="auto"/>
                <w:bottom w:val="none" w:sz="0" w:space="0" w:color="auto"/>
                <w:right w:val="none" w:sz="0" w:space="0" w:color="auto"/>
              </w:divBdr>
            </w:div>
            <w:div w:id="1305233162">
              <w:marLeft w:val="0"/>
              <w:marRight w:val="0"/>
              <w:marTop w:val="0"/>
              <w:marBottom w:val="0"/>
              <w:divBdr>
                <w:top w:val="none" w:sz="0" w:space="0" w:color="auto"/>
                <w:left w:val="none" w:sz="0" w:space="0" w:color="auto"/>
                <w:bottom w:val="none" w:sz="0" w:space="0" w:color="auto"/>
                <w:right w:val="none" w:sz="0" w:space="0" w:color="auto"/>
              </w:divBdr>
            </w:div>
            <w:div w:id="1859923772">
              <w:marLeft w:val="0"/>
              <w:marRight w:val="0"/>
              <w:marTop w:val="0"/>
              <w:marBottom w:val="0"/>
              <w:divBdr>
                <w:top w:val="none" w:sz="0" w:space="0" w:color="auto"/>
                <w:left w:val="none" w:sz="0" w:space="0" w:color="auto"/>
                <w:bottom w:val="none" w:sz="0" w:space="0" w:color="auto"/>
                <w:right w:val="none" w:sz="0" w:space="0" w:color="auto"/>
              </w:divBdr>
            </w:div>
            <w:div w:id="512644497">
              <w:marLeft w:val="0"/>
              <w:marRight w:val="0"/>
              <w:marTop w:val="0"/>
              <w:marBottom w:val="0"/>
              <w:divBdr>
                <w:top w:val="none" w:sz="0" w:space="0" w:color="auto"/>
                <w:left w:val="none" w:sz="0" w:space="0" w:color="auto"/>
                <w:bottom w:val="none" w:sz="0" w:space="0" w:color="auto"/>
                <w:right w:val="none" w:sz="0" w:space="0" w:color="auto"/>
              </w:divBdr>
            </w:div>
            <w:div w:id="1138960985">
              <w:marLeft w:val="0"/>
              <w:marRight w:val="0"/>
              <w:marTop w:val="0"/>
              <w:marBottom w:val="0"/>
              <w:divBdr>
                <w:top w:val="none" w:sz="0" w:space="0" w:color="auto"/>
                <w:left w:val="none" w:sz="0" w:space="0" w:color="auto"/>
                <w:bottom w:val="none" w:sz="0" w:space="0" w:color="auto"/>
                <w:right w:val="none" w:sz="0" w:space="0" w:color="auto"/>
              </w:divBdr>
            </w:div>
            <w:div w:id="799418422">
              <w:marLeft w:val="0"/>
              <w:marRight w:val="0"/>
              <w:marTop w:val="0"/>
              <w:marBottom w:val="0"/>
              <w:divBdr>
                <w:top w:val="none" w:sz="0" w:space="0" w:color="auto"/>
                <w:left w:val="none" w:sz="0" w:space="0" w:color="auto"/>
                <w:bottom w:val="none" w:sz="0" w:space="0" w:color="auto"/>
                <w:right w:val="none" w:sz="0" w:space="0" w:color="auto"/>
              </w:divBdr>
            </w:div>
            <w:div w:id="824124052">
              <w:marLeft w:val="0"/>
              <w:marRight w:val="0"/>
              <w:marTop w:val="0"/>
              <w:marBottom w:val="0"/>
              <w:divBdr>
                <w:top w:val="none" w:sz="0" w:space="0" w:color="auto"/>
                <w:left w:val="none" w:sz="0" w:space="0" w:color="auto"/>
                <w:bottom w:val="none" w:sz="0" w:space="0" w:color="auto"/>
                <w:right w:val="none" w:sz="0" w:space="0" w:color="auto"/>
              </w:divBdr>
            </w:div>
            <w:div w:id="576791119">
              <w:marLeft w:val="0"/>
              <w:marRight w:val="0"/>
              <w:marTop w:val="0"/>
              <w:marBottom w:val="0"/>
              <w:divBdr>
                <w:top w:val="none" w:sz="0" w:space="0" w:color="auto"/>
                <w:left w:val="none" w:sz="0" w:space="0" w:color="auto"/>
                <w:bottom w:val="none" w:sz="0" w:space="0" w:color="auto"/>
                <w:right w:val="none" w:sz="0" w:space="0" w:color="auto"/>
              </w:divBdr>
            </w:div>
            <w:div w:id="1305432703">
              <w:marLeft w:val="0"/>
              <w:marRight w:val="0"/>
              <w:marTop w:val="0"/>
              <w:marBottom w:val="0"/>
              <w:divBdr>
                <w:top w:val="none" w:sz="0" w:space="0" w:color="auto"/>
                <w:left w:val="none" w:sz="0" w:space="0" w:color="auto"/>
                <w:bottom w:val="none" w:sz="0" w:space="0" w:color="auto"/>
                <w:right w:val="none" w:sz="0" w:space="0" w:color="auto"/>
              </w:divBdr>
            </w:div>
            <w:div w:id="1791779904">
              <w:marLeft w:val="0"/>
              <w:marRight w:val="0"/>
              <w:marTop w:val="0"/>
              <w:marBottom w:val="0"/>
              <w:divBdr>
                <w:top w:val="none" w:sz="0" w:space="0" w:color="auto"/>
                <w:left w:val="none" w:sz="0" w:space="0" w:color="auto"/>
                <w:bottom w:val="none" w:sz="0" w:space="0" w:color="auto"/>
                <w:right w:val="none" w:sz="0" w:space="0" w:color="auto"/>
              </w:divBdr>
            </w:div>
            <w:div w:id="2113746249">
              <w:marLeft w:val="0"/>
              <w:marRight w:val="0"/>
              <w:marTop w:val="0"/>
              <w:marBottom w:val="0"/>
              <w:divBdr>
                <w:top w:val="none" w:sz="0" w:space="0" w:color="auto"/>
                <w:left w:val="none" w:sz="0" w:space="0" w:color="auto"/>
                <w:bottom w:val="none" w:sz="0" w:space="0" w:color="auto"/>
                <w:right w:val="none" w:sz="0" w:space="0" w:color="auto"/>
              </w:divBdr>
            </w:div>
            <w:div w:id="1491822232">
              <w:marLeft w:val="0"/>
              <w:marRight w:val="0"/>
              <w:marTop w:val="0"/>
              <w:marBottom w:val="0"/>
              <w:divBdr>
                <w:top w:val="none" w:sz="0" w:space="0" w:color="auto"/>
                <w:left w:val="none" w:sz="0" w:space="0" w:color="auto"/>
                <w:bottom w:val="none" w:sz="0" w:space="0" w:color="auto"/>
                <w:right w:val="none" w:sz="0" w:space="0" w:color="auto"/>
              </w:divBdr>
            </w:div>
            <w:div w:id="1866937480">
              <w:marLeft w:val="0"/>
              <w:marRight w:val="0"/>
              <w:marTop w:val="0"/>
              <w:marBottom w:val="0"/>
              <w:divBdr>
                <w:top w:val="none" w:sz="0" w:space="0" w:color="auto"/>
                <w:left w:val="none" w:sz="0" w:space="0" w:color="auto"/>
                <w:bottom w:val="none" w:sz="0" w:space="0" w:color="auto"/>
                <w:right w:val="none" w:sz="0" w:space="0" w:color="auto"/>
              </w:divBdr>
            </w:div>
            <w:div w:id="1428426130">
              <w:marLeft w:val="0"/>
              <w:marRight w:val="0"/>
              <w:marTop w:val="0"/>
              <w:marBottom w:val="0"/>
              <w:divBdr>
                <w:top w:val="none" w:sz="0" w:space="0" w:color="auto"/>
                <w:left w:val="none" w:sz="0" w:space="0" w:color="auto"/>
                <w:bottom w:val="none" w:sz="0" w:space="0" w:color="auto"/>
                <w:right w:val="none" w:sz="0" w:space="0" w:color="auto"/>
              </w:divBdr>
            </w:div>
            <w:div w:id="776024335">
              <w:marLeft w:val="0"/>
              <w:marRight w:val="0"/>
              <w:marTop w:val="0"/>
              <w:marBottom w:val="0"/>
              <w:divBdr>
                <w:top w:val="none" w:sz="0" w:space="0" w:color="auto"/>
                <w:left w:val="none" w:sz="0" w:space="0" w:color="auto"/>
                <w:bottom w:val="none" w:sz="0" w:space="0" w:color="auto"/>
                <w:right w:val="none" w:sz="0" w:space="0" w:color="auto"/>
              </w:divBdr>
            </w:div>
            <w:div w:id="860362039">
              <w:marLeft w:val="0"/>
              <w:marRight w:val="0"/>
              <w:marTop w:val="0"/>
              <w:marBottom w:val="0"/>
              <w:divBdr>
                <w:top w:val="none" w:sz="0" w:space="0" w:color="auto"/>
                <w:left w:val="none" w:sz="0" w:space="0" w:color="auto"/>
                <w:bottom w:val="none" w:sz="0" w:space="0" w:color="auto"/>
                <w:right w:val="none" w:sz="0" w:space="0" w:color="auto"/>
              </w:divBdr>
            </w:div>
            <w:div w:id="1832335277">
              <w:marLeft w:val="0"/>
              <w:marRight w:val="0"/>
              <w:marTop w:val="0"/>
              <w:marBottom w:val="0"/>
              <w:divBdr>
                <w:top w:val="none" w:sz="0" w:space="0" w:color="auto"/>
                <w:left w:val="none" w:sz="0" w:space="0" w:color="auto"/>
                <w:bottom w:val="none" w:sz="0" w:space="0" w:color="auto"/>
                <w:right w:val="none" w:sz="0" w:space="0" w:color="auto"/>
              </w:divBdr>
            </w:div>
            <w:div w:id="2015954431">
              <w:marLeft w:val="0"/>
              <w:marRight w:val="0"/>
              <w:marTop w:val="0"/>
              <w:marBottom w:val="0"/>
              <w:divBdr>
                <w:top w:val="none" w:sz="0" w:space="0" w:color="auto"/>
                <w:left w:val="none" w:sz="0" w:space="0" w:color="auto"/>
                <w:bottom w:val="none" w:sz="0" w:space="0" w:color="auto"/>
                <w:right w:val="none" w:sz="0" w:space="0" w:color="auto"/>
              </w:divBdr>
            </w:div>
            <w:div w:id="132872105">
              <w:marLeft w:val="0"/>
              <w:marRight w:val="0"/>
              <w:marTop w:val="0"/>
              <w:marBottom w:val="0"/>
              <w:divBdr>
                <w:top w:val="none" w:sz="0" w:space="0" w:color="auto"/>
                <w:left w:val="none" w:sz="0" w:space="0" w:color="auto"/>
                <w:bottom w:val="none" w:sz="0" w:space="0" w:color="auto"/>
                <w:right w:val="none" w:sz="0" w:space="0" w:color="auto"/>
              </w:divBdr>
            </w:div>
            <w:div w:id="810055804">
              <w:marLeft w:val="0"/>
              <w:marRight w:val="0"/>
              <w:marTop w:val="0"/>
              <w:marBottom w:val="0"/>
              <w:divBdr>
                <w:top w:val="none" w:sz="0" w:space="0" w:color="auto"/>
                <w:left w:val="none" w:sz="0" w:space="0" w:color="auto"/>
                <w:bottom w:val="none" w:sz="0" w:space="0" w:color="auto"/>
                <w:right w:val="none" w:sz="0" w:space="0" w:color="auto"/>
              </w:divBdr>
            </w:div>
            <w:div w:id="1714191446">
              <w:marLeft w:val="0"/>
              <w:marRight w:val="0"/>
              <w:marTop w:val="0"/>
              <w:marBottom w:val="0"/>
              <w:divBdr>
                <w:top w:val="none" w:sz="0" w:space="0" w:color="auto"/>
                <w:left w:val="none" w:sz="0" w:space="0" w:color="auto"/>
                <w:bottom w:val="none" w:sz="0" w:space="0" w:color="auto"/>
                <w:right w:val="none" w:sz="0" w:space="0" w:color="auto"/>
              </w:divBdr>
            </w:div>
            <w:div w:id="740181538">
              <w:marLeft w:val="0"/>
              <w:marRight w:val="0"/>
              <w:marTop w:val="0"/>
              <w:marBottom w:val="0"/>
              <w:divBdr>
                <w:top w:val="none" w:sz="0" w:space="0" w:color="auto"/>
                <w:left w:val="none" w:sz="0" w:space="0" w:color="auto"/>
                <w:bottom w:val="none" w:sz="0" w:space="0" w:color="auto"/>
                <w:right w:val="none" w:sz="0" w:space="0" w:color="auto"/>
              </w:divBdr>
            </w:div>
            <w:div w:id="674385285">
              <w:marLeft w:val="0"/>
              <w:marRight w:val="0"/>
              <w:marTop w:val="0"/>
              <w:marBottom w:val="0"/>
              <w:divBdr>
                <w:top w:val="none" w:sz="0" w:space="0" w:color="auto"/>
                <w:left w:val="none" w:sz="0" w:space="0" w:color="auto"/>
                <w:bottom w:val="none" w:sz="0" w:space="0" w:color="auto"/>
                <w:right w:val="none" w:sz="0" w:space="0" w:color="auto"/>
              </w:divBdr>
            </w:div>
            <w:div w:id="2018998546">
              <w:marLeft w:val="0"/>
              <w:marRight w:val="0"/>
              <w:marTop w:val="0"/>
              <w:marBottom w:val="0"/>
              <w:divBdr>
                <w:top w:val="none" w:sz="0" w:space="0" w:color="auto"/>
                <w:left w:val="none" w:sz="0" w:space="0" w:color="auto"/>
                <w:bottom w:val="none" w:sz="0" w:space="0" w:color="auto"/>
                <w:right w:val="none" w:sz="0" w:space="0" w:color="auto"/>
              </w:divBdr>
            </w:div>
            <w:div w:id="1696152999">
              <w:marLeft w:val="0"/>
              <w:marRight w:val="0"/>
              <w:marTop w:val="0"/>
              <w:marBottom w:val="0"/>
              <w:divBdr>
                <w:top w:val="none" w:sz="0" w:space="0" w:color="auto"/>
                <w:left w:val="none" w:sz="0" w:space="0" w:color="auto"/>
                <w:bottom w:val="none" w:sz="0" w:space="0" w:color="auto"/>
                <w:right w:val="none" w:sz="0" w:space="0" w:color="auto"/>
              </w:divBdr>
            </w:div>
            <w:div w:id="1187673214">
              <w:marLeft w:val="0"/>
              <w:marRight w:val="0"/>
              <w:marTop w:val="0"/>
              <w:marBottom w:val="0"/>
              <w:divBdr>
                <w:top w:val="none" w:sz="0" w:space="0" w:color="auto"/>
                <w:left w:val="none" w:sz="0" w:space="0" w:color="auto"/>
                <w:bottom w:val="none" w:sz="0" w:space="0" w:color="auto"/>
                <w:right w:val="none" w:sz="0" w:space="0" w:color="auto"/>
              </w:divBdr>
            </w:div>
            <w:div w:id="793211410">
              <w:marLeft w:val="0"/>
              <w:marRight w:val="0"/>
              <w:marTop w:val="0"/>
              <w:marBottom w:val="0"/>
              <w:divBdr>
                <w:top w:val="none" w:sz="0" w:space="0" w:color="auto"/>
                <w:left w:val="none" w:sz="0" w:space="0" w:color="auto"/>
                <w:bottom w:val="none" w:sz="0" w:space="0" w:color="auto"/>
                <w:right w:val="none" w:sz="0" w:space="0" w:color="auto"/>
              </w:divBdr>
            </w:div>
            <w:div w:id="1482969000">
              <w:marLeft w:val="0"/>
              <w:marRight w:val="0"/>
              <w:marTop w:val="0"/>
              <w:marBottom w:val="0"/>
              <w:divBdr>
                <w:top w:val="none" w:sz="0" w:space="0" w:color="auto"/>
                <w:left w:val="none" w:sz="0" w:space="0" w:color="auto"/>
                <w:bottom w:val="none" w:sz="0" w:space="0" w:color="auto"/>
                <w:right w:val="none" w:sz="0" w:space="0" w:color="auto"/>
              </w:divBdr>
            </w:div>
            <w:div w:id="22946903">
              <w:marLeft w:val="0"/>
              <w:marRight w:val="0"/>
              <w:marTop w:val="0"/>
              <w:marBottom w:val="0"/>
              <w:divBdr>
                <w:top w:val="none" w:sz="0" w:space="0" w:color="auto"/>
                <w:left w:val="none" w:sz="0" w:space="0" w:color="auto"/>
                <w:bottom w:val="none" w:sz="0" w:space="0" w:color="auto"/>
                <w:right w:val="none" w:sz="0" w:space="0" w:color="auto"/>
              </w:divBdr>
            </w:div>
            <w:div w:id="702942736">
              <w:marLeft w:val="0"/>
              <w:marRight w:val="0"/>
              <w:marTop w:val="0"/>
              <w:marBottom w:val="0"/>
              <w:divBdr>
                <w:top w:val="none" w:sz="0" w:space="0" w:color="auto"/>
                <w:left w:val="none" w:sz="0" w:space="0" w:color="auto"/>
                <w:bottom w:val="none" w:sz="0" w:space="0" w:color="auto"/>
                <w:right w:val="none" w:sz="0" w:space="0" w:color="auto"/>
              </w:divBdr>
            </w:div>
            <w:div w:id="2101635012">
              <w:marLeft w:val="0"/>
              <w:marRight w:val="0"/>
              <w:marTop w:val="0"/>
              <w:marBottom w:val="0"/>
              <w:divBdr>
                <w:top w:val="none" w:sz="0" w:space="0" w:color="auto"/>
                <w:left w:val="none" w:sz="0" w:space="0" w:color="auto"/>
                <w:bottom w:val="none" w:sz="0" w:space="0" w:color="auto"/>
                <w:right w:val="none" w:sz="0" w:space="0" w:color="auto"/>
              </w:divBdr>
            </w:div>
            <w:div w:id="1509128091">
              <w:marLeft w:val="0"/>
              <w:marRight w:val="0"/>
              <w:marTop w:val="0"/>
              <w:marBottom w:val="0"/>
              <w:divBdr>
                <w:top w:val="none" w:sz="0" w:space="0" w:color="auto"/>
                <w:left w:val="none" w:sz="0" w:space="0" w:color="auto"/>
                <w:bottom w:val="none" w:sz="0" w:space="0" w:color="auto"/>
                <w:right w:val="none" w:sz="0" w:space="0" w:color="auto"/>
              </w:divBdr>
              <w:divsChild>
                <w:div w:id="1989941234">
                  <w:marLeft w:val="0"/>
                  <w:marRight w:val="0"/>
                  <w:marTop w:val="0"/>
                  <w:marBottom w:val="0"/>
                  <w:divBdr>
                    <w:top w:val="none" w:sz="0" w:space="0" w:color="auto"/>
                    <w:left w:val="none" w:sz="0" w:space="0" w:color="auto"/>
                    <w:bottom w:val="none" w:sz="0" w:space="0" w:color="auto"/>
                    <w:right w:val="none" w:sz="0" w:space="0" w:color="auto"/>
                  </w:divBdr>
                </w:div>
                <w:div w:id="628977397">
                  <w:marLeft w:val="0"/>
                  <w:marRight w:val="0"/>
                  <w:marTop w:val="0"/>
                  <w:marBottom w:val="0"/>
                  <w:divBdr>
                    <w:top w:val="none" w:sz="0" w:space="0" w:color="auto"/>
                    <w:left w:val="none" w:sz="0" w:space="0" w:color="auto"/>
                    <w:bottom w:val="none" w:sz="0" w:space="0" w:color="auto"/>
                    <w:right w:val="none" w:sz="0" w:space="0" w:color="auto"/>
                  </w:divBdr>
                </w:div>
                <w:div w:id="1532760918">
                  <w:marLeft w:val="0"/>
                  <w:marRight w:val="0"/>
                  <w:marTop w:val="0"/>
                  <w:marBottom w:val="0"/>
                  <w:divBdr>
                    <w:top w:val="none" w:sz="0" w:space="0" w:color="auto"/>
                    <w:left w:val="none" w:sz="0" w:space="0" w:color="auto"/>
                    <w:bottom w:val="none" w:sz="0" w:space="0" w:color="auto"/>
                    <w:right w:val="none" w:sz="0" w:space="0" w:color="auto"/>
                  </w:divBdr>
                </w:div>
                <w:div w:id="1738504460">
                  <w:marLeft w:val="0"/>
                  <w:marRight w:val="0"/>
                  <w:marTop w:val="0"/>
                  <w:marBottom w:val="0"/>
                  <w:divBdr>
                    <w:top w:val="none" w:sz="0" w:space="0" w:color="auto"/>
                    <w:left w:val="none" w:sz="0" w:space="0" w:color="auto"/>
                    <w:bottom w:val="none" w:sz="0" w:space="0" w:color="auto"/>
                    <w:right w:val="none" w:sz="0" w:space="0" w:color="auto"/>
                  </w:divBdr>
                </w:div>
                <w:div w:id="1800948702">
                  <w:marLeft w:val="0"/>
                  <w:marRight w:val="0"/>
                  <w:marTop w:val="0"/>
                  <w:marBottom w:val="0"/>
                  <w:divBdr>
                    <w:top w:val="none" w:sz="0" w:space="0" w:color="auto"/>
                    <w:left w:val="none" w:sz="0" w:space="0" w:color="auto"/>
                    <w:bottom w:val="none" w:sz="0" w:space="0" w:color="auto"/>
                    <w:right w:val="none" w:sz="0" w:space="0" w:color="auto"/>
                  </w:divBdr>
                </w:div>
                <w:div w:id="666595509">
                  <w:marLeft w:val="0"/>
                  <w:marRight w:val="0"/>
                  <w:marTop w:val="0"/>
                  <w:marBottom w:val="0"/>
                  <w:divBdr>
                    <w:top w:val="none" w:sz="0" w:space="0" w:color="auto"/>
                    <w:left w:val="none" w:sz="0" w:space="0" w:color="auto"/>
                    <w:bottom w:val="none" w:sz="0" w:space="0" w:color="auto"/>
                    <w:right w:val="none" w:sz="0" w:space="0" w:color="auto"/>
                  </w:divBdr>
                </w:div>
                <w:div w:id="2087530735">
                  <w:marLeft w:val="0"/>
                  <w:marRight w:val="0"/>
                  <w:marTop w:val="0"/>
                  <w:marBottom w:val="0"/>
                  <w:divBdr>
                    <w:top w:val="none" w:sz="0" w:space="0" w:color="auto"/>
                    <w:left w:val="none" w:sz="0" w:space="0" w:color="auto"/>
                    <w:bottom w:val="none" w:sz="0" w:space="0" w:color="auto"/>
                    <w:right w:val="none" w:sz="0" w:space="0" w:color="auto"/>
                  </w:divBdr>
                </w:div>
                <w:div w:id="1570922029">
                  <w:marLeft w:val="0"/>
                  <w:marRight w:val="0"/>
                  <w:marTop w:val="0"/>
                  <w:marBottom w:val="0"/>
                  <w:divBdr>
                    <w:top w:val="none" w:sz="0" w:space="0" w:color="auto"/>
                    <w:left w:val="none" w:sz="0" w:space="0" w:color="auto"/>
                    <w:bottom w:val="none" w:sz="0" w:space="0" w:color="auto"/>
                    <w:right w:val="none" w:sz="0" w:space="0" w:color="auto"/>
                  </w:divBdr>
                </w:div>
                <w:div w:id="220336397">
                  <w:marLeft w:val="0"/>
                  <w:marRight w:val="0"/>
                  <w:marTop w:val="0"/>
                  <w:marBottom w:val="0"/>
                  <w:divBdr>
                    <w:top w:val="none" w:sz="0" w:space="0" w:color="auto"/>
                    <w:left w:val="none" w:sz="0" w:space="0" w:color="auto"/>
                    <w:bottom w:val="none" w:sz="0" w:space="0" w:color="auto"/>
                    <w:right w:val="none" w:sz="0" w:space="0" w:color="auto"/>
                  </w:divBdr>
                </w:div>
                <w:div w:id="898858414">
                  <w:marLeft w:val="0"/>
                  <w:marRight w:val="0"/>
                  <w:marTop w:val="0"/>
                  <w:marBottom w:val="0"/>
                  <w:divBdr>
                    <w:top w:val="none" w:sz="0" w:space="0" w:color="auto"/>
                    <w:left w:val="none" w:sz="0" w:space="0" w:color="auto"/>
                    <w:bottom w:val="none" w:sz="0" w:space="0" w:color="auto"/>
                    <w:right w:val="none" w:sz="0" w:space="0" w:color="auto"/>
                  </w:divBdr>
                </w:div>
                <w:div w:id="379129277">
                  <w:marLeft w:val="0"/>
                  <w:marRight w:val="0"/>
                  <w:marTop w:val="0"/>
                  <w:marBottom w:val="0"/>
                  <w:divBdr>
                    <w:top w:val="none" w:sz="0" w:space="0" w:color="auto"/>
                    <w:left w:val="none" w:sz="0" w:space="0" w:color="auto"/>
                    <w:bottom w:val="none" w:sz="0" w:space="0" w:color="auto"/>
                    <w:right w:val="none" w:sz="0" w:space="0" w:color="auto"/>
                  </w:divBdr>
                </w:div>
                <w:div w:id="464548157">
                  <w:marLeft w:val="0"/>
                  <w:marRight w:val="0"/>
                  <w:marTop w:val="0"/>
                  <w:marBottom w:val="0"/>
                  <w:divBdr>
                    <w:top w:val="none" w:sz="0" w:space="0" w:color="auto"/>
                    <w:left w:val="none" w:sz="0" w:space="0" w:color="auto"/>
                    <w:bottom w:val="none" w:sz="0" w:space="0" w:color="auto"/>
                    <w:right w:val="none" w:sz="0" w:space="0" w:color="auto"/>
                  </w:divBdr>
                </w:div>
                <w:div w:id="1748772335">
                  <w:marLeft w:val="0"/>
                  <w:marRight w:val="0"/>
                  <w:marTop w:val="0"/>
                  <w:marBottom w:val="0"/>
                  <w:divBdr>
                    <w:top w:val="none" w:sz="0" w:space="0" w:color="auto"/>
                    <w:left w:val="none" w:sz="0" w:space="0" w:color="auto"/>
                    <w:bottom w:val="none" w:sz="0" w:space="0" w:color="auto"/>
                    <w:right w:val="none" w:sz="0" w:space="0" w:color="auto"/>
                  </w:divBdr>
                </w:div>
                <w:div w:id="1615557135">
                  <w:marLeft w:val="0"/>
                  <w:marRight w:val="0"/>
                  <w:marTop w:val="0"/>
                  <w:marBottom w:val="0"/>
                  <w:divBdr>
                    <w:top w:val="none" w:sz="0" w:space="0" w:color="auto"/>
                    <w:left w:val="none" w:sz="0" w:space="0" w:color="auto"/>
                    <w:bottom w:val="none" w:sz="0" w:space="0" w:color="auto"/>
                    <w:right w:val="none" w:sz="0" w:space="0" w:color="auto"/>
                  </w:divBdr>
                </w:div>
                <w:div w:id="1402217779">
                  <w:marLeft w:val="0"/>
                  <w:marRight w:val="0"/>
                  <w:marTop w:val="0"/>
                  <w:marBottom w:val="0"/>
                  <w:divBdr>
                    <w:top w:val="none" w:sz="0" w:space="0" w:color="auto"/>
                    <w:left w:val="none" w:sz="0" w:space="0" w:color="auto"/>
                    <w:bottom w:val="none" w:sz="0" w:space="0" w:color="auto"/>
                    <w:right w:val="none" w:sz="0" w:space="0" w:color="auto"/>
                  </w:divBdr>
                </w:div>
                <w:div w:id="972102951">
                  <w:marLeft w:val="0"/>
                  <w:marRight w:val="0"/>
                  <w:marTop w:val="0"/>
                  <w:marBottom w:val="0"/>
                  <w:divBdr>
                    <w:top w:val="none" w:sz="0" w:space="0" w:color="auto"/>
                    <w:left w:val="none" w:sz="0" w:space="0" w:color="auto"/>
                    <w:bottom w:val="none" w:sz="0" w:space="0" w:color="auto"/>
                    <w:right w:val="none" w:sz="0" w:space="0" w:color="auto"/>
                  </w:divBdr>
                </w:div>
                <w:div w:id="1689987550">
                  <w:marLeft w:val="0"/>
                  <w:marRight w:val="0"/>
                  <w:marTop w:val="0"/>
                  <w:marBottom w:val="0"/>
                  <w:divBdr>
                    <w:top w:val="none" w:sz="0" w:space="0" w:color="auto"/>
                    <w:left w:val="none" w:sz="0" w:space="0" w:color="auto"/>
                    <w:bottom w:val="none" w:sz="0" w:space="0" w:color="auto"/>
                    <w:right w:val="none" w:sz="0" w:space="0" w:color="auto"/>
                  </w:divBdr>
                </w:div>
                <w:div w:id="842668387">
                  <w:marLeft w:val="0"/>
                  <w:marRight w:val="0"/>
                  <w:marTop w:val="0"/>
                  <w:marBottom w:val="0"/>
                  <w:divBdr>
                    <w:top w:val="none" w:sz="0" w:space="0" w:color="auto"/>
                    <w:left w:val="none" w:sz="0" w:space="0" w:color="auto"/>
                    <w:bottom w:val="none" w:sz="0" w:space="0" w:color="auto"/>
                    <w:right w:val="none" w:sz="0" w:space="0" w:color="auto"/>
                  </w:divBdr>
                </w:div>
                <w:div w:id="25715752">
                  <w:marLeft w:val="0"/>
                  <w:marRight w:val="0"/>
                  <w:marTop w:val="0"/>
                  <w:marBottom w:val="0"/>
                  <w:divBdr>
                    <w:top w:val="none" w:sz="0" w:space="0" w:color="auto"/>
                    <w:left w:val="none" w:sz="0" w:space="0" w:color="auto"/>
                    <w:bottom w:val="none" w:sz="0" w:space="0" w:color="auto"/>
                    <w:right w:val="none" w:sz="0" w:space="0" w:color="auto"/>
                  </w:divBdr>
                </w:div>
                <w:div w:id="1805661536">
                  <w:marLeft w:val="0"/>
                  <w:marRight w:val="0"/>
                  <w:marTop w:val="0"/>
                  <w:marBottom w:val="0"/>
                  <w:divBdr>
                    <w:top w:val="none" w:sz="0" w:space="0" w:color="auto"/>
                    <w:left w:val="none" w:sz="0" w:space="0" w:color="auto"/>
                    <w:bottom w:val="none" w:sz="0" w:space="0" w:color="auto"/>
                    <w:right w:val="none" w:sz="0" w:space="0" w:color="auto"/>
                  </w:divBdr>
                </w:div>
                <w:div w:id="780879769">
                  <w:marLeft w:val="0"/>
                  <w:marRight w:val="0"/>
                  <w:marTop w:val="0"/>
                  <w:marBottom w:val="0"/>
                  <w:divBdr>
                    <w:top w:val="none" w:sz="0" w:space="0" w:color="auto"/>
                    <w:left w:val="none" w:sz="0" w:space="0" w:color="auto"/>
                    <w:bottom w:val="none" w:sz="0" w:space="0" w:color="auto"/>
                    <w:right w:val="none" w:sz="0" w:space="0" w:color="auto"/>
                  </w:divBdr>
                </w:div>
                <w:div w:id="1342121785">
                  <w:marLeft w:val="0"/>
                  <w:marRight w:val="0"/>
                  <w:marTop w:val="0"/>
                  <w:marBottom w:val="0"/>
                  <w:divBdr>
                    <w:top w:val="none" w:sz="0" w:space="0" w:color="auto"/>
                    <w:left w:val="none" w:sz="0" w:space="0" w:color="auto"/>
                    <w:bottom w:val="none" w:sz="0" w:space="0" w:color="auto"/>
                    <w:right w:val="none" w:sz="0" w:space="0" w:color="auto"/>
                  </w:divBdr>
                </w:div>
                <w:div w:id="1168712798">
                  <w:marLeft w:val="0"/>
                  <w:marRight w:val="0"/>
                  <w:marTop w:val="0"/>
                  <w:marBottom w:val="0"/>
                  <w:divBdr>
                    <w:top w:val="none" w:sz="0" w:space="0" w:color="auto"/>
                    <w:left w:val="none" w:sz="0" w:space="0" w:color="auto"/>
                    <w:bottom w:val="none" w:sz="0" w:space="0" w:color="auto"/>
                    <w:right w:val="none" w:sz="0" w:space="0" w:color="auto"/>
                  </w:divBdr>
                </w:div>
                <w:div w:id="1163811348">
                  <w:marLeft w:val="0"/>
                  <w:marRight w:val="0"/>
                  <w:marTop w:val="0"/>
                  <w:marBottom w:val="0"/>
                  <w:divBdr>
                    <w:top w:val="none" w:sz="0" w:space="0" w:color="auto"/>
                    <w:left w:val="none" w:sz="0" w:space="0" w:color="auto"/>
                    <w:bottom w:val="none" w:sz="0" w:space="0" w:color="auto"/>
                    <w:right w:val="none" w:sz="0" w:space="0" w:color="auto"/>
                  </w:divBdr>
                </w:div>
                <w:div w:id="1647589693">
                  <w:marLeft w:val="0"/>
                  <w:marRight w:val="0"/>
                  <w:marTop w:val="0"/>
                  <w:marBottom w:val="0"/>
                  <w:divBdr>
                    <w:top w:val="none" w:sz="0" w:space="0" w:color="auto"/>
                    <w:left w:val="none" w:sz="0" w:space="0" w:color="auto"/>
                    <w:bottom w:val="none" w:sz="0" w:space="0" w:color="auto"/>
                    <w:right w:val="none" w:sz="0" w:space="0" w:color="auto"/>
                  </w:divBdr>
                </w:div>
                <w:div w:id="2131900301">
                  <w:marLeft w:val="0"/>
                  <w:marRight w:val="0"/>
                  <w:marTop w:val="0"/>
                  <w:marBottom w:val="0"/>
                  <w:divBdr>
                    <w:top w:val="none" w:sz="0" w:space="0" w:color="auto"/>
                    <w:left w:val="none" w:sz="0" w:space="0" w:color="auto"/>
                    <w:bottom w:val="none" w:sz="0" w:space="0" w:color="auto"/>
                    <w:right w:val="none" w:sz="0" w:space="0" w:color="auto"/>
                  </w:divBdr>
                </w:div>
                <w:div w:id="865096225">
                  <w:marLeft w:val="0"/>
                  <w:marRight w:val="0"/>
                  <w:marTop w:val="0"/>
                  <w:marBottom w:val="0"/>
                  <w:divBdr>
                    <w:top w:val="none" w:sz="0" w:space="0" w:color="auto"/>
                    <w:left w:val="none" w:sz="0" w:space="0" w:color="auto"/>
                    <w:bottom w:val="none" w:sz="0" w:space="0" w:color="auto"/>
                    <w:right w:val="none" w:sz="0" w:space="0" w:color="auto"/>
                  </w:divBdr>
                </w:div>
                <w:div w:id="1820074428">
                  <w:marLeft w:val="0"/>
                  <w:marRight w:val="0"/>
                  <w:marTop w:val="0"/>
                  <w:marBottom w:val="0"/>
                  <w:divBdr>
                    <w:top w:val="none" w:sz="0" w:space="0" w:color="auto"/>
                    <w:left w:val="none" w:sz="0" w:space="0" w:color="auto"/>
                    <w:bottom w:val="none" w:sz="0" w:space="0" w:color="auto"/>
                    <w:right w:val="none" w:sz="0" w:space="0" w:color="auto"/>
                  </w:divBdr>
                </w:div>
                <w:div w:id="976379185">
                  <w:marLeft w:val="0"/>
                  <w:marRight w:val="0"/>
                  <w:marTop w:val="0"/>
                  <w:marBottom w:val="0"/>
                  <w:divBdr>
                    <w:top w:val="none" w:sz="0" w:space="0" w:color="auto"/>
                    <w:left w:val="none" w:sz="0" w:space="0" w:color="auto"/>
                    <w:bottom w:val="none" w:sz="0" w:space="0" w:color="auto"/>
                    <w:right w:val="none" w:sz="0" w:space="0" w:color="auto"/>
                  </w:divBdr>
                </w:div>
                <w:div w:id="1149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077">
          <w:marLeft w:val="0"/>
          <w:marRight w:val="0"/>
          <w:marTop w:val="0"/>
          <w:marBottom w:val="0"/>
          <w:divBdr>
            <w:top w:val="none" w:sz="0" w:space="0" w:color="auto"/>
            <w:left w:val="none" w:sz="0" w:space="0" w:color="auto"/>
            <w:bottom w:val="none" w:sz="0" w:space="0" w:color="auto"/>
            <w:right w:val="none" w:sz="0" w:space="0" w:color="auto"/>
          </w:divBdr>
          <w:divsChild>
            <w:div w:id="729578333">
              <w:marLeft w:val="0"/>
              <w:marRight w:val="0"/>
              <w:marTop w:val="0"/>
              <w:marBottom w:val="0"/>
              <w:divBdr>
                <w:top w:val="none" w:sz="0" w:space="0" w:color="auto"/>
                <w:left w:val="none" w:sz="0" w:space="0" w:color="auto"/>
                <w:bottom w:val="none" w:sz="0" w:space="0" w:color="auto"/>
                <w:right w:val="none" w:sz="0" w:space="0" w:color="auto"/>
              </w:divBdr>
            </w:div>
            <w:div w:id="968510700">
              <w:marLeft w:val="0"/>
              <w:marRight w:val="0"/>
              <w:marTop w:val="0"/>
              <w:marBottom w:val="0"/>
              <w:divBdr>
                <w:top w:val="none" w:sz="0" w:space="0" w:color="auto"/>
                <w:left w:val="none" w:sz="0" w:space="0" w:color="auto"/>
                <w:bottom w:val="none" w:sz="0" w:space="0" w:color="auto"/>
                <w:right w:val="none" w:sz="0" w:space="0" w:color="auto"/>
              </w:divBdr>
            </w:div>
            <w:div w:id="266817068">
              <w:marLeft w:val="0"/>
              <w:marRight w:val="0"/>
              <w:marTop w:val="0"/>
              <w:marBottom w:val="0"/>
              <w:divBdr>
                <w:top w:val="none" w:sz="0" w:space="0" w:color="auto"/>
                <w:left w:val="none" w:sz="0" w:space="0" w:color="auto"/>
                <w:bottom w:val="none" w:sz="0" w:space="0" w:color="auto"/>
                <w:right w:val="none" w:sz="0" w:space="0" w:color="auto"/>
              </w:divBdr>
            </w:div>
            <w:div w:id="115026380">
              <w:marLeft w:val="0"/>
              <w:marRight w:val="0"/>
              <w:marTop w:val="0"/>
              <w:marBottom w:val="0"/>
              <w:divBdr>
                <w:top w:val="none" w:sz="0" w:space="0" w:color="auto"/>
                <w:left w:val="none" w:sz="0" w:space="0" w:color="auto"/>
                <w:bottom w:val="none" w:sz="0" w:space="0" w:color="auto"/>
                <w:right w:val="none" w:sz="0" w:space="0" w:color="auto"/>
              </w:divBdr>
            </w:div>
            <w:div w:id="407581562">
              <w:marLeft w:val="0"/>
              <w:marRight w:val="0"/>
              <w:marTop w:val="0"/>
              <w:marBottom w:val="0"/>
              <w:divBdr>
                <w:top w:val="none" w:sz="0" w:space="0" w:color="auto"/>
                <w:left w:val="none" w:sz="0" w:space="0" w:color="auto"/>
                <w:bottom w:val="none" w:sz="0" w:space="0" w:color="auto"/>
                <w:right w:val="none" w:sz="0" w:space="0" w:color="auto"/>
              </w:divBdr>
            </w:div>
            <w:div w:id="1844080837">
              <w:marLeft w:val="0"/>
              <w:marRight w:val="0"/>
              <w:marTop w:val="0"/>
              <w:marBottom w:val="0"/>
              <w:divBdr>
                <w:top w:val="none" w:sz="0" w:space="0" w:color="auto"/>
                <w:left w:val="none" w:sz="0" w:space="0" w:color="auto"/>
                <w:bottom w:val="none" w:sz="0" w:space="0" w:color="auto"/>
                <w:right w:val="none" w:sz="0" w:space="0" w:color="auto"/>
              </w:divBdr>
            </w:div>
            <w:div w:id="1863125814">
              <w:marLeft w:val="0"/>
              <w:marRight w:val="0"/>
              <w:marTop w:val="0"/>
              <w:marBottom w:val="0"/>
              <w:divBdr>
                <w:top w:val="none" w:sz="0" w:space="0" w:color="auto"/>
                <w:left w:val="none" w:sz="0" w:space="0" w:color="auto"/>
                <w:bottom w:val="none" w:sz="0" w:space="0" w:color="auto"/>
                <w:right w:val="none" w:sz="0" w:space="0" w:color="auto"/>
              </w:divBdr>
            </w:div>
            <w:div w:id="655914694">
              <w:marLeft w:val="0"/>
              <w:marRight w:val="0"/>
              <w:marTop w:val="0"/>
              <w:marBottom w:val="0"/>
              <w:divBdr>
                <w:top w:val="none" w:sz="0" w:space="0" w:color="auto"/>
                <w:left w:val="none" w:sz="0" w:space="0" w:color="auto"/>
                <w:bottom w:val="none" w:sz="0" w:space="0" w:color="auto"/>
                <w:right w:val="none" w:sz="0" w:space="0" w:color="auto"/>
              </w:divBdr>
            </w:div>
            <w:div w:id="653996698">
              <w:marLeft w:val="0"/>
              <w:marRight w:val="0"/>
              <w:marTop w:val="0"/>
              <w:marBottom w:val="0"/>
              <w:divBdr>
                <w:top w:val="none" w:sz="0" w:space="0" w:color="auto"/>
                <w:left w:val="none" w:sz="0" w:space="0" w:color="auto"/>
                <w:bottom w:val="none" w:sz="0" w:space="0" w:color="auto"/>
                <w:right w:val="none" w:sz="0" w:space="0" w:color="auto"/>
              </w:divBdr>
            </w:div>
            <w:div w:id="1433477502">
              <w:marLeft w:val="0"/>
              <w:marRight w:val="0"/>
              <w:marTop w:val="0"/>
              <w:marBottom w:val="0"/>
              <w:divBdr>
                <w:top w:val="none" w:sz="0" w:space="0" w:color="auto"/>
                <w:left w:val="none" w:sz="0" w:space="0" w:color="auto"/>
                <w:bottom w:val="none" w:sz="0" w:space="0" w:color="auto"/>
                <w:right w:val="none" w:sz="0" w:space="0" w:color="auto"/>
              </w:divBdr>
            </w:div>
            <w:div w:id="2009401732">
              <w:marLeft w:val="0"/>
              <w:marRight w:val="0"/>
              <w:marTop w:val="0"/>
              <w:marBottom w:val="0"/>
              <w:divBdr>
                <w:top w:val="none" w:sz="0" w:space="0" w:color="auto"/>
                <w:left w:val="none" w:sz="0" w:space="0" w:color="auto"/>
                <w:bottom w:val="none" w:sz="0" w:space="0" w:color="auto"/>
                <w:right w:val="none" w:sz="0" w:space="0" w:color="auto"/>
              </w:divBdr>
            </w:div>
            <w:div w:id="218397740">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260944513">
              <w:marLeft w:val="0"/>
              <w:marRight w:val="0"/>
              <w:marTop w:val="0"/>
              <w:marBottom w:val="0"/>
              <w:divBdr>
                <w:top w:val="none" w:sz="0" w:space="0" w:color="auto"/>
                <w:left w:val="none" w:sz="0" w:space="0" w:color="auto"/>
                <w:bottom w:val="none" w:sz="0" w:space="0" w:color="auto"/>
                <w:right w:val="none" w:sz="0" w:space="0" w:color="auto"/>
              </w:divBdr>
            </w:div>
            <w:div w:id="551893536">
              <w:marLeft w:val="0"/>
              <w:marRight w:val="0"/>
              <w:marTop w:val="0"/>
              <w:marBottom w:val="0"/>
              <w:divBdr>
                <w:top w:val="none" w:sz="0" w:space="0" w:color="auto"/>
                <w:left w:val="none" w:sz="0" w:space="0" w:color="auto"/>
                <w:bottom w:val="none" w:sz="0" w:space="0" w:color="auto"/>
                <w:right w:val="none" w:sz="0" w:space="0" w:color="auto"/>
              </w:divBdr>
            </w:div>
            <w:div w:id="1816338414">
              <w:marLeft w:val="0"/>
              <w:marRight w:val="0"/>
              <w:marTop w:val="0"/>
              <w:marBottom w:val="0"/>
              <w:divBdr>
                <w:top w:val="none" w:sz="0" w:space="0" w:color="auto"/>
                <w:left w:val="none" w:sz="0" w:space="0" w:color="auto"/>
                <w:bottom w:val="none" w:sz="0" w:space="0" w:color="auto"/>
                <w:right w:val="none" w:sz="0" w:space="0" w:color="auto"/>
              </w:divBdr>
            </w:div>
            <w:div w:id="2056812922">
              <w:marLeft w:val="0"/>
              <w:marRight w:val="0"/>
              <w:marTop w:val="0"/>
              <w:marBottom w:val="0"/>
              <w:divBdr>
                <w:top w:val="none" w:sz="0" w:space="0" w:color="auto"/>
                <w:left w:val="none" w:sz="0" w:space="0" w:color="auto"/>
                <w:bottom w:val="none" w:sz="0" w:space="0" w:color="auto"/>
                <w:right w:val="none" w:sz="0" w:space="0" w:color="auto"/>
              </w:divBdr>
            </w:div>
            <w:div w:id="1785343550">
              <w:marLeft w:val="0"/>
              <w:marRight w:val="0"/>
              <w:marTop w:val="0"/>
              <w:marBottom w:val="0"/>
              <w:divBdr>
                <w:top w:val="none" w:sz="0" w:space="0" w:color="auto"/>
                <w:left w:val="none" w:sz="0" w:space="0" w:color="auto"/>
                <w:bottom w:val="none" w:sz="0" w:space="0" w:color="auto"/>
                <w:right w:val="none" w:sz="0" w:space="0" w:color="auto"/>
              </w:divBdr>
            </w:div>
            <w:div w:id="553003934">
              <w:marLeft w:val="0"/>
              <w:marRight w:val="0"/>
              <w:marTop w:val="0"/>
              <w:marBottom w:val="0"/>
              <w:divBdr>
                <w:top w:val="none" w:sz="0" w:space="0" w:color="auto"/>
                <w:left w:val="none" w:sz="0" w:space="0" w:color="auto"/>
                <w:bottom w:val="none" w:sz="0" w:space="0" w:color="auto"/>
                <w:right w:val="none" w:sz="0" w:space="0" w:color="auto"/>
              </w:divBdr>
            </w:div>
            <w:div w:id="1559586564">
              <w:marLeft w:val="0"/>
              <w:marRight w:val="0"/>
              <w:marTop w:val="0"/>
              <w:marBottom w:val="0"/>
              <w:divBdr>
                <w:top w:val="none" w:sz="0" w:space="0" w:color="auto"/>
                <w:left w:val="none" w:sz="0" w:space="0" w:color="auto"/>
                <w:bottom w:val="none" w:sz="0" w:space="0" w:color="auto"/>
                <w:right w:val="none" w:sz="0" w:space="0" w:color="auto"/>
              </w:divBdr>
            </w:div>
            <w:div w:id="958680813">
              <w:marLeft w:val="0"/>
              <w:marRight w:val="0"/>
              <w:marTop w:val="0"/>
              <w:marBottom w:val="0"/>
              <w:divBdr>
                <w:top w:val="none" w:sz="0" w:space="0" w:color="auto"/>
                <w:left w:val="none" w:sz="0" w:space="0" w:color="auto"/>
                <w:bottom w:val="none" w:sz="0" w:space="0" w:color="auto"/>
                <w:right w:val="none" w:sz="0" w:space="0" w:color="auto"/>
              </w:divBdr>
            </w:div>
            <w:div w:id="56051020">
              <w:marLeft w:val="0"/>
              <w:marRight w:val="0"/>
              <w:marTop w:val="0"/>
              <w:marBottom w:val="0"/>
              <w:divBdr>
                <w:top w:val="none" w:sz="0" w:space="0" w:color="auto"/>
                <w:left w:val="none" w:sz="0" w:space="0" w:color="auto"/>
                <w:bottom w:val="none" w:sz="0" w:space="0" w:color="auto"/>
                <w:right w:val="none" w:sz="0" w:space="0" w:color="auto"/>
              </w:divBdr>
            </w:div>
            <w:div w:id="271205148">
              <w:marLeft w:val="0"/>
              <w:marRight w:val="0"/>
              <w:marTop w:val="0"/>
              <w:marBottom w:val="0"/>
              <w:divBdr>
                <w:top w:val="none" w:sz="0" w:space="0" w:color="auto"/>
                <w:left w:val="none" w:sz="0" w:space="0" w:color="auto"/>
                <w:bottom w:val="none" w:sz="0" w:space="0" w:color="auto"/>
                <w:right w:val="none" w:sz="0" w:space="0" w:color="auto"/>
              </w:divBdr>
            </w:div>
            <w:div w:id="934942744">
              <w:marLeft w:val="0"/>
              <w:marRight w:val="0"/>
              <w:marTop w:val="0"/>
              <w:marBottom w:val="0"/>
              <w:divBdr>
                <w:top w:val="none" w:sz="0" w:space="0" w:color="auto"/>
                <w:left w:val="none" w:sz="0" w:space="0" w:color="auto"/>
                <w:bottom w:val="none" w:sz="0" w:space="0" w:color="auto"/>
                <w:right w:val="none" w:sz="0" w:space="0" w:color="auto"/>
              </w:divBdr>
            </w:div>
            <w:div w:id="1835223192">
              <w:marLeft w:val="0"/>
              <w:marRight w:val="0"/>
              <w:marTop w:val="0"/>
              <w:marBottom w:val="0"/>
              <w:divBdr>
                <w:top w:val="none" w:sz="0" w:space="0" w:color="auto"/>
                <w:left w:val="none" w:sz="0" w:space="0" w:color="auto"/>
                <w:bottom w:val="none" w:sz="0" w:space="0" w:color="auto"/>
                <w:right w:val="none" w:sz="0" w:space="0" w:color="auto"/>
              </w:divBdr>
            </w:div>
            <w:div w:id="82454058">
              <w:marLeft w:val="0"/>
              <w:marRight w:val="0"/>
              <w:marTop w:val="0"/>
              <w:marBottom w:val="0"/>
              <w:divBdr>
                <w:top w:val="none" w:sz="0" w:space="0" w:color="auto"/>
                <w:left w:val="none" w:sz="0" w:space="0" w:color="auto"/>
                <w:bottom w:val="none" w:sz="0" w:space="0" w:color="auto"/>
                <w:right w:val="none" w:sz="0" w:space="0" w:color="auto"/>
              </w:divBdr>
            </w:div>
            <w:div w:id="831066535">
              <w:marLeft w:val="0"/>
              <w:marRight w:val="0"/>
              <w:marTop w:val="0"/>
              <w:marBottom w:val="0"/>
              <w:divBdr>
                <w:top w:val="none" w:sz="0" w:space="0" w:color="auto"/>
                <w:left w:val="none" w:sz="0" w:space="0" w:color="auto"/>
                <w:bottom w:val="none" w:sz="0" w:space="0" w:color="auto"/>
                <w:right w:val="none" w:sz="0" w:space="0" w:color="auto"/>
              </w:divBdr>
            </w:div>
            <w:div w:id="1029379105">
              <w:marLeft w:val="0"/>
              <w:marRight w:val="0"/>
              <w:marTop w:val="0"/>
              <w:marBottom w:val="0"/>
              <w:divBdr>
                <w:top w:val="none" w:sz="0" w:space="0" w:color="auto"/>
                <w:left w:val="none" w:sz="0" w:space="0" w:color="auto"/>
                <w:bottom w:val="none" w:sz="0" w:space="0" w:color="auto"/>
                <w:right w:val="none" w:sz="0" w:space="0" w:color="auto"/>
              </w:divBdr>
            </w:div>
            <w:div w:id="964849596">
              <w:marLeft w:val="0"/>
              <w:marRight w:val="0"/>
              <w:marTop w:val="0"/>
              <w:marBottom w:val="0"/>
              <w:divBdr>
                <w:top w:val="none" w:sz="0" w:space="0" w:color="auto"/>
                <w:left w:val="none" w:sz="0" w:space="0" w:color="auto"/>
                <w:bottom w:val="none" w:sz="0" w:space="0" w:color="auto"/>
                <w:right w:val="none" w:sz="0" w:space="0" w:color="auto"/>
              </w:divBdr>
            </w:div>
            <w:div w:id="1000885048">
              <w:marLeft w:val="0"/>
              <w:marRight w:val="0"/>
              <w:marTop w:val="0"/>
              <w:marBottom w:val="0"/>
              <w:divBdr>
                <w:top w:val="none" w:sz="0" w:space="0" w:color="auto"/>
                <w:left w:val="none" w:sz="0" w:space="0" w:color="auto"/>
                <w:bottom w:val="none" w:sz="0" w:space="0" w:color="auto"/>
                <w:right w:val="none" w:sz="0" w:space="0" w:color="auto"/>
              </w:divBdr>
            </w:div>
            <w:div w:id="1301036030">
              <w:marLeft w:val="0"/>
              <w:marRight w:val="0"/>
              <w:marTop w:val="0"/>
              <w:marBottom w:val="0"/>
              <w:divBdr>
                <w:top w:val="none" w:sz="0" w:space="0" w:color="auto"/>
                <w:left w:val="none" w:sz="0" w:space="0" w:color="auto"/>
                <w:bottom w:val="none" w:sz="0" w:space="0" w:color="auto"/>
                <w:right w:val="none" w:sz="0" w:space="0" w:color="auto"/>
              </w:divBdr>
            </w:div>
            <w:div w:id="328216937">
              <w:marLeft w:val="0"/>
              <w:marRight w:val="0"/>
              <w:marTop w:val="0"/>
              <w:marBottom w:val="0"/>
              <w:divBdr>
                <w:top w:val="none" w:sz="0" w:space="0" w:color="auto"/>
                <w:left w:val="none" w:sz="0" w:space="0" w:color="auto"/>
                <w:bottom w:val="none" w:sz="0" w:space="0" w:color="auto"/>
                <w:right w:val="none" w:sz="0" w:space="0" w:color="auto"/>
              </w:divBdr>
            </w:div>
            <w:div w:id="748114563">
              <w:marLeft w:val="0"/>
              <w:marRight w:val="0"/>
              <w:marTop w:val="0"/>
              <w:marBottom w:val="0"/>
              <w:divBdr>
                <w:top w:val="none" w:sz="0" w:space="0" w:color="auto"/>
                <w:left w:val="none" w:sz="0" w:space="0" w:color="auto"/>
                <w:bottom w:val="none" w:sz="0" w:space="0" w:color="auto"/>
                <w:right w:val="none" w:sz="0" w:space="0" w:color="auto"/>
              </w:divBdr>
            </w:div>
            <w:div w:id="193080786">
              <w:marLeft w:val="0"/>
              <w:marRight w:val="0"/>
              <w:marTop w:val="0"/>
              <w:marBottom w:val="0"/>
              <w:divBdr>
                <w:top w:val="none" w:sz="0" w:space="0" w:color="auto"/>
                <w:left w:val="none" w:sz="0" w:space="0" w:color="auto"/>
                <w:bottom w:val="none" w:sz="0" w:space="0" w:color="auto"/>
                <w:right w:val="none" w:sz="0" w:space="0" w:color="auto"/>
              </w:divBdr>
            </w:div>
            <w:div w:id="1523854789">
              <w:marLeft w:val="0"/>
              <w:marRight w:val="0"/>
              <w:marTop w:val="0"/>
              <w:marBottom w:val="0"/>
              <w:divBdr>
                <w:top w:val="none" w:sz="0" w:space="0" w:color="auto"/>
                <w:left w:val="none" w:sz="0" w:space="0" w:color="auto"/>
                <w:bottom w:val="none" w:sz="0" w:space="0" w:color="auto"/>
                <w:right w:val="none" w:sz="0" w:space="0" w:color="auto"/>
              </w:divBdr>
            </w:div>
            <w:div w:id="1640381110">
              <w:marLeft w:val="0"/>
              <w:marRight w:val="0"/>
              <w:marTop w:val="0"/>
              <w:marBottom w:val="0"/>
              <w:divBdr>
                <w:top w:val="none" w:sz="0" w:space="0" w:color="auto"/>
                <w:left w:val="none" w:sz="0" w:space="0" w:color="auto"/>
                <w:bottom w:val="none" w:sz="0" w:space="0" w:color="auto"/>
                <w:right w:val="none" w:sz="0" w:space="0" w:color="auto"/>
              </w:divBdr>
            </w:div>
            <w:div w:id="1771853150">
              <w:marLeft w:val="0"/>
              <w:marRight w:val="0"/>
              <w:marTop w:val="0"/>
              <w:marBottom w:val="0"/>
              <w:divBdr>
                <w:top w:val="none" w:sz="0" w:space="0" w:color="auto"/>
                <w:left w:val="none" w:sz="0" w:space="0" w:color="auto"/>
                <w:bottom w:val="none" w:sz="0" w:space="0" w:color="auto"/>
                <w:right w:val="none" w:sz="0" w:space="0" w:color="auto"/>
              </w:divBdr>
            </w:div>
            <w:div w:id="710619516">
              <w:marLeft w:val="0"/>
              <w:marRight w:val="0"/>
              <w:marTop w:val="0"/>
              <w:marBottom w:val="0"/>
              <w:divBdr>
                <w:top w:val="none" w:sz="0" w:space="0" w:color="auto"/>
                <w:left w:val="none" w:sz="0" w:space="0" w:color="auto"/>
                <w:bottom w:val="none" w:sz="0" w:space="0" w:color="auto"/>
                <w:right w:val="none" w:sz="0" w:space="0" w:color="auto"/>
              </w:divBdr>
            </w:div>
            <w:div w:id="1752123144">
              <w:marLeft w:val="0"/>
              <w:marRight w:val="0"/>
              <w:marTop w:val="0"/>
              <w:marBottom w:val="0"/>
              <w:divBdr>
                <w:top w:val="none" w:sz="0" w:space="0" w:color="auto"/>
                <w:left w:val="none" w:sz="0" w:space="0" w:color="auto"/>
                <w:bottom w:val="none" w:sz="0" w:space="0" w:color="auto"/>
                <w:right w:val="none" w:sz="0" w:space="0" w:color="auto"/>
              </w:divBdr>
            </w:div>
            <w:div w:id="772090179">
              <w:marLeft w:val="0"/>
              <w:marRight w:val="0"/>
              <w:marTop w:val="0"/>
              <w:marBottom w:val="0"/>
              <w:divBdr>
                <w:top w:val="none" w:sz="0" w:space="0" w:color="auto"/>
                <w:left w:val="none" w:sz="0" w:space="0" w:color="auto"/>
                <w:bottom w:val="none" w:sz="0" w:space="0" w:color="auto"/>
                <w:right w:val="none" w:sz="0" w:space="0" w:color="auto"/>
              </w:divBdr>
            </w:div>
            <w:div w:id="221646338">
              <w:marLeft w:val="0"/>
              <w:marRight w:val="0"/>
              <w:marTop w:val="0"/>
              <w:marBottom w:val="0"/>
              <w:divBdr>
                <w:top w:val="none" w:sz="0" w:space="0" w:color="auto"/>
                <w:left w:val="none" w:sz="0" w:space="0" w:color="auto"/>
                <w:bottom w:val="none" w:sz="0" w:space="0" w:color="auto"/>
                <w:right w:val="none" w:sz="0" w:space="0" w:color="auto"/>
              </w:divBdr>
            </w:div>
            <w:div w:id="1964849351">
              <w:marLeft w:val="0"/>
              <w:marRight w:val="0"/>
              <w:marTop w:val="0"/>
              <w:marBottom w:val="0"/>
              <w:divBdr>
                <w:top w:val="none" w:sz="0" w:space="0" w:color="auto"/>
                <w:left w:val="none" w:sz="0" w:space="0" w:color="auto"/>
                <w:bottom w:val="none" w:sz="0" w:space="0" w:color="auto"/>
                <w:right w:val="none" w:sz="0" w:space="0" w:color="auto"/>
              </w:divBdr>
            </w:div>
            <w:div w:id="1438478900">
              <w:marLeft w:val="0"/>
              <w:marRight w:val="0"/>
              <w:marTop w:val="0"/>
              <w:marBottom w:val="0"/>
              <w:divBdr>
                <w:top w:val="none" w:sz="0" w:space="0" w:color="auto"/>
                <w:left w:val="none" w:sz="0" w:space="0" w:color="auto"/>
                <w:bottom w:val="none" w:sz="0" w:space="0" w:color="auto"/>
                <w:right w:val="none" w:sz="0" w:space="0" w:color="auto"/>
              </w:divBdr>
            </w:div>
            <w:div w:id="1510833833">
              <w:marLeft w:val="0"/>
              <w:marRight w:val="0"/>
              <w:marTop w:val="0"/>
              <w:marBottom w:val="0"/>
              <w:divBdr>
                <w:top w:val="none" w:sz="0" w:space="0" w:color="auto"/>
                <w:left w:val="none" w:sz="0" w:space="0" w:color="auto"/>
                <w:bottom w:val="none" w:sz="0" w:space="0" w:color="auto"/>
                <w:right w:val="none" w:sz="0" w:space="0" w:color="auto"/>
              </w:divBdr>
            </w:div>
            <w:div w:id="1464150474">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sChild>
                <w:div w:id="1293712972">
                  <w:marLeft w:val="0"/>
                  <w:marRight w:val="0"/>
                  <w:marTop w:val="0"/>
                  <w:marBottom w:val="0"/>
                  <w:divBdr>
                    <w:top w:val="none" w:sz="0" w:space="0" w:color="auto"/>
                    <w:left w:val="none" w:sz="0" w:space="0" w:color="auto"/>
                    <w:bottom w:val="none" w:sz="0" w:space="0" w:color="auto"/>
                    <w:right w:val="none" w:sz="0" w:space="0" w:color="auto"/>
                  </w:divBdr>
                </w:div>
                <w:div w:id="1238251320">
                  <w:marLeft w:val="0"/>
                  <w:marRight w:val="0"/>
                  <w:marTop w:val="0"/>
                  <w:marBottom w:val="0"/>
                  <w:divBdr>
                    <w:top w:val="none" w:sz="0" w:space="0" w:color="auto"/>
                    <w:left w:val="none" w:sz="0" w:space="0" w:color="auto"/>
                    <w:bottom w:val="none" w:sz="0" w:space="0" w:color="auto"/>
                    <w:right w:val="none" w:sz="0" w:space="0" w:color="auto"/>
                  </w:divBdr>
                </w:div>
                <w:div w:id="110327370">
                  <w:marLeft w:val="0"/>
                  <w:marRight w:val="0"/>
                  <w:marTop w:val="0"/>
                  <w:marBottom w:val="0"/>
                  <w:divBdr>
                    <w:top w:val="none" w:sz="0" w:space="0" w:color="auto"/>
                    <w:left w:val="none" w:sz="0" w:space="0" w:color="auto"/>
                    <w:bottom w:val="none" w:sz="0" w:space="0" w:color="auto"/>
                    <w:right w:val="none" w:sz="0" w:space="0" w:color="auto"/>
                  </w:divBdr>
                </w:div>
                <w:div w:id="513233005">
                  <w:marLeft w:val="0"/>
                  <w:marRight w:val="0"/>
                  <w:marTop w:val="0"/>
                  <w:marBottom w:val="0"/>
                  <w:divBdr>
                    <w:top w:val="none" w:sz="0" w:space="0" w:color="auto"/>
                    <w:left w:val="none" w:sz="0" w:space="0" w:color="auto"/>
                    <w:bottom w:val="none" w:sz="0" w:space="0" w:color="auto"/>
                    <w:right w:val="none" w:sz="0" w:space="0" w:color="auto"/>
                  </w:divBdr>
                </w:div>
                <w:div w:id="307175376">
                  <w:marLeft w:val="0"/>
                  <w:marRight w:val="0"/>
                  <w:marTop w:val="0"/>
                  <w:marBottom w:val="0"/>
                  <w:divBdr>
                    <w:top w:val="none" w:sz="0" w:space="0" w:color="auto"/>
                    <w:left w:val="none" w:sz="0" w:space="0" w:color="auto"/>
                    <w:bottom w:val="none" w:sz="0" w:space="0" w:color="auto"/>
                    <w:right w:val="none" w:sz="0" w:space="0" w:color="auto"/>
                  </w:divBdr>
                </w:div>
                <w:div w:id="1916545587">
                  <w:marLeft w:val="0"/>
                  <w:marRight w:val="0"/>
                  <w:marTop w:val="0"/>
                  <w:marBottom w:val="0"/>
                  <w:divBdr>
                    <w:top w:val="none" w:sz="0" w:space="0" w:color="auto"/>
                    <w:left w:val="none" w:sz="0" w:space="0" w:color="auto"/>
                    <w:bottom w:val="none" w:sz="0" w:space="0" w:color="auto"/>
                    <w:right w:val="none" w:sz="0" w:space="0" w:color="auto"/>
                  </w:divBdr>
                </w:div>
                <w:div w:id="219100872">
                  <w:marLeft w:val="0"/>
                  <w:marRight w:val="0"/>
                  <w:marTop w:val="0"/>
                  <w:marBottom w:val="0"/>
                  <w:divBdr>
                    <w:top w:val="none" w:sz="0" w:space="0" w:color="auto"/>
                    <w:left w:val="none" w:sz="0" w:space="0" w:color="auto"/>
                    <w:bottom w:val="none" w:sz="0" w:space="0" w:color="auto"/>
                    <w:right w:val="none" w:sz="0" w:space="0" w:color="auto"/>
                  </w:divBdr>
                </w:div>
                <w:div w:id="1043283661">
                  <w:marLeft w:val="0"/>
                  <w:marRight w:val="0"/>
                  <w:marTop w:val="0"/>
                  <w:marBottom w:val="0"/>
                  <w:divBdr>
                    <w:top w:val="none" w:sz="0" w:space="0" w:color="auto"/>
                    <w:left w:val="none" w:sz="0" w:space="0" w:color="auto"/>
                    <w:bottom w:val="none" w:sz="0" w:space="0" w:color="auto"/>
                    <w:right w:val="none" w:sz="0" w:space="0" w:color="auto"/>
                  </w:divBdr>
                </w:div>
                <w:div w:id="1304702481">
                  <w:marLeft w:val="0"/>
                  <w:marRight w:val="0"/>
                  <w:marTop w:val="0"/>
                  <w:marBottom w:val="0"/>
                  <w:divBdr>
                    <w:top w:val="none" w:sz="0" w:space="0" w:color="auto"/>
                    <w:left w:val="none" w:sz="0" w:space="0" w:color="auto"/>
                    <w:bottom w:val="none" w:sz="0" w:space="0" w:color="auto"/>
                    <w:right w:val="none" w:sz="0" w:space="0" w:color="auto"/>
                  </w:divBdr>
                </w:div>
                <w:div w:id="1379233578">
                  <w:marLeft w:val="0"/>
                  <w:marRight w:val="0"/>
                  <w:marTop w:val="0"/>
                  <w:marBottom w:val="0"/>
                  <w:divBdr>
                    <w:top w:val="none" w:sz="0" w:space="0" w:color="auto"/>
                    <w:left w:val="none" w:sz="0" w:space="0" w:color="auto"/>
                    <w:bottom w:val="none" w:sz="0" w:space="0" w:color="auto"/>
                    <w:right w:val="none" w:sz="0" w:space="0" w:color="auto"/>
                  </w:divBdr>
                </w:div>
                <w:div w:id="1461606388">
                  <w:marLeft w:val="0"/>
                  <w:marRight w:val="0"/>
                  <w:marTop w:val="0"/>
                  <w:marBottom w:val="0"/>
                  <w:divBdr>
                    <w:top w:val="none" w:sz="0" w:space="0" w:color="auto"/>
                    <w:left w:val="none" w:sz="0" w:space="0" w:color="auto"/>
                    <w:bottom w:val="none" w:sz="0" w:space="0" w:color="auto"/>
                    <w:right w:val="none" w:sz="0" w:space="0" w:color="auto"/>
                  </w:divBdr>
                </w:div>
                <w:div w:id="1165366626">
                  <w:marLeft w:val="0"/>
                  <w:marRight w:val="0"/>
                  <w:marTop w:val="0"/>
                  <w:marBottom w:val="0"/>
                  <w:divBdr>
                    <w:top w:val="none" w:sz="0" w:space="0" w:color="auto"/>
                    <w:left w:val="none" w:sz="0" w:space="0" w:color="auto"/>
                    <w:bottom w:val="none" w:sz="0" w:space="0" w:color="auto"/>
                    <w:right w:val="none" w:sz="0" w:space="0" w:color="auto"/>
                  </w:divBdr>
                </w:div>
                <w:div w:id="1674797155">
                  <w:marLeft w:val="0"/>
                  <w:marRight w:val="0"/>
                  <w:marTop w:val="0"/>
                  <w:marBottom w:val="0"/>
                  <w:divBdr>
                    <w:top w:val="none" w:sz="0" w:space="0" w:color="auto"/>
                    <w:left w:val="none" w:sz="0" w:space="0" w:color="auto"/>
                    <w:bottom w:val="none" w:sz="0" w:space="0" w:color="auto"/>
                    <w:right w:val="none" w:sz="0" w:space="0" w:color="auto"/>
                  </w:divBdr>
                </w:div>
                <w:div w:id="1511793862">
                  <w:marLeft w:val="0"/>
                  <w:marRight w:val="0"/>
                  <w:marTop w:val="0"/>
                  <w:marBottom w:val="0"/>
                  <w:divBdr>
                    <w:top w:val="none" w:sz="0" w:space="0" w:color="auto"/>
                    <w:left w:val="none" w:sz="0" w:space="0" w:color="auto"/>
                    <w:bottom w:val="none" w:sz="0" w:space="0" w:color="auto"/>
                    <w:right w:val="none" w:sz="0" w:space="0" w:color="auto"/>
                  </w:divBdr>
                </w:div>
                <w:div w:id="1160391462">
                  <w:marLeft w:val="0"/>
                  <w:marRight w:val="0"/>
                  <w:marTop w:val="0"/>
                  <w:marBottom w:val="0"/>
                  <w:divBdr>
                    <w:top w:val="none" w:sz="0" w:space="0" w:color="auto"/>
                    <w:left w:val="none" w:sz="0" w:space="0" w:color="auto"/>
                    <w:bottom w:val="none" w:sz="0" w:space="0" w:color="auto"/>
                    <w:right w:val="none" w:sz="0" w:space="0" w:color="auto"/>
                  </w:divBdr>
                </w:div>
                <w:div w:id="1384334037">
                  <w:marLeft w:val="0"/>
                  <w:marRight w:val="0"/>
                  <w:marTop w:val="0"/>
                  <w:marBottom w:val="0"/>
                  <w:divBdr>
                    <w:top w:val="none" w:sz="0" w:space="0" w:color="auto"/>
                    <w:left w:val="none" w:sz="0" w:space="0" w:color="auto"/>
                    <w:bottom w:val="none" w:sz="0" w:space="0" w:color="auto"/>
                    <w:right w:val="none" w:sz="0" w:space="0" w:color="auto"/>
                  </w:divBdr>
                </w:div>
                <w:div w:id="192155537">
                  <w:marLeft w:val="0"/>
                  <w:marRight w:val="0"/>
                  <w:marTop w:val="0"/>
                  <w:marBottom w:val="0"/>
                  <w:divBdr>
                    <w:top w:val="none" w:sz="0" w:space="0" w:color="auto"/>
                    <w:left w:val="none" w:sz="0" w:space="0" w:color="auto"/>
                    <w:bottom w:val="none" w:sz="0" w:space="0" w:color="auto"/>
                    <w:right w:val="none" w:sz="0" w:space="0" w:color="auto"/>
                  </w:divBdr>
                </w:div>
                <w:div w:id="1128354571">
                  <w:marLeft w:val="0"/>
                  <w:marRight w:val="0"/>
                  <w:marTop w:val="0"/>
                  <w:marBottom w:val="0"/>
                  <w:divBdr>
                    <w:top w:val="none" w:sz="0" w:space="0" w:color="auto"/>
                    <w:left w:val="none" w:sz="0" w:space="0" w:color="auto"/>
                    <w:bottom w:val="none" w:sz="0" w:space="0" w:color="auto"/>
                    <w:right w:val="none" w:sz="0" w:space="0" w:color="auto"/>
                  </w:divBdr>
                </w:div>
                <w:div w:id="1594705804">
                  <w:marLeft w:val="0"/>
                  <w:marRight w:val="0"/>
                  <w:marTop w:val="0"/>
                  <w:marBottom w:val="0"/>
                  <w:divBdr>
                    <w:top w:val="none" w:sz="0" w:space="0" w:color="auto"/>
                    <w:left w:val="none" w:sz="0" w:space="0" w:color="auto"/>
                    <w:bottom w:val="none" w:sz="0" w:space="0" w:color="auto"/>
                    <w:right w:val="none" w:sz="0" w:space="0" w:color="auto"/>
                  </w:divBdr>
                </w:div>
                <w:div w:id="1941642277">
                  <w:marLeft w:val="0"/>
                  <w:marRight w:val="0"/>
                  <w:marTop w:val="0"/>
                  <w:marBottom w:val="0"/>
                  <w:divBdr>
                    <w:top w:val="none" w:sz="0" w:space="0" w:color="auto"/>
                    <w:left w:val="none" w:sz="0" w:space="0" w:color="auto"/>
                    <w:bottom w:val="none" w:sz="0" w:space="0" w:color="auto"/>
                    <w:right w:val="none" w:sz="0" w:space="0" w:color="auto"/>
                  </w:divBdr>
                </w:div>
                <w:div w:id="1091589321">
                  <w:marLeft w:val="0"/>
                  <w:marRight w:val="0"/>
                  <w:marTop w:val="0"/>
                  <w:marBottom w:val="0"/>
                  <w:divBdr>
                    <w:top w:val="none" w:sz="0" w:space="0" w:color="auto"/>
                    <w:left w:val="none" w:sz="0" w:space="0" w:color="auto"/>
                    <w:bottom w:val="none" w:sz="0" w:space="0" w:color="auto"/>
                    <w:right w:val="none" w:sz="0" w:space="0" w:color="auto"/>
                  </w:divBdr>
                </w:div>
                <w:div w:id="1223444315">
                  <w:marLeft w:val="0"/>
                  <w:marRight w:val="0"/>
                  <w:marTop w:val="0"/>
                  <w:marBottom w:val="0"/>
                  <w:divBdr>
                    <w:top w:val="none" w:sz="0" w:space="0" w:color="auto"/>
                    <w:left w:val="none" w:sz="0" w:space="0" w:color="auto"/>
                    <w:bottom w:val="none" w:sz="0" w:space="0" w:color="auto"/>
                    <w:right w:val="none" w:sz="0" w:space="0" w:color="auto"/>
                  </w:divBdr>
                </w:div>
                <w:div w:id="2018799745">
                  <w:marLeft w:val="0"/>
                  <w:marRight w:val="0"/>
                  <w:marTop w:val="0"/>
                  <w:marBottom w:val="0"/>
                  <w:divBdr>
                    <w:top w:val="none" w:sz="0" w:space="0" w:color="auto"/>
                    <w:left w:val="none" w:sz="0" w:space="0" w:color="auto"/>
                    <w:bottom w:val="none" w:sz="0" w:space="0" w:color="auto"/>
                    <w:right w:val="none" w:sz="0" w:space="0" w:color="auto"/>
                  </w:divBdr>
                </w:div>
                <w:div w:id="526989432">
                  <w:marLeft w:val="0"/>
                  <w:marRight w:val="0"/>
                  <w:marTop w:val="0"/>
                  <w:marBottom w:val="0"/>
                  <w:divBdr>
                    <w:top w:val="none" w:sz="0" w:space="0" w:color="auto"/>
                    <w:left w:val="none" w:sz="0" w:space="0" w:color="auto"/>
                    <w:bottom w:val="none" w:sz="0" w:space="0" w:color="auto"/>
                    <w:right w:val="none" w:sz="0" w:space="0" w:color="auto"/>
                  </w:divBdr>
                </w:div>
                <w:div w:id="1794791797">
                  <w:marLeft w:val="0"/>
                  <w:marRight w:val="0"/>
                  <w:marTop w:val="0"/>
                  <w:marBottom w:val="0"/>
                  <w:divBdr>
                    <w:top w:val="none" w:sz="0" w:space="0" w:color="auto"/>
                    <w:left w:val="none" w:sz="0" w:space="0" w:color="auto"/>
                    <w:bottom w:val="none" w:sz="0" w:space="0" w:color="auto"/>
                    <w:right w:val="none" w:sz="0" w:space="0" w:color="auto"/>
                  </w:divBdr>
                </w:div>
                <w:div w:id="78911787">
                  <w:marLeft w:val="0"/>
                  <w:marRight w:val="0"/>
                  <w:marTop w:val="0"/>
                  <w:marBottom w:val="0"/>
                  <w:divBdr>
                    <w:top w:val="none" w:sz="0" w:space="0" w:color="auto"/>
                    <w:left w:val="none" w:sz="0" w:space="0" w:color="auto"/>
                    <w:bottom w:val="none" w:sz="0" w:space="0" w:color="auto"/>
                    <w:right w:val="none" w:sz="0" w:space="0" w:color="auto"/>
                  </w:divBdr>
                </w:div>
                <w:div w:id="413627358">
                  <w:marLeft w:val="0"/>
                  <w:marRight w:val="0"/>
                  <w:marTop w:val="0"/>
                  <w:marBottom w:val="0"/>
                  <w:divBdr>
                    <w:top w:val="none" w:sz="0" w:space="0" w:color="auto"/>
                    <w:left w:val="none" w:sz="0" w:space="0" w:color="auto"/>
                    <w:bottom w:val="none" w:sz="0" w:space="0" w:color="auto"/>
                    <w:right w:val="none" w:sz="0" w:space="0" w:color="auto"/>
                  </w:divBdr>
                </w:div>
                <w:div w:id="816335459">
                  <w:marLeft w:val="0"/>
                  <w:marRight w:val="0"/>
                  <w:marTop w:val="0"/>
                  <w:marBottom w:val="0"/>
                  <w:divBdr>
                    <w:top w:val="none" w:sz="0" w:space="0" w:color="auto"/>
                    <w:left w:val="none" w:sz="0" w:space="0" w:color="auto"/>
                    <w:bottom w:val="none" w:sz="0" w:space="0" w:color="auto"/>
                    <w:right w:val="none" w:sz="0" w:space="0" w:color="auto"/>
                  </w:divBdr>
                </w:div>
                <w:div w:id="1700011279">
                  <w:marLeft w:val="0"/>
                  <w:marRight w:val="0"/>
                  <w:marTop w:val="0"/>
                  <w:marBottom w:val="0"/>
                  <w:divBdr>
                    <w:top w:val="none" w:sz="0" w:space="0" w:color="auto"/>
                    <w:left w:val="none" w:sz="0" w:space="0" w:color="auto"/>
                    <w:bottom w:val="none" w:sz="0" w:space="0" w:color="auto"/>
                    <w:right w:val="none" w:sz="0" w:space="0" w:color="auto"/>
                  </w:divBdr>
                </w:div>
                <w:div w:id="1598635639">
                  <w:marLeft w:val="0"/>
                  <w:marRight w:val="0"/>
                  <w:marTop w:val="0"/>
                  <w:marBottom w:val="0"/>
                  <w:divBdr>
                    <w:top w:val="none" w:sz="0" w:space="0" w:color="auto"/>
                    <w:left w:val="none" w:sz="0" w:space="0" w:color="auto"/>
                    <w:bottom w:val="none" w:sz="0" w:space="0" w:color="auto"/>
                    <w:right w:val="none" w:sz="0" w:space="0" w:color="auto"/>
                  </w:divBdr>
                </w:div>
                <w:div w:id="1940602291">
                  <w:marLeft w:val="0"/>
                  <w:marRight w:val="0"/>
                  <w:marTop w:val="0"/>
                  <w:marBottom w:val="0"/>
                  <w:divBdr>
                    <w:top w:val="none" w:sz="0" w:space="0" w:color="auto"/>
                    <w:left w:val="none" w:sz="0" w:space="0" w:color="auto"/>
                    <w:bottom w:val="none" w:sz="0" w:space="0" w:color="auto"/>
                    <w:right w:val="none" w:sz="0" w:space="0" w:color="auto"/>
                  </w:divBdr>
                </w:div>
                <w:div w:id="65802504">
                  <w:marLeft w:val="0"/>
                  <w:marRight w:val="0"/>
                  <w:marTop w:val="0"/>
                  <w:marBottom w:val="0"/>
                  <w:divBdr>
                    <w:top w:val="none" w:sz="0" w:space="0" w:color="auto"/>
                    <w:left w:val="none" w:sz="0" w:space="0" w:color="auto"/>
                    <w:bottom w:val="none" w:sz="0" w:space="0" w:color="auto"/>
                    <w:right w:val="none" w:sz="0" w:space="0" w:color="auto"/>
                  </w:divBdr>
                </w:div>
                <w:div w:id="1636716813">
                  <w:marLeft w:val="0"/>
                  <w:marRight w:val="0"/>
                  <w:marTop w:val="0"/>
                  <w:marBottom w:val="0"/>
                  <w:divBdr>
                    <w:top w:val="none" w:sz="0" w:space="0" w:color="auto"/>
                    <w:left w:val="none" w:sz="0" w:space="0" w:color="auto"/>
                    <w:bottom w:val="none" w:sz="0" w:space="0" w:color="auto"/>
                    <w:right w:val="none" w:sz="0" w:space="0" w:color="auto"/>
                  </w:divBdr>
                </w:div>
                <w:div w:id="1922829475">
                  <w:marLeft w:val="0"/>
                  <w:marRight w:val="0"/>
                  <w:marTop w:val="0"/>
                  <w:marBottom w:val="0"/>
                  <w:divBdr>
                    <w:top w:val="none" w:sz="0" w:space="0" w:color="auto"/>
                    <w:left w:val="none" w:sz="0" w:space="0" w:color="auto"/>
                    <w:bottom w:val="none" w:sz="0" w:space="0" w:color="auto"/>
                    <w:right w:val="none" w:sz="0" w:space="0" w:color="auto"/>
                  </w:divBdr>
                </w:div>
                <w:div w:id="1162356432">
                  <w:marLeft w:val="0"/>
                  <w:marRight w:val="0"/>
                  <w:marTop w:val="0"/>
                  <w:marBottom w:val="0"/>
                  <w:divBdr>
                    <w:top w:val="none" w:sz="0" w:space="0" w:color="auto"/>
                    <w:left w:val="none" w:sz="0" w:space="0" w:color="auto"/>
                    <w:bottom w:val="none" w:sz="0" w:space="0" w:color="auto"/>
                    <w:right w:val="none" w:sz="0" w:space="0" w:color="auto"/>
                  </w:divBdr>
                </w:div>
                <w:div w:id="37517669">
                  <w:marLeft w:val="0"/>
                  <w:marRight w:val="0"/>
                  <w:marTop w:val="0"/>
                  <w:marBottom w:val="0"/>
                  <w:divBdr>
                    <w:top w:val="none" w:sz="0" w:space="0" w:color="auto"/>
                    <w:left w:val="none" w:sz="0" w:space="0" w:color="auto"/>
                    <w:bottom w:val="none" w:sz="0" w:space="0" w:color="auto"/>
                    <w:right w:val="none" w:sz="0" w:space="0" w:color="auto"/>
                  </w:divBdr>
                </w:div>
                <w:div w:id="1454010259">
                  <w:marLeft w:val="0"/>
                  <w:marRight w:val="0"/>
                  <w:marTop w:val="0"/>
                  <w:marBottom w:val="0"/>
                  <w:divBdr>
                    <w:top w:val="none" w:sz="0" w:space="0" w:color="auto"/>
                    <w:left w:val="none" w:sz="0" w:space="0" w:color="auto"/>
                    <w:bottom w:val="none" w:sz="0" w:space="0" w:color="auto"/>
                    <w:right w:val="none" w:sz="0" w:space="0" w:color="auto"/>
                  </w:divBdr>
                </w:div>
                <w:div w:id="2070611784">
                  <w:marLeft w:val="0"/>
                  <w:marRight w:val="0"/>
                  <w:marTop w:val="0"/>
                  <w:marBottom w:val="0"/>
                  <w:divBdr>
                    <w:top w:val="none" w:sz="0" w:space="0" w:color="auto"/>
                    <w:left w:val="none" w:sz="0" w:space="0" w:color="auto"/>
                    <w:bottom w:val="none" w:sz="0" w:space="0" w:color="auto"/>
                    <w:right w:val="none" w:sz="0" w:space="0" w:color="auto"/>
                  </w:divBdr>
                </w:div>
                <w:div w:id="1584756340">
                  <w:marLeft w:val="0"/>
                  <w:marRight w:val="0"/>
                  <w:marTop w:val="0"/>
                  <w:marBottom w:val="0"/>
                  <w:divBdr>
                    <w:top w:val="none" w:sz="0" w:space="0" w:color="auto"/>
                    <w:left w:val="none" w:sz="0" w:space="0" w:color="auto"/>
                    <w:bottom w:val="none" w:sz="0" w:space="0" w:color="auto"/>
                    <w:right w:val="none" w:sz="0" w:space="0" w:color="auto"/>
                  </w:divBdr>
                </w:div>
                <w:div w:id="1539929105">
                  <w:marLeft w:val="0"/>
                  <w:marRight w:val="0"/>
                  <w:marTop w:val="0"/>
                  <w:marBottom w:val="0"/>
                  <w:divBdr>
                    <w:top w:val="none" w:sz="0" w:space="0" w:color="auto"/>
                    <w:left w:val="none" w:sz="0" w:space="0" w:color="auto"/>
                    <w:bottom w:val="none" w:sz="0" w:space="0" w:color="auto"/>
                    <w:right w:val="none" w:sz="0" w:space="0" w:color="auto"/>
                  </w:divBdr>
                </w:div>
                <w:div w:id="1633634256">
                  <w:marLeft w:val="0"/>
                  <w:marRight w:val="0"/>
                  <w:marTop w:val="0"/>
                  <w:marBottom w:val="0"/>
                  <w:divBdr>
                    <w:top w:val="none" w:sz="0" w:space="0" w:color="auto"/>
                    <w:left w:val="none" w:sz="0" w:space="0" w:color="auto"/>
                    <w:bottom w:val="none" w:sz="0" w:space="0" w:color="auto"/>
                    <w:right w:val="none" w:sz="0" w:space="0" w:color="auto"/>
                  </w:divBdr>
                </w:div>
                <w:div w:id="304899203">
                  <w:marLeft w:val="0"/>
                  <w:marRight w:val="0"/>
                  <w:marTop w:val="0"/>
                  <w:marBottom w:val="0"/>
                  <w:divBdr>
                    <w:top w:val="none" w:sz="0" w:space="0" w:color="auto"/>
                    <w:left w:val="none" w:sz="0" w:space="0" w:color="auto"/>
                    <w:bottom w:val="none" w:sz="0" w:space="0" w:color="auto"/>
                    <w:right w:val="none" w:sz="0" w:space="0" w:color="auto"/>
                  </w:divBdr>
                </w:div>
                <w:div w:id="372119758">
                  <w:marLeft w:val="0"/>
                  <w:marRight w:val="0"/>
                  <w:marTop w:val="0"/>
                  <w:marBottom w:val="0"/>
                  <w:divBdr>
                    <w:top w:val="none" w:sz="0" w:space="0" w:color="auto"/>
                    <w:left w:val="none" w:sz="0" w:space="0" w:color="auto"/>
                    <w:bottom w:val="none" w:sz="0" w:space="0" w:color="auto"/>
                    <w:right w:val="none" w:sz="0" w:space="0" w:color="auto"/>
                  </w:divBdr>
                </w:div>
                <w:div w:id="71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7111">
          <w:marLeft w:val="0"/>
          <w:marRight w:val="0"/>
          <w:marTop w:val="0"/>
          <w:marBottom w:val="0"/>
          <w:divBdr>
            <w:top w:val="none" w:sz="0" w:space="0" w:color="auto"/>
            <w:left w:val="none" w:sz="0" w:space="0" w:color="auto"/>
            <w:bottom w:val="none" w:sz="0" w:space="0" w:color="auto"/>
            <w:right w:val="none" w:sz="0" w:space="0" w:color="auto"/>
          </w:divBdr>
          <w:divsChild>
            <w:div w:id="192884165">
              <w:marLeft w:val="0"/>
              <w:marRight w:val="0"/>
              <w:marTop w:val="0"/>
              <w:marBottom w:val="0"/>
              <w:divBdr>
                <w:top w:val="none" w:sz="0" w:space="0" w:color="auto"/>
                <w:left w:val="none" w:sz="0" w:space="0" w:color="auto"/>
                <w:bottom w:val="none" w:sz="0" w:space="0" w:color="auto"/>
                <w:right w:val="none" w:sz="0" w:space="0" w:color="auto"/>
              </w:divBdr>
            </w:div>
            <w:div w:id="1977684069">
              <w:marLeft w:val="0"/>
              <w:marRight w:val="0"/>
              <w:marTop w:val="0"/>
              <w:marBottom w:val="0"/>
              <w:divBdr>
                <w:top w:val="none" w:sz="0" w:space="0" w:color="auto"/>
                <w:left w:val="none" w:sz="0" w:space="0" w:color="auto"/>
                <w:bottom w:val="none" w:sz="0" w:space="0" w:color="auto"/>
                <w:right w:val="none" w:sz="0" w:space="0" w:color="auto"/>
              </w:divBdr>
            </w:div>
            <w:div w:id="1839807433">
              <w:marLeft w:val="0"/>
              <w:marRight w:val="0"/>
              <w:marTop w:val="0"/>
              <w:marBottom w:val="0"/>
              <w:divBdr>
                <w:top w:val="none" w:sz="0" w:space="0" w:color="auto"/>
                <w:left w:val="none" w:sz="0" w:space="0" w:color="auto"/>
                <w:bottom w:val="none" w:sz="0" w:space="0" w:color="auto"/>
                <w:right w:val="none" w:sz="0" w:space="0" w:color="auto"/>
              </w:divBdr>
            </w:div>
            <w:div w:id="597372377">
              <w:marLeft w:val="0"/>
              <w:marRight w:val="0"/>
              <w:marTop w:val="0"/>
              <w:marBottom w:val="0"/>
              <w:divBdr>
                <w:top w:val="none" w:sz="0" w:space="0" w:color="auto"/>
                <w:left w:val="none" w:sz="0" w:space="0" w:color="auto"/>
                <w:bottom w:val="none" w:sz="0" w:space="0" w:color="auto"/>
                <w:right w:val="none" w:sz="0" w:space="0" w:color="auto"/>
              </w:divBdr>
            </w:div>
            <w:div w:id="56706841">
              <w:marLeft w:val="0"/>
              <w:marRight w:val="0"/>
              <w:marTop w:val="0"/>
              <w:marBottom w:val="0"/>
              <w:divBdr>
                <w:top w:val="none" w:sz="0" w:space="0" w:color="auto"/>
                <w:left w:val="none" w:sz="0" w:space="0" w:color="auto"/>
                <w:bottom w:val="none" w:sz="0" w:space="0" w:color="auto"/>
                <w:right w:val="none" w:sz="0" w:space="0" w:color="auto"/>
              </w:divBdr>
            </w:div>
            <w:div w:id="354114560">
              <w:marLeft w:val="0"/>
              <w:marRight w:val="0"/>
              <w:marTop w:val="0"/>
              <w:marBottom w:val="0"/>
              <w:divBdr>
                <w:top w:val="none" w:sz="0" w:space="0" w:color="auto"/>
                <w:left w:val="none" w:sz="0" w:space="0" w:color="auto"/>
                <w:bottom w:val="none" w:sz="0" w:space="0" w:color="auto"/>
                <w:right w:val="none" w:sz="0" w:space="0" w:color="auto"/>
              </w:divBdr>
            </w:div>
            <w:div w:id="417865500">
              <w:marLeft w:val="0"/>
              <w:marRight w:val="0"/>
              <w:marTop w:val="0"/>
              <w:marBottom w:val="0"/>
              <w:divBdr>
                <w:top w:val="none" w:sz="0" w:space="0" w:color="auto"/>
                <w:left w:val="none" w:sz="0" w:space="0" w:color="auto"/>
                <w:bottom w:val="none" w:sz="0" w:space="0" w:color="auto"/>
                <w:right w:val="none" w:sz="0" w:space="0" w:color="auto"/>
              </w:divBdr>
            </w:div>
            <w:div w:id="2090345605">
              <w:marLeft w:val="0"/>
              <w:marRight w:val="0"/>
              <w:marTop w:val="0"/>
              <w:marBottom w:val="0"/>
              <w:divBdr>
                <w:top w:val="none" w:sz="0" w:space="0" w:color="auto"/>
                <w:left w:val="none" w:sz="0" w:space="0" w:color="auto"/>
                <w:bottom w:val="none" w:sz="0" w:space="0" w:color="auto"/>
                <w:right w:val="none" w:sz="0" w:space="0" w:color="auto"/>
              </w:divBdr>
            </w:div>
            <w:div w:id="363094373">
              <w:marLeft w:val="0"/>
              <w:marRight w:val="0"/>
              <w:marTop w:val="0"/>
              <w:marBottom w:val="0"/>
              <w:divBdr>
                <w:top w:val="none" w:sz="0" w:space="0" w:color="auto"/>
                <w:left w:val="none" w:sz="0" w:space="0" w:color="auto"/>
                <w:bottom w:val="none" w:sz="0" w:space="0" w:color="auto"/>
                <w:right w:val="none" w:sz="0" w:space="0" w:color="auto"/>
              </w:divBdr>
            </w:div>
            <w:div w:id="1951281312">
              <w:marLeft w:val="0"/>
              <w:marRight w:val="0"/>
              <w:marTop w:val="0"/>
              <w:marBottom w:val="0"/>
              <w:divBdr>
                <w:top w:val="none" w:sz="0" w:space="0" w:color="auto"/>
                <w:left w:val="none" w:sz="0" w:space="0" w:color="auto"/>
                <w:bottom w:val="none" w:sz="0" w:space="0" w:color="auto"/>
                <w:right w:val="none" w:sz="0" w:space="0" w:color="auto"/>
              </w:divBdr>
            </w:div>
            <w:div w:id="1900979">
              <w:marLeft w:val="0"/>
              <w:marRight w:val="0"/>
              <w:marTop w:val="0"/>
              <w:marBottom w:val="0"/>
              <w:divBdr>
                <w:top w:val="none" w:sz="0" w:space="0" w:color="auto"/>
                <w:left w:val="none" w:sz="0" w:space="0" w:color="auto"/>
                <w:bottom w:val="none" w:sz="0" w:space="0" w:color="auto"/>
                <w:right w:val="none" w:sz="0" w:space="0" w:color="auto"/>
              </w:divBdr>
            </w:div>
            <w:div w:id="852764942">
              <w:marLeft w:val="0"/>
              <w:marRight w:val="0"/>
              <w:marTop w:val="0"/>
              <w:marBottom w:val="0"/>
              <w:divBdr>
                <w:top w:val="none" w:sz="0" w:space="0" w:color="auto"/>
                <w:left w:val="none" w:sz="0" w:space="0" w:color="auto"/>
                <w:bottom w:val="none" w:sz="0" w:space="0" w:color="auto"/>
                <w:right w:val="none" w:sz="0" w:space="0" w:color="auto"/>
              </w:divBdr>
            </w:div>
            <w:div w:id="102384774">
              <w:marLeft w:val="0"/>
              <w:marRight w:val="0"/>
              <w:marTop w:val="0"/>
              <w:marBottom w:val="0"/>
              <w:divBdr>
                <w:top w:val="none" w:sz="0" w:space="0" w:color="auto"/>
                <w:left w:val="none" w:sz="0" w:space="0" w:color="auto"/>
                <w:bottom w:val="none" w:sz="0" w:space="0" w:color="auto"/>
                <w:right w:val="none" w:sz="0" w:space="0" w:color="auto"/>
              </w:divBdr>
            </w:div>
            <w:div w:id="1486237852">
              <w:marLeft w:val="0"/>
              <w:marRight w:val="0"/>
              <w:marTop w:val="0"/>
              <w:marBottom w:val="0"/>
              <w:divBdr>
                <w:top w:val="none" w:sz="0" w:space="0" w:color="auto"/>
                <w:left w:val="none" w:sz="0" w:space="0" w:color="auto"/>
                <w:bottom w:val="none" w:sz="0" w:space="0" w:color="auto"/>
                <w:right w:val="none" w:sz="0" w:space="0" w:color="auto"/>
              </w:divBdr>
            </w:div>
            <w:div w:id="1718772606">
              <w:marLeft w:val="0"/>
              <w:marRight w:val="0"/>
              <w:marTop w:val="0"/>
              <w:marBottom w:val="0"/>
              <w:divBdr>
                <w:top w:val="none" w:sz="0" w:space="0" w:color="auto"/>
                <w:left w:val="none" w:sz="0" w:space="0" w:color="auto"/>
                <w:bottom w:val="none" w:sz="0" w:space="0" w:color="auto"/>
                <w:right w:val="none" w:sz="0" w:space="0" w:color="auto"/>
              </w:divBdr>
            </w:div>
            <w:div w:id="2114742673">
              <w:marLeft w:val="0"/>
              <w:marRight w:val="0"/>
              <w:marTop w:val="0"/>
              <w:marBottom w:val="0"/>
              <w:divBdr>
                <w:top w:val="none" w:sz="0" w:space="0" w:color="auto"/>
                <w:left w:val="none" w:sz="0" w:space="0" w:color="auto"/>
                <w:bottom w:val="none" w:sz="0" w:space="0" w:color="auto"/>
                <w:right w:val="none" w:sz="0" w:space="0" w:color="auto"/>
              </w:divBdr>
            </w:div>
            <w:div w:id="57366635">
              <w:marLeft w:val="0"/>
              <w:marRight w:val="0"/>
              <w:marTop w:val="0"/>
              <w:marBottom w:val="0"/>
              <w:divBdr>
                <w:top w:val="none" w:sz="0" w:space="0" w:color="auto"/>
                <w:left w:val="none" w:sz="0" w:space="0" w:color="auto"/>
                <w:bottom w:val="none" w:sz="0" w:space="0" w:color="auto"/>
                <w:right w:val="none" w:sz="0" w:space="0" w:color="auto"/>
              </w:divBdr>
            </w:div>
            <w:div w:id="433861892">
              <w:marLeft w:val="0"/>
              <w:marRight w:val="0"/>
              <w:marTop w:val="0"/>
              <w:marBottom w:val="0"/>
              <w:divBdr>
                <w:top w:val="none" w:sz="0" w:space="0" w:color="auto"/>
                <w:left w:val="none" w:sz="0" w:space="0" w:color="auto"/>
                <w:bottom w:val="none" w:sz="0" w:space="0" w:color="auto"/>
                <w:right w:val="none" w:sz="0" w:space="0" w:color="auto"/>
              </w:divBdr>
            </w:div>
            <w:div w:id="2036692097">
              <w:marLeft w:val="0"/>
              <w:marRight w:val="0"/>
              <w:marTop w:val="0"/>
              <w:marBottom w:val="0"/>
              <w:divBdr>
                <w:top w:val="none" w:sz="0" w:space="0" w:color="auto"/>
                <w:left w:val="none" w:sz="0" w:space="0" w:color="auto"/>
                <w:bottom w:val="none" w:sz="0" w:space="0" w:color="auto"/>
                <w:right w:val="none" w:sz="0" w:space="0" w:color="auto"/>
              </w:divBdr>
            </w:div>
            <w:div w:id="374545495">
              <w:marLeft w:val="0"/>
              <w:marRight w:val="0"/>
              <w:marTop w:val="0"/>
              <w:marBottom w:val="0"/>
              <w:divBdr>
                <w:top w:val="none" w:sz="0" w:space="0" w:color="auto"/>
                <w:left w:val="none" w:sz="0" w:space="0" w:color="auto"/>
                <w:bottom w:val="none" w:sz="0" w:space="0" w:color="auto"/>
                <w:right w:val="none" w:sz="0" w:space="0" w:color="auto"/>
              </w:divBdr>
            </w:div>
            <w:div w:id="1232884528">
              <w:marLeft w:val="0"/>
              <w:marRight w:val="0"/>
              <w:marTop w:val="0"/>
              <w:marBottom w:val="0"/>
              <w:divBdr>
                <w:top w:val="none" w:sz="0" w:space="0" w:color="auto"/>
                <w:left w:val="none" w:sz="0" w:space="0" w:color="auto"/>
                <w:bottom w:val="none" w:sz="0" w:space="0" w:color="auto"/>
                <w:right w:val="none" w:sz="0" w:space="0" w:color="auto"/>
              </w:divBdr>
            </w:div>
            <w:div w:id="2137916954">
              <w:marLeft w:val="0"/>
              <w:marRight w:val="0"/>
              <w:marTop w:val="0"/>
              <w:marBottom w:val="0"/>
              <w:divBdr>
                <w:top w:val="none" w:sz="0" w:space="0" w:color="auto"/>
                <w:left w:val="none" w:sz="0" w:space="0" w:color="auto"/>
                <w:bottom w:val="none" w:sz="0" w:space="0" w:color="auto"/>
                <w:right w:val="none" w:sz="0" w:space="0" w:color="auto"/>
              </w:divBdr>
            </w:div>
            <w:div w:id="584993757">
              <w:marLeft w:val="0"/>
              <w:marRight w:val="0"/>
              <w:marTop w:val="0"/>
              <w:marBottom w:val="0"/>
              <w:divBdr>
                <w:top w:val="none" w:sz="0" w:space="0" w:color="auto"/>
                <w:left w:val="none" w:sz="0" w:space="0" w:color="auto"/>
                <w:bottom w:val="none" w:sz="0" w:space="0" w:color="auto"/>
                <w:right w:val="none" w:sz="0" w:space="0" w:color="auto"/>
              </w:divBdr>
            </w:div>
            <w:div w:id="247007989">
              <w:marLeft w:val="0"/>
              <w:marRight w:val="0"/>
              <w:marTop w:val="0"/>
              <w:marBottom w:val="0"/>
              <w:divBdr>
                <w:top w:val="none" w:sz="0" w:space="0" w:color="auto"/>
                <w:left w:val="none" w:sz="0" w:space="0" w:color="auto"/>
                <w:bottom w:val="none" w:sz="0" w:space="0" w:color="auto"/>
                <w:right w:val="none" w:sz="0" w:space="0" w:color="auto"/>
              </w:divBdr>
            </w:div>
            <w:div w:id="1762027154">
              <w:marLeft w:val="0"/>
              <w:marRight w:val="0"/>
              <w:marTop w:val="0"/>
              <w:marBottom w:val="0"/>
              <w:divBdr>
                <w:top w:val="none" w:sz="0" w:space="0" w:color="auto"/>
                <w:left w:val="none" w:sz="0" w:space="0" w:color="auto"/>
                <w:bottom w:val="none" w:sz="0" w:space="0" w:color="auto"/>
                <w:right w:val="none" w:sz="0" w:space="0" w:color="auto"/>
              </w:divBdr>
            </w:div>
            <w:div w:id="123545778">
              <w:marLeft w:val="0"/>
              <w:marRight w:val="0"/>
              <w:marTop w:val="0"/>
              <w:marBottom w:val="0"/>
              <w:divBdr>
                <w:top w:val="none" w:sz="0" w:space="0" w:color="auto"/>
                <w:left w:val="none" w:sz="0" w:space="0" w:color="auto"/>
                <w:bottom w:val="none" w:sz="0" w:space="0" w:color="auto"/>
                <w:right w:val="none" w:sz="0" w:space="0" w:color="auto"/>
              </w:divBdr>
            </w:div>
            <w:div w:id="1504053100">
              <w:marLeft w:val="0"/>
              <w:marRight w:val="0"/>
              <w:marTop w:val="0"/>
              <w:marBottom w:val="0"/>
              <w:divBdr>
                <w:top w:val="none" w:sz="0" w:space="0" w:color="auto"/>
                <w:left w:val="none" w:sz="0" w:space="0" w:color="auto"/>
                <w:bottom w:val="none" w:sz="0" w:space="0" w:color="auto"/>
                <w:right w:val="none" w:sz="0" w:space="0" w:color="auto"/>
              </w:divBdr>
            </w:div>
            <w:div w:id="1063530192">
              <w:marLeft w:val="0"/>
              <w:marRight w:val="0"/>
              <w:marTop w:val="0"/>
              <w:marBottom w:val="0"/>
              <w:divBdr>
                <w:top w:val="none" w:sz="0" w:space="0" w:color="auto"/>
                <w:left w:val="none" w:sz="0" w:space="0" w:color="auto"/>
                <w:bottom w:val="none" w:sz="0" w:space="0" w:color="auto"/>
                <w:right w:val="none" w:sz="0" w:space="0" w:color="auto"/>
              </w:divBdr>
            </w:div>
            <w:div w:id="1902473080">
              <w:marLeft w:val="0"/>
              <w:marRight w:val="0"/>
              <w:marTop w:val="0"/>
              <w:marBottom w:val="0"/>
              <w:divBdr>
                <w:top w:val="none" w:sz="0" w:space="0" w:color="auto"/>
                <w:left w:val="none" w:sz="0" w:space="0" w:color="auto"/>
                <w:bottom w:val="none" w:sz="0" w:space="0" w:color="auto"/>
                <w:right w:val="none" w:sz="0" w:space="0" w:color="auto"/>
              </w:divBdr>
            </w:div>
            <w:div w:id="891768984">
              <w:marLeft w:val="0"/>
              <w:marRight w:val="0"/>
              <w:marTop w:val="0"/>
              <w:marBottom w:val="0"/>
              <w:divBdr>
                <w:top w:val="none" w:sz="0" w:space="0" w:color="auto"/>
                <w:left w:val="none" w:sz="0" w:space="0" w:color="auto"/>
                <w:bottom w:val="none" w:sz="0" w:space="0" w:color="auto"/>
                <w:right w:val="none" w:sz="0" w:space="0" w:color="auto"/>
              </w:divBdr>
              <w:divsChild>
                <w:div w:id="1784614702">
                  <w:marLeft w:val="0"/>
                  <w:marRight w:val="0"/>
                  <w:marTop w:val="0"/>
                  <w:marBottom w:val="0"/>
                  <w:divBdr>
                    <w:top w:val="none" w:sz="0" w:space="0" w:color="auto"/>
                    <w:left w:val="none" w:sz="0" w:space="0" w:color="auto"/>
                    <w:bottom w:val="none" w:sz="0" w:space="0" w:color="auto"/>
                    <w:right w:val="none" w:sz="0" w:space="0" w:color="auto"/>
                  </w:divBdr>
                </w:div>
                <w:div w:id="1710256237">
                  <w:marLeft w:val="0"/>
                  <w:marRight w:val="0"/>
                  <w:marTop w:val="0"/>
                  <w:marBottom w:val="0"/>
                  <w:divBdr>
                    <w:top w:val="none" w:sz="0" w:space="0" w:color="auto"/>
                    <w:left w:val="none" w:sz="0" w:space="0" w:color="auto"/>
                    <w:bottom w:val="none" w:sz="0" w:space="0" w:color="auto"/>
                    <w:right w:val="none" w:sz="0" w:space="0" w:color="auto"/>
                  </w:divBdr>
                </w:div>
                <w:div w:id="964387450">
                  <w:marLeft w:val="0"/>
                  <w:marRight w:val="0"/>
                  <w:marTop w:val="0"/>
                  <w:marBottom w:val="0"/>
                  <w:divBdr>
                    <w:top w:val="none" w:sz="0" w:space="0" w:color="auto"/>
                    <w:left w:val="none" w:sz="0" w:space="0" w:color="auto"/>
                    <w:bottom w:val="none" w:sz="0" w:space="0" w:color="auto"/>
                    <w:right w:val="none" w:sz="0" w:space="0" w:color="auto"/>
                  </w:divBdr>
                </w:div>
                <w:div w:id="102312254">
                  <w:marLeft w:val="0"/>
                  <w:marRight w:val="0"/>
                  <w:marTop w:val="0"/>
                  <w:marBottom w:val="0"/>
                  <w:divBdr>
                    <w:top w:val="none" w:sz="0" w:space="0" w:color="auto"/>
                    <w:left w:val="none" w:sz="0" w:space="0" w:color="auto"/>
                    <w:bottom w:val="none" w:sz="0" w:space="0" w:color="auto"/>
                    <w:right w:val="none" w:sz="0" w:space="0" w:color="auto"/>
                  </w:divBdr>
                </w:div>
                <w:div w:id="848786807">
                  <w:marLeft w:val="0"/>
                  <w:marRight w:val="0"/>
                  <w:marTop w:val="0"/>
                  <w:marBottom w:val="0"/>
                  <w:divBdr>
                    <w:top w:val="none" w:sz="0" w:space="0" w:color="auto"/>
                    <w:left w:val="none" w:sz="0" w:space="0" w:color="auto"/>
                    <w:bottom w:val="none" w:sz="0" w:space="0" w:color="auto"/>
                    <w:right w:val="none" w:sz="0" w:space="0" w:color="auto"/>
                  </w:divBdr>
                </w:div>
                <w:div w:id="9914069">
                  <w:marLeft w:val="0"/>
                  <w:marRight w:val="0"/>
                  <w:marTop w:val="0"/>
                  <w:marBottom w:val="0"/>
                  <w:divBdr>
                    <w:top w:val="none" w:sz="0" w:space="0" w:color="auto"/>
                    <w:left w:val="none" w:sz="0" w:space="0" w:color="auto"/>
                    <w:bottom w:val="none" w:sz="0" w:space="0" w:color="auto"/>
                    <w:right w:val="none" w:sz="0" w:space="0" w:color="auto"/>
                  </w:divBdr>
                </w:div>
                <w:div w:id="1677418228">
                  <w:marLeft w:val="0"/>
                  <w:marRight w:val="0"/>
                  <w:marTop w:val="0"/>
                  <w:marBottom w:val="0"/>
                  <w:divBdr>
                    <w:top w:val="none" w:sz="0" w:space="0" w:color="auto"/>
                    <w:left w:val="none" w:sz="0" w:space="0" w:color="auto"/>
                    <w:bottom w:val="none" w:sz="0" w:space="0" w:color="auto"/>
                    <w:right w:val="none" w:sz="0" w:space="0" w:color="auto"/>
                  </w:divBdr>
                </w:div>
                <w:div w:id="1243105392">
                  <w:marLeft w:val="0"/>
                  <w:marRight w:val="0"/>
                  <w:marTop w:val="0"/>
                  <w:marBottom w:val="0"/>
                  <w:divBdr>
                    <w:top w:val="none" w:sz="0" w:space="0" w:color="auto"/>
                    <w:left w:val="none" w:sz="0" w:space="0" w:color="auto"/>
                    <w:bottom w:val="none" w:sz="0" w:space="0" w:color="auto"/>
                    <w:right w:val="none" w:sz="0" w:space="0" w:color="auto"/>
                  </w:divBdr>
                </w:div>
                <w:div w:id="2115394488">
                  <w:marLeft w:val="0"/>
                  <w:marRight w:val="0"/>
                  <w:marTop w:val="0"/>
                  <w:marBottom w:val="0"/>
                  <w:divBdr>
                    <w:top w:val="none" w:sz="0" w:space="0" w:color="auto"/>
                    <w:left w:val="none" w:sz="0" w:space="0" w:color="auto"/>
                    <w:bottom w:val="none" w:sz="0" w:space="0" w:color="auto"/>
                    <w:right w:val="none" w:sz="0" w:space="0" w:color="auto"/>
                  </w:divBdr>
                </w:div>
                <w:div w:id="935745308">
                  <w:marLeft w:val="0"/>
                  <w:marRight w:val="0"/>
                  <w:marTop w:val="0"/>
                  <w:marBottom w:val="0"/>
                  <w:divBdr>
                    <w:top w:val="none" w:sz="0" w:space="0" w:color="auto"/>
                    <w:left w:val="none" w:sz="0" w:space="0" w:color="auto"/>
                    <w:bottom w:val="none" w:sz="0" w:space="0" w:color="auto"/>
                    <w:right w:val="none" w:sz="0" w:space="0" w:color="auto"/>
                  </w:divBdr>
                </w:div>
                <w:div w:id="1711295665">
                  <w:marLeft w:val="0"/>
                  <w:marRight w:val="0"/>
                  <w:marTop w:val="0"/>
                  <w:marBottom w:val="0"/>
                  <w:divBdr>
                    <w:top w:val="none" w:sz="0" w:space="0" w:color="auto"/>
                    <w:left w:val="none" w:sz="0" w:space="0" w:color="auto"/>
                    <w:bottom w:val="none" w:sz="0" w:space="0" w:color="auto"/>
                    <w:right w:val="none" w:sz="0" w:space="0" w:color="auto"/>
                  </w:divBdr>
                </w:div>
                <w:div w:id="1254971418">
                  <w:marLeft w:val="0"/>
                  <w:marRight w:val="0"/>
                  <w:marTop w:val="0"/>
                  <w:marBottom w:val="0"/>
                  <w:divBdr>
                    <w:top w:val="none" w:sz="0" w:space="0" w:color="auto"/>
                    <w:left w:val="none" w:sz="0" w:space="0" w:color="auto"/>
                    <w:bottom w:val="none" w:sz="0" w:space="0" w:color="auto"/>
                    <w:right w:val="none" w:sz="0" w:space="0" w:color="auto"/>
                  </w:divBdr>
                </w:div>
                <w:div w:id="167066414">
                  <w:marLeft w:val="0"/>
                  <w:marRight w:val="0"/>
                  <w:marTop w:val="0"/>
                  <w:marBottom w:val="0"/>
                  <w:divBdr>
                    <w:top w:val="none" w:sz="0" w:space="0" w:color="auto"/>
                    <w:left w:val="none" w:sz="0" w:space="0" w:color="auto"/>
                    <w:bottom w:val="none" w:sz="0" w:space="0" w:color="auto"/>
                    <w:right w:val="none" w:sz="0" w:space="0" w:color="auto"/>
                  </w:divBdr>
                </w:div>
                <w:div w:id="1561280872">
                  <w:marLeft w:val="0"/>
                  <w:marRight w:val="0"/>
                  <w:marTop w:val="0"/>
                  <w:marBottom w:val="0"/>
                  <w:divBdr>
                    <w:top w:val="none" w:sz="0" w:space="0" w:color="auto"/>
                    <w:left w:val="none" w:sz="0" w:space="0" w:color="auto"/>
                    <w:bottom w:val="none" w:sz="0" w:space="0" w:color="auto"/>
                    <w:right w:val="none" w:sz="0" w:space="0" w:color="auto"/>
                  </w:divBdr>
                </w:div>
                <w:div w:id="1291672738">
                  <w:marLeft w:val="0"/>
                  <w:marRight w:val="0"/>
                  <w:marTop w:val="0"/>
                  <w:marBottom w:val="0"/>
                  <w:divBdr>
                    <w:top w:val="none" w:sz="0" w:space="0" w:color="auto"/>
                    <w:left w:val="none" w:sz="0" w:space="0" w:color="auto"/>
                    <w:bottom w:val="none" w:sz="0" w:space="0" w:color="auto"/>
                    <w:right w:val="none" w:sz="0" w:space="0" w:color="auto"/>
                  </w:divBdr>
                </w:div>
                <w:div w:id="1302540062">
                  <w:marLeft w:val="0"/>
                  <w:marRight w:val="0"/>
                  <w:marTop w:val="0"/>
                  <w:marBottom w:val="0"/>
                  <w:divBdr>
                    <w:top w:val="none" w:sz="0" w:space="0" w:color="auto"/>
                    <w:left w:val="none" w:sz="0" w:space="0" w:color="auto"/>
                    <w:bottom w:val="none" w:sz="0" w:space="0" w:color="auto"/>
                    <w:right w:val="none" w:sz="0" w:space="0" w:color="auto"/>
                  </w:divBdr>
                </w:div>
                <w:div w:id="701128256">
                  <w:marLeft w:val="0"/>
                  <w:marRight w:val="0"/>
                  <w:marTop w:val="0"/>
                  <w:marBottom w:val="0"/>
                  <w:divBdr>
                    <w:top w:val="none" w:sz="0" w:space="0" w:color="auto"/>
                    <w:left w:val="none" w:sz="0" w:space="0" w:color="auto"/>
                    <w:bottom w:val="none" w:sz="0" w:space="0" w:color="auto"/>
                    <w:right w:val="none" w:sz="0" w:space="0" w:color="auto"/>
                  </w:divBdr>
                </w:div>
                <w:div w:id="1852379168">
                  <w:marLeft w:val="0"/>
                  <w:marRight w:val="0"/>
                  <w:marTop w:val="0"/>
                  <w:marBottom w:val="0"/>
                  <w:divBdr>
                    <w:top w:val="none" w:sz="0" w:space="0" w:color="auto"/>
                    <w:left w:val="none" w:sz="0" w:space="0" w:color="auto"/>
                    <w:bottom w:val="none" w:sz="0" w:space="0" w:color="auto"/>
                    <w:right w:val="none" w:sz="0" w:space="0" w:color="auto"/>
                  </w:divBdr>
                </w:div>
                <w:div w:id="896816336">
                  <w:marLeft w:val="0"/>
                  <w:marRight w:val="0"/>
                  <w:marTop w:val="0"/>
                  <w:marBottom w:val="0"/>
                  <w:divBdr>
                    <w:top w:val="none" w:sz="0" w:space="0" w:color="auto"/>
                    <w:left w:val="none" w:sz="0" w:space="0" w:color="auto"/>
                    <w:bottom w:val="none" w:sz="0" w:space="0" w:color="auto"/>
                    <w:right w:val="none" w:sz="0" w:space="0" w:color="auto"/>
                  </w:divBdr>
                </w:div>
                <w:div w:id="1143429296">
                  <w:marLeft w:val="0"/>
                  <w:marRight w:val="0"/>
                  <w:marTop w:val="0"/>
                  <w:marBottom w:val="0"/>
                  <w:divBdr>
                    <w:top w:val="none" w:sz="0" w:space="0" w:color="auto"/>
                    <w:left w:val="none" w:sz="0" w:space="0" w:color="auto"/>
                    <w:bottom w:val="none" w:sz="0" w:space="0" w:color="auto"/>
                    <w:right w:val="none" w:sz="0" w:space="0" w:color="auto"/>
                  </w:divBdr>
                </w:div>
                <w:div w:id="1886328703">
                  <w:marLeft w:val="0"/>
                  <w:marRight w:val="0"/>
                  <w:marTop w:val="0"/>
                  <w:marBottom w:val="0"/>
                  <w:divBdr>
                    <w:top w:val="none" w:sz="0" w:space="0" w:color="auto"/>
                    <w:left w:val="none" w:sz="0" w:space="0" w:color="auto"/>
                    <w:bottom w:val="none" w:sz="0" w:space="0" w:color="auto"/>
                    <w:right w:val="none" w:sz="0" w:space="0" w:color="auto"/>
                  </w:divBdr>
                </w:div>
                <w:div w:id="2129080522">
                  <w:marLeft w:val="0"/>
                  <w:marRight w:val="0"/>
                  <w:marTop w:val="0"/>
                  <w:marBottom w:val="0"/>
                  <w:divBdr>
                    <w:top w:val="none" w:sz="0" w:space="0" w:color="auto"/>
                    <w:left w:val="none" w:sz="0" w:space="0" w:color="auto"/>
                    <w:bottom w:val="none" w:sz="0" w:space="0" w:color="auto"/>
                    <w:right w:val="none" w:sz="0" w:space="0" w:color="auto"/>
                  </w:divBdr>
                </w:div>
                <w:div w:id="1036851359">
                  <w:marLeft w:val="0"/>
                  <w:marRight w:val="0"/>
                  <w:marTop w:val="0"/>
                  <w:marBottom w:val="0"/>
                  <w:divBdr>
                    <w:top w:val="none" w:sz="0" w:space="0" w:color="auto"/>
                    <w:left w:val="none" w:sz="0" w:space="0" w:color="auto"/>
                    <w:bottom w:val="none" w:sz="0" w:space="0" w:color="auto"/>
                    <w:right w:val="none" w:sz="0" w:space="0" w:color="auto"/>
                  </w:divBdr>
                </w:div>
                <w:div w:id="552277418">
                  <w:marLeft w:val="0"/>
                  <w:marRight w:val="0"/>
                  <w:marTop w:val="0"/>
                  <w:marBottom w:val="0"/>
                  <w:divBdr>
                    <w:top w:val="none" w:sz="0" w:space="0" w:color="auto"/>
                    <w:left w:val="none" w:sz="0" w:space="0" w:color="auto"/>
                    <w:bottom w:val="none" w:sz="0" w:space="0" w:color="auto"/>
                    <w:right w:val="none" w:sz="0" w:space="0" w:color="auto"/>
                  </w:divBdr>
                </w:div>
                <w:div w:id="776754952">
                  <w:marLeft w:val="0"/>
                  <w:marRight w:val="0"/>
                  <w:marTop w:val="0"/>
                  <w:marBottom w:val="0"/>
                  <w:divBdr>
                    <w:top w:val="none" w:sz="0" w:space="0" w:color="auto"/>
                    <w:left w:val="none" w:sz="0" w:space="0" w:color="auto"/>
                    <w:bottom w:val="none" w:sz="0" w:space="0" w:color="auto"/>
                    <w:right w:val="none" w:sz="0" w:space="0" w:color="auto"/>
                  </w:divBdr>
                </w:div>
                <w:div w:id="1860922460">
                  <w:marLeft w:val="0"/>
                  <w:marRight w:val="0"/>
                  <w:marTop w:val="0"/>
                  <w:marBottom w:val="0"/>
                  <w:divBdr>
                    <w:top w:val="none" w:sz="0" w:space="0" w:color="auto"/>
                    <w:left w:val="none" w:sz="0" w:space="0" w:color="auto"/>
                    <w:bottom w:val="none" w:sz="0" w:space="0" w:color="auto"/>
                    <w:right w:val="none" w:sz="0" w:space="0" w:color="auto"/>
                  </w:divBdr>
                </w:div>
                <w:div w:id="465708170">
                  <w:marLeft w:val="0"/>
                  <w:marRight w:val="0"/>
                  <w:marTop w:val="0"/>
                  <w:marBottom w:val="0"/>
                  <w:divBdr>
                    <w:top w:val="none" w:sz="0" w:space="0" w:color="auto"/>
                    <w:left w:val="none" w:sz="0" w:space="0" w:color="auto"/>
                    <w:bottom w:val="none" w:sz="0" w:space="0" w:color="auto"/>
                    <w:right w:val="none" w:sz="0" w:space="0" w:color="auto"/>
                  </w:divBdr>
                </w:div>
                <w:div w:id="12990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913">
          <w:marLeft w:val="0"/>
          <w:marRight w:val="0"/>
          <w:marTop w:val="0"/>
          <w:marBottom w:val="0"/>
          <w:divBdr>
            <w:top w:val="none" w:sz="0" w:space="0" w:color="auto"/>
            <w:left w:val="none" w:sz="0" w:space="0" w:color="auto"/>
            <w:bottom w:val="none" w:sz="0" w:space="0" w:color="auto"/>
            <w:right w:val="none" w:sz="0" w:space="0" w:color="auto"/>
          </w:divBdr>
          <w:divsChild>
            <w:div w:id="624046537">
              <w:marLeft w:val="0"/>
              <w:marRight w:val="0"/>
              <w:marTop w:val="0"/>
              <w:marBottom w:val="0"/>
              <w:divBdr>
                <w:top w:val="none" w:sz="0" w:space="0" w:color="auto"/>
                <w:left w:val="none" w:sz="0" w:space="0" w:color="auto"/>
                <w:bottom w:val="none" w:sz="0" w:space="0" w:color="auto"/>
                <w:right w:val="none" w:sz="0" w:space="0" w:color="auto"/>
              </w:divBdr>
            </w:div>
            <w:div w:id="147476536">
              <w:marLeft w:val="0"/>
              <w:marRight w:val="0"/>
              <w:marTop w:val="0"/>
              <w:marBottom w:val="0"/>
              <w:divBdr>
                <w:top w:val="none" w:sz="0" w:space="0" w:color="auto"/>
                <w:left w:val="none" w:sz="0" w:space="0" w:color="auto"/>
                <w:bottom w:val="none" w:sz="0" w:space="0" w:color="auto"/>
                <w:right w:val="none" w:sz="0" w:space="0" w:color="auto"/>
              </w:divBdr>
            </w:div>
            <w:div w:id="547645605">
              <w:marLeft w:val="0"/>
              <w:marRight w:val="0"/>
              <w:marTop w:val="0"/>
              <w:marBottom w:val="0"/>
              <w:divBdr>
                <w:top w:val="none" w:sz="0" w:space="0" w:color="auto"/>
                <w:left w:val="none" w:sz="0" w:space="0" w:color="auto"/>
                <w:bottom w:val="none" w:sz="0" w:space="0" w:color="auto"/>
                <w:right w:val="none" w:sz="0" w:space="0" w:color="auto"/>
              </w:divBdr>
            </w:div>
            <w:div w:id="839081976">
              <w:marLeft w:val="0"/>
              <w:marRight w:val="0"/>
              <w:marTop w:val="0"/>
              <w:marBottom w:val="0"/>
              <w:divBdr>
                <w:top w:val="none" w:sz="0" w:space="0" w:color="auto"/>
                <w:left w:val="none" w:sz="0" w:space="0" w:color="auto"/>
                <w:bottom w:val="none" w:sz="0" w:space="0" w:color="auto"/>
                <w:right w:val="none" w:sz="0" w:space="0" w:color="auto"/>
              </w:divBdr>
            </w:div>
            <w:div w:id="1445343391">
              <w:marLeft w:val="0"/>
              <w:marRight w:val="0"/>
              <w:marTop w:val="0"/>
              <w:marBottom w:val="0"/>
              <w:divBdr>
                <w:top w:val="none" w:sz="0" w:space="0" w:color="auto"/>
                <w:left w:val="none" w:sz="0" w:space="0" w:color="auto"/>
                <w:bottom w:val="none" w:sz="0" w:space="0" w:color="auto"/>
                <w:right w:val="none" w:sz="0" w:space="0" w:color="auto"/>
              </w:divBdr>
            </w:div>
            <w:div w:id="1652101510">
              <w:marLeft w:val="0"/>
              <w:marRight w:val="0"/>
              <w:marTop w:val="0"/>
              <w:marBottom w:val="0"/>
              <w:divBdr>
                <w:top w:val="none" w:sz="0" w:space="0" w:color="auto"/>
                <w:left w:val="none" w:sz="0" w:space="0" w:color="auto"/>
                <w:bottom w:val="none" w:sz="0" w:space="0" w:color="auto"/>
                <w:right w:val="none" w:sz="0" w:space="0" w:color="auto"/>
              </w:divBdr>
            </w:div>
            <w:div w:id="1135875285">
              <w:marLeft w:val="0"/>
              <w:marRight w:val="0"/>
              <w:marTop w:val="0"/>
              <w:marBottom w:val="0"/>
              <w:divBdr>
                <w:top w:val="none" w:sz="0" w:space="0" w:color="auto"/>
                <w:left w:val="none" w:sz="0" w:space="0" w:color="auto"/>
                <w:bottom w:val="none" w:sz="0" w:space="0" w:color="auto"/>
                <w:right w:val="none" w:sz="0" w:space="0" w:color="auto"/>
              </w:divBdr>
            </w:div>
            <w:div w:id="976882683">
              <w:marLeft w:val="0"/>
              <w:marRight w:val="0"/>
              <w:marTop w:val="0"/>
              <w:marBottom w:val="0"/>
              <w:divBdr>
                <w:top w:val="none" w:sz="0" w:space="0" w:color="auto"/>
                <w:left w:val="none" w:sz="0" w:space="0" w:color="auto"/>
                <w:bottom w:val="none" w:sz="0" w:space="0" w:color="auto"/>
                <w:right w:val="none" w:sz="0" w:space="0" w:color="auto"/>
              </w:divBdr>
            </w:div>
            <w:div w:id="349600113">
              <w:marLeft w:val="0"/>
              <w:marRight w:val="0"/>
              <w:marTop w:val="0"/>
              <w:marBottom w:val="0"/>
              <w:divBdr>
                <w:top w:val="none" w:sz="0" w:space="0" w:color="auto"/>
                <w:left w:val="none" w:sz="0" w:space="0" w:color="auto"/>
                <w:bottom w:val="none" w:sz="0" w:space="0" w:color="auto"/>
                <w:right w:val="none" w:sz="0" w:space="0" w:color="auto"/>
              </w:divBdr>
            </w:div>
            <w:div w:id="122314523">
              <w:marLeft w:val="0"/>
              <w:marRight w:val="0"/>
              <w:marTop w:val="0"/>
              <w:marBottom w:val="0"/>
              <w:divBdr>
                <w:top w:val="none" w:sz="0" w:space="0" w:color="auto"/>
                <w:left w:val="none" w:sz="0" w:space="0" w:color="auto"/>
                <w:bottom w:val="none" w:sz="0" w:space="0" w:color="auto"/>
                <w:right w:val="none" w:sz="0" w:space="0" w:color="auto"/>
              </w:divBdr>
            </w:div>
            <w:div w:id="711810070">
              <w:marLeft w:val="0"/>
              <w:marRight w:val="0"/>
              <w:marTop w:val="0"/>
              <w:marBottom w:val="0"/>
              <w:divBdr>
                <w:top w:val="none" w:sz="0" w:space="0" w:color="auto"/>
                <w:left w:val="none" w:sz="0" w:space="0" w:color="auto"/>
                <w:bottom w:val="none" w:sz="0" w:space="0" w:color="auto"/>
                <w:right w:val="none" w:sz="0" w:space="0" w:color="auto"/>
              </w:divBdr>
            </w:div>
            <w:div w:id="1781994269">
              <w:marLeft w:val="0"/>
              <w:marRight w:val="0"/>
              <w:marTop w:val="0"/>
              <w:marBottom w:val="0"/>
              <w:divBdr>
                <w:top w:val="none" w:sz="0" w:space="0" w:color="auto"/>
                <w:left w:val="none" w:sz="0" w:space="0" w:color="auto"/>
                <w:bottom w:val="none" w:sz="0" w:space="0" w:color="auto"/>
                <w:right w:val="none" w:sz="0" w:space="0" w:color="auto"/>
              </w:divBdr>
            </w:div>
            <w:div w:id="1108231480">
              <w:marLeft w:val="0"/>
              <w:marRight w:val="0"/>
              <w:marTop w:val="0"/>
              <w:marBottom w:val="0"/>
              <w:divBdr>
                <w:top w:val="none" w:sz="0" w:space="0" w:color="auto"/>
                <w:left w:val="none" w:sz="0" w:space="0" w:color="auto"/>
                <w:bottom w:val="none" w:sz="0" w:space="0" w:color="auto"/>
                <w:right w:val="none" w:sz="0" w:space="0" w:color="auto"/>
              </w:divBdr>
            </w:div>
            <w:div w:id="564607182">
              <w:marLeft w:val="0"/>
              <w:marRight w:val="0"/>
              <w:marTop w:val="0"/>
              <w:marBottom w:val="0"/>
              <w:divBdr>
                <w:top w:val="none" w:sz="0" w:space="0" w:color="auto"/>
                <w:left w:val="none" w:sz="0" w:space="0" w:color="auto"/>
                <w:bottom w:val="none" w:sz="0" w:space="0" w:color="auto"/>
                <w:right w:val="none" w:sz="0" w:space="0" w:color="auto"/>
              </w:divBdr>
            </w:div>
            <w:div w:id="1609893446">
              <w:marLeft w:val="0"/>
              <w:marRight w:val="0"/>
              <w:marTop w:val="0"/>
              <w:marBottom w:val="0"/>
              <w:divBdr>
                <w:top w:val="none" w:sz="0" w:space="0" w:color="auto"/>
                <w:left w:val="none" w:sz="0" w:space="0" w:color="auto"/>
                <w:bottom w:val="none" w:sz="0" w:space="0" w:color="auto"/>
                <w:right w:val="none" w:sz="0" w:space="0" w:color="auto"/>
              </w:divBdr>
            </w:div>
            <w:div w:id="853155448">
              <w:marLeft w:val="0"/>
              <w:marRight w:val="0"/>
              <w:marTop w:val="0"/>
              <w:marBottom w:val="0"/>
              <w:divBdr>
                <w:top w:val="none" w:sz="0" w:space="0" w:color="auto"/>
                <w:left w:val="none" w:sz="0" w:space="0" w:color="auto"/>
                <w:bottom w:val="none" w:sz="0" w:space="0" w:color="auto"/>
                <w:right w:val="none" w:sz="0" w:space="0" w:color="auto"/>
              </w:divBdr>
            </w:div>
            <w:div w:id="1791707781">
              <w:marLeft w:val="0"/>
              <w:marRight w:val="0"/>
              <w:marTop w:val="0"/>
              <w:marBottom w:val="0"/>
              <w:divBdr>
                <w:top w:val="none" w:sz="0" w:space="0" w:color="auto"/>
                <w:left w:val="none" w:sz="0" w:space="0" w:color="auto"/>
                <w:bottom w:val="none" w:sz="0" w:space="0" w:color="auto"/>
                <w:right w:val="none" w:sz="0" w:space="0" w:color="auto"/>
              </w:divBdr>
            </w:div>
            <w:div w:id="1852450695">
              <w:marLeft w:val="0"/>
              <w:marRight w:val="0"/>
              <w:marTop w:val="0"/>
              <w:marBottom w:val="0"/>
              <w:divBdr>
                <w:top w:val="none" w:sz="0" w:space="0" w:color="auto"/>
                <w:left w:val="none" w:sz="0" w:space="0" w:color="auto"/>
                <w:bottom w:val="none" w:sz="0" w:space="0" w:color="auto"/>
                <w:right w:val="none" w:sz="0" w:space="0" w:color="auto"/>
              </w:divBdr>
            </w:div>
            <w:div w:id="178200788">
              <w:marLeft w:val="0"/>
              <w:marRight w:val="0"/>
              <w:marTop w:val="0"/>
              <w:marBottom w:val="0"/>
              <w:divBdr>
                <w:top w:val="none" w:sz="0" w:space="0" w:color="auto"/>
                <w:left w:val="none" w:sz="0" w:space="0" w:color="auto"/>
                <w:bottom w:val="none" w:sz="0" w:space="0" w:color="auto"/>
                <w:right w:val="none" w:sz="0" w:space="0" w:color="auto"/>
              </w:divBdr>
            </w:div>
            <w:div w:id="123232938">
              <w:marLeft w:val="0"/>
              <w:marRight w:val="0"/>
              <w:marTop w:val="0"/>
              <w:marBottom w:val="0"/>
              <w:divBdr>
                <w:top w:val="none" w:sz="0" w:space="0" w:color="auto"/>
                <w:left w:val="none" w:sz="0" w:space="0" w:color="auto"/>
                <w:bottom w:val="none" w:sz="0" w:space="0" w:color="auto"/>
                <w:right w:val="none" w:sz="0" w:space="0" w:color="auto"/>
              </w:divBdr>
            </w:div>
            <w:div w:id="955671294">
              <w:marLeft w:val="0"/>
              <w:marRight w:val="0"/>
              <w:marTop w:val="0"/>
              <w:marBottom w:val="0"/>
              <w:divBdr>
                <w:top w:val="none" w:sz="0" w:space="0" w:color="auto"/>
                <w:left w:val="none" w:sz="0" w:space="0" w:color="auto"/>
                <w:bottom w:val="none" w:sz="0" w:space="0" w:color="auto"/>
                <w:right w:val="none" w:sz="0" w:space="0" w:color="auto"/>
              </w:divBdr>
            </w:div>
            <w:div w:id="1430346931">
              <w:marLeft w:val="0"/>
              <w:marRight w:val="0"/>
              <w:marTop w:val="0"/>
              <w:marBottom w:val="0"/>
              <w:divBdr>
                <w:top w:val="none" w:sz="0" w:space="0" w:color="auto"/>
                <w:left w:val="none" w:sz="0" w:space="0" w:color="auto"/>
                <w:bottom w:val="none" w:sz="0" w:space="0" w:color="auto"/>
                <w:right w:val="none" w:sz="0" w:space="0" w:color="auto"/>
              </w:divBdr>
            </w:div>
            <w:div w:id="1123421885">
              <w:marLeft w:val="0"/>
              <w:marRight w:val="0"/>
              <w:marTop w:val="0"/>
              <w:marBottom w:val="0"/>
              <w:divBdr>
                <w:top w:val="none" w:sz="0" w:space="0" w:color="auto"/>
                <w:left w:val="none" w:sz="0" w:space="0" w:color="auto"/>
                <w:bottom w:val="none" w:sz="0" w:space="0" w:color="auto"/>
                <w:right w:val="none" w:sz="0" w:space="0" w:color="auto"/>
              </w:divBdr>
              <w:divsChild>
                <w:div w:id="1947275988">
                  <w:marLeft w:val="0"/>
                  <w:marRight w:val="0"/>
                  <w:marTop w:val="0"/>
                  <w:marBottom w:val="0"/>
                  <w:divBdr>
                    <w:top w:val="none" w:sz="0" w:space="0" w:color="auto"/>
                    <w:left w:val="none" w:sz="0" w:space="0" w:color="auto"/>
                    <w:bottom w:val="none" w:sz="0" w:space="0" w:color="auto"/>
                    <w:right w:val="none" w:sz="0" w:space="0" w:color="auto"/>
                  </w:divBdr>
                </w:div>
                <w:div w:id="1357729978">
                  <w:marLeft w:val="0"/>
                  <w:marRight w:val="0"/>
                  <w:marTop w:val="0"/>
                  <w:marBottom w:val="0"/>
                  <w:divBdr>
                    <w:top w:val="none" w:sz="0" w:space="0" w:color="auto"/>
                    <w:left w:val="none" w:sz="0" w:space="0" w:color="auto"/>
                    <w:bottom w:val="none" w:sz="0" w:space="0" w:color="auto"/>
                    <w:right w:val="none" w:sz="0" w:space="0" w:color="auto"/>
                  </w:divBdr>
                </w:div>
                <w:div w:id="247663681">
                  <w:marLeft w:val="0"/>
                  <w:marRight w:val="0"/>
                  <w:marTop w:val="0"/>
                  <w:marBottom w:val="0"/>
                  <w:divBdr>
                    <w:top w:val="none" w:sz="0" w:space="0" w:color="auto"/>
                    <w:left w:val="none" w:sz="0" w:space="0" w:color="auto"/>
                    <w:bottom w:val="none" w:sz="0" w:space="0" w:color="auto"/>
                    <w:right w:val="none" w:sz="0" w:space="0" w:color="auto"/>
                  </w:divBdr>
                </w:div>
                <w:div w:id="730202445">
                  <w:marLeft w:val="0"/>
                  <w:marRight w:val="0"/>
                  <w:marTop w:val="0"/>
                  <w:marBottom w:val="0"/>
                  <w:divBdr>
                    <w:top w:val="none" w:sz="0" w:space="0" w:color="auto"/>
                    <w:left w:val="none" w:sz="0" w:space="0" w:color="auto"/>
                    <w:bottom w:val="none" w:sz="0" w:space="0" w:color="auto"/>
                    <w:right w:val="none" w:sz="0" w:space="0" w:color="auto"/>
                  </w:divBdr>
                </w:div>
                <w:div w:id="1645156501">
                  <w:marLeft w:val="0"/>
                  <w:marRight w:val="0"/>
                  <w:marTop w:val="0"/>
                  <w:marBottom w:val="0"/>
                  <w:divBdr>
                    <w:top w:val="none" w:sz="0" w:space="0" w:color="auto"/>
                    <w:left w:val="none" w:sz="0" w:space="0" w:color="auto"/>
                    <w:bottom w:val="none" w:sz="0" w:space="0" w:color="auto"/>
                    <w:right w:val="none" w:sz="0" w:space="0" w:color="auto"/>
                  </w:divBdr>
                </w:div>
                <w:div w:id="373624278">
                  <w:marLeft w:val="0"/>
                  <w:marRight w:val="0"/>
                  <w:marTop w:val="0"/>
                  <w:marBottom w:val="0"/>
                  <w:divBdr>
                    <w:top w:val="none" w:sz="0" w:space="0" w:color="auto"/>
                    <w:left w:val="none" w:sz="0" w:space="0" w:color="auto"/>
                    <w:bottom w:val="none" w:sz="0" w:space="0" w:color="auto"/>
                    <w:right w:val="none" w:sz="0" w:space="0" w:color="auto"/>
                  </w:divBdr>
                </w:div>
                <w:div w:id="1376009482">
                  <w:marLeft w:val="0"/>
                  <w:marRight w:val="0"/>
                  <w:marTop w:val="0"/>
                  <w:marBottom w:val="0"/>
                  <w:divBdr>
                    <w:top w:val="none" w:sz="0" w:space="0" w:color="auto"/>
                    <w:left w:val="none" w:sz="0" w:space="0" w:color="auto"/>
                    <w:bottom w:val="none" w:sz="0" w:space="0" w:color="auto"/>
                    <w:right w:val="none" w:sz="0" w:space="0" w:color="auto"/>
                  </w:divBdr>
                </w:div>
                <w:div w:id="902986689">
                  <w:marLeft w:val="0"/>
                  <w:marRight w:val="0"/>
                  <w:marTop w:val="0"/>
                  <w:marBottom w:val="0"/>
                  <w:divBdr>
                    <w:top w:val="none" w:sz="0" w:space="0" w:color="auto"/>
                    <w:left w:val="none" w:sz="0" w:space="0" w:color="auto"/>
                    <w:bottom w:val="none" w:sz="0" w:space="0" w:color="auto"/>
                    <w:right w:val="none" w:sz="0" w:space="0" w:color="auto"/>
                  </w:divBdr>
                </w:div>
                <w:div w:id="1083720424">
                  <w:marLeft w:val="0"/>
                  <w:marRight w:val="0"/>
                  <w:marTop w:val="0"/>
                  <w:marBottom w:val="0"/>
                  <w:divBdr>
                    <w:top w:val="none" w:sz="0" w:space="0" w:color="auto"/>
                    <w:left w:val="none" w:sz="0" w:space="0" w:color="auto"/>
                    <w:bottom w:val="none" w:sz="0" w:space="0" w:color="auto"/>
                    <w:right w:val="none" w:sz="0" w:space="0" w:color="auto"/>
                  </w:divBdr>
                </w:div>
                <w:div w:id="1732004034">
                  <w:marLeft w:val="0"/>
                  <w:marRight w:val="0"/>
                  <w:marTop w:val="0"/>
                  <w:marBottom w:val="0"/>
                  <w:divBdr>
                    <w:top w:val="none" w:sz="0" w:space="0" w:color="auto"/>
                    <w:left w:val="none" w:sz="0" w:space="0" w:color="auto"/>
                    <w:bottom w:val="none" w:sz="0" w:space="0" w:color="auto"/>
                    <w:right w:val="none" w:sz="0" w:space="0" w:color="auto"/>
                  </w:divBdr>
                </w:div>
                <w:div w:id="1319187372">
                  <w:marLeft w:val="0"/>
                  <w:marRight w:val="0"/>
                  <w:marTop w:val="0"/>
                  <w:marBottom w:val="0"/>
                  <w:divBdr>
                    <w:top w:val="none" w:sz="0" w:space="0" w:color="auto"/>
                    <w:left w:val="none" w:sz="0" w:space="0" w:color="auto"/>
                    <w:bottom w:val="none" w:sz="0" w:space="0" w:color="auto"/>
                    <w:right w:val="none" w:sz="0" w:space="0" w:color="auto"/>
                  </w:divBdr>
                </w:div>
                <w:div w:id="1792288173">
                  <w:marLeft w:val="0"/>
                  <w:marRight w:val="0"/>
                  <w:marTop w:val="0"/>
                  <w:marBottom w:val="0"/>
                  <w:divBdr>
                    <w:top w:val="none" w:sz="0" w:space="0" w:color="auto"/>
                    <w:left w:val="none" w:sz="0" w:space="0" w:color="auto"/>
                    <w:bottom w:val="none" w:sz="0" w:space="0" w:color="auto"/>
                    <w:right w:val="none" w:sz="0" w:space="0" w:color="auto"/>
                  </w:divBdr>
                </w:div>
                <w:div w:id="2051957092">
                  <w:marLeft w:val="0"/>
                  <w:marRight w:val="0"/>
                  <w:marTop w:val="0"/>
                  <w:marBottom w:val="0"/>
                  <w:divBdr>
                    <w:top w:val="none" w:sz="0" w:space="0" w:color="auto"/>
                    <w:left w:val="none" w:sz="0" w:space="0" w:color="auto"/>
                    <w:bottom w:val="none" w:sz="0" w:space="0" w:color="auto"/>
                    <w:right w:val="none" w:sz="0" w:space="0" w:color="auto"/>
                  </w:divBdr>
                </w:div>
                <w:div w:id="1701970623">
                  <w:marLeft w:val="0"/>
                  <w:marRight w:val="0"/>
                  <w:marTop w:val="0"/>
                  <w:marBottom w:val="0"/>
                  <w:divBdr>
                    <w:top w:val="none" w:sz="0" w:space="0" w:color="auto"/>
                    <w:left w:val="none" w:sz="0" w:space="0" w:color="auto"/>
                    <w:bottom w:val="none" w:sz="0" w:space="0" w:color="auto"/>
                    <w:right w:val="none" w:sz="0" w:space="0" w:color="auto"/>
                  </w:divBdr>
                </w:div>
                <w:div w:id="1465657437">
                  <w:marLeft w:val="0"/>
                  <w:marRight w:val="0"/>
                  <w:marTop w:val="0"/>
                  <w:marBottom w:val="0"/>
                  <w:divBdr>
                    <w:top w:val="none" w:sz="0" w:space="0" w:color="auto"/>
                    <w:left w:val="none" w:sz="0" w:space="0" w:color="auto"/>
                    <w:bottom w:val="none" w:sz="0" w:space="0" w:color="auto"/>
                    <w:right w:val="none" w:sz="0" w:space="0" w:color="auto"/>
                  </w:divBdr>
                </w:div>
                <w:div w:id="208109397">
                  <w:marLeft w:val="0"/>
                  <w:marRight w:val="0"/>
                  <w:marTop w:val="0"/>
                  <w:marBottom w:val="0"/>
                  <w:divBdr>
                    <w:top w:val="none" w:sz="0" w:space="0" w:color="auto"/>
                    <w:left w:val="none" w:sz="0" w:space="0" w:color="auto"/>
                    <w:bottom w:val="none" w:sz="0" w:space="0" w:color="auto"/>
                    <w:right w:val="none" w:sz="0" w:space="0" w:color="auto"/>
                  </w:divBdr>
                </w:div>
                <w:div w:id="129592270">
                  <w:marLeft w:val="0"/>
                  <w:marRight w:val="0"/>
                  <w:marTop w:val="0"/>
                  <w:marBottom w:val="0"/>
                  <w:divBdr>
                    <w:top w:val="none" w:sz="0" w:space="0" w:color="auto"/>
                    <w:left w:val="none" w:sz="0" w:space="0" w:color="auto"/>
                    <w:bottom w:val="none" w:sz="0" w:space="0" w:color="auto"/>
                    <w:right w:val="none" w:sz="0" w:space="0" w:color="auto"/>
                  </w:divBdr>
                </w:div>
                <w:div w:id="1677031364">
                  <w:marLeft w:val="0"/>
                  <w:marRight w:val="0"/>
                  <w:marTop w:val="0"/>
                  <w:marBottom w:val="0"/>
                  <w:divBdr>
                    <w:top w:val="none" w:sz="0" w:space="0" w:color="auto"/>
                    <w:left w:val="none" w:sz="0" w:space="0" w:color="auto"/>
                    <w:bottom w:val="none" w:sz="0" w:space="0" w:color="auto"/>
                    <w:right w:val="none" w:sz="0" w:space="0" w:color="auto"/>
                  </w:divBdr>
                </w:div>
                <w:div w:id="1322083200">
                  <w:marLeft w:val="0"/>
                  <w:marRight w:val="0"/>
                  <w:marTop w:val="0"/>
                  <w:marBottom w:val="0"/>
                  <w:divBdr>
                    <w:top w:val="none" w:sz="0" w:space="0" w:color="auto"/>
                    <w:left w:val="none" w:sz="0" w:space="0" w:color="auto"/>
                    <w:bottom w:val="none" w:sz="0" w:space="0" w:color="auto"/>
                    <w:right w:val="none" w:sz="0" w:space="0" w:color="auto"/>
                  </w:divBdr>
                </w:div>
                <w:div w:id="1160583104">
                  <w:marLeft w:val="0"/>
                  <w:marRight w:val="0"/>
                  <w:marTop w:val="0"/>
                  <w:marBottom w:val="0"/>
                  <w:divBdr>
                    <w:top w:val="none" w:sz="0" w:space="0" w:color="auto"/>
                    <w:left w:val="none" w:sz="0" w:space="0" w:color="auto"/>
                    <w:bottom w:val="none" w:sz="0" w:space="0" w:color="auto"/>
                    <w:right w:val="none" w:sz="0" w:space="0" w:color="auto"/>
                  </w:divBdr>
                </w:div>
                <w:div w:id="7580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335">
          <w:marLeft w:val="0"/>
          <w:marRight w:val="0"/>
          <w:marTop w:val="0"/>
          <w:marBottom w:val="0"/>
          <w:divBdr>
            <w:top w:val="none" w:sz="0" w:space="0" w:color="auto"/>
            <w:left w:val="none" w:sz="0" w:space="0" w:color="auto"/>
            <w:bottom w:val="none" w:sz="0" w:space="0" w:color="auto"/>
            <w:right w:val="none" w:sz="0" w:space="0" w:color="auto"/>
          </w:divBdr>
          <w:divsChild>
            <w:div w:id="1832334836">
              <w:marLeft w:val="0"/>
              <w:marRight w:val="0"/>
              <w:marTop w:val="0"/>
              <w:marBottom w:val="0"/>
              <w:divBdr>
                <w:top w:val="none" w:sz="0" w:space="0" w:color="auto"/>
                <w:left w:val="none" w:sz="0" w:space="0" w:color="auto"/>
                <w:bottom w:val="none" w:sz="0" w:space="0" w:color="auto"/>
                <w:right w:val="none" w:sz="0" w:space="0" w:color="auto"/>
              </w:divBdr>
            </w:div>
            <w:div w:id="1578201167">
              <w:marLeft w:val="0"/>
              <w:marRight w:val="0"/>
              <w:marTop w:val="0"/>
              <w:marBottom w:val="0"/>
              <w:divBdr>
                <w:top w:val="none" w:sz="0" w:space="0" w:color="auto"/>
                <w:left w:val="none" w:sz="0" w:space="0" w:color="auto"/>
                <w:bottom w:val="none" w:sz="0" w:space="0" w:color="auto"/>
                <w:right w:val="none" w:sz="0" w:space="0" w:color="auto"/>
              </w:divBdr>
            </w:div>
            <w:div w:id="508912494">
              <w:marLeft w:val="0"/>
              <w:marRight w:val="0"/>
              <w:marTop w:val="0"/>
              <w:marBottom w:val="0"/>
              <w:divBdr>
                <w:top w:val="none" w:sz="0" w:space="0" w:color="auto"/>
                <w:left w:val="none" w:sz="0" w:space="0" w:color="auto"/>
                <w:bottom w:val="none" w:sz="0" w:space="0" w:color="auto"/>
                <w:right w:val="none" w:sz="0" w:space="0" w:color="auto"/>
              </w:divBdr>
            </w:div>
            <w:div w:id="667443499">
              <w:marLeft w:val="0"/>
              <w:marRight w:val="0"/>
              <w:marTop w:val="0"/>
              <w:marBottom w:val="0"/>
              <w:divBdr>
                <w:top w:val="none" w:sz="0" w:space="0" w:color="auto"/>
                <w:left w:val="none" w:sz="0" w:space="0" w:color="auto"/>
                <w:bottom w:val="none" w:sz="0" w:space="0" w:color="auto"/>
                <w:right w:val="none" w:sz="0" w:space="0" w:color="auto"/>
              </w:divBdr>
            </w:div>
            <w:div w:id="1426653266">
              <w:marLeft w:val="0"/>
              <w:marRight w:val="0"/>
              <w:marTop w:val="0"/>
              <w:marBottom w:val="0"/>
              <w:divBdr>
                <w:top w:val="none" w:sz="0" w:space="0" w:color="auto"/>
                <w:left w:val="none" w:sz="0" w:space="0" w:color="auto"/>
                <w:bottom w:val="none" w:sz="0" w:space="0" w:color="auto"/>
                <w:right w:val="none" w:sz="0" w:space="0" w:color="auto"/>
              </w:divBdr>
            </w:div>
            <w:div w:id="1133789320">
              <w:marLeft w:val="0"/>
              <w:marRight w:val="0"/>
              <w:marTop w:val="0"/>
              <w:marBottom w:val="0"/>
              <w:divBdr>
                <w:top w:val="none" w:sz="0" w:space="0" w:color="auto"/>
                <w:left w:val="none" w:sz="0" w:space="0" w:color="auto"/>
                <w:bottom w:val="none" w:sz="0" w:space="0" w:color="auto"/>
                <w:right w:val="none" w:sz="0" w:space="0" w:color="auto"/>
              </w:divBdr>
            </w:div>
            <w:div w:id="1089034542">
              <w:marLeft w:val="0"/>
              <w:marRight w:val="0"/>
              <w:marTop w:val="0"/>
              <w:marBottom w:val="0"/>
              <w:divBdr>
                <w:top w:val="none" w:sz="0" w:space="0" w:color="auto"/>
                <w:left w:val="none" w:sz="0" w:space="0" w:color="auto"/>
                <w:bottom w:val="none" w:sz="0" w:space="0" w:color="auto"/>
                <w:right w:val="none" w:sz="0" w:space="0" w:color="auto"/>
              </w:divBdr>
            </w:div>
            <w:div w:id="1406955326">
              <w:marLeft w:val="0"/>
              <w:marRight w:val="0"/>
              <w:marTop w:val="0"/>
              <w:marBottom w:val="0"/>
              <w:divBdr>
                <w:top w:val="none" w:sz="0" w:space="0" w:color="auto"/>
                <w:left w:val="none" w:sz="0" w:space="0" w:color="auto"/>
                <w:bottom w:val="none" w:sz="0" w:space="0" w:color="auto"/>
                <w:right w:val="none" w:sz="0" w:space="0" w:color="auto"/>
              </w:divBdr>
            </w:div>
            <w:div w:id="1300572566">
              <w:marLeft w:val="0"/>
              <w:marRight w:val="0"/>
              <w:marTop w:val="0"/>
              <w:marBottom w:val="0"/>
              <w:divBdr>
                <w:top w:val="none" w:sz="0" w:space="0" w:color="auto"/>
                <w:left w:val="none" w:sz="0" w:space="0" w:color="auto"/>
                <w:bottom w:val="none" w:sz="0" w:space="0" w:color="auto"/>
                <w:right w:val="none" w:sz="0" w:space="0" w:color="auto"/>
              </w:divBdr>
            </w:div>
            <w:div w:id="1693261070">
              <w:marLeft w:val="0"/>
              <w:marRight w:val="0"/>
              <w:marTop w:val="0"/>
              <w:marBottom w:val="0"/>
              <w:divBdr>
                <w:top w:val="none" w:sz="0" w:space="0" w:color="auto"/>
                <w:left w:val="none" w:sz="0" w:space="0" w:color="auto"/>
                <w:bottom w:val="none" w:sz="0" w:space="0" w:color="auto"/>
                <w:right w:val="none" w:sz="0" w:space="0" w:color="auto"/>
              </w:divBdr>
            </w:div>
            <w:div w:id="710694310">
              <w:marLeft w:val="0"/>
              <w:marRight w:val="0"/>
              <w:marTop w:val="0"/>
              <w:marBottom w:val="0"/>
              <w:divBdr>
                <w:top w:val="none" w:sz="0" w:space="0" w:color="auto"/>
                <w:left w:val="none" w:sz="0" w:space="0" w:color="auto"/>
                <w:bottom w:val="none" w:sz="0" w:space="0" w:color="auto"/>
                <w:right w:val="none" w:sz="0" w:space="0" w:color="auto"/>
              </w:divBdr>
            </w:div>
            <w:div w:id="1694112458">
              <w:marLeft w:val="0"/>
              <w:marRight w:val="0"/>
              <w:marTop w:val="0"/>
              <w:marBottom w:val="0"/>
              <w:divBdr>
                <w:top w:val="none" w:sz="0" w:space="0" w:color="auto"/>
                <w:left w:val="none" w:sz="0" w:space="0" w:color="auto"/>
                <w:bottom w:val="none" w:sz="0" w:space="0" w:color="auto"/>
                <w:right w:val="none" w:sz="0" w:space="0" w:color="auto"/>
              </w:divBdr>
            </w:div>
            <w:div w:id="1116174135">
              <w:marLeft w:val="0"/>
              <w:marRight w:val="0"/>
              <w:marTop w:val="0"/>
              <w:marBottom w:val="0"/>
              <w:divBdr>
                <w:top w:val="none" w:sz="0" w:space="0" w:color="auto"/>
                <w:left w:val="none" w:sz="0" w:space="0" w:color="auto"/>
                <w:bottom w:val="none" w:sz="0" w:space="0" w:color="auto"/>
                <w:right w:val="none" w:sz="0" w:space="0" w:color="auto"/>
              </w:divBdr>
            </w:div>
            <w:div w:id="645428616">
              <w:marLeft w:val="0"/>
              <w:marRight w:val="0"/>
              <w:marTop w:val="0"/>
              <w:marBottom w:val="0"/>
              <w:divBdr>
                <w:top w:val="none" w:sz="0" w:space="0" w:color="auto"/>
                <w:left w:val="none" w:sz="0" w:space="0" w:color="auto"/>
                <w:bottom w:val="none" w:sz="0" w:space="0" w:color="auto"/>
                <w:right w:val="none" w:sz="0" w:space="0" w:color="auto"/>
              </w:divBdr>
            </w:div>
            <w:div w:id="138038547">
              <w:marLeft w:val="0"/>
              <w:marRight w:val="0"/>
              <w:marTop w:val="0"/>
              <w:marBottom w:val="0"/>
              <w:divBdr>
                <w:top w:val="none" w:sz="0" w:space="0" w:color="auto"/>
                <w:left w:val="none" w:sz="0" w:space="0" w:color="auto"/>
                <w:bottom w:val="none" w:sz="0" w:space="0" w:color="auto"/>
                <w:right w:val="none" w:sz="0" w:space="0" w:color="auto"/>
              </w:divBdr>
            </w:div>
            <w:div w:id="32270694">
              <w:marLeft w:val="0"/>
              <w:marRight w:val="0"/>
              <w:marTop w:val="0"/>
              <w:marBottom w:val="0"/>
              <w:divBdr>
                <w:top w:val="none" w:sz="0" w:space="0" w:color="auto"/>
                <w:left w:val="none" w:sz="0" w:space="0" w:color="auto"/>
                <w:bottom w:val="none" w:sz="0" w:space="0" w:color="auto"/>
                <w:right w:val="none" w:sz="0" w:space="0" w:color="auto"/>
              </w:divBdr>
            </w:div>
            <w:div w:id="611321727">
              <w:marLeft w:val="0"/>
              <w:marRight w:val="0"/>
              <w:marTop w:val="0"/>
              <w:marBottom w:val="0"/>
              <w:divBdr>
                <w:top w:val="none" w:sz="0" w:space="0" w:color="auto"/>
                <w:left w:val="none" w:sz="0" w:space="0" w:color="auto"/>
                <w:bottom w:val="none" w:sz="0" w:space="0" w:color="auto"/>
                <w:right w:val="none" w:sz="0" w:space="0" w:color="auto"/>
              </w:divBdr>
            </w:div>
            <w:div w:id="182591830">
              <w:marLeft w:val="0"/>
              <w:marRight w:val="0"/>
              <w:marTop w:val="0"/>
              <w:marBottom w:val="0"/>
              <w:divBdr>
                <w:top w:val="none" w:sz="0" w:space="0" w:color="auto"/>
                <w:left w:val="none" w:sz="0" w:space="0" w:color="auto"/>
                <w:bottom w:val="none" w:sz="0" w:space="0" w:color="auto"/>
                <w:right w:val="none" w:sz="0" w:space="0" w:color="auto"/>
              </w:divBdr>
            </w:div>
            <w:div w:id="1830558459">
              <w:marLeft w:val="0"/>
              <w:marRight w:val="0"/>
              <w:marTop w:val="0"/>
              <w:marBottom w:val="0"/>
              <w:divBdr>
                <w:top w:val="none" w:sz="0" w:space="0" w:color="auto"/>
                <w:left w:val="none" w:sz="0" w:space="0" w:color="auto"/>
                <w:bottom w:val="none" w:sz="0" w:space="0" w:color="auto"/>
                <w:right w:val="none" w:sz="0" w:space="0" w:color="auto"/>
              </w:divBdr>
            </w:div>
            <w:div w:id="598026358">
              <w:marLeft w:val="0"/>
              <w:marRight w:val="0"/>
              <w:marTop w:val="0"/>
              <w:marBottom w:val="0"/>
              <w:divBdr>
                <w:top w:val="none" w:sz="0" w:space="0" w:color="auto"/>
                <w:left w:val="none" w:sz="0" w:space="0" w:color="auto"/>
                <w:bottom w:val="none" w:sz="0" w:space="0" w:color="auto"/>
                <w:right w:val="none" w:sz="0" w:space="0" w:color="auto"/>
              </w:divBdr>
            </w:div>
            <w:div w:id="1216625557">
              <w:marLeft w:val="0"/>
              <w:marRight w:val="0"/>
              <w:marTop w:val="0"/>
              <w:marBottom w:val="0"/>
              <w:divBdr>
                <w:top w:val="none" w:sz="0" w:space="0" w:color="auto"/>
                <w:left w:val="none" w:sz="0" w:space="0" w:color="auto"/>
                <w:bottom w:val="none" w:sz="0" w:space="0" w:color="auto"/>
                <w:right w:val="none" w:sz="0" w:space="0" w:color="auto"/>
              </w:divBdr>
              <w:divsChild>
                <w:div w:id="1429735454">
                  <w:marLeft w:val="0"/>
                  <w:marRight w:val="0"/>
                  <w:marTop w:val="0"/>
                  <w:marBottom w:val="0"/>
                  <w:divBdr>
                    <w:top w:val="none" w:sz="0" w:space="0" w:color="auto"/>
                    <w:left w:val="none" w:sz="0" w:space="0" w:color="auto"/>
                    <w:bottom w:val="none" w:sz="0" w:space="0" w:color="auto"/>
                    <w:right w:val="none" w:sz="0" w:space="0" w:color="auto"/>
                  </w:divBdr>
                </w:div>
                <w:div w:id="1607225815">
                  <w:marLeft w:val="0"/>
                  <w:marRight w:val="0"/>
                  <w:marTop w:val="0"/>
                  <w:marBottom w:val="0"/>
                  <w:divBdr>
                    <w:top w:val="none" w:sz="0" w:space="0" w:color="auto"/>
                    <w:left w:val="none" w:sz="0" w:space="0" w:color="auto"/>
                    <w:bottom w:val="none" w:sz="0" w:space="0" w:color="auto"/>
                    <w:right w:val="none" w:sz="0" w:space="0" w:color="auto"/>
                  </w:divBdr>
                </w:div>
                <w:div w:id="1059984056">
                  <w:marLeft w:val="0"/>
                  <w:marRight w:val="0"/>
                  <w:marTop w:val="0"/>
                  <w:marBottom w:val="0"/>
                  <w:divBdr>
                    <w:top w:val="none" w:sz="0" w:space="0" w:color="auto"/>
                    <w:left w:val="none" w:sz="0" w:space="0" w:color="auto"/>
                    <w:bottom w:val="none" w:sz="0" w:space="0" w:color="auto"/>
                    <w:right w:val="none" w:sz="0" w:space="0" w:color="auto"/>
                  </w:divBdr>
                </w:div>
                <w:div w:id="425541421">
                  <w:marLeft w:val="0"/>
                  <w:marRight w:val="0"/>
                  <w:marTop w:val="0"/>
                  <w:marBottom w:val="0"/>
                  <w:divBdr>
                    <w:top w:val="none" w:sz="0" w:space="0" w:color="auto"/>
                    <w:left w:val="none" w:sz="0" w:space="0" w:color="auto"/>
                    <w:bottom w:val="none" w:sz="0" w:space="0" w:color="auto"/>
                    <w:right w:val="none" w:sz="0" w:space="0" w:color="auto"/>
                  </w:divBdr>
                </w:div>
                <w:div w:id="744424799">
                  <w:marLeft w:val="0"/>
                  <w:marRight w:val="0"/>
                  <w:marTop w:val="0"/>
                  <w:marBottom w:val="0"/>
                  <w:divBdr>
                    <w:top w:val="none" w:sz="0" w:space="0" w:color="auto"/>
                    <w:left w:val="none" w:sz="0" w:space="0" w:color="auto"/>
                    <w:bottom w:val="none" w:sz="0" w:space="0" w:color="auto"/>
                    <w:right w:val="none" w:sz="0" w:space="0" w:color="auto"/>
                  </w:divBdr>
                </w:div>
                <w:div w:id="603733251">
                  <w:marLeft w:val="0"/>
                  <w:marRight w:val="0"/>
                  <w:marTop w:val="0"/>
                  <w:marBottom w:val="0"/>
                  <w:divBdr>
                    <w:top w:val="none" w:sz="0" w:space="0" w:color="auto"/>
                    <w:left w:val="none" w:sz="0" w:space="0" w:color="auto"/>
                    <w:bottom w:val="none" w:sz="0" w:space="0" w:color="auto"/>
                    <w:right w:val="none" w:sz="0" w:space="0" w:color="auto"/>
                  </w:divBdr>
                </w:div>
                <w:div w:id="1057705431">
                  <w:marLeft w:val="0"/>
                  <w:marRight w:val="0"/>
                  <w:marTop w:val="0"/>
                  <w:marBottom w:val="0"/>
                  <w:divBdr>
                    <w:top w:val="none" w:sz="0" w:space="0" w:color="auto"/>
                    <w:left w:val="none" w:sz="0" w:space="0" w:color="auto"/>
                    <w:bottom w:val="none" w:sz="0" w:space="0" w:color="auto"/>
                    <w:right w:val="none" w:sz="0" w:space="0" w:color="auto"/>
                  </w:divBdr>
                </w:div>
                <w:div w:id="1466854841">
                  <w:marLeft w:val="0"/>
                  <w:marRight w:val="0"/>
                  <w:marTop w:val="0"/>
                  <w:marBottom w:val="0"/>
                  <w:divBdr>
                    <w:top w:val="none" w:sz="0" w:space="0" w:color="auto"/>
                    <w:left w:val="none" w:sz="0" w:space="0" w:color="auto"/>
                    <w:bottom w:val="none" w:sz="0" w:space="0" w:color="auto"/>
                    <w:right w:val="none" w:sz="0" w:space="0" w:color="auto"/>
                  </w:divBdr>
                </w:div>
                <w:div w:id="138573983">
                  <w:marLeft w:val="0"/>
                  <w:marRight w:val="0"/>
                  <w:marTop w:val="0"/>
                  <w:marBottom w:val="0"/>
                  <w:divBdr>
                    <w:top w:val="none" w:sz="0" w:space="0" w:color="auto"/>
                    <w:left w:val="none" w:sz="0" w:space="0" w:color="auto"/>
                    <w:bottom w:val="none" w:sz="0" w:space="0" w:color="auto"/>
                    <w:right w:val="none" w:sz="0" w:space="0" w:color="auto"/>
                  </w:divBdr>
                </w:div>
                <w:div w:id="430861990">
                  <w:marLeft w:val="0"/>
                  <w:marRight w:val="0"/>
                  <w:marTop w:val="0"/>
                  <w:marBottom w:val="0"/>
                  <w:divBdr>
                    <w:top w:val="none" w:sz="0" w:space="0" w:color="auto"/>
                    <w:left w:val="none" w:sz="0" w:space="0" w:color="auto"/>
                    <w:bottom w:val="none" w:sz="0" w:space="0" w:color="auto"/>
                    <w:right w:val="none" w:sz="0" w:space="0" w:color="auto"/>
                  </w:divBdr>
                </w:div>
                <w:div w:id="1887907130">
                  <w:marLeft w:val="0"/>
                  <w:marRight w:val="0"/>
                  <w:marTop w:val="0"/>
                  <w:marBottom w:val="0"/>
                  <w:divBdr>
                    <w:top w:val="none" w:sz="0" w:space="0" w:color="auto"/>
                    <w:left w:val="none" w:sz="0" w:space="0" w:color="auto"/>
                    <w:bottom w:val="none" w:sz="0" w:space="0" w:color="auto"/>
                    <w:right w:val="none" w:sz="0" w:space="0" w:color="auto"/>
                  </w:divBdr>
                </w:div>
                <w:div w:id="229534948">
                  <w:marLeft w:val="0"/>
                  <w:marRight w:val="0"/>
                  <w:marTop w:val="0"/>
                  <w:marBottom w:val="0"/>
                  <w:divBdr>
                    <w:top w:val="none" w:sz="0" w:space="0" w:color="auto"/>
                    <w:left w:val="none" w:sz="0" w:space="0" w:color="auto"/>
                    <w:bottom w:val="none" w:sz="0" w:space="0" w:color="auto"/>
                    <w:right w:val="none" w:sz="0" w:space="0" w:color="auto"/>
                  </w:divBdr>
                </w:div>
                <w:div w:id="68508224">
                  <w:marLeft w:val="0"/>
                  <w:marRight w:val="0"/>
                  <w:marTop w:val="0"/>
                  <w:marBottom w:val="0"/>
                  <w:divBdr>
                    <w:top w:val="none" w:sz="0" w:space="0" w:color="auto"/>
                    <w:left w:val="none" w:sz="0" w:space="0" w:color="auto"/>
                    <w:bottom w:val="none" w:sz="0" w:space="0" w:color="auto"/>
                    <w:right w:val="none" w:sz="0" w:space="0" w:color="auto"/>
                  </w:divBdr>
                </w:div>
                <w:div w:id="1818834115">
                  <w:marLeft w:val="0"/>
                  <w:marRight w:val="0"/>
                  <w:marTop w:val="0"/>
                  <w:marBottom w:val="0"/>
                  <w:divBdr>
                    <w:top w:val="none" w:sz="0" w:space="0" w:color="auto"/>
                    <w:left w:val="none" w:sz="0" w:space="0" w:color="auto"/>
                    <w:bottom w:val="none" w:sz="0" w:space="0" w:color="auto"/>
                    <w:right w:val="none" w:sz="0" w:space="0" w:color="auto"/>
                  </w:divBdr>
                </w:div>
                <w:div w:id="816335299">
                  <w:marLeft w:val="0"/>
                  <w:marRight w:val="0"/>
                  <w:marTop w:val="0"/>
                  <w:marBottom w:val="0"/>
                  <w:divBdr>
                    <w:top w:val="none" w:sz="0" w:space="0" w:color="auto"/>
                    <w:left w:val="none" w:sz="0" w:space="0" w:color="auto"/>
                    <w:bottom w:val="none" w:sz="0" w:space="0" w:color="auto"/>
                    <w:right w:val="none" w:sz="0" w:space="0" w:color="auto"/>
                  </w:divBdr>
                </w:div>
                <w:div w:id="1401710593">
                  <w:marLeft w:val="0"/>
                  <w:marRight w:val="0"/>
                  <w:marTop w:val="0"/>
                  <w:marBottom w:val="0"/>
                  <w:divBdr>
                    <w:top w:val="none" w:sz="0" w:space="0" w:color="auto"/>
                    <w:left w:val="none" w:sz="0" w:space="0" w:color="auto"/>
                    <w:bottom w:val="none" w:sz="0" w:space="0" w:color="auto"/>
                    <w:right w:val="none" w:sz="0" w:space="0" w:color="auto"/>
                  </w:divBdr>
                </w:div>
                <w:div w:id="213078069">
                  <w:marLeft w:val="0"/>
                  <w:marRight w:val="0"/>
                  <w:marTop w:val="0"/>
                  <w:marBottom w:val="0"/>
                  <w:divBdr>
                    <w:top w:val="none" w:sz="0" w:space="0" w:color="auto"/>
                    <w:left w:val="none" w:sz="0" w:space="0" w:color="auto"/>
                    <w:bottom w:val="none" w:sz="0" w:space="0" w:color="auto"/>
                    <w:right w:val="none" w:sz="0" w:space="0" w:color="auto"/>
                  </w:divBdr>
                </w:div>
                <w:div w:id="330105752">
                  <w:marLeft w:val="0"/>
                  <w:marRight w:val="0"/>
                  <w:marTop w:val="0"/>
                  <w:marBottom w:val="0"/>
                  <w:divBdr>
                    <w:top w:val="none" w:sz="0" w:space="0" w:color="auto"/>
                    <w:left w:val="none" w:sz="0" w:space="0" w:color="auto"/>
                    <w:bottom w:val="none" w:sz="0" w:space="0" w:color="auto"/>
                    <w:right w:val="none" w:sz="0" w:space="0" w:color="auto"/>
                  </w:divBdr>
                </w:div>
                <w:div w:id="14910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122">
          <w:marLeft w:val="0"/>
          <w:marRight w:val="0"/>
          <w:marTop w:val="0"/>
          <w:marBottom w:val="0"/>
          <w:divBdr>
            <w:top w:val="none" w:sz="0" w:space="0" w:color="auto"/>
            <w:left w:val="none" w:sz="0" w:space="0" w:color="auto"/>
            <w:bottom w:val="none" w:sz="0" w:space="0" w:color="auto"/>
            <w:right w:val="none" w:sz="0" w:space="0" w:color="auto"/>
          </w:divBdr>
          <w:divsChild>
            <w:div w:id="1978216825">
              <w:marLeft w:val="0"/>
              <w:marRight w:val="0"/>
              <w:marTop w:val="0"/>
              <w:marBottom w:val="0"/>
              <w:divBdr>
                <w:top w:val="none" w:sz="0" w:space="0" w:color="auto"/>
                <w:left w:val="none" w:sz="0" w:space="0" w:color="auto"/>
                <w:bottom w:val="none" w:sz="0" w:space="0" w:color="auto"/>
                <w:right w:val="none" w:sz="0" w:space="0" w:color="auto"/>
              </w:divBdr>
            </w:div>
            <w:div w:id="2085175805">
              <w:marLeft w:val="0"/>
              <w:marRight w:val="0"/>
              <w:marTop w:val="0"/>
              <w:marBottom w:val="0"/>
              <w:divBdr>
                <w:top w:val="none" w:sz="0" w:space="0" w:color="auto"/>
                <w:left w:val="none" w:sz="0" w:space="0" w:color="auto"/>
                <w:bottom w:val="none" w:sz="0" w:space="0" w:color="auto"/>
                <w:right w:val="none" w:sz="0" w:space="0" w:color="auto"/>
              </w:divBdr>
            </w:div>
            <w:div w:id="489948846">
              <w:marLeft w:val="0"/>
              <w:marRight w:val="0"/>
              <w:marTop w:val="0"/>
              <w:marBottom w:val="0"/>
              <w:divBdr>
                <w:top w:val="none" w:sz="0" w:space="0" w:color="auto"/>
                <w:left w:val="none" w:sz="0" w:space="0" w:color="auto"/>
                <w:bottom w:val="none" w:sz="0" w:space="0" w:color="auto"/>
                <w:right w:val="none" w:sz="0" w:space="0" w:color="auto"/>
              </w:divBdr>
            </w:div>
            <w:div w:id="1101994570">
              <w:marLeft w:val="0"/>
              <w:marRight w:val="0"/>
              <w:marTop w:val="0"/>
              <w:marBottom w:val="0"/>
              <w:divBdr>
                <w:top w:val="none" w:sz="0" w:space="0" w:color="auto"/>
                <w:left w:val="none" w:sz="0" w:space="0" w:color="auto"/>
                <w:bottom w:val="none" w:sz="0" w:space="0" w:color="auto"/>
                <w:right w:val="none" w:sz="0" w:space="0" w:color="auto"/>
              </w:divBdr>
            </w:div>
            <w:div w:id="413355783">
              <w:marLeft w:val="0"/>
              <w:marRight w:val="0"/>
              <w:marTop w:val="0"/>
              <w:marBottom w:val="0"/>
              <w:divBdr>
                <w:top w:val="none" w:sz="0" w:space="0" w:color="auto"/>
                <w:left w:val="none" w:sz="0" w:space="0" w:color="auto"/>
                <w:bottom w:val="none" w:sz="0" w:space="0" w:color="auto"/>
                <w:right w:val="none" w:sz="0" w:space="0" w:color="auto"/>
              </w:divBdr>
            </w:div>
            <w:div w:id="1859083005">
              <w:marLeft w:val="0"/>
              <w:marRight w:val="0"/>
              <w:marTop w:val="0"/>
              <w:marBottom w:val="0"/>
              <w:divBdr>
                <w:top w:val="none" w:sz="0" w:space="0" w:color="auto"/>
                <w:left w:val="none" w:sz="0" w:space="0" w:color="auto"/>
                <w:bottom w:val="none" w:sz="0" w:space="0" w:color="auto"/>
                <w:right w:val="none" w:sz="0" w:space="0" w:color="auto"/>
              </w:divBdr>
            </w:div>
            <w:div w:id="1079405910">
              <w:marLeft w:val="0"/>
              <w:marRight w:val="0"/>
              <w:marTop w:val="0"/>
              <w:marBottom w:val="0"/>
              <w:divBdr>
                <w:top w:val="none" w:sz="0" w:space="0" w:color="auto"/>
                <w:left w:val="none" w:sz="0" w:space="0" w:color="auto"/>
                <w:bottom w:val="none" w:sz="0" w:space="0" w:color="auto"/>
                <w:right w:val="none" w:sz="0" w:space="0" w:color="auto"/>
              </w:divBdr>
            </w:div>
            <w:div w:id="781800161">
              <w:marLeft w:val="0"/>
              <w:marRight w:val="0"/>
              <w:marTop w:val="0"/>
              <w:marBottom w:val="0"/>
              <w:divBdr>
                <w:top w:val="none" w:sz="0" w:space="0" w:color="auto"/>
                <w:left w:val="none" w:sz="0" w:space="0" w:color="auto"/>
                <w:bottom w:val="none" w:sz="0" w:space="0" w:color="auto"/>
                <w:right w:val="none" w:sz="0" w:space="0" w:color="auto"/>
              </w:divBdr>
            </w:div>
            <w:div w:id="266894556">
              <w:marLeft w:val="0"/>
              <w:marRight w:val="0"/>
              <w:marTop w:val="0"/>
              <w:marBottom w:val="0"/>
              <w:divBdr>
                <w:top w:val="none" w:sz="0" w:space="0" w:color="auto"/>
                <w:left w:val="none" w:sz="0" w:space="0" w:color="auto"/>
                <w:bottom w:val="none" w:sz="0" w:space="0" w:color="auto"/>
                <w:right w:val="none" w:sz="0" w:space="0" w:color="auto"/>
              </w:divBdr>
            </w:div>
            <w:div w:id="781606579">
              <w:marLeft w:val="0"/>
              <w:marRight w:val="0"/>
              <w:marTop w:val="0"/>
              <w:marBottom w:val="0"/>
              <w:divBdr>
                <w:top w:val="none" w:sz="0" w:space="0" w:color="auto"/>
                <w:left w:val="none" w:sz="0" w:space="0" w:color="auto"/>
                <w:bottom w:val="none" w:sz="0" w:space="0" w:color="auto"/>
                <w:right w:val="none" w:sz="0" w:space="0" w:color="auto"/>
              </w:divBdr>
            </w:div>
            <w:div w:id="384060353">
              <w:marLeft w:val="0"/>
              <w:marRight w:val="0"/>
              <w:marTop w:val="0"/>
              <w:marBottom w:val="0"/>
              <w:divBdr>
                <w:top w:val="none" w:sz="0" w:space="0" w:color="auto"/>
                <w:left w:val="none" w:sz="0" w:space="0" w:color="auto"/>
                <w:bottom w:val="none" w:sz="0" w:space="0" w:color="auto"/>
                <w:right w:val="none" w:sz="0" w:space="0" w:color="auto"/>
              </w:divBdr>
            </w:div>
            <w:div w:id="1284506545">
              <w:marLeft w:val="0"/>
              <w:marRight w:val="0"/>
              <w:marTop w:val="0"/>
              <w:marBottom w:val="0"/>
              <w:divBdr>
                <w:top w:val="none" w:sz="0" w:space="0" w:color="auto"/>
                <w:left w:val="none" w:sz="0" w:space="0" w:color="auto"/>
                <w:bottom w:val="none" w:sz="0" w:space="0" w:color="auto"/>
                <w:right w:val="none" w:sz="0" w:space="0" w:color="auto"/>
              </w:divBdr>
            </w:div>
            <w:div w:id="477766428">
              <w:marLeft w:val="0"/>
              <w:marRight w:val="0"/>
              <w:marTop w:val="0"/>
              <w:marBottom w:val="0"/>
              <w:divBdr>
                <w:top w:val="none" w:sz="0" w:space="0" w:color="auto"/>
                <w:left w:val="none" w:sz="0" w:space="0" w:color="auto"/>
                <w:bottom w:val="none" w:sz="0" w:space="0" w:color="auto"/>
                <w:right w:val="none" w:sz="0" w:space="0" w:color="auto"/>
              </w:divBdr>
            </w:div>
            <w:div w:id="1930232340">
              <w:marLeft w:val="0"/>
              <w:marRight w:val="0"/>
              <w:marTop w:val="0"/>
              <w:marBottom w:val="0"/>
              <w:divBdr>
                <w:top w:val="none" w:sz="0" w:space="0" w:color="auto"/>
                <w:left w:val="none" w:sz="0" w:space="0" w:color="auto"/>
                <w:bottom w:val="none" w:sz="0" w:space="0" w:color="auto"/>
                <w:right w:val="none" w:sz="0" w:space="0" w:color="auto"/>
              </w:divBdr>
            </w:div>
            <w:div w:id="210583833">
              <w:marLeft w:val="0"/>
              <w:marRight w:val="0"/>
              <w:marTop w:val="0"/>
              <w:marBottom w:val="0"/>
              <w:divBdr>
                <w:top w:val="none" w:sz="0" w:space="0" w:color="auto"/>
                <w:left w:val="none" w:sz="0" w:space="0" w:color="auto"/>
                <w:bottom w:val="none" w:sz="0" w:space="0" w:color="auto"/>
                <w:right w:val="none" w:sz="0" w:space="0" w:color="auto"/>
              </w:divBdr>
              <w:divsChild>
                <w:div w:id="1366321570">
                  <w:marLeft w:val="0"/>
                  <w:marRight w:val="0"/>
                  <w:marTop w:val="0"/>
                  <w:marBottom w:val="0"/>
                  <w:divBdr>
                    <w:top w:val="none" w:sz="0" w:space="0" w:color="auto"/>
                    <w:left w:val="none" w:sz="0" w:space="0" w:color="auto"/>
                    <w:bottom w:val="none" w:sz="0" w:space="0" w:color="auto"/>
                    <w:right w:val="none" w:sz="0" w:space="0" w:color="auto"/>
                  </w:divBdr>
                </w:div>
                <w:div w:id="148837199">
                  <w:marLeft w:val="0"/>
                  <w:marRight w:val="0"/>
                  <w:marTop w:val="0"/>
                  <w:marBottom w:val="0"/>
                  <w:divBdr>
                    <w:top w:val="none" w:sz="0" w:space="0" w:color="auto"/>
                    <w:left w:val="none" w:sz="0" w:space="0" w:color="auto"/>
                    <w:bottom w:val="none" w:sz="0" w:space="0" w:color="auto"/>
                    <w:right w:val="none" w:sz="0" w:space="0" w:color="auto"/>
                  </w:divBdr>
                </w:div>
                <w:div w:id="1431318246">
                  <w:marLeft w:val="0"/>
                  <w:marRight w:val="0"/>
                  <w:marTop w:val="0"/>
                  <w:marBottom w:val="0"/>
                  <w:divBdr>
                    <w:top w:val="none" w:sz="0" w:space="0" w:color="auto"/>
                    <w:left w:val="none" w:sz="0" w:space="0" w:color="auto"/>
                    <w:bottom w:val="none" w:sz="0" w:space="0" w:color="auto"/>
                    <w:right w:val="none" w:sz="0" w:space="0" w:color="auto"/>
                  </w:divBdr>
                </w:div>
                <w:div w:id="1021124279">
                  <w:marLeft w:val="0"/>
                  <w:marRight w:val="0"/>
                  <w:marTop w:val="0"/>
                  <w:marBottom w:val="0"/>
                  <w:divBdr>
                    <w:top w:val="none" w:sz="0" w:space="0" w:color="auto"/>
                    <w:left w:val="none" w:sz="0" w:space="0" w:color="auto"/>
                    <w:bottom w:val="none" w:sz="0" w:space="0" w:color="auto"/>
                    <w:right w:val="none" w:sz="0" w:space="0" w:color="auto"/>
                  </w:divBdr>
                </w:div>
                <w:div w:id="1958557685">
                  <w:marLeft w:val="0"/>
                  <w:marRight w:val="0"/>
                  <w:marTop w:val="0"/>
                  <w:marBottom w:val="0"/>
                  <w:divBdr>
                    <w:top w:val="none" w:sz="0" w:space="0" w:color="auto"/>
                    <w:left w:val="none" w:sz="0" w:space="0" w:color="auto"/>
                    <w:bottom w:val="none" w:sz="0" w:space="0" w:color="auto"/>
                    <w:right w:val="none" w:sz="0" w:space="0" w:color="auto"/>
                  </w:divBdr>
                </w:div>
                <w:div w:id="1006833720">
                  <w:marLeft w:val="0"/>
                  <w:marRight w:val="0"/>
                  <w:marTop w:val="0"/>
                  <w:marBottom w:val="0"/>
                  <w:divBdr>
                    <w:top w:val="none" w:sz="0" w:space="0" w:color="auto"/>
                    <w:left w:val="none" w:sz="0" w:space="0" w:color="auto"/>
                    <w:bottom w:val="none" w:sz="0" w:space="0" w:color="auto"/>
                    <w:right w:val="none" w:sz="0" w:space="0" w:color="auto"/>
                  </w:divBdr>
                </w:div>
                <w:div w:id="976378788">
                  <w:marLeft w:val="0"/>
                  <w:marRight w:val="0"/>
                  <w:marTop w:val="0"/>
                  <w:marBottom w:val="0"/>
                  <w:divBdr>
                    <w:top w:val="none" w:sz="0" w:space="0" w:color="auto"/>
                    <w:left w:val="none" w:sz="0" w:space="0" w:color="auto"/>
                    <w:bottom w:val="none" w:sz="0" w:space="0" w:color="auto"/>
                    <w:right w:val="none" w:sz="0" w:space="0" w:color="auto"/>
                  </w:divBdr>
                </w:div>
                <w:div w:id="976491487">
                  <w:marLeft w:val="0"/>
                  <w:marRight w:val="0"/>
                  <w:marTop w:val="0"/>
                  <w:marBottom w:val="0"/>
                  <w:divBdr>
                    <w:top w:val="none" w:sz="0" w:space="0" w:color="auto"/>
                    <w:left w:val="none" w:sz="0" w:space="0" w:color="auto"/>
                    <w:bottom w:val="none" w:sz="0" w:space="0" w:color="auto"/>
                    <w:right w:val="none" w:sz="0" w:space="0" w:color="auto"/>
                  </w:divBdr>
                </w:div>
                <w:div w:id="1381974298">
                  <w:marLeft w:val="0"/>
                  <w:marRight w:val="0"/>
                  <w:marTop w:val="0"/>
                  <w:marBottom w:val="0"/>
                  <w:divBdr>
                    <w:top w:val="none" w:sz="0" w:space="0" w:color="auto"/>
                    <w:left w:val="none" w:sz="0" w:space="0" w:color="auto"/>
                    <w:bottom w:val="none" w:sz="0" w:space="0" w:color="auto"/>
                    <w:right w:val="none" w:sz="0" w:space="0" w:color="auto"/>
                  </w:divBdr>
                </w:div>
                <w:div w:id="443307712">
                  <w:marLeft w:val="0"/>
                  <w:marRight w:val="0"/>
                  <w:marTop w:val="0"/>
                  <w:marBottom w:val="0"/>
                  <w:divBdr>
                    <w:top w:val="none" w:sz="0" w:space="0" w:color="auto"/>
                    <w:left w:val="none" w:sz="0" w:space="0" w:color="auto"/>
                    <w:bottom w:val="none" w:sz="0" w:space="0" w:color="auto"/>
                    <w:right w:val="none" w:sz="0" w:space="0" w:color="auto"/>
                  </w:divBdr>
                </w:div>
                <w:div w:id="858154310">
                  <w:marLeft w:val="0"/>
                  <w:marRight w:val="0"/>
                  <w:marTop w:val="0"/>
                  <w:marBottom w:val="0"/>
                  <w:divBdr>
                    <w:top w:val="none" w:sz="0" w:space="0" w:color="auto"/>
                    <w:left w:val="none" w:sz="0" w:space="0" w:color="auto"/>
                    <w:bottom w:val="none" w:sz="0" w:space="0" w:color="auto"/>
                    <w:right w:val="none" w:sz="0" w:space="0" w:color="auto"/>
                  </w:divBdr>
                </w:div>
                <w:div w:id="1631476329">
                  <w:marLeft w:val="0"/>
                  <w:marRight w:val="0"/>
                  <w:marTop w:val="0"/>
                  <w:marBottom w:val="0"/>
                  <w:divBdr>
                    <w:top w:val="none" w:sz="0" w:space="0" w:color="auto"/>
                    <w:left w:val="none" w:sz="0" w:space="0" w:color="auto"/>
                    <w:bottom w:val="none" w:sz="0" w:space="0" w:color="auto"/>
                    <w:right w:val="none" w:sz="0" w:space="0" w:color="auto"/>
                  </w:divBdr>
                </w:div>
                <w:div w:id="2322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2146">
          <w:marLeft w:val="0"/>
          <w:marRight w:val="0"/>
          <w:marTop w:val="0"/>
          <w:marBottom w:val="0"/>
          <w:divBdr>
            <w:top w:val="none" w:sz="0" w:space="0" w:color="auto"/>
            <w:left w:val="none" w:sz="0" w:space="0" w:color="auto"/>
            <w:bottom w:val="none" w:sz="0" w:space="0" w:color="auto"/>
            <w:right w:val="none" w:sz="0" w:space="0" w:color="auto"/>
          </w:divBdr>
          <w:divsChild>
            <w:div w:id="1329290327">
              <w:marLeft w:val="0"/>
              <w:marRight w:val="0"/>
              <w:marTop w:val="0"/>
              <w:marBottom w:val="0"/>
              <w:divBdr>
                <w:top w:val="none" w:sz="0" w:space="0" w:color="auto"/>
                <w:left w:val="none" w:sz="0" w:space="0" w:color="auto"/>
                <w:bottom w:val="none" w:sz="0" w:space="0" w:color="auto"/>
                <w:right w:val="none" w:sz="0" w:space="0" w:color="auto"/>
              </w:divBdr>
            </w:div>
            <w:div w:id="108360915">
              <w:marLeft w:val="0"/>
              <w:marRight w:val="0"/>
              <w:marTop w:val="0"/>
              <w:marBottom w:val="0"/>
              <w:divBdr>
                <w:top w:val="none" w:sz="0" w:space="0" w:color="auto"/>
                <w:left w:val="none" w:sz="0" w:space="0" w:color="auto"/>
                <w:bottom w:val="none" w:sz="0" w:space="0" w:color="auto"/>
                <w:right w:val="none" w:sz="0" w:space="0" w:color="auto"/>
              </w:divBdr>
            </w:div>
            <w:div w:id="1716731431">
              <w:marLeft w:val="0"/>
              <w:marRight w:val="0"/>
              <w:marTop w:val="0"/>
              <w:marBottom w:val="0"/>
              <w:divBdr>
                <w:top w:val="none" w:sz="0" w:space="0" w:color="auto"/>
                <w:left w:val="none" w:sz="0" w:space="0" w:color="auto"/>
                <w:bottom w:val="none" w:sz="0" w:space="0" w:color="auto"/>
                <w:right w:val="none" w:sz="0" w:space="0" w:color="auto"/>
              </w:divBdr>
            </w:div>
            <w:div w:id="2068263951">
              <w:marLeft w:val="0"/>
              <w:marRight w:val="0"/>
              <w:marTop w:val="0"/>
              <w:marBottom w:val="0"/>
              <w:divBdr>
                <w:top w:val="none" w:sz="0" w:space="0" w:color="auto"/>
                <w:left w:val="none" w:sz="0" w:space="0" w:color="auto"/>
                <w:bottom w:val="none" w:sz="0" w:space="0" w:color="auto"/>
                <w:right w:val="none" w:sz="0" w:space="0" w:color="auto"/>
              </w:divBdr>
            </w:div>
            <w:div w:id="1035233512">
              <w:marLeft w:val="0"/>
              <w:marRight w:val="0"/>
              <w:marTop w:val="0"/>
              <w:marBottom w:val="0"/>
              <w:divBdr>
                <w:top w:val="none" w:sz="0" w:space="0" w:color="auto"/>
                <w:left w:val="none" w:sz="0" w:space="0" w:color="auto"/>
                <w:bottom w:val="none" w:sz="0" w:space="0" w:color="auto"/>
                <w:right w:val="none" w:sz="0" w:space="0" w:color="auto"/>
              </w:divBdr>
            </w:div>
            <w:div w:id="988288526">
              <w:marLeft w:val="0"/>
              <w:marRight w:val="0"/>
              <w:marTop w:val="0"/>
              <w:marBottom w:val="0"/>
              <w:divBdr>
                <w:top w:val="none" w:sz="0" w:space="0" w:color="auto"/>
                <w:left w:val="none" w:sz="0" w:space="0" w:color="auto"/>
                <w:bottom w:val="none" w:sz="0" w:space="0" w:color="auto"/>
                <w:right w:val="none" w:sz="0" w:space="0" w:color="auto"/>
              </w:divBdr>
            </w:div>
            <w:div w:id="518199690">
              <w:marLeft w:val="0"/>
              <w:marRight w:val="0"/>
              <w:marTop w:val="0"/>
              <w:marBottom w:val="0"/>
              <w:divBdr>
                <w:top w:val="none" w:sz="0" w:space="0" w:color="auto"/>
                <w:left w:val="none" w:sz="0" w:space="0" w:color="auto"/>
                <w:bottom w:val="none" w:sz="0" w:space="0" w:color="auto"/>
                <w:right w:val="none" w:sz="0" w:space="0" w:color="auto"/>
              </w:divBdr>
            </w:div>
            <w:div w:id="1365718338">
              <w:marLeft w:val="0"/>
              <w:marRight w:val="0"/>
              <w:marTop w:val="0"/>
              <w:marBottom w:val="0"/>
              <w:divBdr>
                <w:top w:val="none" w:sz="0" w:space="0" w:color="auto"/>
                <w:left w:val="none" w:sz="0" w:space="0" w:color="auto"/>
                <w:bottom w:val="none" w:sz="0" w:space="0" w:color="auto"/>
                <w:right w:val="none" w:sz="0" w:space="0" w:color="auto"/>
              </w:divBdr>
            </w:div>
            <w:div w:id="1260525216">
              <w:marLeft w:val="0"/>
              <w:marRight w:val="0"/>
              <w:marTop w:val="0"/>
              <w:marBottom w:val="0"/>
              <w:divBdr>
                <w:top w:val="none" w:sz="0" w:space="0" w:color="auto"/>
                <w:left w:val="none" w:sz="0" w:space="0" w:color="auto"/>
                <w:bottom w:val="none" w:sz="0" w:space="0" w:color="auto"/>
                <w:right w:val="none" w:sz="0" w:space="0" w:color="auto"/>
              </w:divBdr>
            </w:div>
            <w:div w:id="147015544">
              <w:marLeft w:val="0"/>
              <w:marRight w:val="0"/>
              <w:marTop w:val="0"/>
              <w:marBottom w:val="0"/>
              <w:divBdr>
                <w:top w:val="none" w:sz="0" w:space="0" w:color="auto"/>
                <w:left w:val="none" w:sz="0" w:space="0" w:color="auto"/>
                <w:bottom w:val="none" w:sz="0" w:space="0" w:color="auto"/>
                <w:right w:val="none" w:sz="0" w:space="0" w:color="auto"/>
              </w:divBdr>
            </w:div>
            <w:div w:id="1699551264">
              <w:marLeft w:val="0"/>
              <w:marRight w:val="0"/>
              <w:marTop w:val="0"/>
              <w:marBottom w:val="0"/>
              <w:divBdr>
                <w:top w:val="none" w:sz="0" w:space="0" w:color="auto"/>
                <w:left w:val="none" w:sz="0" w:space="0" w:color="auto"/>
                <w:bottom w:val="none" w:sz="0" w:space="0" w:color="auto"/>
                <w:right w:val="none" w:sz="0" w:space="0" w:color="auto"/>
              </w:divBdr>
            </w:div>
            <w:div w:id="101071591">
              <w:marLeft w:val="0"/>
              <w:marRight w:val="0"/>
              <w:marTop w:val="0"/>
              <w:marBottom w:val="0"/>
              <w:divBdr>
                <w:top w:val="none" w:sz="0" w:space="0" w:color="auto"/>
                <w:left w:val="none" w:sz="0" w:space="0" w:color="auto"/>
                <w:bottom w:val="none" w:sz="0" w:space="0" w:color="auto"/>
                <w:right w:val="none" w:sz="0" w:space="0" w:color="auto"/>
              </w:divBdr>
            </w:div>
            <w:div w:id="1157457984">
              <w:marLeft w:val="0"/>
              <w:marRight w:val="0"/>
              <w:marTop w:val="0"/>
              <w:marBottom w:val="0"/>
              <w:divBdr>
                <w:top w:val="none" w:sz="0" w:space="0" w:color="auto"/>
                <w:left w:val="none" w:sz="0" w:space="0" w:color="auto"/>
                <w:bottom w:val="none" w:sz="0" w:space="0" w:color="auto"/>
                <w:right w:val="none" w:sz="0" w:space="0" w:color="auto"/>
              </w:divBdr>
            </w:div>
            <w:div w:id="376783124">
              <w:marLeft w:val="0"/>
              <w:marRight w:val="0"/>
              <w:marTop w:val="0"/>
              <w:marBottom w:val="0"/>
              <w:divBdr>
                <w:top w:val="none" w:sz="0" w:space="0" w:color="auto"/>
                <w:left w:val="none" w:sz="0" w:space="0" w:color="auto"/>
                <w:bottom w:val="none" w:sz="0" w:space="0" w:color="auto"/>
                <w:right w:val="none" w:sz="0" w:space="0" w:color="auto"/>
              </w:divBdr>
            </w:div>
            <w:div w:id="748112056">
              <w:marLeft w:val="0"/>
              <w:marRight w:val="0"/>
              <w:marTop w:val="0"/>
              <w:marBottom w:val="0"/>
              <w:divBdr>
                <w:top w:val="none" w:sz="0" w:space="0" w:color="auto"/>
                <w:left w:val="none" w:sz="0" w:space="0" w:color="auto"/>
                <w:bottom w:val="none" w:sz="0" w:space="0" w:color="auto"/>
                <w:right w:val="none" w:sz="0" w:space="0" w:color="auto"/>
              </w:divBdr>
            </w:div>
            <w:div w:id="1241257726">
              <w:marLeft w:val="0"/>
              <w:marRight w:val="0"/>
              <w:marTop w:val="0"/>
              <w:marBottom w:val="0"/>
              <w:divBdr>
                <w:top w:val="none" w:sz="0" w:space="0" w:color="auto"/>
                <w:left w:val="none" w:sz="0" w:space="0" w:color="auto"/>
                <w:bottom w:val="none" w:sz="0" w:space="0" w:color="auto"/>
                <w:right w:val="none" w:sz="0" w:space="0" w:color="auto"/>
              </w:divBdr>
            </w:div>
            <w:div w:id="603417397">
              <w:marLeft w:val="0"/>
              <w:marRight w:val="0"/>
              <w:marTop w:val="0"/>
              <w:marBottom w:val="0"/>
              <w:divBdr>
                <w:top w:val="none" w:sz="0" w:space="0" w:color="auto"/>
                <w:left w:val="none" w:sz="0" w:space="0" w:color="auto"/>
                <w:bottom w:val="none" w:sz="0" w:space="0" w:color="auto"/>
                <w:right w:val="none" w:sz="0" w:space="0" w:color="auto"/>
              </w:divBdr>
            </w:div>
            <w:div w:id="2099129658">
              <w:marLeft w:val="0"/>
              <w:marRight w:val="0"/>
              <w:marTop w:val="0"/>
              <w:marBottom w:val="0"/>
              <w:divBdr>
                <w:top w:val="none" w:sz="0" w:space="0" w:color="auto"/>
                <w:left w:val="none" w:sz="0" w:space="0" w:color="auto"/>
                <w:bottom w:val="none" w:sz="0" w:space="0" w:color="auto"/>
                <w:right w:val="none" w:sz="0" w:space="0" w:color="auto"/>
              </w:divBdr>
            </w:div>
            <w:div w:id="411973295">
              <w:marLeft w:val="0"/>
              <w:marRight w:val="0"/>
              <w:marTop w:val="0"/>
              <w:marBottom w:val="0"/>
              <w:divBdr>
                <w:top w:val="none" w:sz="0" w:space="0" w:color="auto"/>
                <w:left w:val="none" w:sz="0" w:space="0" w:color="auto"/>
                <w:bottom w:val="none" w:sz="0" w:space="0" w:color="auto"/>
                <w:right w:val="none" w:sz="0" w:space="0" w:color="auto"/>
              </w:divBdr>
            </w:div>
            <w:div w:id="18820650">
              <w:marLeft w:val="0"/>
              <w:marRight w:val="0"/>
              <w:marTop w:val="0"/>
              <w:marBottom w:val="0"/>
              <w:divBdr>
                <w:top w:val="none" w:sz="0" w:space="0" w:color="auto"/>
                <w:left w:val="none" w:sz="0" w:space="0" w:color="auto"/>
                <w:bottom w:val="none" w:sz="0" w:space="0" w:color="auto"/>
                <w:right w:val="none" w:sz="0" w:space="0" w:color="auto"/>
              </w:divBdr>
            </w:div>
            <w:div w:id="433789623">
              <w:marLeft w:val="0"/>
              <w:marRight w:val="0"/>
              <w:marTop w:val="0"/>
              <w:marBottom w:val="0"/>
              <w:divBdr>
                <w:top w:val="none" w:sz="0" w:space="0" w:color="auto"/>
                <w:left w:val="none" w:sz="0" w:space="0" w:color="auto"/>
                <w:bottom w:val="none" w:sz="0" w:space="0" w:color="auto"/>
                <w:right w:val="none" w:sz="0" w:space="0" w:color="auto"/>
              </w:divBdr>
            </w:div>
            <w:div w:id="104544855">
              <w:marLeft w:val="0"/>
              <w:marRight w:val="0"/>
              <w:marTop w:val="0"/>
              <w:marBottom w:val="0"/>
              <w:divBdr>
                <w:top w:val="none" w:sz="0" w:space="0" w:color="auto"/>
                <w:left w:val="none" w:sz="0" w:space="0" w:color="auto"/>
                <w:bottom w:val="none" w:sz="0" w:space="0" w:color="auto"/>
                <w:right w:val="none" w:sz="0" w:space="0" w:color="auto"/>
              </w:divBdr>
              <w:divsChild>
                <w:div w:id="1687099234">
                  <w:marLeft w:val="0"/>
                  <w:marRight w:val="0"/>
                  <w:marTop w:val="0"/>
                  <w:marBottom w:val="0"/>
                  <w:divBdr>
                    <w:top w:val="none" w:sz="0" w:space="0" w:color="auto"/>
                    <w:left w:val="none" w:sz="0" w:space="0" w:color="auto"/>
                    <w:bottom w:val="none" w:sz="0" w:space="0" w:color="auto"/>
                    <w:right w:val="none" w:sz="0" w:space="0" w:color="auto"/>
                  </w:divBdr>
                </w:div>
                <w:div w:id="417751926">
                  <w:marLeft w:val="0"/>
                  <w:marRight w:val="0"/>
                  <w:marTop w:val="0"/>
                  <w:marBottom w:val="0"/>
                  <w:divBdr>
                    <w:top w:val="none" w:sz="0" w:space="0" w:color="auto"/>
                    <w:left w:val="none" w:sz="0" w:space="0" w:color="auto"/>
                    <w:bottom w:val="none" w:sz="0" w:space="0" w:color="auto"/>
                    <w:right w:val="none" w:sz="0" w:space="0" w:color="auto"/>
                  </w:divBdr>
                </w:div>
                <w:div w:id="1407220186">
                  <w:marLeft w:val="0"/>
                  <w:marRight w:val="0"/>
                  <w:marTop w:val="0"/>
                  <w:marBottom w:val="0"/>
                  <w:divBdr>
                    <w:top w:val="none" w:sz="0" w:space="0" w:color="auto"/>
                    <w:left w:val="none" w:sz="0" w:space="0" w:color="auto"/>
                    <w:bottom w:val="none" w:sz="0" w:space="0" w:color="auto"/>
                    <w:right w:val="none" w:sz="0" w:space="0" w:color="auto"/>
                  </w:divBdr>
                </w:div>
                <w:div w:id="996415793">
                  <w:marLeft w:val="0"/>
                  <w:marRight w:val="0"/>
                  <w:marTop w:val="0"/>
                  <w:marBottom w:val="0"/>
                  <w:divBdr>
                    <w:top w:val="none" w:sz="0" w:space="0" w:color="auto"/>
                    <w:left w:val="none" w:sz="0" w:space="0" w:color="auto"/>
                    <w:bottom w:val="none" w:sz="0" w:space="0" w:color="auto"/>
                    <w:right w:val="none" w:sz="0" w:space="0" w:color="auto"/>
                  </w:divBdr>
                </w:div>
                <w:div w:id="151214478">
                  <w:marLeft w:val="0"/>
                  <w:marRight w:val="0"/>
                  <w:marTop w:val="0"/>
                  <w:marBottom w:val="0"/>
                  <w:divBdr>
                    <w:top w:val="none" w:sz="0" w:space="0" w:color="auto"/>
                    <w:left w:val="none" w:sz="0" w:space="0" w:color="auto"/>
                    <w:bottom w:val="none" w:sz="0" w:space="0" w:color="auto"/>
                    <w:right w:val="none" w:sz="0" w:space="0" w:color="auto"/>
                  </w:divBdr>
                </w:div>
                <w:div w:id="1144927453">
                  <w:marLeft w:val="0"/>
                  <w:marRight w:val="0"/>
                  <w:marTop w:val="0"/>
                  <w:marBottom w:val="0"/>
                  <w:divBdr>
                    <w:top w:val="none" w:sz="0" w:space="0" w:color="auto"/>
                    <w:left w:val="none" w:sz="0" w:space="0" w:color="auto"/>
                    <w:bottom w:val="none" w:sz="0" w:space="0" w:color="auto"/>
                    <w:right w:val="none" w:sz="0" w:space="0" w:color="auto"/>
                  </w:divBdr>
                </w:div>
                <w:div w:id="474950502">
                  <w:marLeft w:val="0"/>
                  <w:marRight w:val="0"/>
                  <w:marTop w:val="0"/>
                  <w:marBottom w:val="0"/>
                  <w:divBdr>
                    <w:top w:val="none" w:sz="0" w:space="0" w:color="auto"/>
                    <w:left w:val="none" w:sz="0" w:space="0" w:color="auto"/>
                    <w:bottom w:val="none" w:sz="0" w:space="0" w:color="auto"/>
                    <w:right w:val="none" w:sz="0" w:space="0" w:color="auto"/>
                  </w:divBdr>
                </w:div>
                <w:div w:id="91122950">
                  <w:marLeft w:val="0"/>
                  <w:marRight w:val="0"/>
                  <w:marTop w:val="0"/>
                  <w:marBottom w:val="0"/>
                  <w:divBdr>
                    <w:top w:val="none" w:sz="0" w:space="0" w:color="auto"/>
                    <w:left w:val="none" w:sz="0" w:space="0" w:color="auto"/>
                    <w:bottom w:val="none" w:sz="0" w:space="0" w:color="auto"/>
                    <w:right w:val="none" w:sz="0" w:space="0" w:color="auto"/>
                  </w:divBdr>
                </w:div>
                <w:div w:id="630015556">
                  <w:marLeft w:val="0"/>
                  <w:marRight w:val="0"/>
                  <w:marTop w:val="0"/>
                  <w:marBottom w:val="0"/>
                  <w:divBdr>
                    <w:top w:val="none" w:sz="0" w:space="0" w:color="auto"/>
                    <w:left w:val="none" w:sz="0" w:space="0" w:color="auto"/>
                    <w:bottom w:val="none" w:sz="0" w:space="0" w:color="auto"/>
                    <w:right w:val="none" w:sz="0" w:space="0" w:color="auto"/>
                  </w:divBdr>
                </w:div>
                <w:div w:id="1084493972">
                  <w:marLeft w:val="0"/>
                  <w:marRight w:val="0"/>
                  <w:marTop w:val="0"/>
                  <w:marBottom w:val="0"/>
                  <w:divBdr>
                    <w:top w:val="none" w:sz="0" w:space="0" w:color="auto"/>
                    <w:left w:val="none" w:sz="0" w:space="0" w:color="auto"/>
                    <w:bottom w:val="none" w:sz="0" w:space="0" w:color="auto"/>
                    <w:right w:val="none" w:sz="0" w:space="0" w:color="auto"/>
                  </w:divBdr>
                </w:div>
                <w:div w:id="2100905853">
                  <w:marLeft w:val="0"/>
                  <w:marRight w:val="0"/>
                  <w:marTop w:val="0"/>
                  <w:marBottom w:val="0"/>
                  <w:divBdr>
                    <w:top w:val="none" w:sz="0" w:space="0" w:color="auto"/>
                    <w:left w:val="none" w:sz="0" w:space="0" w:color="auto"/>
                    <w:bottom w:val="none" w:sz="0" w:space="0" w:color="auto"/>
                    <w:right w:val="none" w:sz="0" w:space="0" w:color="auto"/>
                  </w:divBdr>
                </w:div>
                <w:div w:id="797115255">
                  <w:marLeft w:val="0"/>
                  <w:marRight w:val="0"/>
                  <w:marTop w:val="0"/>
                  <w:marBottom w:val="0"/>
                  <w:divBdr>
                    <w:top w:val="none" w:sz="0" w:space="0" w:color="auto"/>
                    <w:left w:val="none" w:sz="0" w:space="0" w:color="auto"/>
                    <w:bottom w:val="none" w:sz="0" w:space="0" w:color="auto"/>
                    <w:right w:val="none" w:sz="0" w:space="0" w:color="auto"/>
                  </w:divBdr>
                </w:div>
                <w:div w:id="1868131347">
                  <w:marLeft w:val="0"/>
                  <w:marRight w:val="0"/>
                  <w:marTop w:val="0"/>
                  <w:marBottom w:val="0"/>
                  <w:divBdr>
                    <w:top w:val="none" w:sz="0" w:space="0" w:color="auto"/>
                    <w:left w:val="none" w:sz="0" w:space="0" w:color="auto"/>
                    <w:bottom w:val="none" w:sz="0" w:space="0" w:color="auto"/>
                    <w:right w:val="none" w:sz="0" w:space="0" w:color="auto"/>
                  </w:divBdr>
                </w:div>
                <w:div w:id="965625430">
                  <w:marLeft w:val="0"/>
                  <w:marRight w:val="0"/>
                  <w:marTop w:val="0"/>
                  <w:marBottom w:val="0"/>
                  <w:divBdr>
                    <w:top w:val="none" w:sz="0" w:space="0" w:color="auto"/>
                    <w:left w:val="none" w:sz="0" w:space="0" w:color="auto"/>
                    <w:bottom w:val="none" w:sz="0" w:space="0" w:color="auto"/>
                    <w:right w:val="none" w:sz="0" w:space="0" w:color="auto"/>
                  </w:divBdr>
                </w:div>
                <w:div w:id="1826824455">
                  <w:marLeft w:val="0"/>
                  <w:marRight w:val="0"/>
                  <w:marTop w:val="0"/>
                  <w:marBottom w:val="0"/>
                  <w:divBdr>
                    <w:top w:val="none" w:sz="0" w:space="0" w:color="auto"/>
                    <w:left w:val="none" w:sz="0" w:space="0" w:color="auto"/>
                    <w:bottom w:val="none" w:sz="0" w:space="0" w:color="auto"/>
                    <w:right w:val="none" w:sz="0" w:space="0" w:color="auto"/>
                  </w:divBdr>
                </w:div>
                <w:div w:id="137193950">
                  <w:marLeft w:val="0"/>
                  <w:marRight w:val="0"/>
                  <w:marTop w:val="0"/>
                  <w:marBottom w:val="0"/>
                  <w:divBdr>
                    <w:top w:val="none" w:sz="0" w:space="0" w:color="auto"/>
                    <w:left w:val="none" w:sz="0" w:space="0" w:color="auto"/>
                    <w:bottom w:val="none" w:sz="0" w:space="0" w:color="auto"/>
                    <w:right w:val="none" w:sz="0" w:space="0" w:color="auto"/>
                  </w:divBdr>
                </w:div>
                <w:div w:id="180553056">
                  <w:marLeft w:val="0"/>
                  <w:marRight w:val="0"/>
                  <w:marTop w:val="0"/>
                  <w:marBottom w:val="0"/>
                  <w:divBdr>
                    <w:top w:val="none" w:sz="0" w:space="0" w:color="auto"/>
                    <w:left w:val="none" w:sz="0" w:space="0" w:color="auto"/>
                    <w:bottom w:val="none" w:sz="0" w:space="0" w:color="auto"/>
                    <w:right w:val="none" w:sz="0" w:space="0" w:color="auto"/>
                  </w:divBdr>
                </w:div>
                <w:div w:id="1112676051">
                  <w:marLeft w:val="0"/>
                  <w:marRight w:val="0"/>
                  <w:marTop w:val="0"/>
                  <w:marBottom w:val="0"/>
                  <w:divBdr>
                    <w:top w:val="none" w:sz="0" w:space="0" w:color="auto"/>
                    <w:left w:val="none" w:sz="0" w:space="0" w:color="auto"/>
                    <w:bottom w:val="none" w:sz="0" w:space="0" w:color="auto"/>
                    <w:right w:val="none" w:sz="0" w:space="0" w:color="auto"/>
                  </w:divBdr>
                </w:div>
                <w:div w:id="1018778115">
                  <w:marLeft w:val="0"/>
                  <w:marRight w:val="0"/>
                  <w:marTop w:val="0"/>
                  <w:marBottom w:val="0"/>
                  <w:divBdr>
                    <w:top w:val="none" w:sz="0" w:space="0" w:color="auto"/>
                    <w:left w:val="none" w:sz="0" w:space="0" w:color="auto"/>
                    <w:bottom w:val="none" w:sz="0" w:space="0" w:color="auto"/>
                    <w:right w:val="none" w:sz="0" w:space="0" w:color="auto"/>
                  </w:divBdr>
                </w:div>
                <w:div w:id="17814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622">
          <w:marLeft w:val="0"/>
          <w:marRight w:val="0"/>
          <w:marTop w:val="0"/>
          <w:marBottom w:val="0"/>
          <w:divBdr>
            <w:top w:val="none" w:sz="0" w:space="0" w:color="auto"/>
            <w:left w:val="none" w:sz="0" w:space="0" w:color="auto"/>
            <w:bottom w:val="none" w:sz="0" w:space="0" w:color="auto"/>
            <w:right w:val="none" w:sz="0" w:space="0" w:color="auto"/>
          </w:divBdr>
          <w:divsChild>
            <w:div w:id="34694087">
              <w:marLeft w:val="0"/>
              <w:marRight w:val="0"/>
              <w:marTop w:val="0"/>
              <w:marBottom w:val="0"/>
              <w:divBdr>
                <w:top w:val="none" w:sz="0" w:space="0" w:color="auto"/>
                <w:left w:val="none" w:sz="0" w:space="0" w:color="auto"/>
                <w:bottom w:val="none" w:sz="0" w:space="0" w:color="auto"/>
                <w:right w:val="none" w:sz="0" w:space="0" w:color="auto"/>
              </w:divBdr>
            </w:div>
            <w:div w:id="1570725079">
              <w:marLeft w:val="0"/>
              <w:marRight w:val="0"/>
              <w:marTop w:val="0"/>
              <w:marBottom w:val="0"/>
              <w:divBdr>
                <w:top w:val="none" w:sz="0" w:space="0" w:color="auto"/>
                <w:left w:val="none" w:sz="0" w:space="0" w:color="auto"/>
                <w:bottom w:val="none" w:sz="0" w:space="0" w:color="auto"/>
                <w:right w:val="none" w:sz="0" w:space="0" w:color="auto"/>
              </w:divBdr>
            </w:div>
            <w:div w:id="1525942760">
              <w:marLeft w:val="0"/>
              <w:marRight w:val="0"/>
              <w:marTop w:val="0"/>
              <w:marBottom w:val="0"/>
              <w:divBdr>
                <w:top w:val="none" w:sz="0" w:space="0" w:color="auto"/>
                <w:left w:val="none" w:sz="0" w:space="0" w:color="auto"/>
                <w:bottom w:val="none" w:sz="0" w:space="0" w:color="auto"/>
                <w:right w:val="none" w:sz="0" w:space="0" w:color="auto"/>
              </w:divBdr>
            </w:div>
            <w:div w:id="330186329">
              <w:marLeft w:val="0"/>
              <w:marRight w:val="0"/>
              <w:marTop w:val="0"/>
              <w:marBottom w:val="0"/>
              <w:divBdr>
                <w:top w:val="none" w:sz="0" w:space="0" w:color="auto"/>
                <w:left w:val="none" w:sz="0" w:space="0" w:color="auto"/>
                <w:bottom w:val="none" w:sz="0" w:space="0" w:color="auto"/>
                <w:right w:val="none" w:sz="0" w:space="0" w:color="auto"/>
              </w:divBdr>
            </w:div>
            <w:div w:id="1718045840">
              <w:marLeft w:val="0"/>
              <w:marRight w:val="0"/>
              <w:marTop w:val="0"/>
              <w:marBottom w:val="0"/>
              <w:divBdr>
                <w:top w:val="none" w:sz="0" w:space="0" w:color="auto"/>
                <w:left w:val="none" w:sz="0" w:space="0" w:color="auto"/>
                <w:bottom w:val="none" w:sz="0" w:space="0" w:color="auto"/>
                <w:right w:val="none" w:sz="0" w:space="0" w:color="auto"/>
              </w:divBdr>
            </w:div>
            <w:div w:id="1132940643">
              <w:marLeft w:val="0"/>
              <w:marRight w:val="0"/>
              <w:marTop w:val="0"/>
              <w:marBottom w:val="0"/>
              <w:divBdr>
                <w:top w:val="none" w:sz="0" w:space="0" w:color="auto"/>
                <w:left w:val="none" w:sz="0" w:space="0" w:color="auto"/>
                <w:bottom w:val="none" w:sz="0" w:space="0" w:color="auto"/>
                <w:right w:val="none" w:sz="0" w:space="0" w:color="auto"/>
              </w:divBdr>
            </w:div>
            <w:div w:id="1702363578">
              <w:marLeft w:val="0"/>
              <w:marRight w:val="0"/>
              <w:marTop w:val="0"/>
              <w:marBottom w:val="0"/>
              <w:divBdr>
                <w:top w:val="none" w:sz="0" w:space="0" w:color="auto"/>
                <w:left w:val="none" w:sz="0" w:space="0" w:color="auto"/>
                <w:bottom w:val="none" w:sz="0" w:space="0" w:color="auto"/>
                <w:right w:val="none" w:sz="0" w:space="0" w:color="auto"/>
              </w:divBdr>
            </w:div>
            <w:div w:id="944456059">
              <w:marLeft w:val="0"/>
              <w:marRight w:val="0"/>
              <w:marTop w:val="0"/>
              <w:marBottom w:val="0"/>
              <w:divBdr>
                <w:top w:val="none" w:sz="0" w:space="0" w:color="auto"/>
                <w:left w:val="none" w:sz="0" w:space="0" w:color="auto"/>
                <w:bottom w:val="none" w:sz="0" w:space="0" w:color="auto"/>
                <w:right w:val="none" w:sz="0" w:space="0" w:color="auto"/>
              </w:divBdr>
            </w:div>
            <w:div w:id="776753116">
              <w:marLeft w:val="0"/>
              <w:marRight w:val="0"/>
              <w:marTop w:val="0"/>
              <w:marBottom w:val="0"/>
              <w:divBdr>
                <w:top w:val="none" w:sz="0" w:space="0" w:color="auto"/>
                <w:left w:val="none" w:sz="0" w:space="0" w:color="auto"/>
                <w:bottom w:val="none" w:sz="0" w:space="0" w:color="auto"/>
                <w:right w:val="none" w:sz="0" w:space="0" w:color="auto"/>
              </w:divBdr>
            </w:div>
            <w:div w:id="1246111766">
              <w:marLeft w:val="0"/>
              <w:marRight w:val="0"/>
              <w:marTop w:val="0"/>
              <w:marBottom w:val="0"/>
              <w:divBdr>
                <w:top w:val="none" w:sz="0" w:space="0" w:color="auto"/>
                <w:left w:val="none" w:sz="0" w:space="0" w:color="auto"/>
                <w:bottom w:val="none" w:sz="0" w:space="0" w:color="auto"/>
                <w:right w:val="none" w:sz="0" w:space="0" w:color="auto"/>
              </w:divBdr>
            </w:div>
            <w:div w:id="2017464430">
              <w:marLeft w:val="0"/>
              <w:marRight w:val="0"/>
              <w:marTop w:val="0"/>
              <w:marBottom w:val="0"/>
              <w:divBdr>
                <w:top w:val="none" w:sz="0" w:space="0" w:color="auto"/>
                <w:left w:val="none" w:sz="0" w:space="0" w:color="auto"/>
                <w:bottom w:val="none" w:sz="0" w:space="0" w:color="auto"/>
                <w:right w:val="none" w:sz="0" w:space="0" w:color="auto"/>
              </w:divBdr>
            </w:div>
            <w:div w:id="1751848779">
              <w:marLeft w:val="0"/>
              <w:marRight w:val="0"/>
              <w:marTop w:val="0"/>
              <w:marBottom w:val="0"/>
              <w:divBdr>
                <w:top w:val="none" w:sz="0" w:space="0" w:color="auto"/>
                <w:left w:val="none" w:sz="0" w:space="0" w:color="auto"/>
                <w:bottom w:val="none" w:sz="0" w:space="0" w:color="auto"/>
                <w:right w:val="none" w:sz="0" w:space="0" w:color="auto"/>
              </w:divBdr>
            </w:div>
            <w:div w:id="734006600">
              <w:marLeft w:val="0"/>
              <w:marRight w:val="0"/>
              <w:marTop w:val="0"/>
              <w:marBottom w:val="0"/>
              <w:divBdr>
                <w:top w:val="none" w:sz="0" w:space="0" w:color="auto"/>
                <w:left w:val="none" w:sz="0" w:space="0" w:color="auto"/>
                <w:bottom w:val="none" w:sz="0" w:space="0" w:color="auto"/>
                <w:right w:val="none" w:sz="0" w:space="0" w:color="auto"/>
              </w:divBdr>
            </w:div>
            <w:div w:id="429156556">
              <w:marLeft w:val="0"/>
              <w:marRight w:val="0"/>
              <w:marTop w:val="0"/>
              <w:marBottom w:val="0"/>
              <w:divBdr>
                <w:top w:val="none" w:sz="0" w:space="0" w:color="auto"/>
                <w:left w:val="none" w:sz="0" w:space="0" w:color="auto"/>
                <w:bottom w:val="none" w:sz="0" w:space="0" w:color="auto"/>
                <w:right w:val="none" w:sz="0" w:space="0" w:color="auto"/>
              </w:divBdr>
            </w:div>
            <w:div w:id="90516204">
              <w:marLeft w:val="0"/>
              <w:marRight w:val="0"/>
              <w:marTop w:val="0"/>
              <w:marBottom w:val="0"/>
              <w:divBdr>
                <w:top w:val="none" w:sz="0" w:space="0" w:color="auto"/>
                <w:left w:val="none" w:sz="0" w:space="0" w:color="auto"/>
                <w:bottom w:val="none" w:sz="0" w:space="0" w:color="auto"/>
                <w:right w:val="none" w:sz="0" w:space="0" w:color="auto"/>
              </w:divBdr>
            </w:div>
            <w:div w:id="895164853">
              <w:marLeft w:val="0"/>
              <w:marRight w:val="0"/>
              <w:marTop w:val="0"/>
              <w:marBottom w:val="0"/>
              <w:divBdr>
                <w:top w:val="none" w:sz="0" w:space="0" w:color="auto"/>
                <w:left w:val="none" w:sz="0" w:space="0" w:color="auto"/>
                <w:bottom w:val="none" w:sz="0" w:space="0" w:color="auto"/>
                <w:right w:val="none" w:sz="0" w:space="0" w:color="auto"/>
              </w:divBdr>
            </w:div>
            <w:div w:id="736559980">
              <w:marLeft w:val="0"/>
              <w:marRight w:val="0"/>
              <w:marTop w:val="0"/>
              <w:marBottom w:val="0"/>
              <w:divBdr>
                <w:top w:val="none" w:sz="0" w:space="0" w:color="auto"/>
                <w:left w:val="none" w:sz="0" w:space="0" w:color="auto"/>
                <w:bottom w:val="none" w:sz="0" w:space="0" w:color="auto"/>
                <w:right w:val="none" w:sz="0" w:space="0" w:color="auto"/>
              </w:divBdr>
            </w:div>
            <w:div w:id="1642154218">
              <w:marLeft w:val="0"/>
              <w:marRight w:val="0"/>
              <w:marTop w:val="0"/>
              <w:marBottom w:val="0"/>
              <w:divBdr>
                <w:top w:val="none" w:sz="0" w:space="0" w:color="auto"/>
                <w:left w:val="none" w:sz="0" w:space="0" w:color="auto"/>
                <w:bottom w:val="none" w:sz="0" w:space="0" w:color="auto"/>
                <w:right w:val="none" w:sz="0" w:space="0" w:color="auto"/>
              </w:divBdr>
            </w:div>
            <w:div w:id="1211723011">
              <w:marLeft w:val="0"/>
              <w:marRight w:val="0"/>
              <w:marTop w:val="0"/>
              <w:marBottom w:val="0"/>
              <w:divBdr>
                <w:top w:val="none" w:sz="0" w:space="0" w:color="auto"/>
                <w:left w:val="none" w:sz="0" w:space="0" w:color="auto"/>
                <w:bottom w:val="none" w:sz="0" w:space="0" w:color="auto"/>
                <w:right w:val="none" w:sz="0" w:space="0" w:color="auto"/>
              </w:divBdr>
            </w:div>
            <w:div w:id="1121609887">
              <w:marLeft w:val="0"/>
              <w:marRight w:val="0"/>
              <w:marTop w:val="0"/>
              <w:marBottom w:val="0"/>
              <w:divBdr>
                <w:top w:val="none" w:sz="0" w:space="0" w:color="auto"/>
                <w:left w:val="none" w:sz="0" w:space="0" w:color="auto"/>
                <w:bottom w:val="none" w:sz="0" w:space="0" w:color="auto"/>
                <w:right w:val="none" w:sz="0" w:space="0" w:color="auto"/>
              </w:divBdr>
            </w:div>
            <w:div w:id="974868223">
              <w:marLeft w:val="0"/>
              <w:marRight w:val="0"/>
              <w:marTop w:val="0"/>
              <w:marBottom w:val="0"/>
              <w:divBdr>
                <w:top w:val="none" w:sz="0" w:space="0" w:color="auto"/>
                <w:left w:val="none" w:sz="0" w:space="0" w:color="auto"/>
                <w:bottom w:val="none" w:sz="0" w:space="0" w:color="auto"/>
                <w:right w:val="none" w:sz="0" w:space="0" w:color="auto"/>
              </w:divBdr>
            </w:div>
            <w:div w:id="812481940">
              <w:marLeft w:val="0"/>
              <w:marRight w:val="0"/>
              <w:marTop w:val="0"/>
              <w:marBottom w:val="0"/>
              <w:divBdr>
                <w:top w:val="none" w:sz="0" w:space="0" w:color="auto"/>
                <w:left w:val="none" w:sz="0" w:space="0" w:color="auto"/>
                <w:bottom w:val="none" w:sz="0" w:space="0" w:color="auto"/>
                <w:right w:val="none" w:sz="0" w:space="0" w:color="auto"/>
              </w:divBdr>
            </w:div>
            <w:div w:id="1244222379">
              <w:marLeft w:val="0"/>
              <w:marRight w:val="0"/>
              <w:marTop w:val="0"/>
              <w:marBottom w:val="0"/>
              <w:divBdr>
                <w:top w:val="none" w:sz="0" w:space="0" w:color="auto"/>
                <w:left w:val="none" w:sz="0" w:space="0" w:color="auto"/>
                <w:bottom w:val="none" w:sz="0" w:space="0" w:color="auto"/>
                <w:right w:val="none" w:sz="0" w:space="0" w:color="auto"/>
              </w:divBdr>
            </w:div>
            <w:div w:id="1710450232">
              <w:marLeft w:val="0"/>
              <w:marRight w:val="0"/>
              <w:marTop w:val="0"/>
              <w:marBottom w:val="0"/>
              <w:divBdr>
                <w:top w:val="none" w:sz="0" w:space="0" w:color="auto"/>
                <w:left w:val="none" w:sz="0" w:space="0" w:color="auto"/>
                <w:bottom w:val="none" w:sz="0" w:space="0" w:color="auto"/>
                <w:right w:val="none" w:sz="0" w:space="0" w:color="auto"/>
              </w:divBdr>
            </w:div>
            <w:div w:id="254170664">
              <w:marLeft w:val="0"/>
              <w:marRight w:val="0"/>
              <w:marTop w:val="0"/>
              <w:marBottom w:val="0"/>
              <w:divBdr>
                <w:top w:val="none" w:sz="0" w:space="0" w:color="auto"/>
                <w:left w:val="none" w:sz="0" w:space="0" w:color="auto"/>
                <w:bottom w:val="none" w:sz="0" w:space="0" w:color="auto"/>
                <w:right w:val="none" w:sz="0" w:space="0" w:color="auto"/>
              </w:divBdr>
            </w:div>
            <w:div w:id="1477455347">
              <w:marLeft w:val="0"/>
              <w:marRight w:val="0"/>
              <w:marTop w:val="0"/>
              <w:marBottom w:val="0"/>
              <w:divBdr>
                <w:top w:val="none" w:sz="0" w:space="0" w:color="auto"/>
                <w:left w:val="none" w:sz="0" w:space="0" w:color="auto"/>
                <w:bottom w:val="none" w:sz="0" w:space="0" w:color="auto"/>
                <w:right w:val="none" w:sz="0" w:space="0" w:color="auto"/>
              </w:divBdr>
            </w:div>
            <w:div w:id="1616019009">
              <w:marLeft w:val="0"/>
              <w:marRight w:val="0"/>
              <w:marTop w:val="0"/>
              <w:marBottom w:val="0"/>
              <w:divBdr>
                <w:top w:val="none" w:sz="0" w:space="0" w:color="auto"/>
                <w:left w:val="none" w:sz="0" w:space="0" w:color="auto"/>
                <w:bottom w:val="none" w:sz="0" w:space="0" w:color="auto"/>
                <w:right w:val="none" w:sz="0" w:space="0" w:color="auto"/>
              </w:divBdr>
            </w:div>
            <w:div w:id="930892400">
              <w:marLeft w:val="0"/>
              <w:marRight w:val="0"/>
              <w:marTop w:val="0"/>
              <w:marBottom w:val="0"/>
              <w:divBdr>
                <w:top w:val="none" w:sz="0" w:space="0" w:color="auto"/>
                <w:left w:val="none" w:sz="0" w:space="0" w:color="auto"/>
                <w:bottom w:val="none" w:sz="0" w:space="0" w:color="auto"/>
                <w:right w:val="none" w:sz="0" w:space="0" w:color="auto"/>
              </w:divBdr>
            </w:div>
            <w:div w:id="1076167041">
              <w:marLeft w:val="0"/>
              <w:marRight w:val="0"/>
              <w:marTop w:val="0"/>
              <w:marBottom w:val="0"/>
              <w:divBdr>
                <w:top w:val="none" w:sz="0" w:space="0" w:color="auto"/>
                <w:left w:val="none" w:sz="0" w:space="0" w:color="auto"/>
                <w:bottom w:val="none" w:sz="0" w:space="0" w:color="auto"/>
                <w:right w:val="none" w:sz="0" w:space="0" w:color="auto"/>
              </w:divBdr>
            </w:div>
            <w:div w:id="742027619">
              <w:marLeft w:val="0"/>
              <w:marRight w:val="0"/>
              <w:marTop w:val="0"/>
              <w:marBottom w:val="0"/>
              <w:divBdr>
                <w:top w:val="none" w:sz="0" w:space="0" w:color="auto"/>
                <w:left w:val="none" w:sz="0" w:space="0" w:color="auto"/>
                <w:bottom w:val="none" w:sz="0" w:space="0" w:color="auto"/>
                <w:right w:val="none" w:sz="0" w:space="0" w:color="auto"/>
              </w:divBdr>
            </w:div>
            <w:div w:id="455835496">
              <w:marLeft w:val="0"/>
              <w:marRight w:val="0"/>
              <w:marTop w:val="0"/>
              <w:marBottom w:val="0"/>
              <w:divBdr>
                <w:top w:val="none" w:sz="0" w:space="0" w:color="auto"/>
                <w:left w:val="none" w:sz="0" w:space="0" w:color="auto"/>
                <w:bottom w:val="none" w:sz="0" w:space="0" w:color="auto"/>
                <w:right w:val="none" w:sz="0" w:space="0" w:color="auto"/>
              </w:divBdr>
            </w:div>
            <w:div w:id="1946838368">
              <w:marLeft w:val="0"/>
              <w:marRight w:val="0"/>
              <w:marTop w:val="0"/>
              <w:marBottom w:val="0"/>
              <w:divBdr>
                <w:top w:val="none" w:sz="0" w:space="0" w:color="auto"/>
                <w:left w:val="none" w:sz="0" w:space="0" w:color="auto"/>
                <w:bottom w:val="none" w:sz="0" w:space="0" w:color="auto"/>
                <w:right w:val="none" w:sz="0" w:space="0" w:color="auto"/>
              </w:divBdr>
            </w:div>
            <w:div w:id="733044245">
              <w:marLeft w:val="0"/>
              <w:marRight w:val="0"/>
              <w:marTop w:val="0"/>
              <w:marBottom w:val="0"/>
              <w:divBdr>
                <w:top w:val="none" w:sz="0" w:space="0" w:color="auto"/>
                <w:left w:val="none" w:sz="0" w:space="0" w:color="auto"/>
                <w:bottom w:val="none" w:sz="0" w:space="0" w:color="auto"/>
                <w:right w:val="none" w:sz="0" w:space="0" w:color="auto"/>
              </w:divBdr>
            </w:div>
            <w:div w:id="1657879346">
              <w:marLeft w:val="0"/>
              <w:marRight w:val="0"/>
              <w:marTop w:val="0"/>
              <w:marBottom w:val="0"/>
              <w:divBdr>
                <w:top w:val="none" w:sz="0" w:space="0" w:color="auto"/>
                <w:left w:val="none" w:sz="0" w:space="0" w:color="auto"/>
                <w:bottom w:val="none" w:sz="0" w:space="0" w:color="auto"/>
                <w:right w:val="none" w:sz="0" w:space="0" w:color="auto"/>
              </w:divBdr>
            </w:div>
            <w:div w:id="1978217717">
              <w:marLeft w:val="0"/>
              <w:marRight w:val="0"/>
              <w:marTop w:val="0"/>
              <w:marBottom w:val="0"/>
              <w:divBdr>
                <w:top w:val="none" w:sz="0" w:space="0" w:color="auto"/>
                <w:left w:val="none" w:sz="0" w:space="0" w:color="auto"/>
                <w:bottom w:val="none" w:sz="0" w:space="0" w:color="auto"/>
                <w:right w:val="none" w:sz="0" w:space="0" w:color="auto"/>
              </w:divBdr>
            </w:div>
            <w:div w:id="614411132">
              <w:marLeft w:val="0"/>
              <w:marRight w:val="0"/>
              <w:marTop w:val="0"/>
              <w:marBottom w:val="0"/>
              <w:divBdr>
                <w:top w:val="none" w:sz="0" w:space="0" w:color="auto"/>
                <w:left w:val="none" w:sz="0" w:space="0" w:color="auto"/>
                <w:bottom w:val="none" w:sz="0" w:space="0" w:color="auto"/>
                <w:right w:val="none" w:sz="0" w:space="0" w:color="auto"/>
              </w:divBdr>
            </w:div>
            <w:div w:id="940988998">
              <w:marLeft w:val="0"/>
              <w:marRight w:val="0"/>
              <w:marTop w:val="0"/>
              <w:marBottom w:val="0"/>
              <w:divBdr>
                <w:top w:val="none" w:sz="0" w:space="0" w:color="auto"/>
                <w:left w:val="none" w:sz="0" w:space="0" w:color="auto"/>
                <w:bottom w:val="none" w:sz="0" w:space="0" w:color="auto"/>
                <w:right w:val="none" w:sz="0" w:space="0" w:color="auto"/>
              </w:divBdr>
            </w:div>
            <w:div w:id="1555963125">
              <w:marLeft w:val="0"/>
              <w:marRight w:val="0"/>
              <w:marTop w:val="0"/>
              <w:marBottom w:val="0"/>
              <w:divBdr>
                <w:top w:val="none" w:sz="0" w:space="0" w:color="auto"/>
                <w:left w:val="none" w:sz="0" w:space="0" w:color="auto"/>
                <w:bottom w:val="none" w:sz="0" w:space="0" w:color="auto"/>
                <w:right w:val="none" w:sz="0" w:space="0" w:color="auto"/>
              </w:divBdr>
            </w:div>
            <w:div w:id="1654872664">
              <w:marLeft w:val="0"/>
              <w:marRight w:val="0"/>
              <w:marTop w:val="0"/>
              <w:marBottom w:val="0"/>
              <w:divBdr>
                <w:top w:val="none" w:sz="0" w:space="0" w:color="auto"/>
                <w:left w:val="none" w:sz="0" w:space="0" w:color="auto"/>
                <w:bottom w:val="none" w:sz="0" w:space="0" w:color="auto"/>
                <w:right w:val="none" w:sz="0" w:space="0" w:color="auto"/>
              </w:divBdr>
            </w:div>
            <w:div w:id="336733990">
              <w:marLeft w:val="0"/>
              <w:marRight w:val="0"/>
              <w:marTop w:val="0"/>
              <w:marBottom w:val="0"/>
              <w:divBdr>
                <w:top w:val="none" w:sz="0" w:space="0" w:color="auto"/>
                <w:left w:val="none" w:sz="0" w:space="0" w:color="auto"/>
                <w:bottom w:val="none" w:sz="0" w:space="0" w:color="auto"/>
                <w:right w:val="none" w:sz="0" w:space="0" w:color="auto"/>
              </w:divBdr>
            </w:div>
            <w:div w:id="2039432861">
              <w:marLeft w:val="0"/>
              <w:marRight w:val="0"/>
              <w:marTop w:val="0"/>
              <w:marBottom w:val="0"/>
              <w:divBdr>
                <w:top w:val="none" w:sz="0" w:space="0" w:color="auto"/>
                <w:left w:val="none" w:sz="0" w:space="0" w:color="auto"/>
                <w:bottom w:val="none" w:sz="0" w:space="0" w:color="auto"/>
                <w:right w:val="none" w:sz="0" w:space="0" w:color="auto"/>
              </w:divBdr>
            </w:div>
            <w:div w:id="309753005">
              <w:marLeft w:val="0"/>
              <w:marRight w:val="0"/>
              <w:marTop w:val="0"/>
              <w:marBottom w:val="0"/>
              <w:divBdr>
                <w:top w:val="none" w:sz="0" w:space="0" w:color="auto"/>
                <w:left w:val="none" w:sz="0" w:space="0" w:color="auto"/>
                <w:bottom w:val="none" w:sz="0" w:space="0" w:color="auto"/>
                <w:right w:val="none" w:sz="0" w:space="0" w:color="auto"/>
              </w:divBdr>
            </w:div>
            <w:div w:id="1208757537">
              <w:marLeft w:val="0"/>
              <w:marRight w:val="0"/>
              <w:marTop w:val="0"/>
              <w:marBottom w:val="0"/>
              <w:divBdr>
                <w:top w:val="none" w:sz="0" w:space="0" w:color="auto"/>
                <w:left w:val="none" w:sz="0" w:space="0" w:color="auto"/>
                <w:bottom w:val="none" w:sz="0" w:space="0" w:color="auto"/>
                <w:right w:val="none" w:sz="0" w:space="0" w:color="auto"/>
              </w:divBdr>
            </w:div>
            <w:div w:id="1392581652">
              <w:marLeft w:val="0"/>
              <w:marRight w:val="0"/>
              <w:marTop w:val="0"/>
              <w:marBottom w:val="0"/>
              <w:divBdr>
                <w:top w:val="none" w:sz="0" w:space="0" w:color="auto"/>
                <w:left w:val="none" w:sz="0" w:space="0" w:color="auto"/>
                <w:bottom w:val="none" w:sz="0" w:space="0" w:color="auto"/>
                <w:right w:val="none" w:sz="0" w:space="0" w:color="auto"/>
              </w:divBdr>
            </w:div>
            <w:div w:id="1140222579">
              <w:marLeft w:val="0"/>
              <w:marRight w:val="0"/>
              <w:marTop w:val="0"/>
              <w:marBottom w:val="0"/>
              <w:divBdr>
                <w:top w:val="none" w:sz="0" w:space="0" w:color="auto"/>
                <w:left w:val="none" w:sz="0" w:space="0" w:color="auto"/>
                <w:bottom w:val="none" w:sz="0" w:space="0" w:color="auto"/>
                <w:right w:val="none" w:sz="0" w:space="0" w:color="auto"/>
              </w:divBdr>
            </w:div>
            <w:div w:id="2003074196">
              <w:marLeft w:val="0"/>
              <w:marRight w:val="0"/>
              <w:marTop w:val="0"/>
              <w:marBottom w:val="0"/>
              <w:divBdr>
                <w:top w:val="none" w:sz="0" w:space="0" w:color="auto"/>
                <w:left w:val="none" w:sz="0" w:space="0" w:color="auto"/>
                <w:bottom w:val="none" w:sz="0" w:space="0" w:color="auto"/>
                <w:right w:val="none" w:sz="0" w:space="0" w:color="auto"/>
              </w:divBdr>
            </w:div>
            <w:div w:id="415370416">
              <w:marLeft w:val="0"/>
              <w:marRight w:val="0"/>
              <w:marTop w:val="0"/>
              <w:marBottom w:val="0"/>
              <w:divBdr>
                <w:top w:val="none" w:sz="0" w:space="0" w:color="auto"/>
                <w:left w:val="none" w:sz="0" w:space="0" w:color="auto"/>
                <w:bottom w:val="none" w:sz="0" w:space="0" w:color="auto"/>
                <w:right w:val="none" w:sz="0" w:space="0" w:color="auto"/>
              </w:divBdr>
              <w:divsChild>
                <w:div w:id="2003315286">
                  <w:marLeft w:val="0"/>
                  <w:marRight w:val="0"/>
                  <w:marTop w:val="0"/>
                  <w:marBottom w:val="0"/>
                  <w:divBdr>
                    <w:top w:val="none" w:sz="0" w:space="0" w:color="auto"/>
                    <w:left w:val="none" w:sz="0" w:space="0" w:color="auto"/>
                    <w:bottom w:val="none" w:sz="0" w:space="0" w:color="auto"/>
                    <w:right w:val="none" w:sz="0" w:space="0" w:color="auto"/>
                  </w:divBdr>
                </w:div>
                <w:div w:id="1151023616">
                  <w:marLeft w:val="0"/>
                  <w:marRight w:val="0"/>
                  <w:marTop w:val="0"/>
                  <w:marBottom w:val="0"/>
                  <w:divBdr>
                    <w:top w:val="none" w:sz="0" w:space="0" w:color="auto"/>
                    <w:left w:val="none" w:sz="0" w:space="0" w:color="auto"/>
                    <w:bottom w:val="none" w:sz="0" w:space="0" w:color="auto"/>
                    <w:right w:val="none" w:sz="0" w:space="0" w:color="auto"/>
                  </w:divBdr>
                </w:div>
                <w:div w:id="707922952">
                  <w:marLeft w:val="0"/>
                  <w:marRight w:val="0"/>
                  <w:marTop w:val="0"/>
                  <w:marBottom w:val="0"/>
                  <w:divBdr>
                    <w:top w:val="none" w:sz="0" w:space="0" w:color="auto"/>
                    <w:left w:val="none" w:sz="0" w:space="0" w:color="auto"/>
                    <w:bottom w:val="none" w:sz="0" w:space="0" w:color="auto"/>
                    <w:right w:val="none" w:sz="0" w:space="0" w:color="auto"/>
                  </w:divBdr>
                </w:div>
                <w:div w:id="619722626">
                  <w:marLeft w:val="0"/>
                  <w:marRight w:val="0"/>
                  <w:marTop w:val="0"/>
                  <w:marBottom w:val="0"/>
                  <w:divBdr>
                    <w:top w:val="none" w:sz="0" w:space="0" w:color="auto"/>
                    <w:left w:val="none" w:sz="0" w:space="0" w:color="auto"/>
                    <w:bottom w:val="none" w:sz="0" w:space="0" w:color="auto"/>
                    <w:right w:val="none" w:sz="0" w:space="0" w:color="auto"/>
                  </w:divBdr>
                </w:div>
                <w:div w:id="444231724">
                  <w:marLeft w:val="0"/>
                  <w:marRight w:val="0"/>
                  <w:marTop w:val="0"/>
                  <w:marBottom w:val="0"/>
                  <w:divBdr>
                    <w:top w:val="none" w:sz="0" w:space="0" w:color="auto"/>
                    <w:left w:val="none" w:sz="0" w:space="0" w:color="auto"/>
                    <w:bottom w:val="none" w:sz="0" w:space="0" w:color="auto"/>
                    <w:right w:val="none" w:sz="0" w:space="0" w:color="auto"/>
                  </w:divBdr>
                </w:div>
                <w:div w:id="1621648177">
                  <w:marLeft w:val="0"/>
                  <w:marRight w:val="0"/>
                  <w:marTop w:val="0"/>
                  <w:marBottom w:val="0"/>
                  <w:divBdr>
                    <w:top w:val="none" w:sz="0" w:space="0" w:color="auto"/>
                    <w:left w:val="none" w:sz="0" w:space="0" w:color="auto"/>
                    <w:bottom w:val="none" w:sz="0" w:space="0" w:color="auto"/>
                    <w:right w:val="none" w:sz="0" w:space="0" w:color="auto"/>
                  </w:divBdr>
                </w:div>
                <w:div w:id="1830514200">
                  <w:marLeft w:val="0"/>
                  <w:marRight w:val="0"/>
                  <w:marTop w:val="0"/>
                  <w:marBottom w:val="0"/>
                  <w:divBdr>
                    <w:top w:val="none" w:sz="0" w:space="0" w:color="auto"/>
                    <w:left w:val="none" w:sz="0" w:space="0" w:color="auto"/>
                    <w:bottom w:val="none" w:sz="0" w:space="0" w:color="auto"/>
                    <w:right w:val="none" w:sz="0" w:space="0" w:color="auto"/>
                  </w:divBdr>
                </w:div>
                <w:div w:id="638732202">
                  <w:marLeft w:val="0"/>
                  <w:marRight w:val="0"/>
                  <w:marTop w:val="0"/>
                  <w:marBottom w:val="0"/>
                  <w:divBdr>
                    <w:top w:val="none" w:sz="0" w:space="0" w:color="auto"/>
                    <w:left w:val="none" w:sz="0" w:space="0" w:color="auto"/>
                    <w:bottom w:val="none" w:sz="0" w:space="0" w:color="auto"/>
                    <w:right w:val="none" w:sz="0" w:space="0" w:color="auto"/>
                  </w:divBdr>
                </w:div>
                <w:div w:id="1541555927">
                  <w:marLeft w:val="0"/>
                  <w:marRight w:val="0"/>
                  <w:marTop w:val="0"/>
                  <w:marBottom w:val="0"/>
                  <w:divBdr>
                    <w:top w:val="none" w:sz="0" w:space="0" w:color="auto"/>
                    <w:left w:val="none" w:sz="0" w:space="0" w:color="auto"/>
                    <w:bottom w:val="none" w:sz="0" w:space="0" w:color="auto"/>
                    <w:right w:val="none" w:sz="0" w:space="0" w:color="auto"/>
                  </w:divBdr>
                </w:div>
                <w:div w:id="1281497564">
                  <w:marLeft w:val="0"/>
                  <w:marRight w:val="0"/>
                  <w:marTop w:val="0"/>
                  <w:marBottom w:val="0"/>
                  <w:divBdr>
                    <w:top w:val="none" w:sz="0" w:space="0" w:color="auto"/>
                    <w:left w:val="none" w:sz="0" w:space="0" w:color="auto"/>
                    <w:bottom w:val="none" w:sz="0" w:space="0" w:color="auto"/>
                    <w:right w:val="none" w:sz="0" w:space="0" w:color="auto"/>
                  </w:divBdr>
                </w:div>
                <w:div w:id="299649769">
                  <w:marLeft w:val="0"/>
                  <w:marRight w:val="0"/>
                  <w:marTop w:val="0"/>
                  <w:marBottom w:val="0"/>
                  <w:divBdr>
                    <w:top w:val="none" w:sz="0" w:space="0" w:color="auto"/>
                    <w:left w:val="none" w:sz="0" w:space="0" w:color="auto"/>
                    <w:bottom w:val="none" w:sz="0" w:space="0" w:color="auto"/>
                    <w:right w:val="none" w:sz="0" w:space="0" w:color="auto"/>
                  </w:divBdr>
                </w:div>
                <w:div w:id="1968242993">
                  <w:marLeft w:val="0"/>
                  <w:marRight w:val="0"/>
                  <w:marTop w:val="0"/>
                  <w:marBottom w:val="0"/>
                  <w:divBdr>
                    <w:top w:val="none" w:sz="0" w:space="0" w:color="auto"/>
                    <w:left w:val="none" w:sz="0" w:space="0" w:color="auto"/>
                    <w:bottom w:val="none" w:sz="0" w:space="0" w:color="auto"/>
                    <w:right w:val="none" w:sz="0" w:space="0" w:color="auto"/>
                  </w:divBdr>
                </w:div>
                <w:div w:id="847791034">
                  <w:marLeft w:val="0"/>
                  <w:marRight w:val="0"/>
                  <w:marTop w:val="0"/>
                  <w:marBottom w:val="0"/>
                  <w:divBdr>
                    <w:top w:val="none" w:sz="0" w:space="0" w:color="auto"/>
                    <w:left w:val="none" w:sz="0" w:space="0" w:color="auto"/>
                    <w:bottom w:val="none" w:sz="0" w:space="0" w:color="auto"/>
                    <w:right w:val="none" w:sz="0" w:space="0" w:color="auto"/>
                  </w:divBdr>
                </w:div>
                <w:div w:id="1605384238">
                  <w:marLeft w:val="0"/>
                  <w:marRight w:val="0"/>
                  <w:marTop w:val="0"/>
                  <w:marBottom w:val="0"/>
                  <w:divBdr>
                    <w:top w:val="none" w:sz="0" w:space="0" w:color="auto"/>
                    <w:left w:val="none" w:sz="0" w:space="0" w:color="auto"/>
                    <w:bottom w:val="none" w:sz="0" w:space="0" w:color="auto"/>
                    <w:right w:val="none" w:sz="0" w:space="0" w:color="auto"/>
                  </w:divBdr>
                </w:div>
                <w:div w:id="1149516673">
                  <w:marLeft w:val="0"/>
                  <w:marRight w:val="0"/>
                  <w:marTop w:val="0"/>
                  <w:marBottom w:val="0"/>
                  <w:divBdr>
                    <w:top w:val="none" w:sz="0" w:space="0" w:color="auto"/>
                    <w:left w:val="none" w:sz="0" w:space="0" w:color="auto"/>
                    <w:bottom w:val="none" w:sz="0" w:space="0" w:color="auto"/>
                    <w:right w:val="none" w:sz="0" w:space="0" w:color="auto"/>
                  </w:divBdr>
                </w:div>
                <w:div w:id="1399086412">
                  <w:marLeft w:val="0"/>
                  <w:marRight w:val="0"/>
                  <w:marTop w:val="0"/>
                  <w:marBottom w:val="0"/>
                  <w:divBdr>
                    <w:top w:val="none" w:sz="0" w:space="0" w:color="auto"/>
                    <w:left w:val="none" w:sz="0" w:space="0" w:color="auto"/>
                    <w:bottom w:val="none" w:sz="0" w:space="0" w:color="auto"/>
                    <w:right w:val="none" w:sz="0" w:space="0" w:color="auto"/>
                  </w:divBdr>
                </w:div>
                <w:div w:id="1464806068">
                  <w:marLeft w:val="0"/>
                  <w:marRight w:val="0"/>
                  <w:marTop w:val="0"/>
                  <w:marBottom w:val="0"/>
                  <w:divBdr>
                    <w:top w:val="none" w:sz="0" w:space="0" w:color="auto"/>
                    <w:left w:val="none" w:sz="0" w:space="0" w:color="auto"/>
                    <w:bottom w:val="none" w:sz="0" w:space="0" w:color="auto"/>
                    <w:right w:val="none" w:sz="0" w:space="0" w:color="auto"/>
                  </w:divBdr>
                </w:div>
                <w:div w:id="1564755111">
                  <w:marLeft w:val="0"/>
                  <w:marRight w:val="0"/>
                  <w:marTop w:val="0"/>
                  <w:marBottom w:val="0"/>
                  <w:divBdr>
                    <w:top w:val="none" w:sz="0" w:space="0" w:color="auto"/>
                    <w:left w:val="none" w:sz="0" w:space="0" w:color="auto"/>
                    <w:bottom w:val="none" w:sz="0" w:space="0" w:color="auto"/>
                    <w:right w:val="none" w:sz="0" w:space="0" w:color="auto"/>
                  </w:divBdr>
                </w:div>
                <w:div w:id="1530795161">
                  <w:marLeft w:val="0"/>
                  <w:marRight w:val="0"/>
                  <w:marTop w:val="0"/>
                  <w:marBottom w:val="0"/>
                  <w:divBdr>
                    <w:top w:val="none" w:sz="0" w:space="0" w:color="auto"/>
                    <w:left w:val="none" w:sz="0" w:space="0" w:color="auto"/>
                    <w:bottom w:val="none" w:sz="0" w:space="0" w:color="auto"/>
                    <w:right w:val="none" w:sz="0" w:space="0" w:color="auto"/>
                  </w:divBdr>
                </w:div>
                <w:div w:id="876822047">
                  <w:marLeft w:val="0"/>
                  <w:marRight w:val="0"/>
                  <w:marTop w:val="0"/>
                  <w:marBottom w:val="0"/>
                  <w:divBdr>
                    <w:top w:val="none" w:sz="0" w:space="0" w:color="auto"/>
                    <w:left w:val="none" w:sz="0" w:space="0" w:color="auto"/>
                    <w:bottom w:val="none" w:sz="0" w:space="0" w:color="auto"/>
                    <w:right w:val="none" w:sz="0" w:space="0" w:color="auto"/>
                  </w:divBdr>
                </w:div>
                <w:div w:id="1324549888">
                  <w:marLeft w:val="0"/>
                  <w:marRight w:val="0"/>
                  <w:marTop w:val="0"/>
                  <w:marBottom w:val="0"/>
                  <w:divBdr>
                    <w:top w:val="none" w:sz="0" w:space="0" w:color="auto"/>
                    <w:left w:val="none" w:sz="0" w:space="0" w:color="auto"/>
                    <w:bottom w:val="none" w:sz="0" w:space="0" w:color="auto"/>
                    <w:right w:val="none" w:sz="0" w:space="0" w:color="auto"/>
                  </w:divBdr>
                </w:div>
                <w:div w:id="459761276">
                  <w:marLeft w:val="0"/>
                  <w:marRight w:val="0"/>
                  <w:marTop w:val="0"/>
                  <w:marBottom w:val="0"/>
                  <w:divBdr>
                    <w:top w:val="none" w:sz="0" w:space="0" w:color="auto"/>
                    <w:left w:val="none" w:sz="0" w:space="0" w:color="auto"/>
                    <w:bottom w:val="none" w:sz="0" w:space="0" w:color="auto"/>
                    <w:right w:val="none" w:sz="0" w:space="0" w:color="auto"/>
                  </w:divBdr>
                </w:div>
                <w:div w:id="1100028824">
                  <w:marLeft w:val="0"/>
                  <w:marRight w:val="0"/>
                  <w:marTop w:val="0"/>
                  <w:marBottom w:val="0"/>
                  <w:divBdr>
                    <w:top w:val="none" w:sz="0" w:space="0" w:color="auto"/>
                    <w:left w:val="none" w:sz="0" w:space="0" w:color="auto"/>
                    <w:bottom w:val="none" w:sz="0" w:space="0" w:color="auto"/>
                    <w:right w:val="none" w:sz="0" w:space="0" w:color="auto"/>
                  </w:divBdr>
                </w:div>
                <w:div w:id="723871752">
                  <w:marLeft w:val="0"/>
                  <w:marRight w:val="0"/>
                  <w:marTop w:val="0"/>
                  <w:marBottom w:val="0"/>
                  <w:divBdr>
                    <w:top w:val="none" w:sz="0" w:space="0" w:color="auto"/>
                    <w:left w:val="none" w:sz="0" w:space="0" w:color="auto"/>
                    <w:bottom w:val="none" w:sz="0" w:space="0" w:color="auto"/>
                    <w:right w:val="none" w:sz="0" w:space="0" w:color="auto"/>
                  </w:divBdr>
                </w:div>
                <w:div w:id="316614677">
                  <w:marLeft w:val="0"/>
                  <w:marRight w:val="0"/>
                  <w:marTop w:val="0"/>
                  <w:marBottom w:val="0"/>
                  <w:divBdr>
                    <w:top w:val="none" w:sz="0" w:space="0" w:color="auto"/>
                    <w:left w:val="none" w:sz="0" w:space="0" w:color="auto"/>
                    <w:bottom w:val="none" w:sz="0" w:space="0" w:color="auto"/>
                    <w:right w:val="none" w:sz="0" w:space="0" w:color="auto"/>
                  </w:divBdr>
                </w:div>
                <w:div w:id="780800789">
                  <w:marLeft w:val="0"/>
                  <w:marRight w:val="0"/>
                  <w:marTop w:val="0"/>
                  <w:marBottom w:val="0"/>
                  <w:divBdr>
                    <w:top w:val="none" w:sz="0" w:space="0" w:color="auto"/>
                    <w:left w:val="none" w:sz="0" w:space="0" w:color="auto"/>
                    <w:bottom w:val="none" w:sz="0" w:space="0" w:color="auto"/>
                    <w:right w:val="none" w:sz="0" w:space="0" w:color="auto"/>
                  </w:divBdr>
                </w:div>
                <w:div w:id="716050976">
                  <w:marLeft w:val="0"/>
                  <w:marRight w:val="0"/>
                  <w:marTop w:val="0"/>
                  <w:marBottom w:val="0"/>
                  <w:divBdr>
                    <w:top w:val="none" w:sz="0" w:space="0" w:color="auto"/>
                    <w:left w:val="none" w:sz="0" w:space="0" w:color="auto"/>
                    <w:bottom w:val="none" w:sz="0" w:space="0" w:color="auto"/>
                    <w:right w:val="none" w:sz="0" w:space="0" w:color="auto"/>
                  </w:divBdr>
                </w:div>
                <w:div w:id="1423725518">
                  <w:marLeft w:val="0"/>
                  <w:marRight w:val="0"/>
                  <w:marTop w:val="0"/>
                  <w:marBottom w:val="0"/>
                  <w:divBdr>
                    <w:top w:val="none" w:sz="0" w:space="0" w:color="auto"/>
                    <w:left w:val="none" w:sz="0" w:space="0" w:color="auto"/>
                    <w:bottom w:val="none" w:sz="0" w:space="0" w:color="auto"/>
                    <w:right w:val="none" w:sz="0" w:space="0" w:color="auto"/>
                  </w:divBdr>
                </w:div>
                <w:div w:id="673143553">
                  <w:marLeft w:val="0"/>
                  <w:marRight w:val="0"/>
                  <w:marTop w:val="0"/>
                  <w:marBottom w:val="0"/>
                  <w:divBdr>
                    <w:top w:val="none" w:sz="0" w:space="0" w:color="auto"/>
                    <w:left w:val="none" w:sz="0" w:space="0" w:color="auto"/>
                    <w:bottom w:val="none" w:sz="0" w:space="0" w:color="auto"/>
                    <w:right w:val="none" w:sz="0" w:space="0" w:color="auto"/>
                  </w:divBdr>
                </w:div>
                <w:div w:id="1657100371">
                  <w:marLeft w:val="0"/>
                  <w:marRight w:val="0"/>
                  <w:marTop w:val="0"/>
                  <w:marBottom w:val="0"/>
                  <w:divBdr>
                    <w:top w:val="none" w:sz="0" w:space="0" w:color="auto"/>
                    <w:left w:val="none" w:sz="0" w:space="0" w:color="auto"/>
                    <w:bottom w:val="none" w:sz="0" w:space="0" w:color="auto"/>
                    <w:right w:val="none" w:sz="0" w:space="0" w:color="auto"/>
                  </w:divBdr>
                </w:div>
                <w:div w:id="2088110485">
                  <w:marLeft w:val="0"/>
                  <w:marRight w:val="0"/>
                  <w:marTop w:val="0"/>
                  <w:marBottom w:val="0"/>
                  <w:divBdr>
                    <w:top w:val="none" w:sz="0" w:space="0" w:color="auto"/>
                    <w:left w:val="none" w:sz="0" w:space="0" w:color="auto"/>
                    <w:bottom w:val="none" w:sz="0" w:space="0" w:color="auto"/>
                    <w:right w:val="none" w:sz="0" w:space="0" w:color="auto"/>
                  </w:divBdr>
                </w:div>
                <w:div w:id="300382658">
                  <w:marLeft w:val="0"/>
                  <w:marRight w:val="0"/>
                  <w:marTop w:val="0"/>
                  <w:marBottom w:val="0"/>
                  <w:divBdr>
                    <w:top w:val="none" w:sz="0" w:space="0" w:color="auto"/>
                    <w:left w:val="none" w:sz="0" w:space="0" w:color="auto"/>
                    <w:bottom w:val="none" w:sz="0" w:space="0" w:color="auto"/>
                    <w:right w:val="none" w:sz="0" w:space="0" w:color="auto"/>
                  </w:divBdr>
                </w:div>
                <w:div w:id="1114254766">
                  <w:marLeft w:val="0"/>
                  <w:marRight w:val="0"/>
                  <w:marTop w:val="0"/>
                  <w:marBottom w:val="0"/>
                  <w:divBdr>
                    <w:top w:val="none" w:sz="0" w:space="0" w:color="auto"/>
                    <w:left w:val="none" w:sz="0" w:space="0" w:color="auto"/>
                    <w:bottom w:val="none" w:sz="0" w:space="0" w:color="auto"/>
                    <w:right w:val="none" w:sz="0" w:space="0" w:color="auto"/>
                  </w:divBdr>
                </w:div>
                <w:div w:id="204487361">
                  <w:marLeft w:val="0"/>
                  <w:marRight w:val="0"/>
                  <w:marTop w:val="0"/>
                  <w:marBottom w:val="0"/>
                  <w:divBdr>
                    <w:top w:val="none" w:sz="0" w:space="0" w:color="auto"/>
                    <w:left w:val="none" w:sz="0" w:space="0" w:color="auto"/>
                    <w:bottom w:val="none" w:sz="0" w:space="0" w:color="auto"/>
                    <w:right w:val="none" w:sz="0" w:space="0" w:color="auto"/>
                  </w:divBdr>
                </w:div>
                <w:div w:id="220099968">
                  <w:marLeft w:val="0"/>
                  <w:marRight w:val="0"/>
                  <w:marTop w:val="0"/>
                  <w:marBottom w:val="0"/>
                  <w:divBdr>
                    <w:top w:val="none" w:sz="0" w:space="0" w:color="auto"/>
                    <w:left w:val="none" w:sz="0" w:space="0" w:color="auto"/>
                    <w:bottom w:val="none" w:sz="0" w:space="0" w:color="auto"/>
                    <w:right w:val="none" w:sz="0" w:space="0" w:color="auto"/>
                  </w:divBdr>
                </w:div>
                <w:div w:id="1349139061">
                  <w:marLeft w:val="0"/>
                  <w:marRight w:val="0"/>
                  <w:marTop w:val="0"/>
                  <w:marBottom w:val="0"/>
                  <w:divBdr>
                    <w:top w:val="none" w:sz="0" w:space="0" w:color="auto"/>
                    <w:left w:val="none" w:sz="0" w:space="0" w:color="auto"/>
                    <w:bottom w:val="none" w:sz="0" w:space="0" w:color="auto"/>
                    <w:right w:val="none" w:sz="0" w:space="0" w:color="auto"/>
                  </w:divBdr>
                </w:div>
                <w:div w:id="736897352">
                  <w:marLeft w:val="0"/>
                  <w:marRight w:val="0"/>
                  <w:marTop w:val="0"/>
                  <w:marBottom w:val="0"/>
                  <w:divBdr>
                    <w:top w:val="none" w:sz="0" w:space="0" w:color="auto"/>
                    <w:left w:val="none" w:sz="0" w:space="0" w:color="auto"/>
                    <w:bottom w:val="none" w:sz="0" w:space="0" w:color="auto"/>
                    <w:right w:val="none" w:sz="0" w:space="0" w:color="auto"/>
                  </w:divBdr>
                </w:div>
                <w:div w:id="1087385340">
                  <w:marLeft w:val="0"/>
                  <w:marRight w:val="0"/>
                  <w:marTop w:val="0"/>
                  <w:marBottom w:val="0"/>
                  <w:divBdr>
                    <w:top w:val="none" w:sz="0" w:space="0" w:color="auto"/>
                    <w:left w:val="none" w:sz="0" w:space="0" w:color="auto"/>
                    <w:bottom w:val="none" w:sz="0" w:space="0" w:color="auto"/>
                    <w:right w:val="none" w:sz="0" w:space="0" w:color="auto"/>
                  </w:divBdr>
                </w:div>
                <w:div w:id="468013859">
                  <w:marLeft w:val="0"/>
                  <w:marRight w:val="0"/>
                  <w:marTop w:val="0"/>
                  <w:marBottom w:val="0"/>
                  <w:divBdr>
                    <w:top w:val="none" w:sz="0" w:space="0" w:color="auto"/>
                    <w:left w:val="none" w:sz="0" w:space="0" w:color="auto"/>
                    <w:bottom w:val="none" w:sz="0" w:space="0" w:color="auto"/>
                    <w:right w:val="none" w:sz="0" w:space="0" w:color="auto"/>
                  </w:divBdr>
                </w:div>
                <w:div w:id="336857029">
                  <w:marLeft w:val="0"/>
                  <w:marRight w:val="0"/>
                  <w:marTop w:val="0"/>
                  <w:marBottom w:val="0"/>
                  <w:divBdr>
                    <w:top w:val="none" w:sz="0" w:space="0" w:color="auto"/>
                    <w:left w:val="none" w:sz="0" w:space="0" w:color="auto"/>
                    <w:bottom w:val="none" w:sz="0" w:space="0" w:color="auto"/>
                    <w:right w:val="none" w:sz="0" w:space="0" w:color="auto"/>
                  </w:divBdr>
                </w:div>
                <w:div w:id="282615504">
                  <w:marLeft w:val="0"/>
                  <w:marRight w:val="0"/>
                  <w:marTop w:val="0"/>
                  <w:marBottom w:val="0"/>
                  <w:divBdr>
                    <w:top w:val="none" w:sz="0" w:space="0" w:color="auto"/>
                    <w:left w:val="none" w:sz="0" w:space="0" w:color="auto"/>
                    <w:bottom w:val="none" w:sz="0" w:space="0" w:color="auto"/>
                    <w:right w:val="none" w:sz="0" w:space="0" w:color="auto"/>
                  </w:divBdr>
                </w:div>
                <w:div w:id="1984193630">
                  <w:marLeft w:val="0"/>
                  <w:marRight w:val="0"/>
                  <w:marTop w:val="0"/>
                  <w:marBottom w:val="0"/>
                  <w:divBdr>
                    <w:top w:val="none" w:sz="0" w:space="0" w:color="auto"/>
                    <w:left w:val="none" w:sz="0" w:space="0" w:color="auto"/>
                    <w:bottom w:val="none" w:sz="0" w:space="0" w:color="auto"/>
                    <w:right w:val="none" w:sz="0" w:space="0" w:color="auto"/>
                  </w:divBdr>
                </w:div>
                <w:div w:id="355159475">
                  <w:marLeft w:val="0"/>
                  <w:marRight w:val="0"/>
                  <w:marTop w:val="0"/>
                  <w:marBottom w:val="0"/>
                  <w:divBdr>
                    <w:top w:val="none" w:sz="0" w:space="0" w:color="auto"/>
                    <w:left w:val="none" w:sz="0" w:space="0" w:color="auto"/>
                    <w:bottom w:val="none" w:sz="0" w:space="0" w:color="auto"/>
                    <w:right w:val="none" w:sz="0" w:space="0" w:color="auto"/>
                  </w:divBdr>
                </w:div>
                <w:div w:id="1924335912">
                  <w:marLeft w:val="0"/>
                  <w:marRight w:val="0"/>
                  <w:marTop w:val="0"/>
                  <w:marBottom w:val="0"/>
                  <w:divBdr>
                    <w:top w:val="none" w:sz="0" w:space="0" w:color="auto"/>
                    <w:left w:val="none" w:sz="0" w:space="0" w:color="auto"/>
                    <w:bottom w:val="none" w:sz="0" w:space="0" w:color="auto"/>
                    <w:right w:val="none" w:sz="0" w:space="0" w:color="auto"/>
                  </w:divBdr>
                </w:div>
                <w:div w:id="1148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293">
          <w:marLeft w:val="0"/>
          <w:marRight w:val="0"/>
          <w:marTop w:val="0"/>
          <w:marBottom w:val="0"/>
          <w:divBdr>
            <w:top w:val="none" w:sz="0" w:space="0" w:color="auto"/>
            <w:left w:val="none" w:sz="0" w:space="0" w:color="auto"/>
            <w:bottom w:val="none" w:sz="0" w:space="0" w:color="auto"/>
            <w:right w:val="none" w:sz="0" w:space="0" w:color="auto"/>
          </w:divBdr>
          <w:divsChild>
            <w:div w:id="276908497">
              <w:marLeft w:val="0"/>
              <w:marRight w:val="0"/>
              <w:marTop w:val="0"/>
              <w:marBottom w:val="0"/>
              <w:divBdr>
                <w:top w:val="none" w:sz="0" w:space="0" w:color="auto"/>
                <w:left w:val="none" w:sz="0" w:space="0" w:color="auto"/>
                <w:bottom w:val="none" w:sz="0" w:space="0" w:color="auto"/>
                <w:right w:val="none" w:sz="0" w:space="0" w:color="auto"/>
              </w:divBdr>
            </w:div>
            <w:div w:id="134838278">
              <w:marLeft w:val="0"/>
              <w:marRight w:val="0"/>
              <w:marTop w:val="0"/>
              <w:marBottom w:val="0"/>
              <w:divBdr>
                <w:top w:val="none" w:sz="0" w:space="0" w:color="auto"/>
                <w:left w:val="none" w:sz="0" w:space="0" w:color="auto"/>
                <w:bottom w:val="none" w:sz="0" w:space="0" w:color="auto"/>
                <w:right w:val="none" w:sz="0" w:space="0" w:color="auto"/>
              </w:divBdr>
            </w:div>
            <w:div w:id="935478414">
              <w:marLeft w:val="0"/>
              <w:marRight w:val="0"/>
              <w:marTop w:val="0"/>
              <w:marBottom w:val="0"/>
              <w:divBdr>
                <w:top w:val="none" w:sz="0" w:space="0" w:color="auto"/>
                <w:left w:val="none" w:sz="0" w:space="0" w:color="auto"/>
                <w:bottom w:val="none" w:sz="0" w:space="0" w:color="auto"/>
                <w:right w:val="none" w:sz="0" w:space="0" w:color="auto"/>
              </w:divBdr>
            </w:div>
            <w:div w:id="105347481">
              <w:marLeft w:val="0"/>
              <w:marRight w:val="0"/>
              <w:marTop w:val="0"/>
              <w:marBottom w:val="0"/>
              <w:divBdr>
                <w:top w:val="none" w:sz="0" w:space="0" w:color="auto"/>
                <w:left w:val="none" w:sz="0" w:space="0" w:color="auto"/>
                <w:bottom w:val="none" w:sz="0" w:space="0" w:color="auto"/>
                <w:right w:val="none" w:sz="0" w:space="0" w:color="auto"/>
              </w:divBdr>
            </w:div>
            <w:div w:id="45496399">
              <w:marLeft w:val="0"/>
              <w:marRight w:val="0"/>
              <w:marTop w:val="0"/>
              <w:marBottom w:val="0"/>
              <w:divBdr>
                <w:top w:val="none" w:sz="0" w:space="0" w:color="auto"/>
                <w:left w:val="none" w:sz="0" w:space="0" w:color="auto"/>
                <w:bottom w:val="none" w:sz="0" w:space="0" w:color="auto"/>
                <w:right w:val="none" w:sz="0" w:space="0" w:color="auto"/>
              </w:divBdr>
            </w:div>
            <w:div w:id="1161895676">
              <w:marLeft w:val="0"/>
              <w:marRight w:val="0"/>
              <w:marTop w:val="0"/>
              <w:marBottom w:val="0"/>
              <w:divBdr>
                <w:top w:val="none" w:sz="0" w:space="0" w:color="auto"/>
                <w:left w:val="none" w:sz="0" w:space="0" w:color="auto"/>
                <w:bottom w:val="none" w:sz="0" w:space="0" w:color="auto"/>
                <w:right w:val="none" w:sz="0" w:space="0" w:color="auto"/>
              </w:divBdr>
            </w:div>
            <w:div w:id="1182662799">
              <w:marLeft w:val="0"/>
              <w:marRight w:val="0"/>
              <w:marTop w:val="0"/>
              <w:marBottom w:val="0"/>
              <w:divBdr>
                <w:top w:val="none" w:sz="0" w:space="0" w:color="auto"/>
                <w:left w:val="none" w:sz="0" w:space="0" w:color="auto"/>
                <w:bottom w:val="none" w:sz="0" w:space="0" w:color="auto"/>
                <w:right w:val="none" w:sz="0" w:space="0" w:color="auto"/>
              </w:divBdr>
            </w:div>
            <w:div w:id="1994216785">
              <w:marLeft w:val="0"/>
              <w:marRight w:val="0"/>
              <w:marTop w:val="0"/>
              <w:marBottom w:val="0"/>
              <w:divBdr>
                <w:top w:val="none" w:sz="0" w:space="0" w:color="auto"/>
                <w:left w:val="none" w:sz="0" w:space="0" w:color="auto"/>
                <w:bottom w:val="none" w:sz="0" w:space="0" w:color="auto"/>
                <w:right w:val="none" w:sz="0" w:space="0" w:color="auto"/>
              </w:divBdr>
            </w:div>
            <w:div w:id="766540630">
              <w:marLeft w:val="0"/>
              <w:marRight w:val="0"/>
              <w:marTop w:val="0"/>
              <w:marBottom w:val="0"/>
              <w:divBdr>
                <w:top w:val="none" w:sz="0" w:space="0" w:color="auto"/>
                <w:left w:val="none" w:sz="0" w:space="0" w:color="auto"/>
                <w:bottom w:val="none" w:sz="0" w:space="0" w:color="auto"/>
                <w:right w:val="none" w:sz="0" w:space="0" w:color="auto"/>
              </w:divBdr>
            </w:div>
            <w:div w:id="1352950513">
              <w:marLeft w:val="0"/>
              <w:marRight w:val="0"/>
              <w:marTop w:val="0"/>
              <w:marBottom w:val="0"/>
              <w:divBdr>
                <w:top w:val="none" w:sz="0" w:space="0" w:color="auto"/>
                <w:left w:val="none" w:sz="0" w:space="0" w:color="auto"/>
                <w:bottom w:val="none" w:sz="0" w:space="0" w:color="auto"/>
                <w:right w:val="none" w:sz="0" w:space="0" w:color="auto"/>
              </w:divBdr>
            </w:div>
            <w:div w:id="1673950988">
              <w:marLeft w:val="0"/>
              <w:marRight w:val="0"/>
              <w:marTop w:val="0"/>
              <w:marBottom w:val="0"/>
              <w:divBdr>
                <w:top w:val="none" w:sz="0" w:space="0" w:color="auto"/>
                <w:left w:val="none" w:sz="0" w:space="0" w:color="auto"/>
                <w:bottom w:val="none" w:sz="0" w:space="0" w:color="auto"/>
                <w:right w:val="none" w:sz="0" w:space="0" w:color="auto"/>
              </w:divBdr>
            </w:div>
            <w:div w:id="1024550698">
              <w:marLeft w:val="0"/>
              <w:marRight w:val="0"/>
              <w:marTop w:val="0"/>
              <w:marBottom w:val="0"/>
              <w:divBdr>
                <w:top w:val="none" w:sz="0" w:space="0" w:color="auto"/>
                <w:left w:val="none" w:sz="0" w:space="0" w:color="auto"/>
                <w:bottom w:val="none" w:sz="0" w:space="0" w:color="auto"/>
                <w:right w:val="none" w:sz="0" w:space="0" w:color="auto"/>
              </w:divBdr>
            </w:div>
            <w:div w:id="1533880921">
              <w:marLeft w:val="0"/>
              <w:marRight w:val="0"/>
              <w:marTop w:val="0"/>
              <w:marBottom w:val="0"/>
              <w:divBdr>
                <w:top w:val="none" w:sz="0" w:space="0" w:color="auto"/>
                <w:left w:val="none" w:sz="0" w:space="0" w:color="auto"/>
                <w:bottom w:val="none" w:sz="0" w:space="0" w:color="auto"/>
                <w:right w:val="none" w:sz="0" w:space="0" w:color="auto"/>
              </w:divBdr>
            </w:div>
            <w:div w:id="854921288">
              <w:marLeft w:val="0"/>
              <w:marRight w:val="0"/>
              <w:marTop w:val="0"/>
              <w:marBottom w:val="0"/>
              <w:divBdr>
                <w:top w:val="none" w:sz="0" w:space="0" w:color="auto"/>
                <w:left w:val="none" w:sz="0" w:space="0" w:color="auto"/>
                <w:bottom w:val="none" w:sz="0" w:space="0" w:color="auto"/>
                <w:right w:val="none" w:sz="0" w:space="0" w:color="auto"/>
              </w:divBdr>
            </w:div>
            <w:div w:id="385178218">
              <w:marLeft w:val="0"/>
              <w:marRight w:val="0"/>
              <w:marTop w:val="0"/>
              <w:marBottom w:val="0"/>
              <w:divBdr>
                <w:top w:val="none" w:sz="0" w:space="0" w:color="auto"/>
                <w:left w:val="none" w:sz="0" w:space="0" w:color="auto"/>
                <w:bottom w:val="none" w:sz="0" w:space="0" w:color="auto"/>
                <w:right w:val="none" w:sz="0" w:space="0" w:color="auto"/>
              </w:divBdr>
            </w:div>
            <w:div w:id="1042094822">
              <w:marLeft w:val="0"/>
              <w:marRight w:val="0"/>
              <w:marTop w:val="0"/>
              <w:marBottom w:val="0"/>
              <w:divBdr>
                <w:top w:val="none" w:sz="0" w:space="0" w:color="auto"/>
                <w:left w:val="none" w:sz="0" w:space="0" w:color="auto"/>
                <w:bottom w:val="none" w:sz="0" w:space="0" w:color="auto"/>
                <w:right w:val="none" w:sz="0" w:space="0" w:color="auto"/>
              </w:divBdr>
            </w:div>
            <w:div w:id="32581289">
              <w:marLeft w:val="0"/>
              <w:marRight w:val="0"/>
              <w:marTop w:val="0"/>
              <w:marBottom w:val="0"/>
              <w:divBdr>
                <w:top w:val="none" w:sz="0" w:space="0" w:color="auto"/>
                <w:left w:val="none" w:sz="0" w:space="0" w:color="auto"/>
                <w:bottom w:val="none" w:sz="0" w:space="0" w:color="auto"/>
                <w:right w:val="none" w:sz="0" w:space="0" w:color="auto"/>
              </w:divBdr>
            </w:div>
            <w:div w:id="756170464">
              <w:marLeft w:val="0"/>
              <w:marRight w:val="0"/>
              <w:marTop w:val="0"/>
              <w:marBottom w:val="0"/>
              <w:divBdr>
                <w:top w:val="none" w:sz="0" w:space="0" w:color="auto"/>
                <w:left w:val="none" w:sz="0" w:space="0" w:color="auto"/>
                <w:bottom w:val="none" w:sz="0" w:space="0" w:color="auto"/>
                <w:right w:val="none" w:sz="0" w:space="0" w:color="auto"/>
              </w:divBdr>
            </w:div>
            <w:div w:id="525950448">
              <w:marLeft w:val="0"/>
              <w:marRight w:val="0"/>
              <w:marTop w:val="0"/>
              <w:marBottom w:val="0"/>
              <w:divBdr>
                <w:top w:val="none" w:sz="0" w:space="0" w:color="auto"/>
                <w:left w:val="none" w:sz="0" w:space="0" w:color="auto"/>
                <w:bottom w:val="none" w:sz="0" w:space="0" w:color="auto"/>
                <w:right w:val="none" w:sz="0" w:space="0" w:color="auto"/>
              </w:divBdr>
            </w:div>
            <w:div w:id="1372682150">
              <w:marLeft w:val="0"/>
              <w:marRight w:val="0"/>
              <w:marTop w:val="0"/>
              <w:marBottom w:val="0"/>
              <w:divBdr>
                <w:top w:val="none" w:sz="0" w:space="0" w:color="auto"/>
                <w:left w:val="none" w:sz="0" w:space="0" w:color="auto"/>
                <w:bottom w:val="none" w:sz="0" w:space="0" w:color="auto"/>
                <w:right w:val="none" w:sz="0" w:space="0" w:color="auto"/>
              </w:divBdr>
            </w:div>
            <w:div w:id="1155531745">
              <w:marLeft w:val="0"/>
              <w:marRight w:val="0"/>
              <w:marTop w:val="0"/>
              <w:marBottom w:val="0"/>
              <w:divBdr>
                <w:top w:val="none" w:sz="0" w:space="0" w:color="auto"/>
                <w:left w:val="none" w:sz="0" w:space="0" w:color="auto"/>
                <w:bottom w:val="none" w:sz="0" w:space="0" w:color="auto"/>
                <w:right w:val="none" w:sz="0" w:space="0" w:color="auto"/>
              </w:divBdr>
            </w:div>
            <w:div w:id="1288004689">
              <w:marLeft w:val="0"/>
              <w:marRight w:val="0"/>
              <w:marTop w:val="0"/>
              <w:marBottom w:val="0"/>
              <w:divBdr>
                <w:top w:val="none" w:sz="0" w:space="0" w:color="auto"/>
                <w:left w:val="none" w:sz="0" w:space="0" w:color="auto"/>
                <w:bottom w:val="none" w:sz="0" w:space="0" w:color="auto"/>
                <w:right w:val="none" w:sz="0" w:space="0" w:color="auto"/>
              </w:divBdr>
            </w:div>
            <w:div w:id="387807567">
              <w:marLeft w:val="0"/>
              <w:marRight w:val="0"/>
              <w:marTop w:val="0"/>
              <w:marBottom w:val="0"/>
              <w:divBdr>
                <w:top w:val="none" w:sz="0" w:space="0" w:color="auto"/>
                <w:left w:val="none" w:sz="0" w:space="0" w:color="auto"/>
                <w:bottom w:val="none" w:sz="0" w:space="0" w:color="auto"/>
                <w:right w:val="none" w:sz="0" w:space="0" w:color="auto"/>
              </w:divBdr>
            </w:div>
            <w:div w:id="2083748124">
              <w:marLeft w:val="0"/>
              <w:marRight w:val="0"/>
              <w:marTop w:val="0"/>
              <w:marBottom w:val="0"/>
              <w:divBdr>
                <w:top w:val="none" w:sz="0" w:space="0" w:color="auto"/>
                <w:left w:val="none" w:sz="0" w:space="0" w:color="auto"/>
                <w:bottom w:val="none" w:sz="0" w:space="0" w:color="auto"/>
                <w:right w:val="none" w:sz="0" w:space="0" w:color="auto"/>
              </w:divBdr>
            </w:div>
            <w:div w:id="1432163363">
              <w:marLeft w:val="0"/>
              <w:marRight w:val="0"/>
              <w:marTop w:val="0"/>
              <w:marBottom w:val="0"/>
              <w:divBdr>
                <w:top w:val="none" w:sz="0" w:space="0" w:color="auto"/>
                <w:left w:val="none" w:sz="0" w:space="0" w:color="auto"/>
                <w:bottom w:val="none" w:sz="0" w:space="0" w:color="auto"/>
                <w:right w:val="none" w:sz="0" w:space="0" w:color="auto"/>
              </w:divBdr>
            </w:div>
            <w:div w:id="128019834">
              <w:marLeft w:val="0"/>
              <w:marRight w:val="0"/>
              <w:marTop w:val="0"/>
              <w:marBottom w:val="0"/>
              <w:divBdr>
                <w:top w:val="none" w:sz="0" w:space="0" w:color="auto"/>
                <w:left w:val="none" w:sz="0" w:space="0" w:color="auto"/>
                <w:bottom w:val="none" w:sz="0" w:space="0" w:color="auto"/>
                <w:right w:val="none" w:sz="0" w:space="0" w:color="auto"/>
              </w:divBdr>
            </w:div>
            <w:div w:id="68775062">
              <w:marLeft w:val="0"/>
              <w:marRight w:val="0"/>
              <w:marTop w:val="0"/>
              <w:marBottom w:val="0"/>
              <w:divBdr>
                <w:top w:val="none" w:sz="0" w:space="0" w:color="auto"/>
                <w:left w:val="none" w:sz="0" w:space="0" w:color="auto"/>
                <w:bottom w:val="none" w:sz="0" w:space="0" w:color="auto"/>
                <w:right w:val="none" w:sz="0" w:space="0" w:color="auto"/>
              </w:divBdr>
            </w:div>
            <w:div w:id="1431706625">
              <w:marLeft w:val="0"/>
              <w:marRight w:val="0"/>
              <w:marTop w:val="0"/>
              <w:marBottom w:val="0"/>
              <w:divBdr>
                <w:top w:val="none" w:sz="0" w:space="0" w:color="auto"/>
                <w:left w:val="none" w:sz="0" w:space="0" w:color="auto"/>
                <w:bottom w:val="none" w:sz="0" w:space="0" w:color="auto"/>
                <w:right w:val="none" w:sz="0" w:space="0" w:color="auto"/>
              </w:divBdr>
            </w:div>
            <w:div w:id="1556045263">
              <w:marLeft w:val="0"/>
              <w:marRight w:val="0"/>
              <w:marTop w:val="0"/>
              <w:marBottom w:val="0"/>
              <w:divBdr>
                <w:top w:val="none" w:sz="0" w:space="0" w:color="auto"/>
                <w:left w:val="none" w:sz="0" w:space="0" w:color="auto"/>
                <w:bottom w:val="none" w:sz="0" w:space="0" w:color="auto"/>
                <w:right w:val="none" w:sz="0" w:space="0" w:color="auto"/>
              </w:divBdr>
            </w:div>
            <w:div w:id="1809937749">
              <w:marLeft w:val="0"/>
              <w:marRight w:val="0"/>
              <w:marTop w:val="0"/>
              <w:marBottom w:val="0"/>
              <w:divBdr>
                <w:top w:val="none" w:sz="0" w:space="0" w:color="auto"/>
                <w:left w:val="none" w:sz="0" w:space="0" w:color="auto"/>
                <w:bottom w:val="none" w:sz="0" w:space="0" w:color="auto"/>
                <w:right w:val="none" w:sz="0" w:space="0" w:color="auto"/>
              </w:divBdr>
            </w:div>
            <w:div w:id="2041658100">
              <w:marLeft w:val="0"/>
              <w:marRight w:val="0"/>
              <w:marTop w:val="0"/>
              <w:marBottom w:val="0"/>
              <w:divBdr>
                <w:top w:val="none" w:sz="0" w:space="0" w:color="auto"/>
                <w:left w:val="none" w:sz="0" w:space="0" w:color="auto"/>
                <w:bottom w:val="none" w:sz="0" w:space="0" w:color="auto"/>
                <w:right w:val="none" w:sz="0" w:space="0" w:color="auto"/>
              </w:divBdr>
            </w:div>
            <w:div w:id="983437435">
              <w:marLeft w:val="0"/>
              <w:marRight w:val="0"/>
              <w:marTop w:val="0"/>
              <w:marBottom w:val="0"/>
              <w:divBdr>
                <w:top w:val="none" w:sz="0" w:space="0" w:color="auto"/>
                <w:left w:val="none" w:sz="0" w:space="0" w:color="auto"/>
                <w:bottom w:val="none" w:sz="0" w:space="0" w:color="auto"/>
                <w:right w:val="none" w:sz="0" w:space="0" w:color="auto"/>
              </w:divBdr>
              <w:divsChild>
                <w:div w:id="741369886">
                  <w:marLeft w:val="0"/>
                  <w:marRight w:val="0"/>
                  <w:marTop w:val="0"/>
                  <w:marBottom w:val="0"/>
                  <w:divBdr>
                    <w:top w:val="none" w:sz="0" w:space="0" w:color="auto"/>
                    <w:left w:val="none" w:sz="0" w:space="0" w:color="auto"/>
                    <w:bottom w:val="none" w:sz="0" w:space="0" w:color="auto"/>
                    <w:right w:val="none" w:sz="0" w:space="0" w:color="auto"/>
                  </w:divBdr>
                </w:div>
                <w:div w:id="1562717110">
                  <w:marLeft w:val="0"/>
                  <w:marRight w:val="0"/>
                  <w:marTop w:val="0"/>
                  <w:marBottom w:val="0"/>
                  <w:divBdr>
                    <w:top w:val="none" w:sz="0" w:space="0" w:color="auto"/>
                    <w:left w:val="none" w:sz="0" w:space="0" w:color="auto"/>
                    <w:bottom w:val="none" w:sz="0" w:space="0" w:color="auto"/>
                    <w:right w:val="none" w:sz="0" w:space="0" w:color="auto"/>
                  </w:divBdr>
                </w:div>
                <w:div w:id="85076736">
                  <w:marLeft w:val="0"/>
                  <w:marRight w:val="0"/>
                  <w:marTop w:val="0"/>
                  <w:marBottom w:val="0"/>
                  <w:divBdr>
                    <w:top w:val="none" w:sz="0" w:space="0" w:color="auto"/>
                    <w:left w:val="none" w:sz="0" w:space="0" w:color="auto"/>
                    <w:bottom w:val="none" w:sz="0" w:space="0" w:color="auto"/>
                    <w:right w:val="none" w:sz="0" w:space="0" w:color="auto"/>
                  </w:divBdr>
                </w:div>
                <w:div w:id="929120434">
                  <w:marLeft w:val="0"/>
                  <w:marRight w:val="0"/>
                  <w:marTop w:val="0"/>
                  <w:marBottom w:val="0"/>
                  <w:divBdr>
                    <w:top w:val="none" w:sz="0" w:space="0" w:color="auto"/>
                    <w:left w:val="none" w:sz="0" w:space="0" w:color="auto"/>
                    <w:bottom w:val="none" w:sz="0" w:space="0" w:color="auto"/>
                    <w:right w:val="none" w:sz="0" w:space="0" w:color="auto"/>
                  </w:divBdr>
                </w:div>
                <w:div w:id="413013049">
                  <w:marLeft w:val="0"/>
                  <w:marRight w:val="0"/>
                  <w:marTop w:val="0"/>
                  <w:marBottom w:val="0"/>
                  <w:divBdr>
                    <w:top w:val="none" w:sz="0" w:space="0" w:color="auto"/>
                    <w:left w:val="none" w:sz="0" w:space="0" w:color="auto"/>
                    <w:bottom w:val="none" w:sz="0" w:space="0" w:color="auto"/>
                    <w:right w:val="none" w:sz="0" w:space="0" w:color="auto"/>
                  </w:divBdr>
                </w:div>
                <w:div w:id="1672291878">
                  <w:marLeft w:val="0"/>
                  <w:marRight w:val="0"/>
                  <w:marTop w:val="0"/>
                  <w:marBottom w:val="0"/>
                  <w:divBdr>
                    <w:top w:val="none" w:sz="0" w:space="0" w:color="auto"/>
                    <w:left w:val="none" w:sz="0" w:space="0" w:color="auto"/>
                    <w:bottom w:val="none" w:sz="0" w:space="0" w:color="auto"/>
                    <w:right w:val="none" w:sz="0" w:space="0" w:color="auto"/>
                  </w:divBdr>
                </w:div>
                <w:div w:id="110559456">
                  <w:marLeft w:val="0"/>
                  <w:marRight w:val="0"/>
                  <w:marTop w:val="0"/>
                  <w:marBottom w:val="0"/>
                  <w:divBdr>
                    <w:top w:val="none" w:sz="0" w:space="0" w:color="auto"/>
                    <w:left w:val="none" w:sz="0" w:space="0" w:color="auto"/>
                    <w:bottom w:val="none" w:sz="0" w:space="0" w:color="auto"/>
                    <w:right w:val="none" w:sz="0" w:space="0" w:color="auto"/>
                  </w:divBdr>
                </w:div>
                <w:div w:id="129566470">
                  <w:marLeft w:val="0"/>
                  <w:marRight w:val="0"/>
                  <w:marTop w:val="0"/>
                  <w:marBottom w:val="0"/>
                  <w:divBdr>
                    <w:top w:val="none" w:sz="0" w:space="0" w:color="auto"/>
                    <w:left w:val="none" w:sz="0" w:space="0" w:color="auto"/>
                    <w:bottom w:val="none" w:sz="0" w:space="0" w:color="auto"/>
                    <w:right w:val="none" w:sz="0" w:space="0" w:color="auto"/>
                  </w:divBdr>
                </w:div>
                <w:div w:id="221791757">
                  <w:marLeft w:val="0"/>
                  <w:marRight w:val="0"/>
                  <w:marTop w:val="0"/>
                  <w:marBottom w:val="0"/>
                  <w:divBdr>
                    <w:top w:val="none" w:sz="0" w:space="0" w:color="auto"/>
                    <w:left w:val="none" w:sz="0" w:space="0" w:color="auto"/>
                    <w:bottom w:val="none" w:sz="0" w:space="0" w:color="auto"/>
                    <w:right w:val="none" w:sz="0" w:space="0" w:color="auto"/>
                  </w:divBdr>
                </w:div>
                <w:div w:id="15426864">
                  <w:marLeft w:val="0"/>
                  <w:marRight w:val="0"/>
                  <w:marTop w:val="0"/>
                  <w:marBottom w:val="0"/>
                  <w:divBdr>
                    <w:top w:val="none" w:sz="0" w:space="0" w:color="auto"/>
                    <w:left w:val="none" w:sz="0" w:space="0" w:color="auto"/>
                    <w:bottom w:val="none" w:sz="0" w:space="0" w:color="auto"/>
                    <w:right w:val="none" w:sz="0" w:space="0" w:color="auto"/>
                  </w:divBdr>
                </w:div>
                <w:div w:id="405344053">
                  <w:marLeft w:val="0"/>
                  <w:marRight w:val="0"/>
                  <w:marTop w:val="0"/>
                  <w:marBottom w:val="0"/>
                  <w:divBdr>
                    <w:top w:val="none" w:sz="0" w:space="0" w:color="auto"/>
                    <w:left w:val="none" w:sz="0" w:space="0" w:color="auto"/>
                    <w:bottom w:val="none" w:sz="0" w:space="0" w:color="auto"/>
                    <w:right w:val="none" w:sz="0" w:space="0" w:color="auto"/>
                  </w:divBdr>
                </w:div>
                <w:div w:id="1823697224">
                  <w:marLeft w:val="0"/>
                  <w:marRight w:val="0"/>
                  <w:marTop w:val="0"/>
                  <w:marBottom w:val="0"/>
                  <w:divBdr>
                    <w:top w:val="none" w:sz="0" w:space="0" w:color="auto"/>
                    <w:left w:val="none" w:sz="0" w:space="0" w:color="auto"/>
                    <w:bottom w:val="none" w:sz="0" w:space="0" w:color="auto"/>
                    <w:right w:val="none" w:sz="0" w:space="0" w:color="auto"/>
                  </w:divBdr>
                </w:div>
                <w:div w:id="692461188">
                  <w:marLeft w:val="0"/>
                  <w:marRight w:val="0"/>
                  <w:marTop w:val="0"/>
                  <w:marBottom w:val="0"/>
                  <w:divBdr>
                    <w:top w:val="none" w:sz="0" w:space="0" w:color="auto"/>
                    <w:left w:val="none" w:sz="0" w:space="0" w:color="auto"/>
                    <w:bottom w:val="none" w:sz="0" w:space="0" w:color="auto"/>
                    <w:right w:val="none" w:sz="0" w:space="0" w:color="auto"/>
                  </w:divBdr>
                </w:div>
                <w:div w:id="1247808854">
                  <w:marLeft w:val="0"/>
                  <w:marRight w:val="0"/>
                  <w:marTop w:val="0"/>
                  <w:marBottom w:val="0"/>
                  <w:divBdr>
                    <w:top w:val="none" w:sz="0" w:space="0" w:color="auto"/>
                    <w:left w:val="none" w:sz="0" w:space="0" w:color="auto"/>
                    <w:bottom w:val="none" w:sz="0" w:space="0" w:color="auto"/>
                    <w:right w:val="none" w:sz="0" w:space="0" w:color="auto"/>
                  </w:divBdr>
                </w:div>
                <w:div w:id="442111733">
                  <w:marLeft w:val="0"/>
                  <w:marRight w:val="0"/>
                  <w:marTop w:val="0"/>
                  <w:marBottom w:val="0"/>
                  <w:divBdr>
                    <w:top w:val="none" w:sz="0" w:space="0" w:color="auto"/>
                    <w:left w:val="none" w:sz="0" w:space="0" w:color="auto"/>
                    <w:bottom w:val="none" w:sz="0" w:space="0" w:color="auto"/>
                    <w:right w:val="none" w:sz="0" w:space="0" w:color="auto"/>
                  </w:divBdr>
                </w:div>
                <w:div w:id="1451046477">
                  <w:marLeft w:val="0"/>
                  <w:marRight w:val="0"/>
                  <w:marTop w:val="0"/>
                  <w:marBottom w:val="0"/>
                  <w:divBdr>
                    <w:top w:val="none" w:sz="0" w:space="0" w:color="auto"/>
                    <w:left w:val="none" w:sz="0" w:space="0" w:color="auto"/>
                    <w:bottom w:val="none" w:sz="0" w:space="0" w:color="auto"/>
                    <w:right w:val="none" w:sz="0" w:space="0" w:color="auto"/>
                  </w:divBdr>
                </w:div>
                <w:div w:id="1366445826">
                  <w:marLeft w:val="0"/>
                  <w:marRight w:val="0"/>
                  <w:marTop w:val="0"/>
                  <w:marBottom w:val="0"/>
                  <w:divBdr>
                    <w:top w:val="none" w:sz="0" w:space="0" w:color="auto"/>
                    <w:left w:val="none" w:sz="0" w:space="0" w:color="auto"/>
                    <w:bottom w:val="none" w:sz="0" w:space="0" w:color="auto"/>
                    <w:right w:val="none" w:sz="0" w:space="0" w:color="auto"/>
                  </w:divBdr>
                </w:div>
                <w:div w:id="294260067">
                  <w:marLeft w:val="0"/>
                  <w:marRight w:val="0"/>
                  <w:marTop w:val="0"/>
                  <w:marBottom w:val="0"/>
                  <w:divBdr>
                    <w:top w:val="none" w:sz="0" w:space="0" w:color="auto"/>
                    <w:left w:val="none" w:sz="0" w:space="0" w:color="auto"/>
                    <w:bottom w:val="none" w:sz="0" w:space="0" w:color="auto"/>
                    <w:right w:val="none" w:sz="0" w:space="0" w:color="auto"/>
                  </w:divBdr>
                </w:div>
                <w:div w:id="735669906">
                  <w:marLeft w:val="0"/>
                  <w:marRight w:val="0"/>
                  <w:marTop w:val="0"/>
                  <w:marBottom w:val="0"/>
                  <w:divBdr>
                    <w:top w:val="none" w:sz="0" w:space="0" w:color="auto"/>
                    <w:left w:val="none" w:sz="0" w:space="0" w:color="auto"/>
                    <w:bottom w:val="none" w:sz="0" w:space="0" w:color="auto"/>
                    <w:right w:val="none" w:sz="0" w:space="0" w:color="auto"/>
                  </w:divBdr>
                </w:div>
                <w:div w:id="2059234238">
                  <w:marLeft w:val="0"/>
                  <w:marRight w:val="0"/>
                  <w:marTop w:val="0"/>
                  <w:marBottom w:val="0"/>
                  <w:divBdr>
                    <w:top w:val="none" w:sz="0" w:space="0" w:color="auto"/>
                    <w:left w:val="none" w:sz="0" w:space="0" w:color="auto"/>
                    <w:bottom w:val="none" w:sz="0" w:space="0" w:color="auto"/>
                    <w:right w:val="none" w:sz="0" w:space="0" w:color="auto"/>
                  </w:divBdr>
                </w:div>
                <w:div w:id="2109808310">
                  <w:marLeft w:val="0"/>
                  <w:marRight w:val="0"/>
                  <w:marTop w:val="0"/>
                  <w:marBottom w:val="0"/>
                  <w:divBdr>
                    <w:top w:val="none" w:sz="0" w:space="0" w:color="auto"/>
                    <w:left w:val="none" w:sz="0" w:space="0" w:color="auto"/>
                    <w:bottom w:val="none" w:sz="0" w:space="0" w:color="auto"/>
                    <w:right w:val="none" w:sz="0" w:space="0" w:color="auto"/>
                  </w:divBdr>
                </w:div>
                <w:div w:id="967318085">
                  <w:marLeft w:val="0"/>
                  <w:marRight w:val="0"/>
                  <w:marTop w:val="0"/>
                  <w:marBottom w:val="0"/>
                  <w:divBdr>
                    <w:top w:val="none" w:sz="0" w:space="0" w:color="auto"/>
                    <w:left w:val="none" w:sz="0" w:space="0" w:color="auto"/>
                    <w:bottom w:val="none" w:sz="0" w:space="0" w:color="auto"/>
                    <w:right w:val="none" w:sz="0" w:space="0" w:color="auto"/>
                  </w:divBdr>
                </w:div>
                <w:div w:id="1369143642">
                  <w:marLeft w:val="0"/>
                  <w:marRight w:val="0"/>
                  <w:marTop w:val="0"/>
                  <w:marBottom w:val="0"/>
                  <w:divBdr>
                    <w:top w:val="none" w:sz="0" w:space="0" w:color="auto"/>
                    <w:left w:val="none" w:sz="0" w:space="0" w:color="auto"/>
                    <w:bottom w:val="none" w:sz="0" w:space="0" w:color="auto"/>
                    <w:right w:val="none" w:sz="0" w:space="0" w:color="auto"/>
                  </w:divBdr>
                </w:div>
                <w:div w:id="458690858">
                  <w:marLeft w:val="0"/>
                  <w:marRight w:val="0"/>
                  <w:marTop w:val="0"/>
                  <w:marBottom w:val="0"/>
                  <w:divBdr>
                    <w:top w:val="none" w:sz="0" w:space="0" w:color="auto"/>
                    <w:left w:val="none" w:sz="0" w:space="0" w:color="auto"/>
                    <w:bottom w:val="none" w:sz="0" w:space="0" w:color="auto"/>
                    <w:right w:val="none" w:sz="0" w:space="0" w:color="auto"/>
                  </w:divBdr>
                </w:div>
                <w:div w:id="2128425897">
                  <w:marLeft w:val="0"/>
                  <w:marRight w:val="0"/>
                  <w:marTop w:val="0"/>
                  <w:marBottom w:val="0"/>
                  <w:divBdr>
                    <w:top w:val="none" w:sz="0" w:space="0" w:color="auto"/>
                    <w:left w:val="none" w:sz="0" w:space="0" w:color="auto"/>
                    <w:bottom w:val="none" w:sz="0" w:space="0" w:color="auto"/>
                    <w:right w:val="none" w:sz="0" w:space="0" w:color="auto"/>
                  </w:divBdr>
                </w:div>
                <w:div w:id="1805151086">
                  <w:marLeft w:val="0"/>
                  <w:marRight w:val="0"/>
                  <w:marTop w:val="0"/>
                  <w:marBottom w:val="0"/>
                  <w:divBdr>
                    <w:top w:val="none" w:sz="0" w:space="0" w:color="auto"/>
                    <w:left w:val="none" w:sz="0" w:space="0" w:color="auto"/>
                    <w:bottom w:val="none" w:sz="0" w:space="0" w:color="auto"/>
                    <w:right w:val="none" w:sz="0" w:space="0" w:color="auto"/>
                  </w:divBdr>
                </w:div>
                <w:div w:id="1932421918">
                  <w:marLeft w:val="0"/>
                  <w:marRight w:val="0"/>
                  <w:marTop w:val="0"/>
                  <w:marBottom w:val="0"/>
                  <w:divBdr>
                    <w:top w:val="none" w:sz="0" w:space="0" w:color="auto"/>
                    <w:left w:val="none" w:sz="0" w:space="0" w:color="auto"/>
                    <w:bottom w:val="none" w:sz="0" w:space="0" w:color="auto"/>
                    <w:right w:val="none" w:sz="0" w:space="0" w:color="auto"/>
                  </w:divBdr>
                </w:div>
                <w:div w:id="90247357">
                  <w:marLeft w:val="0"/>
                  <w:marRight w:val="0"/>
                  <w:marTop w:val="0"/>
                  <w:marBottom w:val="0"/>
                  <w:divBdr>
                    <w:top w:val="none" w:sz="0" w:space="0" w:color="auto"/>
                    <w:left w:val="none" w:sz="0" w:space="0" w:color="auto"/>
                    <w:bottom w:val="none" w:sz="0" w:space="0" w:color="auto"/>
                    <w:right w:val="none" w:sz="0" w:space="0" w:color="auto"/>
                  </w:divBdr>
                </w:div>
                <w:div w:id="559828381">
                  <w:marLeft w:val="0"/>
                  <w:marRight w:val="0"/>
                  <w:marTop w:val="0"/>
                  <w:marBottom w:val="0"/>
                  <w:divBdr>
                    <w:top w:val="none" w:sz="0" w:space="0" w:color="auto"/>
                    <w:left w:val="none" w:sz="0" w:space="0" w:color="auto"/>
                    <w:bottom w:val="none" w:sz="0" w:space="0" w:color="auto"/>
                    <w:right w:val="none" w:sz="0" w:space="0" w:color="auto"/>
                  </w:divBdr>
                </w:div>
                <w:div w:id="5486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9">
          <w:marLeft w:val="0"/>
          <w:marRight w:val="0"/>
          <w:marTop w:val="0"/>
          <w:marBottom w:val="0"/>
          <w:divBdr>
            <w:top w:val="none" w:sz="0" w:space="0" w:color="auto"/>
            <w:left w:val="none" w:sz="0" w:space="0" w:color="auto"/>
            <w:bottom w:val="none" w:sz="0" w:space="0" w:color="auto"/>
            <w:right w:val="none" w:sz="0" w:space="0" w:color="auto"/>
          </w:divBdr>
          <w:divsChild>
            <w:div w:id="910893906">
              <w:marLeft w:val="0"/>
              <w:marRight w:val="0"/>
              <w:marTop w:val="0"/>
              <w:marBottom w:val="0"/>
              <w:divBdr>
                <w:top w:val="none" w:sz="0" w:space="0" w:color="auto"/>
                <w:left w:val="none" w:sz="0" w:space="0" w:color="auto"/>
                <w:bottom w:val="none" w:sz="0" w:space="0" w:color="auto"/>
                <w:right w:val="none" w:sz="0" w:space="0" w:color="auto"/>
              </w:divBdr>
            </w:div>
            <w:div w:id="535655587">
              <w:marLeft w:val="0"/>
              <w:marRight w:val="0"/>
              <w:marTop w:val="0"/>
              <w:marBottom w:val="0"/>
              <w:divBdr>
                <w:top w:val="none" w:sz="0" w:space="0" w:color="auto"/>
                <w:left w:val="none" w:sz="0" w:space="0" w:color="auto"/>
                <w:bottom w:val="none" w:sz="0" w:space="0" w:color="auto"/>
                <w:right w:val="none" w:sz="0" w:space="0" w:color="auto"/>
              </w:divBdr>
            </w:div>
            <w:div w:id="993535288">
              <w:marLeft w:val="0"/>
              <w:marRight w:val="0"/>
              <w:marTop w:val="0"/>
              <w:marBottom w:val="0"/>
              <w:divBdr>
                <w:top w:val="none" w:sz="0" w:space="0" w:color="auto"/>
                <w:left w:val="none" w:sz="0" w:space="0" w:color="auto"/>
                <w:bottom w:val="none" w:sz="0" w:space="0" w:color="auto"/>
                <w:right w:val="none" w:sz="0" w:space="0" w:color="auto"/>
              </w:divBdr>
            </w:div>
            <w:div w:id="1748258808">
              <w:marLeft w:val="0"/>
              <w:marRight w:val="0"/>
              <w:marTop w:val="0"/>
              <w:marBottom w:val="0"/>
              <w:divBdr>
                <w:top w:val="none" w:sz="0" w:space="0" w:color="auto"/>
                <w:left w:val="none" w:sz="0" w:space="0" w:color="auto"/>
                <w:bottom w:val="none" w:sz="0" w:space="0" w:color="auto"/>
                <w:right w:val="none" w:sz="0" w:space="0" w:color="auto"/>
              </w:divBdr>
            </w:div>
            <w:div w:id="105738979">
              <w:marLeft w:val="0"/>
              <w:marRight w:val="0"/>
              <w:marTop w:val="0"/>
              <w:marBottom w:val="0"/>
              <w:divBdr>
                <w:top w:val="none" w:sz="0" w:space="0" w:color="auto"/>
                <w:left w:val="none" w:sz="0" w:space="0" w:color="auto"/>
                <w:bottom w:val="none" w:sz="0" w:space="0" w:color="auto"/>
                <w:right w:val="none" w:sz="0" w:space="0" w:color="auto"/>
              </w:divBdr>
            </w:div>
            <w:div w:id="672687050">
              <w:marLeft w:val="0"/>
              <w:marRight w:val="0"/>
              <w:marTop w:val="0"/>
              <w:marBottom w:val="0"/>
              <w:divBdr>
                <w:top w:val="none" w:sz="0" w:space="0" w:color="auto"/>
                <w:left w:val="none" w:sz="0" w:space="0" w:color="auto"/>
                <w:bottom w:val="none" w:sz="0" w:space="0" w:color="auto"/>
                <w:right w:val="none" w:sz="0" w:space="0" w:color="auto"/>
              </w:divBdr>
            </w:div>
            <w:div w:id="1528638912">
              <w:marLeft w:val="0"/>
              <w:marRight w:val="0"/>
              <w:marTop w:val="0"/>
              <w:marBottom w:val="0"/>
              <w:divBdr>
                <w:top w:val="none" w:sz="0" w:space="0" w:color="auto"/>
                <w:left w:val="none" w:sz="0" w:space="0" w:color="auto"/>
                <w:bottom w:val="none" w:sz="0" w:space="0" w:color="auto"/>
                <w:right w:val="none" w:sz="0" w:space="0" w:color="auto"/>
              </w:divBdr>
            </w:div>
            <w:div w:id="910696668">
              <w:marLeft w:val="0"/>
              <w:marRight w:val="0"/>
              <w:marTop w:val="0"/>
              <w:marBottom w:val="0"/>
              <w:divBdr>
                <w:top w:val="none" w:sz="0" w:space="0" w:color="auto"/>
                <w:left w:val="none" w:sz="0" w:space="0" w:color="auto"/>
                <w:bottom w:val="none" w:sz="0" w:space="0" w:color="auto"/>
                <w:right w:val="none" w:sz="0" w:space="0" w:color="auto"/>
              </w:divBdr>
            </w:div>
            <w:div w:id="388964625">
              <w:marLeft w:val="0"/>
              <w:marRight w:val="0"/>
              <w:marTop w:val="0"/>
              <w:marBottom w:val="0"/>
              <w:divBdr>
                <w:top w:val="none" w:sz="0" w:space="0" w:color="auto"/>
                <w:left w:val="none" w:sz="0" w:space="0" w:color="auto"/>
                <w:bottom w:val="none" w:sz="0" w:space="0" w:color="auto"/>
                <w:right w:val="none" w:sz="0" w:space="0" w:color="auto"/>
              </w:divBdr>
            </w:div>
            <w:div w:id="306281936">
              <w:marLeft w:val="0"/>
              <w:marRight w:val="0"/>
              <w:marTop w:val="0"/>
              <w:marBottom w:val="0"/>
              <w:divBdr>
                <w:top w:val="none" w:sz="0" w:space="0" w:color="auto"/>
                <w:left w:val="none" w:sz="0" w:space="0" w:color="auto"/>
                <w:bottom w:val="none" w:sz="0" w:space="0" w:color="auto"/>
                <w:right w:val="none" w:sz="0" w:space="0" w:color="auto"/>
              </w:divBdr>
            </w:div>
            <w:div w:id="844369491">
              <w:marLeft w:val="0"/>
              <w:marRight w:val="0"/>
              <w:marTop w:val="0"/>
              <w:marBottom w:val="0"/>
              <w:divBdr>
                <w:top w:val="none" w:sz="0" w:space="0" w:color="auto"/>
                <w:left w:val="none" w:sz="0" w:space="0" w:color="auto"/>
                <w:bottom w:val="none" w:sz="0" w:space="0" w:color="auto"/>
                <w:right w:val="none" w:sz="0" w:space="0" w:color="auto"/>
              </w:divBdr>
            </w:div>
            <w:div w:id="484981311">
              <w:marLeft w:val="0"/>
              <w:marRight w:val="0"/>
              <w:marTop w:val="0"/>
              <w:marBottom w:val="0"/>
              <w:divBdr>
                <w:top w:val="none" w:sz="0" w:space="0" w:color="auto"/>
                <w:left w:val="none" w:sz="0" w:space="0" w:color="auto"/>
                <w:bottom w:val="none" w:sz="0" w:space="0" w:color="auto"/>
                <w:right w:val="none" w:sz="0" w:space="0" w:color="auto"/>
              </w:divBdr>
            </w:div>
            <w:div w:id="323360765">
              <w:marLeft w:val="0"/>
              <w:marRight w:val="0"/>
              <w:marTop w:val="0"/>
              <w:marBottom w:val="0"/>
              <w:divBdr>
                <w:top w:val="none" w:sz="0" w:space="0" w:color="auto"/>
                <w:left w:val="none" w:sz="0" w:space="0" w:color="auto"/>
                <w:bottom w:val="none" w:sz="0" w:space="0" w:color="auto"/>
                <w:right w:val="none" w:sz="0" w:space="0" w:color="auto"/>
              </w:divBdr>
            </w:div>
            <w:div w:id="1514957098">
              <w:marLeft w:val="0"/>
              <w:marRight w:val="0"/>
              <w:marTop w:val="0"/>
              <w:marBottom w:val="0"/>
              <w:divBdr>
                <w:top w:val="none" w:sz="0" w:space="0" w:color="auto"/>
                <w:left w:val="none" w:sz="0" w:space="0" w:color="auto"/>
                <w:bottom w:val="none" w:sz="0" w:space="0" w:color="auto"/>
                <w:right w:val="none" w:sz="0" w:space="0" w:color="auto"/>
              </w:divBdr>
            </w:div>
            <w:div w:id="118228693">
              <w:marLeft w:val="0"/>
              <w:marRight w:val="0"/>
              <w:marTop w:val="0"/>
              <w:marBottom w:val="0"/>
              <w:divBdr>
                <w:top w:val="none" w:sz="0" w:space="0" w:color="auto"/>
                <w:left w:val="none" w:sz="0" w:space="0" w:color="auto"/>
                <w:bottom w:val="none" w:sz="0" w:space="0" w:color="auto"/>
                <w:right w:val="none" w:sz="0" w:space="0" w:color="auto"/>
              </w:divBdr>
            </w:div>
            <w:div w:id="641467275">
              <w:marLeft w:val="0"/>
              <w:marRight w:val="0"/>
              <w:marTop w:val="0"/>
              <w:marBottom w:val="0"/>
              <w:divBdr>
                <w:top w:val="none" w:sz="0" w:space="0" w:color="auto"/>
                <w:left w:val="none" w:sz="0" w:space="0" w:color="auto"/>
                <w:bottom w:val="none" w:sz="0" w:space="0" w:color="auto"/>
                <w:right w:val="none" w:sz="0" w:space="0" w:color="auto"/>
              </w:divBdr>
            </w:div>
            <w:div w:id="1751348424">
              <w:marLeft w:val="0"/>
              <w:marRight w:val="0"/>
              <w:marTop w:val="0"/>
              <w:marBottom w:val="0"/>
              <w:divBdr>
                <w:top w:val="none" w:sz="0" w:space="0" w:color="auto"/>
                <w:left w:val="none" w:sz="0" w:space="0" w:color="auto"/>
                <w:bottom w:val="none" w:sz="0" w:space="0" w:color="auto"/>
                <w:right w:val="none" w:sz="0" w:space="0" w:color="auto"/>
              </w:divBdr>
            </w:div>
            <w:div w:id="1390689391">
              <w:marLeft w:val="0"/>
              <w:marRight w:val="0"/>
              <w:marTop w:val="0"/>
              <w:marBottom w:val="0"/>
              <w:divBdr>
                <w:top w:val="none" w:sz="0" w:space="0" w:color="auto"/>
                <w:left w:val="none" w:sz="0" w:space="0" w:color="auto"/>
                <w:bottom w:val="none" w:sz="0" w:space="0" w:color="auto"/>
                <w:right w:val="none" w:sz="0" w:space="0" w:color="auto"/>
              </w:divBdr>
            </w:div>
            <w:div w:id="2003853468">
              <w:marLeft w:val="0"/>
              <w:marRight w:val="0"/>
              <w:marTop w:val="0"/>
              <w:marBottom w:val="0"/>
              <w:divBdr>
                <w:top w:val="none" w:sz="0" w:space="0" w:color="auto"/>
                <w:left w:val="none" w:sz="0" w:space="0" w:color="auto"/>
                <w:bottom w:val="none" w:sz="0" w:space="0" w:color="auto"/>
                <w:right w:val="none" w:sz="0" w:space="0" w:color="auto"/>
              </w:divBdr>
            </w:div>
            <w:div w:id="1567640694">
              <w:marLeft w:val="0"/>
              <w:marRight w:val="0"/>
              <w:marTop w:val="0"/>
              <w:marBottom w:val="0"/>
              <w:divBdr>
                <w:top w:val="none" w:sz="0" w:space="0" w:color="auto"/>
                <w:left w:val="none" w:sz="0" w:space="0" w:color="auto"/>
                <w:bottom w:val="none" w:sz="0" w:space="0" w:color="auto"/>
                <w:right w:val="none" w:sz="0" w:space="0" w:color="auto"/>
              </w:divBdr>
            </w:div>
            <w:div w:id="453332717">
              <w:marLeft w:val="0"/>
              <w:marRight w:val="0"/>
              <w:marTop w:val="0"/>
              <w:marBottom w:val="0"/>
              <w:divBdr>
                <w:top w:val="none" w:sz="0" w:space="0" w:color="auto"/>
                <w:left w:val="none" w:sz="0" w:space="0" w:color="auto"/>
                <w:bottom w:val="none" w:sz="0" w:space="0" w:color="auto"/>
                <w:right w:val="none" w:sz="0" w:space="0" w:color="auto"/>
              </w:divBdr>
              <w:divsChild>
                <w:div w:id="1532066266">
                  <w:marLeft w:val="0"/>
                  <w:marRight w:val="0"/>
                  <w:marTop w:val="0"/>
                  <w:marBottom w:val="0"/>
                  <w:divBdr>
                    <w:top w:val="none" w:sz="0" w:space="0" w:color="auto"/>
                    <w:left w:val="none" w:sz="0" w:space="0" w:color="auto"/>
                    <w:bottom w:val="none" w:sz="0" w:space="0" w:color="auto"/>
                    <w:right w:val="none" w:sz="0" w:space="0" w:color="auto"/>
                  </w:divBdr>
                </w:div>
                <w:div w:id="973175109">
                  <w:marLeft w:val="0"/>
                  <w:marRight w:val="0"/>
                  <w:marTop w:val="0"/>
                  <w:marBottom w:val="0"/>
                  <w:divBdr>
                    <w:top w:val="none" w:sz="0" w:space="0" w:color="auto"/>
                    <w:left w:val="none" w:sz="0" w:space="0" w:color="auto"/>
                    <w:bottom w:val="none" w:sz="0" w:space="0" w:color="auto"/>
                    <w:right w:val="none" w:sz="0" w:space="0" w:color="auto"/>
                  </w:divBdr>
                </w:div>
                <w:div w:id="2068796393">
                  <w:marLeft w:val="0"/>
                  <w:marRight w:val="0"/>
                  <w:marTop w:val="0"/>
                  <w:marBottom w:val="0"/>
                  <w:divBdr>
                    <w:top w:val="none" w:sz="0" w:space="0" w:color="auto"/>
                    <w:left w:val="none" w:sz="0" w:space="0" w:color="auto"/>
                    <w:bottom w:val="none" w:sz="0" w:space="0" w:color="auto"/>
                    <w:right w:val="none" w:sz="0" w:space="0" w:color="auto"/>
                  </w:divBdr>
                </w:div>
                <w:div w:id="1082070891">
                  <w:marLeft w:val="0"/>
                  <w:marRight w:val="0"/>
                  <w:marTop w:val="0"/>
                  <w:marBottom w:val="0"/>
                  <w:divBdr>
                    <w:top w:val="none" w:sz="0" w:space="0" w:color="auto"/>
                    <w:left w:val="none" w:sz="0" w:space="0" w:color="auto"/>
                    <w:bottom w:val="none" w:sz="0" w:space="0" w:color="auto"/>
                    <w:right w:val="none" w:sz="0" w:space="0" w:color="auto"/>
                  </w:divBdr>
                </w:div>
                <w:div w:id="1931616302">
                  <w:marLeft w:val="0"/>
                  <w:marRight w:val="0"/>
                  <w:marTop w:val="0"/>
                  <w:marBottom w:val="0"/>
                  <w:divBdr>
                    <w:top w:val="none" w:sz="0" w:space="0" w:color="auto"/>
                    <w:left w:val="none" w:sz="0" w:space="0" w:color="auto"/>
                    <w:bottom w:val="none" w:sz="0" w:space="0" w:color="auto"/>
                    <w:right w:val="none" w:sz="0" w:space="0" w:color="auto"/>
                  </w:divBdr>
                </w:div>
                <w:div w:id="672536035">
                  <w:marLeft w:val="0"/>
                  <w:marRight w:val="0"/>
                  <w:marTop w:val="0"/>
                  <w:marBottom w:val="0"/>
                  <w:divBdr>
                    <w:top w:val="none" w:sz="0" w:space="0" w:color="auto"/>
                    <w:left w:val="none" w:sz="0" w:space="0" w:color="auto"/>
                    <w:bottom w:val="none" w:sz="0" w:space="0" w:color="auto"/>
                    <w:right w:val="none" w:sz="0" w:space="0" w:color="auto"/>
                  </w:divBdr>
                </w:div>
                <w:div w:id="933829837">
                  <w:marLeft w:val="0"/>
                  <w:marRight w:val="0"/>
                  <w:marTop w:val="0"/>
                  <w:marBottom w:val="0"/>
                  <w:divBdr>
                    <w:top w:val="none" w:sz="0" w:space="0" w:color="auto"/>
                    <w:left w:val="none" w:sz="0" w:space="0" w:color="auto"/>
                    <w:bottom w:val="none" w:sz="0" w:space="0" w:color="auto"/>
                    <w:right w:val="none" w:sz="0" w:space="0" w:color="auto"/>
                  </w:divBdr>
                </w:div>
                <w:div w:id="2064598047">
                  <w:marLeft w:val="0"/>
                  <w:marRight w:val="0"/>
                  <w:marTop w:val="0"/>
                  <w:marBottom w:val="0"/>
                  <w:divBdr>
                    <w:top w:val="none" w:sz="0" w:space="0" w:color="auto"/>
                    <w:left w:val="none" w:sz="0" w:space="0" w:color="auto"/>
                    <w:bottom w:val="none" w:sz="0" w:space="0" w:color="auto"/>
                    <w:right w:val="none" w:sz="0" w:space="0" w:color="auto"/>
                  </w:divBdr>
                </w:div>
                <w:div w:id="2136749732">
                  <w:marLeft w:val="0"/>
                  <w:marRight w:val="0"/>
                  <w:marTop w:val="0"/>
                  <w:marBottom w:val="0"/>
                  <w:divBdr>
                    <w:top w:val="none" w:sz="0" w:space="0" w:color="auto"/>
                    <w:left w:val="none" w:sz="0" w:space="0" w:color="auto"/>
                    <w:bottom w:val="none" w:sz="0" w:space="0" w:color="auto"/>
                    <w:right w:val="none" w:sz="0" w:space="0" w:color="auto"/>
                  </w:divBdr>
                </w:div>
                <w:div w:id="1527522381">
                  <w:marLeft w:val="0"/>
                  <w:marRight w:val="0"/>
                  <w:marTop w:val="0"/>
                  <w:marBottom w:val="0"/>
                  <w:divBdr>
                    <w:top w:val="none" w:sz="0" w:space="0" w:color="auto"/>
                    <w:left w:val="none" w:sz="0" w:space="0" w:color="auto"/>
                    <w:bottom w:val="none" w:sz="0" w:space="0" w:color="auto"/>
                    <w:right w:val="none" w:sz="0" w:space="0" w:color="auto"/>
                  </w:divBdr>
                </w:div>
                <w:div w:id="570236910">
                  <w:marLeft w:val="0"/>
                  <w:marRight w:val="0"/>
                  <w:marTop w:val="0"/>
                  <w:marBottom w:val="0"/>
                  <w:divBdr>
                    <w:top w:val="none" w:sz="0" w:space="0" w:color="auto"/>
                    <w:left w:val="none" w:sz="0" w:space="0" w:color="auto"/>
                    <w:bottom w:val="none" w:sz="0" w:space="0" w:color="auto"/>
                    <w:right w:val="none" w:sz="0" w:space="0" w:color="auto"/>
                  </w:divBdr>
                </w:div>
                <w:div w:id="2102943819">
                  <w:marLeft w:val="0"/>
                  <w:marRight w:val="0"/>
                  <w:marTop w:val="0"/>
                  <w:marBottom w:val="0"/>
                  <w:divBdr>
                    <w:top w:val="none" w:sz="0" w:space="0" w:color="auto"/>
                    <w:left w:val="none" w:sz="0" w:space="0" w:color="auto"/>
                    <w:bottom w:val="none" w:sz="0" w:space="0" w:color="auto"/>
                    <w:right w:val="none" w:sz="0" w:space="0" w:color="auto"/>
                  </w:divBdr>
                </w:div>
                <w:div w:id="1099914073">
                  <w:marLeft w:val="0"/>
                  <w:marRight w:val="0"/>
                  <w:marTop w:val="0"/>
                  <w:marBottom w:val="0"/>
                  <w:divBdr>
                    <w:top w:val="none" w:sz="0" w:space="0" w:color="auto"/>
                    <w:left w:val="none" w:sz="0" w:space="0" w:color="auto"/>
                    <w:bottom w:val="none" w:sz="0" w:space="0" w:color="auto"/>
                    <w:right w:val="none" w:sz="0" w:space="0" w:color="auto"/>
                  </w:divBdr>
                </w:div>
                <w:div w:id="249579741">
                  <w:marLeft w:val="0"/>
                  <w:marRight w:val="0"/>
                  <w:marTop w:val="0"/>
                  <w:marBottom w:val="0"/>
                  <w:divBdr>
                    <w:top w:val="none" w:sz="0" w:space="0" w:color="auto"/>
                    <w:left w:val="none" w:sz="0" w:space="0" w:color="auto"/>
                    <w:bottom w:val="none" w:sz="0" w:space="0" w:color="auto"/>
                    <w:right w:val="none" w:sz="0" w:space="0" w:color="auto"/>
                  </w:divBdr>
                </w:div>
                <w:div w:id="1717074063">
                  <w:marLeft w:val="0"/>
                  <w:marRight w:val="0"/>
                  <w:marTop w:val="0"/>
                  <w:marBottom w:val="0"/>
                  <w:divBdr>
                    <w:top w:val="none" w:sz="0" w:space="0" w:color="auto"/>
                    <w:left w:val="none" w:sz="0" w:space="0" w:color="auto"/>
                    <w:bottom w:val="none" w:sz="0" w:space="0" w:color="auto"/>
                    <w:right w:val="none" w:sz="0" w:space="0" w:color="auto"/>
                  </w:divBdr>
                </w:div>
                <w:div w:id="854730116">
                  <w:marLeft w:val="0"/>
                  <w:marRight w:val="0"/>
                  <w:marTop w:val="0"/>
                  <w:marBottom w:val="0"/>
                  <w:divBdr>
                    <w:top w:val="none" w:sz="0" w:space="0" w:color="auto"/>
                    <w:left w:val="none" w:sz="0" w:space="0" w:color="auto"/>
                    <w:bottom w:val="none" w:sz="0" w:space="0" w:color="auto"/>
                    <w:right w:val="none" w:sz="0" w:space="0" w:color="auto"/>
                  </w:divBdr>
                </w:div>
                <w:div w:id="1316758841">
                  <w:marLeft w:val="0"/>
                  <w:marRight w:val="0"/>
                  <w:marTop w:val="0"/>
                  <w:marBottom w:val="0"/>
                  <w:divBdr>
                    <w:top w:val="none" w:sz="0" w:space="0" w:color="auto"/>
                    <w:left w:val="none" w:sz="0" w:space="0" w:color="auto"/>
                    <w:bottom w:val="none" w:sz="0" w:space="0" w:color="auto"/>
                    <w:right w:val="none" w:sz="0" w:space="0" w:color="auto"/>
                  </w:divBdr>
                </w:div>
                <w:div w:id="329605940">
                  <w:marLeft w:val="0"/>
                  <w:marRight w:val="0"/>
                  <w:marTop w:val="0"/>
                  <w:marBottom w:val="0"/>
                  <w:divBdr>
                    <w:top w:val="none" w:sz="0" w:space="0" w:color="auto"/>
                    <w:left w:val="none" w:sz="0" w:space="0" w:color="auto"/>
                    <w:bottom w:val="none" w:sz="0" w:space="0" w:color="auto"/>
                    <w:right w:val="none" w:sz="0" w:space="0" w:color="auto"/>
                  </w:divBdr>
                </w:div>
                <w:div w:id="1618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45">
          <w:marLeft w:val="0"/>
          <w:marRight w:val="0"/>
          <w:marTop w:val="0"/>
          <w:marBottom w:val="0"/>
          <w:divBdr>
            <w:top w:val="none" w:sz="0" w:space="0" w:color="auto"/>
            <w:left w:val="none" w:sz="0" w:space="0" w:color="auto"/>
            <w:bottom w:val="none" w:sz="0" w:space="0" w:color="auto"/>
            <w:right w:val="none" w:sz="0" w:space="0" w:color="auto"/>
          </w:divBdr>
          <w:divsChild>
            <w:div w:id="29576879">
              <w:marLeft w:val="0"/>
              <w:marRight w:val="0"/>
              <w:marTop w:val="0"/>
              <w:marBottom w:val="0"/>
              <w:divBdr>
                <w:top w:val="none" w:sz="0" w:space="0" w:color="auto"/>
                <w:left w:val="none" w:sz="0" w:space="0" w:color="auto"/>
                <w:bottom w:val="none" w:sz="0" w:space="0" w:color="auto"/>
                <w:right w:val="none" w:sz="0" w:space="0" w:color="auto"/>
              </w:divBdr>
            </w:div>
            <w:div w:id="914901960">
              <w:marLeft w:val="0"/>
              <w:marRight w:val="0"/>
              <w:marTop w:val="0"/>
              <w:marBottom w:val="0"/>
              <w:divBdr>
                <w:top w:val="none" w:sz="0" w:space="0" w:color="auto"/>
                <w:left w:val="none" w:sz="0" w:space="0" w:color="auto"/>
                <w:bottom w:val="none" w:sz="0" w:space="0" w:color="auto"/>
                <w:right w:val="none" w:sz="0" w:space="0" w:color="auto"/>
              </w:divBdr>
            </w:div>
            <w:div w:id="1484003859">
              <w:marLeft w:val="0"/>
              <w:marRight w:val="0"/>
              <w:marTop w:val="0"/>
              <w:marBottom w:val="0"/>
              <w:divBdr>
                <w:top w:val="none" w:sz="0" w:space="0" w:color="auto"/>
                <w:left w:val="none" w:sz="0" w:space="0" w:color="auto"/>
                <w:bottom w:val="none" w:sz="0" w:space="0" w:color="auto"/>
                <w:right w:val="none" w:sz="0" w:space="0" w:color="auto"/>
              </w:divBdr>
            </w:div>
            <w:div w:id="1317494448">
              <w:marLeft w:val="0"/>
              <w:marRight w:val="0"/>
              <w:marTop w:val="0"/>
              <w:marBottom w:val="0"/>
              <w:divBdr>
                <w:top w:val="none" w:sz="0" w:space="0" w:color="auto"/>
                <w:left w:val="none" w:sz="0" w:space="0" w:color="auto"/>
                <w:bottom w:val="none" w:sz="0" w:space="0" w:color="auto"/>
                <w:right w:val="none" w:sz="0" w:space="0" w:color="auto"/>
              </w:divBdr>
            </w:div>
            <w:div w:id="717827870">
              <w:marLeft w:val="0"/>
              <w:marRight w:val="0"/>
              <w:marTop w:val="0"/>
              <w:marBottom w:val="0"/>
              <w:divBdr>
                <w:top w:val="none" w:sz="0" w:space="0" w:color="auto"/>
                <w:left w:val="none" w:sz="0" w:space="0" w:color="auto"/>
                <w:bottom w:val="none" w:sz="0" w:space="0" w:color="auto"/>
                <w:right w:val="none" w:sz="0" w:space="0" w:color="auto"/>
              </w:divBdr>
            </w:div>
            <w:div w:id="364790402">
              <w:marLeft w:val="0"/>
              <w:marRight w:val="0"/>
              <w:marTop w:val="0"/>
              <w:marBottom w:val="0"/>
              <w:divBdr>
                <w:top w:val="none" w:sz="0" w:space="0" w:color="auto"/>
                <w:left w:val="none" w:sz="0" w:space="0" w:color="auto"/>
                <w:bottom w:val="none" w:sz="0" w:space="0" w:color="auto"/>
                <w:right w:val="none" w:sz="0" w:space="0" w:color="auto"/>
              </w:divBdr>
            </w:div>
            <w:div w:id="126162594">
              <w:marLeft w:val="0"/>
              <w:marRight w:val="0"/>
              <w:marTop w:val="0"/>
              <w:marBottom w:val="0"/>
              <w:divBdr>
                <w:top w:val="none" w:sz="0" w:space="0" w:color="auto"/>
                <w:left w:val="none" w:sz="0" w:space="0" w:color="auto"/>
                <w:bottom w:val="none" w:sz="0" w:space="0" w:color="auto"/>
                <w:right w:val="none" w:sz="0" w:space="0" w:color="auto"/>
              </w:divBdr>
            </w:div>
            <w:div w:id="1330594496">
              <w:marLeft w:val="0"/>
              <w:marRight w:val="0"/>
              <w:marTop w:val="0"/>
              <w:marBottom w:val="0"/>
              <w:divBdr>
                <w:top w:val="none" w:sz="0" w:space="0" w:color="auto"/>
                <w:left w:val="none" w:sz="0" w:space="0" w:color="auto"/>
                <w:bottom w:val="none" w:sz="0" w:space="0" w:color="auto"/>
                <w:right w:val="none" w:sz="0" w:space="0" w:color="auto"/>
              </w:divBdr>
            </w:div>
            <w:div w:id="1791168373">
              <w:marLeft w:val="0"/>
              <w:marRight w:val="0"/>
              <w:marTop w:val="0"/>
              <w:marBottom w:val="0"/>
              <w:divBdr>
                <w:top w:val="none" w:sz="0" w:space="0" w:color="auto"/>
                <w:left w:val="none" w:sz="0" w:space="0" w:color="auto"/>
                <w:bottom w:val="none" w:sz="0" w:space="0" w:color="auto"/>
                <w:right w:val="none" w:sz="0" w:space="0" w:color="auto"/>
              </w:divBdr>
            </w:div>
            <w:div w:id="44452132">
              <w:marLeft w:val="0"/>
              <w:marRight w:val="0"/>
              <w:marTop w:val="0"/>
              <w:marBottom w:val="0"/>
              <w:divBdr>
                <w:top w:val="none" w:sz="0" w:space="0" w:color="auto"/>
                <w:left w:val="none" w:sz="0" w:space="0" w:color="auto"/>
                <w:bottom w:val="none" w:sz="0" w:space="0" w:color="auto"/>
                <w:right w:val="none" w:sz="0" w:space="0" w:color="auto"/>
              </w:divBdr>
            </w:div>
            <w:div w:id="18361769">
              <w:marLeft w:val="0"/>
              <w:marRight w:val="0"/>
              <w:marTop w:val="0"/>
              <w:marBottom w:val="0"/>
              <w:divBdr>
                <w:top w:val="none" w:sz="0" w:space="0" w:color="auto"/>
                <w:left w:val="none" w:sz="0" w:space="0" w:color="auto"/>
                <w:bottom w:val="none" w:sz="0" w:space="0" w:color="auto"/>
                <w:right w:val="none" w:sz="0" w:space="0" w:color="auto"/>
              </w:divBdr>
            </w:div>
            <w:div w:id="945120000">
              <w:marLeft w:val="0"/>
              <w:marRight w:val="0"/>
              <w:marTop w:val="0"/>
              <w:marBottom w:val="0"/>
              <w:divBdr>
                <w:top w:val="none" w:sz="0" w:space="0" w:color="auto"/>
                <w:left w:val="none" w:sz="0" w:space="0" w:color="auto"/>
                <w:bottom w:val="none" w:sz="0" w:space="0" w:color="auto"/>
                <w:right w:val="none" w:sz="0" w:space="0" w:color="auto"/>
              </w:divBdr>
            </w:div>
            <w:div w:id="535122272">
              <w:marLeft w:val="0"/>
              <w:marRight w:val="0"/>
              <w:marTop w:val="0"/>
              <w:marBottom w:val="0"/>
              <w:divBdr>
                <w:top w:val="none" w:sz="0" w:space="0" w:color="auto"/>
                <w:left w:val="none" w:sz="0" w:space="0" w:color="auto"/>
                <w:bottom w:val="none" w:sz="0" w:space="0" w:color="auto"/>
                <w:right w:val="none" w:sz="0" w:space="0" w:color="auto"/>
              </w:divBdr>
            </w:div>
            <w:div w:id="2131585226">
              <w:marLeft w:val="0"/>
              <w:marRight w:val="0"/>
              <w:marTop w:val="0"/>
              <w:marBottom w:val="0"/>
              <w:divBdr>
                <w:top w:val="none" w:sz="0" w:space="0" w:color="auto"/>
                <w:left w:val="none" w:sz="0" w:space="0" w:color="auto"/>
                <w:bottom w:val="none" w:sz="0" w:space="0" w:color="auto"/>
                <w:right w:val="none" w:sz="0" w:space="0" w:color="auto"/>
              </w:divBdr>
            </w:div>
            <w:div w:id="607398673">
              <w:marLeft w:val="0"/>
              <w:marRight w:val="0"/>
              <w:marTop w:val="0"/>
              <w:marBottom w:val="0"/>
              <w:divBdr>
                <w:top w:val="none" w:sz="0" w:space="0" w:color="auto"/>
                <w:left w:val="none" w:sz="0" w:space="0" w:color="auto"/>
                <w:bottom w:val="none" w:sz="0" w:space="0" w:color="auto"/>
                <w:right w:val="none" w:sz="0" w:space="0" w:color="auto"/>
              </w:divBdr>
            </w:div>
            <w:div w:id="795682314">
              <w:marLeft w:val="0"/>
              <w:marRight w:val="0"/>
              <w:marTop w:val="0"/>
              <w:marBottom w:val="0"/>
              <w:divBdr>
                <w:top w:val="none" w:sz="0" w:space="0" w:color="auto"/>
                <w:left w:val="none" w:sz="0" w:space="0" w:color="auto"/>
                <w:bottom w:val="none" w:sz="0" w:space="0" w:color="auto"/>
                <w:right w:val="none" w:sz="0" w:space="0" w:color="auto"/>
              </w:divBdr>
            </w:div>
            <w:div w:id="1885099730">
              <w:marLeft w:val="0"/>
              <w:marRight w:val="0"/>
              <w:marTop w:val="0"/>
              <w:marBottom w:val="0"/>
              <w:divBdr>
                <w:top w:val="none" w:sz="0" w:space="0" w:color="auto"/>
                <w:left w:val="none" w:sz="0" w:space="0" w:color="auto"/>
                <w:bottom w:val="none" w:sz="0" w:space="0" w:color="auto"/>
                <w:right w:val="none" w:sz="0" w:space="0" w:color="auto"/>
              </w:divBdr>
            </w:div>
            <w:div w:id="1555771707">
              <w:marLeft w:val="0"/>
              <w:marRight w:val="0"/>
              <w:marTop w:val="0"/>
              <w:marBottom w:val="0"/>
              <w:divBdr>
                <w:top w:val="none" w:sz="0" w:space="0" w:color="auto"/>
                <w:left w:val="none" w:sz="0" w:space="0" w:color="auto"/>
                <w:bottom w:val="none" w:sz="0" w:space="0" w:color="auto"/>
                <w:right w:val="none" w:sz="0" w:space="0" w:color="auto"/>
              </w:divBdr>
            </w:div>
            <w:div w:id="1052073483">
              <w:marLeft w:val="0"/>
              <w:marRight w:val="0"/>
              <w:marTop w:val="0"/>
              <w:marBottom w:val="0"/>
              <w:divBdr>
                <w:top w:val="none" w:sz="0" w:space="0" w:color="auto"/>
                <w:left w:val="none" w:sz="0" w:space="0" w:color="auto"/>
                <w:bottom w:val="none" w:sz="0" w:space="0" w:color="auto"/>
                <w:right w:val="none" w:sz="0" w:space="0" w:color="auto"/>
              </w:divBdr>
            </w:div>
            <w:div w:id="2063744437">
              <w:marLeft w:val="0"/>
              <w:marRight w:val="0"/>
              <w:marTop w:val="0"/>
              <w:marBottom w:val="0"/>
              <w:divBdr>
                <w:top w:val="none" w:sz="0" w:space="0" w:color="auto"/>
                <w:left w:val="none" w:sz="0" w:space="0" w:color="auto"/>
                <w:bottom w:val="none" w:sz="0" w:space="0" w:color="auto"/>
                <w:right w:val="none" w:sz="0" w:space="0" w:color="auto"/>
              </w:divBdr>
            </w:div>
            <w:div w:id="1368916145">
              <w:marLeft w:val="0"/>
              <w:marRight w:val="0"/>
              <w:marTop w:val="0"/>
              <w:marBottom w:val="0"/>
              <w:divBdr>
                <w:top w:val="none" w:sz="0" w:space="0" w:color="auto"/>
                <w:left w:val="none" w:sz="0" w:space="0" w:color="auto"/>
                <w:bottom w:val="none" w:sz="0" w:space="0" w:color="auto"/>
                <w:right w:val="none" w:sz="0" w:space="0" w:color="auto"/>
              </w:divBdr>
            </w:div>
            <w:div w:id="546338042">
              <w:marLeft w:val="0"/>
              <w:marRight w:val="0"/>
              <w:marTop w:val="0"/>
              <w:marBottom w:val="0"/>
              <w:divBdr>
                <w:top w:val="none" w:sz="0" w:space="0" w:color="auto"/>
                <w:left w:val="none" w:sz="0" w:space="0" w:color="auto"/>
                <w:bottom w:val="none" w:sz="0" w:space="0" w:color="auto"/>
                <w:right w:val="none" w:sz="0" w:space="0" w:color="auto"/>
              </w:divBdr>
            </w:div>
            <w:div w:id="1110779810">
              <w:marLeft w:val="0"/>
              <w:marRight w:val="0"/>
              <w:marTop w:val="0"/>
              <w:marBottom w:val="0"/>
              <w:divBdr>
                <w:top w:val="none" w:sz="0" w:space="0" w:color="auto"/>
                <w:left w:val="none" w:sz="0" w:space="0" w:color="auto"/>
                <w:bottom w:val="none" w:sz="0" w:space="0" w:color="auto"/>
                <w:right w:val="none" w:sz="0" w:space="0" w:color="auto"/>
              </w:divBdr>
            </w:div>
            <w:div w:id="366489193">
              <w:marLeft w:val="0"/>
              <w:marRight w:val="0"/>
              <w:marTop w:val="0"/>
              <w:marBottom w:val="0"/>
              <w:divBdr>
                <w:top w:val="none" w:sz="0" w:space="0" w:color="auto"/>
                <w:left w:val="none" w:sz="0" w:space="0" w:color="auto"/>
                <w:bottom w:val="none" w:sz="0" w:space="0" w:color="auto"/>
                <w:right w:val="none" w:sz="0" w:space="0" w:color="auto"/>
              </w:divBdr>
            </w:div>
            <w:div w:id="246891750">
              <w:marLeft w:val="0"/>
              <w:marRight w:val="0"/>
              <w:marTop w:val="0"/>
              <w:marBottom w:val="0"/>
              <w:divBdr>
                <w:top w:val="none" w:sz="0" w:space="0" w:color="auto"/>
                <w:left w:val="none" w:sz="0" w:space="0" w:color="auto"/>
                <w:bottom w:val="none" w:sz="0" w:space="0" w:color="auto"/>
                <w:right w:val="none" w:sz="0" w:space="0" w:color="auto"/>
              </w:divBdr>
            </w:div>
            <w:div w:id="1380477184">
              <w:marLeft w:val="0"/>
              <w:marRight w:val="0"/>
              <w:marTop w:val="0"/>
              <w:marBottom w:val="0"/>
              <w:divBdr>
                <w:top w:val="none" w:sz="0" w:space="0" w:color="auto"/>
                <w:left w:val="none" w:sz="0" w:space="0" w:color="auto"/>
                <w:bottom w:val="none" w:sz="0" w:space="0" w:color="auto"/>
                <w:right w:val="none" w:sz="0" w:space="0" w:color="auto"/>
              </w:divBdr>
            </w:div>
            <w:div w:id="1484929752">
              <w:marLeft w:val="0"/>
              <w:marRight w:val="0"/>
              <w:marTop w:val="0"/>
              <w:marBottom w:val="0"/>
              <w:divBdr>
                <w:top w:val="none" w:sz="0" w:space="0" w:color="auto"/>
                <w:left w:val="none" w:sz="0" w:space="0" w:color="auto"/>
                <w:bottom w:val="none" w:sz="0" w:space="0" w:color="auto"/>
                <w:right w:val="none" w:sz="0" w:space="0" w:color="auto"/>
              </w:divBdr>
            </w:div>
            <w:div w:id="2035761649">
              <w:marLeft w:val="0"/>
              <w:marRight w:val="0"/>
              <w:marTop w:val="0"/>
              <w:marBottom w:val="0"/>
              <w:divBdr>
                <w:top w:val="none" w:sz="0" w:space="0" w:color="auto"/>
                <w:left w:val="none" w:sz="0" w:space="0" w:color="auto"/>
                <w:bottom w:val="none" w:sz="0" w:space="0" w:color="auto"/>
                <w:right w:val="none" w:sz="0" w:space="0" w:color="auto"/>
              </w:divBdr>
            </w:div>
            <w:div w:id="1247959512">
              <w:marLeft w:val="0"/>
              <w:marRight w:val="0"/>
              <w:marTop w:val="0"/>
              <w:marBottom w:val="0"/>
              <w:divBdr>
                <w:top w:val="none" w:sz="0" w:space="0" w:color="auto"/>
                <w:left w:val="none" w:sz="0" w:space="0" w:color="auto"/>
                <w:bottom w:val="none" w:sz="0" w:space="0" w:color="auto"/>
                <w:right w:val="none" w:sz="0" w:space="0" w:color="auto"/>
              </w:divBdr>
            </w:div>
            <w:div w:id="1567107805">
              <w:marLeft w:val="0"/>
              <w:marRight w:val="0"/>
              <w:marTop w:val="0"/>
              <w:marBottom w:val="0"/>
              <w:divBdr>
                <w:top w:val="none" w:sz="0" w:space="0" w:color="auto"/>
                <w:left w:val="none" w:sz="0" w:space="0" w:color="auto"/>
                <w:bottom w:val="none" w:sz="0" w:space="0" w:color="auto"/>
                <w:right w:val="none" w:sz="0" w:space="0" w:color="auto"/>
              </w:divBdr>
            </w:div>
            <w:div w:id="11036408">
              <w:marLeft w:val="0"/>
              <w:marRight w:val="0"/>
              <w:marTop w:val="0"/>
              <w:marBottom w:val="0"/>
              <w:divBdr>
                <w:top w:val="none" w:sz="0" w:space="0" w:color="auto"/>
                <w:left w:val="none" w:sz="0" w:space="0" w:color="auto"/>
                <w:bottom w:val="none" w:sz="0" w:space="0" w:color="auto"/>
                <w:right w:val="none" w:sz="0" w:space="0" w:color="auto"/>
              </w:divBdr>
            </w:div>
            <w:div w:id="356084639">
              <w:marLeft w:val="0"/>
              <w:marRight w:val="0"/>
              <w:marTop w:val="0"/>
              <w:marBottom w:val="0"/>
              <w:divBdr>
                <w:top w:val="none" w:sz="0" w:space="0" w:color="auto"/>
                <w:left w:val="none" w:sz="0" w:space="0" w:color="auto"/>
                <w:bottom w:val="none" w:sz="0" w:space="0" w:color="auto"/>
                <w:right w:val="none" w:sz="0" w:space="0" w:color="auto"/>
              </w:divBdr>
              <w:divsChild>
                <w:div w:id="1824538361">
                  <w:marLeft w:val="0"/>
                  <w:marRight w:val="0"/>
                  <w:marTop w:val="0"/>
                  <w:marBottom w:val="0"/>
                  <w:divBdr>
                    <w:top w:val="none" w:sz="0" w:space="0" w:color="auto"/>
                    <w:left w:val="none" w:sz="0" w:space="0" w:color="auto"/>
                    <w:bottom w:val="none" w:sz="0" w:space="0" w:color="auto"/>
                    <w:right w:val="none" w:sz="0" w:space="0" w:color="auto"/>
                  </w:divBdr>
                </w:div>
                <w:div w:id="2046445835">
                  <w:marLeft w:val="0"/>
                  <w:marRight w:val="0"/>
                  <w:marTop w:val="0"/>
                  <w:marBottom w:val="0"/>
                  <w:divBdr>
                    <w:top w:val="none" w:sz="0" w:space="0" w:color="auto"/>
                    <w:left w:val="none" w:sz="0" w:space="0" w:color="auto"/>
                    <w:bottom w:val="none" w:sz="0" w:space="0" w:color="auto"/>
                    <w:right w:val="none" w:sz="0" w:space="0" w:color="auto"/>
                  </w:divBdr>
                </w:div>
                <w:div w:id="967862012">
                  <w:marLeft w:val="0"/>
                  <w:marRight w:val="0"/>
                  <w:marTop w:val="0"/>
                  <w:marBottom w:val="0"/>
                  <w:divBdr>
                    <w:top w:val="none" w:sz="0" w:space="0" w:color="auto"/>
                    <w:left w:val="none" w:sz="0" w:space="0" w:color="auto"/>
                    <w:bottom w:val="none" w:sz="0" w:space="0" w:color="auto"/>
                    <w:right w:val="none" w:sz="0" w:space="0" w:color="auto"/>
                  </w:divBdr>
                </w:div>
                <w:div w:id="117066230">
                  <w:marLeft w:val="0"/>
                  <w:marRight w:val="0"/>
                  <w:marTop w:val="0"/>
                  <w:marBottom w:val="0"/>
                  <w:divBdr>
                    <w:top w:val="none" w:sz="0" w:space="0" w:color="auto"/>
                    <w:left w:val="none" w:sz="0" w:space="0" w:color="auto"/>
                    <w:bottom w:val="none" w:sz="0" w:space="0" w:color="auto"/>
                    <w:right w:val="none" w:sz="0" w:space="0" w:color="auto"/>
                  </w:divBdr>
                </w:div>
                <w:div w:id="1951280833">
                  <w:marLeft w:val="0"/>
                  <w:marRight w:val="0"/>
                  <w:marTop w:val="0"/>
                  <w:marBottom w:val="0"/>
                  <w:divBdr>
                    <w:top w:val="none" w:sz="0" w:space="0" w:color="auto"/>
                    <w:left w:val="none" w:sz="0" w:space="0" w:color="auto"/>
                    <w:bottom w:val="none" w:sz="0" w:space="0" w:color="auto"/>
                    <w:right w:val="none" w:sz="0" w:space="0" w:color="auto"/>
                  </w:divBdr>
                </w:div>
                <w:div w:id="710154633">
                  <w:marLeft w:val="0"/>
                  <w:marRight w:val="0"/>
                  <w:marTop w:val="0"/>
                  <w:marBottom w:val="0"/>
                  <w:divBdr>
                    <w:top w:val="none" w:sz="0" w:space="0" w:color="auto"/>
                    <w:left w:val="none" w:sz="0" w:space="0" w:color="auto"/>
                    <w:bottom w:val="none" w:sz="0" w:space="0" w:color="auto"/>
                    <w:right w:val="none" w:sz="0" w:space="0" w:color="auto"/>
                  </w:divBdr>
                </w:div>
                <w:div w:id="1035616824">
                  <w:marLeft w:val="0"/>
                  <w:marRight w:val="0"/>
                  <w:marTop w:val="0"/>
                  <w:marBottom w:val="0"/>
                  <w:divBdr>
                    <w:top w:val="none" w:sz="0" w:space="0" w:color="auto"/>
                    <w:left w:val="none" w:sz="0" w:space="0" w:color="auto"/>
                    <w:bottom w:val="none" w:sz="0" w:space="0" w:color="auto"/>
                    <w:right w:val="none" w:sz="0" w:space="0" w:color="auto"/>
                  </w:divBdr>
                </w:div>
                <w:div w:id="1895922252">
                  <w:marLeft w:val="0"/>
                  <w:marRight w:val="0"/>
                  <w:marTop w:val="0"/>
                  <w:marBottom w:val="0"/>
                  <w:divBdr>
                    <w:top w:val="none" w:sz="0" w:space="0" w:color="auto"/>
                    <w:left w:val="none" w:sz="0" w:space="0" w:color="auto"/>
                    <w:bottom w:val="none" w:sz="0" w:space="0" w:color="auto"/>
                    <w:right w:val="none" w:sz="0" w:space="0" w:color="auto"/>
                  </w:divBdr>
                </w:div>
                <w:div w:id="1402409939">
                  <w:marLeft w:val="0"/>
                  <w:marRight w:val="0"/>
                  <w:marTop w:val="0"/>
                  <w:marBottom w:val="0"/>
                  <w:divBdr>
                    <w:top w:val="none" w:sz="0" w:space="0" w:color="auto"/>
                    <w:left w:val="none" w:sz="0" w:space="0" w:color="auto"/>
                    <w:bottom w:val="none" w:sz="0" w:space="0" w:color="auto"/>
                    <w:right w:val="none" w:sz="0" w:space="0" w:color="auto"/>
                  </w:divBdr>
                </w:div>
                <w:div w:id="172695541">
                  <w:marLeft w:val="0"/>
                  <w:marRight w:val="0"/>
                  <w:marTop w:val="0"/>
                  <w:marBottom w:val="0"/>
                  <w:divBdr>
                    <w:top w:val="none" w:sz="0" w:space="0" w:color="auto"/>
                    <w:left w:val="none" w:sz="0" w:space="0" w:color="auto"/>
                    <w:bottom w:val="none" w:sz="0" w:space="0" w:color="auto"/>
                    <w:right w:val="none" w:sz="0" w:space="0" w:color="auto"/>
                  </w:divBdr>
                </w:div>
                <w:div w:id="82073443">
                  <w:marLeft w:val="0"/>
                  <w:marRight w:val="0"/>
                  <w:marTop w:val="0"/>
                  <w:marBottom w:val="0"/>
                  <w:divBdr>
                    <w:top w:val="none" w:sz="0" w:space="0" w:color="auto"/>
                    <w:left w:val="none" w:sz="0" w:space="0" w:color="auto"/>
                    <w:bottom w:val="none" w:sz="0" w:space="0" w:color="auto"/>
                    <w:right w:val="none" w:sz="0" w:space="0" w:color="auto"/>
                  </w:divBdr>
                </w:div>
                <w:div w:id="91510625">
                  <w:marLeft w:val="0"/>
                  <w:marRight w:val="0"/>
                  <w:marTop w:val="0"/>
                  <w:marBottom w:val="0"/>
                  <w:divBdr>
                    <w:top w:val="none" w:sz="0" w:space="0" w:color="auto"/>
                    <w:left w:val="none" w:sz="0" w:space="0" w:color="auto"/>
                    <w:bottom w:val="none" w:sz="0" w:space="0" w:color="auto"/>
                    <w:right w:val="none" w:sz="0" w:space="0" w:color="auto"/>
                  </w:divBdr>
                </w:div>
                <w:div w:id="1059598212">
                  <w:marLeft w:val="0"/>
                  <w:marRight w:val="0"/>
                  <w:marTop w:val="0"/>
                  <w:marBottom w:val="0"/>
                  <w:divBdr>
                    <w:top w:val="none" w:sz="0" w:space="0" w:color="auto"/>
                    <w:left w:val="none" w:sz="0" w:space="0" w:color="auto"/>
                    <w:bottom w:val="none" w:sz="0" w:space="0" w:color="auto"/>
                    <w:right w:val="none" w:sz="0" w:space="0" w:color="auto"/>
                  </w:divBdr>
                </w:div>
                <w:div w:id="1902597011">
                  <w:marLeft w:val="0"/>
                  <w:marRight w:val="0"/>
                  <w:marTop w:val="0"/>
                  <w:marBottom w:val="0"/>
                  <w:divBdr>
                    <w:top w:val="none" w:sz="0" w:space="0" w:color="auto"/>
                    <w:left w:val="none" w:sz="0" w:space="0" w:color="auto"/>
                    <w:bottom w:val="none" w:sz="0" w:space="0" w:color="auto"/>
                    <w:right w:val="none" w:sz="0" w:space="0" w:color="auto"/>
                  </w:divBdr>
                </w:div>
                <w:div w:id="1075395694">
                  <w:marLeft w:val="0"/>
                  <w:marRight w:val="0"/>
                  <w:marTop w:val="0"/>
                  <w:marBottom w:val="0"/>
                  <w:divBdr>
                    <w:top w:val="none" w:sz="0" w:space="0" w:color="auto"/>
                    <w:left w:val="none" w:sz="0" w:space="0" w:color="auto"/>
                    <w:bottom w:val="none" w:sz="0" w:space="0" w:color="auto"/>
                    <w:right w:val="none" w:sz="0" w:space="0" w:color="auto"/>
                  </w:divBdr>
                </w:div>
                <w:div w:id="1711684081">
                  <w:marLeft w:val="0"/>
                  <w:marRight w:val="0"/>
                  <w:marTop w:val="0"/>
                  <w:marBottom w:val="0"/>
                  <w:divBdr>
                    <w:top w:val="none" w:sz="0" w:space="0" w:color="auto"/>
                    <w:left w:val="none" w:sz="0" w:space="0" w:color="auto"/>
                    <w:bottom w:val="none" w:sz="0" w:space="0" w:color="auto"/>
                    <w:right w:val="none" w:sz="0" w:space="0" w:color="auto"/>
                  </w:divBdr>
                </w:div>
                <w:div w:id="1805850850">
                  <w:marLeft w:val="0"/>
                  <w:marRight w:val="0"/>
                  <w:marTop w:val="0"/>
                  <w:marBottom w:val="0"/>
                  <w:divBdr>
                    <w:top w:val="none" w:sz="0" w:space="0" w:color="auto"/>
                    <w:left w:val="none" w:sz="0" w:space="0" w:color="auto"/>
                    <w:bottom w:val="none" w:sz="0" w:space="0" w:color="auto"/>
                    <w:right w:val="none" w:sz="0" w:space="0" w:color="auto"/>
                  </w:divBdr>
                </w:div>
                <w:div w:id="378166763">
                  <w:marLeft w:val="0"/>
                  <w:marRight w:val="0"/>
                  <w:marTop w:val="0"/>
                  <w:marBottom w:val="0"/>
                  <w:divBdr>
                    <w:top w:val="none" w:sz="0" w:space="0" w:color="auto"/>
                    <w:left w:val="none" w:sz="0" w:space="0" w:color="auto"/>
                    <w:bottom w:val="none" w:sz="0" w:space="0" w:color="auto"/>
                    <w:right w:val="none" w:sz="0" w:space="0" w:color="auto"/>
                  </w:divBdr>
                </w:div>
                <w:div w:id="650600238">
                  <w:marLeft w:val="0"/>
                  <w:marRight w:val="0"/>
                  <w:marTop w:val="0"/>
                  <w:marBottom w:val="0"/>
                  <w:divBdr>
                    <w:top w:val="none" w:sz="0" w:space="0" w:color="auto"/>
                    <w:left w:val="none" w:sz="0" w:space="0" w:color="auto"/>
                    <w:bottom w:val="none" w:sz="0" w:space="0" w:color="auto"/>
                    <w:right w:val="none" w:sz="0" w:space="0" w:color="auto"/>
                  </w:divBdr>
                </w:div>
                <w:div w:id="2053577008">
                  <w:marLeft w:val="0"/>
                  <w:marRight w:val="0"/>
                  <w:marTop w:val="0"/>
                  <w:marBottom w:val="0"/>
                  <w:divBdr>
                    <w:top w:val="none" w:sz="0" w:space="0" w:color="auto"/>
                    <w:left w:val="none" w:sz="0" w:space="0" w:color="auto"/>
                    <w:bottom w:val="none" w:sz="0" w:space="0" w:color="auto"/>
                    <w:right w:val="none" w:sz="0" w:space="0" w:color="auto"/>
                  </w:divBdr>
                </w:div>
                <w:div w:id="1320887665">
                  <w:marLeft w:val="0"/>
                  <w:marRight w:val="0"/>
                  <w:marTop w:val="0"/>
                  <w:marBottom w:val="0"/>
                  <w:divBdr>
                    <w:top w:val="none" w:sz="0" w:space="0" w:color="auto"/>
                    <w:left w:val="none" w:sz="0" w:space="0" w:color="auto"/>
                    <w:bottom w:val="none" w:sz="0" w:space="0" w:color="auto"/>
                    <w:right w:val="none" w:sz="0" w:space="0" w:color="auto"/>
                  </w:divBdr>
                </w:div>
                <w:div w:id="80175843">
                  <w:marLeft w:val="0"/>
                  <w:marRight w:val="0"/>
                  <w:marTop w:val="0"/>
                  <w:marBottom w:val="0"/>
                  <w:divBdr>
                    <w:top w:val="none" w:sz="0" w:space="0" w:color="auto"/>
                    <w:left w:val="none" w:sz="0" w:space="0" w:color="auto"/>
                    <w:bottom w:val="none" w:sz="0" w:space="0" w:color="auto"/>
                    <w:right w:val="none" w:sz="0" w:space="0" w:color="auto"/>
                  </w:divBdr>
                </w:div>
                <w:div w:id="1288658155">
                  <w:marLeft w:val="0"/>
                  <w:marRight w:val="0"/>
                  <w:marTop w:val="0"/>
                  <w:marBottom w:val="0"/>
                  <w:divBdr>
                    <w:top w:val="none" w:sz="0" w:space="0" w:color="auto"/>
                    <w:left w:val="none" w:sz="0" w:space="0" w:color="auto"/>
                    <w:bottom w:val="none" w:sz="0" w:space="0" w:color="auto"/>
                    <w:right w:val="none" w:sz="0" w:space="0" w:color="auto"/>
                  </w:divBdr>
                </w:div>
                <w:div w:id="1338266119">
                  <w:marLeft w:val="0"/>
                  <w:marRight w:val="0"/>
                  <w:marTop w:val="0"/>
                  <w:marBottom w:val="0"/>
                  <w:divBdr>
                    <w:top w:val="none" w:sz="0" w:space="0" w:color="auto"/>
                    <w:left w:val="none" w:sz="0" w:space="0" w:color="auto"/>
                    <w:bottom w:val="none" w:sz="0" w:space="0" w:color="auto"/>
                    <w:right w:val="none" w:sz="0" w:space="0" w:color="auto"/>
                  </w:divBdr>
                </w:div>
                <w:div w:id="2091779532">
                  <w:marLeft w:val="0"/>
                  <w:marRight w:val="0"/>
                  <w:marTop w:val="0"/>
                  <w:marBottom w:val="0"/>
                  <w:divBdr>
                    <w:top w:val="none" w:sz="0" w:space="0" w:color="auto"/>
                    <w:left w:val="none" w:sz="0" w:space="0" w:color="auto"/>
                    <w:bottom w:val="none" w:sz="0" w:space="0" w:color="auto"/>
                    <w:right w:val="none" w:sz="0" w:space="0" w:color="auto"/>
                  </w:divBdr>
                </w:div>
                <w:div w:id="1691683980">
                  <w:marLeft w:val="0"/>
                  <w:marRight w:val="0"/>
                  <w:marTop w:val="0"/>
                  <w:marBottom w:val="0"/>
                  <w:divBdr>
                    <w:top w:val="none" w:sz="0" w:space="0" w:color="auto"/>
                    <w:left w:val="none" w:sz="0" w:space="0" w:color="auto"/>
                    <w:bottom w:val="none" w:sz="0" w:space="0" w:color="auto"/>
                    <w:right w:val="none" w:sz="0" w:space="0" w:color="auto"/>
                  </w:divBdr>
                </w:div>
                <w:div w:id="1725521027">
                  <w:marLeft w:val="0"/>
                  <w:marRight w:val="0"/>
                  <w:marTop w:val="0"/>
                  <w:marBottom w:val="0"/>
                  <w:divBdr>
                    <w:top w:val="none" w:sz="0" w:space="0" w:color="auto"/>
                    <w:left w:val="none" w:sz="0" w:space="0" w:color="auto"/>
                    <w:bottom w:val="none" w:sz="0" w:space="0" w:color="auto"/>
                    <w:right w:val="none" w:sz="0" w:space="0" w:color="auto"/>
                  </w:divBdr>
                </w:div>
                <w:div w:id="864371184">
                  <w:marLeft w:val="0"/>
                  <w:marRight w:val="0"/>
                  <w:marTop w:val="0"/>
                  <w:marBottom w:val="0"/>
                  <w:divBdr>
                    <w:top w:val="none" w:sz="0" w:space="0" w:color="auto"/>
                    <w:left w:val="none" w:sz="0" w:space="0" w:color="auto"/>
                    <w:bottom w:val="none" w:sz="0" w:space="0" w:color="auto"/>
                    <w:right w:val="none" w:sz="0" w:space="0" w:color="auto"/>
                  </w:divBdr>
                </w:div>
                <w:div w:id="783307475">
                  <w:marLeft w:val="0"/>
                  <w:marRight w:val="0"/>
                  <w:marTop w:val="0"/>
                  <w:marBottom w:val="0"/>
                  <w:divBdr>
                    <w:top w:val="none" w:sz="0" w:space="0" w:color="auto"/>
                    <w:left w:val="none" w:sz="0" w:space="0" w:color="auto"/>
                    <w:bottom w:val="none" w:sz="0" w:space="0" w:color="auto"/>
                    <w:right w:val="none" w:sz="0" w:space="0" w:color="auto"/>
                  </w:divBdr>
                </w:div>
                <w:div w:id="20203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365">
          <w:marLeft w:val="0"/>
          <w:marRight w:val="0"/>
          <w:marTop w:val="0"/>
          <w:marBottom w:val="0"/>
          <w:divBdr>
            <w:top w:val="none" w:sz="0" w:space="0" w:color="auto"/>
            <w:left w:val="none" w:sz="0" w:space="0" w:color="auto"/>
            <w:bottom w:val="none" w:sz="0" w:space="0" w:color="auto"/>
            <w:right w:val="none" w:sz="0" w:space="0" w:color="auto"/>
          </w:divBdr>
          <w:divsChild>
            <w:div w:id="839194552">
              <w:marLeft w:val="0"/>
              <w:marRight w:val="0"/>
              <w:marTop w:val="0"/>
              <w:marBottom w:val="0"/>
              <w:divBdr>
                <w:top w:val="none" w:sz="0" w:space="0" w:color="auto"/>
                <w:left w:val="none" w:sz="0" w:space="0" w:color="auto"/>
                <w:bottom w:val="none" w:sz="0" w:space="0" w:color="auto"/>
                <w:right w:val="none" w:sz="0" w:space="0" w:color="auto"/>
              </w:divBdr>
            </w:div>
            <w:div w:id="1793673541">
              <w:marLeft w:val="0"/>
              <w:marRight w:val="0"/>
              <w:marTop w:val="0"/>
              <w:marBottom w:val="0"/>
              <w:divBdr>
                <w:top w:val="none" w:sz="0" w:space="0" w:color="auto"/>
                <w:left w:val="none" w:sz="0" w:space="0" w:color="auto"/>
                <w:bottom w:val="none" w:sz="0" w:space="0" w:color="auto"/>
                <w:right w:val="none" w:sz="0" w:space="0" w:color="auto"/>
              </w:divBdr>
            </w:div>
            <w:div w:id="1855339032">
              <w:marLeft w:val="0"/>
              <w:marRight w:val="0"/>
              <w:marTop w:val="0"/>
              <w:marBottom w:val="0"/>
              <w:divBdr>
                <w:top w:val="none" w:sz="0" w:space="0" w:color="auto"/>
                <w:left w:val="none" w:sz="0" w:space="0" w:color="auto"/>
                <w:bottom w:val="none" w:sz="0" w:space="0" w:color="auto"/>
                <w:right w:val="none" w:sz="0" w:space="0" w:color="auto"/>
              </w:divBdr>
            </w:div>
            <w:div w:id="1229850068">
              <w:marLeft w:val="0"/>
              <w:marRight w:val="0"/>
              <w:marTop w:val="0"/>
              <w:marBottom w:val="0"/>
              <w:divBdr>
                <w:top w:val="none" w:sz="0" w:space="0" w:color="auto"/>
                <w:left w:val="none" w:sz="0" w:space="0" w:color="auto"/>
                <w:bottom w:val="none" w:sz="0" w:space="0" w:color="auto"/>
                <w:right w:val="none" w:sz="0" w:space="0" w:color="auto"/>
              </w:divBdr>
            </w:div>
            <w:div w:id="618996848">
              <w:marLeft w:val="0"/>
              <w:marRight w:val="0"/>
              <w:marTop w:val="0"/>
              <w:marBottom w:val="0"/>
              <w:divBdr>
                <w:top w:val="none" w:sz="0" w:space="0" w:color="auto"/>
                <w:left w:val="none" w:sz="0" w:space="0" w:color="auto"/>
                <w:bottom w:val="none" w:sz="0" w:space="0" w:color="auto"/>
                <w:right w:val="none" w:sz="0" w:space="0" w:color="auto"/>
              </w:divBdr>
            </w:div>
            <w:div w:id="1645740813">
              <w:marLeft w:val="0"/>
              <w:marRight w:val="0"/>
              <w:marTop w:val="0"/>
              <w:marBottom w:val="0"/>
              <w:divBdr>
                <w:top w:val="none" w:sz="0" w:space="0" w:color="auto"/>
                <w:left w:val="none" w:sz="0" w:space="0" w:color="auto"/>
                <w:bottom w:val="none" w:sz="0" w:space="0" w:color="auto"/>
                <w:right w:val="none" w:sz="0" w:space="0" w:color="auto"/>
              </w:divBdr>
            </w:div>
            <w:div w:id="588465989">
              <w:marLeft w:val="0"/>
              <w:marRight w:val="0"/>
              <w:marTop w:val="0"/>
              <w:marBottom w:val="0"/>
              <w:divBdr>
                <w:top w:val="none" w:sz="0" w:space="0" w:color="auto"/>
                <w:left w:val="none" w:sz="0" w:space="0" w:color="auto"/>
                <w:bottom w:val="none" w:sz="0" w:space="0" w:color="auto"/>
                <w:right w:val="none" w:sz="0" w:space="0" w:color="auto"/>
              </w:divBdr>
            </w:div>
            <w:div w:id="958990523">
              <w:marLeft w:val="0"/>
              <w:marRight w:val="0"/>
              <w:marTop w:val="0"/>
              <w:marBottom w:val="0"/>
              <w:divBdr>
                <w:top w:val="none" w:sz="0" w:space="0" w:color="auto"/>
                <w:left w:val="none" w:sz="0" w:space="0" w:color="auto"/>
                <w:bottom w:val="none" w:sz="0" w:space="0" w:color="auto"/>
                <w:right w:val="none" w:sz="0" w:space="0" w:color="auto"/>
              </w:divBdr>
            </w:div>
            <w:div w:id="1835485038">
              <w:marLeft w:val="0"/>
              <w:marRight w:val="0"/>
              <w:marTop w:val="0"/>
              <w:marBottom w:val="0"/>
              <w:divBdr>
                <w:top w:val="none" w:sz="0" w:space="0" w:color="auto"/>
                <w:left w:val="none" w:sz="0" w:space="0" w:color="auto"/>
                <w:bottom w:val="none" w:sz="0" w:space="0" w:color="auto"/>
                <w:right w:val="none" w:sz="0" w:space="0" w:color="auto"/>
              </w:divBdr>
            </w:div>
            <w:div w:id="1723401301">
              <w:marLeft w:val="0"/>
              <w:marRight w:val="0"/>
              <w:marTop w:val="0"/>
              <w:marBottom w:val="0"/>
              <w:divBdr>
                <w:top w:val="none" w:sz="0" w:space="0" w:color="auto"/>
                <w:left w:val="none" w:sz="0" w:space="0" w:color="auto"/>
                <w:bottom w:val="none" w:sz="0" w:space="0" w:color="auto"/>
                <w:right w:val="none" w:sz="0" w:space="0" w:color="auto"/>
              </w:divBdr>
            </w:div>
            <w:div w:id="1292858197">
              <w:marLeft w:val="0"/>
              <w:marRight w:val="0"/>
              <w:marTop w:val="0"/>
              <w:marBottom w:val="0"/>
              <w:divBdr>
                <w:top w:val="none" w:sz="0" w:space="0" w:color="auto"/>
                <w:left w:val="none" w:sz="0" w:space="0" w:color="auto"/>
                <w:bottom w:val="none" w:sz="0" w:space="0" w:color="auto"/>
                <w:right w:val="none" w:sz="0" w:space="0" w:color="auto"/>
              </w:divBdr>
            </w:div>
            <w:div w:id="916599095">
              <w:marLeft w:val="0"/>
              <w:marRight w:val="0"/>
              <w:marTop w:val="0"/>
              <w:marBottom w:val="0"/>
              <w:divBdr>
                <w:top w:val="none" w:sz="0" w:space="0" w:color="auto"/>
                <w:left w:val="none" w:sz="0" w:space="0" w:color="auto"/>
                <w:bottom w:val="none" w:sz="0" w:space="0" w:color="auto"/>
                <w:right w:val="none" w:sz="0" w:space="0" w:color="auto"/>
              </w:divBdr>
            </w:div>
            <w:div w:id="673385003">
              <w:marLeft w:val="0"/>
              <w:marRight w:val="0"/>
              <w:marTop w:val="0"/>
              <w:marBottom w:val="0"/>
              <w:divBdr>
                <w:top w:val="none" w:sz="0" w:space="0" w:color="auto"/>
                <w:left w:val="none" w:sz="0" w:space="0" w:color="auto"/>
                <w:bottom w:val="none" w:sz="0" w:space="0" w:color="auto"/>
                <w:right w:val="none" w:sz="0" w:space="0" w:color="auto"/>
              </w:divBdr>
            </w:div>
            <w:div w:id="531187522">
              <w:marLeft w:val="0"/>
              <w:marRight w:val="0"/>
              <w:marTop w:val="0"/>
              <w:marBottom w:val="0"/>
              <w:divBdr>
                <w:top w:val="none" w:sz="0" w:space="0" w:color="auto"/>
                <w:left w:val="none" w:sz="0" w:space="0" w:color="auto"/>
                <w:bottom w:val="none" w:sz="0" w:space="0" w:color="auto"/>
                <w:right w:val="none" w:sz="0" w:space="0" w:color="auto"/>
              </w:divBdr>
            </w:div>
            <w:div w:id="1567908902">
              <w:marLeft w:val="0"/>
              <w:marRight w:val="0"/>
              <w:marTop w:val="0"/>
              <w:marBottom w:val="0"/>
              <w:divBdr>
                <w:top w:val="none" w:sz="0" w:space="0" w:color="auto"/>
                <w:left w:val="none" w:sz="0" w:space="0" w:color="auto"/>
                <w:bottom w:val="none" w:sz="0" w:space="0" w:color="auto"/>
                <w:right w:val="none" w:sz="0" w:space="0" w:color="auto"/>
              </w:divBdr>
            </w:div>
            <w:div w:id="882864664">
              <w:marLeft w:val="0"/>
              <w:marRight w:val="0"/>
              <w:marTop w:val="0"/>
              <w:marBottom w:val="0"/>
              <w:divBdr>
                <w:top w:val="none" w:sz="0" w:space="0" w:color="auto"/>
                <w:left w:val="none" w:sz="0" w:space="0" w:color="auto"/>
                <w:bottom w:val="none" w:sz="0" w:space="0" w:color="auto"/>
                <w:right w:val="none" w:sz="0" w:space="0" w:color="auto"/>
              </w:divBdr>
            </w:div>
            <w:div w:id="527908221">
              <w:marLeft w:val="0"/>
              <w:marRight w:val="0"/>
              <w:marTop w:val="0"/>
              <w:marBottom w:val="0"/>
              <w:divBdr>
                <w:top w:val="none" w:sz="0" w:space="0" w:color="auto"/>
                <w:left w:val="none" w:sz="0" w:space="0" w:color="auto"/>
                <w:bottom w:val="none" w:sz="0" w:space="0" w:color="auto"/>
                <w:right w:val="none" w:sz="0" w:space="0" w:color="auto"/>
              </w:divBdr>
            </w:div>
            <w:div w:id="117914639">
              <w:marLeft w:val="0"/>
              <w:marRight w:val="0"/>
              <w:marTop w:val="0"/>
              <w:marBottom w:val="0"/>
              <w:divBdr>
                <w:top w:val="none" w:sz="0" w:space="0" w:color="auto"/>
                <w:left w:val="none" w:sz="0" w:space="0" w:color="auto"/>
                <w:bottom w:val="none" w:sz="0" w:space="0" w:color="auto"/>
                <w:right w:val="none" w:sz="0" w:space="0" w:color="auto"/>
              </w:divBdr>
            </w:div>
            <w:div w:id="362176084">
              <w:marLeft w:val="0"/>
              <w:marRight w:val="0"/>
              <w:marTop w:val="0"/>
              <w:marBottom w:val="0"/>
              <w:divBdr>
                <w:top w:val="none" w:sz="0" w:space="0" w:color="auto"/>
                <w:left w:val="none" w:sz="0" w:space="0" w:color="auto"/>
                <w:bottom w:val="none" w:sz="0" w:space="0" w:color="auto"/>
                <w:right w:val="none" w:sz="0" w:space="0" w:color="auto"/>
              </w:divBdr>
            </w:div>
            <w:div w:id="1313100398">
              <w:marLeft w:val="0"/>
              <w:marRight w:val="0"/>
              <w:marTop w:val="0"/>
              <w:marBottom w:val="0"/>
              <w:divBdr>
                <w:top w:val="none" w:sz="0" w:space="0" w:color="auto"/>
                <w:left w:val="none" w:sz="0" w:space="0" w:color="auto"/>
                <w:bottom w:val="none" w:sz="0" w:space="0" w:color="auto"/>
                <w:right w:val="none" w:sz="0" w:space="0" w:color="auto"/>
              </w:divBdr>
            </w:div>
            <w:div w:id="1719428104">
              <w:marLeft w:val="0"/>
              <w:marRight w:val="0"/>
              <w:marTop w:val="0"/>
              <w:marBottom w:val="0"/>
              <w:divBdr>
                <w:top w:val="none" w:sz="0" w:space="0" w:color="auto"/>
                <w:left w:val="none" w:sz="0" w:space="0" w:color="auto"/>
                <w:bottom w:val="none" w:sz="0" w:space="0" w:color="auto"/>
                <w:right w:val="none" w:sz="0" w:space="0" w:color="auto"/>
              </w:divBdr>
            </w:div>
            <w:div w:id="995500116">
              <w:marLeft w:val="0"/>
              <w:marRight w:val="0"/>
              <w:marTop w:val="0"/>
              <w:marBottom w:val="0"/>
              <w:divBdr>
                <w:top w:val="none" w:sz="0" w:space="0" w:color="auto"/>
                <w:left w:val="none" w:sz="0" w:space="0" w:color="auto"/>
                <w:bottom w:val="none" w:sz="0" w:space="0" w:color="auto"/>
                <w:right w:val="none" w:sz="0" w:space="0" w:color="auto"/>
              </w:divBdr>
            </w:div>
            <w:div w:id="1465076634">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429930400">
              <w:marLeft w:val="0"/>
              <w:marRight w:val="0"/>
              <w:marTop w:val="0"/>
              <w:marBottom w:val="0"/>
              <w:divBdr>
                <w:top w:val="none" w:sz="0" w:space="0" w:color="auto"/>
                <w:left w:val="none" w:sz="0" w:space="0" w:color="auto"/>
                <w:bottom w:val="none" w:sz="0" w:space="0" w:color="auto"/>
                <w:right w:val="none" w:sz="0" w:space="0" w:color="auto"/>
              </w:divBdr>
            </w:div>
            <w:div w:id="1376809036">
              <w:marLeft w:val="0"/>
              <w:marRight w:val="0"/>
              <w:marTop w:val="0"/>
              <w:marBottom w:val="0"/>
              <w:divBdr>
                <w:top w:val="none" w:sz="0" w:space="0" w:color="auto"/>
                <w:left w:val="none" w:sz="0" w:space="0" w:color="auto"/>
                <w:bottom w:val="none" w:sz="0" w:space="0" w:color="auto"/>
                <w:right w:val="none" w:sz="0" w:space="0" w:color="auto"/>
              </w:divBdr>
            </w:div>
            <w:div w:id="1320886836">
              <w:marLeft w:val="0"/>
              <w:marRight w:val="0"/>
              <w:marTop w:val="0"/>
              <w:marBottom w:val="0"/>
              <w:divBdr>
                <w:top w:val="none" w:sz="0" w:space="0" w:color="auto"/>
                <w:left w:val="none" w:sz="0" w:space="0" w:color="auto"/>
                <w:bottom w:val="none" w:sz="0" w:space="0" w:color="auto"/>
                <w:right w:val="none" w:sz="0" w:space="0" w:color="auto"/>
              </w:divBdr>
            </w:div>
            <w:div w:id="668875761">
              <w:marLeft w:val="0"/>
              <w:marRight w:val="0"/>
              <w:marTop w:val="0"/>
              <w:marBottom w:val="0"/>
              <w:divBdr>
                <w:top w:val="none" w:sz="0" w:space="0" w:color="auto"/>
                <w:left w:val="none" w:sz="0" w:space="0" w:color="auto"/>
                <w:bottom w:val="none" w:sz="0" w:space="0" w:color="auto"/>
                <w:right w:val="none" w:sz="0" w:space="0" w:color="auto"/>
              </w:divBdr>
            </w:div>
            <w:div w:id="877741251">
              <w:marLeft w:val="0"/>
              <w:marRight w:val="0"/>
              <w:marTop w:val="0"/>
              <w:marBottom w:val="0"/>
              <w:divBdr>
                <w:top w:val="none" w:sz="0" w:space="0" w:color="auto"/>
                <w:left w:val="none" w:sz="0" w:space="0" w:color="auto"/>
                <w:bottom w:val="none" w:sz="0" w:space="0" w:color="auto"/>
                <w:right w:val="none" w:sz="0" w:space="0" w:color="auto"/>
              </w:divBdr>
            </w:div>
            <w:div w:id="345133711">
              <w:marLeft w:val="0"/>
              <w:marRight w:val="0"/>
              <w:marTop w:val="0"/>
              <w:marBottom w:val="0"/>
              <w:divBdr>
                <w:top w:val="none" w:sz="0" w:space="0" w:color="auto"/>
                <w:left w:val="none" w:sz="0" w:space="0" w:color="auto"/>
                <w:bottom w:val="none" w:sz="0" w:space="0" w:color="auto"/>
                <w:right w:val="none" w:sz="0" w:space="0" w:color="auto"/>
              </w:divBdr>
            </w:div>
            <w:div w:id="1602369471">
              <w:marLeft w:val="0"/>
              <w:marRight w:val="0"/>
              <w:marTop w:val="0"/>
              <w:marBottom w:val="0"/>
              <w:divBdr>
                <w:top w:val="none" w:sz="0" w:space="0" w:color="auto"/>
                <w:left w:val="none" w:sz="0" w:space="0" w:color="auto"/>
                <w:bottom w:val="none" w:sz="0" w:space="0" w:color="auto"/>
                <w:right w:val="none" w:sz="0" w:space="0" w:color="auto"/>
              </w:divBdr>
            </w:div>
            <w:div w:id="561911416">
              <w:marLeft w:val="0"/>
              <w:marRight w:val="0"/>
              <w:marTop w:val="0"/>
              <w:marBottom w:val="0"/>
              <w:divBdr>
                <w:top w:val="none" w:sz="0" w:space="0" w:color="auto"/>
                <w:left w:val="none" w:sz="0" w:space="0" w:color="auto"/>
                <w:bottom w:val="none" w:sz="0" w:space="0" w:color="auto"/>
                <w:right w:val="none" w:sz="0" w:space="0" w:color="auto"/>
              </w:divBdr>
            </w:div>
            <w:div w:id="269899630">
              <w:marLeft w:val="0"/>
              <w:marRight w:val="0"/>
              <w:marTop w:val="0"/>
              <w:marBottom w:val="0"/>
              <w:divBdr>
                <w:top w:val="none" w:sz="0" w:space="0" w:color="auto"/>
                <w:left w:val="none" w:sz="0" w:space="0" w:color="auto"/>
                <w:bottom w:val="none" w:sz="0" w:space="0" w:color="auto"/>
                <w:right w:val="none" w:sz="0" w:space="0" w:color="auto"/>
              </w:divBdr>
            </w:div>
            <w:div w:id="1612859841">
              <w:marLeft w:val="0"/>
              <w:marRight w:val="0"/>
              <w:marTop w:val="0"/>
              <w:marBottom w:val="0"/>
              <w:divBdr>
                <w:top w:val="none" w:sz="0" w:space="0" w:color="auto"/>
                <w:left w:val="none" w:sz="0" w:space="0" w:color="auto"/>
                <w:bottom w:val="none" w:sz="0" w:space="0" w:color="auto"/>
                <w:right w:val="none" w:sz="0" w:space="0" w:color="auto"/>
              </w:divBdr>
              <w:divsChild>
                <w:div w:id="689264400">
                  <w:marLeft w:val="0"/>
                  <w:marRight w:val="0"/>
                  <w:marTop w:val="0"/>
                  <w:marBottom w:val="0"/>
                  <w:divBdr>
                    <w:top w:val="none" w:sz="0" w:space="0" w:color="auto"/>
                    <w:left w:val="none" w:sz="0" w:space="0" w:color="auto"/>
                    <w:bottom w:val="none" w:sz="0" w:space="0" w:color="auto"/>
                    <w:right w:val="none" w:sz="0" w:space="0" w:color="auto"/>
                  </w:divBdr>
                </w:div>
                <w:div w:id="558440206">
                  <w:marLeft w:val="0"/>
                  <w:marRight w:val="0"/>
                  <w:marTop w:val="0"/>
                  <w:marBottom w:val="0"/>
                  <w:divBdr>
                    <w:top w:val="none" w:sz="0" w:space="0" w:color="auto"/>
                    <w:left w:val="none" w:sz="0" w:space="0" w:color="auto"/>
                    <w:bottom w:val="none" w:sz="0" w:space="0" w:color="auto"/>
                    <w:right w:val="none" w:sz="0" w:space="0" w:color="auto"/>
                  </w:divBdr>
                </w:div>
                <w:div w:id="1866671116">
                  <w:marLeft w:val="0"/>
                  <w:marRight w:val="0"/>
                  <w:marTop w:val="0"/>
                  <w:marBottom w:val="0"/>
                  <w:divBdr>
                    <w:top w:val="none" w:sz="0" w:space="0" w:color="auto"/>
                    <w:left w:val="none" w:sz="0" w:space="0" w:color="auto"/>
                    <w:bottom w:val="none" w:sz="0" w:space="0" w:color="auto"/>
                    <w:right w:val="none" w:sz="0" w:space="0" w:color="auto"/>
                  </w:divBdr>
                </w:div>
                <w:div w:id="1993370479">
                  <w:marLeft w:val="0"/>
                  <w:marRight w:val="0"/>
                  <w:marTop w:val="0"/>
                  <w:marBottom w:val="0"/>
                  <w:divBdr>
                    <w:top w:val="none" w:sz="0" w:space="0" w:color="auto"/>
                    <w:left w:val="none" w:sz="0" w:space="0" w:color="auto"/>
                    <w:bottom w:val="none" w:sz="0" w:space="0" w:color="auto"/>
                    <w:right w:val="none" w:sz="0" w:space="0" w:color="auto"/>
                  </w:divBdr>
                </w:div>
                <w:div w:id="587425648">
                  <w:marLeft w:val="0"/>
                  <w:marRight w:val="0"/>
                  <w:marTop w:val="0"/>
                  <w:marBottom w:val="0"/>
                  <w:divBdr>
                    <w:top w:val="none" w:sz="0" w:space="0" w:color="auto"/>
                    <w:left w:val="none" w:sz="0" w:space="0" w:color="auto"/>
                    <w:bottom w:val="none" w:sz="0" w:space="0" w:color="auto"/>
                    <w:right w:val="none" w:sz="0" w:space="0" w:color="auto"/>
                  </w:divBdr>
                </w:div>
                <w:div w:id="1709715516">
                  <w:marLeft w:val="0"/>
                  <w:marRight w:val="0"/>
                  <w:marTop w:val="0"/>
                  <w:marBottom w:val="0"/>
                  <w:divBdr>
                    <w:top w:val="none" w:sz="0" w:space="0" w:color="auto"/>
                    <w:left w:val="none" w:sz="0" w:space="0" w:color="auto"/>
                    <w:bottom w:val="none" w:sz="0" w:space="0" w:color="auto"/>
                    <w:right w:val="none" w:sz="0" w:space="0" w:color="auto"/>
                  </w:divBdr>
                </w:div>
                <w:div w:id="1925414217">
                  <w:marLeft w:val="0"/>
                  <w:marRight w:val="0"/>
                  <w:marTop w:val="0"/>
                  <w:marBottom w:val="0"/>
                  <w:divBdr>
                    <w:top w:val="none" w:sz="0" w:space="0" w:color="auto"/>
                    <w:left w:val="none" w:sz="0" w:space="0" w:color="auto"/>
                    <w:bottom w:val="none" w:sz="0" w:space="0" w:color="auto"/>
                    <w:right w:val="none" w:sz="0" w:space="0" w:color="auto"/>
                  </w:divBdr>
                </w:div>
                <w:div w:id="74134432">
                  <w:marLeft w:val="0"/>
                  <w:marRight w:val="0"/>
                  <w:marTop w:val="0"/>
                  <w:marBottom w:val="0"/>
                  <w:divBdr>
                    <w:top w:val="none" w:sz="0" w:space="0" w:color="auto"/>
                    <w:left w:val="none" w:sz="0" w:space="0" w:color="auto"/>
                    <w:bottom w:val="none" w:sz="0" w:space="0" w:color="auto"/>
                    <w:right w:val="none" w:sz="0" w:space="0" w:color="auto"/>
                  </w:divBdr>
                </w:div>
                <w:div w:id="153378914">
                  <w:marLeft w:val="0"/>
                  <w:marRight w:val="0"/>
                  <w:marTop w:val="0"/>
                  <w:marBottom w:val="0"/>
                  <w:divBdr>
                    <w:top w:val="none" w:sz="0" w:space="0" w:color="auto"/>
                    <w:left w:val="none" w:sz="0" w:space="0" w:color="auto"/>
                    <w:bottom w:val="none" w:sz="0" w:space="0" w:color="auto"/>
                    <w:right w:val="none" w:sz="0" w:space="0" w:color="auto"/>
                  </w:divBdr>
                </w:div>
                <w:div w:id="578440978">
                  <w:marLeft w:val="0"/>
                  <w:marRight w:val="0"/>
                  <w:marTop w:val="0"/>
                  <w:marBottom w:val="0"/>
                  <w:divBdr>
                    <w:top w:val="none" w:sz="0" w:space="0" w:color="auto"/>
                    <w:left w:val="none" w:sz="0" w:space="0" w:color="auto"/>
                    <w:bottom w:val="none" w:sz="0" w:space="0" w:color="auto"/>
                    <w:right w:val="none" w:sz="0" w:space="0" w:color="auto"/>
                  </w:divBdr>
                </w:div>
                <w:div w:id="1964145295">
                  <w:marLeft w:val="0"/>
                  <w:marRight w:val="0"/>
                  <w:marTop w:val="0"/>
                  <w:marBottom w:val="0"/>
                  <w:divBdr>
                    <w:top w:val="none" w:sz="0" w:space="0" w:color="auto"/>
                    <w:left w:val="none" w:sz="0" w:space="0" w:color="auto"/>
                    <w:bottom w:val="none" w:sz="0" w:space="0" w:color="auto"/>
                    <w:right w:val="none" w:sz="0" w:space="0" w:color="auto"/>
                  </w:divBdr>
                </w:div>
                <w:div w:id="1989900566">
                  <w:marLeft w:val="0"/>
                  <w:marRight w:val="0"/>
                  <w:marTop w:val="0"/>
                  <w:marBottom w:val="0"/>
                  <w:divBdr>
                    <w:top w:val="none" w:sz="0" w:space="0" w:color="auto"/>
                    <w:left w:val="none" w:sz="0" w:space="0" w:color="auto"/>
                    <w:bottom w:val="none" w:sz="0" w:space="0" w:color="auto"/>
                    <w:right w:val="none" w:sz="0" w:space="0" w:color="auto"/>
                  </w:divBdr>
                </w:div>
                <w:div w:id="1941335172">
                  <w:marLeft w:val="0"/>
                  <w:marRight w:val="0"/>
                  <w:marTop w:val="0"/>
                  <w:marBottom w:val="0"/>
                  <w:divBdr>
                    <w:top w:val="none" w:sz="0" w:space="0" w:color="auto"/>
                    <w:left w:val="none" w:sz="0" w:space="0" w:color="auto"/>
                    <w:bottom w:val="none" w:sz="0" w:space="0" w:color="auto"/>
                    <w:right w:val="none" w:sz="0" w:space="0" w:color="auto"/>
                  </w:divBdr>
                </w:div>
                <w:div w:id="830608584">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841895043">
                  <w:marLeft w:val="0"/>
                  <w:marRight w:val="0"/>
                  <w:marTop w:val="0"/>
                  <w:marBottom w:val="0"/>
                  <w:divBdr>
                    <w:top w:val="none" w:sz="0" w:space="0" w:color="auto"/>
                    <w:left w:val="none" w:sz="0" w:space="0" w:color="auto"/>
                    <w:bottom w:val="none" w:sz="0" w:space="0" w:color="auto"/>
                    <w:right w:val="none" w:sz="0" w:space="0" w:color="auto"/>
                  </w:divBdr>
                </w:div>
                <w:div w:id="1613634549">
                  <w:marLeft w:val="0"/>
                  <w:marRight w:val="0"/>
                  <w:marTop w:val="0"/>
                  <w:marBottom w:val="0"/>
                  <w:divBdr>
                    <w:top w:val="none" w:sz="0" w:space="0" w:color="auto"/>
                    <w:left w:val="none" w:sz="0" w:space="0" w:color="auto"/>
                    <w:bottom w:val="none" w:sz="0" w:space="0" w:color="auto"/>
                    <w:right w:val="none" w:sz="0" w:space="0" w:color="auto"/>
                  </w:divBdr>
                </w:div>
                <w:div w:id="624501685">
                  <w:marLeft w:val="0"/>
                  <w:marRight w:val="0"/>
                  <w:marTop w:val="0"/>
                  <w:marBottom w:val="0"/>
                  <w:divBdr>
                    <w:top w:val="none" w:sz="0" w:space="0" w:color="auto"/>
                    <w:left w:val="none" w:sz="0" w:space="0" w:color="auto"/>
                    <w:bottom w:val="none" w:sz="0" w:space="0" w:color="auto"/>
                    <w:right w:val="none" w:sz="0" w:space="0" w:color="auto"/>
                  </w:divBdr>
                </w:div>
                <w:div w:id="1599288658">
                  <w:marLeft w:val="0"/>
                  <w:marRight w:val="0"/>
                  <w:marTop w:val="0"/>
                  <w:marBottom w:val="0"/>
                  <w:divBdr>
                    <w:top w:val="none" w:sz="0" w:space="0" w:color="auto"/>
                    <w:left w:val="none" w:sz="0" w:space="0" w:color="auto"/>
                    <w:bottom w:val="none" w:sz="0" w:space="0" w:color="auto"/>
                    <w:right w:val="none" w:sz="0" w:space="0" w:color="auto"/>
                  </w:divBdr>
                </w:div>
                <w:div w:id="899825926">
                  <w:marLeft w:val="0"/>
                  <w:marRight w:val="0"/>
                  <w:marTop w:val="0"/>
                  <w:marBottom w:val="0"/>
                  <w:divBdr>
                    <w:top w:val="none" w:sz="0" w:space="0" w:color="auto"/>
                    <w:left w:val="none" w:sz="0" w:space="0" w:color="auto"/>
                    <w:bottom w:val="none" w:sz="0" w:space="0" w:color="auto"/>
                    <w:right w:val="none" w:sz="0" w:space="0" w:color="auto"/>
                  </w:divBdr>
                </w:div>
                <w:div w:id="303586018">
                  <w:marLeft w:val="0"/>
                  <w:marRight w:val="0"/>
                  <w:marTop w:val="0"/>
                  <w:marBottom w:val="0"/>
                  <w:divBdr>
                    <w:top w:val="none" w:sz="0" w:space="0" w:color="auto"/>
                    <w:left w:val="none" w:sz="0" w:space="0" w:color="auto"/>
                    <w:bottom w:val="none" w:sz="0" w:space="0" w:color="auto"/>
                    <w:right w:val="none" w:sz="0" w:space="0" w:color="auto"/>
                  </w:divBdr>
                </w:div>
                <w:div w:id="946306127">
                  <w:marLeft w:val="0"/>
                  <w:marRight w:val="0"/>
                  <w:marTop w:val="0"/>
                  <w:marBottom w:val="0"/>
                  <w:divBdr>
                    <w:top w:val="none" w:sz="0" w:space="0" w:color="auto"/>
                    <w:left w:val="none" w:sz="0" w:space="0" w:color="auto"/>
                    <w:bottom w:val="none" w:sz="0" w:space="0" w:color="auto"/>
                    <w:right w:val="none" w:sz="0" w:space="0" w:color="auto"/>
                  </w:divBdr>
                </w:div>
                <w:div w:id="2109154929">
                  <w:marLeft w:val="0"/>
                  <w:marRight w:val="0"/>
                  <w:marTop w:val="0"/>
                  <w:marBottom w:val="0"/>
                  <w:divBdr>
                    <w:top w:val="none" w:sz="0" w:space="0" w:color="auto"/>
                    <w:left w:val="none" w:sz="0" w:space="0" w:color="auto"/>
                    <w:bottom w:val="none" w:sz="0" w:space="0" w:color="auto"/>
                    <w:right w:val="none" w:sz="0" w:space="0" w:color="auto"/>
                  </w:divBdr>
                </w:div>
                <w:div w:id="1218318591">
                  <w:marLeft w:val="0"/>
                  <w:marRight w:val="0"/>
                  <w:marTop w:val="0"/>
                  <w:marBottom w:val="0"/>
                  <w:divBdr>
                    <w:top w:val="none" w:sz="0" w:space="0" w:color="auto"/>
                    <w:left w:val="none" w:sz="0" w:space="0" w:color="auto"/>
                    <w:bottom w:val="none" w:sz="0" w:space="0" w:color="auto"/>
                    <w:right w:val="none" w:sz="0" w:space="0" w:color="auto"/>
                  </w:divBdr>
                </w:div>
                <w:div w:id="239561870">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738133331">
                  <w:marLeft w:val="0"/>
                  <w:marRight w:val="0"/>
                  <w:marTop w:val="0"/>
                  <w:marBottom w:val="0"/>
                  <w:divBdr>
                    <w:top w:val="none" w:sz="0" w:space="0" w:color="auto"/>
                    <w:left w:val="none" w:sz="0" w:space="0" w:color="auto"/>
                    <w:bottom w:val="none" w:sz="0" w:space="0" w:color="auto"/>
                    <w:right w:val="none" w:sz="0" w:space="0" w:color="auto"/>
                  </w:divBdr>
                </w:div>
                <w:div w:id="1223758418">
                  <w:marLeft w:val="0"/>
                  <w:marRight w:val="0"/>
                  <w:marTop w:val="0"/>
                  <w:marBottom w:val="0"/>
                  <w:divBdr>
                    <w:top w:val="none" w:sz="0" w:space="0" w:color="auto"/>
                    <w:left w:val="none" w:sz="0" w:space="0" w:color="auto"/>
                    <w:bottom w:val="none" w:sz="0" w:space="0" w:color="auto"/>
                    <w:right w:val="none" w:sz="0" w:space="0" w:color="auto"/>
                  </w:divBdr>
                </w:div>
                <w:div w:id="1945720205">
                  <w:marLeft w:val="0"/>
                  <w:marRight w:val="0"/>
                  <w:marTop w:val="0"/>
                  <w:marBottom w:val="0"/>
                  <w:divBdr>
                    <w:top w:val="none" w:sz="0" w:space="0" w:color="auto"/>
                    <w:left w:val="none" w:sz="0" w:space="0" w:color="auto"/>
                    <w:bottom w:val="none" w:sz="0" w:space="0" w:color="auto"/>
                    <w:right w:val="none" w:sz="0" w:space="0" w:color="auto"/>
                  </w:divBdr>
                </w:div>
                <w:div w:id="300236414">
                  <w:marLeft w:val="0"/>
                  <w:marRight w:val="0"/>
                  <w:marTop w:val="0"/>
                  <w:marBottom w:val="0"/>
                  <w:divBdr>
                    <w:top w:val="none" w:sz="0" w:space="0" w:color="auto"/>
                    <w:left w:val="none" w:sz="0" w:space="0" w:color="auto"/>
                    <w:bottom w:val="none" w:sz="0" w:space="0" w:color="auto"/>
                    <w:right w:val="none" w:sz="0" w:space="0" w:color="auto"/>
                  </w:divBdr>
                </w:div>
                <w:div w:id="54666366">
                  <w:marLeft w:val="0"/>
                  <w:marRight w:val="0"/>
                  <w:marTop w:val="0"/>
                  <w:marBottom w:val="0"/>
                  <w:divBdr>
                    <w:top w:val="none" w:sz="0" w:space="0" w:color="auto"/>
                    <w:left w:val="none" w:sz="0" w:space="0" w:color="auto"/>
                    <w:bottom w:val="none" w:sz="0" w:space="0" w:color="auto"/>
                    <w:right w:val="none" w:sz="0" w:space="0" w:color="auto"/>
                  </w:divBdr>
                </w:div>
                <w:div w:id="2028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8755">
          <w:marLeft w:val="0"/>
          <w:marRight w:val="0"/>
          <w:marTop w:val="0"/>
          <w:marBottom w:val="0"/>
          <w:divBdr>
            <w:top w:val="none" w:sz="0" w:space="0" w:color="auto"/>
            <w:left w:val="none" w:sz="0" w:space="0" w:color="auto"/>
            <w:bottom w:val="none" w:sz="0" w:space="0" w:color="auto"/>
            <w:right w:val="none" w:sz="0" w:space="0" w:color="auto"/>
          </w:divBdr>
          <w:divsChild>
            <w:div w:id="64769346">
              <w:marLeft w:val="0"/>
              <w:marRight w:val="0"/>
              <w:marTop w:val="0"/>
              <w:marBottom w:val="0"/>
              <w:divBdr>
                <w:top w:val="none" w:sz="0" w:space="0" w:color="auto"/>
                <w:left w:val="none" w:sz="0" w:space="0" w:color="auto"/>
                <w:bottom w:val="none" w:sz="0" w:space="0" w:color="auto"/>
                <w:right w:val="none" w:sz="0" w:space="0" w:color="auto"/>
              </w:divBdr>
            </w:div>
            <w:div w:id="1884556900">
              <w:marLeft w:val="0"/>
              <w:marRight w:val="0"/>
              <w:marTop w:val="0"/>
              <w:marBottom w:val="0"/>
              <w:divBdr>
                <w:top w:val="none" w:sz="0" w:space="0" w:color="auto"/>
                <w:left w:val="none" w:sz="0" w:space="0" w:color="auto"/>
                <w:bottom w:val="none" w:sz="0" w:space="0" w:color="auto"/>
                <w:right w:val="none" w:sz="0" w:space="0" w:color="auto"/>
              </w:divBdr>
            </w:div>
            <w:div w:id="621619117">
              <w:marLeft w:val="0"/>
              <w:marRight w:val="0"/>
              <w:marTop w:val="0"/>
              <w:marBottom w:val="0"/>
              <w:divBdr>
                <w:top w:val="none" w:sz="0" w:space="0" w:color="auto"/>
                <w:left w:val="none" w:sz="0" w:space="0" w:color="auto"/>
                <w:bottom w:val="none" w:sz="0" w:space="0" w:color="auto"/>
                <w:right w:val="none" w:sz="0" w:space="0" w:color="auto"/>
              </w:divBdr>
            </w:div>
            <w:div w:id="593055820">
              <w:marLeft w:val="0"/>
              <w:marRight w:val="0"/>
              <w:marTop w:val="0"/>
              <w:marBottom w:val="0"/>
              <w:divBdr>
                <w:top w:val="none" w:sz="0" w:space="0" w:color="auto"/>
                <w:left w:val="none" w:sz="0" w:space="0" w:color="auto"/>
                <w:bottom w:val="none" w:sz="0" w:space="0" w:color="auto"/>
                <w:right w:val="none" w:sz="0" w:space="0" w:color="auto"/>
              </w:divBdr>
            </w:div>
            <w:div w:id="87965163">
              <w:marLeft w:val="0"/>
              <w:marRight w:val="0"/>
              <w:marTop w:val="0"/>
              <w:marBottom w:val="0"/>
              <w:divBdr>
                <w:top w:val="none" w:sz="0" w:space="0" w:color="auto"/>
                <w:left w:val="none" w:sz="0" w:space="0" w:color="auto"/>
                <w:bottom w:val="none" w:sz="0" w:space="0" w:color="auto"/>
                <w:right w:val="none" w:sz="0" w:space="0" w:color="auto"/>
              </w:divBdr>
            </w:div>
            <w:div w:id="24332972">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792285201">
              <w:marLeft w:val="0"/>
              <w:marRight w:val="0"/>
              <w:marTop w:val="0"/>
              <w:marBottom w:val="0"/>
              <w:divBdr>
                <w:top w:val="none" w:sz="0" w:space="0" w:color="auto"/>
                <w:left w:val="none" w:sz="0" w:space="0" w:color="auto"/>
                <w:bottom w:val="none" w:sz="0" w:space="0" w:color="auto"/>
                <w:right w:val="none" w:sz="0" w:space="0" w:color="auto"/>
              </w:divBdr>
            </w:div>
            <w:div w:id="159856120">
              <w:marLeft w:val="0"/>
              <w:marRight w:val="0"/>
              <w:marTop w:val="0"/>
              <w:marBottom w:val="0"/>
              <w:divBdr>
                <w:top w:val="none" w:sz="0" w:space="0" w:color="auto"/>
                <w:left w:val="none" w:sz="0" w:space="0" w:color="auto"/>
                <w:bottom w:val="none" w:sz="0" w:space="0" w:color="auto"/>
                <w:right w:val="none" w:sz="0" w:space="0" w:color="auto"/>
              </w:divBdr>
            </w:div>
            <w:div w:id="57361664">
              <w:marLeft w:val="0"/>
              <w:marRight w:val="0"/>
              <w:marTop w:val="0"/>
              <w:marBottom w:val="0"/>
              <w:divBdr>
                <w:top w:val="none" w:sz="0" w:space="0" w:color="auto"/>
                <w:left w:val="none" w:sz="0" w:space="0" w:color="auto"/>
                <w:bottom w:val="none" w:sz="0" w:space="0" w:color="auto"/>
                <w:right w:val="none" w:sz="0" w:space="0" w:color="auto"/>
              </w:divBdr>
            </w:div>
            <w:div w:id="999116948">
              <w:marLeft w:val="0"/>
              <w:marRight w:val="0"/>
              <w:marTop w:val="0"/>
              <w:marBottom w:val="0"/>
              <w:divBdr>
                <w:top w:val="none" w:sz="0" w:space="0" w:color="auto"/>
                <w:left w:val="none" w:sz="0" w:space="0" w:color="auto"/>
                <w:bottom w:val="none" w:sz="0" w:space="0" w:color="auto"/>
                <w:right w:val="none" w:sz="0" w:space="0" w:color="auto"/>
              </w:divBdr>
            </w:div>
            <w:div w:id="1770006374">
              <w:marLeft w:val="0"/>
              <w:marRight w:val="0"/>
              <w:marTop w:val="0"/>
              <w:marBottom w:val="0"/>
              <w:divBdr>
                <w:top w:val="none" w:sz="0" w:space="0" w:color="auto"/>
                <w:left w:val="none" w:sz="0" w:space="0" w:color="auto"/>
                <w:bottom w:val="none" w:sz="0" w:space="0" w:color="auto"/>
                <w:right w:val="none" w:sz="0" w:space="0" w:color="auto"/>
              </w:divBdr>
            </w:div>
            <w:div w:id="1969235132">
              <w:marLeft w:val="0"/>
              <w:marRight w:val="0"/>
              <w:marTop w:val="0"/>
              <w:marBottom w:val="0"/>
              <w:divBdr>
                <w:top w:val="none" w:sz="0" w:space="0" w:color="auto"/>
                <w:left w:val="none" w:sz="0" w:space="0" w:color="auto"/>
                <w:bottom w:val="none" w:sz="0" w:space="0" w:color="auto"/>
                <w:right w:val="none" w:sz="0" w:space="0" w:color="auto"/>
              </w:divBdr>
            </w:div>
            <w:div w:id="1399285907">
              <w:marLeft w:val="0"/>
              <w:marRight w:val="0"/>
              <w:marTop w:val="0"/>
              <w:marBottom w:val="0"/>
              <w:divBdr>
                <w:top w:val="none" w:sz="0" w:space="0" w:color="auto"/>
                <w:left w:val="none" w:sz="0" w:space="0" w:color="auto"/>
                <w:bottom w:val="none" w:sz="0" w:space="0" w:color="auto"/>
                <w:right w:val="none" w:sz="0" w:space="0" w:color="auto"/>
              </w:divBdr>
            </w:div>
            <w:div w:id="1984194242">
              <w:marLeft w:val="0"/>
              <w:marRight w:val="0"/>
              <w:marTop w:val="0"/>
              <w:marBottom w:val="0"/>
              <w:divBdr>
                <w:top w:val="none" w:sz="0" w:space="0" w:color="auto"/>
                <w:left w:val="none" w:sz="0" w:space="0" w:color="auto"/>
                <w:bottom w:val="none" w:sz="0" w:space="0" w:color="auto"/>
                <w:right w:val="none" w:sz="0" w:space="0" w:color="auto"/>
              </w:divBdr>
            </w:div>
            <w:div w:id="1454521162">
              <w:marLeft w:val="0"/>
              <w:marRight w:val="0"/>
              <w:marTop w:val="0"/>
              <w:marBottom w:val="0"/>
              <w:divBdr>
                <w:top w:val="none" w:sz="0" w:space="0" w:color="auto"/>
                <w:left w:val="none" w:sz="0" w:space="0" w:color="auto"/>
                <w:bottom w:val="none" w:sz="0" w:space="0" w:color="auto"/>
                <w:right w:val="none" w:sz="0" w:space="0" w:color="auto"/>
              </w:divBdr>
            </w:div>
            <w:div w:id="491483063">
              <w:marLeft w:val="0"/>
              <w:marRight w:val="0"/>
              <w:marTop w:val="0"/>
              <w:marBottom w:val="0"/>
              <w:divBdr>
                <w:top w:val="none" w:sz="0" w:space="0" w:color="auto"/>
                <w:left w:val="none" w:sz="0" w:space="0" w:color="auto"/>
                <w:bottom w:val="none" w:sz="0" w:space="0" w:color="auto"/>
                <w:right w:val="none" w:sz="0" w:space="0" w:color="auto"/>
              </w:divBdr>
            </w:div>
            <w:div w:id="1738749535">
              <w:marLeft w:val="0"/>
              <w:marRight w:val="0"/>
              <w:marTop w:val="0"/>
              <w:marBottom w:val="0"/>
              <w:divBdr>
                <w:top w:val="none" w:sz="0" w:space="0" w:color="auto"/>
                <w:left w:val="none" w:sz="0" w:space="0" w:color="auto"/>
                <w:bottom w:val="none" w:sz="0" w:space="0" w:color="auto"/>
                <w:right w:val="none" w:sz="0" w:space="0" w:color="auto"/>
              </w:divBdr>
            </w:div>
            <w:div w:id="69272643">
              <w:marLeft w:val="0"/>
              <w:marRight w:val="0"/>
              <w:marTop w:val="0"/>
              <w:marBottom w:val="0"/>
              <w:divBdr>
                <w:top w:val="none" w:sz="0" w:space="0" w:color="auto"/>
                <w:left w:val="none" w:sz="0" w:space="0" w:color="auto"/>
                <w:bottom w:val="none" w:sz="0" w:space="0" w:color="auto"/>
                <w:right w:val="none" w:sz="0" w:space="0" w:color="auto"/>
              </w:divBdr>
            </w:div>
            <w:div w:id="333534025">
              <w:marLeft w:val="0"/>
              <w:marRight w:val="0"/>
              <w:marTop w:val="0"/>
              <w:marBottom w:val="0"/>
              <w:divBdr>
                <w:top w:val="none" w:sz="0" w:space="0" w:color="auto"/>
                <w:left w:val="none" w:sz="0" w:space="0" w:color="auto"/>
                <w:bottom w:val="none" w:sz="0" w:space="0" w:color="auto"/>
                <w:right w:val="none" w:sz="0" w:space="0" w:color="auto"/>
              </w:divBdr>
            </w:div>
            <w:div w:id="990063027">
              <w:marLeft w:val="0"/>
              <w:marRight w:val="0"/>
              <w:marTop w:val="0"/>
              <w:marBottom w:val="0"/>
              <w:divBdr>
                <w:top w:val="none" w:sz="0" w:space="0" w:color="auto"/>
                <w:left w:val="none" w:sz="0" w:space="0" w:color="auto"/>
                <w:bottom w:val="none" w:sz="0" w:space="0" w:color="auto"/>
                <w:right w:val="none" w:sz="0" w:space="0" w:color="auto"/>
              </w:divBdr>
            </w:div>
            <w:div w:id="1301955099">
              <w:marLeft w:val="0"/>
              <w:marRight w:val="0"/>
              <w:marTop w:val="0"/>
              <w:marBottom w:val="0"/>
              <w:divBdr>
                <w:top w:val="none" w:sz="0" w:space="0" w:color="auto"/>
                <w:left w:val="none" w:sz="0" w:space="0" w:color="auto"/>
                <w:bottom w:val="none" w:sz="0" w:space="0" w:color="auto"/>
                <w:right w:val="none" w:sz="0" w:space="0" w:color="auto"/>
              </w:divBdr>
            </w:div>
            <w:div w:id="653337798">
              <w:marLeft w:val="0"/>
              <w:marRight w:val="0"/>
              <w:marTop w:val="0"/>
              <w:marBottom w:val="0"/>
              <w:divBdr>
                <w:top w:val="none" w:sz="0" w:space="0" w:color="auto"/>
                <w:left w:val="none" w:sz="0" w:space="0" w:color="auto"/>
                <w:bottom w:val="none" w:sz="0" w:space="0" w:color="auto"/>
                <w:right w:val="none" w:sz="0" w:space="0" w:color="auto"/>
              </w:divBdr>
            </w:div>
            <w:div w:id="1208294134">
              <w:marLeft w:val="0"/>
              <w:marRight w:val="0"/>
              <w:marTop w:val="0"/>
              <w:marBottom w:val="0"/>
              <w:divBdr>
                <w:top w:val="none" w:sz="0" w:space="0" w:color="auto"/>
                <w:left w:val="none" w:sz="0" w:space="0" w:color="auto"/>
                <w:bottom w:val="none" w:sz="0" w:space="0" w:color="auto"/>
                <w:right w:val="none" w:sz="0" w:space="0" w:color="auto"/>
              </w:divBdr>
            </w:div>
            <w:div w:id="1711417961">
              <w:marLeft w:val="0"/>
              <w:marRight w:val="0"/>
              <w:marTop w:val="0"/>
              <w:marBottom w:val="0"/>
              <w:divBdr>
                <w:top w:val="none" w:sz="0" w:space="0" w:color="auto"/>
                <w:left w:val="none" w:sz="0" w:space="0" w:color="auto"/>
                <w:bottom w:val="none" w:sz="0" w:space="0" w:color="auto"/>
                <w:right w:val="none" w:sz="0" w:space="0" w:color="auto"/>
              </w:divBdr>
            </w:div>
            <w:div w:id="434639326">
              <w:marLeft w:val="0"/>
              <w:marRight w:val="0"/>
              <w:marTop w:val="0"/>
              <w:marBottom w:val="0"/>
              <w:divBdr>
                <w:top w:val="none" w:sz="0" w:space="0" w:color="auto"/>
                <w:left w:val="none" w:sz="0" w:space="0" w:color="auto"/>
                <w:bottom w:val="none" w:sz="0" w:space="0" w:color="auto"/>
                <w:right w:val="none" w:sz="0" w:space="0" w:color="auto"/>
              </w:divBdr>
            </w:div>
            <w:div w:id="231040426">
              <w:marLeft w:val="0"/>
              <w:marRight w:val="0"/>
              <w:marTop w:val="0"/>
              <w:marBottom w:val="0"/>
              <w:divBdr>
                <w:top w:val="none" w:sz="0" w:space="0" w:color="auto"/>
                <w:left w:val="none" w:sz="0" w:space="0" w:color="auto"/>
                <w:bottom w:val="none" w:sz="0" w:space="0" w:color="auto"/>
                <w:right w:val="none" w:sz="0" w:space="0" w:color="auto"/>
              </w:divBdr>
            </w:div>
            <w:div w:id="1668704652">
              <w:marLeft w:val="0"/>
              <w:marRight w:val="0"/>
              <w:marTop w:val="0"/>
              <w:marBottom w:val="0"/>
              <w:divBdr>
                <w:top w:val="none" w:sz="0" w:space="0" w:color="auto"/>
                <w:left w:val="none" w:sz="0" w:space="0" w:color="auto"/>
                <w:bottom w:val="none" w:sz="0" w:space="0" w:color="auto"/>
                <w:right w:val="none" w:sz="0" w:space="0" w:color="auto"/>
              </w:divBdr>
            </w:div>
            <w:div w:id="1071656597">
              <w:marLeft w:val="0"/>
              <w:marRight w:val="0"/>
              <w:marTop w:val="0"/>
              <w:marBottom w:val="0"/>
              <w:divBdr>
                <w:top w:val="none" w:sz="0" w:space="0" w:color="auto"/>
                <w:left w:val="none" w:sz="0" w:space="0" w:color="auto"/>
                <w:bottom w:val="none" w:sz="0" w:space="0" w:color="auto"/>
                <w:right w:val="none" w:sz="0" w:space="0" w:color="auto"/>
              </w:divBdr>
            </w:div>
            <w:div w:id="363797710">
              <w:marLeft w:val="0"/>
              <w:marRight w:val="0"/>
              <w:marTop w:val="0"/>
              <w:marBottom w:val="0"/>
              <w:divBdr>
                <w:top w:val="none" w:sz="0" w:space="0" w:color="auto"/>
                <w:left w:val="none" w:sz="0" w:space="0" w:color="auto"/>
                <w:bottom w:val="none" w:sz="0" w:space="0" w:color="auto"/>
                <w:right w:val="none" w:sz="0" w:space="0" w:color="auto"/>
              </w:divBdr>
            </w:div>
            <w:div w:id="473832860">
              <w:marLeft w:val="0"/>
              <w:marRight w:val="0"/>
              <w:marTop w:val="0"/>
              <w:marBottom w:val="0"/>
              <w:divBdr>
                <w:top w:val="none" w:sz="0" w:space="0" w:color="auto"/>
                <w:left w:val="none" w:sz="0" w:space="0" w:color="auto"/>
                <w:bottom w:val="none" w:sz="0" w:space="0" w:color="auto"/>
                <w:right w:val="none" w:sz="0" w:space="0" w:color="auto"/>
              </w:divBdr>
            </w:div>
            <w:div w:id="194345025">
              <w:marLeft w:val="0"/>
              <w:marRight w:val="0"/>
              <w:marTop w:val="0"/>
              <w:marBottom w:val="0"/>
              <w:divBdr>
                <w:top w:val="none" w:sz="0" w:space="0" w:color="auto"/>
                <w:left w:val="none" w:sz="0" w:space="0" w:color="auto"/>
                <w:bottom w:val="none" w:sz="0" w:space="0" w:color="auto"/>
                <w:right w:val="none" w:sz="0" w:space="0" w:color="auto"/>
              </w:divBdr>
            </w:div>
            <w:div w:id="184712510">
              <w:marLeft w:val="0"/>
              <w:marRight w:val="0"/>
              <w:marTop w:val="0"/>
              <w:marBottom w:val="0"/>
              <w:divBdr>
                <w:top w:val="none" w:sz="0" w:space="0" w:color="auto"/>
                <w:left w:val="none" w:sz="0" w:space="0" w:color="auto"/>
                <w:bottom w:val="none" w:sz="0" w:space="0" w:color="auto"/>
                <w:right w:val="none" w:sz="0" w:space="0" w:color="auto"/>
              </w:divBdr>
            </w:div>
            <w:div w:id="1714189542">
              <w:marLeft w:val="0"/>
              <w:marRight w:val="0"/>
              <w:marTop w:val="0"/>
              <w:marBottom w:val="0"/>
              <w:divBdr>
                <w:top w:val="none" w:sz="0" w:space="0" w:color="auto"/>
                <w:left w:val="none" w:sz="0" w:space="0" w:color="auto"/>
                <w:bottom w:val="none" w:sz="0" w:space="0" w:color="auto"/>
                <w:right w:val="none" w:sz="0" w:space="0" w:color="auto"/>
              </w:divBdr>
            </w:div>
            <w:div w:id="1023821905">
              <w:marLeft w:val="0"/>
              <w:marRight w:val="0"/>
              <w:marTop w:val="0"/>
              <w:marBottom w:val="0"/>
              <w:divBdr>
                <w:top w:val="none" w:sz="0" w:space="0" w:color="auto"/>
                <w:left w:val="none" w:sz="0" w:space="0" w:color="auto"/>
                <w:bottom w:val="none" w:sz="0" w:space="0" w:color="auto"/>
                <w:right w:val="none" w:sz="0" w:space="0" w:color="auto"/>
              </w:divBdr>
            </w:div>
            <w:div w:id="1445491617">
              <w:marLeft w:val="0"/>
              <w:marRight w:val="0"/>
              <w:marTop w:val="0"/>
              <w:marBottom w:val="0"/>
              <w:divBdr>
                <w:top w:val="none" w:sz="0" w:space="0" w:color="auto"/>
                <w:left w:val="none" w:sz="0" w:space="0" w:color="auto"/>
                <w:bottom w:val="none" w:sz="0" w:space="0" w:color="auto"/>
                <w:right w:val="none" w:sz="0" w:space="0" w:color="auto"/>
              </w:divBdr>
            </w:div>
            <w:div w:id="161314396">
              <w:marLeft w:val="0"/>
              <w:marRight w:val="0"/>
              <w:marTop w:val="0"/>
              <w:marBottom w:val="0"/>
              <w:divBdr>
                <w:top w:val="none" w:sz="0" w:space="0" w:color="auto"/>
                <w:left w:val="none" w:sz="0" w:space="0" w:color="auto"/>
                <w:bottom w:val="none" w:sz="0" w:space="0" w:color="auto"/>
                <w:right w:val="none" w:sz="0" w:space="0" w:color="auto"/>
              </w:divBdr>
            </w:div>
            <w:div w:id="1451826429">
              <w:marLeft w:val="0"/>
              <w:marRight w:val="0"/>
              <w:marTop w:val="0"/>
              <w:marBottom w:val="0"/>
              <w:divBdr>
                <w:top w:val="none" w:sz="0" w:space="0" w:color="auto"/>
                <w:left w:val="none" w:sz="0" w:space="0" w:color="auto"/>
                <w:bottom w:val="none" w:sz="0" w:space="0" w:color="auto"/>
                <w:right w:val="none" w:sz="0" w:space="0" w:color="auto"/>
              </w:divBdr>
            </w:div>
            <w:div w:id="383523780">
              <w:marLeft w:val="0"/>
              <w:marRight w:val="0"/>
              <w:marTop w:val="0"/>
              <w:marBottom w:val="0"/>
              <w:divBdr>
                <w:top w:val="none" w:sz="0" w:space="0" w:color="auto"/>
                <w:left w:val="none" w:sz="0" w:space="0" w:color="auto"/>
                <w:bottom w:val="none" w:sz="0" w:space="0" w:color="auto"/>
                <w:right w:val="none" w:sz="0" w:space="0" w:color="auto"/>
              </w:divBdr>
            </w:div>
            <w:div w:id="1134367645">
              <w:marLeft w:val="0"/>
              <w:marRight w:val="0"/>
              <w:marTop w:val="0"/>
              <w:marBottom w:val="0"/>
              <w:divBdr>
                <w:top w:val="none" w:sz="0" w:space="0" w:color="auto"/>
                <w:left w:val="none" w:sz="0" w:space="0" w:color="auto"/>
                <w:bottom w:val="none" w:sz="0" w:space="0" w:color="auto"/>
                <w:right w:val="none" w:sz="0" w:space="0" w:color="auto"/>
              </w:divBdr>
            </w:div>
            <w:div w:id="237134437">
              <w:marLeft w:val="0"/>
              <w:marRight w:val="0"/>
              <w:marTop w:val="0"/>
              <w:marBottom w:val="0"/>
              <w:divBdr>
                <w:top w:val="none" w:sz="0" w:space="0" w:color="auto"/>
                <w:left w:val="none" w:sz="0" w:space="0" w:color="auto"/>
                <w:bottom w:val="none" w:sz="0" w:space="0" w:color="auto"/>
                <w:right w:val="none" w:sz="0" w:space="0" w:color="auto"/>
              </w:divBdr>
            </w:div>
            <w:div w:id="1875776593">
              <w:marLeft w:val="0"/>
              <w:marRight w:val="0"/>
              <w:marTop w:val="0"/>
              <w:marBottom w:val="0"/>
              <w:divBdr>
                <w:top w:val="none" w:sz="0" w:space="0" w:color="auto"/>
                <w:left w:val="none" w:sz="0" w:space="0" w:color="auto"/>
                <w:bottom w:val="none" w:sz="0" w:space="0" w:color="auto"/>
                <w:right w:val="none" w:sz="0" w:space="0" w:color="auto"/>
              </w:divBdr>
            </w:div>
            <w:div w:id="133571257">
              <w:marLeft w:val="0"/>
              <w:marRight w:val="0"/>
              <w:marTop w:val="0"/>
              <w:marBottom w:val="0"/>
              <w:divBdr>
                <w:top w:val="none" w:sz="0" w:space="0" w:color="auto"/>
                <w:left w:val="none" w:sz="0" w:space="0" w:color="auto"/>
                <w:bottom w:val="none" w:sz="0" w:space="0" w:color="auto"/>
                <w:right w:val="none" w:sz="0" w:space="0" w:color="auto"/>
              </w:divBdr>
            </w:div>
            <w:div w:id="394473469">
              <w:marLeft w:val="0"/>
              <w:marRight w:val="0"/>
              <w:marTop w:val="0"/>
              <w:marBottom w:val="0"/>
              <w:divBdr>
                <w:top w:val="none" w:sz="0" w:space="0" w:color="auto"/>
                <w:left w:val="none" w:sz="0" w:space="0" w:color="auto"/>
                <w:bottom w:val="none" w:sz="0" w:space="0" w:color="auto"/>
                <w:right w:val="none" w:sz="0" w:space="0" w:color="auto"/>
              </w:divBdr>
            </w:div>
            <w:div w:id="555242787">
              <w:marLeft w:val="0"/>
              <w:marRight w:val="0"/>
              <w:marTop w:val="0"/>
              <w:marBottom w:val="0"/>
              <w:divBdr>
                <w:top w:val="none" w:sz="0" w:space="0" w:color="auto"/>
                <w:left w:val="none" w:sz="0" w:space="0" w:color="auto"/>
                <w:bottom w:val="none" w:sz="0" w:space="0" w:color="auto"/>
                <w:right w:val="none" w:sz="0" w:space="0" w:color="auto"/>
              </w:divBdr>
            </w:div>
            <w:div w:id="1371762282">
              <w:marLeft w:val="0"/>
              <w:marRight w:val="0"/>
              <w:marTop w:val="0"/>
              <w:marBottom w:val="0"/>
              <w:divBdr>
                <w:top w:val="none" w:sz="0" w:space="0" w:color="auto"/>
                <w:left w:val="none" w:sz="0" w:space="0" w:color="auto"/>
                <w:bottom w:val="none" w:sz="0" w:space="0" w:color="auto"/>
                <w:right w:val="none" w:sz="0" w:space="0" w:color="auto"/>
              </w:divBdr>
            </w:div>
            <w:div w:id="36009683">
              <w:marLeft w:val="0"/>
              <w:marRight w:val="0"/>
              <w:marTop w:val="0"/>
              <w:marBottom w:val="0"/>
              <w:divBdr>
                <w:top w:val="none" w:sz="0" w:space="0" w:color="auto"/>
                <w:left w:val="none" w:sz="0" w:space="0" w:color="auto"/>
                <w:bottom w:val="none" w:sz="0" w:space="0" w:color="auto"/>
                <w:right w:val="none" w:sz="0" w:space="0" w:color="auto"/>
              </w:divBdr>
            </w:div>
            <w:div w:id="553349716">
              <w:marLeft w:val="0"/>
              <w:marRight w:val="0"/>
              <w:marTop w:val="0"/>
              <w:marBottom w:val="0"/>
              <w:divBdr>
                <w:top w:val="none" w:sz="0" w:space="0" w:color="auto"/>
                <w:left w:val="none" w:sz="0" w:space="0" w:color="auto"/>
                <w:bottom w:val="none" w:sz="0" w:space="0" w:color="auto"/>
                <w:right w:val="none" w:sz="0" w:space="0" w:color="auto"/>
              </w:divBdr>
            </w:div>
            <w:div w:id="407920113">
              <w:marLeft w:val="0"/>
              <w:marRight w:val="0"/>
              <w:marTop w:val="0"/>
              <w:marBottom w:val="0"/>
              <w:divBdr>
                <w:top w:val="none" w:sz="0" w:space="0" w:color="auto"/>
                <w:left w:val="none" w:sz="0" w:space="0" w:color="auto"/>
                <w:bottom w:val="none" w:sz="0" w:space="0" w:color="auto"/>
                <w:right w:val="none" w:sz="0" w:space="0" w:color="auto"/>
              </w:divBdr>
            </w:div>
            <w:div w:id="425731806">
              <w:marLeft w:val="0"/>
              <w:marRight w:val="0"/>
              <w:marTop w:val="0"/>
              <w:marBottom w:val="0"/>
              <w:divBdr>
                <w:top w:val="none" w:sz="0" w:space="0" w:color="auto"/>
                <w:left w:val="none" w:sz="0" w:space="0" w:color="auto"/>
                <w:bottom w:val="none" w:sz="0" w:space="0" w:color="auto"/>
                <w:right w:val="none" w:sz="0" w:space="0" w:color="auto"/>
              </w:divBdr>
            </w:div>
            <w:div w:id="723649332">
              <w:marLeft w:val="0"/>
              <w:marRight w:val="0"/>
              <w:marTop w:val="0"/>
              <w:marBottom w:val="0"/>
              <w:divBdr>
                <w:top w:val="none" w:sz="0" w:space="0" w:color="auto"/>
                <w:left w:val="none" w:sz="0" w:space="0" w:color="auto"/>
                <w:bottom w:val="none" w:sz="0" w:space="0" w:color="auto"/>
                <w:right w:val="none" w:sz="0" w:space="0" w:color="auto"/>
              </w:divBdr>
            </w:div>
            <w:div w:id="1948853037">
              <w:marLeft w:val="0"/>
              <w:marRight w:val="0"/>
              <w:marTop w:val="0"/>
              <w:marBottom w:val="0"/>
              <w:divBdr>
                <w:top w:val="none" w:sz="0" w:space="0" w:color="auto"/>
                <w:left w:val="none" w:sz="0" w:space="0" w:color="auto"/>
                <w:bottom w:val="none" w:sz="0" w:space="0" w:color="auto"/>
                <w:right w:val="none" w:sz="0" w:space="0" w:color="auto"/>
              </w:divBdr>
            </w:div>
            <w:div w:id="230428460">
              <w:marLeft w:val="0"/>
              <w:marRight w:val="0"/>
              <w:marTop w:val="0"/>
              <w:marBottom w:val="0"/>
              <w:divBdr>
                <w:top w:val="none" w:sz="0" w:space="0" w:color="auto"/>
                <w:left w:val="none" w:sz="0" w:space="0" w:color="auto"/>
                <w:bottom w:val="none" w:sz="0" w:space="0" w:color="auto"/>
                <w:right w:val="none" w:sz="0" w:space="0" w:color="auto"/>
              </w:divBdr>
            </w:div>
            <w:div w:id="364446085">
              <w:marLeft w:val="0"/>
              <w:marRight w:val="0"/>
              <w:marTop w:val="0"/>
              <w:marBottom w:val="0"/>
              <w:divBdr>
                <w:top w:val="none" w:sz="0" w:space="0" w:color="auto"/>
                <w:left w:val="none" w:sz="0" w:space="0" w:color="auto"/>
                <w:bottom w:val="none" w:sz="0" w:space="0" w:color="auto"/>
                <w:right w:val="none" w:sz="0" w:space="0" w:color="auto"/>
              </w:divBdr>
            </w:div>
            <w:div w:id="1117411056">
              <w:marLeft w:val="0"/>
              <w:marRight w:val="0"/>
              <w:marTop w:val="0"/>
              <w:marBottom w:val="0"/>
              <w:divBdr>
                <w:top w:val="none" w:sz="0" w:space="0" w:color="auto"/>
                <w:left w:val="none" w:sz="0" w:space="0" w:color="auto"/>
                <w:bottom w:val="none" w:sz="0" w:space="0" w:color="auto"/>
                <w:right w:val="none" w:sz="0" w:space="0" w:color="auto"/>
              </w:divBdr>
            </w:div>
            <w:div w:id="1191070195">
              <w:marLeft w:val="0"/>
              <w:marRight w:val="0"/>
              <w:marTop w:val="0"/>
              <w:marBottom w:val="0"/>
              <w:divBdr>
                <w:top w:val="none" w:sz="0" w:space="0" w:color="auto"/>
                <w:left w:val="none" w:sz="0" w:space="0" w:color="auto"/>
                <w:bottom w:val="none" w:sz="0" w:space="0" w:color="auto"/>
                <w:right w:val="none" w:sz="0" w:space="0" w:color="auto"/>
              </w:divBdr>
            </w:div>
            <w:div w:id="482888925">
              <w:marLeft w:val="0"/>
              <w:marRight w:val="0"/>
              <w:marTop w:val="0"/>
              <w:marBottom w:val="0"/>
              <w:divBdr>
                <w:top w:val="none" w:sz="0" w:space="0" w:color="auto"/>
                <w:left w:val="none" w:sz="0" w:space="0" w:color="auto"/>
                <w:bottom w:val="none" w:sz="0" w:space="0" w:color="auto"/>
                <w:right w:val="none" w:sz="0" w:space="0" w:color="auto"/>
              </w:divBdr>
            </w:div>
            <w:div w:id="1299146972">
              <w:marLeft w:val="0"/>
              <w:marRight w:val="0"/>
              <w:marTop w:val="0"/>
              <w:marBottom w:val="0"/>
              <w:divBdr>
                <w:top w:val="none" w:sz="0" w:space="0" w:color="auto"/>
                <w:left w:val="none" w:sz="0" w:space="0" w:color="auto"/>
                <w:bottom w:val="none" w:sz="0" w:space="0" w:color="auto"/>
                <w:right w:val="none" w:sz="0" w:space="0" w:color="auto"/>
              </w:divBdr>
            </w:div>
            <w:div w:id="1626034773">
              <w:marLeft w:val="0"/>
              <w:marRight w:val="0"/>
              <w:marTop w:val="0"/>
              <w:marBottom w:val="0"/>
              <w:divBdr>
                <w:top w:val="none" w:sz="0" w:space="0" w:color="auto"/>
                <w:left w:val="none" w:sz="0" w:space="0" w:color="auto"/>
                <w:bottom w:val="none" w:sz="0" w:space="0" w:color="auto"/>
                <w:right w:val="none" w:sz="0" w:space="0" w:color="auto"/>
              </w:divBdr>
            </w:div>
            <w:div w:id="625430216">
              <w:marLeft w:val="0"/>
              <w:marRight w:val="0"/>
              <w:marTop w:val="0"/>
              <w:marBottom w:val="0"/>
              <w:divBdr>
                <w:top w:val="none" w:sz="0" w:space="0" w:color="auto"/>
                <w:left w:val="none" w:sz="0" w:space="0" w:color="auto"/>
                <w:bottom w:val="none" w:sz="0" w:space="0" w:color="auto"/>
                <w:right w:val="none" w:sz="0" w:space="0" w:color="auto"/>
              </w:divBdr>
            </w:div>
            <w:div w:id="1559779721">
              <w:marLeft w:val="0"/>
              <w:marRight w:val="0"/>
              <w:marTop w:val="0"/>
              <w:marBottom w:val="0"/>
              <w:divBdr>
                <w:top w:val="none" w:sz="0" w:space="0" w:color="auto"/>
                <w:left w:val="none" w:sz="0" w:space="0" w:color="auto"/>
                <w:bottom w:val="none" w:sz="0" w:space="0" w:color="auto"/>
                <w:right w:val="none" w:sz="0" w:space="0" w:color="auto"/>
              </w:divBdr>
            </w:div>
            <w:div w:id="275522179">
              <w:marLeft w:val="0"/>
              <w:marRight w:val="0"/>
              <w:marTop w:val="0"/>
              <w:marBottom w:val="0"/>
              <w:divBdr>
                <w:top w:val="none" w:sz="0" w:space="0" w:color="auto"/>
                <w:left w:val="none" w:sz="0" w:space="0" w:color="auto"/>
                <w:bottom w:val="none" w:sz="0" w:space="0" w:color="auto"/>
                <w:right w:val="none" w:sz="0" w:space="0" w:color="auto"/>
              </w:divBdr>
            </w:div>
            <w:div w:id="411512321">
              <w:marLeft w:val="0"/>
              <w:marRight w:val="0"/>
              <w:marTop w:val="0"/>
              <w:marBottom w:val="0"/>
              <w:divBdr>
                <w:top w:val="none" w:sz="0" w:space="0" w:color="auto"/>
                <w:left w:val="none" w:sz="0" w:space="0" w:color="auto"/>
                <w:bottom w:val="none" w:sz="0" w:space="0" w:color="auto"/>
                <w:right w:val="none" w:sz="0" w:space="0" w:color="auto"/>
              </w:divBdr>
            </w:div>
            <w:div w:id="1615014836">
              <w:marLeft w:val="0"/>
              <w:marRight w:val="0"/>
              <w:marTop w:val="0"/>
              <w:marBottom w:val="0"/>
              <w:divBdr>
                <w:top w:val="none" w:sz="0" w:space="0" w:color="auto"/>
                <w:left w:val="none" w:sz="0" w:space="0" w:color="auto"/>
                <w:bottom w:val="none" w:sz="0" w:space="0" w:color="auto"/>
                <w:right w:val="none" w:sz="0" w:space="0" w:color="auto"/>
              </w:divBdr>
            </w:div>
            <w:div w:id="533809716">
              <w:marLeft w:val="0"/>
              <w:marRight w:val="0"/>
              <w:marTop w:val="0"/>
              <w:marBottom w:val="0"/>
              <w:divBdr>
                <w:top w:val="none" w:sz="0" w:space="0" w:color="auto"/>
                <w:left w:val="none" w:sz="0" w:space="0" w:color="auto"/>
                <w:bottom w:val="none" w:sz="0" w:space="0" w:color="auto"/>
                <w:right w:val="none" w:sz="0" w:space="0" w:color="auto"/>
              </w:divBdr>
            </w:div>
            <w:div w:id="1341009668">
              <w:marLeft w:val="0"/>
              <w:marRight w:val="0"/>
              <w:marTop w:val="0"/>
              <w:marBottom w:val="0"/>
              <w:divBdr>
                <w:top w:val="none" w:sz="0" w:space="0" w:color="auto"/>
                <w:left w:val="none" w:sz="0" w:space="0" w:color="auto"/>
                <w:bottom w:val="none" w:sz="0" w:space="0" w:color="auto"/>
                <w:right w:val="none" w:sz="0" w:space="0" w:color="auto"/>
              </w:divBdr>
            </w:div>
            <w:div w:id="958487750">
              <w:marLeft w:val="0"/>
              <w:marRight w:val="0"/>
              <w:marTop w:val="0"/>
              <w:marBottom w:val="0"/>
              <w:divBdr>
                <w:top w:val="none" w:sz="0" w:space="0" w:color="auto"/>
                <w:left w:val="none" w:sz="0" w:space="0" w:color="auto"/>
                <w:bottom w:val="none" w:sz="0" w:space="0" w:color="auto"/>
                <w:right w:val="none" w:sz="0" w:space="0" w:color="auto"/>
              </w:divBdr>
            </w:div>
            <w:div w:id="821700579">
              <w:marLeft w:val="0"/>
              <w:marRight w:val="0"/>
              <w:marTop w:val="0"/>
              <w:marBottom w:val="0"/>
              <w:divBdr>
                <w:top w:val="none" w:sz="0" w:space="0" w:color="auto"/>
                <w:left w:val="none" w:sz="0" w:space="0" w:color="auto"/>
                <w:bottom w:val="none" w:sz="0" w:space="0" w:color="auto"/>
                <w:right w:val="none" w:sz="0" w:space="0" w:color="auto"/>
              </w:divBdr>
            </w:div>
            <w:div w:id="1226376969">
              <w:marLeft w:val="0"/>
              <w:marRight w:val="0"/>
              <w:marTop w:val="0"/>
              <w:marBottom w:val="0"/>
              <w:divBdr>
                <w:top w:val="none" w:sz="0" w:space="0" w:color="auto"/>
                <w:left w:val="none" w:sz="0" w:space="0" w:color="auto"/>
                <w:bottom w:val="none" w:sz="0" w:space="0" w:color="auto"/>
                <w:right w:val="none" w:sz="0" w:space="0" w:color="auto"/>
              </w:divBdr>
            </w:div>
            <w:div w:id="1961570674">
              <w:marLeft w:val="0"/>
              <w:marRight w:val="0"/>
              <w:marTop w:val="0"/>
              <w:marBottom w:val="0"/>
              <w:divBdr>
                <w:top w:val="none" w:sz="0" w:space="0" w:color="auto"/>
                <w:left w:val="none" w:sz="0" w:space="0" w:color="auto"/>
                <w:bottom w:val="none" w:sz="0" w:space="0" w:color="auto"/>
                <w:right w:val="none" w:sz="0" w:space="0" w:color="auto"/>
              </w:divBdr>
            </w:div>
            <w:div w:id="1723865302">
              <w:marLeft w:val="0"/>
              <w:marRight w:val="0"/>
              <w:marTop w:val="0"/>
              <w:marBottom w:val="0"/>
              <w:divBdr>
                <w:top w:val="none" w:sz="0" w:space="0" w:color="auto"/>
                <w:left w:val="none" w:sz="0" w:space="0" w:color="auto"/>
                <w:bottom w:val="none" w:sz="0" w:space="0" w:color="auto"/>
                <w:right w:val="none" w:sz="0" w:space="0" w:color="auto"/>
              </w:divBdr>
            </w:div>
            <w:div w:id="1777481373">
              <w:marLeft w:val="0"/>
              <w:marRight w:val="0"/>
              <w:marTop w:val="0"/>
              <w:marBottom w:val="0"/>
              <w:divBdr>
                <w:top w:val="none" w:sz="0" w:space="0" w:color="auto"/>
                <w:left w:val="none" w:sz="0" w:space="0" w:color="auto"/>
                <w:bottom w:val="none" w:sz="0" w:space="0" w:color="auto"/>
                <w:right w:val="none" w:sz="0" w:space="0" w:color="auto"/>
              </w:divBdr>
            </w:div>
            <w:div w:id="1233660423">
              <w:marLeft w:val="0"/>
              <w:marRight w:val="0"/>
              <w:marTop w:val="0"/>
              <w:marBottom w:val="0"/>
              <w:divBdr>
                <w:top w:val="none" w:sz="0" w:space="0" w:color="auto"/>
                <w:left w:val="none" w:sz="0" w:space="0" w:color="auto"/>
                <w:bottom w:val="none" w:sz="0" w:space="0" w:color="auto"/>
                <w:right w:val="none" w:sz="0" w:space="0" w:color="auto"/>
              </w:divBdr>
            </w:div>
            <w:div w:id="1501847367">
              <w:marLeft w:val="0"/>
              <w:marRight w:val="0"/>
              <w:marTop w:val="0"/>
              <w:marBottom w:val="0"/>
              <w:divBdr>
                <w:top w:val="none" w:sz="0" w:space="0" w:color="auto"/>
                <w:left w:val="none" w:sz="0" w:space="0" w:color="auto"/>
                <w:bottom w:val="none" w:sz="0" w:space="0" w:color="auto"/>
                <w:right w:val="none" w:sz="0" w:space="0" w:color="auto"/>
              </w:divBdr>
            </w:div>
            <w:div w:id="1132093700">
              <w:marLeft w:val="0"/>
              <w:marRight w:val="0"/>
              <w:marTop w:val="0"/>
              <w:marBottom w:val="0"/>
              <w:divBdr>
                <w:top w:val="none" w:sz="0" w:space="0" w:color="auto"/>
                <w:left w:val="none" w:sz="0" w:space="0" w:color="auto"/>
                <w:bottom w:val="none" w:sz="0" w:space="0" w:color="auto"/>
                <w:right w:val="none" w:sz="0" w:space="0" w:color="auto"/>
              </w:divBdr>
            </w:div>
            <w:div w:id="2006009880">
              <w:marLeft w:val="0"/>
              <w:marRight w:val="0"/>
              <w:marTop w:val="0"/>
              <w:marBottom w:val="0"/>
              <w:divBdr>
                <w:top w:val="none" w:sz="0" w:space="0" w:color="auto"/>
                <w:left w:val="none" w:sz="0" w:space="0" w:color="auto"/>
                <w:bottom w:val="none" w:sz="0" w:space="0" w:color="auto"/>
                <w:right w:val="none" w:sz="0" w:space="0" w:color="auto"/>
              </w:divBdr>
            </w:div>
            <w:div w:id="1460562359">
              <w:marLeft w:val="0"/>
              <w:marRight w:val="0"/>
              <w:marTop w:val="0"/>
              <w:marBottom w:val="0"/>
              <w:divBdr>
                <w:top w:val="none" w:sz="0" w:space="0" w:color="auto"/>
                <w:left w:val="none" w:sz="0" w:space="0" w:color="auto"/>
                <w:bottom w:val="none" w:sz="0" w:space="0" w:color="auto"/>
                <w:right w:val="none" w:sz="0" w:space="0" w:color="auto"/>
              </w:divBdr>
            </w:div>
            <w:div w:id="1193305650">
              <w:marLeft w:val="0"/>
              <w:marRight w:val="0"/>
              <w:marTop w:val="0"/>
              <w:marBottom w:val="0"/>
              <w:divBdr>
                <w:top w:val="none" w:sz="0" w:space="0" w:color="auto"/>
                <w:left w:val="none" w:sz="0" w:space="0" w:color="auto"/>
                <w:bottom w:val="none" w:sz="0" w:space="0" w:color="auto"/>
                <w:right w:val="none" w:sz="0" w:space="0" w:color="auto"/>
              </w:divBdr>
            </w:div>
            <w:div w:id="930627987">
              <w:marLeft w:val="0"/>
              <w:marRight w:val="0"/>
              <w:marTop w:val="0"/>
              <w:marBottom w:val="0"/>
              <w:divBdr>
                <w:top w:val="none" w:sz="0" w:space="0" w:color="auto"/>
                <w:left w:val="none" w:sz="0" w:space="0" w:color="auto"/>
                <w:bottom w:val="none" w:sz="0" w:space="0" w:color="auto"/>
                <w:right w:val="none" w:sz="0" w:space="0" w:color="auto"/>
              </w:divBdr>
            </w:div>
            <w:div w:id="1122454210">
              <w:marLeft w:val="0"/>
              <w:marRight w:val="0"/>
              <w:marTop w:val="0"/>
              <w:marBottom w:val="0"/>
              <w:divBdr>
                <w:top w:val="none" w:sz="0" w:space="0" w:color="auto"/>
                <w:left w:val="none" w:sz="0" w:space="0" w:color="auto"/>
                <w:bottom w:val="none" w:sz="0" w:space="0" w:color="auto"/>
                <w:right w:val="none" w:sz="0" w:space="0" w:color="auto"/>
              </w:divBdr>
            </w:div>
            <w:div w:id="92363002">
              <w:marLeft w:val="0"/>
              <w:marRight w:val="0"/>
              <w:marTop w:val="0"/>
              <w:marBottom w:val="0"/>
              <w:divBdr>
                <w:top w:val="none" w:sz="0" w:space="0" w:color="auto"/>
                <w:left w:val="none" w:sz="0" w:space="0" w:color="auto"/>
                <w:bottom w:val="none" w:sz="0" w:space="0" w:color="auto"/>
                <w:right w:val="none" w:sz="0" w:space="0" w:color="auto"/>
              </w:divBdr>
            </w:div>
            <w:div w:id="445076941">
              <w:marLeft w:val="0"/>
              <w:marRight w:val="0"/>
              <w:marTop w:val="0"/>
              <w:marBottom w:val="0"/>
              <w:divBdr>
                <w:top w:val="none" w:sz="0" w:space="0" w:color="auto"/>
                <w:left w:val="none" w:sz="0" w:space="0" w:color="auto"/>
                <w:bottom w:val="none" w:sz="0" w:space="0" w:color="auto"/>
                <w:right w:val="none" w:sz="0" w:space="0" w:color="auto"/>
              </w:divBdr>
            </w:div>
            <w:div w:id="946892129">
              <w:marLeft w:val="0"/>
              <w:marRight w:val="0"/>
              <w:marTop w:val="0"/>
              <w:marBottom w:val="0"/>
              <w:divBdr>
                <w:top w:val="none" w:sz="0" w:space="0" w:color="auto"/>
                <w:left w:val="none" w:sz="0" w:space="0" w:color="auto"/>
                <w:bottom w:val="none" w:sz="0" w:space="0" w:color="auto"/>
                <w:right w:val="none" w:sz="0" w:space="0" w:color="auto"/>
              </w:divBdr>
            </w:div>
            <w:div w:id="1306352222">
              <w:marLeft w:val="0"/>
              <w:marRight w:val="0"/>
              <w:marTop w:val="0"/>
              <w:marBottom w:val="0"/>
              <w:divBdr>
                <w:top w:val="none" w:sz="0" w:space="0" w:color="auto"/>
                <w:left w:val="none" w:sz="0" w:space="0" w:color="auto"/>
                <w:bottom w:val="none" w:sz="0" w:space="0" w:color="auto"/>
                <w:right w:val="none" w:sz="0" w:space="0" w:color="auto"/>
              </w:divBdr>
            </w:div>
            <w:div w:id="2091536255">
              <w:marLeft w:val="0"/>
              <w:marRight w:val="0"/>
              <w:marTop w:val="0"/>
              <w:marBottom w:val="0"/>
              <w:divBdr>
                <w:top w:val="none" w:sz="0" w:space="0" w:color="auto"/>
                <w:left w:val="none" w:sz="0" w:space="0" w:color="auto"/>
                <w:bottom w:val="none" w:sz="0" w:space="0" w:color="auto"/>
                <w:right w:val="none" w:sz="0" w:space="0" w:color="auto"/>
              </w:divBdr>
            </w:div>
            <w:div w:id="1525703438">
              <w:marLeft w:val="0"/>
              <w:marRight w:val="0"/>
              <w:marTop w:val="0"/>
              <w:marBottom w:val="0"/>
              <w:divBdr>
                <w:top w:val="none" w:sz="0" w:space="0" w:color="auto"/>
                <w:left w:val="none" w:sz="0" w:space="0" w:color="auto"/>
                <w:bottom w:val="none" w:sz="0" w:space="0" w:color="auto"/>
                <w:right w:val="none" w:sz="0" w:space="0" w:color="auto"/>
              </w:divBdr>
            </w:div>
            <w:div w:id="991448732">
              <w:marLeft w:val="0"/>
              <w:marRight w:val="0"/>
              <w:marTop w:val="0"/>
              <w:marBottom w:val="0"/>
              <w:divBdr>
                <w:top w:val="none" w:sz="0" w:space="0" w:color="auto"/>
                <w:left w:val="none" w:sz="0" w:space="0" w:color="auto"/>
                <w:bottom w:val="none" w:sz="0" w:space="0" w:color="auto"/>
                <w:right w:val="none" w:sz="0" w:space="0" w:color="auto"/>
              </w:divBdr>
            </w:div>
            <w:div w:id="1177765614">
              <w:marLeft w:val="0"/>
              <w:marRight w:val="0"/>
              <w:marTop w:val="0"/>
              <w:marBottom w:val="0"/>
              <w:divBdr>
                <w:top w:val="none" w:sz="0" w:space="0" w:color="auto"/>
                <w:left w:val="none" w:sz="0" w:space="0" w:color="auto"/>
                <w:bottom w:val="none" w:sz="0" w:space="0" w:color="auto"/>
                <w:right w:val="none" w:sz="0" w:space="0" w:color="auto"/>
              </w:divBdr>
            </w:div>
            <w:div w:id="644431076">
              <w:marLeft w:val="0"/>
              <w:marRight w:val="0"/>
              <w:marTop w:val="0"/>
              <w:marBottom w:val="0"/>
              <w:divBdr>
                <w:top w:val="none" w:sz="0" w:space="0" w:color="auto"/>
                <w:left w:val="none" w:sz="0" w:space="0" w:color="auto"/>
                <w:bottom w:val="none" w:sz="0" w:space="0" w:color="auto"/>
                <w:right w:val="none" w:sz="0" w:space="0" w:color="auto"/>
              </w:divBdr>
            </w:div>
            <w:div w:id="161631272">
              <w:marLeft w:val="0"/>
              <w:marRight w:val="0"/>
              <w:marTop w:val="0"/>
              <w:marBottom w:val="0"/>
              <w:divBdr>
                <w:top w:val="none" w:sz="0" w:space="0" w:color="auto"/>
                <w:left w:val="none" w:sz="0" w:space="0" w:color="auto"/>
                <w:bottom w:val="none" w:sz="0" w:space="0" w:color="auto"/>
                <w:right w:val="none" w:sz="0" w:space="0" w:color="auto"/>
              </w:divBdr>
            </w:div>
            <w:div w:id="1228960308">
              <w:marLeft w:val="0"/>
              <w:marRight w:val="0"/>
              <w:marTop w:val="0"/>
              <w:marBottom w:val="0"/>
              <w:divBdr>
                <w:top w:val="none" w:sz="0" w:space="0" w:color="auto"/>
                <w:left w:val="none" w:sz="0" w:space="0" w:color="auto"/>
                <w:bottom w:val="none" w:sz="0" w:space="0" w:color="auto"/>
                <w:right w:val="none" w:sz="0" w:space="0" w:color="auto"/>
              </w:divBdr>
            </w:div>
            <w:div w:id="1551186774">
              <w:marLeft w:val="0"/>
              <w:marRight w:val="0"/>
              <w:marTop w:val="0"/>
              <w:marBottom w:val="0"/>
              <w:divBdr>
                <w:top w:val="none" w:sz="0" w:space="0" w:color="auto"/>
                <w:left w:val="none" w:sz="0" w:space="0" w:color="auto"/>
                <w:bottom w:val="none" w:sz="0" w:space="0" w:color="auto"/>
                <w:right w:val="none" w:sz="0" w:space="0" w:color="auto"/>
              </w:divBdr>
            </w:div>
            <w:div w:id="1868565736">
              <w:marLeft w:val="0"/>
              <w:marRight w:val="0"/>
              <w:marTop w:val="0"/>
              <w:marBottom w:val="0"/>
              <w:divBdr>
                <w:top w:val="none" w:sz="0" w:space="0" w:color="auto"/>
                <w:left w:val="none" w:sz="0" w:space="0" w:color="auto"/>
                <w:bottom w:val="none" w:sz="0" w:space="0" w:color="auto"/>
                <w:right w:val="none" w:sz="0" w:space="0" w:color="auto"/>
              </w:divBdr>
            </w:div>
            <w:div w:id="727605360">
              <w:marLeft w:val="0"/>
              <w:marRight w:val="0"/>
              <w:marTop w:val="0"/>
              <w:marBottom w:val="0"/>
              <w:divBdr>
                <w:top w:val="none" w:sz="0" w:space="0" w:color="auto"/>
                <w:left w:val="none" w:sz="0" w:space="0" w:color="auto"/>
                <w:bottom w:val="none" w:sz="0" w:space="0" w:color="auto"/>
                <w:right w:val="none" w:sz="0" w:space="0" w:color="auto"/>
              </w:divBdr>
            </w:div>
            <w:div w:id="1313484860">
              <w:marLeft w:val="0"/>
              <w:marRight w:val="0"/>
              <w:marTop w:val="0"/>
              <w:marBottom w:val="0"/>
              <w:divBdr>
                <w:top w:val="none" w:sz="0" w:space="0" w:color="auto"/>
                <w:left w:val="none" w:sz="0" w:space="0" w:color="auto"/>
                <w:bottom w:val="none" w:sz="0" w:space="0" w:color="auto"/>
                <w:right w:val="none" w:sz="0" w:space="0" w:color="auto"/>
              </w:divBdr>
            </w:div>
            <w:div w:id="75323268">
              <w:marLeft w:val="0"/>
              <w:marRight w:val="0"/>
              <w:marTop w:val="0"/>
              <w:marBottom w:val="0"/>
              <w:divBdr>
                <w:top w:val="none" w:sz="0" w:space="0" w:color="auto"/>
                <w:left w:val="none" w:sz="0" w:space="0" w:color="auto"/>
                <w:bottom w:val="none" w:sz="0" w:space="0" w:color="auto"/>
                <w:right w:val="none" w:sz="0" w:space="0" w:color="auto"/>
              </w:divBdr>
            </w:div>
            <w:div w:id="2105108627">
              <w:marLeft w:val="0"/>
              <w:marRight w:val="0"/>
              <w:marTop w:val="0"/>
              <w:marBottom w:val="0"/>
              <w:divBdr>
                <w:top w:val="none" w:sz="0" w:space="0" w:color="auto"/>
                <w:left w:val="none" w:sz="0" w:space="0" w:color="auto"/>
                <w:bottom w:val="none" w:sz="0" w:space="0" w:color="auto"/>
                <w:right w:val="none" w:sz="0" w:space="0" w:color="auto"/>
              </w:divBdr>
            </w:div>
            <w:div w:id="1691566024">
              <w:marLeft w:val="0"/>
              <w:marRight w:val="0"/>
              <w:marTop w:val="0"/>
              <w:marBottom w:val="0"/>
              <w:divBdr>
                <w:top w:val="none" w:sz="0" w:space="0" w:color="auto"/>
                <w:left w:val="none" w:sz="0" w:space="0" w:color="auto"/>
                <w:bottom w:val="none" w:sz="0" w:space="0" w:color="auto"/>
                <w:right w:val="none" w:sz="0" w:space="0" w:color="auto"/>
              </w:divBdr>
            </w:div>
            <w:div w:id="1682076164">
              <w:marLeft w:val="0"/>
              <w:marRight w:val="0"/>
              <w:marTop w:val="0"/>
              <w:marBottom w:val="0"/>
              <w:divBdr>
                <w:top w:val="none" w:sz="0" w:space="0" w:color="auto"/>
                <w:left w:val="none" w:sz="0" w:space="0" w:color="auto"/>
                <w:bottom w:val="none" w:sz="0" w:space="0" w:color="auto"/>
                <w:right w:val="none" w:sz="0" w:space="0" w:color="auto"/>
              </w:divBdr>
            </w:div>
            <w:div w:id="1055203493">
              <w:marLeft w:val="0"/>
              <w:marRight w:val="0"/>
              <w:marTop w:val="0"/>
              <w:marBottom w:val="0"/>
              <w:divBdr>
                <w:top w:val="none" w:sz="0" w:space="0" w:color="auto"/>
                <w:left w:val="none" w:sz="0" w:space="0" w:color="auto"/>
                <w:bottom w:val="none" w:sz="0" w:space="0" w:color="auto"/>
                <w:right w:val="none" w:sz="0" w:space="0" w:color="auto"/>
              </w:divBdr>
            </w:div>
            <w:div w:id="2009285684">
              <w:marLeft w:val="0"/>
              <w:marRight w:val="0"/>
              <w:marTop w:val="0"/>
              <w:marBottom w:val="0"/>
              <w:divBdr>
                <w:top w:val="none" w:sz="0" w:space="0" w:color="auto"/>
                <w:left w:val="none" w:sz="0" w:space="0" w:color="auto"/>
                <w:bottom w:val="none" w:sz="0" w:space="0" w:color="auto"/>
                <w:right w:val="none" w:sz="0" w:space="0" w:color="auto"/>
              </w:divBdr>
            </w:div>
            <w:div w:id="505097019">
              <w:marLeft w:val="0"/>
              <w:marRight w:val="0"/>
              <w:marTop w:val="0"/>
              <w:marBottom w:val="0"/>
              <w:divBdr>
                <w:top w:val="none" w:sz="0" w:space="0" w:color="auto"/>
                <w:left w:val="none" w:sz="0" w:space="0" w:color="auto"/>
                <w:bottom w:val="none" w:sz="0" w:space="0" w:color="auto"/>
                <w:right w:val="none" w:sz="0" w:space="0" w:color="auto"/>
              </w:divBdr>
            </w:div>
            <w:div w:id="26567373">
              <w:marLeft w:val="0"/>
              <w:marRight w:val="0"/>
              <w:marTop w:val="0"/>
              <w:marBottom w:val="0"/>
              <w:divBdr>
                <w:top w:val="none" w:sz="0" w:space="0" w:color="auto"/>
                <w:left w:val="none" w:sz="0" w:space="0" w:color="auto"/>
                <w:bottom w:val="none" w:sz="0" w:space="0" w:color="auto"/>
                <w:right w:val="none" w:sz="0" w:space="0" w:color="auto"/>
              </w:divBdr>
            </w:div>
            <w:div w:id="1936474246">
              <w:marLeft w:val="0"/>
              <w:marRight w:val="0"/>
              <w:marTop w:val="0"/>
              <w:marBottom w:val="0"/>
              <w:divBdr>
                <w:top w:val="none" w:sz="0" w:space="0" w:color="auto"/>
                <w:left w:val="none" w:sz="0" w:space="0" w:color="auto"/>
                <w:bottom w:val="none" w:sz="0" w:space="0" w:color="auto"/>
                <w:right w:val="none" w:sz="0" w:space="0" w:color="auto"/>
              </w:divBdr>
              <w:divsChild>
                <w:div w:id="1915973167">
                  <w:marLeft w:val="0"/>
                  <w:marRight w:val="0"/>
                  <w:marTop w:val="0"/>
                  <w:marBottom w:val="0"/>
                  <w:divBdr>
                    <w:top w:val="none" w:sz="0" w:space="0" w:color="auto"/>
                    <w:left w:val="none" w:sz="0" w:space="0" w:color="auto"/>
                    <w:bottom w:val="none" w:sz="0" w:space="0" w:color="auto"/>
                    <w:right w:val="none" w:sz="0" w:space="0" w:color="auto"/>
                  </w:divBdr>
                </w:div>
                <w:div w:id="667903334">
                  <w:marLeft w:val="0"/>
                  <w:marRight w:val="0"/>
                  <w:marTop w:val="0"/>
                  <w:marBottom w:val="0"/>
                  <w:divBdr>
                    <w:top w:val="none" w:sz="0" w:space="0" w:color="auto"/>
                    <w:left w:val="none" w:sz="0" w:space="0" w:color="auto"/>
                    <w:bottom w:val="none" w:sz="0" w:space="0" w:color="auto"/>
                    <w:right w:val="none" w:sz="0" w:space="0" w:color="auto"/>
                  </w:divBdr>
                </w:div>
                <w:div w:id="826898068">
                  <w:marLeft w:val="0"/>
                  <w:marRight w:val="0"/>
                  <w:marTop w:val="0"/>
                  <w:marBottom w:val="0"/>
                  <w:divBdr>
                    <w:top w:val="none" w:sz="0" w:space="0" w:color="auto"/>
                    <w:left w:val="none" w:sz="0" w:space="0" w:color="auto"/>
                    <w:bottom w:val="none" w:sz="0" w:space="0" w:color="auto"/>
                    <w:right w:val="none" w:sz="0" w:space="0" w:color="auto"/>
                  </w:divBdr>
                </w:div>
                <w:div w:id="1170873478">
                  <w:marLeft w:val="0"/>
                  <w:marRight w:val="0"/>
                  <w:marTop w:val="0"/>
                  <w:marBottom w:val="0"/>
                  <w:divBdr>
                    <w:top w:val="none" w:sz="0" w:space="0" w:color="auto"/>
                    <w:left w:val="none" w:sz="0" w:space="0" w:color="auto"/>
                    <w:bottom w:val="none" w:sz="0" w:space="0" w:color="auto"/>
                    <w:right w:val="none" w:sz="0" w:space="0" w:color="auto"/>
                  </w:divBdr>
                </w:div>
                <w:div w:id="1463647033">
                  <w:marLeft w:val="0"/>
                  <w:marRight w:val="0"/>
                  <w:marTop w:val="0"/>
                  <w:marBottom w:val="0"/>
                  <w:divBdr>
                    <w:top w:val="none" w:sz="0" w:space="0" w:color="auto"/>
                    <w:left w:val="none" w:sz="0" w:space="0" w:color="auto"/>
                    <w:bottom w:val="none" w:sz="0" w:space="0" w:color="auto"/>
                    <w:right w:val="none" w:sz="0" w:space="0" w:color="auto"/>
                  </w:divBdr>
                </w:div>
                <w:div w:id="1516727132">
                  <w:marLeft w:val="0"/>
                  <w:marRight w:val="0"/>
                  <w:marTop w:val="0"/>
                  <w:marBottom w:val="0"/>
                  <w:divBdr>
                    <w:top w:val="none" w:sz="0" w:space="0" w:color="auto"/>
                    <w:left w:val="none" w:sz="0" w:space="0" w:color="auto"/>
                    <w:bottom w:val="none" w:sz="0" w:space="0" w:color="auto"/>
                    <w:right w:val="none" w:sz="0" w:space="0" w:color="auto"/>
                  </w:divBdr>
                </w:div>
                <w:div w:id="1334648355">
                  <w:marLeft w:val="0"/>
                  <w:marRight w:val="0"/>
                  <w:marTop w:val="0"/>
                  <w:marBottom w:val="0"/>
                  <w:divBdr>
                    <w:top w:val="none" w:sz="0" w:space="0" w:color="auto"/>
                    <w:left w:val="none" w:sz="0" w:space="0" w:color="auto"/>
                    <w:bottom w:val="none" w:sz="0" w:space="0" w:color="auto"/>
                    <w:right w:val="none" w:sz="0" w:space="0" w:color="auto"/>
                  </w:divBdr>
                </w:div>
                <w:div w:id="653141332">
                  <w:marLeft w:val="0"/>
                  <w:marRight w:val="0"/>
                  <w:marTop w:val="0"/>
                  <w:marBottom w:val="0"/>
                  <w:divBdr>
                    <w:top w:val="none" w:sz="0" w:space="0" w:color="auto"/>
                    <w:left w:val="none" w:sz="0" w:space="0" w:color="auto"/>
                    <w:bottom w:val="none" w:sz="0" w:space="0" w:color="auto"/>
                    <w:right w:val="none" w:sz="0" w:space="0" w:color="auto"/>
                  </w:divBdr>
                </w:div>
                <w:div w:id="460540175">
                  <w:marLeft w:val="0"/>
                  <w:marRight w:val="0"/>
                  <w:marTop w:val="0"/>
                  <w:marBottom w:val="0"/>
                  <w:divBdr>
                    <w:top w:val="none" w:sz="0" w:space="0" w:color="auto"/>
                    <w:left w:val="none" w:sz="0" w:space="0" w:color="auto"/>
                    <w:bottom w:val="none" w:sz="0" w:space="0" w:color="auto"/>
                    <w:right w:val="none" w:sz="0" w:space="0" w:color="auto"/>
                  </w:divBdr>
                </w:div>
                <w:div w:id="1387415768">
                  <w:marLeft w:val="0"/>
                  <w:marRight w:val="0"/>
                  <w:marTop w:val="0"/>
                  <w:marBottom w:val="0"/>
                  <w:divBdr>
                    <w:top w:val="none" w:sz="0" w:space="0" w:color="auto"/>
                    <w:left w:val="none" w:sz="0" w:space="0" w:color="auto"/>
                    <w:bottom w:val="none" w:sz="0" w:space="0" w:color="auto"/>
                    <w:right w:val="none" w:sz="0" w:space="0" w:color="auto"/>
                  </w:divBdr>
                </w:div>
                <w:div w:id="285746793">
                  <w:marLeft w:val="0"/>
                  <w:marRight w:val="0"/>
                  <w:marTop w:val="0"/>
                  <w:marBottom w:val="0"/>
                  <w:divBdr>
                    <w:top w:val="none" w:sz="0" w:space="0" w:color="auto"/>
                    <w:left w:val="none" w:sz="0" w:space="0" w:color="auto"/>
                    <w:bottom w:val="none" w:sz="0" w:space="0" w:color="auto"/>
                    <w:right w:val="none" w:sz="0" w:space="0" w:color="auto"/>
                  </w:divBdr>
                </w:div>
                <w:div w:id="275917231">
                  <w:marLeft w:val="0"/>
                  <w:marRight w:val="0"/>
                  <w:marTop w:val="0"/>
                  <w:marBottom w:val="0"/>
                  <w:divBdr>
                    <w:top w:val="none" w:sz="0" w:space="0" w:color="auto"/>
                    <w:left w:val="none" w:sz="0" w:space="0" w:color="auto"/>
                    <w:bottom w:val="none" w:sz="0" w:space="0" w:color="auto"/>
                    <w:right w:val="none" w:sz="0" w:space="0" w:color="auto"/>
                  </w:divBdr>
                </w:div>
                <w:div w:id="561647666">
                  <w:marLeft w:val="0"/>
                  <w:marRight w:val="0"/>
                  <w:marTop w:val="0"/>
                  <w:marBottom w:val="0"/>
                  <w:divBdr>
                    <w:top w:val="none" w:sz="0" w:space="0" w:color="auto"/>
                    <w:left w:val="none" w:sz="0" w:space="0" w:color="auto"/>
                    <w:bottom w:val="none" w:sz="0" w:space="0" w:color="auto"/>
                    <w:right w:val="none" w:sz="0" w:space="0" w:color="auto"/>
                  </w:divBdr>
                </w:div>
                <w:div w:id="1404332605">
                  <w:marLeft w:val="0"/>
                  <w:marRight w:val="0"/>
                  <w:marTop w:val="0"/>
                  <w:marBottom w:val="0"/>
                  <w:divBdr>
                    <w:top w:val="none" w:sz="0" w:space="0" w:color="auto"/>
                    <w:left w:val="none" w:sz="0" w:space="0" w:color="auto"/>
                    <w:bottom w:val="none" w:sz="0" w:space="0" w:color="auto"/>
                    <w:right w:val="none" w:sz="0" w:space="0" w:color="auto"/>
                  </w:divBdr>
                </w:div>
                <w:div w:id="1215459327">
                  <w:marLeft w:val="0"/>
                  <w:marRight w:val="0"/>
                  <w:marTop w:val="0"/>
                  <w:marBottom w:val="0"/>
                  <w:divBdr>
                    <w:top w:val="none" w:sz="0" w:space="0" w:color="auto"/>
                    <w:left w:val="none" w:sz="0" w:space="0" w:color="auto"/>
                    <w:bottom w:val="none" w:sz="0" w:space="0" w:color="auto"/>
                    <w:right w:val="none" w:sz="0" w:space="0" w:color="auto"/>
                  </w:divBdr>
                </w:div>
                <w:div w:id="863788909">
                  <w:marLeft w:val="0"/>
                  <w:marRight w:val="0"/>
                  <w:marTop w:val="0"/>
                  <w:marBottom w:val="0"/>
                  <w:divBdr>
                    <w:top w:val="none" w:sz="0" w:space="0" w:color="auto"/>
                    <w:left w:val="none" w:sz="0" w:space="0" w:color="auto"/>
                    <w:bottom w:val="none" w:sz="0" w:space="0" w:color="auto"/>
                    <w:right w:val="none" w:sz="0" w:space="0" w:color="auto"/>
                  </w:divBdr>
                </w:div>
                <w:div w:id="1846094627">
                  <w:marLeft w:val="0"/>
                  <w:marRight w:val="0"/>
                  <w:marTop w:val="0"/>
                  <w:marBottom w:val="0"/>
                  <w:divBdr>
                    <w:top w:val="none" w:sz="0" w:space="0" w:color="auto"/>
                    <w:left w:val="none" w:sz="0" w:space="0" w:color="auto"/>
                    <w:bottom w:val="none" w:sz="0" w:space="0" w:color="auto"/>
                    <w:right w:val="none" w:sz="0" w:space="0" w:color="auto"/>
                  </w:divBdr>
                </w:div>
                <w:div w:id="1753819707">
                  <w:marLeft w:val="0"/>
                  <w:marRight w:val="0"/>
                  <w:marTop w:val="0"/>
                  <w:marBottom w:val="0"/>
                  <w:divBdr>
                    <w:top w:val="none" w:sz="0" w:space="0" w:color="auto"/>
                    <w:left w:val="none" w:sz="0" w:space="0" w:color="auto"/>
                    <w:bottom w:val="none" w:sz="0" w:space="0" w:color="auto"/>
                    <w:right w:val="none" w:sz="0" w:space="0" w:color="auto"/>
                  </w:divBdr>
                </w:div>
                <w:div w:id="571938489">
                  <w:marLeft w:val="0"/>
                  <w:marRight w:val="0"/>
                  <w:marTop w:val="0"/>
                  <w:marBottom w:val="0"/>
                  <w:divBdr>
                    <w:top w:val="none" w:sz="0" w:space="0" w:color="auto"/>
                    <w:left w:val="none" w:sz="0" w:space="0" w:color="auto"/>
                    <w:bottom w:val="none" w:sz="0" w:space="0" w:color="auto"/>
                    <w:right w:val="none" w:sz="0" w:space="0" w:color="auto"/>
                  </w:divBdr>
                </w:div>
                <w:div w:id="862667681">
                  <w:marLeft w:val="0"/>
                  <w:marRight w:val="0"/>
                  <w:marTop w:val="0"/>
                  <w:marBottom w:val="0"/>
                  <w:divBdr>
                    <w:top w:val="none" w:sz="0" w:space="0" w:color="auto"/>
                    <w:left w:val="none" w:sz="0" w:space="0" w:color="auto"/>
                    <w:bottom w:val="none" w:sz="0" w:space="0" w:color="auto"/>
                    <w:right w:val="none" w:sz="0" w:space="0" w:color="auto"/>
                  </w:divBdr>
                </w:div>
                <w:div w:id="300892894">
                  <w:marLeft w:val="0"/>
                  <w:marRight w:val="0"/>
                  <w:marTop w:val="0"/>
                  <w:marBottom w:val="0"/>
                  <w:divBdr>
                    <w:top w:val="none" w:sz="0" w:space="0" w:color="auto"/>
                    <w:left w:val="none" w:sz="0" w:space="0" w:color="auto"/>
                    <w:bottom w:val="none" w:sz="0" w:space="0" w:color="auto"/>
                    <w:right w:val="none" w:sz="0" w:space="0" w:color="auto"/>
                  </w:divBdr>
                </w:div>
                <w:div w:id="1345858256">
                  <w:marLeft w:val="0"/>
                  <w:marRight w:val="0"/>
                  <w:marTop w:val="0"/>
                  <w:marBottom w:val="0"/>
                  <w:divBdr>
                    <w:top w:val="none" w:sz="0" w:space="0" w:color="auto"/>
                    <w:left w:val="none" w:sz="0" w:space="0" w:color="auto"/>
                    <w:bottom w:val="none" w:sz="0" w:space="0" w:color="auto"/>
                    <w:right w:val="none" w:sz="0" w:space="0" w:color="auto"/>
                  </w:divBdr>
                </w:div>
                <w:div w:id="2047366399">
                  <w:marLeft w:val="0"/>
                  <w:marRight w:val="0"/>
                  <w:marTop w:val="0"/>
                  <w:marBottom w:val="0"/>
                  <w:divBdr>
                    <w:top w:val="none" w:sz="0" w:space="0" w:color="auto"/>
                    <w:left w:val="none" w:sz="0" w:space="0" w:color="auto"/>
                    <w:bottom w:val="none" w:sz="0" w:space="0" w:color="auto"/>
                    <w:right w:val="none" w:sz="0" w:space="0" w:color="auto"/>
                  </w:divBdr>
                </w:div>
                <w:div w:id="1673795884">
                  <w:marLeft w:val="0"/>
                  <w:marRight w:val="0"/>
                  <w:marTop w:val="0"/>
                  <w:marBottom w:val="0"/>
                  <w:divBdr>
                    <w:top w:val="none" w:sz="0" w:space="0" w:color="auto"/>
                    <w:left w:val="none" w:sz="0" w:space="0" w:color="auto"/>
                    <w:bottom w:val="none" w:sz="0" w:space="0" w:color="auto"/>
                    <w:right w:val="none" w:sz="0" w:space="0" w:color="auto"/>
                  </w:divBdr>
                </w:div>
                <w:div w:id="1098987150">
                  <w:marLeft w:val="0"/>
                  <w:marRight w:val="0"/>
                  <w:marTop w:val="0"/>
                  <w:marBottom w:val="0"/>
                  <w:divBdr>
                    <w:top w:val="none" w:sz="0" w:space="0" w:color="auto"/>
                    <w:left w:val="none" w:sz="0" w:space="0" w:color="auto"/>
                    <w:bottom w:val="none" w:sz="0" w:space="0" w:color="auto"/>
                    <w:right w:val="none" w:sz="0" w:space="0" w:color="auto"/>
                  </w:divBdr>
                </w:div>
                <w:div w:id="2063868430">
                  <w:marLeft w:val="0"/>
                  <w:marRight w:val="0"/>
                  <w:marTop w:val="0"/>
                  <w:marBottom w:val="0"/>
                  <w:divBdr>
                    <w:top w:val="none" w:sz="0" w:space="0" w:color="auto"/>
                    <w:left w:val="none" w:sz="0" w:space="0" w:color="auto"/>
                    <w:bottom w:val="none" w:sz="0" w:space="0" w:color="auto"/>
                    <w:right w:val="none" w:sz="0" w:space="0" w:color="auto"/>
                  </w:divBdr>
                </w:div>
                <w:div w:id="2066641166">
                  <w:marLeft w:val="0"/>
                  <w:marRight w:val="0"/>
                  <w:marTop w:val="0"/>
                  <w:marBottom w:val="0"/>
                  <w:divBdr>
                    <w:top w:val="none" w:sz="0" w:space="0" w:color="auto"/>
                    <w:left w:val="none" w:sz="0" w:space="0" w:color="auto"/>
                    <w:bottom w:val="none" w:sz="0" w:space="0" w:color="auto"/>
                    <w:right w:val="none" w:sz="0" w:space="0" w:color="auto"/>
                  </w:divBdr>
                </w:div>
                <w:div w:id="1340889618">
                  <w:marLeft w:val="0"/>
                  <w:marRight w:val="0"/>
                  <w:marTop w:val="0"/>
                  <w:marBottom w:val="0"/>
                  <w:divBdr>
                    <w:top w:val="none" w:sz="0" w:space="0" w:color="auto"/>
                    <w:left w:val="none" w:sz="0" w:space="0" w:color="auto"/>
                    <w:bottom w:val="none" w:sz="0" w:space="0" w:color="auto"/>
                    <w:right w:val="none" w:sz="0" w:space="0" w:color="auto"/>
                  </w:divBdr>
                </w:div>
                <w:div w:id="403991778">
                  <w:marLeft w:val="0"/>
                  <w:marRight w:val="0"/>
                  <w:marTop w:val="0"/>
                  <w:marBottom w:val="0"/>
                  <w:divBdr>
                    <w:top w:val="none" w:sz="0" w:space="0" w:color="auto"/>
                    <w:left w:val="none" w:sz="0" w:space="0" w:color="auto"/>
                    <w:bottom w:val="none" w:sz="0" w:space="0" w:color="auto"/>
                    <w:right w:val="none" w:sz="0" w:space="0" w:color="auto"/>
                  </w:divBdr>
                </w:div>
                <w:div w:id="1070615480">
                  <w:marLeft w:val="0"/>
                  <w:marRight w:val="0"/>
                  <w:marTop w:val="0"/>
                  <w:marBottom w:val="0"/>
                  <w:divBdr>
                    <w:top w:val="none" w:sz="0" w:space="0" w:color="auto"/>
                    <w:left w:val="none" w:sz="0" w:space="0" w:color="auto"/>
                    <w:bottom w:val="none" w:sz="0" w:space="0" w:color="auto"/>
                    <w:right w:val="none" w:sz="0" w:space="0" w:color="auto"/>
                  </w:divBdr>
                </w:div>
                <w:div w:id="1641691816">
                  <w:marLeft w:val="0"/>
                  <w:marRight w:val="0"/>
                  <w:marTop w:val="0"/>
                  <w:marBottom w:val="0"/>
                  <w:divBdr>
                    <w:top w:val="none" w:sz="0" w:space="0" w:color="auto"/>
                    <w:left w:val="none" w:sz="0" w:space="0" w:color="auto"/>
                    <w:bottom w:val="none" w:sz="0" w:space="0" w:color="auto"/>
                    <w:right w:val="none" w:sz="0" w:space="0" w:color="auto"/>
                  </w:divBdr>
                </w:div>
                <w:div w:id="1597321573">
                  <w:marLeft w:val="0"/>
                  <w:marRight w:val="0"/>
                  <w:marTop w:val="0"/>
                  <w:marBottom w:val="0"/>
                  <w:divBdr>
                    <w:top w:val="none" w:sz="0" w:space="0" w:color="auto"/>
                    <w:left w:val="none" w:sz="0" w:space="0" w:color="auto"/>
                    <w:bottom w:val="none" w:sz="0" w:space="0" w:color="auto"/>
                    <w:right w:val="none" w:sz="0" w:space="0" w:color="auto"/>
                  </w:divBdr>
                </w:div>
                <w:div w:id="146941554">
                  <w:marLeft w:val="0"/>
                  <w:marRight w:val="0"/>
                  <w:marTop w:val="0"/>
                  <w:marBottom w:val="0"/>
                  <w:divBdr>
                    <w:top w:val="none" w:sz="0" w:space="0" w:color="auto"/>
                    <w:left w:val="none" w:sz="0" w:space="0" w:color="auto"/>
                    <w:bottom w:val="none" w:sz="0" w:space="0" w:color="auto"/>
                    <w:right w:val="none" w:sz="0" w:space="0" w:color="auto"/>
                  </w:divBdr>
                </w:div>
                <w:div w:id="1981642275">
                  <w:marLeft w:val="0"/>
                  <w:marRight w:val="0"/>
                  <w:marTop w:val="0"/>
                  <w:marBottom w:val="0"/>
                  <w:divBdr>
                    <w:top w:val="none" w:sz="0" w:space="0" w:color="auto"/>
                    <w:left w:val="none" w:sz="0" w:space="0" w:color="auto"/>
                    <w:bottom w:val="none" w:sz="0" w:space="0" w:color="auto"/>
                    <w:right w:val="none" w:sz="0" w:space="0" w:color="auto"/>
                  </w:divBdr>
                </w:div>
                <w:div w:id="949321304">
                  <w:marLeft w:val="0"/>
                  <w:marRight w:val="0"/>
                  <w:marTop w:val="0"/>
                  <w:marBottom w:val="0"/>
                  <w:divBdr>
                    <w:top w:val="none" w:sz="0" w:space="0" w:color="auto"/>
                    <w:left w:val="none" w:sz="0" w:space="0" w:color="auto"/>
                    <w:bottom w:val="none" w:sz="0" w:space="0" w:color="auto"/>
                    <w:right w:val="none" w:sz="0" w:space="0" w:color="auto"/>
                  </w:divBdr>
                </w:div>
                <w:div w:id="863590751">
                  <w:marLeft w:val="0"/>
                  <w:marRight w:val="0"/>
                  <w:marTop w:val="0"/>
                  <w:marBottom w:val="0"/>
                  <w:divBdr>
                    <w:top w:val="none" w:sz="0" w:space="0" w:color="auto"/>
                    <w:left w:val="none" w:sz="0" w:space="0" w:color="auto"/>
                    <w:bottom w:val="none" w:sz="0" w:space="0" w:color="auto"/>
                    <w:right w:val="none" w:sz="0" w:space="0" w:color="auto"/>
                  </w:divBdr>
                </w:div>
                <w:div w:id="746728216">
                  <w:marLeft w:val="0"/>
                  <w:marRight w:val="0"/>
                  <w:marTop w:val="0"/>
                  <w:marBottom w:val="0"/>
                  <w:divBdr>
                    <w:top w:val="none" w:sz="0" w:space="0" w:color="auto"/>
                    <w:left w:val="none" w:sz="0" w:space="0" w:color="auto"/>
                    <w:bottom w:val="none" w:sz="0" w:space="0" w:color="auto"/>
                    <w:right w:val="none" w:sz="0" w:space="0" w:color="auto"/>
                  </w:divBdr>
                </w:div>
                <w:div w:id="1250427968">
                  <w:marLeft w:val="0"/>
                  <w:marRight w:val="0"/>
                  <w:marTop w:val="0"/>
                  <w:marBottom w:val="0"/>
                  <w:divBdr>
                    <w:top w:val="none" w:sz="0" w:space="0" w:color="auto"/>
                    <w:left w:val="none" w:sz="0" w:space="0" w:color="auto"/>
                    <w:bottom w:val="none" w:sz="0" w:space="0" w:color="auto"/>
                    <w:right w:val="none" w:sz="0" w:space="0" w:color="auto"/>
                  </w:divBdr>
                </w:div>
                <w:div w:id="585727200">
                  <w:marLeft w:val="0"/>
                  <w:marRight w:val="0"/>
                  <w:marTop w:val="0"/>
                  <w:marBottom w:val="0"/>
                  <w:divBdr>
                    <w:top w:val="none" w:sz="0" w:space="0" w:color="auto"/>
                    <w:left w:val="none" w:sz="0" w:space="0" w:color="auto"/>
                    <w:bottom w:val="none" w:sz="0" w:space="0" w:color="auto"/>
                    <w:right w:val="none" w:sz="0" w:space="0" w:color="auto"/>
                  </w:divBdr>
                </w:div>
                <w:div w:id="1003897622">
                  <w:marLeft w:val="0"/>
                  <w:marRight w:val="0"/>
                  <w:marTop w:val="0"/>
                  <w:marBottom w:val="0"/>
                  <w:divBdr>
                    <w:top w:val="none" w:sz="0" w:space="0" w:color="auto"/>
                    <w:left w:val="none" w:sz="0" w:space="0" w:color="auto"/>
                    <w:bottom w:val="none" w:sz="0" w:space="0" w:color="auto"/>
                    <w:right w:val="none" w:sz="0" w:space="0" w:color="auto"/>
                  </w:divBdr>
                </w:div>
                <w:div w:id="1315069356">
                  <w:marLeft w:val="0"/>
                  <w:marRight w:val="0"/>
                  <w:marTop w:val="0"/>
                  <w:marBottom w:val="0"/>
                  <w:divBdr>
                    <w:top w:val="none" w:sz="0" w:space="0" w:color="auto"/>
                    <w:left w:val="none" w:sz="0" w:space="0" w:color="auto"/>
                    <w:bottom w:val="none" w:sz="0" w:space="0" w:color="auto"/>
                    <w:right w:val="none" w:sz="0" w:space="0" w:color="auto"/>
                  </w:divBdr>
                </w:div>
                <w:div w:id="812793876">
                  <w:marLeft w:val="0"/>
                  <w:marRight w:val="0"/>
                  <w:marTop w:val="0"/>
                  <w:marBottom w:val="0"/>
                  <w:divBdr>
                    <w:top w:val="none" w:sz="0" w:space="0" w:color="auto"/>
                    <w:left w:val="none" w:sz="0" w:space="0" w:color="auto"/>
                    <w:bottom w:val="none" w:sz="0" w:space="0" w:color="auto"/>
                    <w:right w:val="none" w:sz="0" w:space="0" w:color="auto"/>
                  </w:divBdr>
                </w:div>
                <w:div w:id="1280138830">
                  <w:marLeft w:val="0"/>
                  <w:marRight w:val="0"/>
                  <w:marTop w:val="0"/>
                  <w:marBottom w:val="0"/>
                  <w:divBdr>
                    <w:top w:val="none" w:sz="0" w:space="0" w:color="auto"/>
                    <w:left w:val="none" w:sz="0" w:space="0" w:color="auto"/>
                    <w:bottom w:val="none" w:sz="0" w:space="0" w:color="auto"/>
                    <w:right w:val="none" w:sz="0" w:space="0" w:color="auto"/>
                  </w:divBdr>
                </w:div>
                <w:div w:id="1768193054">
                  <w:marLeft w:val="0"/>
                  <w:marRight w:val="0"/>
                  <w:marTop w:val="0"/>
                  <w:marBottom w:val="0"/>
                  <w:divBdr>
                    <w:top w:val="none" w:sz="0" w:space="0" w:color="auto"/>
                    <w:left w:val="none" w:sz="0" w:space="0" w:color="auto"/>
                    <w:bottom w:val="none" w:sz="0" w:space="0" w:color="auto"/>
                    <w:right w:val="none" w:sz="0" w:space="0" w:color="auto"/>
                  </w:divBdr>
                </w:div>
                <w:div w:id="786388182">
                  <w:marLeft w:val="0"/>
                  <w:marRight w:val="0"/>
                  <w:marTop w:val="0"/>
                  <w:marBottom w:val="0"/>
                  <w:divBdr>
                    <w:top w:val="none" w:sz="0" w:space="0" w:color="auto"/>
                    <w:left w:val="none" w:sz="0" w:space="0" w:color="auto"/>
                    <w:bottom w:val="none" w:sz="0" w:space="0" w:color="auto"/>
                    <w:right w:val="none" w:sz="0" w:space="0" w:color="auto"/>
                  </w:divBdr>
                </w:div>
                <w:div w:id="1108542448">
                  <w:marLeft w:val="0"/>
                  <w:marRight w:val="0"/>
                  <w:marTop w:val="0"/>
                  <w:marBottom w:val="0"/>
                  <w:divBdr>
                    <w:top w:val="none" w:sz="0" w:space="0" w:color="auto"/>
                    <w:left w:val="none" w:sz="0" w:space="0" w:color="auto"/>
                    <w:bottom w:val="none" w:sz="0" w:space="0" w:color="auto"/>
                    <w:right w:val="none" w:sz="0" w:space="0" w:color="auto"/>
                  </w:divBdr>
                </w:div>
                <w:div w:id="335035439">
                  <w:marLeft w:val="0"/>
                  <w:marRight w:val="0"/>
                  <w:marTop w:val="0"/>
                  <w:marBottom w:val="0"/>
                  <w:divBdr>
                    <w:top w:val="none" w:sz="0" w:space="0" w:color="auto"/>
                    <w:left w:val="none" w:sz="0" w:space="0" w:color="auto"/>
                    <w:bottom w:val="none" w:sz="0" w:space="0" w:color="auto"/>
                    <w:right w:val="none" w:sz="0" w:space="0" w:color="auto"/>
                  </w:divBdr>
                </w:div>
                <w:div w:id="2114592664">
                  <w:marLeft w:val="0"/>
                  <w:marRight w:val="0"/>
                  <w:marTop w:val="0"/>
                  <w:marBottom w:val="0"/>
                  <w:divBdr>
                    <w:top w:val="none" w:sz="0" w:space="0" w:color="auto"/>
                    <w:left w:val="none" w:sz="0" w:space="0" w:color="auto"/>
                    <w:bottom w:val="none" w:sz="0" w:space="0" w:color="auto"/>
                    <w:right w:val="none" w:sz="0" w:space="0" w:color="auto"/>
                  </w:divBdr>
                </w:div>
                <w:div w:id="381902784">
                  <w:marLeft w:val="0"/>
                  <w:marRight w:val="0"/>
                  <w:marTop w:val="0"/>
                  <w:marBottom w:val="0"/>
                  <w:divBdr>
                    <w:top w:val="none" w:sz="0" w:space="0" w:color="auto"/>
                    <w:left w:val="none" w:sz="0" w:space="0" w:color="auto"/>
                    <w:bottom w:val="none" w:sz="0" w:space="0" w:color="auto"/>
                    <w:right w:val="none" w:sz="0" w:space="0" w:color="auto"/>
                  </w:divBdr>
                </w:div>
                <w:div w:id="1729643890">
                  <w:marLeft w:val="0"/>
                  <w:marRight w:val="0"/>
                  <w:marTop w:val="0"/>
                  <w:marBottom w:val="0"/>
                  <w:divBdr>
                    <w:top w:val="none" w:sz="0" w:space="0" w:color="auto"/>
                    <w:left w:val="none" w:sz="0" w:space="0" w:color="auto"/>
                    <w:bottom w:val="none" w:sz="0" w:space="0" w:color="auto"/>
                    <w:right w:val="none" w:sz="0" w:space="0" w:color="auto"/>
                  </w:divBdr>
                </w:div>
                <w:div w:id="1329135776">
                  <w:marLeft w:val="0"/>
                  <w:marRight w:val="0"/>
                  <w:marTop w:val="0"/>
                  <w:marBottom w:val="0"/>
                  <w:divBdr>
                    <w:top w:val="none" w:sz="0" w:space="0" w:color="auto"/>
                    <w:left w:val="none" w:sz="0" w:space="0" w:color="auto"/>
                    <w:bottom w:val="none" w:sz="0" w:space="0" w:color="auto"/>
                    <w:right w:val="none" w:sz="0" w:space="0" w:color="auto"/>
                  </w:divBdr>
                </w:div>
                <w:div w:id="1932352075">
                  <w:marLeft w:val="0"/>
                  <w:marRight w:val="0"/>
                  <w:marTop w:val="0"/>
                  <w:marBottom w:val="0"/>
                  <w:divBdr>
                    <w:top w:val="none" w:sz="0" w:space="0" w:color="auto"/>
                    <w:left w:val="none" w:sz="0" w:space="0" w:color="auto"/>
                    <w:bottom w:val="none" w:sz="0" w:space="0" w:color="auto"/>
                    <w:right w:val="none" w:sz="0" w:space="0" w:color="auto"/>
                  </w:divBdr>
                </w:div>
                <w:div w:id="218707033">
                  <w:marLeft w:val="0"/>
                  <w:marRight w:val="0"/>
                  <w:marTop w:val="0"/>
                  <w:marBottom w:val="0"/>
                  <w:divBdr>
                    <w:top w:val="none" w:sz="0" w:space="0" w:color="auto"/>
                    <w:left w:val="none" w:sz="0" w:space="0" w:color="auto"/>
                    <w:bottom w:val="none" w:sz="0" w:space="0" w:color="auto"/>
                    <w:right w:val="none" w:sz="0" w:space="0" w:color="auto"/>
                  </w:divBdr>
                </w:div>
                <w:div w:id="1351370763">
                  <w:marLeft w:val="0"/>
                  <w:marRight w:val="0"/>
                  <w:marTop w:val="0"/>
                  <w:marBottom w:val="0"/>
                  <w:divBdr>
                    <w:top w:val="none" w:sz="0" w:space="0" w:color="auto"/>
                    <w:left w:val="none" w:sz="0" w:space="0" w:color="auto"/>
                    <w:bottom w:val="none" w:sz="0" w:space="0" w:color="auto"/>
                    <w:right w:val="none" w:sz="0" w:space="0" w:color="auto"/>
                  </w:divBdr>
                </w:div>
                <w:div w:id="1832719296">
                  <w:marLeft w:val="0"/>
                  <w:marRight w:val="0"/>
                  <w:marTop w:val="0"/>
                  <w:marBottom w:val="0"/>
                  <w:divBdr>
                    <w:top w:val="none" w:sz="0" w:space="0" w:color="auto"/>
                    <w:left w:val="none" w:sz="0" w:space="0" w:color="auto"/>
                    <w:bottom w:val="none" w:sz="0" w:space="0" w:color="auto"/>
                    <w:right w:val="none" w:sz="0" w:space="0" w:color="auto"/>
                  </w:divBdr>
                </w:div>
                <w:div w:id="1166744613">
                  <w:marLeft w:val="0"/>
                  <w:marRight w:val="0"/>
                  <w:marTop w:val="0"/>
                  <w:marBottom w:val="0"/>
                  <w:divBdr>
                    <w:top w:val="none" w:sz="0" w:space="0" w:color="auto"/>
                    <w:left w:val="none" w:sz="0" w:space="0" w:color="auto"/>
                    <w:bottom w:val="none" w:sz="0" w:space="0" w:color="auto"/>
                    <w:right w:val="none" w:sz="0" w:space="0" w:color="auto"/>
                  </w:divBdr>
                </w:div>
                <w:div w:id="1059943428">
                  <w:marLeft w:val="0"/>
                  <w:marRight w:val="0"/>
                  <w:marTop w:val="0"/>
                  <w:marBottom w:val="0"/>
                  <w:divBdr>
                    <w:top w:val="none" w:sz="0" w:space="0" w:color="auto"/>
                    <w:left w:val="none" w:sz="0" w:space="0" w:color="auto"/>
                    <w:bottom w:val="none" w:sz="0" w:space="0" w:color="auto"/>
                    <w:right w:val="none" w:sz="0" w:space="0" w:color="auto"/>
                  </w:divBdr>
                </w:div>
                <w:div w:id="1747025365">
                  <w:marLeft w:val="0"/>
                  <w:marRight w:val="0"/>
                  <w:marTop w:val="0"/>
                  <w:marBottom w:val="0"/>
                  <w:divBdr>
                    <w:top w:val="none" w:sz="0" w:space="0" w:color="auto"/>
                    <w:left w:val="none" w:sz="0" w:space="0" w:color="auto"/>
                    <w:bottom w:val="none" w:sz="0" w:space="0" w:color="auto"/>
                    <w:right w:val="none" w:sz="0" w:space="0" w:color="auto"/>
                  </w:divBdr>
                </w:div>
                <w:div w:id="234626582">
                  <w:marLeft w:val="0"/>
                  <w:marRight w:val="0"/>
                  <w:marTop w:val="0"/>
                  <w:marBottom w:val="0"/>
                  <w:divBdr>
                    <w:top w:val="none" w:sz="0" w:space="0" w:color="auto"/>
                    <w:left w:val="none" w:sz="0" w:space="0" w:color="auto"/>
                    <w:bottom w:val="none" w:sz="0" w:space="0" w:color="auto"/>
                    <w:right w:val="none" w:sz="0" w:space="0" w:color="auto"/>
                  </w:divBdr>
                </w:div>
                <w:div w:id="1106658489">
                  <w:marLeft w:val="0"/>
                  <w:marRight w:val="0"/>
                  <w:marTop w:val="0"/>
                  <w:marBottom w:val="0"/>
                  <w:divBdr>
                    <w:top w:val="none" w:sz="0" w:space="0" w:color="auto"/>
                    <w:left w:val="none" w:sz="0" w:space="0" w:color="auto"/>
                    <w:bottom w:val="none" w:sz="0" w:space="0" w:color="auto"/>
                    <w:right w:val="none" w:sz="0" w:space="0" w:color="auto"/>
                  </w:divBdr>
                </w:div>
                <w:div w:id="2130397713">
                  <w:marLeft w:val="0"/>
                  <w:marRight w:val="0"/>
                  <w:marTop w:val="0"/>
                  <w:marBottom w:val="0"/>
                  <w:divBdr>
                    <w:top w:val="none" w:sz="0" w:space="0" w:color="auto"/>
                    <w:left w:val="none" w:sz="0" w:space="0" w:color="auto"/>
                    <w:bottom w:val="none" w:sz="0" w:space="0" w:color="auto"/>
                    <w:right w:val="none" w:sz="0" w:space="0" w:color="auto"/>
                  </w:divBdr>
                </w:div>
                <w:div w:id="35742036">
                  <w:marLeft w:val="0"/>
                  <w:marRight w:val="0"/>
                  <w:marTop w:val="0"/>
                  <w:marBottom w:val="0"/>
                  <w:divBdr>
                    <w:top w:val="none" w:sz="0" w:space="0" w:color="auto"/>
                    <w:left w:val="none" w:sz="0" w:space="0" w:color="auto"/>
                    <w:bottom w:val="none" w:sz="0" w:space="0" w:color="auto"/>
                    <w:right w:val="none" w:sz="0" w:space="0" w:color="auto"/>
                  </w:divBdr>
                </w:div>
                <w:div w:id="70198855">
                  <w:marLeft w:val="0"/>
                  <w:marRight w:val="0"/>
                  <w:marTop w:val="0"/>
                  <w:marBottom w:val="0"/>
                  <w:divBdr>
                    <w:top w:val="none" w:sz="0" w:space="0" w:color="auto"/>
                    <w:left w:val="none" w:sz="0" w:space="0" w:color="auto"/>
                    <w:bottom w:val="none" w:sz="0" w:space="0" w:color="auto"/>
                    <w:right w:val="none" w:sz="0" w:space="0" w:color="auto"/>
                  </w:divBdr>
                </w:div>
                <w:div w:id="375008585">
                  <w:marLeft w:val="0"/>
                  <w:marRight w:val="0"/>
                  <w:marTop w:val="0"/>
                  <w:marBottom w:val="0"/>
                  <w:divBdr>
                    <w:top w:val="none" w:sz="0" w:space="0" w:color="auto"/>
                    <w:left w:val="none" w:sz="0" w:space="0" w:color="auto"/>
                    <w:bottom w:val="none" w:sz="0" w:space="0" w:color="auto"/>
                    <w:right w:val="none" w:sz="0" w:space="0" w:color="auto"/>
                  </w:divBdr>
                </w:div>
                <w:div w:id="1755589048">
                  <w:marLeft w:val="0"/>
                  <w:marRight w:val="0"/>
                  <w:marTop w:val="0"/>
                  <w:marBottom w:val="0"/>
                  <w:divBdr>
                    <w:top w:val="none" w:sz="0" w:space="0" w:color="auto"/>
                    <w:left w:val="none" w:sz="0" w:space="0" w:color="auto"/>
                    <w:bottom w:val="none" w:sz="0" w:space="0" w:color="auto"/>
                    <w:right w:val="none" w:sz="0" w:space="0" w:color="auto"/>
                  </w:divBdr>
                </w:div>
                <w:div w:id="447119214">
                  <w:marLeft w:val="0"/>
                  <w:marRight w:val="0"/>
                  <w:marTop w:val="0"/>
                  <w:marBottom w:val="0"/>
                  <w:divBdr>
                    <w:top w:val="none" w:sz="0" w:space="0" w:color="auto"/>
                    <w:left w:val="none" w:sz="0" w:space="0" w:color="auto"/>
                    <w:bottom w:val="none" w:sz="0" w:space="0" w:color="auto"/>
                    <w:right w:val="none" w:sz="0" w:space="0" w:color="auto"/>
                  </w:divBdr>
                </w:div>
                <w:div w:id="1503471474">
                  <w:marLeft w:val="0"/>
                  <w:marRight w:val="0"/>
                  <w:marTop w:val="0"/>
                  <w:marBottom w:val="0"/>
                  <w:divBdr>
                    <w:top w:val="none" w:sz="0" w:space="0" w:color="auto"/>
                    <w:left w:val="none" w:sz="0" w:space="0" w:color="auto"/>
                    <w:bottom w:val="none" w:sz="0" w:space="0" w:color="auto"/>
                    <w:right w:val="none" w:sz="0" w:space="0" w:color="auto"/>
                  </w:divBdr>
                </w:div>
                <w:div w:id="1540967567">
                  <w:marLeft w:val="0"/>
                  <w:marRight w:val="0"/>
                  <w:marTop w:val="0"/>
                  <w:marBottom w:val="0"/>
                  <w:divBdr>
                    <w:top w:val="none" w:sz="0" w:space="0" w:color="auto"/>
                    <w:left w:val="none" w:sz="0" w:space="0" w:color="auto"/>
                    <w:bottom w:val="none" w:sz="0" w:space="0" w:color="auto"/>
                    <w:right w:val="none" w:sz="0" w:space="0" w:color="auto"/>
                  </w:divBdr>
                </w:div>
                <w:div w:id="463231494">
                  <w:marLeft w:val="0"/>
                  <w:marRight w:val="0"/>
                  <w:marTop w:val="0"/>
                  <w:marBottom w:val="0"/>
                  <w:divBdr>
                    <w:top w:val="none" w:sz="0" w:space="0" w:color="auto"/>
                    <w:left w:val="none" w:sz="0" w:space="0" w:color="auto"/>
                    <w:bottom w:val="none" w:sz="0" w:space="0" w:color="auto"/>
                    <w:right w:val="none" w:sz="0" w:space="0" w:color="auto"/>
                  </w:divBdr>
                </w:div>
                <w:div w:id="1240560141">
                  <w:marLeft w:val="0"/>
                  <w:marRight w:val="0"/>
                  <w:marTop w:val="0"/>
                  <w:marBottom w:val="0"/>
                  <w:divBdr>
                    <w:top w:val="none" w:sz="0" w:space="0" w:color="auto"/>
                    <w:left w:val="none" w:sz="0" w:space="0" w:color="auto"/>
                    <w:bottom w:val="none" w:sz="0" w:space="0" w:color="auto"/>
                    <w:right w:val="none" w:sz="0" w:space="0" w:color="auto"/>
                  </w:divBdr>
                </w:div>
                <w:div w:id="146014889">
                  <w:marLeft w:val="0"/>
                  <w:marRight w:val="0"/>
                  <w:marTop w:val="0"/>
                  <w:marBottom w:val="0"/>
                  <w:divBdr>
                    <w:top w:val="none" w:sz="0" w:space="0" w:color="auto"/>
                    <w:left w:val="none" w:sz="0" w:space="0" w:color="auto"/>
                    <w:bottom w:val="none" w:sz="0" w:space="0" w:color="auto"/>
                    <w:right w:val="none" w:sz="0" w:space="0" w:color="auto"/>
                  </w:divBdr>
                </w:div>
                <w:div w:id="514072311">
                  <w:marLeft w:val="0"/>
                  <w:marRight w:val="0"/>
                  <w:marTop w:val="0"/>
                  <w:marBottom w:val="0"/>
                  <w:divBdr>
                    <w:top w:val="none" w:sz="0" w:space="0" w:color="auto"/>
                    <w:left w:val="none" w:sz="0" w:space="0" w:color="auto"/>
                    <w:bottom w:val="none" w:sz="0" w:space="0" w:color="auto"/>
                    <w:right w:val="none" w:sz="0" w:space="0" w:color="auto"/>
                  </w:divBdr>
                </w:div>
                <w:div w:id="93789570">
                  <w:marLeft w:val="0"/>
                  <w:marRight w:val="0"/>
                  <w:marTop w:val="0"/>
                  <w:marBottom w:val="0"/>
                  <w:divBdr>
                    <w:top w:val="none" w:sz="0" w:space="0" w:color="auto"/>
                    <w:left w:val="none" w:sz="0" w:space="0" w:color="auto"/>
                    <w:bottom w:val="none" w:sz="0" w:space="0" w:color="auto"/>
                    <w:right w:val="none" w:sz="0" w:space="0" w:color="auto"/>
                  </w:divBdr>
                </w:div>
                <w:div w:id="257639244">
                  <w:marLeft w:val="0"/>
                  <w:marRight w:val="0"/>
                  <w:marTop w:val="0"/>
                  <w:marBottom w:val="0"/>
                  <w:divBdr>
                    <w:top w:val="none" w:sz="0" w:space="0" w:color="auto"/>
                    <w:left w:val="none" w:sz="0" w:space="0" w:color="auto"/>
                    <w:bottom w:val="none" w:sz="0" w:space="0" w:color="auto"/>
                    <w:right w:val="none" w:sz="0" w:space="0" w:color="auto"/>
                  </w:divBdr>
                </w:div>
                <w:div w:id="1244995323">
                  <w:marLeft w:val="0"/>
                  <w:marRight w:val="0"/>
                  <w:marTop w:val="0"/>
                  <w:marBottom w:val="0"/>
                  <w:divBdr>
                    <w:top w:val="none" w:sz="0" w:space="0" w:color="auto"/>
                    <w:left w:val="none" w:sz="0" w:space="0" w:color="auto"/>
                    <w:bottom w:val="none" w:sz="0" w:space="0" w:color="auto"/>
                    <w:right w:val="none" w:sz="0" w:space="0" w:color="auto"/>
                  </w:divBdr>
                </w:div>
                <w:div w:id="211968129">
                  <w:marLeft w:val="0"/>
                  <w:marRight w:val="0"/>
                  <w:marTop w:val="0"/>
                  <w:marBottom w:val="0"/>
                  <w:divBdr>
                    <w:top w:val="none" w:sz="0" w:space="0" w:color="auto"/>
                    <w:left w:val="none" w:sz="0" w:space="0" w:color="auto"/>
                    <w:bottom w:val="none" w:sz="0" w:space="0" w:color="auto"/>
                    <w:right w:val="none" w:sz="0" w:space="0" w:color="auto"/>
                  </w:divBdr>
                </w:div>
                <w:div w:id="1753163089">
                  <w:marLeft w:val="0"/>
                  <w:marRight w:val="0"/>
                  <w:marTop w:val="0"/>
                  <w:marBottom w:val="0"/>
                  <w:divBdr>
                    <w:top w:val="none" w:sz="0" w:space="0" w:color="auto"/>
                    <w:left w:val="none" w:sz="0" w:space="0" w:color="auto"/>
                    <w:bottom w:val="none" w:sz="0" w:space="0" w:color="auto"/>
                    <w:right w:val="none" w:sz="0" w:space="0" w:color="auto"/>
                  </w:divBdr>
                </w:div>
                <w:div w:id="351883725">
                  <w:marLeft w:val="0"/>
                  <w:marRight w:val="0"/>
                  <w:marTop w:val="0"/>
                  <w:marBottom w:val="0"/>
                  <w:divBdr>
                    <w:top w:val="none" w:sz="0" w:space="0" w:color="auto"/>
                    <w:left w:val="none" w:sz="0" w:space="0" w:color="auto"/>
                    <w:bottom w:val="none" w:sz="0" w:space="0" w:color="auto"/>
                    <w:right w:val="none" w:sz="0" w:space="0" w:color="auto"/>
                  </w:divBdr>
                </w:div>
                <w:div w:id="888301866">
                  <w:marLeft w:val="0"/>
                  <w:marRight w:val="0"/>
                  <w:marTop w:val="0"/>
                  <w:marBottom w:val="0"/>
                  <w:divBdr>
                    <w:top w:val="none" w:sz="0" w:space="0" w:color="auto"/>
                    <w:left w:val="none" w:sz="0" w:space="0" w:color="auto"/>
                    <w:bottom w:val="none" w:sz="0" w:space="0" w:color="auto"/>
                    <w:right w:val="none" w:sz="0" w:space="0" w:color="auto"/>
                  </w:divBdr>
                </w:div>
                <w:div w:id="346952002">
                  <w:marLeft w:val="0"/>
                  <w:marRight w:val="0"/>
                  <w:marTop w:val="0"/>
                  <w:marBottom w:val="0"/>
                  <w:divBdr>
                    <w:top w:val="none" w:sz="0" w:space="0" w:color="auto"/>
                    <w:left w:val="none" w:sz="0" w:space="0" w:color="auto"/>
                    <w:bottom w:val="none" w:sz="0" w:space="0" w:color="auto"/>
                    <w:right w:val="none" w:sz="0" w:space="0" w:color="auto"/>
                  </w:divBdr>
                </w:div>
                <w:div w:id="613487112">
                  <w:marLeft w:val="0"/>
                  <w:marRight w:val="0"/>
                  <w:marTop w:val="0"/>
                  <w:marBottom w:val="0"/>
                  <w:divBdr>
                    <w:top w:val="none" w:sz="0" w:space="0" w:color="auto"/>
                    <w:left w:val="none" w:sz="0" w:space="0" w:color="auto"/>
                    <w:bottom w:val="none" w:sz="0" w:space="0" w:color="auto"/>
                    <w:right w:val="none" w:sz="0" w:space="0" w:color="auto"/>
                  </w:divBdr>
                </w:div>
                <w:div w:id="1122042165">
                  <w:marLeft w:val="0"/>
                  <w:marRight w:val="0"/>
                  <w:marTop w:val="0"/>
                  <w:marBottom w:val="0"/>
                  <w:divBdr>
                    <w:top w:val="none" w:sz="0" w:space="0" w:color="auto"/>
                    <w:left w:val="none" w:sz="0" w:space="0" w:color="auto"/>
                    <w:bottom w:val="none" w:sz="0" w:space="0" w:color="auto"/>
                    <w:right w:val="none" w:sz="0" w:space="0" w:color="auto"/>
                  </w:divBdr>
                </w:div>
                <w:div w:id="1429034916">
                  <w:marLeft w:val="0"/>
                  <w:marRight w:val="0"/>
                  <w:marTop w:val="0"/>
                  <w:marBottom w:val="0"/>
                  <w:divBdr>
                    <w:top w:val="none" w:sz="0" w:space="0" w:color="auto"/>
                    <w:left w:val="none" w:sz="0" w:space="0" w:color="auto"/>
                    <w:bottom w:val="none" w:sz="0" w:space="0" w:color="auto"/>
                    <w:right w:val="none" w:sz="0" w:space="0" w:color="auto"/>
                  </w:divBdr>
                </w:div>
                <w:div w:id="1139421844">
                  <w:marLeft w:val="0"/>
                  <w:marRight w:val="0"/>
                  <w:marTop w:val="0"/>
                  <w:marBottom w:val="0"/>
                  <w:divBdr>
                    <w:top w:val="none" w:sz="0" w:space="0" w:color="auto"/>
                    <w:left w:val="none" w:sz="0" w:space="0" w:color="auto"/>
                    <w:bottom w:val="none" w:sz="0" w:space="0" w:color="auto"/>
                    <w:right w:val="none" w:sz="0" w:space="0" w:color="auto"/>
                  </w:divBdr>
                </w:div>
                <w:div w:id="1753163862">
                  <w:marLeft w:val="0"/>
                  <w:marRight w:val="0"/>
                  <w:marTop w:val="0"/>
                  <w:marBottom w:val="0"/>
                  <w:divBdr>
                    <w:top w:val="none" w:sz="0" w:space="0" w:color="auto"/>
                    <w:left w:val="none" w:sz="0" w:space="0" w:color="auto"/>
                    <w:bottom w:val="none" w:sz="0" w:space="0" w:color="auto"/>
                    <w:right w:val="none" w:sz="0" w:space="0" w:color="auto"/>
                  </w:divBdr>
                </w:div>
                <w:div w:id="2134858992">
                  <w:marLeft w:val="0"/>
                  <w:marRight w:val="0"/>
                  <w:marTop w:val="0"/>
                  <w:marBottom w:val="0"/>
                  <w:divBdr>
                    <w:top w:val="none" w:sz="0" w:space="0" w:color="auto"/>
                    <w:left w:val="none" w:sz="0" w:space="0" w:color="auto"/>
                    <w:bottom w:val="none" w:sz="0" w:space="0" w:color="auto"/>
                    <w:right w:val="none" w:sz="0" w:space="0" w:color="auto"/>
                  </w:divBdr>
                </w:div>
                <w:div w:id="2030253092">
                  <w:marLeft w:val="0"/>
                  <w:marRight w:val="0"/>
                  <w:marTop w:val="0"/>
                  <w:marBottom w:val="0"/>
                  <w:divBdr>
                    <w:top w:val="none" w:sz="0" w:space="0" w:color="auto"/>
                    <w:left w:val="none" w:sz="0" w:space="0" w:color="auto"/>
                    <w:bottom w:val="none" w:sz="0" w:space="0" w:color="auto"/>
                    <w:right w:val="none" w:sz="0" w:space="0" w:color="auto"/>
                  </w:divBdr>
                </w:div>
                <w:div w:id="1705597510">
                  <w:marLeft w:val="0"/>
                  <w:marRight w:val="0"/>
                  <w:marTop w:val="0"/>
                  <w:marBottom w:val="0"/>
                  <w:divBdr>
                    <w:top w:val="none" w:sz="0" w:space="0" w:color="auto"/>
                    <w:left w:val="none" w:sz="0" w:space="0" w:color="auto"/>
                    <w:bottom w:val="none" w:sz="0" w:space="0" w:color="auto"/>
                    <w:right w:val="none" w:sz="0" w:space="0" w:color="auto"/>
                  </w:divBdr>
                </w:div>
                <w:div w:id="1491481802">
                  <w:marLeft w:val="0"/>
                  <w:marRight w:val="0"/>
                  <w:marTop w:val="0"/>
                  <w:marBottom w:val="0"/>
                  <w:divBdr>
                    <w:top w:val="none" w:sz="0" w:space="0" w:color="auto"/>
                    <w:left w:val="none" w:sz="0" w:space="0" w:color="auto"/>
                    <w:bottom w:val="none" w:sz="0" w:space="0" w:color="auto"/>
                    <w:right w:val="none" w:sz="0" w:space="0" w:color="auto"/>
                  </w:divBdr>
                </w:div>
                <w:div w:id="1029842129">
                  <w:marLeft w:val="0"/>
                  <w:marRight w:val="0"/>
                  <w:marTop w:val="0"/>
                  <w:marBottom w:val="0"/>
                  <w:divBdr>
                    <w:top w:val="none" w:sz="0" w:space="0" w:color="auto"/>
                    <w:left w:val="none" w:sz="0" w:space="0" w:color="auto"/>
                    <w:bottom w:val="none" w:sz="0" w:space="0" w:color="auto"/>
                    <w:right w:val="none" w:sz="0" w:space="0" w:color="auto"/>
                  </w:divBdr>
                </w:div>
                <w:div w:id="1727801163">
                  <w:marLeft w:val="0"/>
                  <w:marRight w:val="0"/>
                  <w:marTop w:val="0"/>
                  <w:marBottom w:val="0"/>
                  <w:divBdr>
                    <w:top w:val="none" w:sz="0" w:space="0" w:color="auto"/>
                    <w:left w:val="none" w:sz="0" w:space="0" w:color="auto"/>
                    <w:bottom w:val="none" w:sz="0" w:space="0" w:color="auto"/>
                    <w:right w:val="none" w:sz="0" w:space="0" w:color="auto"/>
                  </w:divBdr>
                </w:div>
                <w:div w:id="52048385">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1623338777">
                  <w:marLeft w:val="0"/>
                  <w:marRight w:val="0"/>
                  <w:marTop w:val="0"/>
                  <w:marBottom w:val="0"/>
                  <w:divBdr>
                    <w:top w:val="none" w:sz="0" w:space="0" w:color="auto"/>
                    <w:left w:val="none" w:sz="0" w:space="0" w:color="auto"/>
                    <w:bottom w:val="none" w:sz="0" w:space="0" w:color="auto"/>
                    <w:right w:val="none" w:sz="0" w:space="0" w:color="auto"/>
                  </w:divBdr>
                </w:div>
                <w:div w:id="1579056315">
                  <w:marLeft w:val="0"/>
                  <w:marRight w:val="0"/>
                  <w:marTop w:val="0"/>
                  <w:marBottom w:val="0"/>
                  <w:divBdr>
                    <w:top w:val="none" w:sz="0" w:space="0" w:color="auto"/>
                    <w:left w:val="none" w:sz="0" w:space="0" w:color="auto"/>
                    <w:bottom w:val="none" w:sz="0" w:space="0" w:color="auto"/>
                    <w:right w:val="none" w:sz="0" w:space="0" w:color="auto"/>
                  </w:divBdr>
                </w:div>
                <w:div w:id="1223982733">
                  <w:marLeft w:val="0"/>
                  <w:marRight w:val="0"/>
                  <w:marTop w:val="0"/>
                  <w:marBottom w:val="0"/>
                  <w:divBdr>
                    <w:top w:val="none" w:sz="0" w:space="0" w:color="auto"/>
                    <w:left w:val="none" w:sz="0" w:space="0" w:color="auto"/>
                    <w:bottom w:val="none" w:sz="0" w:space="0" w:color="auto"/>
                    <w:right w:val="none" w:sz="0" w:space="0" w:color="auto"/>
                  </w:divBdr>
                </w:div>
                <w:div w:id="316879592">
                  <w:marLeft w:val="0"/>
                  <w:marRight w:val="0"/>
                  <w:marTop w:val="0"/>
                  <w:marBottom w:val="0"/>
                  <w:divBdr>
                    <w:top w:val="none" w:sz="0" w:space="0" w:color="auto"/>
                    <w:left w:val="none" w:sz="0" w:space="0" w:color="auto"/>
                    <w:bottom w:val="none" w:sz="0" w:space="0" w:color="auto"/>
                    <w:right w:val="none" w:sz="0" w:space="0" w:color="auto"/>
                  </w:divBdr>
                </w:div>
                <w:div w:id="258177286">
                  <w:marLeft w:val="0"/>
                  <w:marRight w:val="0"/>
                  <w:marTop w:val="0"/>
                  <w:marBottom w:val="0"/>
                  <w:divBdr>
                    <w:top w:val="none" w:sz="0" w:space="0" w:color="auto"/>
                    <w:left w:val="none" w:sz="0" w:space="0" w:color="auto"/>
                    <w:bottom w:val="none" w:sz="0" w:space="0" w:color="auto"/>
                    <w:right w:val="none" w:sz="0" w:space="0" w:color="auto"/>
                  </w:divBdr>
                </w:div>
                <w:div w:id="157813951">
                  <w:marLeft w:val="0"/>
                  <w:marRight w:val="0"/>
                  <w:marTop w:val="0"/>
                  <w:marBottom w:val="0"/>
                  <w:divBdr>
                    <w:top w:val="none" w:sz="0" w:space="0" w:color="auto"/>
                    <w:left w:val="none" w:sz="0" w:space="0" w:color="auto"/>
                    <w:bottom w:val="none" w:sz="0" w:space="0" w:color="auto"/>
                    <w:right w:val="none" w:sz="0" w:space="0" w:color="auto"/>
                  </w:divBdr>
                </w:div>
                <w:div w:id="84231942">
                  <w:marLeft w:val="0"/>
                  <w:marRight w:val="0"/>
                  <w:marTop w:val="0"/>
                  <w:marBottom w:val="0"/>
                  <w:divBdr>
                    <w:top w:val="none" w:sz="0" w:space="0" w:color="auto"/>
                    <w:left w:val="none" w:sz="0" w:space="0" w:color="auto"/>
                    <w:bottom w:val="none" w:sz="0" w:space="0" w:color="auto"/>
                    <w:right w:val="none" w:sz="0" w:space="0" w:color="auto"/>
                  </w:divBdr>
                </w:div>
                <w:div w:id="1426414693">
                  <w:marLeft w:val="0"/>
                  <w:marRight w:val="0"/>
                  <w:marTop w:val="0"/>
                  <w:marBottom w:val="0"/>
                  <w:divBdr>
                    <w:top w:val="none" w:sz="0" w:space="0" w:color="auto"/>
                    <w:left w:val="none" w:sz="0" w:space="0" w:color="auto"/>
                    <w:bottom w:val="none" w:sz="0" w:space="0" w:color="auto"/>
                    <w:right w:val="none" w:sz="0" w:space="0" w:color="auto"/>
                  </w:divBdr>
                </w:div>
                <w:div w:id="7228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130">
          <w:marLeft w:val="0"/>
          <w:marRight w:val="0"/>
          <w:marTop w:val="0"/>
          <w:marBottom w:val="0"/>
          <w:divBdr>
            <w:top w:val="none" w:sz="0" w:space="0" w:color="auto"/>
            <w:left w:val="none" w:sz="0" w:space="0" w:color="auto"/>
            <w:bottom w:val="none" w:sz="0" w:space="0" w:color="auto"/>
            <w:right w:val="none" w:sz="0" w:space="0" w:color="auto"/>
          </w:divBdr>
          <w:divsChild>
            <w:div w:id="1931162163">
              <w:marLeft w:val="0"/>
              <w:marRight w:val="0"/>
              <w:marTop w:val="0"/>
              <w:marBottom w:val="0"/>
              <w:divBdr>
                <w:top w:val="none" w:sz="0" w:space="0" w:color="auto"/>
                <w:left w:val="none" w:sz="0" w:space="0" w:color="auto"/>
                <w:bottom w:val="none" w:sz="0" w:space="0" w:color="auto"/>
                <w:right w:val="none" w:sz="0" w:space="0" w:color="auto"/>
              </w:divBdr>
            </w:div>
            <w:div w:id="1694653716">
              <w:marLeft w:val="0"/>
              <w:marRight w:val="0"/>
              <w:marTop w:val="0"/>
              <w:marBottom w:val="0"/>
              <w:divBdr>
                <w:top w:val="none" w:sz="0" w:space="0" w:color="auto"/>
                <w:left w:val="none" w:sz="0" w:space="0" w:color="auto"/>
                <w:bottom w:val="none" w:sz="0" w:space="0" w:color="auto"/>
                <w:right w:val="none" w:sz="0" w:space="0" w:color="auto"/>
              </w:divBdr>
            </w:div>
            <w:div w:id="2119524566">
              <w:marLeft w:val="0"/>
              <w:marRight w:val="0"/>
              <w:marTop w:val="0"/>
              <w:marBottom w:val="0"/>
              <w:divBdr>
                <w:top w:val="none" w:sz="0" w:space="0" w:color="auto"/>
                <w:left w:val="none" w:sz="0" w:space="0" w:color="auto"/>
                <w:bottom w:val="none" w:sz="0" w:space="0" w:color="auto"/>
                <w:right w:val="none" w:sz="0" w:space="0" w:color="auto"/>
              </w:divBdr>
            </w:div>
            <w:div w:id="291253186">
              <w:marLeft w:val="0"/>
              <w:marRight w:val="0"/>
              <w:marTop w:val="0"/>
              <w:marBottom w:val="0"/>
              <w:divBdr>
                <w:top w:val="none" w:sz="0" w:space="0" w:color="auto"/>
                <w:left w:val="none" w:sz="0" w:space="0" w:color="auto"/>
                <w:bottom w:val="none" w:sz="0" w:space="0" w:color="auto"/>
                <w:right w:val="none" w:sz="0" w:space="0" w:color="auto"/>
              </w:divBdr>
            </w:div>
            <w:div w:id="1117682303">
              <w:marLeft w:val="0"/>
              <w:marRight w:val="0"/>
              <w:marTop w:val="0"/>
              <w:marBottom w:val="0"/>
              <w:divBdr>
                <w:top w:val="none" w:sz="0" w:space="0" w:color="auto"/>
                <w:left w:val="none" w:sz="0" w:space="0" w:color="auto"/>
                <w:bottom w:val="none" w:sz="0" w:space="0" w:color="auto"/>
                <w:right w:val="none" w:sz="0" w:space="0" w:color="auto"/>
              </w:divBdr>
            </w:div>
            <w:div w:id="263534083">
              <w:marLeft w:val="0"/>
              <w:marRight w:val="0"/>
              <w:marTop w:val="0"/>
              <w:marBottom w:val="0"/>
              <w:divBdr>
                <w:top w:val="none" w:sz="0" w:space="0" w:color="auto"/>
                <w:left w:val="none" w:sz="0" w:space="0" w:color="auto"/>
                <w:bottom w:val="none" w:sz="0" w:space="0" w:color="auto"/>
                <w:right w:val="none" w:sz="0" w:space="0" w:color="auto"/>
              </w:divBdr>
            </w:div>
            <w:div w:id="715927924">
              <w:marLeft w:val="0"/>
              <w:marRight w:val="0"/>
              <w:marTop w:val="0"/>
              <w:marBottom w:val="0"/>
              <w:divBdr>
                <w:top w:val="none" w:sz="0" w:space="0" w:color="auto"/>
                <w:left w:val="none" w:sz="0" w:space="0" w:color="auto"/>
                <w:bottom w:val="none" w:sz="0" w:space="0" w:color="auto"/>
                <w:right w:val="none" w:sz="0" w:space="0" w:color="auto"/>
              </w:divBdr>
            </w:div>
            <w:div w:id="978194794">
              <w:marLeft w:val="0"/>
              <w:marRight w:val="0"/>
              <w:marTop w:val="0"/>
              <w:marBottom w:val="0"/>
              <w:divBdr>
                <w:top w:val="none" w:sz="0" w:space="0" w:color="auto"/>
                <w:left w:val="none" w:sz="0" w:space="0" w:color="auto"/>
                <w:bottom w:val="none" w:sz="0" w:space="0" w:color="auto"/>
                <w:right w:val="none" w:sz="0" w:space="0" w:color="auto"/>
              </w:divBdr>
            </w:div>
            <w:div w:id="244268866">
              <w:marLeft w:val="0"/>
              <w:marRight w:val="0"/>
              <w:marTop w:val="0"/>
              <w:marBottom w:val="0"/>
              <w:divBdr>
                <w:top w:val="none" w:sz="0" w:space="0" w:color="auto"/>
                <w:left w:val="none" w:sz="0" w:space="0" w:color="auto"/>
                <w:bottom w:val="none" w:sz="0" w:space="0" w:color="auto"/>
                <w:right w:val="none" w:sz="0" w:space="0" w:color="auto"/>
              </w:divBdr>
            </w:div>
            <w:div w:id="1786804749">
              <w:marLeft w:val="0"/>
              <w:marRight w:val="0"/>
              <w:marTop w:val="0"/>
              <w:marBottom w:val="0"/>
              <w:divBdr>
                <w:top w:val="none" w:sz="0" w:space="0" w:color="auto"/>
                <w:left w:val="none" w:sz="0" w:space="0" w:color="auto"/>
                <w:bottom w:val="none" w:sz="0" w:space="0" w:color="auto"/>
                <w:right w:val="none" w:sz="0" w:space="0" w:color="auto"/>
              </w:divBdr>
            </w:div>
            <w:div w:id="2064938213">
              <w:marLeft w:val="0"/>
              <w:marRight w:val="0"/>
              <w:marTop w:val="0"/>
              <w:marBottom w:val="0"/>
              <w:divBdr>
                <w:top w:val="none" w:sz="0" w:space="0" w:color="auto"/>
                <w:left w:val="none" w:sz="0" w:space="0" w:color="auto"/>
                <w:bottom w:val="none" w:sz="0" w:space="0" w:color="auto"/>
                <w:right w:val="none" w:sz="0" w:space="0" w:color="auto"/>
              </w:divBdr>
            </w:div>
            <w:div w:id="1317032133">
              <w:marLeft w:val="0"/>
              <w:marRight w:val="0"/>
              <w:marTop w:val="0"/>
              <w:marBottom w:val="0"/>
              <w:divBdr>
                <w:top w:val="none" w:sz="0" w:space="0" w:color="auto"/>
                <w:left w:val="none" w:sz="0" w:space="0" w:color="auto"/>
                <w:bottom w:val="none" w:sz="0" w:space="0" w:color="auto"/>
                <w:right w:val="none" w:sz="0" w:space="0" w:color="auto"/>
              </w:divBdr>
              <w:divsChild>
                <w:div w:id="639653927">
                  <w:marLeft w:val="0"/>
                  <w:marRight w:val="0"/>
                  <w:marTop w:val="0"/>
                  <w:marBottom w:val="0"/>
                  <w:divBdr>
                    <w:top w:val="none" w:sz="0" w:space="0" w:color="auto"/>
                    <w:left w:val="none" w:sz="0" w:space="0" w:color="auto"/>
                    <w:bottom w:val="none" w:sz="0" w:space="0" w:color="auto"/>
                    <w:right w:val="none" w:sz="0" w:space="0" w:color="auto"/>
                  </w:divBdr>
                </w:div>
                <w:div w:id="1793135525">
                  <w:marLeft w:val="0"/>
                  <w:marRight w:val="0"/>
                  <w:marTop w:val="0"/>
                  <w:marBottom w:val="0"/>
                  <w:divBdr>
                    <w:top w:val="none" w:sz="0" w:space="0" w:color="auto"/>
                    <w:left w:val="none" w:sz="0" w:space="0" w:color="auto"/>
                    <w:bottom w:val="none" w:sz="0" w:space="0" w:color="auto"/>
                    <w:right w:val="none" w:sz="0" w:space="0" w:color="auto"/>
                  </w:divBdr>
                </w:div>
                <w:div w:id="1052535317">
                  <w:marLeft w:val="0"/>
                  <w:marRight w:val="0"/>
                  <w:marTop w:val="0"/>
                  <w:marBottom w:val="0"/>
                  <w:divBdr>
                    <w:top w:val="none" w:sz="0" w:space="0" w:color="auto"/>
                    <w:left w:val="none" w:sz="0" w:space="0" w:color="auto"/>
                    <w:bottom w:val="none" w:sz="0" w:space="0" w:color="auto"/>
                    <w:right w:val="none" w:sz="0" w:space="0" w:color="auto"/>
                  </w:divBdr>
                </w:div>
                <w:div w:id="1389837657">
                  <w:marLeft w:val="0"/>
                  <w:marRight w:val="0"/>
                  <w:marTop w:val="0"/>
                  <w:marBottom w:val="0"/>
                  <w:divBdr>
                    <w:top w:val="none" w:sz="0" w:space="0" w:color="auto"/>
                    <w:left w:val="none" w:sz="0" w:space="0" w:color="auto"/>
                    <w:bottom w:val="none" w:sz="0" w:space="0" w:color="auto"/>
                    <w:right w:val="none" w:sz="0" w:space="0" w:color="auto"/>
                  </w:divBdr>
                </w:div>
                <w:div w:id="585455268">
                  <w:marLeft w:val="0"/>
                  <w:marRight w:val="0"/>
                  <w:marTop w:val="0"/>
                  <w:marBottom w:val="0"/>
                  <w:divBdr>
                    <w:top w:val="none" w:sz="0" w:space="0" w:color="auto"/>
                    <w:left w:val="none" w:sz="0" w:space="0" w:color="auto"/>
                    <w:bottom w:val="none" w:sz="0" w:space="0" w:color="auto"/>
                    <w:right w:val="none" w:sz="0" w:space="0" w:color="auto"/>
                  </w:divBdr>
                </w:div>
                <w:div w:id="1939097425">
                  <w:marLeft w:val="0"/>
                  <w:marRight w:val="0"/>
                  <w:marTop w:val="0"/>
                  <w:marBottom w:val="0"/>
                  <w:divBdr>
                    <w:top w:val="none" w:sz="0" w:space="0" w:color="auto"/>
                    <w:left w:val="none" w:sz="0" w:space="0" w:color="auto"/>
                    <w:bottom w:val="none" w:sz="0" w:space="0" w:color="auto"/>
                    <w:right w:val="none" w:sz="0" w:space="0" w:color="auto"/>
                  </w:divBdr>
                </w:div>
                <w:div w:id="2029864143">
                  <w:marLeft w:val="0"/>
                  <w:marRight w:val="0"/>
                  <w:marTop w:val="0"/>
                  <w:marBottom w:val="0"/>
                  <w:divBdr>
                    <w:top w:val="none" w:sz="0" w:space="0" w:color="auto"/>
                    <w:left w:val="none" w:sz="0" w:space="0" w:color="auto"/>
                    <w:bottom w:val="none" w:sz="0" w:space="0" w:color="auto"/>
                    <w:right w:val="none" w:sz="0" w:space="0" w:color="auto"/>
                  </w:divBdr>
                </w:div>
                <w:div w:id="1250195148">
                  <w:marLeft w:val="0"/>
                  <w:marRight w:val="0"/>
                  <w:marTop w:val="0"/>
                  <w:marBottom w:val="0"/>
                  <w:divBdr>
                    <w:top w:val="none" w:sz="0" w:space="0" w:color="auto"/>
                    <w:left w:val="none" w:sz="0" w:space="0" w:color="auto"/>
                    <w:bottom w:val="none" w:sz="0" w:space="0" w:color="auto"/>
                    <w:right w:val="none" w:sz="0" w:space="0" w:color="auto"/>
                  </w:divBdr>
                </w:div>
                <w:div w:id="543062113">
                  <w:marLeft w:val="0"/>
                  <w:marRight w:val="0"/>
                  <w:marTop w:val="0"/>
                  <w:marBottom w:val="0"/>
                  <w:divBdr>
                    <w:top w:val="none" w:sz="0" w:space="0" w:color="auto"/>
                    <w:left w:val="none" w:sz="0" w:space="0" w:color="auto"/>
                    <w:bottom w:val="none" w:sz="0" w:space="0" w:color="auto"/>
                    <w:right w:val="none" w:sz="0" w:space="0" w:color="auto"/>
                  </w:divBdr>
                </w:div>
                <w:div w:id="11220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481">
          <w:blockQuote w:val="1"/>
          <w:marLeft w:val="0"/>
          <w:marRight w:val="0"/>
          <w:marTop w:val="0"/>
          <w:marBottom w:val="360"/>
          <w:divBdr>
            <w:top w:val="none" w:sz="0" w:space="0" w:color="auto"/>
            <w:left w:val="none" w:sz="0" w:space="0" w:color="auto"/>
            <w:bottom w:val="none" w:sz="0" w:space="0" w:color="auto"/>
            <w:right w:val="none" w:sz="0" w:space="0" w:color="auto"/>
          </w:divBdr>
        </w:div>
        <w:div w:id="552229843">
          <w:marLeft w:val="0"/>
          <w:marRight w:val="0"/>
          <w:marTop w:val="0"/>
          <w:marBottom w:val="0"/>
          <w:divBdr>
            <w:top w:val="none" w:sz="0" w:space="0" w:color="auto"/>
            <w:left w:val="none" w:sz="0" w:space="0" w:color="auto"/>
            <w:bottom w:val="none" w:sz="0" w:space="0" w:color="auto"/>
            <w:right w:val="none" w:sz="0" w:space="0" w:color="auto"/>
          </w:divBdr>
          <w:divsChild>
            <w:div w:id="1493063071">
              <w:marLeft w:val="0"/>
              <w:marRight w:val="0"/>
              <w:marTop w:val="0"/>
              <w:marBottom w:val="0"/>
              <w:divBdr>
                <w:top w:val="none" w:sz="0" w:space="0" w:color="auto"/>
                <w:left w:val="none" w:sz="0" w:space="0" w:color="auto"/>
                <w:bottom w:val="none" w:sz="0" w:space="0" w:color="auto"/>
                <w:right w:val="none" w:sz="0" w:space="0" w:color="auto"/>
              </w:divBdr>
            </w:div>
            <w:div w:id="1338535907">
              <w:marLeft w:val="0"/>
              <w:marRight w:val="0"/>
              <w:marTop w:val="0"/>
              <w:marBottom w:val="0"/>
              <w:divBdr>
                <w:top w:val="none" w:sz="0" w:space="0" w:color="auto"/>
                <w:left w:val="none" w:sz="0" w:space="0" w:color="auto"/>
                <w:bottom w:val="none" w:sz="0" w:space="0" w:color="auto"/>
                <w:right w:val="none" w:sz="0" w:space="0" w:color="auto"/>
              </w:divBdr>
            </w:div>
            <w:div w:id="1965036763">
              <w:marLeft w:val="0"/>
              <w:marRight w:val="0"/>
              <w:marTop w:val="0"/>
              <w:marBottom w:val="0"/>
              <w:divBdr>
                <w:top w:val="none" w:sz="0" w:space="0" w:color="auto"/>
                <w:left w:val="none" w:sz="0" w:space="0" w:color="auto"/>
                <w:bottom w:val="none" w:sz="0" w:space="0" w:color="auto"/>
                <w:right w:val="none" w:sz="0" w:space="0" w:color="auto"/>
              </w:divBdr>
            </w:div>
            <w:div w:id="729036882">
              <w:marLeft w:val="0"/>
              <w:marRight w:val="0"/>
              <w:marTop w:val="0"/>
              <w:marBottom w:val="0"/>
              <w:divBdr>
                <w:top w:val="none" w:sz="0" w:space="0" w:color="auto"/>
                <w:left w:val="none" w:sz="0" w:space="0" w:color="auto"/>
                <w:bottom w:val="none" w:sz="0" w:space="0" w:color="auto"/>
                <w:right w:val="none" w:sz="0" w:space="0" w:color="auto"/>
              </w:divBdr>
            </w:div>
            <w:div w:id="963537086">
              <w:marLeft w:val="0"/>
              <w:marRight w:val="0"/>
              <w:marTop w:val="0"/>
              <w:marBottom w:val="0"/>
              <w:divBdr>
                <w:top w:val="none" w:sz="0" w:space="0" w:color="auto"/>
                <w:left w:val="none" w:sz="0" w:space="0" w:color="auto"/>
                <w:bottom w:val="none" w:sz="0" w:space="0" w:color="auto"/>
                <w:right w:val="none" w:sz="0" w:space="0" w:color="auto"/>
              </w:divBdr>
            </w:div>
            <w:div w:id="1618176624">
              <w:marLeft w:val="0"/>
              <w:marRight w:val="0"/>
              <w:marTop w:val="0"/>
              <w:marBottom w:val="0"/>
              <w:divBdr>
                <w:top w:val="none" w:sz="0" w:space="0" w:color="auto"/>
                <w:left w:val="none" w:sz="0" w:space="0" w:color="auto"/>
                <w:bottom w:val="none" w:sz="0" w:space="0" w:color="auto"/>
                <w:right w:val="none" w:sz="0" w:space="0" w:color="auto"/>
              </w:divBdr>
            </w:div>
            <w:div w:id="1659306881">
              <w:marLeft w:val="0"/>
              <w:marRight w:val="0"/>
              <w:marTop w:val="0"/>
              <w:marBottom w:val="0"/>
              <w:divBdr>
                <w:top w:val="none" w:sz="0" w:space="0" w:color="auto"/>
                <w:left w:val="none" w:sz="0" w:space="0" w:color="auto"/>
                <w:bottom w:val="none" w:sz="0" w:space="0" w:color="auto"/>
                <w:right w:val="none" w:sz="0" w:space="0" w:color="auto"/>
              </w:divBdr>
            </w:div>
            <w:div w:id="117183979">
              <w:marLeft w:val="0"/>
              <w:marRight w:val="0"/>
              <w:marTop w:val="0"/>
              <w:marBottom w:val="0"/>
              <w:divBdr>
                <w:top w:val="none" w:sz="0" w:space="0" w:color="auto"/>
                <w:left w:val="none" w:sz="0" w:space="0" w:color="auto"/>
                <w:bottom w:val="none" w:sz="0" w:space="0" w:color="auto"/>
                <w:right w:val="none" w:sz="0" w:space="0" w:color="auto"/>
              </w:divBdr>
            </w:div>
            <w:div w:id="1534613778">
              <w:marLeft w:val="0"/>
              <w:marRight w:val="0"/>
              <w:marTop w:val="0"/>
              <w:marBottom w:val="0"/>
              <w:divBdr>
                <w:top w:val="none" w:sz="0" w:space="0" w:color="auto"/>
                <w:left w:val="none" w:sz="0" w:space="0" w:color="auto"/>
                <w:bottom w:val="none" w:sz="0" w:space="0" w:color="auto"/>
                <w:right w:val="none" w:sz="0" w:space="0" w:color="auto"/>
              </w:divBdr>
            </w:div>
            <w:div w:id="646276129">
              <w:marLeft w:val="0"/>
              <w:marRight w:val="0"/>
              <w:marTop w:val="0"/>
              <w:marBottom w:val="0"/>
              <w:divBdr>
                <w:top w:val="none" w:sz="0" w:space="0" w:color="auto"/>
                <w:left w:val="none" w:sz="0" w:space="0" w:color="auto"/>
                <w:bottom w:val="none" w:sz="0" w:space="0" w:color="auto"/>
                <w:right w:val="none" w:sz="0" w:space="0" w:color="auto"/>
              </w:divBdr>
            </w:div>
            <w:div w:id="1909459345">
              <w:marLeft w:val="0"/>
              <w:marRight w:val="0"/>
              <w:marTop w:val="0"/>
              <w:marBottom w:val="0"/>
              <w:divBdr>
                <w:top w:val="none" w:sz="0" w:space="0" w:color="auto"/>
                <w:left w:val="none" w:sz="0" w:space="0" w:color="auto"/>
                <w:bottom w:val="none" w:sz="0" w:space="0" w:color="auto"/>
                <w:right w:val="none" w:sz="0" w:space="0" w:color="auto"/>
              </w:divBdr>
            </w:div>
            <w:div w:id="2120640041">
              <w:marLeft w:val="0"/>
              <w:marRight w:val="0"/>
              <w:marTop w:val="0"/>
              <w:marBottom w:val="0"/>
              <w:divBdr>
                <w:top w:val="none" w:sz="0" w:space="0" w:color="auto"/>
                <w:left w:val="none" w:sz="0" w:space="0" w:color="auto"/>
                <w:bottom w:val="none" w:sz="0" w:space="0" w:color="auto"/>
                <w:right w:val="none" w:sz="0" w:space="0" w:color="auto"/>
              </w:divBdr>
            </w:div>
            <w:div w:id="1197621029">
              <w:marLeft w:val="0"/>
              <w:marRight w:val="0"/>
              <w:marTop w:val="0"/>
              <w:marBottom w:val="0"/>
              <w:divBdr>
                <w:top w:val="none" w:sz="0" w:space="0" w:color="auto"/>
                <w:left w:val="none" w:sz="0" w:space="0" w:color="auto"/>
                <w:bottom w:val="none" w:sz="0" w:space="0" w:color="auto"/>
                <w:right w:val="none" w:sz="0" w:space="0" w:color="auto"/>
              </w:divBdr>
            </w:div>
            <w:div w:id="106658251">
              <w:marLeft w:val="0"/>
              <w:marRight w:val="0"/>
              <w:marTop w:val="0"/>
              <w:marBottom w:val="0"/>
              <w:divBdr>
                <w:top w:val="none" w:sz="0" w:space="0" w:color="auto"/>
                <w:left w:val="none" w:sz="0" w:space="0" w:color="auto"/>
                <w:bottom w:val="none" w:sz="0" w:space="0" w:color="auto"/>
                <w:right w:val="none" w:sz="0" w:space="0" w:color="auto"/>
              </w:divBdr>
            </w:div>
            <w:div w:id="71977511">
              <w:marLeft w:val="0"/>
              <w:marRight w:val="0"/>
              <w:marTop w:val="0"/>
              <w:marBottom w:val="0"/>
              <w:divBdr>
                <w:top w:val="none" w:sz="0" w:space="0" w:color="auto"/>
                <w:left w:val="none" w:sz="0" w:space="0" w:color="auto"/>
                <w:bottom w:val="none" w:sz="0" w:space="0" w:color="auto"/>
                <w:right w:val="none" w:sz="0" w:space="0" w:color="auto"/>
              </w:divBdr>
            </w:div>
            <w:div w:id="1217205346">
              <w:marLeft w:val="0"/>
              <w:marRight w:val="0"/>
              <w:marTop w:val="0"/>
              <w:marBottom w:val="0"/>
              <w:divBdr>
                <w:top w:val="none" w:sz="0" w:space="0" w:color="auto"/>
                <w:left w:val="none" w:sz="0" w:space="0" w:color="auto"/>
                <w:bottom w:val="none" w:sz="0" w:space="0" w:color="auto"/>
                <w:right w:val="none" w:sz="0" w:space="0" w:color="auto"/>
              </w:divBdr>
            </w:div>
            <w:div w:id="230505380">
              <w:marLeft w:val="0"/>
              <w:marRight w:val="0"/>
              <w:marTop w:val="0"/>
              <w:marBottom w:val="0"/>
              <w:divBdr>
                <w:top w:val="none" w:sz="0" w:space="0" w:color="auto"/>
                <w:left w:val="none" w:sz="0" w:space="0" w:color="auto"/>
                <w:bottom w:val="none" w:sz="0" w:space="0" w:color="auto"/>
                <w:right w:val="none" w:sz="0" w:space="0" w:color="auto"/>
              </w:divBdr>
            </w:div>
            <w:div w:id="773210880">
              <w:marLeft w:val="0"/>
              <w:marRight w:val="0"/>
              <w:marTop w:val="0"/>
              <w:marBottom w:val="0"/>
              <w:divBdr>
                <w:top w:val="none" w:sz="0" w:space="0" w:color="auto"/>
                <w:left w:val="none" w:sz="0" w:space="0" w:color="auto"/>
                <w:bottom w:val="none" w:sz="0" w:space="0" w:color="auto"/>
                <w:right w:val="none" w:sz="0" w:space="0" w:color="auto"/>
              </w:divBdr>
            </w:div>
            <w:div w:id="1856723006">
              <w:marLeft w:val="0"/>
              <w:marRight w:val="0"/>
              <w:marTop w:val="0"/>
              <w:marBottom w:val="0"/>
              <w:divBdr>
                <w:top w:val="none" w:sz="0" w:space="0" w:color="auto"/>
                <w:left w:val="none" w:sz="0" w:space="0" w:color="auto"/>
                <w:bottom w:val="none" w:sz="0" w:space="0" w:color="auto"/>
                <w:right w:val="none" w:sz="0" w:space="0" w:color="auto"/>
              </w:divBdr>
            </w:div>
            <w:div w:id="1532567394">
              <w:marLeft w:val="0"/>
              <w:marRight w:val="0"/>
              <w:marTop w:val="0"/>
              <w:marBottom w:val="0"/>
              <w:divBdr>
                <w:top w:val="none" w:sz="0" w:space="0" w:color="auto"/>
                <w:left w:val="none" w:sz="0" w:space="0" w:color="auto"/>
                <w:bottom w:val="none" w:sz="0" w:space="0" w:color="auto"/>
                <w:right w:val="none" w:sz="0" w:space="0" w:color="auto"/>
              </w:divBdr>
            </w:div>
            <w:div w:id="251861797">
              <w:marLeft w:val="0"/>
              <w:marRight w:val="0"/>
              <w:marTop w:val="0"/>
              <w:marBottom w:val="0"/>
              <w:divBdr>
                <w:top w:val="none" w:sz="0" w:space="0" w:color="auto"/>
                <w:left w:val="none" w:sz="0" w:space="0" w:color="auto"/>
                <w:bottom w:val="none" w:sz="0" w:space="0" w:color="auto"/>
                <w:right w:val="none" w:sz="0" w:space="0" w:color="auto"/>
              </w:divBdr>
            </w:div>
            <w:div w:id="1679379858">
              <w:marLeft w:val="0"/>
              <w:marRight w:val="0"/>
              <w:marTop w:val="0"/>
              <w:marBottom w:val="0"/>
              <w:divBdr>
                <w:top w:val="none" w:sz="0" w:space="0" w:color="auto"/>
                <w:left w:val="none" w:sz="0" w:space="0" w:color="auto"/>
                <w:bottom w:val="none" w:sz="0" w:space="0" w:color="auto"/>
                <w:right w:val="none" w:sz="0" w:space="0" w:color="auto"/>
              </w:divBdr>
            </w:div>
            <w:div w:id="174467909">
              <w:marLeft w:val="0"/>
              <w:marRight w:val="0"/>
              <w:marTop w:val="0"/>
              <w:marBottom w:val="0"/>
              <w:divBdr>
                <w:top w:val="none" w:sz="0" w:space="0" w:color="auto"/>
                <w:left w:val="none" w:sz="0" w:space="0" w:color="auto"/>
                <w:bottom w:val="none" w:sz="0" w:space="0" w:color="auto"/>
                <w:right w:val="none" w:sz="0" w:space="0" w:color="auto"/>
              </w:divBdr>
            </w:div>
            <w:div w:id="214048559">
              <w:marLeft w:val="0"/>
              <w:marRight w:val="0"/>
              <w:marTop w:val="0"/>
              <w:marBottom w:val="0"/>
              <w:divBdr>
                <w:top w:val="none" w:sz="0" w:space="0" w:color="auto"/>
                <w:left w:val="none" w:sz="0" w:space="0" w:color="auto"/>
                <w:bottom w:val="none" w:sz="0" w:space="0" w:color="auto"/>
                <w:right w:val="none" w:sz="0" w:space="0" w:color="auto"/>
              </w:divBdr>
            </w:div>
            <w:div w:id="1666668612">
              <w:marLeft w:val="0"/>
              <w:marRight w:val="0"/>
              <w:marTop w:val="0"/>
              <w:marBottom w:val="0"/>
              <w:divBdr>
                <w:top w:val="none" w:sz="0" w:space="0" w:color="auto"/>
                <w:left w:val="none" w:sz="0" w:space="0" w:color="auto"/>
                <w:bottom w:val="none" w:sz="0" w:space="0" w:color="auto"/>
                <w:right w:val="none" w:sz="0" w:space="0" w:color="auto"/>
              </w:divBdr>
            </w:div>
            <w:div w:id="1030567327">
              <w:marLeft w:val="0"/>
              <w:marRight w:val="0"/>
              <w:marTop w:val="0"/>
              <w:marBottom w:val="0"/>
              <w:divBdr>
                <w:top w:val="none" w:sz="0" w:space="0" w:color="auto"/>
                <w:left w:val="none" w:sz="0" w:space="0" w:color="auto"/>
                <w:bottom w:val="none" w:sz="0" w:space="0" w:color="auto"/>
                <w:right w:val="none" w:sz="0" w:space="0" w:color="auto"/>
              </w:divBdr>
            </w:div>
            <w:div w:id="780762364">
              <w:marLeft w:val="0"/>
              <w:marRight w:val="0"/>
              <w:marTop w:val="0"/>
              <w:marBottom w:val="0"/>
              <w:divBdr>
                <w:top w:val="none" w:sz="0" w:space="0" w:color="auto"/>
                <w:left w:val="none" w:sz="0" w:space="0" w:color="auto"/>
                <w:bottom w:val="none" w:sz="0" w:space="0" w:color="auto"/>
                <w:right w:val="none" w:sz="0" w:space="0" w:color="auto"/>
              </w:divBdr>
            </w:div>
            <w:div w:id="50421047">
              <w:marLeft w:val="0"/>
              <w:marRight w:val="0"/>
              <w:marTop w:val="0"/>
              <w:marBottom w:val="0"/>
              <w:divBdr>
                <w:top w:val="none" w:sz="0" w:space="0" w:color="auto"/>
                <w:left w:val="none" w:sz="0" w:space="0" w:color="auto"/>
                <w:bottom w:val="none" w:sz="0" w:space="0" w:color="auto"/>
                <w:right w:val="none" w:sz="0" w:space="0" w:color="auto"/>
              </w:divBdr>
            </w:div>
            <w:div w:id="814419463">
              <w:marLeft w:val="0"/>
              <w:marRight w:val="0"/>
              <w:marTop w:val="0"/>
              <w:marBottom w:val="0"/>
              <w:divBdr>
                <w:top w:val="none" w:sz="0" w:space="0" w:color="auto"/>
                <w:left w:val="none" w:sz="0" w:space="0" w:color="auto"/>
                <w:bottom w:val="none" w:sz="0" w:space="0" w:color="auto"/>
                <w:right w:val="none" w:sz="0" w:space="0" w:color="auto"/>
              </w:divBdr>
            </w:div>
            <w:div w:id="817108400">
              <w:marLeft w:val="0"/>
              <w:marRight w:val="0"/>
              <w:marTop w:val="0"/>
              <w:marBottom w:val="0"/>
              <w:divBdr>
                <w:top w:val="none" w:sz="0" w:space="0" w:color="auto"/>
                <w:left w:val="none" w:sz="0" w:space="0" w:color="auto"/>
                <w:bottom w:val="none" w:sz="0" w:space="0" w:color="auto"/>
                <w:right w:val="none" w:sz="0" w:space="0" w:color="auto"/>
              </w:divBdr>
            </w:div>
            <w:div w:id="225994623">
              <w:marLeft w:val="0"/>
              <w:marRight w:val="0"/>
              <w:marTop w:val="0"/>
              <w:marBottom w:val="0"/>
              <w:divBdr>
                <w:top w:val="none" w:sz="0" w:space="0" w:color="auto"/>
                <w:left w:val="none" w:sz="0" w:space="0" w:color="auto"/>
                <w:bottom w:val="none" w:sz="0" w:space="0" w:color="auto"/>
                <w:right w:val="none" w:sz="0" w:space="0" w:color="auto"/>
              </w:divBdr>
            </w:div>
            <w:div w:id="118571222">
              <w:marLeft w:val="0"/>
              <w:marRight w:val="0"/>
              <w:marTop w:val="0"/>
              <w:marBottom w:val="0"/>
              <w:divBdr>
                <w:top w:val="none" w:sz="0" w:space="0" w:color="auto"/>
                <w:left w:val="none" w:sz="0" w:space="0" w:color="auto"/>
                <w:bottom w:val="none" w:sz="0" w:space="0" w:color="auto"/>
                <w:right w:val="none" w:sz="0" w:space="0" w:color="auto"/>
              </w:divBdr>
            </w:div>
            <w:div w:id="1789816328">
              <w:marLeft w:val="0"/>
              <w:marRight w:val="0"/>
              <w:marTop w:val="0"/>
              <w:marBottom w:val="0"/>
              <w:divBdr>
                <w:top w:val="none" w:sz="0" w:space="0" w:color="auto"/>
                <w:left w:val="none" w:sz="0" w:space="0" w:color="auto"/>
                <w:bottom w:val="none" w:sz="0" w:space="0" w:color="auto"/>
                <w:right w:val="none" w:sz="0" w:space="0" w:color="auto"/>
              </w:divBdr>
            </w:div>
            <w:div w:id="1685353024">
              <w:marLeft w:val="0"/>
              <w:marRight w:val="0"/>
              <w:marTop w:val="0"/>
              <w:marBottom w:val="0"/>
              <w:divBdr>
                <w:top w:val="none" w:sz="0" w:space="0" w:color="auto"/>
                <w:left w:val="none" w:sz="0" w:space="0" w:color="auto"/>
                <w:bottom w:val="none" w:sz="0" w:space="0" w:color="auto"/>
                <w:right w:val="none" w:sz="0" w:space="0" w:color="auto"/>
              </w:divBdr>
            </w:div>
            <w:div w:id="842089560">
              <w:marLeft w:val="0"/>
              <w:marRight w:val="0"/>
              <w:marTop w:val="0"/>
              <w:marBottom w:val="0"/>
              <w:divBdr>
                <w:top w:val="none" w:sz="0" w:space="0" w:color="auto"/>
                <w:left w:val="none" w:sz="0" w:space="0" w:color="auto"/>
                <w:bottom w:val="none" w:sz="0" w:space="0" w:color="auto"/>
                <w:right w:val="none" w:sz="0" w:space="0" w:color="auto"/>
              </w:divBdr>
            </w:div>
            <w:div w:id="294918872">
              <w:marLeft w:val="0"/>
              <w:marRight w:val="0"/>
              <w:marTop w:val="0"/>
              <w:marBottom w:val="0"/>
              <w:divBdr>
                <w:top w:val="none" w:sz="0" w:space="0" w:color="auto"/>
                <w:left w:val="none" w:sz="0" w:space="0" w:color="auto"/>
                <w:bottom w:val="none" w:sz="0" w:space="0" w:color="auto"/>
                <w:right w:val="none" w:sz="0" w:space="0" w:color="auto"/>
              </w:divBdr>
            </w:div>
            <w:div w:id="1397313304">
              <w:marLeft w:val="0"/>
              <w:marRight w:val="0"/>
              <w:marTop w:val="0"/>
              <w:marBottom w:val="0"/>
              <w:divBdr>
                <w:top w:val="none" w:sz="0" w:space="0" w:color="auto"/>
                <w:left w:val="none" w:sz="0" w:space="0" w:color="auto"/>
                <w:bottom w:val="none" w:sz="0" w:space="0" w:color="auto"/>
                <w:right w:val="none" w:sz="0" w:space="0" w:color="auto"/>
              </w:divBdr>
            </w:div>
            <w:div w:id="1582254255">
              <w:marLeft w:val="0"/>
              <w:marRight w:val="0"/>
              <w:marTop w:val="0"/>
              <w:marBottom w:val="0"/>
              <w:divBdr>
                <w:top w:val="none" w:sz="0" w:space="0" w:color="auto"/>
                <w:left w:val="none" w:sz="0" w:space="0" w:color="auto"/>
                <w:bottom w:val="none" w:sz="0" w:space="0" w:color="auto"/>
                <w:right w:val="none" w:sz="0" w:space="0" w:color="auto"/>
              </w:divBdr>
            </w:div>
            <w:div w:id="2117940491">
              <w:marLeft w:val="0"/>
              <w:marRight w:val="0"/>
              <w:marTop w:val="0"/>
              <w:marBottom w:val="0"/>
              <w:divBdr>
                <w:top w:val="none" w:sz="0" w:space="0" w:color="auto"/>
                <w:left w:val="none" w:sz="0" w:space="0" w:color="auto"/>
                <w:bottom w:val="none" w:sz="0" w:space="0" w:color="auto"/>
                <w:right w:val="none" w:sz="0" w:space="0" w:color="auto"/>
              </w:divBdr>
            </w:div>
            <w:div w:id="1859854959">
              <w:marLeft w:val="0"/>
              <w:marRight w:val="0"/>
              <w:marTop w:val="0"/>
              <w:marBottom w:val="0"/>
              <w:divBdr>
                <w:top w:val="none" w:sz="0" w:space="0" w:color="auto"/>
                <w:left w:val="none" w:sz="0" w:space="0" w:color="auto"/>
                <w:bottom w:val="none" w:sz="0" w:space="0" w:color="auto"/>
                <w:right w:val="none" w:sz="0" w:space="0" w:color="auto"/>
              </w:divBdr>
            </w:div>
            <w:div w:id="428429051">
              <w:marLeft w:val="0"/>
              <w:marRight w:val="0"/>
              <w:marTop w:val="0"/>
              <w:marBottom w:val="0"/>
              <w:divBdr>
                <w:top w:val="none" w:sz="0" w:space="0" w:color="auto"/>
                <w:left w:val="none" w:sz="0" w:space="0" w:color="auto"/>
                <w:bottom w:val="none" w:sz="0" w:space="0" w:color="auto"/>
                <w:right w:val="none" w:sz="0" w:space="0" w:color="auto"/>
              </w:divBdr>
            </w:div>
            <w:div w:id="300233231">
              <w:marLeft w:val="0"/>
              <w:marRight w:val="0"/>
              <w:marTop w:val="0"/>
              <w:marBottom w:val="0"/>
              <w:divBdr>
                <w:top w:val="none" w:sz="0" w:space="0" w:color="auto"/>
                <w:left w:val="none" w:sz="0" w:space="0" w:color="auto"/>
                <w:bottom w:val="none" w:sz="0" w:space="0" w:color="auto"/>
                <w:right w:val="none" w:sz="0" w:space="0" w:color="auto"/>
              </w:divBdr>
            </w:div>
            <w:div w:id="68237400">
              <w:marLeft w:val="0"/>
              <w:marRight w:val="0"/>
              <w:marTop w:val="0"/>
              <w:marBottom w:val="0"/>
              <w:divBdr>
                <w:top w:val="none" w:sz="0" w:space="0" w:color="auto"/>
                <w:left w:val="none" w:sz="0" w:space="0" w:color="auto"/>
                <w:bottom w:val="none" w:sz="0" w:space="0" w:color="auto"/>
                <w:right w:val="none" w:sz="0" w:space="0" w:color="auto"/>
              </w:divBdr>
            </w:div>
            <w:div w:id="837422128">
              <w:marLeft w:val="0"/>
              <w:marRight w:val="0"/>
              <w:marTop w:val="0"/>
              <w:marBottom w:val="0"/>
              <w:divBdr>
                <w:top w:val="none" w:sz="0" w:space="0" w:color="auto"/>
                <w:left w:val="none" w:sz="0" w:space="0" w:color="auto"/>
                <w:bottom w:val="none" w:sz="0" w:space="0" w:color="auto"/>
                <w:right w:val="none" w:sz="0" w:space="0" w:color="auto"/>
              </w:divBdr>
            </w:div>
            <w:div w:id="539051659">
              <w:marLeft w:val="0"/>
              <w:marRight w:val="0"/>
              <w:marTop w:val="0"/>
              <w:marBottom w:val="0"/>
              <w:divBdr>
                <w:top w:val="none" w:sz="0" w:space="0" w:color="auto"/>
                <w:left w:val="none" w:sz="0" w:space="0" w:color="auto"/>
                <w:bottom w:val="none" w:sz="0" w:space="0" w:color="auto"/>
                <w:right w:val="none" w:sz="0" w:space="0" w:color="auto"/>
              </w:divBdr>
            </w:div>
            <w:div w:id="1630817079">
              <w:marLeft w:val="0"/>
              <w:marRight w:val="0"/>
              <w:marTop w:val="0"/>
              <w:marBottom w:val="0"/>
              <w:divBdr>
                <w:top w:val="none" w:sz="0" w:space="0" w:color="auto"/>
                <w:left w:val="none" w:sz="0" w:space="0" w:color="auto"/>
                <w:bottom w:val="none" w:sz="0" w:space="0" w:color="auto"/>
                <w:right w:val="none" w:sz="0" w:space="0" w:color="auto"/>
              </w:divBdr>
            </w:div>
            <w:div w:id="415595721">
              <w:marLeft w:val="0"/>
              <w:marRight w:val="0"/>
              <w:marTop w:val="0"/>
              <w:marBottom w:val="0"/>
              <w:divBdr>
                <w:top w:val="none" w:sz="0" w:space="0" w:color="auto"/>
                <w:left w:val="none" w:sz="0" w:space="0" w:color="auto"/>
                <w:bottom w:val="none" w:sz="0" w:space="0" w:color="auto"/>
                <w:right w:val="none" w:sz="0" w:space="0" w:color="auto"/>
              </w:divBdr>
            </w:div>
            <w:div w:id="1350912603">
              <w:marLeft w:val="0"/>
              <w:marRight w:val="0"/>
              <w:marTop w:val="0"/>
              <w:marBottom w:val="0"/>
              <w:divBdr>
                <w:top w:val="none" w:sz="0" w:space="0" w:color="auto"/>
                <w:left w:val="none" w:sz="0" w:space="0" w:color="auto"/>
                <w:bottom w:val="none" w:sz="0" w:space="0" w:color="auto"/>
                <w:right w:val="none" w:sz="0" w:space="0" w:color="auto"/>
              </w:divBdr>
            </w:div>
            <w:div w:id="295256440">
              <w:marLeft w:val="0"/>
              <w:marRight w:val="0"/>
              <w:marTop w:val="0"/>
              <w:marBottom w:val="0"/>
              <w:divBdr>
                <w:top w:val="none" w:sz="0" w:space="0" w:color="auto"/>
                <w:left w:val="none" w:sz="0" w:space="0" w:color="auto"/>
                <w:bottom w:val="none" w:sz="0" w:space="0" w:color="auto"/>
                <w:right w:val="none" w:sz="0" w:space="0" w:color="auto"/>
              </w:divBdr>
            </w:div>
            <w:div w:id="562646114">
              <w:marLeft w:val="0"/>
              <w:marRight w:val="0"/>
              <w:marTop w:val="0"/>
              <w:marBottom w:val="0"/>
              <w:divBdr>
                <w:top w:val="none" w:sz="0" w:space="0" w:color="auto"/>
                <w:left w:val="none" w:sz="0" w:space="0" w:color="auto"/>
                <w:bottom w:val="none" w:sz="0" w:space="0" w:color="auto"/>
                <w:right w:val="none" w:sz="0" w:space="0" w:color="auto"/>
              </w:divBdr>
            </w:div>
            <w:div w:id="2010011856">
              <w:marLeft w:val="0"/>
              <w:marRight w:val="0"/>
              <w:marTop w:val="0"/>
              <w:marBottom w:val="0"/>
              <w:divBdr>
                <w:top w:val="none" w:sz="0" w:space="0" w:color="auto"/>
                <w:left w:val="none" w:sz="0" w:space="0" w:color="auto"/>
                <w:bottom w:val="none" w:sz="0" w:space="0" w:color="auto"/>
                <w:right w:val="none" w:sz="0" w:space="0" w:color="auto"/>
              </w:divBdr>
            </w:div>
            <w:div w:id="555623851">
              <w:marLeft w:val="0"/>
              <w:marRight w:val="0"/>
              <w:marTop w:val="0"/>
              <w:marBottom w:val="0"/>
              <w:divBdr>
                <w:top w:val="none" w:sz="0" w:space="0" w:color="auto"/>
                <w:left w:val="none" w:sz="0" w:space="0" w:color="auto"/>
                <w:bottom w:val="none" w:sz="0" w:space="0" w:color="auto"/>
                <w:right w:val="none" w:sz="0" w:space="0" w:color="auto"/>
              </w:divBdr>
              <w:divsChild>
                <w:div w:id="1067260849">
                  <w:marLeft w:val="0"/>
                  <w:marRight w:val="0"/>
                  <w:marTop w:val="0"/>
                  <w:marBottom w:val="0"/>
                  <w:divBdr>
                    <w:top w:val="none" w:sz="0" w:space="0" w:color="auto"/>
                    <w:left w:val="none" w:sz="0" w:space="0" w:color="auto"/>
                    <w:bottom w:val="none" w:sz="0" w:space="0" w:color="auto"/>
                    <w:right w:val="none" w:sz="0" w:space="0" w:color="auto"/>
                  </w:divBdr>
                </w:div>
                <w:div w:id="1396507022">
                  <w:marLeft w:val="0"/>
                  <w:marRight w:val="0"/>
                  <w:marTop w:val="0"/>
                  <w:marBottom w:val="0"/>
                  <w:divBdr>
                    <w:top w:val="none" w:sz="0" w:space="0" w:color="auto"/>
                    <w:left w:val="none" w:sz="0" w:space="0" w:color="auto"/>
                    <w:bottom w:val="none" w:sz="0" w:space="0" w:color="auto"/>
                    <w:right w:val="none" w:sz="0" w:space="0" w:color="auto"/>
                  </w:divBdr>
                </w:div>
                <w:div w:id="730269034">
                  <w:marLeft w:val="0"/>
                  <w:marRight w:val="0"/>
                  <w:marTop w:val="0"/>
                  <w:marBottom w:val="0"/>
                  <w:divBdr>
                    <w:top w:val="none" w:sz="0" w:space="0" w:color="auto"/>
                    <w:left w:val="none" w:sz="0" w:space="0" w:color="auto"/>
                    <w:bottom w:val="none" w:sz="0" w:space="0" w:color="auto"/>
                    <w:right w:val="none" w:sz="0" w:space="0" w:color="auto"/>
                  </w:divBdr>
                </w:div>
                <w:div w:id="869075854">
                  <w:marLeft w:val="0"/>
                  <w:marRight w:val="0"/>
                  <w:marTop w:val="0"/>
                  <w:marBottom w:val="0"/>
                  <w:divBdr>
                    <w:top w:val="none" w:sz="0" w:space="0" w:color="auto"/>
                    <w:left w:val="none" w:sz="0" w:space="0" w:color="auto"/>
                    <w:bottom w:val="none" w:sz="0" w:space="0" w:color="auto"/>
                    <w:right w:val="none" w:sz="0" w:space="0" w:color="auto"/>
                  </w:divBdr>
                </w:div>
                <w:div w:id="1340309208">
                  <w:marLeft w:val="0"/>
                  <w:marRight w:val="0"/>
                  <w:marTop w:val="0"/>
                  <w:marBottom w:val="0"/>
                  <w:divBdr>
                    <w:top w:val="none" w:sz="0" w:space="0" w:color="auto"/>
                    <w:left w:val="none" w:sz="0" w:space="0" w:color="auto"/>
                    <w:bottom w:val="none" w:sz="0" w:space="0" w:color="auto"/>
                    <w:right w:val="none" w:sz="0" w:space="0" w:color="auto"/>
                  </w:divBdr>
                </w:div>
                <w:div w:id="1615017128">
                  <w:marLeft w:val="0"/>
                  <w:marRight w:val="0"/>
                  <w:marTop w:val="0"/>
                  <w:marBottom w:val="0"/>
                  <w:divBdr>
                    <w:top w:val="none" w:sz="0" w:space="0" w:color="auto"/>
                    <w:left w:val="none" w:sz="0" w:space="0" w:color="auto"/>
                    <w:bottom w:val="none" w:sz="0" w:space="0" w:color="auto"/>
                    <w:right w:val="none" w:sz="0" w:space="0" w:color="auto"/>
                  </w:divBdr>
                </w:div>
                <w:div w:id="944994074">
                  <w:marLeft w:val="0"/>
                  <w:marRight w:val="0"/>
                  <w:marTop w:val="0"/>
                  <w:marBottom w:val="0"/>
                  <w:divBdr>
                    <w:top w:val="none" w:sz="0" w:space="0" w:color="auto"/>
                    <w:left w:val="none" w:sz="0" w:space="0" w:color="auto"/>
                    <w:bottom w:val="none" w:sz="0" w:space="0" w:color="auto"/>
                    <w:right w:val="none" w:sz="0" w:space="0" w:color="auto"/>
                  </w:divBdr>
                </w:div>
                <w:div w:id="1045330015">
                  <w:marLeft w:val="0"/>
                  <w:marRight w:val="0"/>
                  <w:marTop w:val="0"/>
                  <w:marBottom w:val="0"/>
                  <w:divBdr>
                    <w:top w:val="none" w:sz="0" w:space="0" w:color="auto"/>
                    <w:left w:val="none" w:sz="0" w:space="0" w:color="auto"/>
                    <w:bottom w:val="none" w:sz="0" w:space="0" w:color="auto"/>
                    <w:right w:val="none" w:sz="0" w:space="0" w:color="auto"/>
                  </w:divBdr>
                </w:div>
                <w:div w:id="2028211765">
                  <w:marLeft w:val="0"/>
                  <w:marRight w:val="0"/>
                  <w:marTop w:val="0"/>
                  <w:marBottom w:val="0"/>
                  <w:divBdr>
                    <w:top w:val="none" w:sz="0" w:space="0" w:color="auto"/>
                    <w:left w:val="none" w:sz="0" w:space="0" w:color="auto"/>
                    <w:bottom w:val="none" w:sz="0" w:space="0" w:color="auto"/>
                    <w:right w:val="none" w:sz="0" w:space="0" w:color="auto"/>
                  </w:divBdr>
                </w:div>
                <w:div w:id="503013293">
                  <w:marLeft w:val="0"/>
                  <w:marRight w:val="0"/>
                  <w:marTop w:val="0"/>
                  <w:marBottom w:val="0"/>
                  <w:divBdr>
                    <w:top w:val="none" w:sz="0" w:space="0" w:color="auto"/>
                    <w:left w:val="none" w:sz="0" w:space="0" w:color="auto"/>
                    <w:bottom w:val="none" w:sz="0" w:space="0" w:color="auto"/>
                    <w:right w:val="none" w:sz="0" w:space="0" w:color="auto"/>
                  </w:divBdr>
                </w:div>
                <w:div w:id="453208538">
                  <w:marLeft w:val="0"/>
                  <w:marRight w:val="0"/>
                  <w:marTop w:val="0"/>
                  <w:marBottom w:val="0"/>
                  <w:divBdr>
                    <w:top w:val="none" w:sz="0" w:space="0" w:color="auto"/>
                    <w:left w:val="none" w:sz="0" w:space="0" w:color="auto"/>
                    <w:bottom w:val="none" w:sz="0" w:space="0" w:color="auto"/>
                    <w:right w:val="none" w:sz="0" w:space="0" w:color="auto"/>
                  </w:divBdr>
                </w:div>
                <w:div w:id="12415688">
                  <w:marLeft w:val="0"/>
                  <w:marRight w:val="0"/>
                  <w:marTop w:val="0"/>
                  <w:marBottom w:val="0"/>
                  <w:divBdr>
                    <w:top w:val="none" w:sz="0" w:space="0" w:color="auto"/>
                    <w:left w:val="none" w:sz="0" w:space="0" w:color="auto"/>
                    <w:bottom w:val="none" w:sz="0" w:space="0" w:color="auto"/>
                    <w:right w:val="none" w:sz="0" w:space="0" w:color="auto"/>
                  </w:divBdr>
                </w:div>
                <w:div w:id="2082219188">
                  <w:marLeft w:val="0"/>
                  <w:marRight w:val="0"/>
                  <w:marTop w:val="0"/>
                  <w:marBottom w:val="0"/>
                  <w:divBdr>
                    <w:top w:val="none" w:sz="0" w:space="0" w:color="auto"/>
                    <w:left w:val="none" w:sz="0" w:space="0" w:color="auto"/>
                    <w:bottom w:val="none" w:sz="0" w:space="0" w:color="auto"/>
                    <w:right w:val="none" w:sz="0" w:space="0" w:color="auto"/>
                  </w:divBdr>
                </w:div>
                <w:div w:id="642730834">
                  <w:marLeft w:val="0"/>
                  <w:marRight w:val="0"/>
                  <w:marTop w:val="0"/>
                  <w:marBottom w:val="0"/>
                  <w:divBdr>
                    <w:top w:val="none" w:sz="0" w:space="0" w:color="auto"/>
                    <w:left w:val="none" w:sz="0" w:space="0" w:color="auto"/>
                    <w:bottom w:val="none" w:sz="0" w:space="0" w:color="auto"/>
                    <w:right w:val="none" w:sz="0" w:space="0" w:color="auto"/>
                  </w:divBdr>
                </w:div>
                <w:div w:id="592125254">
                  <w:marLeft w:val="0"/>
                  <w:marRight w:val="0"/>
                  <w:marTop w:val="0"/>
                  <w:marBottom w:val="0"/>
                  <w:divBdr>
                    <w:top w:val="none" w:sz="0" w:space="0" w:color="auto"/>
                    <w:left w:val="none" w:sz="0" w:space="0" w:color="auto"/>
                    <w:bottom w:val="none" w:sz="0" w:space="0" w:color="auto"/>
                    <w:right w:val="none" w:sz="0" w:space="0" w:color="auto"/>
                  </w:divBdr>
                </w:div>
                <w:div w:id="480199891">
                  <w:marLeft w:val="0"/>
                  <w:marRight w:val="0"/>
                  <w:marTop w:val="0"/>
                  <w:marBottom w:val="0"/>
                  <w:divBdr>
                    <w:top w:val="none" w:sz="0" w:space="0" w:color="auto"/>
                    <w:left w:val="none" w:sz="0" w:space="0" w:color="auto"/>
                    <w:bottom w:val="none" w:sz="0" w:space="0" w:color="auto"/>
                    <w:right w:val="none" w:sz="0" w:space="0" w:color="auto"/>
                  </w:divBdr>
                </w:div>
                <w:div w:id="1750927483">
                  <w:marLeft w:val="0"/>
                  <w:marRight w:val="0"/>
                  <w:marTop w:val="0"/>
                  <w:marBottom w:val="0"/>
                  <w:divBdr>
                    <w:top w:val="none" w:sz="0" w:space="0" w:color="auto"/>
                    <w:left w:val="none" w:sz="0" w:space="0" w:color="auto"/>
                    <w:bottom w:val="none" w:sz="0" w:space="0" w:color="auto"/>
                    <w:right w:val="none" w:sz="0" w:space="0" w:color="auto"/>
                  </w:divBdr>
                </w:div>
                <w:div w:id="1512330953">
                  <w:marLeft w:val="0"/>
                  <w:marRight w:val="0"/>
                  <w:marTop w:val="0"/>
                  <w:marBottom w:val="0"/>
                  <w:divBdr>
                    <w:top w:val="none" w:sz="0" w:space="0" w:color="auto"/>
                    <w:left w:val="none" w:sz="0" w:space="0" w:color="auto"/>
                    <w:bottom w:val="none" w:sz="0" w:space="0" w:color="auto"/>
                    <w:right w:val="none" w:sz="0" w:space="0" w:color="auto"/>
                  </w:divBdr>
                </w:div>
                <w:div w:id="172913713">
                  <w:marLeft w:val="0"/>
                  <w:marRight w:val="0"/>
                  <w:marTop w:val="0"/>
                  <w:marBottom w:val="0"/>
                  <w:divBdr>
                    <w:top w:val="none" w:sz="0" w:space="0" w:color="auto"/>
                    <w:left w:val="none" w:sz="0" w:space="0" w:color="auto"/>
                    <w:bottom w:val="none" w:sz="0" w:space="0" w:color="auto"/>
                    <w:right w:val="none" w:sz="0" w:space="0" w:color="auto"/>
                  </w:divBdr>
                </w:div>
                <w:div w:id="776291559">
                  <w:marLeft w:val="0"/>
                  <w:marRight w:val="0"/>
                  <w:marTop w:val="0"/>
                  <w:marBottom w:val="0"/>
                  <w:divBdr>
                    <w:top w:val="none" w:sz="0" w:space="0" w:color="auto"/>
                    <w:left w:val="none" w:sz="0" w:space="0" w:color="auto"/>
                    <w:bottom w:val="none" w:sz="0" w:space="0" w:color="auto"/>
                    <w:right w:val="none" w:sz="0" w:space="0" w:color="auto"/>
                  </w:divBdr>
                </w:div>
                <w:div w:id="1812822895">
                  <w:marLeft w:val="0"/>
                  <w:marRight w:val="0"/>
                  <w:marTop w:val="0"/>
                  <w:marBottom w:val="0"/>
                  <w:divBdr>
                    <w:top w:val="none" w:sz="0" w:space="0" w:color="auto"/>
                    <w:left w:val="none" w:sz="0" w:space="0" w:color="auto"/>
                    <w:bottom w:val="none" w:sz="0" w:space="0" w:color="auto"/>
                    <w:right w:val="none" w:sz="0" w:space="0" w:color="auto"/>
                  </w:divBdr>
                </w:div>
                <w:div w:id="1890604243">
                  <w:marLeft w:val="0"/>
                  <w:marRight w:val="0"/>
                  <w:marTop w:val="0"/>
                  <w:marBottom w:val="0"/>
                  <w:divBdr>
                    <w:top w:val="none" w:sz="0" w:space="0" w:color="auto"/>
                    <w:left w:val="none" w:sz="0" w:space="0" w:color="auto"/>
                    <w:bottom w:val="none" w:sz="0" w:space="0" w:color="auto"/>
                    <w:right w:val="none" w:sz="0" w:space="0" w:color="auto"/>
                  </w:divBdr>
                </w:div>
                <w:div w:id="1023701012">
                  <w:marLeft w:val="0"/>
                  <w:marRight w:val="0"/>
                  <w:marTop w:val="0"/>
                  <w:marBottom w:val="0"/>
                  <w:divBdr>
                    <w:top w:val="none" w:sz="0" w:space="0" w:color="auto"/>
                    <w:left w:val="none" w:sz="0" w:space="0" w:color="auto"/>
                    <w:bottom w:val="none" w:sz="0" w:space="0" w:color="auto"/>
                    <w:right w:val="none" w:sz="0" w:space="0" w:color="auto"/>
                  </w:divBdr>
                </w:div>
                <w:div w:id="1441340110">
                  <w:marLeft w:val="0"/>
                  <w:marRight w:val="0"/>
                  <w:marTop w:val="0"/>
                  <w:marBottom w:val="0"/>
                  <w:divBdr>
                    <w:top w:val="none" w:sz="0" w:space="0" w:color="auto"/>
                    <w:left w:val="none" w:sz="0" w:space="0" w:color="auto"/>
                    <w:bottom w:val="none" w:sz="0" w:space="0" w:color="auto"/>
                    <w:right w:val="none" w:sz="0" w:space="0" w:color="auto"/>
                  </w:divBdr>
                </w:div>
                <w:div w:id="1819347851">
                  <w:marLeft w:val="0"/>
                  <w:marRight w:val="0"/>
                  <w:marTop w:val="0"/>
                  <w:marBottom w:val="0"/>
                  <w:divBdr>
                    <w:top w:val="none" w:sz="0" w:space="0" w:color="auto"/>
                    <w:left w:val="none" w:sz="0" w:space="0" w:color="auto"/>
                    <w:bottom w:val="none" w:sz="0" w:space="0" w:color="auto"/>
                    <w:right w:val="none" w:sz="0" w:space="0" w:color="auto"/>
                  </w:divBdr>
                </w:div>
                <w:div w:id="1868982580">
                  <w:marLeft w:val="0"/>
                  <w:marRight w:val="0"/>
                  <w:marTop w:val="0"/>
                  <w:marBottom w:val="0"/>
                  <w:divBdr>
                    <w:top w:val="none" w:sz="0" w:space="0" w:color="auto"/>
                    <w:left w:val="none" w:sz="0" w:space="0" w:color="auto"/>
                    <w:bottom w:val="none" w:sz="0" w:space="0" w:color="auto"/>
                    <w:right w:val="none" w:sz="0" w:space="0" w:color="auto"/>
                  </w:divBdr>
                </w:div>
                <w:div w:id="403575501">
                  <w:marLeft w:val="0"/>
                  <w:marRight w:val="0"/>
                  <w:marTop w:val="0"/>
                  <w:marBottom w:val="0"/>
                  <w:divBdr>
                    <w:top w:val="none" w:sz="0" w:space="0" w:color="auto"/>
                    <w:left w:val="none" w:sz="0" w:space="0" w:color="auto"/>
                    <w:bottom w:val="none" w:sz="0" w:space="0" w:color="auto"/>
                    <w:right w:val="none" w:sz="0" w:space="0" w:color="auto"/>
                  </w:divBdr>
                </w:div>
                <w:div w:id="1380546012">
                  <w:marLeft w:val="0"/>
                  <w:marRight w:val="0"/>
                  <w:marTop w:val="0"/>
                  <w:marBottom w:val="0"/>
                  <w:divBdr>
                    <w:top w:val="none" w:sz="0" w:space="0" w:color="auto"/>
                    <w:left w:val="none" w:sz="0" w:space="0" w:color="auto"/>
                    <w:bottom w:val="none" w:sz="0" w:space="0" w:color="auto"/>
                    <w:right w:val="none" w:sz="0" w:space="0" w:color="auto"/>
                  </w:divBdr>
                </w:div>
                <w:div w:id="720326537">
                  <w:marLeft w:val="0"/>
                  <w:marRight w:val="0"/>
                  <w:marTop w:val="0"/>
                  <w:marBottom w:val="0"/>
                  <w:divBdr>
                    <w:top w:val="none" w:sz="0" w:space="0" w:color="auto"/>
                    <w:left w:val="none" w:sz="0" w:space="0" w:color="auto"/>
                    <w:bottom w:val="none" w:sz="0" w:space="0" w:color="auto"/>
                    <w:right w:val="none" w:sz="0" w:space="0" w:color="auto"/>
                  </w:divBdr>
                </w:div>
                <w:div w:id="1567377358">
                  <w:marLeft w:val="0"/>
                  <w:marRight w:val="0"/>
                  <w:marTop w:val="0"/>
                  <w:marBottom w:val="0"/>
                  <w:divBdr>
                    <w:top w:val="none" w:sz="0" w:space="0" w:color="auto"/>
                    <w:left w:val="none" w:sz="0" w:space="0" w:color="auto"/>
                    <w:bottom w:val="none" w:sz="0" w:space="0" w:color="auto"/>
                    <w:right w:val="none" w:sz="0" w:space="0" w:color="auto"/>
                  </w:divBdr>
                </w:div>
                <w:div w:id="1212382098">
                  <w:marLeft w:val="0"/>
                  <w:marRight w:val="0"/>
                  <w:marTop w:val="0"/>
                  <w:marBottom w:val="0"/>
                  <w:divBdr>
                    <w:top w:val="none" w:sz="0" w:space="0" w:color="auto"/>
                    <w:left w:val="none" w:sz="0" w:space="0" w:color="auto"/>
                    <w:bottom w:val="none" w:sz="0" w:space="0" w:color="auto"/>
                    <w:right w:val="none" w:sz="0" w:space="0" w:color="auto"/>
                  </w:divBdr>
                </w:div>
                <w:div w:id="1141312633">
                  <w:marLeft w:val="0"/>
                  <w:marRight w:val="0"/>
                  <w:marTop w:val="0"/>
                  <w:marBottom w:val="0"/>
                  <w:divBdr>
                    <w:top w:val="none" w:sz="0" w:space="0" w:color="auto"/>
                    <w:left w:val="none" w:sz="0" w:space="0" w:color="auto"/>
                    <w:bottom w:val="none" w:sz="0" w:space="0" w:color="auto"/>
                    <w:right w:val="none" w:sz="0" w:space="0" w:color="auto"/>
                  </w:divBdr>
                </w:div>
                <w:div w:id="281348043">
                  <w:marLeft w:val="0"/>
                  <w:marRight w:val="0"/>
                  <w:marTop w:val="0"/>
                  <w:marBottom w:val="0"/>
                  <w:divBdr>
                    <w:top w:val="none" w:sz="0" w:space="0" w:color="auto"/>
                    <w:left w:val="none" w:sz="0" w:space="0" w:color="auto"/>
                    <w:bottom w:val="none" w:sz="0" w:space="0" w:color="auto"/>
                    <w:right w:val="none" w:sz="0" w:space="0" w:color="auto"/>
                  </w:divBdr>
                </w:div>
                <w:div w:id="2007973361">
                  <w:marLeft w:val="0"/>
                  <w:marRight w:val="0"/>
                  <w:marTop w:val="0"/>
                  <w:marBottom w:val="0"/>
                  <w:divBdr>
                    <w:top w:val="none" w:sz="0" w:space="0" w:color="auto"/>
                    <w:left w:val="none" w:sz="0" w:space="0" w:color="auto"/>
                    <w:bottom w:val="none" w:sz="0" w:space="0" w:color="auto"/>
                    <w:right w:val="none" w:sz="0" w:space="0" w:color="auto"/>
                  </w:divBdr>
                </w:div>
                <w:div w:id="1755012474">
                  <w:marLeft w:val="0"/>
                  <w:marRight w:val="0"/>
                  <w:marTop w:val="0"/>
                  <w:marBottom w:val="0"/>
                  <w:divBdr>
                    <w:top w:val="none" w:sz="0" w:space="0" w:color="auto"/>
                    <w:left w:val="none" w:sz="0" w:space="0" w:color="auto"/>
                    <w:bottom w:val="none" w:sz="0" w:space="0" w:color="auto"/>
                    <w:right w:val="none" w:sz="0" w:space="0" w:color="auto"/>
                  </w:divBdr>
                </w:div>
                <w:div w:id="756364608">
                  <w:marLeft w:val="0"/>
                  <w:marRight w:val="0"/>
                  <w:marTop w:val="0"/>
                  <w:marBottom w:val="0"/>
                  <w:divBdr>
                    <w:top w:val="none" w:sz="0" w:space="0" w:color="auto"/>
                    <w:left w:val="none" w:sz="0" w:space="0" w:color="auto"/>
                    <w:bottom w:val="none" w:sz="0" w:space="0" w:color="auto"/>
                    <w:right w:val="none" w:sz="0" w:space="0" w:color="auto"/>
                  </w:divBdr>
                </w:div>
                <w:div w:id="1928801377">
                  <w:marLeft w:val="0"/>
                  <w:marRight w:val="0"/>
                  <w:marTop w:val="0"/>
                  <w:marBottom w:val="0"/>
                  <w:divBdr>
                    <w:top w:val="none" w:sz="0" w:space="0" w:color="auto"/>
                    <w:left w:val="none" w:sz="0" w:space="0" w:color="auto"/>
                    <w:bottom w:val="none" w:sz="0" w:space="0" w:color="auto"/>
                    <w:right w:val="none" w:sz="0" w:space="0" w:color="auto"/>
                  </w:divBdr>
                </w:div>
                <w:div w:id="507525203">
                  <w:marLeft w:val="0"/>
                  <w:marRight w:val="0"/>
                  <w:marTop w:val="0"/>
                  <w:marBottom w:val="0"/>
                  <w:divBdr>
                    <w:top w:val="none" w:sz="0" w:space="0" w:color="auto"/>
                    <w:left w:val="none" w:sz="0" w:space="0" w:color="auto"/>
                    <w:bottom w:val="none" w:sz="0" w:space="0" w:color="auto"/>
                    <w:right w:val="none" w:sz="0" w:space="0" w:color="auto"/>
                  </w:divBdr>
                </w:div>
                <w:div w:id="1755470631">
                  <w:marLeft w:val="0"/>
                  <w:marRight w:val="0"/>
                  <w:marTop w:val="0"/>
                  <w:marBottom w:val="0"/>
                  <w:divBdr>
                    <w:top w:val="none" w:sz="0" w:space="0" w:color="auto"/>
                    <w:left w:val="none" w:sz="0" w:space="0" w:color="auto"/>
                    <w:bottom w:val="none" w:sz="0" w:space="0" w:color="auto"/>
                    <w:right w:val="none" w:sz="0" w:space="0" w:color="auto"/>
                  </w:divBdr>
                </w:div>
                <w:div w:id="45956946">
                  <w:marLeft w:val="0"/>
                  <w:marRight w:val="0"/>
                  <w:marTop w:val="0"/>
                  <w:marBottom w:val="0"/>
                  <w:divBdr>
                    <w:top w:val="none" w:sz="0" w:space="0" w:color="auto"/>
                    <w:left w:val="none" w:sz="0" w:space="0" w:color="auto"/>
                    <w:bottom w:val="none" w:sz="0" w:space="0" w:color="auto"/>
                    <w:right w:val="none" w:sz="0" w:space="0" w:color="auto"/>
                  </w:divBdr>
                </w:div>
                <w:div w:id="1522664647">
                  <w:marLeft w:val="0"/>
                  <w:marRight w:val="0"/>
                  <w:marTop w:val="0"/>
                  <w:marBottom w:val="0"/>
                  <w:divBdr>
                    <w:top w:val="none" w:sz="0" w:space="0" w:color="auto"/>
                    <w:left w:val="none" w:sz="0" w:space="0" w:color="auto"/>
                    <w:bottom w:val="none" w:sz="0" w:space="0" w:color="auto"/>
                    <w:right w:val="none" w:sz="0" w:space="0" w:color="auto"/>
                  </w:divBdr>
                </w:div>
                <w:div w:id="1170756889">
                  <w:marLeft w:val="0"/>
                  <w:marRight w:val="0"/>
                  <w:marTop w:val="0"/>
                  <w:marBottom w:val="0"/>
                  <w:divBdr>
                    <w:top w:val="none" w:sz="0" w:space="0" w:color="auto"/>
                    <w:left w:val="none" w:sz="0" w:space="0" w:color="auto"/>
                    <w:bottom w:val="none" w:sz="0" w:space="0" w:color="auto"/>
                    <w:right w:val="none" w:sz="0" w:space="0" w:color="auto"/>
                  </w:divBdr>
                </w:div>
                <w:div w:id="1110275721">
                  <w:marLeft w:val="0"/>
                  <w:marRight w:val="0"/>
                  <w:marTop w:val="0"/>
                  <w:marBottom w:val="0"/>
                  <w:divBdr>
                    <w:top w:val="none" w:sz="0" w:space="0" w:color="auto"/>
                    <w:left w:val="none" w:sz="0" w:space="0" w:color="auto"/>
                    <w:bottom w:val="none" w:sz="0" w:space="0" w:color="auto"/>
                    <w:right w:val="none" w:sz="0" w:space="0" w:color="auto"/>
                  </w:divBdr>
                </w:div>
                <w:div w:id="2120949596">
                  <w:marLeft w:val="0"/>
                  <w:marRight w:val="0"/>
                  <w:marTop w:val="0"/>
                  <w:marBottom w:val="0"/>
                  <w:divBdr>
                    <w:top w:val="none" w:sz="0" w:space="0" w:color="auto"/>
                    <w:left w:val="none" w:sz="0" w:space="0" w:color="auto"/>
                    <w:bottom w:val="none" w:sz="0" w:space="0" w:color="auto"/>
                    <w:right w:val="none" w:sz="0" w:space="0" w:color="auto"/>
                  </w:divBdr>
                </w:div>
                <w:div w:id="225533117">
                  <w:marLeft w:val="0"/>
                  <w:marRight w:val="0"/>
                  <w:marTop w:val="0"/>
                  <w:marBottom w:val="0"/>
                  <w:divBdr>
                    <w:top w:val="none" w:sz="0" w:space="0" w:color="auto"/>
                    <w:left w:val="none" w:sz="0" w:space="0" w:color="auto"/>
                    <w:bottom w:val="none" w:sz="0" w:space="0" w:color="auto"/>
                    <w:right w:val="none" w:sz="0" w:space="0" w:color="auto"/>
                  </w:divBdr>
                </w:div>
                <w:div w:id="1821774346">
                  <w:marLeft w:val="0"/>
                  <w:marRight w:val="0"/>
                  <w:marTop w:val="0"/>
                  <w:marBottom w:val="0"/>
                  <w:divBdr>
                    <w:top w:val="none" w:sz="0" w:space="0" w:color="auto"/>
                    <w:left w:val="none" w:sz="0" w:space="0" w:color="auto"/>
                    <w:bottom w:val="none" w:sz="0" w:space="0" w:color="auto"/>
                    <w:right w:val="none" w:sz="0" w:space="0" w:color="auto"/>
                  </w:divBdr>
                </w:div>
                <w:div w:id="262618125">
                  <w:marLeft w:val="0"/>
                  <w:marRight w:val="0"/>
                  <w:marTop w:val="0"/>
                  <w:marBottom w:val="0"/>
                  <w:divBdr>
                    <w:top w:val="none" w:sz="0" w:space="0" w:color="auto"/>
                    <w:left w:val="none" w:sz="0" w:space="0" w:color="auto"/>
                    <w:bottom w:val="none" w:sz="0" w:space="0" w:color="auto"/>
                    <w:right w:val="none" w:sz="0" w:space="0" w:color="auto"/>
                  </w:divBdr>
                </w:div>
                <w:div w:id="1571772349">
                  <w:marLeft w:val="0"/>
                  <w:marRight w:val="0"/>
                  <w:marTop w:val="0"/>
                  <w:marBottom w:val="0"/>
                  <w:divBdr>
                    <w:top w:val="none" w:sz="0" w:space="0" w:color="auto"/>
                    <w:left w:val="none" w:sz="0" w:space="0" w:color="auto"/>
                    <w:bottom w:val="none" w:sz="0" w:space="0" w:color="auto"/>
                    <w:right w:val="none" w:sz="0" w:space="0" w:color="auto"/>
                  </w:divBdr>
                </w:div>
                <w:div w:id="485247253">
                  <w:marLeft w:val="0"/>
                  <w:marRight w:val="0"/>
                  <w:marTop w:val="0"/>
                  <w:marBottom w:val="0"/>
                  <w:divBdr>
                    <w:top w:val="none" w:sz="0" w:space="0" w:color="auto"/>
                    <w:left w:val="none" w:sz="0" w:space="0" w:color="auto"/>
                    <w:bottom w:val="none" w:sz="0" w:space="0" w:color="auto"/>
                    <w:right w:val="none" w:sz="0" w:space="0" w:color="auto"/>
                  </w:divBdr>
                </w:div>
                <w:div w:id="9631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6608">
          <w:marLeft w:val="0"/>
          <w:marRight w:val="0"/>
          <w:marTop w:val="0"/>
          <w:marBottom w:val="0"/>
          <w:divBdr>
            <w:top w:val="none" w:sz="0" w:space="0" w:color="auto"/>
            <w:left w:val="none" w:sz="0" w:space="0" w:color="auto"/>
            <w:bottom w:val="none" w:sz="0" w:space="0" w:color="auto"/>
            <w:right w:val="none" w:sz="0" w:space="0" w:color="auto"/>
          </w:divBdr>
          <w:divsChild>
            <w:div w:id="1916086190">
              <w:marLeft w:val="0"/>
              <w:marRight w:val="0"/>
              <w:marTop w:val="0"/>
              <w:marBottom w:val="0"/>
              <w:divBdr>
                <w:top w:val="none" w:sz="0" w:space="0" w:color="auto"/>
                <w:left w:val="none" w:sz="0" w:space="0" w:color="auto"/>
                <w:bottom w:val="none" w:sz="0" w:space="0" w:color="auto"/>
                <w:right w:val="none" w:sz="0" w:space="0" w:color="auto"/>
              </w:divBdr>
            </w:div>
            <w:div w:id="1663506620">
              <w:marLeft w:val="0"/>
              <w:marRight w:val="0"/>
              <w:marTop w:val="0"/>
              <w:marBottom w:val="0"/>
              <w:divBdr>
                <w:top w:val="none" w:sz="0" w:space="0" w:color="auto"/>
                <w:left w:val="none" w:sz="0" w:space="0" w:color="auto"/>
                <w:bottom w:val="none" w:sz="0" w:space="0" w:color="auto"/>
                <w:right w:val="none" w:sz="0" w:space="0" w:color="auto"/>
              </w:divBdr>
            </w:div>
            <w:div w:id="2007711807">
              <w:marLeft w:val="0"/>
              <w:marRight w:val="0"/>
              <w:marTop w:val="0"/>
              <w:marBottom w:val="0"/>
              <w:divBdr>
                <w:top w:val="none" w:sz="0" w:space="0" w:color="auto"/>
                <w:left w:val="none" w:sz="0" w:space="0" w:color="auto"/>
                <w:bottom w:val="none" w:sz="0" w:space="0" w:color="auto"/>
                <w:right w:val="none" w:sz="0" w:space="0" w:color="auto"/>
              </w:divBdr>
            </w:div>
            <w:div w:id="1169097023">
              <w:marLeft w:val="0"/>
              <w:marRight w:val="0"/>
              <w:marTop w:val="0"/>
              <w:marBottom w:val="0"/>
              <w:divBdr>
                <w:top w:val="none" w:sz="0" w:space="0" w:color="auto"/>
                <w:left w:val="none" w:sz="0" w:space="0" w:color="auto"/>
                <w:bottom w:val="none" w:sz="0" w:space="0" w:color="auto"/>
                <w:right w:val="none" w:sz="0" w:space="0" w:color="auto"/>
              </w:divBdr>
            </w:div>
            <w:div w:id="1560168383">
              <w:marLeft w:val="0"/>
              <w:marRight w:val="0"/>
              <w:marTop w:val="0"/>
              <w:marBottom w:val="0"/>
              <w:divBdr>
                <w:top w:val="none" w:sz="0" w:space="0" w:color="auto"/>
                <w:left w:val="none" w:sz="0" w:space="0" w:color="auto"/>
                <w:bottom w:val="none" w:sz="0" w:space="0" w:color="auto"/>
                <w:right w:val="none" w:sz="0" w:space="0" w:color="auto"/>
              </w:divBdr>
            </w:div>
            <w:div w:id="270095592">
              <w:marLeft w:val="0"/>
              <w:marRight w:val="0"/>
              <w:marTop w:val="0"/>
              <w:marBottom w:val="0"/>
              <w:divBdr>
                <w:top w:val="none" w:sz="0" w:space="0" w:color="auto"/>
                <w:left w:val="none" w:sz="0" w:space="0" w:color="auto"/>
                <w:bottom w:val="none" w:sz="0" w:space="0" w:color="auto"/>
                <w:right w:val="none" w:sz="0" w:space="0" w:color="auto"/>
              </w:divBdr>
            </w:div>
            <w:div w:id="1552107063">
              <w:marLeft w:val="0"/>
              <w:marRight w:val="0"/>
              <w:marTop w:val="0"/>
              <w:marBottom w:val="0"/>
              <w:divBdr>
                <w:top w:val="none" w:sz="0" w:space="0" w:color="auto"/>
                <w:left w:val="none" w:sz="0" w:space="0" w:color="auto"/>
                <w:bottom w:val="none" w:sz="0" w:space="0" w:color="auto"/>
                <w:right w:val="none" w:sz="0" w:space="0" w:color="auto"/>
              </w:divBdr>
            </w:div>
            <w:div w:id="1188525403">
              <w:marLeft w:val="0"/>
              <w:marRight w:val="0"/>
              <w:marTop w:val="0"/>
              <w:marBottom w:val="0"/>
              <w:divBdr>
                <w:top w:val="none" w:sz="0" w:space="0" w:color="auto"/>
                <w:left w:val="none" w:sz="0" w:space="0" w:color="auto"/>
                <w:bottom w:val="none" w:sz="0" w:space="0" w:color="auto"/>
                <w:right w:val="none" w:sz="0" w:space="0" w:color="auto"/>
              </w:divBdr>
            </w:div>
            <w:div w:id="1517690549">
              <w:marLeft w:val="0"/>
              <w:marRight w:val="0"/>
              <w:marTop w:val="0"/>
              <w:marBottom w:val="0"/>
              <w:divBdr>
                <w:top w:val="none" w:sz="0" w:space="0" w:color="auto"/>
                <w:left w:val="none" w:sz="0" w:space="0" w:color="auto"/>
                <w:bottom w:val="none" w:sz="0" w:space="0" w:color="auto"/>
                <w:right w:val="none" w:sz="0" w:space="0" w:color="auto"/>
              </w:divBdr>
            </w:div>
            <w:div w:id="70320426">
              <w:marLeft w:val="0"/>
              <w:marRight w:val="0"/>
              <w:marTop w:val="0"/>
              <w:marBottom w:val="0"/>
              <w:divBdr>
                <w:top w:val="none" w:sz="0" w:space="0" w:color="auto"/>
                <w:left w:val="none" w:sz="0" w:space="0" w:color="auto"/>
                <w:bottom w:val="none" w:sz="0" w:space="0" w:color="auto"/>
                <w:right w:val="none" w:sz="0" w:space="0" w:color="auto"/>
              </w:divBdr>
            </w:div>
            <w:div w:id="788008271">
              <w:marLeft w:val="0"/>
              <w:marRight w:val="0"/>
              <w:marTop w:val="0"/>
              <w:marBottom w:val="0"/>
              <w:divBdr>
                <w:top w:val="none" w:sz="0" w:space="0" w:color="auto"/>
                <w:left w:val="none" w:sz="0" w:space="0" w:color="auto"/>
                <w:bottom w:val="none" w:sz="0" w:space="0" w:color="auto"/>
                <w:right w:val="none" w:sz="0" w:space="0" w:color="auto"/>
              </w:divBdr>
            </w:div>
            <w:div w:id="671031128">
              <w:marLeft w:val="0"/>
              <w:marRight w:val="0"/>
              <w:marTop w:val="0"/>
              <w:marBottom w:val="0"/>
              <w:divBdr>
                <w:top w:val="none" w:sz="0" w:space="0" w:color="auto"/>
                <w:left w:val="none" w:sz="0" w:space="0" w:color="auto"/>
                <w:bottom w:val="none" w:sz="0" w:space="0" w:color="auto"/>
                <w:right w:val="none" w:sz="0" w:space="0" w:color="auto"/>
              </w:divBdr>
            </w:div>
            <w:div w:id="117994538">
              <w:marLeft w:val="0"/>
              <w:marRight w:val="0"/>
              <w:marTop w:val="0"/>
              <w:marBottom w:val="0"/>
              <w:divBdr>
                <w:top w:val="none" w:sz="0" w:space="0" w:color="auto"/>
                <w:left w:val="none" w:sz="0" w:space="0" w:color="auto"/>
                <w:bottom w:val="none" w:sz="0" w:space="0" w:color="auto"/>
                <w:right w:val="none" w:sz="0" w:space="0" w:color="auto"/>
              </w:divBdr>
            </w:div>
            <w:div w:id="418716585">
              <w:marLeft w:val="0"/>
              <w:marRight w:val="0"/>
              <w:marTop w:val="0"/>
              <w:marBottom w:val="0"/>
              <w:divBdr>
                <w:top w:val="none" w:sz="0" w:space="0" w:color="auto"/>
                <w:left w:val="none" w:sz="0" w:space="0" w:color="auto"/>
                <w:bottom w:val="none" w:sz="0" w:space="0" w:color="auto"/>
                <w:right w:val="none" w:sz="0" w:space="0" w:color="auto"/>
              </w:divBdr>
            </w:div>
            <w:div w:id="886719657">
              <w:marLeft w:val="0"/>
              <w:marRight w:val="0"/>
              <w:marTop w:val="0"/>
              <w:marBottom w:val="0"/>
              <w:divBdr>
                <w:top w:val="none" w:sz="0" w:space="0" w:color="auto"/>
                <w:left w:val="none" w:sz="0" w:space="0" w:color="auto"/>
                <w:bottom w:val="none" w:sz="0" w:space="0" w:color="auto"/>
                <w:right w:val="none" w:sz="0" w:space="0" w:color="auto"/>
              </w:divBdr>
            </w:div>
            <w:div w:id="570893846">
              <w:marLeft w:val="0"/>
              <w:marRight w:val="0"/>
              <w:marTop w:val="0"/>
              <w:marBottom w:val="0"/>
              <w:divBdr>
                <w:top w:val="none" w:sz="0" w:space="0" w:color="auto"/>
                <w:left w:val="none" w:sz="0" w:space="0" w:color="auto"/>
                <w:bottom w:val="none" w:sz="0" w:space="0" w:color="auto"/>
                <w:right w:val="none" w:sz="0" w:space="0" w:color="auto"/>
              </w:divBdr>
            </w:div>
            <w:div w:id="746731669">
              <w:marLeft w:val="0"/>
              <w:marRight w:val="0"/>
              <w:marTop w:val="0"/>
              <w:marBottom w:val="0"/>
              <w:divBdr>
                <w:top w:val="none" w:sz="0" w:space="0" w:color="auto"/>
                <w:left w:val="none" w:sz="0" w:space="0" w:color="auto"/>
                <w:bottom w:val="none" w:sz="0" w:space="0" w:color="auto"/>
                <w:right w:val="none" w:sz="0" w:space="0" w:color="auto"/>
              </w:divBdr>
            </w:div>
            <w:div w:id="1235511558">
              <w:marLeft w:val="0"/>
              <w:marRight w:val="0"/>
              <w:marTop w:val="0"/>
              <w:marBottom w:val="0"/>
              <w:divBdr>
                <w:top w:val="none" w:sz="0" w:space="0" w:color="auto"/>
                <w:left w:val="none" w:sz="0" w:space="0" w:color="auto"/>
                <w:bottom w:val="none" w:sz="0" w:space="0" w:color="auto"/>
                <w:right w:val="none" w:sz="0" w:space="0" w:color="auto"/>
              </w:divBdr>
            </w:div>
            <w:div w:id="936447001">
              <w:marLeft w:val="0"/>
              <w:marRight w:val="0"/>
              <w:marTop w:val="0"/>
              <w:marBottom w:val="0"/>
              <w:divBdr>
                <w:top w:val="none" w:sz="0" w:space="0" w:color="auto"/>
                <w:left w:val="none" w:sz="0" w:space="0" w:color="auto"/>
                <w:bottom w:val="none" w:sz="0" w:space="0" w:color="auto"/>
                <w:right w:val="none" w:sz="0" w:space="0" w:color="auto"/>
              </w:divBdr>
            </w:div>
            <w:div w:id="864292485">
              <w:marLeft w:val="0"/>
              <w:marRight w:val="0"/>
              <w:marTop w:val="0"/>
              <w:marBottom w:val="0"/>
              <w:divBdr>
                <w:top w:val="none" w:sz="0" w:space="0" w:color="auto"/>
                <w:left w:val="none" w:sz="0" w:space="0" w:color="auto"/>
                <w:bottom w:val="none" w:sz="0" w:space="0" w:color="auto"/>
                <w:right w:val="none" w:sz="0" w:space="0" w:color="auto"/>
              </w:divBdr>
            </w:div>
            <w:div w:id="212153566">
              <w:marLeft w:val="0"/>
              <w:marRight w:val="0"/>
              <w:marTop w:val="0"/>
              <w:marBottom w:val="0"/>
              <w:divBdr>
                <w:top w:val="none" w:sz="0" w:space="0" w:color="auto"/>
                <w:left w:val="none" w:sz="0" w:space="0" w:color="auto"/>
                <w:bottom w:val="none" w:sz="0" w:space="0" w:color="auto"/>
                <w:right w:val="none" w:sz="0" w:space="0" w:color="auto"/>
              </w:divBdr>
            </w:div>
            <w:div w:id="1141582626">
              <w:marLeft w:val="0"/>
              <w:marRight w:val="0"/>
              <w:marTop w:val="0"/>
              <w:marBottom w:val="0"/>
              <w:divBdr>
                <w:top w:val="none" w:sz="0" w:space="0" w:color="auto"/>
                <w:left w:val="none" w:sz="0" w:space="0" w:color="auto"/>
                <w:bottom w:val="none" w:sz="0" w:space="0" w:color="auto"/>
                <w:right w:val="none" w:sz="0" w:space="0" w:color="auto"/>
              </w:divBdr>
            </w:div>
            <w:div w:id="1328945772">
              <w:marLeft w:val="0"/>
              <w:marRight w:val="0"/>
              <w:marTop w:val="0"/>
              <w:marBottom w:val="0"/>
              <w:divBdr>
                <w:top w:val="none" w:sz="0" w:space="0" w:color="auto"/>
                <w:left w:val="none" w:sz="0" w:space="0" w:color="auto"/>
                <w:bottom w:val="none" w:sz="0" w:space="0" w:color="auto"/>
                <w:right w:val="none" w:sz="0" w:space="0" w:color="auto"/>
              </w:divBdr>
            </w:div>
            <w:div w:id="852186656">
              <w:marLeft w:val="0"/>
              <w:marRight w:val="0"/>
              <w:marTop w:val="0"/>
              <w:marBottom w:val="0"/>
              <w:divBdr>
                <w:top w:val="none" w:sz="0" w:space="0" w:color="auto"/>
                <w:left w:val="none" w:sz="0" w:space="0" w:color="auto"/>
                <w:bottom w:val="none" w:sz="0" w:space="0" w:color="auto"/>
                <w:right w:val="none" w:sz="0" w:space="0" w:color="auto"/>
              </w:divBdr>
            </w:div>
            <w:div w:id="761414819">
              <w:marLeft w:val="0"/>
              <w:marRight w:val="0"/>
              <w:marTop w:val="0"/>
              <w:marBottom w:val="0"/>
              <w:divBdr>
                <w:top w:val="none" w:sz="0" w:space="0" w:color="auto"/>
                <w:left w:val="none" w:sz="0" w:space="0" w:color="auto"/>
                <w:bottom w:val="none" w:sz="0" w:space="0" w:color="auto"/>
                <w:right w:val="none" w:sz="0" w:space="0" w:color="auto"/>
              </w:divBdr>
            </w:div>
            <w:div w:id="856846410">
              <w:marLeft w:val="0"/>
              <w:marRight w:val="0"/>
              <w:marTop w:val="0"/>
              <w:marBottom w:val="0"/>
              <w:divBdr>
                <w:top w:val="none" w:sz="0" w:space="0" w:color="auto"/>
                <w:left w:val="none" w:sz="0" w:space="0" w:color="auto"/>
                <w:bottom w:val="none" w:sz="0" w:space="0" w:color="auto"/>
                <w:right w:val="none" w:sz="0" w:space="0" w:color="auto"/>
              </w:divBdr>
            </w:div>
            <w:div w:id="1633097139">
              <w:marLeft w:val="0"/>
              <w:marRight w:val="0"/>
              <w:marTop w:val="0"/>
              <w:marBottom w:val="0"/>
              <w:divBdr>
                <w:top w:val="none" w:sz="0" w:space="0" w:color="auto"/>
                <w:left w:val="none" w:sz="0" w:space="0" w:color="auto"/>
                <w:bottom w:val="none" w:sz="0" w:space="0" w:color="auto"/>
                <w:right w:val="none" w:sz="0" w:space="0" w:color="auto"/>
              </w:divBdr>
            </w:div>
            <w:div w:id="251475224">
              <w:marLeft w:val="0"/>
              <w:marRight w:val="0"/>
              <w:marTop w:val="0"/>
              <w:marBottom w:val="0"/>
              <w:divBdr>
                <w:top w:val="none" w:sz="0" w:space="0" w:color="auto"/>
                <w:left w:val="none" w:sz="0" w:space="0" w:color="auto"/>
                <w:bottom w:val="none" w:sz="0" w:space="0" w:color="auto"/>
                <w:right w:val="none" w:sz="0" w:space="0" w:color="auto"/>
              </w:divBdr>
            </w:div>
            <w:div w:id="2126343543">
              <w:marLeft w:val="0"/>
              <w:marRight w:val="0"/>
              <w:marTop w:val="0"/>
              <w:marBottom w:val="0"/>
              <w:divBdr>
                <w:top w:val="none" w:sz="0" w:space="0" w:color="auto"/>
                <w:left w:val="none" w:sz="0" w:space="0" w:color="auto"/>
                <w:bottom w:val="none" w:sz="0" w:space="0" w:color="auto"/>
                <w:right w:val="none" w:sz="0" w:space="0" w:color="auto"/>
              </w:divBdr>
            </w:div>
            <w:div w:id="251860194">
              <w:marLeft w:val="0"/>
              <w:marRight w:val="0"/>
              <w:marTop w:val="0"/>
              <w:marBottom w:val="0"/>
              <w:divBdr>
                <w:top w:val="none" w:sz="0" w:space="0" w:color="auto"/>
                <w:left w:val="none" w:sz="0" w:space="0" w:color="auto"/>
                <w:bottom w:val="none" w:sz="0" w:space="0" w:color="auto"/>
                <w:right w:val="none" w:sz="0" w:space="0" w:color="auto"/>
              </w:divBdr>
            </w:div>
            <w:div w:id="504592849">
              <w:marLeft w:val="0"/>
              <w:marRight w:val="0"/>
              <w:marTop w:val="0"/>
              <w:marBottom w:val="0"/>
              <w:divBdr>
                <w:top w:val="none" w:sz="0" w:space="0" w:color="auto"/>
                <w:left w:val="none" w:sz="0" w:space="0" w:color="auto"/>
                <w:bottom w:val="none" w:sz="0" w:space="0" w:color="auto"/>
                <w:right w:val="none" w:sz="0" w:space="0" w:color="auto"/>
              </w:divBdr>
            </w:div>
            <w:div w:id="25916124">
              <w:marLeft w:val="0"/>
              <w:marRight w:val="0"/>
              <w:marTop w:val="0"/>
              <w:marBottom w:val="0"/>
              <w:divBdr>
                <w:top w:val="none" w:sz="0" w:space="0" w:color="auto"/>
                <w:left w:val="none" w:sz="0" w:space="0" w:color="auto"/>
                <w:bottom w:val="none" w:sz="0" w:space="0" w:color="auto"/>
                <w:right w:val="none" w:sz="0" w:space="0" w:color="auto"/>
              </w:divBdr>
            </w:div>
            <w:div w:id="268394328">
              <w:marLeft w:val="0"/>
              <w:marRight w:val="0"/>
              <w:marTop w:val="0"/>
              <w:marBottom w:val="0"/>
              <w:divBdr>
                <w:top w:val="none" w:sz="0" w:space="0" w:color="auto"/>
                <w:left w:val="none" w:sz="0" w:space="0" w:color="auto"/>
                <w:bottom w:val="none" w:sz="0" w:space="0" w:color="auto"/>
                <w:right w:val="none" w:sz="0" w:space="0" w:color="auto"/>
              </w:divBdr>
            </w:div>
            <w:div w:id="1300190103">
              <w:marLeft w:val="0"/>
              <w:marRight w:val="0"/>
              <w:marTop w:val="0"/>
              <w:marBottom w:val="0"/>
              <w:divBdr>
                <w:top w:val="none" w:sz="0" w:space="0" w:color="auto"/>
                <w:left w:val="none" w:sz="0" w:space="0" w:color="auto"/>
                <w:bottom w:val="none" w:sz="0" w:space="0" w:color="auto"/>
                <w:right w:val="none" w:sz="0" w:space="0" w:color="auto"/>
              </w:divBdr>
            </w:div>
            <w:div w:id="1677732207">
              <w:marLeft w:val="0"/>
              <w:marRight w:val="0"/>
              <w:marTop w:val="0"/>
              <w:marBottom w:val="0"/>
              <w:divBdr>
                <w:top w:val="none" w:sz="0" w:space="0" w:color="auto"/>
                <w:left w:val="none" w:sz="0" w:space="0" w:color="auto"/>
                <w:bottom w:val="none" w:sz="0" w:space="0" w:color="auto"/>
                <w:right w:val="none" w:sz="0" w:space="0" w:color="auto"/>
              </w:divBdr>
            </w:div>
            <w:div w:id="1186596527">
              <w:marLeft w:val="0"/>
              <w:marRight w:val="0"/>
              <w:marTop w:val="0"/>
              <w:marBottom w:val="0"/>
              <w:divBdr>
                <w:top w:val="none" w:sz="0" w:space="0" w:color="auto"/>
                <w:left w:val="none" w:sz="0" w:space="0" w:color="auto"/>
                <w:bottom w:val="none" w:sz="0" w:space="0" w:color="auto"/>
                <w:right w:val="none" w:sz="0" w:space="0" w:color="auto"/>
              </w:divBdr>
              <w:divsChild>
                <w:div w:id="629752720">
                  <w:marLeft w:val="0"/>
                  <w:marRight w:val="0"/>
                  <w:marTop w:val="0"/>
                  <w:marBottom w:val="0"/>
                  <w:divBdr>
                    <w:top w:val="none" w:sz="0" w:space="0" w:color="auto"/>
                    <w:left w:val="none" w:sz="0" w:space="0" w:color="auto"/>
                    <w:bottom w:val="none" w:sz="0" w:space="0" w:color="auto"/>
                    <w:right w:val="none" w:sz="0" w:space="0" w:color="auto"/>
                  </w:divBdr>
                </w:div>
                <w:div w:id="273901237">
                  <w:marLeft w:val="0"/>
                  <w:marRight w:val="0"/>
                  <w:marTop w:val="0"/>
                  <w:marBottom w:val="0"/>
                  <w:divBdr>
                    <w:top w:val="none" w:sz="0" w:space="0" w:color="auto"/>
                    <w:left w:val="none" w:sz="0" w:space="0" w:color="auto"/>
                    <w:bottom w:val="none" w:sz="0" w:space="0" w:color="auto"/>
                    <w:right w:val="none" w:sz="0" w:space="0" w:color="auto"/>
                  </w:divBdr>
                </w:div>
                <w:div w:id="1660425231">
                  <w:marLeft w:val="0"/>
                  <w:marRight w:val="0"/>
                  <w:marTop w:val="0"/>
                  <w:marBottom w:val="0"/>
                  <w:divBdr>
                    <w:top w:val="none" w:sz="0" w:space="0" w:color="auto"/>
                    <w:left w:val="none" w:sz="0" w:space="0" w:color="auto"/>
                    <w:bottom w:val="none" w:sz="0" w:space="0" w:color="auto"/>
                    <w:right w:val="none" w:sz="0" w:space="0" w:color="auto"/>
                  </w:divBdr>
                </w:div>
                <w:div w:id="602151705">
                  <w:marLeft w:val="0"/>
                  <w:marRight w:val="0"/>
                  <w:marTop w:val="0"/>
                  <w:marBottom w:val="0"/>
                  <w:divBdr>
                    <w:top w:val="none" w:sz="0" w:space="0" w:color="auto"/>
                    <w:left w:val="none" w:sz="0" w:space="0" w:color="auto"/>
                    <w:bottom w:val="none" w:sz="0" w:space="0" w:color="auto"/>
                    <w:right w:val="none" w:sz="0" w:space="0" w:color="auto"/>
                  </w:divBdr>
                </w:div>
                <w:div w:id="532235951">
                  <w:marLeft w:val="0"/>
                  <w:marRight w:val="0"/>
                  <w:marTop w:val="0"/>
                  <w:marBottom w:val="0"/>
                  <w:divBdr>
                    <w:top w:val="none" w:sz="0" w:space="0" w:color="auto"/>
                    <w:left w:val="none" w:sz="0" w:space="0" w:color="auto"/>
                    <w:bottom w:val="none" w:sz="0" w:space="0" w:color="auto"/>
                    <w:right w:val="none" w:sz="0" w:space="0" w:color="auto"/>
                  </w:divBdr>
                </w:div>
                <w:div w:id="1456758056">
                  <w:marLeft w:val="0"/>
                  <w:marRight w:val="0"/>
                  <w:marTop w:val="0"/>
                  <w:marBottom w:val="0"/>
                  <w:divBdr>
                    <w:top w:val="none" w:sz="0" w:space="0" w:color="auto"/>
                    <w:left w:val="none" w:sz="0" w:space="0" w:color="auto"/>
                    <w:bottom w:val="none" w:sz="0" w:space="0" w:color="auto"/>
                    <w:right w:val="none" w:sz="0" w:space="0" w:color="auto"/>
                  </w:divBdr>
                </w:div>
                <w:div w:id="1526213898">
                  <w:marLeft w:val="0"/>
                  <w:marRight w:val="0"/>
                  <w:marTop w:val="0"/>
                  <w:marBottom w:val="0"/>
                  <w:divBdr>
                    <w:top w:val="none" w:sz="0" w:space="0" w:color="auto"/>
                    <w:left w:val="none" w:sz="0" w:space="0" w:color="auto"/>
                    <w:bottom w:val="none" w:sz="0" w:space="0" w:color="auto"/>
                    <w:right w:val="none" w:sz="0" w:space="0" w:color="auto"/>
                  </w:divBdr>
                </w:div>
                <w:div w:id="1797944040">
                  <w:marLeft w:val="0"/>
                  <w:marRight w:val="0"/>
                  <w:marTop w:val="0"/>
                  <w:marBottom w:val="0"/>
                  <w:divBdr>
                    <w:top w:val="none" w:sz="0" w:space="0" w:color="auto"/>
                    <w:left w:val="none" w:sz="0" w:space="0" w:color="auto"/>
                    <w:bottom w:val="none" w:sz="0" w:space="0" w:color="auto"/>
                    <w:right w:val="none" w:sz="0" w:space="0" w:color="auto"/>
                  </w:divBdr>
                </w:div>
                <w:div w:id="1444032979">
                  <w:marLeft w:val="0"/>
                  <w:marRight w:val="0"/>
                  <w:marTop w:val="0"/>
                  <w:marBottom w:val="0"/>
                  <w:divBdr>
                    <w:top w:val="none" w:sz="0" w:space="0" w:color="auto"/>
                    <w:left w:val="none" w:sz="0" w:space="0" w:color="auto"/>
                    <w:bottom w:val="none" w:sz="0" w:space="0" w:color="auto"/>
                    <w:right w:val="none" w:sz="0" w:space="0" w:color="auto"/>
                  </w:divBdr>
                </w:div>
                <w:div w:id="1888100901">
                  <w:marLeft w:val="0"/>
                  <w:marRight w:val="0"/>
                  <w:marTop w:val="0"/>
                  <w:marBottom w:val="0"/>
                  <w:divBdr>
                    <w:top w:val="none" w:sz="0" w:space="0" w:color="auto"/>
                    <w:left w:val="none" w:sz="0" w:space="0" w:color="auto"/>
                    <w:bottom w:val="none" w:sz="0" w:space="0" w:color="auto"/>
                    <w:right w:val="none" w:sz="0" w:space="0" w:color="auto"/>
                  </w:divBdr>
                </w:div>
                <w:div w:id="132066717">
                  <w:marLeft w:val="0"/>
                  <w:marRight w:val="0"/>
                  <w:marTop w:val="0"/>
                  <w:marBottom w:val="0"/>
                  <w:divBdr>
                    <w:top w:val="none" w:sz="0" w:space="0" w:color="auto"/>
                    <w:left w:val="none" w:sz="0" w:space="0" w:color="auto"/>
                    <w:bottom w:val="none" w:sz="0" w:space="0" w:color="auto"/>
                    <w:right w:val="none" w:sz="0" w:space="0" w:color="auto"/>
                  </w:divBdr>
                </w:div>
                <w:div w:id="1854684145">
                  <w:marLeft w:val="0"/>
                  <w:marRight w:val="0"/>
                  <w:marTop w:val="0"/>
                  <w:marBottom w:val="0"/>
                  <w:divBdr>
                    <w:top w:val="none" w:sz="0" w:space="0" w:color="auto"/>
                    <w:left w:val="none" w:sz="0" w:space="0" w:color="auto"/>
                    <w:bottom w:val="none" w:sz="0" w:space="0" w:color="auto"/>
                    <w:right w:val="none" w:sz="0" w:space="0" w:color="auto"/>
                  </w:divBdr>
                </w:div>
                <w:div w:id="919756789">
                  <w:marLeft w:val="0"/>
                  <w:marRight w:val="0"/>
                  <w:marTop w:val="0"/>
                  <w:marBottom w:val="0"/>
                  <w:divBdr>
                    <w:top w:val="none" w:sz="0" w:space="0" w:color="auto"/>
                    <w:left w:val="none" w:sz="0" w:space="0" w:color="auto"/>
                    <w:bottom w:val="none" w:sz="0" w:space="0" w:color="auto"/>
                    <w:right w:val="none" w:sz="0" w:space="0" w:color="auto"/>
                  </w:divBdr>
                </w:div>
                <w:div w:id="1451242358">
                  <w:marLeft w:val="0"/>
                  <w:marRight w:val="0"/>
                  <w:marTop w:val="0"/>
                  <w:marBottom w:val="0"/>
                  <w:divBdr>
                    <w:top w:val="none" w:sz="0" w:space="0" w:color="auto"/>
                    <w:left w:val="none" w:sz="0" w:space="0" w:color="auto"/>
                    <w:bottom w:val="none" w:sz="0" w:space="0" w:color="auto"/>
                    <w:right w:val="none" w:sz="0" w:space="0" w:color="auto"/>
                  </w:divBdr>
                </w:div>
                <w:div w:id="1208882342">
                  <w:marLeft w:val="0"/>
                  <w:marRight w:val="0"/>
                  <w:marTop w:val="0"/>
                  <w:marBottom w:val="0"/>
                  <w:divBdr>
                    <w:top w:val="none" w:sz="0" w:space="0" w:color="auto"/>
                    <w:left w:val="none" w:sz="0" w:space="0" w:color="auto"/>
                    <w:bottom w:val="none" w:sz="0" w:space="0" w:color="auto"/>
                    <w:right w:val="none" w:sz="0" w:space="0" w:color="auto"/>
                  </w:divBdr>
                </w:div>
                <w:div w:id="968781837">
                  <w:marLeft w:val="0"/>
                  <w:marRight w:val="0"/>
                  <w:marTop w:val="0"/>
                  <w:marBottom w:val="0"/>
                  <w:divBdr>
                    <w:top w:val="none" w:sz="0" w:space="0" w:color="auto"/>
                    <w:left w:val="none" w:sz="0" w:space="0" w:color="auto"/>
                    <w:bottom w:val="none" w:sz="0" w:space="0" w:color="auto"/>
                    <w:right w:val="none" w:sz="0" w:space="0" w:color="auto"/>
                  </w:divBdr>
                </w:div>
                <w:div w:id="1270966227">
                  <w:marLeft w:val="0"/>
                  <w:marRight w:val="0"/>
                  <w:marTop w:val="0"/>
                  <w:marBottom w:val="0"/>
                  <w:divBdr>
                    <w:top w:val="none" w:sz="0" w:space="0" w:color="auto"/>
                    <w:left w:val="none" w:sz="0" w:space="0" w:color="auto"/>
                    <w:bottom w:val="none" w:sz="0" w:space="0" w:color="auto"/>
                    <w:right w:val="none" w:sz="0" w:space="0" w:color="auto"/>
                  </w:divBdr>
                </w:div>
                <w:div w:id="1105806620">
                  <w:marLeft w:val="0"/>
                  <w:marRight w:val="0"/>
                  <w:marTop w:val="0"/>
                  <w:marBottom w:val="0"/>
                  <w:divBdr>
                    <w:top w:val="none" w:sz="0" w:space="0" w:color="auto"/>
                    <w:left w:val="none" w:sz="0" w:space="0" w:color="auto"/>
                    <w:bottom w:val="none" w:sz="0" w:space="0" w:color="auto"/>
                    <w:right w:val="none" w:sz="0" w:space="0" w:color="auto"/>
                  </w:divBdr>
                </w:div>
                <w:div w:id="1530947279">
                  <w:marLeft w:val="0"/>
                  <w:marRight w:val="0"/>
                  <w:marTop w:val="0"/>
                  <w:marBottom w:val="0"/>
                  <w:divBdr>
                    <w:top w:val="none" w:sz="0" w:space="0" w:color="auto"/>
                    <w:left w:val="none" w:sz="0" w:space="0" w:color="auto"/>
                    <w:bottom w:val="none" w:sz="0" w:space="0" w:color="auto"/>
                    <w:right w:val="none" w:sz="0" w:space="0" w:color="auto"/>
                  </w:divBdr>
                </w:div>
                <w:div w:id="957879207">
                  <w:marLeft w:val="0"/>
                  <w:marRight w:val="0"/>
                  <w:marTop w:val="0"/>
                  <w:marBottom w:val="0"/>
                  <w:divBdr>
                    <w:top w:val="none" w:sz="0" w:space="0" w:color="auto"/>
                    <w:left w:val="none" w:sz="0" w:space="0" w:color="auto"/>
                    <w:bottom w:val="none" w:sz="0" w:space="0" w:color="auto"/>
                    <w:right w:val="none" w:sz="0" w:space="0" w:color="auto"/>
                  </w:divBdr>
                </w:div>
                <w:div w:id="111246326">
                  <w:marLeft w:val="0"/>
                  <w:marRight w:val="0"/>
                  <w:marTop w:val="0"/>
                  <w:marBottom w:val="0"/>
                  <w:divBdr>
                    <w:top w:val="none" w:sz="0" w:space="0" w:color="auto"/>
                    <w:left w:val="none" w:sz="0" w:space="0" w:color="auto"/>
                    <w:bottom w:val="none" w:sz="0" w:space="0" w:color="auto"/>
                    <w:right w:val="none" w:sz="0" w:space="0" w:color="auto"/>
                  </w:divBdr>
                </w:div>
                <w:div w:id="1025835763">
                  <w:marLeft w:val="0"/>
                  <w:marRight w:val="0"/>
                  <w:marTop w:val="0"/>
                  <w:marBottom w:val="0"/>
                  <w:divBdr>
                    <w:top w:val="none" w:sz="0" w:space="0" w:color="auto"/>
                    <w:left w:val="none" w:sz="0" w:space="0" w:color="auto"/>
                    <w:bottom w:val="none" w:sz="0" w:space="0" w:color="auto"/>
                    <w:right w:val="none" w:sz="0" w:space="0" w:color="auto"/>
                  </w:divBdr>
                </w:div>
                <w:div w:id="700401566">
                  <w:marLeft w:val="0"/>
                  <w:marRight w:val="0"/>
                  <w:marTop w:val="0"/>
                  <w:marBottom w:val="0"/>
                  <w:divBdr>
                    <w:top w:val="none" w:sz="0" w:space="0" w:color="auto"/>
                    <w:left w:val="none" w:sz="0" w:space="0" w:color="auto"/>
                    <w:bottom w:val="none" w:sz="0" w:space="0" w:color="auto"/>
                    <w:right w:val="none" w:sz="0" w:space="0" w:color="auto"/>
                  </w:divBdr>
                </w:div>
                <w:div w:id="682976679">
                  <w:marLeft w:val="0"/>
                  <w:marRight w:val="0"/>
                  <w:marTop w:val="0"/>
                  <w:marBottom w:val="0"/>
                  <w:divBdr>
                    <w:top w:val="none" w:sz="0" w:space="0" w:color="auto"/>
                    <w:left w:val="none" w:sz="0" w:space="0" w:color="auto"/>
                    <w:bottom w:val="none" w:sz="0" w:space="0" w:color="auto"/>
                    <w:right w:val="none" w:sz="0" w:space="0" w:color="auto"/>
                  </w:divBdr>
                </w:div>
                <w:div w:id="1502623543">
                  <w:marLeft w:val="0"/>
                  <w:marRight w:val="0"/>
                  <w:marTop w:val="0"/>
                  <w:marBottom w:val="0"/>
                  <w:divBdr>
                    <w:top w:val="none" w:sz="0" w:space="0" w:color="auto"/>
                    <w:left w:val="none" w:sz="0" w:space="0" w:color="auto"/>
                    <w:bottom w:val="none" w:sz="0" w:space="0" w:color="auto"/>
                    <w:right w:val="none" w:sz="0" w:space="0" w:color="auto"/>
                  </w:divBdr>
                </w:div>
                <w:div w:id="1494250189">
                  <w:marLeft w:val="0"/>
                  <w:marRight w:val="0"/>
                  <w:marTop w:val="0"/>
                  <w:marBottom w:val="0"/>
                  <w:divBdr>
                    <w:top w:val="none" w:sz="0" w:space="0" w:color="auto"/>
                    <w:left w:val="none" w:sz="0" w:space="0" w:color="auto"/>
                    <w:bottom w:val="none" w:sz="0" w:space="0" w:color="auto"/>
                    <w:right w:val="none" w:sz="0" w:space="0" w:color="auto"/>
                  </w:divBdr>
                </w:div>
                <w:div w:id="1501237468">
                  <w:marLeft w:val="0"/>
                  <w:marRight w:val="0"/>
                  <w:marTop w:val="0"/>
                  <w:marBottom w:val="0"/>
                  <w:divBdr>
                    <w:top w:val="none" w:sz="0" w:space="0" w:color="auto"/>
                    <w:left w:val="none" w:sz="0" w:space="0" w:color="auto"/>
                    <w:bottom w:val="none" w:sz="0" w:space="0" w:color="auto"/>
                    <w:right w:val="none" w:sz="0" w:space="0" w:color="auto"/>
                  </w:divBdr>
                </w:div>
                <w:div w:id="1441336380">
                  <w:marLeft w:val="0"/>
                  <w:marRight w:val="0"/>
                  <w:marTop w:val="0"/>
                  <w:marBottom w:val="0"/>
                  <w:divBdr>
                    <w:top w:val="none" w:sz="0" w:space="0" w:color="auto"/>
                    <w:left w:val="none" w:sz="0" w:space="0" w:color="auto"/>
                    <w:bottom w:val="none" w:sz="0" w:space="0" w:color="auto"/>
                    <w:right w:val="none" w:sz="0" w:space="0" w:color="auto"/>
                  </w:divBdr>
                </w:div>
                <w:div w:id="1977906908">
                  <w:marLeft w:val="0"/>
                  <w:marRight w:val="0"/>
                  <w:marTop w:val="0"/>
                  <w:marBottom w:val="0"/>
                  <w:divBdr>
                    <w:top w:val="none" w:sz="0" w:space="0" w:color="auto"/>
                    <w:left w:val="none" w:sz="0" w:space="0" w:color="auto"/>
                    <w:bottom w:val="none" w:sz="0" w:space="0" w:color="auto"/>
                    <w:right w:val="none" w:sz="0" w:space="0" w:color="auto"/>
                  </w:divBdr>
                </w:div>
                <w:div w:id="223100643">
                  <w:marLeft w:val="0"/>
                  <w:marRight w:val="0"/>
                  <w:marTop w:val="0"/>
                  <w:marBottom w:val="0"/>
                  <w:divBdr>
                    <w:top w:val="none" w:sz="0" w:space="0" w:color="auto"/>
                    <w:left w:val="none" w:sz="0" w:space="0" w:color="auto"/>
                    <w:bottom w:val="none" w:sz="0" w:space="0" w:color="auto"/>
                    <w:right w:val="none" w:sz="0" w:space="0" w:color="auto"/>
                  </w:divBdr>
                </w:div>
                <w:div w:id="530268199">
                  <w:marLeft w:val="0"/>
                  <w:marRight w:val="0"/>
                  <w:marTop w:val="0"/>
                  <w:marBottom w:val="0"/>
                  <w:divBdr>
                    <w:top w:val="none" w:sz="0" w:space="0" w:color="auto"/>
                    <w:left w:val="none" w:sz="0" w:space="0" w:color="auto"/>
                    <w:bottom w:val="none" w:sz="0" w:space="0" w:color="auto"/>
                    <w:right w:val="none" w:sz="0" w:space="0" w:color="auto"/>
                  </w:divBdr>
                </w:div>
                <w:div w:id="941955190">
                  <w:marLeft w:val="0"/>
                  <w:marRight w:val="0"/>
                  <w:marTop w:val="0"/>
                  <w:marBottom w:val="0"/>
                  <w:divBdr>
                    <w:top w:val="none" w:sz="0" w:space="0" w:color="auto"/>
                    <w:left w:val="none" w:sz="0" w:space="0" w:color="auto"/>
                    <w:bottom w:val="none" w:sz="0" w:space="0" w:color="auto"/>
                    <w:right w:val="none" w:sz="0" w:space="0" w:color="auto"/>
                  </w:divBdr>
                </w:div>
                <w:div w:id="1915359176">
                  <w:marLeft w:val="0"/>
                  <w:marRight w:val="0"/>
                  <w:marTop w:val="0"/>
                  <w:marBottom w:val="0"/>
                  <w:divBdr>
                    <w:top w:val="none" w:sz="0" w:space="0" w:color="auto"/>
                    <w:left w:val="none" w:sz="0" w:space="0" w:color="auto"/>
                    <w:bottom w:val="none" w:sz="0" w:space="0" w:color="auto"/>
                    <w:right w:val="none" w:sz="0" w:space="0" w:color="auto"/>
                  </w:divBdr>
                </w:div>
                <w:div w:id="1584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74">
          <w:marLeft w:val="0"/>
          <w:marRight w:val="0"/>
          <w:marTop w:val="0"/>
          <w:marBottom w:val="0"/>
          <w:divBdr>
            <w:top w:val="none" w:sz="0" w:space="0" w:color="auto"/>
            <w:left w:val="none" w:sz="0" w:space="0" w:color="auto"/>
            <w:bottom w:val="none" w:sz="0" w:space="0" w:color="auto"/>
            <w:right w:val="none" w:sz="0" w:space="0" w:color="auto"/>
          </w:divBdr>
          <w:divsChild>
            <w:div w:id="828138654">
              <w:marLeft w:val="0"/>
              <w:marRight w:val="0"/>
              <w:marTop w:val="0"/>
              <w:marBottom w:val="0"/>
              <w:divBdr>
                <w:top w:val="none" w:sz="0" w:space="0" w:color="auto"/>
                <w:left w:val="none" w:sz="0" w:space="0" w:color="auto"/>
                <w:bottom w:val="none" w:sz="0" w:space="0" w:color="auto"/>
                <w:right w:val="none" w:sz="0" w:space="0" w:color="auto"/>
              </w:divBdr>
            </w:div>
            <w:div w:id="402947825">
              <w:marLeft w:val="0"/>
              <w:marRight w:val="0"/>
              <w:marTop w:val="0"/>
              <w:marBottom w:val="0"/>
              <w:divBdr>
                <w:top w:val="none" w:sz="0" w:space="0" w:color="auto"/>
                <w:left w:val="none" w:sz="0" w:space="0" w:color="auto"/>
                <w:bottom w:val="none" w:sz="0" w:space="0" w:color="auto"/>
                <w:right w:val="none" w:sz="0" w:space="0" w:color="auto"/>
              </w:divBdr>
            </w:div>
            <w:div w:id="1013321">
              <w:marLeft w:val="0"/>
              <w:marRight w:val="0"/>
              <w:marTop w:val="0"/>
              <w:marBottom w:val="0"/>
              <w:divBdr>
                <w:top w:val="none" w:sz="0" w:space="0" w:color="auto"/>
                <w:left w:val="none" w:sz="0" w:space="0" w:color="auto"/>
                <w:bottom w:val="none" w:sz="0" w:space="0" w:color="auto"/>
                <w:right w:val="none" w:sz="0" w:space="0" w:color="auto"/>
              </w:divBdr>
            </w:div>
            <w:div w:id="2135900186">
              <w:marLeft w:val="0"/>
              <w:marRight w:val="0"/>
              <w:marTop w:val="0"/>
              <w:marBottom w:val="0"/>
              <w:divBdr>
                <w:top w:val="none" w:sz="0" w:space="0" w:color="auto"/>
                <w:left w:val="none" w:sz="0" w:space="0" w:color="auto"/>
                <w:bottom w:val="none" w:sz="0" w:space="0" w:color="auto"/>
                <w:right w:val="none" w:sz="0" w:space="0" w:color="auto"/>
              </w:divBdr>
            </w:div>
            <w:div w:id="874393789">
              <w:marLeft w:val="0"/>
              <w:marRight w:val="0"/>
              <w:marTop w:val="0"/>
              <w:marBottom w:val="0"/>
              <w:divBdr>
                <w:top w:val="none" w:sz="0" w:space="0" w:color="auto"/>
                <w:left w:val="none" w:sz="0" w:space="0" w:color="auto"/>
                <w:bottom w:val="none" w:sz="0" w:space="0" w:color="auto"/>
                <w:right w:val="none" w:sz="0" w:space="0" w:color="auto"/>
              </w:divBdr>
            </w:div>
            <w:div w:id="1415781376">
              <w:marLeft w:val="0"/>
              <w:marRight w:val="0"/>
              <w:marTop w:val="0"/>
              <w:marBottom w:val="0"/>
              <w:divBdr>
                <w:top w:val="none" w:sz="0" w:space="0" w:color="auto"/>
                <w:left w:val="none" w:sz="0" w:space="0" w:color="auto"/>
                <w:bottom w:val="none" w:sz="0" w:space="0" w:color="auto"/>
                <w:right w:val="none" w:sz="0" w:space="0" w:color="auto"/>
              </w:divBdr>
            </w:div>
            <w:div w:id="747843961">
              <w:marLeft w:val="0"/>
              <w:marRight w:val="0"/>
              <w:marTop w:val="0"/>
              <w:marBottom w:val="0"/>
              <w:divBdr>
                <w:top w:val="none" w:sz="0" w:space="0" w:color="auto"/>
                <w:left w:val="none" w:sz="0" w:space="0" w:color="auto"/>
                <w:bottom w:val="none" w:sz="0" w:space="0" w:color="auto"/>
                <w:right w:val="none" w:sz="0" w:space="0" w:color="auto"/>
              </w:divBdr>
            </w:div>
            <w:div w:id="41373428">
              <w:marLeft w:val="0"/>
              <w:marRight w:val="0"/>
              <w:marTop w:val="0"/>
              <w:marBottom w:val="0"/>
              <w:divBdr>
                <w:top w:val="none" w:sz="0" w:space="0" w:color="auto"/>
                <w:left w:val="none" w:sz="0" w:space="0" w:color="auto"/>
                <w:bottom w:val="none" w:sz="0" w:space="0" w:color="auto"/>
                <w:right w:val="none" w:sz="0" w:space="0" w:color="auto"/>
              </w:divBdr>
            </w:div>
            <w:div w:id="2085644936">
              <w:marLeft w:val="0"/>
              <w:marRight w:val="0"/>
              <w:marTop w:val="0"/>
              <w:marBottom w:val="0"/>
              <w:divBdr>
                <w:top w:val="none" w:sz="0" w:space="0" w:color="auto"/>
                <w:left w:val="none" w:sz="0" w:space="0" w:color="auto"/>
                <w:bottom w:val="none" w:sz="0" w:space="0" w:color="auto"/>
                <w:right w:val="none" w:sz="0" w:space="0" w:color="auto"/>
              </w:divBdr>
            </w:div>
            <w:div w:id="2108765619">
              <w:marLeft w:val="0"/>
              <w:marRight w:val="0"/>
              <w:marTop w:val="0"/>
              <w:marBottom w:val="0"/>
              <w:divBdr>
                <w:top w:val="none" w:sz="0" w:space="0" w:color="auto"/>
                <w:left w:val="none" w:sz="0" w:space="0" w:color="auto"/>
                <w:bottom w:val="none" w:sz="0" w:space="0" w:color="auto"/>
                <w:right w:val="none" w:sz="0" w:space="0" w:color="auto"/>
              </w:divBdr>
            </w:div>
            <w:div w:id="440876164">
              <w:marLeft w:val="0"/>
              <w:marRight w:val="0"/>
              <w:marTop w:val="0"/>
              <w:marBottom w:val="0"/>
              <w:divBdr>
                <w:top w:val="none" w:sz="0" w:space="0" w:color="auto"/>
                <w:left w:val="none" w:sz="0" w:space="0" w:color="auto"/>
                <w:bottom w:val="none" w:sz="0" w:space="0" w:color="auto"/>
                <w:right w:val="none" w:sz="0" w:space="0" w:color="auto"/>
              </w:divBdr>
            </w:div>
            <w:div w:id="796799988">
              <w:marLeft w:val="0"/>
              <w:marRight w:val="0"/>
              <w:marTop w:val="0"/>
              <w:marBottom w:val="0"/>
              <w:divBdr>
                <w:top w:val="none" w:sz="0" w:space="0" w:color="auto"/>
                <w:left w:val="none" w:sz="0" w:space="0" w:color="auto"/>
                <w:bottom w:val="none" w:sz="0" w:space="0" w:color="auto"/>
                <w:right w:val="none" w:sz="0" w:space="0" w:color="auto"/>
              </w:divBdr>
            </w:div>
            <w:div w:id="842671909">
              <w:marLeft w:val="0"/>
              <w:marRight w:val="0"/>
              <w:marTop w:val="0"/>
              <w:marBottom w:val="0"/>
              <w:divBdr>
                <w:top w:val="none" w:sz="0" w:space="0" w:color="auto"/>
                <w:left w:val="none" w:sz="0" w:space="0" w:color="auto"/>
                <w:bottom w:val="none" w:sz="0" w:space="0" w:color="auto"/>
                <w:right w:val="none" w:sz="0" w:space="0" w:color="auto"/>
              </w:divBdr>
            </w:div>
            <w:div w:id="1560702909">
              <w:marLeft w:val="0"/>
              <w:marRight w:val="0"/>
              <w:marTop w:val="0"/>
              <w:marBottom w:val="0"/>
              <w:divBdr>
                <w:top w:val="none" w:sz="0" w:space="0" w:color="auto"/>
                <w:left w:val="none" w:sz="0" w:space="0" w:color="auto"/>
                <w:bottom w:val="none" w:sz="0" w:space="0" w:color="auto"/>
                <w:right w:val="none" w:sz="0" w:space="0" w:color="auto"/>
              </w:divBdr>
            </w:div>
            <w:div w:id="1109550016">
              <w:marLeft w:val="0"/>
              <w:marRight w:val="0"/>
              <w:marTop w:val="0"/>
              <w:marBottom w:val="0"/>
              <w:divBdr>
                <w:top w:val="none" w:sz="0" w:space="0" w:color="auto"/>
                <w:left w:val="none" w:sz="0" w:space="0" w:color="auto"/>
                <w:bottom w:val="none" w:sz="0" w:space="0" w:color="auto"/>
                <w:right w:val="none" w:sz="0" w:space="0" w:color="auto"/>
              </w:divBdr>
            </w:div>
            <w:div w:id="1412316521">
              <w:marLeft w:val="0"/>
              <w:marRight w:val="0"/>
              <w:marTop w:val="0"/>
              <w:marBottom w:val="0"/>
              <w:divBdr>
                <w:top w:val="none" w:sz="0" w:space="0" w:color="auto"/>
                <w:left w:val="none" w:sz="0" w:space="0" w:color="auto"/>
                <w:bottom w:val="none" w:sz="0" w:space="0" w:color="auto"/>
                <w:right w:val="none" w:sz="0" w:space="0" w:color="auto"/>
              </w:divBdr>
            </w:div>
            <w:div w:id="94595023">
              <w:marLeft w:val="0"/>
              <w:marRight w:val="0"/>
              <w:marTop w:val="0"/>
              <w:marBottom w:val="0"/>
              <w:divBdr>
                <w:top w:val="none" w:sz="0" w:space="0" w:color="auto"/>
                <w:left w:val="none" w:sz="0" w:space="0" w:color="auto"/>
                <w:bottom w:val="none" w:sz="0" w:space="0" w:color="auto"/>
                <w:right w:val="none" w:sz="0" w:space="0" w:color="auto"/>
              </w:divBdr>
            </w:div>
            <w:div w:id="524712799">
              <w:marLeft w:val="0"/>
              <w:marRight w:val="0"/>
              <w:marTop w:val="0"/>
              <w:marBottom w:val="0"/>
              <w:divBdr>
                <w:top w:val="none" w:sz="0" w:space="0" w:color="auto"/>
                <w:left w:val="none" w:sz="0" w:space="0" w:color="auto"/>
                <w:bottom w:val="none" w:sz="0" w:space="0" w:color="auto"/>
                <w:right w:val="none" w:sz="0" w:space="0" w:color="auto"/>
              </w:divBdr>
            </w:div>
            <w:div w:id="336005030">
              <w:marLeft w:val="0"/>
              <w:marRight w:val="0"/>
              <w:marTop w:val="0"/>
              <w:marBottom w:val="0"/>
              <w:divBdr>
                <w:top w:val="none" w:sz="0" w:space="0" w:color="auto"/>
                <w:left w:val="none" w:sz="0" w:space="0" w:color="auto"/>
                <w:bottom w:val="none" w:sz="0" w:space="0" w:color="auto"/>
                <w:right w:val="none" w:sz="0" w:space="0" w:color="auto"/>
              </w:divBdr>
            </w:div>
            <w:div w:id="1580141145">
              <w:marLeft w:val="0"/>
              <w:marRight w:val="0"/>
              <w:marTop w:val="0"/>
              <w:marBottom w:val="0"/>
              <w:divBdr>
                <w:top w:val="none" w:sz="0" w:space="0" w:color="auto"/>
                <w:left w:val="none" w:sz="0" w:space="0" w:color="auto"/>
                <w:bottom w:val="none" w:sz="0" w:space="0" w:color="auto"/>
                <w:right w:val="none" w:sz="0" w:space="0" w:color="auto"/>
              </w:divBdr>
              <w:divsChild>
                <w:div w:id="1752001755">
                  <w:marLeft w:val="0"/>
                  <w:marRight w:val="0"/>
                  <w:marTop w:val="0"/>
                  <w:marBottom w:val="0"/>
                  <w:divBdr>
                    <w:top w:val="none" w:sz="0" w:space="0" w:color="auto"/>
                    <w:left w:val="none" w:sz="0" w:space="0" w:color="auto"/>
                    <w:bottom w:val="none" w:sz="0" w:space="0" w:color="auto"/>
                    <w:right w:val="none" w:sz="0" w:space="0" w:color="auto"/>
                  </w:divBdr>
                </w:div>
                <w:div w:id="658850640">
                  <w:marLeft w:val="0"/>
                  <w:marRight w:val="0"/>
                  <w:marTop w:val="0"/>
                  <w:marBottom w:val="0"/>
                  <w:divBdr>
                    <w:top w:val="none" w:sz="0" w:space="0" w:color="auto"/>
                    <w:left w:val="none" w:sz="0" w:space="0" w:color="auto"/>
                    <w:bottom w:val="none" w:sz="0" w:space="0" w:color="auto"/>
                    <w:right w:val="none" w:sz="0" w:space="0" w:color="auto"/>
                  </w:divBdr>
                </w:div>
                <w:div w:id="1726294090">
                  <w:marLeft w:val="0"/>
                  <w:marRight w:val="0"/>
                  <w:marTop w:val="0"/>
                  <w:marBottom w:val="0"/>
                  <w:divBdr>
                    <w:top w:val="none" w:sz="0" w:space="0" w:color="auto"/>
                    <w:left w:val="none" w:sz="0" w:space="0" w:color="auto"/>
                    <w:bottom w:val="none" w:sz="0" w:space="0" w:color="auto"/>
                    <w:right w:val="none" w:sz="0" w:space="0" w:color="auto"/>
                  </w:divBdr>
                </w:div>
                <w:div w:id="753358878">
                  <w:marLeft w:val="0"/>
                  <w:marRight w:val="0"/>
                  <w:marTop w:val="0"/>
                  <w:marBottom w:val="0"/>
                  <w:divBdr>
                    <w:top w:val="none" w:sz="0" w:space="0" w:color="auto"/>
                    <w:left w:val="none" w:sz="0" w:space="0" w:color="auto"/>
                    <w:bottom w:val="none" w:sz="0" w:space="0" w:color="auto"/>
                    <w:right w:val="none" w:sz="0" w:space="0" w:color="auto"/>
                  </w:divBdr>
                </w:div>
                <w:div w:id="511458843">
                  <w:marLeft w:val="0"/>
                  <w:marRight w:val="0"/>
                  <w:marTop w:val="0"/>
                  <w:marBottom w:val="0"/>
                  <w:divBdr>
                    <w:top w:val="none" w:sz="0" w:space="0" w:color="auto"/>
                    <w:left w:val="none" w:sz="0" w:space="0" w:color="auto"/>
                    <w:bottom w:val="none" w:sz="0" w:space="0" w:color="auto"/>
                    <w:right w:val="none" w:sz="0" w:space="0" w:color="auto"/>
                  </w:divBdr>
                </w:div>
                <w:div w:id="893467118">
                  <w:marLeft w:val="0"/>
                  <w:marRight w:val="0"/>
                  <w:marTop w:val="0"/>
                  <w:marBottom w:val="0"/>
                  <w:divBdr>
                    <w:top w:val="none" w:sz="0" w:space="0" w:color="auto"/>
                    <w:left w:val="none" w:sz="0" w:space="0" w:color="auto"/>
                    <w:bottom w:val="none" w:sz="0" w:space="0" w:color="auto"/>
                    <w:right w:val="none" w:sz="0" w:space="0" w:color="auto"/>
                  </w:divBdr>
                </w:div>
                <w:div w:id="1973167970">
                  <w:marLeft w:val="0"/>
                  <w:marRight w:val="0"/>
                  <w:marTop w:val="0"/>
                  <w:marBottom w:val="0"/>
                  <w:divBdr>
                    <w:top w:val="none" w:sz="0" w:space="0" w:color="auto"/>
                    <w:left w:val="none" w:sz="0" w:space="0" w:color="auto"/>
                    <w:bottom w:val="none" w:sz="0" w:space="0" w:color="auto"/>
                    <w:right w:val="none" w:sz="0" w:space="0" w:color="auto"/>
                  </w:divBdr>
                </w:div>
                <w:div w:id="1615139965">
                  <w:marLeft w:val="0"/>
                  <w:marRight w:val="0"/>
                  <w:marTop w:val="0"/>
                  <w:marBottom w:val="0"/>
                  <w:divBdr>
                    <w:top w:val="none" w:sz="0" w:space="0" w:color="auto"/>
                    <w:left w:val="none" w:sz="0" w:space="0" w:color="auto"/>
                    <w:bottom w:val="none" w:sz="0" w:space="0" w:color="auto"/>
                    <w:right w:val="none" w:sz="0" w:space="0" w:color="auto"/>
                  </w:divBdr>
                </w:div>
                <w:div w:id="427897041">
                  <w:marLeft w:val="0"/>
                  <w:marRight w:val="0"/>
                  <w:marTop w:val="0"/>
                  <w:marBottom w:val="0"/>
                  <w:divBdr>
                    <w:top w:val="none" w:sz="0" w:space="0" w:color="auto"/>
                    <w:left w:val="none" w:sz="0" w:space="0" w:color="auto"/>
                    <w:bottom w:val="none" w:sz="0" w:space="0" w:color="auto"/>
                    <w:right w:val="none" w:sz="0" w:space="0" w:color="auto"/>
                  </w:divBdr>
                </w:div>
                <w:div w:id="1242325377">
                  <w:marLeft w:val="0"/>
                  <w:marRight w:val="0"/>
                  <w:marTop w:val="0"/>
                  <w:marBottom w:val="0"/>
                  <w:divBdr>
                    <w:top w:val="none" w:sz="0" w:space="0" w:color="auto"/>
                    <w:left w:val="none" w:sz="0" w:space="0" w:color="auto"/>
                    <w:bottom w:val="none" w:sz="0" w:space="0" w:color="auto"/>
                    <w:right w:val="none" w:sz="0" w:space="0" w:color="auto"/>
                  </w:divBdr>
                </w:div>
                <w:div w:id="1044451156">
                  <w:marLeft w:val="0"/>
                  <w:marRight w:val="0"/>
                  <w:marTop w:val="0"/>
                  <w:marBottom w:val="0"/>
                  <w:divBdr>
                    <w:top w:val="none" w:sz="0" w:space="0" w:color="auto"/>
                    <w:left w:val="none" w:sz="0" w:space="0" w:color="auto"/>
                    <w:bottom w:val="none" w:sz="0" w:space="0" w:color="auto"/>
                    <w:right w:val="none" w:sz="0" w:space="0" w:color="auto"/>
                  </w:divBdr>
                </w:div>
                <w:div w:id="118111575">
                  <w:marLeft w:val="0"/>
                  <w:marRight w:val="0"/>
                  <w:marTop w:val="0"/>
                  <w:marBottom w:val="0"/>
                  <w:divBdr>
                    <w:top w:val="none" w:sz="0" w:space="0" w:color="auto"/>
                    <w:left w:val="none" w:sz="0" w:space="0" w:color="auto"/>
                    <w:bottom w:val="none" w:sz="0" w:space="0" w:color="auto"/>
                    <w:right w:val="none" w:sz="0" w:space="0" w:color="auto"/>
                  </w:divBdr>
                </w:div>
                <w:div w:id="1043595584">
                  <w:marLeft w:val="0"/>
                  <w:marRight w:val="0"/>
                  <w:marTop w:val="0"/>
                  <w:marBottom w:val="0"/>
                  <w:divBdr>
                    <w:top w:val="none" w:sz="0" w:space="0" w:color="auto"/>
                    <w:left w:val="none" w:sz="0" w:space="0" w:color="auto"/>
                    <w:bottom w:val="none" w:sz="0" w:space="0" w:color="auto"/>
                    <w:right w:val="none" w:sz="0" w:space="0" w:color="auto"/>
                  </w:divBdr>
                </w:div>
                <w:div w:id="58287582">
                  <w:marLeft w:val="0"/>
                  <w:marRight w:val="0"/>
                  <w:marTop w:val="0"/>
                  <w:marBottom w:val="0"/>
                  <w:divBdr>
                    <w:top w:val="none" w:sz="0" w:space="0" w:color="auto"/>
                    <w:left w:val="none" w:sz="0" w:space="0" w:color="auto"/>
                    <w:bottom w:val="none" w:sz="0" w:space="0" w:color="auto"/>
                    <w:right w:val="none" w:sz="0" w:space="0" w:color="auto"/>
                  </w:divBdr>
                </w:div>
                <w:div w:id="198519765">
                  <w:marLeft w:val="0"/>
                  <w:marRight w:val="0"/>
                  <w:marTop w:val="0"/>
                  <w:marBottom w:val="0"/>
                  <w:divBdr>
                    <w:top w:val="none" w:sz="0" w:space="0" w:color="auto"/>
                    <w:left w:val="none" w:sz="0" w:space="0" w:color="auto"/>
                    <w:bottom w:val="none" w:sz="0" w:space="0" w:color="auto"/>
                    <w:right w:val="none" w:sz="0" w:space="0" w:color="auto"/>
                  </w:divBdr>
                </w:div>
                <w:div w:id="697582228">
                  <w:marLeft w:val="0"/>
                  <w:marRight w:val="0"/>
                  <w:marTop w:val="0"/>
                  <w:marBottom w:val="0"/>
                  <w:divBdr>
                    <w:top w:val="none" w:sz="0" w:space="0" w:color="auto"/>
                    <w:left w:val="none" w:sz="0" w:space="0" w:color="auto"/>
                    <w:bottom w:val="none" w:sz="0" w:space="0" w:color="auto"/>
                    <w:right w:val="none" w:sz="0" w:space="0" w:color="auto"/>
                  </w:divBdr>
                </w:div>
                <w:div w:id="1231498561">
                  <w:marLeft w:val="0"/>
                  <w:marRight w:val="0"/>
                  <w:marTop w:val="0"/>
                  <w:marBottom w:val="0"/>
                  <w:divBdr>
                    <w:top w:val="none" w:sz="0" w:space="0" w:color="auto"/>
                    <w:left w:val="none" w:sz="0" w:space="0" w:color="auto"/>
                    <w:bottom w:val="none" w:sz="0" w:space="0" w:color="auto"/>
                    <w:right w:val="none" w:sz="0" w:space="0" w:color="auto"/>
                  </w:divBdr>
                </w:div>
                <w:div w:id="5080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666">
          <w:marLeft w:val="0"/>
          <w:marRight w:val="0"/>
          <w:marTop w:val="0"/>
          <w:marBottom w:val="0"/>
          <w:divBdr>
            <w:top w:val="none" w:sz="0" w:space="0" w:color="auto"/>
            <w:left w:val="none" w:sz="0" w:space="0" w:color="auto"/>
            <w:bottom w:val="none" w:sz="0" w:space="0" w:color="auto"/>
            <w:right w:val="none" w:sz="0" w:space="0" w:color="auto"/>
          </w:divBdr>
          <w:divsChild>
            <w:div w:id="1835564323">
              <w:marLeft w:val="0"/>
              <w:marRight w:val="0"/>
              <w:marTop w:val="0"/>
              <w:marBottom w:val="0"/>
              <w:divBdr>
                <w:top w:val="none" w:sz="0" w:space="0" w:color="auto"/>
                <w:left w:val="none" w:sz="0" w:space="0" w:color="auto"/>
                <w:bottom w:val="none" w:sz="0" w:space="0" w:color="auto"/>
                <w:right w:val="none" w:sz="0" w:space="0" w:color="auto"/>
              </w:divBdr>
            </w:div>
            <w:div w:id="1121535359">
              <w:marLeft w:val="0"/>
              <w:marRight w:val="0"/>
              <w:marTop w:val="0"/>
              <w:marBottom w:val="0"/>
              <w:divBdr>
                <w:top w:val="none" w:sz="0" w:space="0" w:color="auto"/>
                <w:left w:val="none" w:sz="0" w:space="0" w:color="auto"/>
                <w:bottom w:val="none" w:sz="0" w:space="0" w:color="auto"/>
                <w:right w:val="none" w:sz="0" w:space="0" w:color="auto"/>
              </w:divBdr>
            </w:div>
            <w:div w:id="653535363">
              <w:marLeft w:val="0"/>
              <w:marRight w:val="0"/>
              <w:marTop w:val="0"/>
              <w:marBottom w:val="0"/>
              <w:divBdr>
                <w:top w:val="none" w:sz="0" w:space="0" w:color="auto"/>
                <w:left w:val="none" w:sz="0" w:space="0" w:color="auto"/>
                <w:bottom w:val="none" w:sz="0" w:space="0" w:color="auto"/>
                <w:right w:val="none" w:sz="0" w:space="0" w:color="auto"/>
              </w:divBdr>
            </w:div>
            <w:div w:id="864251385">
              <w:marLeft w:val="0"/>
              <w:marRight w:val="0"/>
              <w:marTop w:val="0"/>
              <w:marBottom w:val="0"/>
              <w:divBdr>
                <w:top w:val="none" w:sz="0" w:space="0" w:color="auto"/>
                <w:left w:val="none" w:sz="0" w:space="0" w:color="auto"/>
                <w:bottom w:val="none" w:sz="0" w:space="0" w:color="auto"/>
                <w:right w:val="none" w:sz="0" w:space="0" w:color="auto"/>
              </w:divBdr>
            </w:div>
            <w:div w:id="283314730">
              <w:marLeft w:val="0"/>
              <w:marRight w:val="0"/>
              <w:marTop w:val="0"/>
              <w:marBottom w:val="0"/>
              <w:divBdr>
                <w:top w:val="none" w:sz="0" w:space="0" w:color="auto"/>
                <w:left w:val="none" w:sz="0" w:space="0" w:color="auto"/>
                <w:bottom w:val="none" w:sz="0" w:space="0" w:color="auto"/>
                <w:right w:val="none" w:sz="0" w:space="0" w:color="auto"/>
              </w:divBdr>
            </w:div>
            <w:div w:id="2035691164">
              <w:marLeft w:val="0"/>
              <w:marRight w:val="0"/>
              <w:marTop w:val="0"/>
              <w:marBottom w:val="0"/>
              <w:divBdr>
                <w:top w:val="none" w:sz="0" w:space="0" w:color="auto"/>
                <w:left w:val="none" w:sz="0" w:space="0" w:color="auto"/>
                <w:bottom w:val="none" w:sz="0" w:space="0" w:color="auto"/>
                <w:right w:val="none" w:sz="0" w:space="0" w:color="auto"/>
              </w:divBdr>
            </w:div>
            <w:div w:id="1033187031">
              <w:marLeft w:val="0"/>
              <w:marRight w:val="0"/>
              <w:marTop w:val="0"/>
              <w:marBottom w:val="0"/>
              <w:divBdr>
                <w:top w:val="none" w:sz="0" w:space="0" w:color="auto"/>
                <w:left w:val="none" w:sz="0" w:space="0" w:color="auto"/>
                <w:bottom w:val="none" w:sz="0" w:space="0" w:color="auto"/>
                <w:right w:val="none" w:sz="0" w:space="0" w:color="auto"/>
              </w:divBdr>
            </w:div>
            <w:div w:id="2008634173">
              <w:marLeft w:val="0"/>
              <w:marRight w:val="0"/>
              <w:marTop w:val="0"/>
              <w:marBottom w:val="0"/>
              <w:divBdr>
                <w:top w:val="none" w:sz="0" w:space="0" w:color="auto"/>
                <w:left w:val="none" w:sz="0" w:space="0" w:color="auto"/>
                <w:bottom w:val="none" w:sz="0" w:space="0" w:color="auto"/>
                <w:right w:val="none" w:sz="0" w:space="0" w:color="auto"/>
              </w:divBdr>
              <w:divsChild>
                <w:div w:id="2121874274">
                  <w:marLeft w:val="0"/>
                  <w:marRight w:val="0"/>
                  <w:marTop w:val="0"/>
                  <w:marBottom w:val="0"/>
                  <w:divBdr>
                    <w:top w:val="none" w:sz="0" w:space="0" w:color="auto"/>
                    <w:left w:val="none" w:sz="0" w:space="0" w:color="auto"/>
                    <w:bottom w:val="none" w:sz="0" w:space="0" w:color="auto"/>
                    <w:right w:val="none" w:sz="0" w:space="0" w:color="auto"/>
                  </w:divBdr>
                </w:div>
                <w:div w:id="757218269">
                  <w:marLeft w:val="0"/>
                  <w:marRight w:val="0"/>
                  <w:marTop w:val="0"/>
                  <w:marBottom w:val="0"/>
                  <w:divBdr>
                    <w:top w:val="none" w:sz="0" w:space="0" w:color="auto"/>
                    <w:left w:val="none" w:sz="0" w:space="0" w:color="auto"/>
                    <w:bottom w:val="none" w:sz="0" w:space="0" w:color="auto"/>
                    <w:right w:val="none" w:sz="0" w:space="0" w:color="auto"/>
                  </w:divBdr>
                </w:div>
                <w:div w:id="543182332">
                  <w:marLeft w:val="0"/>
                  <w:marRight w:val="0"/>
                  <w:marTop w:val="0"/>
                  <w:marBottom w:val="0"/>
                  <w:divBdr>
                    <w:top w:val="none" w:sz="0" w:space="0" w:color="auto"/>
                    <w:left w:val="none" w:sz="0" w:space="0" w:color="auto"/>
                    <w:bottom w:val="none" w:sz="0" w:space="0" w:color="auto"/>
                    <w:right w:val="none" w:sz="0" w:space="0" w:color="auto"/>
                  </w:divBdr>
                </w:div>
                <w:div w:id="1649240237">
                  <w:marLeft w:val="0"/>
                  <w:marRight w:val="0"/>
                  <w:marTop w:val="0"/>
                  <w:marBottom w:val="0"/>
                  <w:divBdr>
                    <w:top w:val="none" w:sz="0" w:space="0" w:color="auto"/>
                    <w:left w:val="none" w:sz="0" w:space="0" w:color="auto"/>
                    <w:bottom w:val="none" w:sz="0" w:space="0" w:color="auto"/>
                    <w:right w:val="none" w:sz="0" w:space="0" w:color="auto"/>
                  </w:divBdr>
                </w:div>
                <w:div w:id="1669746599">
                  <w:marLeft w:val="0"/>
                  <w:marRight w:val="0"/>
                  <w:marTop w:val="0"/>
                  <w:marBottom w:val="0"/>
                  <w:divBdr>
                    <w:top w:val="none" w:sz="0" w:space="0" w:color="auto"/>
                    <w:left w:val="none" w:sz="0" w:space="0" w:color="auto"/>
                    <w:bottom w:val="none" w:sz="0" w:space="0" w:color="auto"/>
                    <w:right w:val="none" w:sz="0" w:space="0" w:color="auto"/>
                  </w:divBdr>
                </w:div>
                <w:div w:id="1499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771">
          <w:marLeft w:val="0"/>
          <w:marRight w:val="0"/>
          <w:marTop w:val="0"/>
          <w:marBottom w:val="0"/>
          <w:divBdr>
            <w:top w:val="none" w:sz="0" w:space="0" w:color="auto"/>
            <w:left w:val="none" w:sz="0" w:space="0" w:color="auto"/>
            <w:bottom w:val="none" w:sz="0" w:space="0" w:color="auto"/>
            <w:right w:val="none" w:sz="0" w:space="0" w:color="auto"/>
          </w:divBdr>
          <w:divsChild>
            <w:div w:id="1485664137">
              <w:marLeft w:val="0"/>
              <w:marRight w:val="0"/>
              <w:marTop w:val="0"/>
              <w:marBottom w:val="0"/>
              <w:divBdr>
                <w:top w:val="none" w:sz="0" w:space="0" w:color="auto"/>
                <w:left w:val="none" w:sz="0" w:space="0" w:color="auto"/>
                <w:bottom w:val="none" w:sz="0" w:space="0" w:color="auto"/>
                <w:right w:val="none" w:sz="0" w:space="0" w:color="auto"/>
              </w:divBdr>
            </w:div>
            <w:div w:id="361901997">
              <w:marLeft w:val="0"/>
              <w:marRight w:val="0"/>
              <w:marTop w:val="0"/>
              <w:marBottom w:val="0"/>
              <w:divBdr>
                <w:top w:val="none" w:sz="0" w:space="0" w:color="auto"/>
                <w:left w:val="none" w:sz="0" w:space="0" w:color="auto"/>
                <w:bottom w:val="none" w:sz="0" w:space="0" w:color="auto"/>
                <w:right w:val="none" w:sz="0" w:space="0" w:color="auto"/>
              </w:divBdr>
            </w:div>
            <w:div w:id="56825545">
              <w:marLeft w:val="0"/>
              <w:marRight w:val="0"/>
              <w:marTop w:val="0"/>
              <w:marBottom w:val="0"/>
              <w:divBdr>
                <w:top w:val="none" w:sz="0" w:space="0" w:color="auto"/>
                <w:left w:val="none" w:sz="0" w:space="0" w:color="auto"/>
                <w:bottom w:val="none" w:sz="0" w:space="0" w:color="auto"/>
                <w:right w:val="none" w:sz="0" w:space="0" w:color="auto"/>
              </w:divBdr>
            </w:div>
            <w:div w:id="515460611">
              <w:marLeft w:val="0"/>
              <w:marRight w:val="0"/>
              <w:marTop w:val="0"/>
              <w:marBottom w:val="0"/>
              <w:divBdr>
                <w:top w:val="none" w:sz="0" w:space="0" w:color="auto"/>
                <w:left w:val="none" w:sz="0" w:space="0" w:color="auto"/>
                <w:bottom w:val="none" w:sz="0" w:space="0" w:color="auto"/>
                <w:right w:val="none" w:sz="0" w:space="0" w:color="auto"/>
              </w:divBdr>
            </w:div>
            <w:div w:id="1738438366">
              <w:marLeft w:val="0"/>
              <w:marRight w:val="0"/>
              <w:marTop w:val="0"/>
              <w:marBottom w:val="0"/>
              <w:divBdr>
                <w:top w:val="none" w:sz="0" w:space="0" w:color="auto"/>
                <w:left w:val="none" w:sz="0" w:space="0" w:color="auto"/>
                <w:bottom w:val="none" w:sz="0" w:space="0" w:color="auto"/>
                <w:right w:val="none" w:sz="0" w:space="0" w:color="auto"/>
              </w:divBdr>
              <w:divsChild>
                <w:div w:id="1733237397">
                  <w:marLeft w:val="0"/>
                  <w:marRight w:val="0"/>
                  <w:marTop w:val="0"/>
                  <w:marBottom w:val="0"/>
                  <w:divBdr>
                    <w:top w:val="none" w:sz="0" w:space="0" w:color="auto"/>
                    <w:left w:val="none" w:sz="0" w:space="0" w:color="auto"/>
                    <w:bottom w:val="none" w:sz="0" w:space="0" w:color="auto"/>
                    <w:right w:val="none" w:sz="0" w:space="0" w:color="auto"/>
                  </w:divBdr>
                </w:div>
                <w:div w:id="1742144144">
                  <w:marLeft w:val="0"/>
                  <w:marRight w:val="0"/>
                  <w:marTop w:val="0"/>
                  <w:marBottom w:val="0"/>
                  <w:divBdr>
                    <w:top w:val="none" w:sz="0" w:space="0" w:color="auto"/>
                    <w:left w:val="none" w:sz="0" w:space="0" w:color="auto"/>
                    <w:bottom w:val="none" w:sz="0" w:space="0" w:color="auto"/>
                    <w:right w:val="none" w:sz="0" w:space="0" w:color="auto"/>
                  </w:divBdr>
                </w:div>
                <w:div w:id="15026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6449">
          <w:marLeft w:val="0"/>
          <w:marRight w:val="0"/>
          <w:marTop w:val="0"/>
          <w:marBottom w:val="0"/>
          <w:divBdr>
            <w:top w:val="none" w:sz="0" w:space="0" w:color="auto"/>
            <w:left w:val="none" w:sz="0" w:space="0" w:color="auto"/>
            <w:bottom w:val="none" w:sz="0" w:space="0" w:color="auto"/>
            <w:right w:val="none" w:sz="0" w:space="0" w:color="auto"/>
          </w:divBdr>
          <w:divsChild>
            <w:div w:id="1670020184">
              <w:marLeft w:val="0"/>
              <w:marRight w:val="0"/>
              <w:marTop w:val="0"/>
              <w:marBottom w:val="0"/>
              <w:divBdr>
                <w:top w:val="none" w:sz="0" w:space="0" w:color="auto"/>
                <w:left w:val="none" w:sz="0" w:space="0" w:color="auto"/>
                <w:bottom w:val="none" w:sz="0" w:space="0" w:color="auto"/>
                <w:right w:val="none" w:sz="0" w:space="0" w:color="auto"/>
              </w:divBdr>
            </w:div>
            <w:div w:id="1850171515">
              <w:marLeft w:val="0"/>
              <w:marRight w:val="0"/>
              <w:marTop w:val="0"/>
              <w:marBottom w:val="0"/>
              <w:divBdr>
                <w:top w:val="none" w:sz="0" w:space="0" w:color="auto"/>
                <w:left w:val="none" w:sz="0" w:space="0" w:color="auto"/>
                <w:bottom w:val="none" w:sz="0" w:space="0" w:color="auto"/>
                <w:right w:val="none" w:sz="0" w:space="0" w:color="auto"/>
              </w:divBdr>
            </w:div>
            <w:div w:id="1660497585">
              <w:marLeft w:val="0"/>
              <w:marRight w:val="0"/>
              <w:marTop w:val="0"/>
              <w:marBottom w:val="0"/>
              <w:divBdr>
                <w:top w:val="none" w:sz="0" w:space="0" w:color="auto"/>
                <w:left w:val="none" w:sz="0" w:space="0" w:color="auto"/>
                <w:bottom w:val="none" w:sz="0" w:space="0" w:color="auto"/>
                <w:right w:val="none" w:sz="0" w:space="0" w:color="auto"/>
              </w:divBdr>
            </w:div>
            <w:div w:id="1599217631">
              <w:marLeft w:val="0"/>
              <w:marRight w:val="0"/>
              <w:marTop w:val="0"/>
              <w:marBottom w:val="0"/>
              <w:divBdr>
                <w:top w:val="none" w:sz="0" w:space="0" w:color="auto"/>
                <w:left w:val="none" w:sz="0" w:space="0" w:color="auto"/>
                <w:bottom w:val="none" w:sz="0" w:space="0" w:color="auto"/>
                <w:right w:val="none" w:sz="0" w:space="0" w:color="auto"/>
              </w:divBdr>
            </w:div>
            <w:div w:id="943611121">
              <w:marLeft w:val="0"/>
              <w:marRight w:val="0"/>
              <w:marTop w:val="0"/>
              <w:marBottom w:val="0"/>
              <w:divBdr>
                <w:top w:val="none" w:sz="0" w:space="0" w:color="auto"/>
                <w:left w:val="none" w:sz="0" w:space="0" w:color="auto"/>
                <w:bottom w:val="none" w:sz="0" w:space="0" w:color="auto"/>
                <w:right w:val="none" w:sz="0" w:space="0" w:color="auto"/>
              </w:divBdr>
            </w:div>
            <w:div w:id="992099961">
              <w:marLeft w:val="0"/>
              <w:marRight w:val="0"/>
              <w:marTop w:val="0"/>
              <w:marBottom w:val="0"/>
              <w:divBdr>
                <w:top w:val="none" w:sz="0" w:space="0" w:color="auto"/>
                <w:left w:val="none" w:sz="0" w:space="0" w:color="auto"/>
                <w:bottom w:val="none" w:sz="0" w:space="0" w:color="auto"/>
                <w:right w:val="none" w:sz="0" w:space="0" w:color="auto"/>
              </w:divBdr>
            </w:div>
            <w:div w:id="1001272049">
              <w:marLeft w:val="0"/>
              <w:marRight w:val="0"/>
              <w:marTop w:val="0"/>
              <w:marBottom w:val="0"/>
              <w:divBdr>
                <w:top w:val="none" w:sz="0" w:space="0" w:color="auto"/>
                <w:left w:val="none" w:sz="0" w:space="0" w:color="auto"/>
                <w:bottom w:val="none" w:sz="0" w:space="0" w:color="auto"/>
                <w:right w:val="none" w:sz="0" w:space="0" w:color="auto"/>
              </w:divBdr>
            </w:div>
            <w:div w:id="1882472501">
              <w:marLeft w:val="0"/>
              <w:marRight w:val="0"/>
              <w:marTop w:val="0"/>
              <w:marBottom w:val="0"/>
              <w:divBdr>
                <w:top w:val="none" w:sz="0" w:space="0" w:color="auto"/>
                <w:left w:val="none" w:sz="0" w:space="0" w:color="auto"/>
                <w:bottom w:val="none" w:sz="0" w:space="0" w:color="auto"/>
                <w:right w:val="none" w:sz="0" w:space="0" w:color="auto"/>
              </w:divBdr>
            </w:div>
            <w:div w:id="1470393963">
              <w:marLeft w:val="0"/>
              <w:marRight w:val="0"/>
              <w:marTop w:val="0"/>
              <w:marBottom w:val="0"/>
              <w:divBdr>
                <w:top w:val="none" w:sz="0" w:space="0" w:color="auto"/>
                <w:left w:val="none" w:sz="0" w:space="0" w:color="auto"/>
                <w:bottom w:val="none" w:sz="0" w:space="0" w:color="auto"/>
                <w:right w:val="none" w:sz="0" w:space="0" w:color="auto"/>
              </w:divBdr>
            </w:div>
            <w:div w:id="511647876">
              <w:marLeft w:val="0"/>
              <w:marRight w:val="0"/>
              <w:marTop w:val="0"/>
              <w:marBottom w:val="0"/>
              <w:divBdr>
                <w:top w:val="none" w:sz="0" w:space="0" w:color="auto"/>
                <w:left w:val="none" w:sz="0" w:space="0" w:color="auto"/>
                <w:bottom w:val="none" w:sz="0" w:space="0" w:color="auto"/>
                <w:right w:val="none" w:sz="0" w:space="0" w:color="auto"/>
              </w:divBdr>
            </w:div>
            <w:div w:id="161748718">
              <w:marLeft w:val="0"/>
              <w:marRight w:val="0"/>
              <w:marTop w:val="0"/>
              <w:marBottom w:val="0"/>
              <w:divBdr>
                <w:top w:val="none" w:sz="0" w:space="0" w:color="auto"/>
                <w:left w:val="none" w:sz="0" w:space="0" w:color="auto"/>
                <w:bottom w:val="none" w:sz="0" w:space="0" w:color="auto"/>
                <w:right w:val="none" w:sz="0" w:space="0" w:color="auto"/>
              </w:divBdr>
            </w:div>
            <w:div w:id="768159906">
              <w:marLeft w:val="0"/>
              <w:marRight w:val="0"/>
              <w:marTop w:val="0"/>
              <w:marBottom w:val="0"/>
              <w:divBdr>
                <w:top w:val="none" w:sz="0" w:space="0" w:color="auto"/>
                <w:left w:val="none" w:sz="0" w:space="0" w:color="auto"/>
                <w:bottom w:val="none" w:sz="0" w:space="0" w:color="auto"/>
                <w:right w:val="none" w:sz="0" w:space="0" w:color="auto"/>
              </w:divBdr>
            </w:div>
            <w:div w:id="1305698627">
              <w:marLeft w:val="0"/>
              <w:marRight w:val="0"/>
              <w:marTop w:val="0"/>
              <w:marBottom w:val="0"/>
              <w:divBdr>
                <w:top w:val="none" w:sz="0" w:space="0" w:color="auto"/>
                <w:left w:val="none" w:sz="0" w:space="0" w:color="auto"/>
                <w:bottom w:val="none" w:sz="0" w:space="0" w:color="auto"/>
                <w:right w:val="none" w:sz="0" w:space="0" w:color="auto"/>
              </w:divBdr>
            </w:div>
            <w:div w:id="1542744880">
              <w:marLeft w:val="0"/>
              <w:marRight w:val="0"/>
              <w:marTop w:val="0"/>
              <w:marBottom w:val="0"/>
              <w:divBdr>
                <w:top w:val="none" w:sz="0" w:space="0" w:color="auto"/>
                <w:left w:val="none" w:sz="0" w:space="0" w:color="auto"/>
                <w:bottom w:val="none" w:sz="0" w:space="0" w:color="auto"/>
                <w:right w:val="none" w:sz="0" w:space="0" w:color="auto"/>
              </w:divBdr>
            </w:div>
            <w:div w:id="727188090">
              <w:marLeft w:val="0"/>
              <w:marRight w:val="0"/>
              <w:marTop w:val="0"/>
              <w:marBottom w:val="0"/>
              <w:divBdr>
                <w:top w:val="none" w:sz="0" w:space="0" w:color="auto"/>
                <w:left w:val="none" w:sz="0" w:space="0" w:color="auto"/>
                <w:bottom w:val="none" w:sz="0" w:space="0" w:color="auto"/>
                <w:right w:val="none" w:sz="0" w:space="0" w:color="auto"/>
              </w:divBdr>
            </w:div>
            <w:div w:id="9722404">
              <w:marLeft w:val="0"/>
              <w:marRight w:val="0"/>
              <w:marTop w:val="0"/>
              <w:marBottom w:val="0"/>
              <w:divBdr>
                <w:top w:val="none" w:sz="0" w:space="0" w:color="auto"/>
                <w:left w:val="none" w:sz="0" w:space="0" w:color="auto"/>
                <w:bottom w:val="none" w:sz="0" w:space="0" w:color="auto"/>
                <w:right w:val="none" w:sz="0" w:space="0" w:color="auto"/>
              </w:divBdr>
            </w:div>
            <w:div w:id="692925109">
              <w:marLeft w:val="0"/>
              <w:marRight w:val="0"/>
              <w:marTop w:val="0"/>
              <w:marBottom w:val="0"/>
              <w:divBdr>
                <w:top w:val="none" w:sz="0" w:space="0" w:color="auto"/>
                <w:left w:val="none" w:sz="0" w:space="0" w:color="auto"/>
                <w:bottom w:val="none" w:sz="0" w:space="0" w:color="auto"/>
                <w:right w:val="none" w:sz="0" w:space="0" w:color="auto"/>
              </w:divBdr>
            </w:div>
            <w:div w:id="1888952156">
              <w:marLeft w:val="0"/>
              <w:marRight w:val="0"/>
              <w:marTop w:val="0"/>
              <w:marBottom w:val="0"/>
              <w:divBdr>
                <w:top w:val="none" w:sz="0" w:space="0" w:color="auto"/>
                <w:left w:val="none" w:sz="0" w:space="0" w:color="auto"/>
                <w:bottom w:val="none" w:sz="0" w:space="0" w:color="auto"/>
                <w:right w:val="none" w:sz="0" w:space="0" w:color="auto"/>
              </w:divBdr>
            </w:div>
            <w:div w:id="723409675">
              <w:marLeft w:val="0"/>
              <w:marRight w:val="0"/>
              <w:marTop w:val="0"/>
              <w:marBottom w:val="0"/>
              <w:divBdr>
                <w:top w:val="none" w:sz="0" w:space="0" w:color="auto"/>
                <w:left w:val="none" w:sz="0" w:space="0" w:color="auto"/>
                <w:bottom w:val="none" w:sz="0" w:space="0" w:color="auto"/>
                <w:right w:val="none" w:sz="0" w:space="0" w:color="auto"/>
              </w:divBdr>
            </w:div>
            <w:div w:id="1648784114">
              <w:marLeft w:val="0"/>
              <w:marRight w:val="0"/>
              <w:marTop w:val="0"/>
              <w:marBottom w:val="0"/>
              <w:divBdr>
                <w:top w:val="none" w:sz="0" w:space="0" w:color="auto"/>
                <w:left w:val="none" w:sz="0" w:space="0" w:color="auto"/>
                <w:bottom w:val="none" w:sz="0" w:space="0" w:color="auto"/>
                <w:right w:val="none" w:sz="0" w:space="0" w:color="auto"/>
              </w:divBdr>
            </w:div>
            <w:div w:id="1686400157">
              <w:marLeft w:val="0"/>
              <w:marRight w:val="0"/>
              <w:marTop w:val="0"/>
              <w:marBottom w:val="0"/>
              <w:divBdr>
                <w:top w:val="none" w:sz="0" w:space="0" w:color="auto"/>
                <w:left w:val="none" w:sz="0" w:space="0" w:color="auto"/>
                <w:bottom w:val="none" w:sz="0" w:space="0" w:color="auto"/>
                <w:right w:val="none" w:sz="0" w:space="0" w:color="auto"/>
              </w:divBdr>
            </w:div>
            <w:div w:id="1582518169">
              <w:marLeft w:val="0"/>
              <w:marRight w:val="0"/>
              <w:marTop w:val="0"/>
              <w:marBottom w:val="0"/>
              <w:divBdr>
                <w:top w:val="none" w:sz="0" w:space="0" w:color="auto"/>
                <w:left w:val="none" w:sz="0" w:space="0" w:color="auto"/>
                <w:bottom w:val="none" w:sz="0" w:space="0" w:color="auto"/>
                <w:right w:val="none" w:sz="0" w:space="0" w:color="auto"/>
              </w:divBdr>
            </w:div>
            <w:div w:id="1215779929">
              <w:marLeft w:val="0"/>
              <w:marRight w:val="0"/>
              <w:marTop w:val="0"/>
              <w:marBottom w:val="0"/>
              <w:divBdr>
                <w:top w:val="none" w:sz="0" w:space="0" w:color="auto"/>
                <w:left w:val="none" w:sz="0" w:space="0" w:color="auto"/>
                <w:bottom w:val="none" w:sz="0" w:space="0" w:color="auto"/>
                <w:right w:val="none" w:sz="0" w:space="0" w:color="auto"/>
              </w:divBdr>
            </w:div>
            <w:div w:id="2059930543">
              <w:marLeft w:val="0"/>
              <w:marRight w:val="0"/>
              <w:marTop w:val="0"/>
              <w:marBottom w:val="0"/>
              <w:divBdr>
                <w:top w:val="none" w:sz="0" w:space="0" w:color="auto"/>
                <w:left w:val="none" w:sz="0" w:space="0" w:color="auto"/>
                <w:bottom w:val="none" w:sz="0" w:space="0" w:color="auto"/>
                <w:right w:val="none" w:sz="0" w:space="0" w:color="auto"/>
              </w:divBdr>
            </w:div>
            <w:div w:id="1051424769">
              <w:marLeft w:val="0"/>
              <w:marRight w:val="0"/>
              <w:marTop w:val="0"/>
              <w:marBottom w:val="0"/>
              <w:divBdr>
                <w:top w:val="none" w:sz="0" w:space="0" w:color="auto"/>
                <w:left w:val="none" w:sz="0" w:space="0" w:color="auto"/>
                <w:bottom w:val="none" w:sz="0" w:space="0" w:color="auto"/>
                <w:right w:val="none" w:sz="0" w:space="0" w:color="auto"/>
              </w:divBdr>
            </w:div>
            <w:div w:id="1893147957">
              <w:marLeft w:val="0"/>
              <w:marRight w:val="0"/>
              <w:marTop w:val="0"/>
              <w:marBottom w:val="0"/>
              <w:divBdr>
                <w:top w:val="none" w:sz="0" w:space="0" w:color="auto"/>
                <w:left w:val="none" w:sz="0" w:space="0" w:color="auto"/>
                <w:bottom w:val="none" w:sz="0" w:space="0" w:color="auto"/>
                <w:right w:val="none" w:sz="0" w:space="0" w:color="auto"/>
              </w:divBdr>
            </w:div>
            <w:div w:id="1804425977">
              <w:marLeft w:val="0"/>
              <w:marRight w:val="0"/>
              <w:marTop w:val="0"/>
              <w:marBottom w:val="0"/>
              <w:divBdr>
                <w:top w:val="none" w:sz="0" w:space="0" w:color="auto"/>
                <w:left w:val="none" w:sz="0" w:space="0" w:color="auto"/>
                <w:bottom w:val="none" w:sz="0" w:space="0" w:color="auto"/>
                <w:right w:val="none" w:sz="0" w:space="0" w:color="auto"/>
              </w:divBdr>
            </w:div>
            <w:div w:id="910576709">
              <w:marLeft w:val="0"/>
              <w:marRight w:val="0"/>
              <w:marTop w:val="0"/>
              <w:marBottom w:val="0"/>
              <w:divBdr>
                <w:top w:val="none" w:sz="0" w:space="0" w:color="auto"/>
                <w:left w:val="none" w:sz="0" w:space="0" w:color="auto"/>
                <w:bottom w:val="none" w:sz="0" w:space="0" w:color="auto"/>
                <w:right w:val="none" w:sz="0" w:space="0" w:color="auto"/>
              </w:divBdr>
            </w:div>
            <w:div w:id="122432979">
              <w:marLeft w:val="0"/>
              <w:marRight w:val="0"/>
              <w:marTop w:val="0"/>
              <w:marBottom w:val="0"/>
              <w:divBdr>
                <w:top w:val="none" w:sz="0" w:space="0" w:color="auto"/>
                <w:left w:val="none" w:sz="0" w:space="0" w:color="auto"/>
                <w:bottom w:val="none" w:sz="0" w:space="0" w:color="auto"/>
                <w:right w:val="none" w:sz="0" w:space="0" w:color="auto"/>
              </w:divBdr>
            </w:div>
            <w:div w:id="522019652">
              <w:marLeft w:val="0"/>
              <w:marRight w:val="0"/>
              <w:marTop w:val="0"/>
              <w:marBottom w:val="0"/>
              <w:divBdr>
                <w:top w:val="none" w:sz="0" w:space="0" w:color="auto"/>
                <w:left w:val="none" w:sz="0" w:space="0" w:color="auto"/>
                <w:bottom w:val="none" w:sz="0" w:space="0" w:color="auto"/>
                <w:right w:val="none" w:sz="0" w:space="0" w:color="auto"/>
              </w:divBdr>
            </w:div>
            <w:div w:id="1516067140">
              <w:marLeft w:val="0"/>
              <w:marRight w:val="0"/>
              <w:marTop w:val="0"/>
              <w:marBottom w:val="0"/>
              <w:divBdr>
                <w:top w:val="none" w:sz="0" w:space="0" w:color="auto"/>
                <w:left w:val="none" w:sz="0" w:space="0" w:color="auto"/>
                <w:bottom w:val="none" w:sz="0" w:space="0" w:color="auto"/>
                <w:right w:val="none" w:sz="0" w:space="0" w:color="auto"/>
              </w:divBdr>
            </w:div>
            <w:div w:id="979454731">
              <w:marLeft w:val="0"/>
              <w:marRight w:val="0"/>
              <w:marTop w:val="0"/>
              <w:marBottom w:val="0"/>
              <w:divBdr>
                <w:top w:val="none" w:sz="0" w:space="0" w:color="auto"/>
                <w:left w:val="none" w:sz="0" w:space="0" w:color="auto"/>
                <w:bottom w:val="none" w:sz="0" w:space="0" w:color="auto"/>
                <w:right w:val="none" w:sz="0" w:space="0" w:color="auto"/>
              </w:divBdr>
            </w:div>
            <w:div w:id="97219888">
              <w:marLeft w:val="0"/>
              <w:marRight w:val="0"/>
              <w:marTop w:val="0"/>
              <w:marBottom w:val="0"/>
              <w:divBdr>
                <w:top w:val="none" w:sz="0" w:space="0" w:color="auto"/>
                <w:left w:val="none" w:sz="0" w:space="0" w:color="auto"/>
                <w:bottom w:val="none" w:sz="0" w:space="0" w:color="auto"/>
                <w:right w:val="none" w:sz="0" w:space="0" w:color="auto"/>
              </w:divBdr>
            </w:div>
            <w:div w:id="1365254543">
              <w:marLeft w:val="0"/>
              <w:marRight w:val="0"/>
              <w:marTop w:val="0"/>
              <w:marBottom w:val="0"/>
              <w:divBdr>
                <w:top w:val="none" w:sz="0" w:space="0" w:color="auto"/>
                <w:left w:val="none" w:sz="0" w:space="0" w:color="auto"/>
                <w:bottom w:val="none" w:sz="0" w:space="0" w:color="auto"/>
                <w:right w:val="none" w:sz="0" w:space="0" w:color="auto"/>
              </w:divBdr>
            </w:div>
            <w:div w:id="1791121534">
              <w:marLeft w:val="0"/>
              <w:marRight w:val="0"/>
              <w:marTop w:val="0"/>
              <w:marBottom w:val="0"/>
              <w:divBdr>
                <w:top w:val="none" w:sz="0" w:space="0" w:color="auto"/>
                <w:left w:val="none" w:sz="0" w:space="0" w:color="auto"/>
                <w:bottom w:val="none" w:sz="0" w:space="0" w:color="auto"/>
                <w:right w:val="none" w:sz="0" w:space="0" w:color="auto"/>
              </w:divBdr>
            </w:div>
            <w:div w:id="125323374">
              <w:marLeft w:val="0"/>
              <w:marRight w:val="0"/>
              <w:marTop w:val="0"/>
              <w:marBottom w:val="0"/>
              <w:divBdr>
                <w:top w:val="none" w:sz="0" w:space="0" w:color="auto"/>
                <w:left w:val="none" w:sz="0" w:space="0" w:color="auto"/>
                <w:bottom w:val="none" w:sz="0" w:space="0" w:color="auto"/>
                <w:right w:val="none" w:sz="0" w:space="0" w:color="auto"/>
              </w:divBdr>
            </w:div>
            <w:div w:id="1100443523">
              <w:marLeft w:val="0"/>
              <w:marRight w:val="0"/>
              <w:marTop w:val="0"/>
              <w:marBottom w:val="0"/>
              <w:divBdr>
                <w:top w:val="none" w:sz="0" w:space="0" w:color="auto"/>
                <w:left w:val="none" w:sz="0" w:space="0" w:color="auto"/>
                <w:bottom w:val="none" w:sz="0" w:space="0" w:color="auto"/>
                <w:right w:val="none" w:sz="0" w:space="0" w:color="auto"/>
              </w:divBdr>
            </w:div>
            <w:div w:id="625309798">
              <w:marLeft w:val="0"/>
              <w:marRight w:val="0"/>
              <w:marTop w:val="0"/>
              <w:marBottom w:val="0"/>
              <w:divBdr>
                <w:top w:val="none" w:sz="0" w:space="0" w:color="auto"/>
                <w:left w:val="none" w:sz="0" w:space="0" w:color="auto"/>
                <w:bottom w:val="none" w:sz="0" w:space="0" w:color="auto"/>
                <w:right w:val="none" w:sz="0" w:space="0" w:color="auto"/>
              </w:divBdr>
            </w:div>
            <w:div w:id="381514517">
              <w:marLeft w:val="0"/>
              <w:marRight w:val="0"/>
              <w:marTop w:val="0"/>
              <w:marBottom w:val="0"/>
              <w:divBdr>
                <w:top w:val="none" w:sz="0" w:space="0" w:color="auto"/>
                <w:left w:val="none" w:sz="0" w:space="0" w:color="auto"/>
                <w:bottom w:val="none" w:sz="0" w:space="0" w:color="auto"/>
                <w:right w:val="none" w:sz="0" w:space="0" w:color="auto"/>
              </w:divBdr>
            </w:div>
            <w:div w:id="174350639">
              <w:marLeft w:val="0"/>
              <w:marRight w:val="0"/>
              <w:marTop w:val="0"/>
              <w:marBottom w:val="0"/>
              <w:divBdr>
                <w:top w:val="none" w:sz="0" w:space="0" w:color="auto"/>
                <w:left w:val="none" w:sz="0" w:space="0" w:color="auto"/>
                <w:bottom w:val="none" w:sz="0" w:space="0" w:color="auto"/>
                <w:right w:val="none" w:sz="0" w:space="0" w:color="auto"/>
              </w:divBdr>
            </w:div>
            <w:div w:id="1731732820">
              <w:marLeft w:val="0"/>
              <w:marRight w:val="0"/>
              <w:marTop w:val="0"/>
              <w:marBottom w:val="0"/>
              <w:divBdr>
                <w:top w:val="none" w:sz="0" w:space="0" w:color="auto"/>
                <w:left w:val="none" w:sz="0" w:space="0" w:color="auto"/>
                <w:bottom w:val="none" w:sz="0" w:space="0" w:color="auto"/>
                <w:right w:val="none" w:sz="0" w:space="0" w:color="auto"/>
              </w:divBdr>
            </w:div>
            <w:div w:id="414712142">
              <w:marLeft w:val="0"/>
              <w:marRight w:val="0"/>
              <w:marTop w:val="0"/>
              <w:marBottom w:val="0"/>
              <w:divBdr>
                <w:top w:val="none" w:sz="0" w:space="0" w:color="auto"/>
                <w:left w:val="none" w:sz="0" w:space="0" w:color="auto"/>
                <w:bottom w:val="none" w:sz="0" w:space="0" w:color="auto"/>
                <w:right w:val="none" w:sz="0" w:space="0" w:color="auto"/>
              </w:divBdr>
            </w:div>
            <w:div w:id="670375072">
              <w:marLeft w:val="0"/>
              <w:marRight w:val="0"/>
              <w:marTop w:val="0"/>
              <w:marBottom w:val="0"/>
              <w:divBdr>
                <w:top w:val="none" w:sz="0" w:space="0" w:color="auto"/>
                <w:left w:val="none" w:sz="0" w:space="0" w:color="auto"/>
                <w:bottom w:val="none" w:sz="0" w:space="0" w:color="auto"/>
                <w:right w:val="none" w:sz="0" w:space="0" w:color="auto"/>
              </w:divBdr>
            </w:div>
            <w:div w:id="1207332334">
              <w:marLeft w:val="0"/>
              <w:marRight w:val="0"/>
              <w:marTop w:val="0"/>
              <w:marBottom w:val="0"/>
              <w:divBdr>
                <w:top w:val="none" w:sz="0" w:space="0" w:color="auto"/>
                <w:left w:val="none" w:sz="0" w:space="0" w:color="auto"/>
                <w:bottom w:val="none" w:sz="0" w:space="0" w:color="auto"/>
                <w:right w:val="none" w:sz="0" w:space="0" w:color="auto"/>
              </w:divBdr>
            </w:div>
            <w:div w:id="2122215933">
              <w:marLeft w:val="0"/>
              <w:marRight w:val="0"/>
              <w:marTop w:val="0"/>
              <w:marBottom w:val="0"/>
              <w:divBdr>
                <w:top w:val="none" w:sz="0" w:space="0" w:color="auto"/>
                <w:left w:val="none" w:sz="0" w:space="0" w:color="auto"/>
                <w:bottom w:val="none" w:sz="0" w:space="0" w:color="auto"/>
                <w:right w:val="none" w:sz="0" w:space="0" w:color="auto"/>
              </w:divBdr>
            </w:div>
            <w:div w:id="714622053">
              <w:marLeft w:val="0"/>
              <w:marRight w:val="0"/>
              <w:marTop w:val="0"/>
              <w:marBottom w:val="0"/>
              <w:divBdr>
                <w:top w:val="none" w:sz="0" w:space="0" w:color="auto"/>
                <w:left w:val="none" w:sz="0" w:space="0" w:color="auto"/>
                <w:bottom w:val="none" w:sz="0" w:space="0" w:color="auto"/>
                <w:right w:val="none" w:sz="0" w:space="0" w:color="auto"/>
              </w:divBdr>
            </w:div>
            <w:div w:id="1613122629">
              <w:marLeft w:val="0"/>
              <w:marRight w:val="0"/>
              <w:marTop w:val="0"/>
              <w:marBottom w:val="0"/>
              <w:divBdr>
                <w:top w:val="none" w:sz="0" w:space="0" w:color="auto"/>
                <w:left w:val="none" w:sz="0" w:space="0" w:color="auto"/>
                <w:bottom w:val="none" w:sz="0" w:space="0" w:color="auto"/>
                <w:right w:val="none" w:sz="0" w:space="0" w:color="auto"/>
              </w:divBdr>
            </w:div>
            <w:div w:id="48576026">
              <w:marLeft w:val="0"/>
              <w:marRight w:val="0"/>
              <w:marTop w:val="0"/>
              <w:marBottom w:val="0"/>
              <w:divBdr>
                <w:top w:val="none" w:sz="0" w:space="0" w:color="auto"/>
                <w:left w:val="none" w:sz="0" w:space="0" w:color="auto"/>
                <w:bottom w:val="none" w:sz="0" w:space="0" w:color="auto"/>
                <w:right w:val="none" w:sz="0" w:space="0" w:color="auto"/>
              </w:divBdr>
            </w:div>
            <w:div w:id="549534004">
              <w:marLeft w:val="0"/>
              <w:marRight w:val="0"/>
              <w:marTop w:val="0"/>
              <w:marBottom w:val="0"/>
              <w:divBdr>
                <w:top w:val="none" w:sz="0" w:space="0" w:color="auto"/>
                <w:left w:val="none" w:sz="0" w:space="0" w:color="auto"/>
                <w:bottom w:val="none" w:sz="0" w:space="0" w:color="auto"/>
                <w:right w:val="none" w:sz="0" w:space="0" w:color="auto"/>
              </w:divBdr>
            </w:div>
            <w:div w:id="703485768">
              <w:marLeft w:val="0"/>
              <w:marRight w:val="0"/>
              <w:marTop w:val="0"/>
              <w:marBottom w:val="0"/>
              <w:divBdr>
                <w:top w:val="none" w:sz="0" w:space="0" w:color="auto"/>
                <w:left w:val="none" w:sz="0" w:space="0" w:color="auto"/>
                <w:bottom w:val="none" w:sz="0" w:space="0" w:color="auto"/>
                <w:right w:val="none" w:sz="0" w:space="0" w:color="auto"/>
              </w:divBdr>
            </w:div>
            <w:div w:id="1152603566">
              <w:marLeft w:val="0"/>
              <w:marRight w:val="0"/>
              <w:marTop w:val="0"/>
              <w:marBottom w:val="0"/>
              <w:divBdr>
                <w:top w:val="none" w:sz="0" w:space="0" w:color="auto"/>
                <w:left w:val="none" w:sz="0" w:space="0" w:color="auto"/>
                <w:bottom w:val="none" w:sz="0" w:space="0" w:color="auto"/>
                <w:right w:val="none" w:sz="0" w:space="0" w:color="auto"/>
              </w:divBdr>
              <w:divsChild>
                <w:div w:id="2121683076">
                  <w:marLeft w:val="0"/>
                  <w:marRight w:val="0"/>
                  <w:marTop w:val="0"/>
                  <w:marBottom w:val="0"/>
                  <w:divBdr>
                    <w:top w:val="none" w:sz="0" w:space="0" w:color="auto"/>
                    <w:left w:val="none" w:sz="0" w:space="0" w:color="auto"/>
                    <w:bottom w:val="none" w:sz="0" w:space="0" w:color="auto"/>
                    <w:right w:val="none" w:sz="0" w:space="0" w:color="auto"/>
                  </w:divBdr>
                </w:div>
                <w:div w:id="1914270682">
                  <w:marLeft w:val="0"/>
                  <w:marRight w:val="0"/>
                  <w:marTop w:val="0"/>
                  <w:marBottom w:val="0"/>
                  <w:divBdr>
                    <w:top w:val="none" w:sz="0" w:space="0" w:color="auto"/>
                    <w:left w:val="none" w:sz="0" w:space="0" w:color="auto"/>
                    <w:bottom w:val="none" w:sz="0" w:space="0" w:color="auto"/>
                    <w:right w:val="none" w:sz="0" w:space="0" w:color="auto"/>
                  </w:divBdr>
                </w:div>
                <w:div w:id="477646324">
                  <w:marLeft w:val="0"/>
                  <w:marRight w:val="0"/>
                  <w:marTop w:val="0"/>
                  <w:marBottom w:val="0"/>
                  <w:divBdr>
                    <w:top w:val="none" w:sz="0" w:space="0" w:color="auto"/>
                    <w:left w:val="none" w:sz="0" w:space="0" w:color="auto"/>
                    <w:bottom w:val="none" w:sz="0" w:space="0" w:color="auto"/>
                    <w:right w:val="none" w:sz="0" w:space="0" w:color="auto"/>
                  </w:divBdr>
                </w:div>
                <w:div w:id="551618315">
                  <w:marLeft w:val="0"/>
                  <w:marRight w:val="0"/>
                  <w:marTop w:val="0"/>
                  <w:marBottom w:val="0"/>
                  <w:divBdr>
                    <w:top w:val="none" w:sz="0" w:space="0" w:color="auto"/>
                    <w:left w:val="none" w:sz="0" w:space="0" w:color="auto"/>
                    <w:bottom w:val="none" w:sz="0" w:space="0" w:color="auto"/>
                    <w:right w:val="none" w:sz="0" w:space="0" w:color="auto"/>
                  </w:divBdr>
                </w:div>
                <w:div w:id="888491439">
                  <w:marLeft w:val="0"/>
                  <w:marRight w:val="0"/>
                  <w:marTop w:val="0"/>
                  <w:marBottom w:val="0"/>
                  <w:divBdr>
                    <w:top w:val="none" w:sz="0" w:space="0" w:color="auto"/>
                    <w:left w:val="none" w:sz="0" w:space="0" w:color="auto"/>
                    <w:bottom w:val="none" w:sz="0" w:space="0" w:color="auto"/>
                    <w:right w:val="none" w:sz="0" w:space="0" w:color="auto"/>
                  </w:divBdr>
                </w:div>
                <w:div w:id="1162702162">
                  <w:marLeft w:val="0"/>
                  <w:marRight w:val="0"/>
                  <w:marTop w:val="0"/>
                  <w:marBottom w:val="0"/>
                  <w:divBdr>
                    <w:top w:val="none" w:sz="0" w:space="0" w:color="auto"/>
                    <w:left w:val="none" w:sz="0" w:space="0" w:color="auto"/>
                    <w:bottom w:val="none" w:sz="0" w:space="0" w:color="auto"/>
                    <w:right w:val="none" w:sz="0" w:space="0" w:color="auto"/>
                  </w:divBdr>
                </w:div>
                <w:div w:id="508179275">
                  <w:marLeft w:val="0"/>
                  <w:marRight w:val="0"/>
                  <w:marTop w:val="0"/>
                  <w:marBottom w:val="0"/>
                  <w:divBdr>
                    <w:top w:val="none" w:sz="0" w:space="0" w:color="auto"/>
                    <w:left w:val="none" w:sz="0" w:space="0" w:color="auto"/>
                    <w:bottom w:val="none" w:sz="0" w:space="0" w:color="auto"/>
                    <w:right w:val="none" w:sz="0" w:space="0" w:color="auto"/>
                  </w:divBdr>
                </w:div>
                <w:div w:id="1543326028">
                  <w:marLeft w:val="0"/>
                  <w:marRight w:val="0"/>
                  <w:marTop w:val="0"/>
                  <w:marBottom w:val="0"/>
                  <w:divBdr>
                    <w:top w:val="none" w:sz="0" w:space="0" w:color="auto"/>
                    <w:left w:val="none" w:sz="0" w:space="0" w:color="auto"/>
                    <w:bottom w:val="none" w:sz="0" w:space="0" w:color="auto"/>
                    <w:right w:val="none" w:sz="0" w:space="0" w:color="auto"/>
                  </w:divBdr>
                </w:div>
                <w:div w:id="226306450">
                  <w:marLeft w:val="0"/>
                  <w:marRight w:val="0"/>
                  <w:marTop w:val="0"/>
                  <w:marBottom w:val="0"/>
                  <w:divBdr>
                    <w:top w:val="none" w:sz="0" w:space="0" w:color="auto"/>
                    <w:left w:val="none" w:sz="0" w:space="0" w:color="auto"/>
                    <w:bottom w:val="none" w:sz="0" w:space="0" w:color="auto"/>
                    <w:right w:val="none" w:sz="0" w:space="0" w:color="auto"/>
                  </w:divBdr>
                </w:div>
                <w:div w:id="1441535417">
                  <w:marLeft w:val="0"/>
                  <w:marRight w:val="0"/>
                  <w:marTop w:val="0"/>
                  <w:marBottom w:val="0"/>
                  <w:divBdr>
                    <w:top w:val="none" w:sz="0" w:space="0" w:color="auto"/>
                    <w:left w:val="none" w:sz="0" w:space="0" w:color="auto"/>
                    <w:bottom w:val="none" w:sz="0" w:space="0" w:color="auto"/>
                    <w:right w:val="none" w:sz="0" w:space="0" w:color="auto"/>
                  </w:divBdr>
                </w:div>
                <w:div w:id="2071342865">
                  <w:marLeft w:val="0"/>
                  <w:marRight w:val="0"/>
                  <w:marTop w:val="0"/>
                  <w:marBottom w:val="0"/>
                  <w:divBdr>
                    <w:top w:val="none" w:sz="0" w:space="0" w:color="auto"/>
                    <w:left w:val="none" w:sz="0" w:space="0" w:color="auto"/>
                    <w:bottom w:val="none" w:sz="0" w:space="0" w:color="auto"/>
                    <w:right w:val="none" w:sz="0" w:space="0" w:color="auto"/>
                  </w:divBdr>
                </w:div>
                <w:div w:id="765229194">
                  <w:marLeft w:val="0"/>
                  <w:marRight w:val="0"/>
                  <w:marTop w:val="0"/>
                  <w:marBottom w:val="0"/>
                  <w:divBdr>
                    <w:top w:val="none" w:sz="0" w:space="0" w:color="auto"/>
                    <w:left w:val="none" w:sz="0" w:space="0" w:color="auto"/>
                    <w:bottom w:val="none" w:sz="0" w:space="0" w:color="auto"/>
                    <w:right w:val="none" w:sz="0" w:space="0" w:color="auto"/>
                  </w:divBdr>
                </w:div>
                <w:div w:id="1608737182">
                  <w:marLeft w:val="0"/>
                  <w:marRight w:val="0"/>
                  <w:marTop w:val="0"/>
                  <w:marBottom w:val="0"/>
                  <w:divBdr>
                    <w:top w:val="none" w:sz="0" w:space="0" w:color="auto"/>
                    <w:left w:val="none" w:sz="0" w:space="0" w:color="auto"/>
                    <w:bottom w:val="none" w:sz="0" w:space="0" w:color="auto"/>
                    <w:right w:val="none" w:sz="0" w:space="0" w:color="auto"/>
                  </w:divBdr>
                </w:div>
                <w:div w:id="448285968">
                  <w:marLeft w:val="0"/>
                  <w:marRight w:val="0"/>
                  <w:marTop w:val="0"/>
                  <w:marBottom w:val="0"/>
                  <w:divBdr>
                    <w:top w:val="none" w:sz="0" w:space="0" w:color="auto"/>
                    <w:left w:val="none" w:sz="0" w:space="0" w:color="auto"/>
                    <w:bottom w:val="none" w:sz="0" w:space="0" w:color="auto"/>
                    <w:right w:val="none" w:sz="0" w:space="0" w:color="auto"/>
                  </w:divBdr>
                </w:div>
                <w:div w:id="161699246">
                  <w:marLeft w:val="0"/>
                  <w:marRight w:val="0"/>
                  <w:marTop w:val="0"/>
                  <w:marBottom w:val="0"/>
                  <w:divBdr>
                    <w:top w:val="none" w:sz="0" w:space="0" w:color="auto"/>
                    <w:left w:val="none" w:sz="0" w:space="0" w:color="auto"/>
                    <w:bottom w:val="none" w:sz="0" w:space="0" w:color="auto"/>
                    <w:right w:val="none" w:sz="0" w:space="0" w:color="auto"/>
                  </w:divBdr>
                </w:div>
                <w:div w:id="442774107">
                  <w:marLeft w:val="0"/>
                  <w:marRight w:val="0"/>
                  <w:marTop w:val="0"/>
                  <w:marBottom w:val="0"/>
                  <w:divBdr>
                    <w:top w:val="none" w:sz="0" w:space="0" w:color="auto"/>
                    <w:left w:val="none" w:sz="0" w:space="0" w:color="auto"/>
                    <w:bottom w:val="none" w:sz="0" w:space="0" w:color="auto"/>
                    <w:right w:val="none" w:sz="0" w:space="0" w:color="auto"/>
                  </w:divBdr>
                </w:div>
                <w:div w:id="1607418307">
                  <w:marLeft w:val="0"/>
                  <w:marRight w:val="0"/>
                  <w:marTop w:val="0"/>
                  <w:marBottom w:val="0"/>
                  <w:divBdr>
                    <w:top w:val="none" w:sz="0" w:space="0" w:color="auto"/>
                    <w:left w:val="none" w:sz="0" w:space="0" w:color="auto"/>
                    <w:bottom w:val="none" w:sz="0" w:space="0" w:color="auto"/>
                    <w:right w:val="none" w:sz="0" w:space="0" w:color="auto"/>
                  </w:divBdr>
                </w:div>
                <w:div w:id="1961640074">
                  <w:marLeft w:val="0"/>
                  <w:marRight w:val="0"/>
                  <w:marTop w:val="0"/>
                  <w:marBottom w:val="0"/>
                  <w:divBdr>
                    <w:top w:val="none" w:sz="0" w:space="0" w:color="auto"/>
                    <w:left w:val="none" w:sz="0" w:space="0" w:color="auto"/>
                    <w:bottom w:val="none" w:sz="0" w:space="0" w:color="auto"/>
                    <w:right w:val="none" w:sz="0" w:space="0" w:color="auto"/>
                  </w:divBdr>
                </w:div>
                <w:div w:id="2077624576">
                  <w:marLeft w:val="0"/>
                  <w:marRight w:val="0"/>
                  <w:marTop w:val="0"/>
                  <w:marBottom w:val="0"/>
                  <w:divBdr>
                    <w:top w:val="none" w:sz="0" w:space="0" w:color="auto"/>
                    <w:left w:val="none" w:sz="0" w:space="0" w:color="auto"/>
                    <w:bottom w:val="none" w:sz="0" w:space="0" w:color="auto"/>
                    <w:right w:val="none" w:sz="0" w:space="0" w:color="auto"/>
                  </w:divBdr>
                </w:div>
                <w:div w:id="1485928735">
                  <w:marLeft w:val="0"/>
                  <w:marRight w:val="0"/>
                  <w:marTop w:val="0"/>
                  <w:marBottom w:val="0"/>
                  <w:divBdr>
                    <w:top w:val="none" w:sz="0" w:space="0" w:color="auto"/>
                    <w:left w:val="none" w:sz="0" w:space="0" w:color="auto"/>
                    <w:bottom w:val="none" w:sz="0" w:space="0" w:color="auto"/>
                    <w:right w:val="none" w:sz="0" w:space="0" w:color="auto"/>
                  </w:divBdr>
                </w:div>
                <w:div w:id="1323968659">
                  <w:marLeft w:val="0"/>
                  <w:marRight w:val="0"/>
                  <w:marTop w:val="0"/>
                  <w:marBottom w:val="0"/>
                  <w:divBdr>
                    <w:top w:val="none" w:sz="0" w:space="0" w:color="auto"/>
                    <w:left w:val="none" w:sz="0" w:space="0" w:color="auto"/>
                    <w:bottom w:val="none" w:sz="0" w:space="0" w:color="auto"/>
                    <w:right w:val="none" w:sz="0" w:space="0" w:color="auto"/>
                  </w:divBdr>
                </w:div>
                <w:div w:id="362825939">
                  <w:marLeft w:val="0"/>
                  <w:marRight w:val="0"/>
                  <w:marTop w:val="0"/>
                  <w:marBottom w:val="0"/>
                  <w:divBdr>
                    <w:top w:val="none" w:sz="0" w:space="0" w:color="auto"/>
                    <w:left w:val="none" w:sz="0" w:space="0" w:color="auto"/>
                    <w:bottom w:val="none" w:sz="0" w:space="0" w:color="auto"/>
                    <w:right w:val="none" w:sz="0" w:space="0" w:color="auto"/>
                  </w:divBdr>
                </w:div>
                <w:div w:id="1417707421">
                  <w:marLeft w:val="0"/>
                  <w:marRight w:val="0"/>
                  <w:marTop w:val="0"/>
                  <w:marBottom w:val="0"/>
                  <w:divBdr>
                    <w:top w:val="none" w:sz="0" w:space="0" w:color="auto"/>
                    <w:left w:val="none" w:sz="0" w:space="0" w:color="auto"/>
                    <w:bottom w:val="none" w:sz="0" w:space="0" w:color="auto"/>
                    <w:right w:val="none" w:sz="0" w:space="0" w:color="auto"/>
                  </w:divBdr>
                </w:div>
                <w:div w:id="1705790883">
                  <w:marLeft w:val="0"/>
                  <w:marRight w:val="0"/>
                  <w:marTop w:val="0"/>
                  <w:marBottom w:val="0"/>
                  <w:divBdr>
                    <w:top w:val="none" w:sz="0" w:space="0" w:color="auto"/>
                    <w:left w:val="none" w:sz="0" w:space="0" w:color="auto"/>
                    <w:bottom w:val="none" w:sz="0" w:space="0" w:color="auto"/>
                    <w:right w:val="none" w:sz="0" w:space="0" w:color="auto"/>
                  </w:divBdr>
                </w:div>
                <w:div w:id="70084404">
                  <w:marLeft w:val="0"/>
                  <w:marRight w:val="0"/>
                  <w:marTop w:val="0"/>
                  <w:marBottom w:val="0"/>
                  <w:divBdr>
                    <w:top w:val="none" w:sz="0" w:space="0" w:color="auto"/>
                    <w:left w:val="none" w:sz="0" w:space="0" w:color="auto"/>
                    <w:bottom w:val="none" w:sz="0" w:space="0" w:color="auto"/>
                    <w:right w:val="none" w:sz="0" w:space="0" w:color="auto"/>
                  </w:divBdr>
                </w:div>
                <w:div w:id="1815028685">
                  <w:marLeft w:val="0"/>
                  <w:marRight w:val="0"/>
                  <w:marTop w:val="0"/>
                  <w:marBottom w:val="0"/>
                  <w:divBdr>
                    <w:top w:val="none" w:sz="0" w:space="0" w:color="auto"/>
                    <w:left w:val="none" w:sz="0" w:space="0" w:color="auto"/>
                    <w:bottom w:val="none" w:sz="0" w:space="0" w:color="auto"/>
                    <w:right w:val="none" w:sz="0" w:space="0" w:color="auto"/>
                  </w:divBdr>
                </w:div>
                <w:div w:id="1964727867">
                  <w:marLeft w:val="0"/>
                  <w:marRight w:val="0"/>
                  <w:marTop w:val="0"/>
                  <w:marBottom w:val="0"/>
                  <w:divBdr>
                    <w:top w:val="none" w:sz="0" w:space="0" w:color="auto"/>
                    <w:left w:val="none" w:sz="0" w:space="0" w:color="auto"/>
                    <w:bottom w:val="none" w:sz="0" w:space="0" w:color="auto"/>
                    <w:right w:val="none" w:sz="0" w:space="0" w:color="auto"/>
                  </w:divBdr>
                </w:div>
                <w:div w:id="603153993">
                  <w:marLeft w:val="0"/>
                  <w:marRight w:val="0"/>
                  <w:marTop w:val="0"/>
                  <w:marBottom w:val="0"/>
                  <w:divBdr>
                    <w:top w:val="none" w:sz="0" w:space="0" w:color="auto"/>
                    <w:left w:val="none" w:sz="0" w:space="0" w:color="auto"/>
                    <w:bottom w:val="none" w:sz="0" w:space="0" w:color="auto"/>
                    <w:right w:val="none" w:sz="0" w:space="0" w:color="auto"/>
                  </w:divBdr>
                </w:div>
                <w:div w:id="383256726">
                  <w:marLeft w:val="0"/>
                  <w:marRight w:val="0"/>
                  <w:marTop w:val="0"/>
                  <w:marBottom w:val="0"/>
                  <w:divBdr>
                    <w:top w:val="none" w:sz="0" w:space="0" w:color="auto"/>
                    <w:left w:val="none" w:sz="0" w:space="0" w:color="auto"/>
                    <w:bottom w:val="none" w:sz="0" w:space="0" w:color="auto"/>
                    <w:right w:val="none" w:sz="0" w:space="0" w:color="auto"/>
                  </w:divBdr>
                </w:div>
                <w:div w:id="1681349920">
                  <w:marLeft w:val="0"/>
                  <w:marRight w:val="0"/>
                  <w:marTop w:val="0"/>
                  <w:marBottom w:val="0"/>
                  <w:divBdr>
                    <w:top w:val="none" w:sz="0" w:space="0" w:color="auto"/>
                    <w:left w:val="none" w:sz="0" w:space="0" w:color="auto"/>
                    <w:bottom w:val="none" w:sz="0" w:space="0" w:color="auto"/>
                    <w:right w:val="none" w:sz="0" w:space="0" w:color="auto"/>
                  </w:divBdr>
                </w:div>
                <w:div w:id="994645957">
                  <w:marLeft w:val="0"/>
                  <w:marRight w:val="0"/>
                  <w:marTop w:val="0"/>
                  <w:marBottom w:val="0"/>
                  <w:divBdr>
                    <w:top w:val="none" w:sz="0" w:space="0" w:color="auto"/>
                    <w:left w:val="none" w:sz="0" w:space="0" w:color="auto"/>
                    <w:bottom w:val="none" w:sz="0" w:space="0" w:color="auto"/>
                    <w:right w:val="none" w:sz="0" w:space="0" w:color="auto"/>
                  </w:divBdr>
                </w:div>
                <w:div w:id="2003779523">
                  <w:marLeft w:val="0"/>
                  <w:marRight w:val="0"/>
                  <w:marTop w:val="0"/>
                  <w:marBottom w:val="0"/>
                  <w:divBdr>
                    <w:top w:val="none" w:sz="0" w:space="0" w:color="auto"/>
                    <w:left w:val="none" w:sz="0" w:space="0" w:color="auto"/>
                    <w:bottom w:val="none" w:sz="0" w:space="0" w:color="auto"/>
                    <w:right w:val="none" w:sz="0" w:space="0" w:color="auto"/>
                  </w:divBdr>
                </w:div>
                <w:div w:id="883637469">
                  <w:marLeft w:val="0"/>
                  <w:marRight w:val="0"/>
                  <w:marTop w:val="0"/>
                  <w:marBottom w:val="0"/>
                  <w:divBdr>
                    <w:top w:val="none" w:sz="0" w:space="0" w:color="auto"/>
                    <w:left w:val="none" w:sz="0" w:space="0" w:color="auto"/>
                    <w:bottom w:val="none" w:sz="0" w:space="0" w:color="auto"/>
                    <w:right w:val="none" w:sz="0" w:space="0" w:color="auto"/>
                  </w:divBdr>
                </w:div>
                <w:div w:id="4793716">
                  <w:marLeft w:val="0"/>
                  <w:marRight w:val="0"/>
                  <w:marTop w:val="0"/>
                  <w:marBottom w:val="0"/>
                  <w:divBdr>
                    <w:top w:val="none" w:sz="0" w:space="0" w:color="auto"/>
                    <w:left w:val="none" w:sz="0" w:space="0" w:color="auto"/>
                    <w:bottom w:val="none" w:sz="0" w:space="0" w:color="auto"/>
                    <w:right w:val="none" w:sz="0" w:space="0" w:color="auto"/>
                  </w:divBdr>
                </w:div>
                <w:div w:id="1469202374">
                  <w:marLeft w:val="0"/>
                  <w:marRight w:val="0"/>
                  <w:marTop w:val="0"/>
                  <w:marBottom w:val="0"/>
                  <w:divBdr>
                    <w:top w:val="none" w:sz="0" w:space="0" w:color="auto"/>
                    <w:left w:val="none" w:sz="0" w:space="0" w:color="auto"/>
                    <w:bottom w:val="none" w:sz="0" w:space="0" w:color="auto"/>
                    <w:right w:val="none" w:sz="0" w:space="0" w:color="auto"/>
                  </w:divBdr>
                </w:div>
                <w:div w:id="754206922">
                  <w:marLeft w:val="0"/>
                  <w:marRight w:val="0"/>
                  <w:marTop w:val="0"/>
                  <w:marBottom w:val="0"/>
                  <w:divBdr>
                    <w:top w:val="none" w:sz="0" w:space="0" w:color="auto"/>
                    <w:left w:val="none" w:sz="0" w:space="0" w:color="auto"/>
                    <w:bottom w:val="none" w:sz="0" w:space="0" w:color="auto"/>
                    <w:right w:val="none" w:sz="0" w:space="0" w:color="auto"/>
                  </w:divBdr>
                </w:div>
                <w:div w:id="393284022">
                  <w:marLeft w:val="0"/>
                  <w:marRight w:val="0"/>
                  <w:marTop w:val="0"/>
                  <w:marBottom w:val="0"/>
                  <w:divBdr>
                    <w:top w:val="none" w:sz="0" w:space="0" w:color="auto"/>
                    <w:left w:val="none" w:sz="0" w:space="0" w:color="auto"/>
                    <w:bottom w:val="none" w:sz="0" w:space="0" w:color="auto"/>
                    <w:right w:val="none" w:sz="0" w:space="0" w:color="auto"/>
                  </w:divBdr>
                </w:div>
                <w:div w:id="120265646">
                  <w:marLeft w:val="0"/>
                  <w:marRight w:val="0"/>
                  <w:marTop w:val="0"/>
                  <w:marBottom w:val="0"/>
                  <w:divBdr>
                    <w:top w:val="none" w:sz="0" w:space="0" w:color="auto"/>
                    <w:left w:val="none" w:sz="0" w:space="0" w:color="auto"/>
                    <w:bottom w:val="none" w:sz="0" w:space="0" w:color="auto"/>
                    <w:right w:val="none" w:sz="0" w:space="0" w:color="auto"/>
                  </w:divBdr>
                </w:div>
                <w:div w:id="70811403">
                  <w:marLeft w:val="0"/>
                  <w:marRight w:val="0"/>
                  <w:marTop w:val="0"/>
                  <w:marBottom w:val="0"/>
                  <w:divBdr>
                    <w:top w:val="none" w:sz="0" w:space="0" w:color="auto"/>
                    <w:left w:val="none" w:sz="0" w:space="0" w:color="auto"/>
                    <w:bottom w:val="none" w:sz="0" w:space="0" w:color="auto"/>
                    <w:right w:val="none" w:sz="0" w:space="0" w:color="auto"/>
                  </w:divBdr>
                </w:div>
                <w:div w:id="1737121992">
                  <w:marLeft w:val="0"/>
                  <w:marRight w:val="0"/>
                  <w:marTop w:val="0"/>
                  <w:marBottom w:val="0"/>
                  <w:divBdr>
                    <w:top w:val="none" w:sz="0" w:space="0" w:color="auto"/>
                    <w:left w:val="none" w:sz="0" w:space="0" w:color="auto"/>
                    <w:bottom w:val="none" w:sz="0" w:space="0" w:color="auto"/>
                    <w:right w:val="none" w:sz="0" w:space="0" w:color="auto"/>
                  </w:divBdr>
                </w:div>
                <w:div w:id="2145078796">
                  <w:marLeft w:val="0"/>
                  <w:marRight w:val="0"/>
                  <w:marTop w:val="0"/>
                  <w:marBottom w:val="0"/>
                  <w:divBdr>
                    <w:top w:val="none" w:sz="0" w:space="0" w:color="auto"/>
                    <w:left w:val="none" w:sz="0" w:space="0" w:color="auto"/>
                    <w:bottom w:val="none" w:sz="0" w:space="0" w:color="auto"/>
                    <w:right w:val="none" w:sz="0" w:space="0" w:color="auto"/>
                  </w:divBdr>
                </w:div>
                <w:div w:id="923026995">
                  <w:marLeft w:val="0"/>
                  <w:marRight w:val="0"/>
                  <w:marTop w:val="0"/>
                  <w:marBottom w:val="0"/>
                  <w:divBdr>
                    <w:top w:val="none" w:sz="0" w:space="0" w:color="auto"/>
                    <w:left w:val="none" w:sz="0" w:space="0" w:color="auto"/>
                    <w:bottom w:val="none" w:sz="0" w:space="0" w:color="auto"/>
                    <w:right w:val="none" w:sz="0" w:space="0" w:color="auto"/>
                  </w:divBdr>
                </w:div>
                <w:div w:id="1116096253">
                  <w:marLeft w:val="0"/>
                  <w:marRight w:val="0"/>
                  <w:marTop w:val="0"/>
                  <w:marBottom w:val="0"/>
                  <w:divBdr>
                    <w:top w:val="none" w:sz="0" w:space="0" w:color="auto"/>
                    <w:left w:val="none" w:sz="0" w:space="0" w:color="auto"/>
                    <w:bottom w:val="none" w:sz="0" w:space="0" w:color="auto"/>
                    <w:right w:val="none" w:sz="0" w:space="0" w:color="auto"/>
                  </w:divBdr>
                </w:div>
                <w:div w:id="1774010537">
                  <w:marLeft w:val="0"/>
                  <w:marRight w:val="0"/>
                  <w:marTop w:val="0"/>
                  <w:marBottom w:val="0"/>
                  <w:divBdr>
                    <w:top w:val="none" w:sz="0" w:space="0" w:color="auto"/>
                    <w:left w:val="none" w:sz="0" w:space="0" w:color="auto"/>
                    <w:bottom w:val="none" w:sz="0" w:space="0" w:color="auto"/>
                    <w:right w:val="none" w:sz="0" w:space="0" w:color="auto"/>
                  </w:divBdr>
                </w:div>
                <w:div w:id="534972738">
                  <w:marLeft w:val="0"/>
                  <w:marRight w:val="0"/>
                  <w:marTop w:val="0"/>
                  <w:marBottom w:val="0"/>
                  <w:divBdr>
                    <w:top w:val="none" w:sz="0" w:space="0" w:color="auto"/>
                    <w:left w:val="none" w:sz="0" w:space="0" w:color="auto"/>
                    <w:bottom w:val="none" w:sz="0" w:space="0" w:color="auto"/>
                    <w:right w:val="none" w:sz="0" w:space="0" w:color="auto"/>
                  </w:divBdr>
                </w:div>
                <w:div w:id="758017934">
                  <w:marLeft w:val="0"/>
                  <w:marRight w:val="0"/>
                  <w:marTop w:val="0"/>
                  <w:marBottom w:val="0"/>
                  <w:divBdr>
                    <w:top w:val="none" w:sz="0" w:space="0" w:color="auto"/>
                    <w:left w:val="none" w:sz="0" w:space="0" w:color="auto"/>
                    <w:bottom w:val="none" w:sz="0" w:space="0" w:color="auto"/>
                    <w:right w:val="none" w:sz="0" w:space="0" w:color="auto"/>
                  </w:divBdr>
                </w:div>
                <w:div w:id="1179152931">
                  <w:marLeft w:val="0"/>
                  <w:marRight w:val="0"/>
                  <w:marTop w:val="0"/>
                  <w:marBottom w:val="0"/>
                  <w:divBdr>
                    <w:top w:val="none" w:sz="0" w:space="0" w:color="auto"/>
                    <w:left w:val="none" w:sz="0" w:space="0" w:color="auto"/>
                    <w:bottom w:val="none" w:sz="0" w:space="0" w:color="auto"/>
                    <w:right w:val="none" w:sz="0" w:space="0" w:color="auto"/>
                  </w:divBdr>
                </w:div>
                <w:div w:id="1140460610">
                  <w:marLeft w:val="0"/>
                  <w:marRight w:val="0"/>
                  <w:marTop w:val="0"/>
                  <w:marBottom w:val="0"/>
                  <w:divBdr>
                    <w:top w:val="none" w:sz="0" w:space="0" w:color="auto"/>
                    <w:left w:val="none" w:sz="0" w:space="0" w:color="auto"/>
                    <w:bottom w:val="none" w:sz="0" w:space="0" w:color="auto"/>
                    <w:right w:val="none" w:sz="0" w:space="0" w:color="auto"/>
                  </w:divBdr>
                </w:div>
                <w:div w:id="10072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498">
          <w:marLeft w:val="0"/>
          <w:marRight w:val="0"/>
          <w:marTop w:val="0"/>
          <w:marBottom w:val="0"/>
          <w:divBdr>
            <w:top w:val="none" w:sz="0" w:space="0" w:color="auto"/>
            <w:left w:val="none" w:sz="0" w:space="0" w:color="auto"/>
            <w:bottom w:val="none" w:sz="0" w:space="0" w:color="auto"/>
            <w:right w:val="none" w:sz="0" w:space="0" w:color="auto"/>
          </w:divBdr>
          <w:divsChild>
            <w:div w:id="1326518105">
              <w:marLeft w:val="0"/>
              <w:marRight w:val="0"/>
              <w:marTop w:val="0"/>
              <w:marBottom w:val="0"/>
              <w:divBdr>
                <w:top w:val="none" w:sz="0" w:space="0" w:color="auto"/>
                <w:left w:val="none" w:sz="0" w:space="0" w:color="auto"/>
                <w:bottom w:val="none" w:sz="0" w:space="0" w:color="auto"/>
                <w:right w:val="none" w:sz="0" w:space="0" w:color="auto"/>
              </w:divBdr>
            </w:div>
            <w:div w:id="1165363382">
              <w:marLeft w:val="0"/>
              <w:marRight w:val="0"/>
              <w:marTop w:val="0"/>
              <w:marBottom w:val="0"/>
              <w:divBdr>
                <w:top w:val="none" w:sz="0" w:space="0" w:color="auto"/>
                <w:left w:val="none" w:sz="0" w:space="0" w:color="auto"/>
                <w:bottom w:val="none" w:sz="0" w:space="0" w:color="auto"/>
                <w:right w:val="none" w:sz="0" w:space="0" w:color="auto"/>
              </w:divBdr>
            </w:div>
            <w:div w:id="684749831">
              <w:marLeft w:val="0"/>
              <w:marRight w:val="0"/>
              <w:marTop w:val="0"/>
              <w:marBottom w:val="0"/>
              <w:divBdr>
                <w:top w:val="none" w:sz="0" w:space="0" w:color="auto"/>
                <w:left w:val="none" w:sz="0" w:space="0" w:color="auto"/>
                <w:bottom w:val="none" w:sz="0" w:space="0" w:color="auto"/>
                <w:right w:val="none" w:sz="0" w:space="0" w:color="auto"/>
              </w:divBdr>
            </w:div>
            <w:div w:id="1733964769">
              <w:marLeft w:val="0"/>
              <w:marRight w:val="0"/>
              <w:marTop w:val="0"/>
              <w:marBottom w:val="0"/>
              <w:divBdr>
                <w:top w:val="none" w:sz="0" w:space="0" w:color="auto"/>
                <w:left w:val="none" w:sz="0" w:space="0" w:color="auto"/>
                <w:bottom w:val="none" w:sz="0" w:space="0" w:color="auto"/>
                <w:right w:val="none" w:sz="0" w:space="0" w:color="auto"/>
              </w:divBdr>
            </w:div>
            <w:div w:id="1252348623">
              <w:marLeft w:val="0"/>
              <w:marRight w:val="0"/>
              <w:marTop w:val="0"/>
              <w:marBottom w:val="0"/>
              <w:divBdr>
                <w:top w:val="none" w:sz="0" w:space="0" w:color="auto"/>
                <w:left w:val="none" w:sz="0" w:space="0" w:color="auto"/>
                <w:bottom w:val="none" w:sz="0" w:space="0" w:color="auto"/>
                <w:right w:val="none" w:sz="0" w:space="0" w:color="auto"/>
              </w:divBdr>
            </w:div>
            <w:div w:id="1570339986">
              <w:marLeft w:val="0"/>
              <w:marRight w:val="0"/>
              <w:marTop w:val="0"/>
              <w:marBottom w:val="0"/>
              <w:divBdr>
                <w:top w:val="none" w:sz="0" w:space="0" w:color="auto"/>
                <w:left w:val="none" w:sz="0" w:space="0" w:color="auto"/>
                <w:bottom w:val="none" w:sz="0" w:space="0" w:color="auto"/>
                <w:right w:val="none" w:sz="0" w:space="0" w:color="auto"/>
              </w:divBdr>
            </w:div>
            <w:div w:id="492767102">
              <w:marLeft w:val="0"/>
              <w:marRight w:val="0"/>
              <w:marTop w:val="0"/>
              <w:marBottom w:val="0"/>
              <w:divBdr>
                <w:top w:val="none" w:sz="0" w:space="0" w:color="auto"/>
                <w:left w:val="none" w:sz="0" w:space="0" w:color="auto"/>
                <w:bottom w:val="none" w:sz="0" w:space="0" w:color="auto"/>
                <w:right w:val="none" w:sz="0" w:space="0" w:color="auto"/>
              </w:divBdr>
            </w:div>
            <w:div w:id="2127119156">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480930371">
              <w:marLeft w:val="0"/>
              <w:marRight w:val="0"/>
              <w:marTop w:val="0"/>
              <w:marBottom w:val="0"/>
              <w:divBdr>
                <w:top w:val="none" w:sz="0" w:space="0" w:color="auto"/>
                <w:left w:val="none" w:sz="0" w:space="0" w:color="auto"/>
                <w:bottom w:val="none" w:sz="0" w:space="0" w:color="auto"/>
                <w:right w:val="none" w:sz="0" w:space="0" w:color="auto"/>
              </w:divBdr>
            </w:div>
            <w:div w:id="680935655">
              <w:marLeft w:val="0"/>
              <w:marRight w:val="0"/>
              <w:marTop w:val="0"/>
              <w:marBottom w:val="0"/>
              <w:divBdr>
                <w:top w:val="none" w:sz="0" w:space="0" w:color="auto"/>
                <w:left w:val="none" w:sz="0" w:space="0" w:color="auto"/>
                <w:bottom w:val="none" w:sz="0" w:space="0" w:color="auto"/>
                <w:right w:val="none" w:sz="0" w:space="0" w:color="auto"/>
              </w:divBdr>
            </w:div>
            <w:div w:id="1783332428">
              <w:marLeft w:val="0"/>
              <w:marRight w:val="0"/>
              <w:marTop w:val="0"/>
              <w:marBottom w:val="0"/>
              <w:divBdr>
                <w:top w:val="none" w:sz="0" w:space="0" w:color="auto"/>
                <w:left w:val="none" w:sz="0" w:space="0" w:color="auto"/>
                <w:bottom w:val="none" w:sz="0" w:space="0" w:color="auto"/>
                <w:right w:val="none" w:sz="0" w:space="0" w:color="auto"/>
              </w:divBdr>
            </w:div>
            <w:div w:id="1188982504">
              <w:marLeft w:val="0"/>
              <w:marRight w:val="0"/>
              <w:marTop w:val="0"/>
              <w:marBottom w:val="0"/>
              <w:divBdr>
                <w:top w:val="none" w:sz="0" w:space="0" w:color="auto"/>
                <w:left w:val="none" w:sz="0" w:space="0" w:color="auto"/>
                <w:bottom w:val="none" w:sz="0" w:space="0" w:color="auto"/>
                <w:right w:val="none" w:sz="0" w:space="0" w:color="auto"/>
              </w:divBdr>
            </w:div>
            <w:div w:id="1548567887">
              <w:marLeft w:val="0"/>
              <w:marRight w:val="0"/>
              <w:marTop w:val="0"/>
              <w:marBottom w:val="0"/>
              <w:divBdr>
                <w:top w:val="none" w:sz="0" w:space="0" w:color="auto"/>
                <w:left w:val="none" w:sz="0" w:space="0" w:color="auto"/>
                <w:bottom w:val="none" w:sz="0" w:space="0" w:color="auto"/>
                <w:right w:val="none" w:sz="0" w:space="0" w:color="auto"/>
              </w:divBdr>
            </w:div>
            <w:div w:id="342054519">
              <w:marLeft w:val="0"/>
              <w:marRight w:val="0"/>
              <w:marTop w:val="0"/>
              <w:marBottom w:val="0"/>
              <w:divBdr>
                <w:top w:val="none" w:sz="0" w:space="0" w:color="auto"/>
                <w:left w:val="none" w:sz="0" w:space="0" w:color="auto"/>
                <w:bottom w:val="none" w:sz="0" w:space="0" w:color="auto"/>
                <w:right w:val="none" w:sz="0" w:space="0" w:color="auto"/>
              </w:divBdr>
            </w:div>
            <w:div w:id="1010789510">
              <w:marLeft w:val="0"/>
              <w:marRight w:val="0"/>
              <w:marTop w:val="0"/>
              <w:marBottom w:val="0"/>
              <w:divBdr>
                <w:top w:val="none" w:sz="0" w:space="0" w:color="auto"/>
                <w:left w:val="none" w:sz="0" w:space="0" w:color="auto"/>
                <w:bottom w:val="none" w:sz="0" w:space="0" w:color="auto"/>
                <w:right w:val="none" w:sz="0" w:space="0" w:color="auto"/>
              </w:divBdr>
            </w:div>
            <w:div w:id="1889994566">
              <w:marLeft w:val="0"/>
              <w:marRight w:val="0"/>
              <w:marTop w:val="0"/>
              <w:marBottom w:val="0"/>
              <w:divBdr>
                <w:top w:val="none" w:sz="0" w:space="0" w:color="auto"/>
                <w:left w:val="none" w:sz="0" w:space="0" w:color="auto"/>
                <w:bottom w:val="none" w:sz="0" w:space="0" w:color="auto"/>
                <w:right w:val="none" w:sz="0" w:space="0" w:color="auto"/>
              </w:divBdr>
            </w:div>
            <w:div w:id="2147352763">
              <w:marLeft w:val="0"/>
              <w:marRight w:val="0"/>
              <w:marTop w:val="0"/>
              <w:marBottom w:val="0"/>
              <w:divBdr>
                <w:top w:val="none" w:sz="0" w:space="0" w:color="auto"/>
                <w:left w:val="none" w:sz="0" w:space="0" w:color="auto"/>
                <w:bottom w:val="none" w:sz="0" w:space="0" w:color="auto"/>
                <w:right w:val="none" w:sz="0" w:space="0" w:color="auto"/>
              </w:divBdr>
            </w:div>
            <w:div w:id="2065330349">
              <w:marLeft w:val="0"/>
              <w:marRight w:val="0"/>
              <w:marTop w:val="0"/>
              <w:marBottom w:val="0"/>
              <w:divBdr>
                <w:top w:val="none" w:sz="0" w:space="0" w:color="auto"/>
                <w:left w:val="none" w:sz="0" w:space="0" w:color="auto"/>
                <w:bottom w:val="none" w:sz="0" w:space="0" w:color="auto"/>
                <w:right w:val="none" w:sz="0" w:space="0" w:color="auto"/>
              </w:divBdr>
            </w:div>
            <w:div w:id="862478139">
              <w:marLeft w:val="0"/>
              <w:marRight w:val="0"/>
              <w:marTop w:val="0"/>
              <w:marBottom w:val="0"/>
              <w:divBdr>
                <w:top w:val="none" w:sz="0" w:space="0" w:color="auto"/>
                <w:left w:val="none" w:sz="0" w:space="0" w:color="auto"/>
                <w:bottom w:val="none" w:sz="0" w:space="0" w:color="auto"/>
                <w:right w:val="none" w:sz="0" w:space="0" w:color="auto"/>
              </w:divBdr>
            </w:div>
            <w:div w:id="296686360">
              <w:marLeft w:val="0"/>
              <w:marRight w:val="0"/>
              <w:marTop w:val="0"/>
              <w:marBottom w:val="0"/>
              <w:divBdr>
                <w:top w:val="none" w:sz="0" w:space="0" w:color="auto"/>
                <w:left w:val="none" w:sz="0" w:space="0" w:color="auto"/>
                <w:bottom w:val="none" w:sz="0" w:space="0" w:color="auto"/>
                <w:right w:val="none" w:sz="0" w:space="0" w:color="auto"/>
              </w:divBdr>
            </w:div>
            <w:div w:id="443840476">
              <w:marLeft w:val="0"/>
              <w:marRight w:val="0"/>
              <w:marTop w:val="0"/>
              <w:marBottom w:val="0"/>
              <w:divBdr>
                <w:top w:val="none" w:sz="0" w:space="0" w:color="auto"/>
                <w:left w:val="none" w:sz="0" w:space="0" w:color="auto"/>
                <w:bottom w:val="none" w:sz="0" w:space="0" w:color="auto"/>
                <w:right w:val="none" w:sz="0" w:space="0" w:color="auto"/>
              </w:divBdr>
            </w:div>
            <w:div w:id="1889562170">
              <w:marLeft w:val="0"/>
              <w:marRight w:val="0"/>
              <w:marTop w:val="0"/>
              <w:marBottom w:val="0"/>
              <w:divBdr>
                <w:top w:val="none" w:sz="0" w:space="0" w:color="auto"/>
                <w:left w:val="none" w:sz="0" w:space="0" w:color="auto"/>
                <w:bottom w:val="none" w:sz="0" w:space="0" w:color="auto"/>
                <w:right w:val="none" w:sz="0" w:space="0" w:color="auto"/>
              </w:divBdr>
            </w:div>
            <w:div w:id="1165323586">
              <w:marLeft w:val="0"/>
              <w:marRight w:val="0"/>
              <w:marTop w:val="0"/>
              <w:marBottom w:val="0"/>
              <w:divBdr>
                <w:top w:val="none" w:sz="0" w:space="0" w:color="auto"/>
                <w:left w:val="none" w:sz="0" w:space="0" w:color="auto"/>
                <w:bottom w:val="none" w:sz="0" w:space="0" w:color="auto"/>
                <w:right w:val="none" w:sz="0" w:space="0" w:color="auto"/>
              </w:divBdr>
            </w:div>
            <w:div w:id="443036773">
              <w:marLeft w:val="0"/>
              <w:marRight w:val="0"/>
              <w:marTop w:val="0"/>
              <w:marBottom w:val="0"/>
              <w:divBdr>
                <w:top w:val="none" w:sz="0" w:space="0" w:color="auto"/>
                <w:left w:val="none" w:sz="0" w:space="0" w:color="auto"/>
                <w:bottom w:val="none" w:sz="0" w:space="0" w:color="auto"/>
                <w:right w:val="none" w:sz="0" w:space="0" w:color="auto"/>
              </w:divBdr>
            </w:div>
            <w:div w:id="448400733">
              <w:marLeft w:val="0"/>
              <w:marRight w:val="0"/>
              <w:marTop w:val="0"/>
              <w:marBottom w:val="0"/>
              <w:divBdr>
                <w:top w:val="none" w:sz="0" w:space="0" w:color="auto"/>
                <w:left w:val="none" w:sz="0" w:space="0" w:color="auto"/>
                <w:bottom w:val="none" w:sz="0" w:space="0" w:color="auto"/>
                <w:right w:val="none" w:sz="0" w:space="0" w:color="auto"/>
              </w:divBdr>
            </w:div>
            <w:div w:id="914358594">
              <w:marLeft w:val="0"/>
              <w:marRight w:val="0"/>
              <w:marTop w:val="0"/>
              <w:marBottom w:val="0"/>
              <w:divBdr>
                <w:top w:val="none" w:sz="0" w:space="0" w:color="auto"/>
                <w:left w:val="none" w:sz="0" w:space="0" w:color="auto"/>
                <w:bottom w:val="none" w:sz="0" w:space="0" w:color="auto"/>
                <w:right w:val="none" w:sz="0" w:space="0" w:color="auto"/>
              </w:divBdr>
            </w:div>
            <w:div w:id="1144472340">
              <w:marLeft w:val="0"/>
              <w:marRight w:val="0"/>
              <w:marTop w:val="0"/>
              <w:marBottom w:val="0"/>
              <w:divBdr>
                <w:top w:val="none" w:sz="0" w:space="0" w:color="auto"/>
                <w:left w:val="none" w:sz="0" w:space="0" w:color="auto"/>
                <w:bottom w:val="none" w:sz="0" w:space="0" w:color="auto"/>
                <w:right w:val="none" w:sz="0" w:space="0" w:color="auto"/>
              </w:divBdr>
            </w:div>
            <w:div w:id="1884169444">
              <w:marLeft w:val="0"/>
              <w:marRight w:val="0"/>
              <w:marTop w:val="0"/>
              <w:marBottom w:val="0"/>
              <w:divBdr>
                <w:top w:val="none" w:sz="0" w:space="0" w:color="auto"/>
                <w:left w:val="none" w:sz="0" w:space="0" w:color="auto"/>
                <w:bottom w:val="none" w:sz="0" w:space="0" w:color="auto"/>
                <w:right w:val="none" w:sz="0" w:space="0" w:color="auto"/>
              </w:divBdr>
            </w:div>
            <w:div w:id="1204367188">
              <w:marLeft w:val="0"/>
              <w:marRight w:val="0"/>
              <w:marTop w:val="0"/>
              <w:marBottom w:val="0"/>
              <w:divBdr>
                <w:top w:val="none" w:sz="0" w:space="0" w:color="auto"/>
                <w:left w:val="none" w:sz="0" w:space="0" w:color="auto"/>
                <w:bottom w:val="none" w:sz="0" w:space="0" w:color="auto"/>
                <w:right w:val="none" w:sz="0" w:space="0" w:color="auto"/>
              </w:divBdr>
            </w:div>
            <w:div w:id="1164469169">
              <w:marLeft w:val="0"/>
              <w:marRight w:val="0"/>
              <w:marTop w:val="0"/>
              <w:marBottom w:val="0"/>
              <w:divBdr>
                <w:top w:val="none" w:sz="0" w:space="0" w:color="auto"/>
                <w:left w:val="none" w:sz="0" w:space="0" w:color="auto"/>
                <w:bottom w:val="none" w:sz="0" w:space="0" w:color="auto"/>
                <w:right w:val="none" w:sz="0" w:space="0" w:color="auto"/>
              </w:divBdr>
            </w:div>
            <w:div w:id="569735765">
              <w:marLeft w:val="0"/>
              <w:marRight w:val="0"/>
              <w:marTop w:val="0"/>
              <w:marBottom w:val="0"/>
              <w:divBdr>
                <w:top w:val="none" w:sz="0" w:space="0" w:color="auto"/>
                <w:left w:val="none" w:sz="0" w:space="0" w:color="auto"/>
                <w:bottom w:val="none" w:sz="0" w:space="0" w:color="auto"/>
                <w:right w:val="none" w:sz="0" w:space="0" w:color="auto"/>
              </w:divBdr>
            </w:div>
            <w:div w:id="988677229">
              <w:marLeft w:val="0"/>
              <w:marRight w:val="0"/>
              <w:marTop w:val="0"/>
              <w:marBottom w:val="0"/>
              <w:divBdr>
                <w:top w:val="none" w:sz="0" w:space="0" w:color="auto"/>
                <w:left w:val="none" w:sz="0" w:space="0" w:color="auto"/>
                <w:bottom w:val="none" w:sz="0" w:space="0" w:color="auto"/>
                <w:right w:val="none" w:sz="0" w:space="0" w:color="auto"/>
              </w:divBdr>
            </w:div>
            <w:div w:id="1566800652">
              <w:marLeft w:val="0"/>
              <w:marRight w:val="0"/>
              <w:marTop w:val="0"/>
              <w:marBottom w:val="0"/>
              <w:divBdr>
                <w:top w:val="none" w:sz="0" w:space="0" w:color="auto"/>
                <w:left w:val="none" w:sz="0" w:space="0" w:color="auto"/>
                <w:bottom w:val="none" w:sz="0" w:space="0" w:color="auto"/>
                <w:right w:val="none" w:sz="0" w:space="0" w:color="auto"/>
              </w:divBdr>
            </w:div>
            <w:div w:id="496504460">
              <w:marLeft w:val="0"/>
              <w:marRight w:val="0"/>
              <w:marTop w:val="0"/>
              <w:marBottom w:val="0"/>
              <w:divBdr>
                <w:top w:val="none" w:sz="0" w:space="0" w:color="auto"/>
                <w:left w:val="none" w:sz="0" w:space="0" w:color="auto"/>
                <w:bottom w:val="none" w:sz="0" w:space="0" w:color="auto"/>
                <w:right w:val="none" w:sz="0" w:space="0" w:color="auto"/>
              </w:divBdr>
            </w:div>
            <w:div w:id="444497773">
              <w:marLeft w:val="0"/>
              <w:marRight w:val="0"/>
              <w:marTop w:val="0"/>
              <w:marBottom w:val="0"/>
              <w:divBdr>
                <w:top w:val="none" w:sz="0" w:space="0" w:color="auto"/>
                <w:left w:val="none" w:sz="0" w:space="0" w:color="auto"/>
                <w:bottom w:val="none" w:sz="0" w:space="0" w:color="auto"/>
                <w:right w:val="none" w:sz="0" w:space="0" w:color="auto"/>
              </w:divBdr>
            </w:div>
            <w:div w:id="460927884">
              <w:marLeft w:val="0"/>
              <w:marRight w:val="0"/>
              <w:marTop w:val="0"/>
              <w:marBottom w:val="0"/>
              <w:divBdr>
                <w:top w:val="none" w:sz="0" w:space="0" w:color="auto"/>
                <w:left w:val="none" w:sz="0" w:space="0" w:color="auto"/>
                <w:bottom w:val="none" w:sz="0" w:space="0" w:color="auto"/>
                <w:right w:val="none" w:sz="0" w:space="0" w:color="auto"/>
              </w:divBdr>
            </w:div>
            <w:div w:id="189226921">
              <w:marLeft w:val="0"/>
              <w:marRight w:val="0"/>
              <w:marTop w:val="0"/>
              <w:marBottom w:val="0"/>
              <w:divBdr>
                <w:top w:val="none" w:sz="0" w:space="0" w:color="auto"/>
                <w:left w:val="none" w:sz="0" w:space="0" w:color="auto"/>
                <w:bottom w:val="none" w:sz="0" w:space="0" w:color="auto"/>
                <w:right w:val="none" w:sz="0" w:space="0" w:color="auto"/>
              </w:divBdr>
            </w:div>
            <w:div w:id="1812675812">
              <w:marLeft w:val="0"/>
              <w:marRight w:val="0"/>
              <w:marTop w:val="0"/>
              <w:marBottom w:val="0"/>
              <w:divBdr>
                <w:top w:val="none" w:sz="0" w:space="0" w:color="auto"/>
                <w:left w:val="none" w:sz="0" w:space="0" w:color="auto"/>
                <w:bottom w:val="none" w:sz="0" w:space="0" w:color="auto"/>
                <w:right w:val="none" w:sz="0" w:space="0" w:color="auto"/>
              </w:divBdr>
            </w:div>
            <w:div w:id="407390621">
              <w:marLeft w:val="0"/>
              <w:marRight w:val="0"/>
              <w:marTop w:val="0"/>
              <w:marBottom w:val="0"/>
              <w:divBdr>
                <w:top w:val="none" w:sz="0" w:space="0" w:color="auto"/>
                <w:left w:val="none" w:sz="0" w:space="0" w:color="auto"/>
                <w:bottom w:val="none" w:sz="0" w:space="0" w:color="auto"/>
                <w:right w:val="none" w:sz="0" w:space="0" w:color="auto"/>
              </w:divBdr>
            </w:div>
            <w:div w:id="468282548">
              <w:marLeft w:val="0"/>
              <w:marRight w:val="0"/>
              <w:marTop w:val="0"/>
              <w:marBottom w:val="0"/>
              <w:divBdr>
                <w:top w:val="none" w:sz="0" w:space="0" w:color="auto"/>
                <w:left w:val="none" w:sz="0" w:space="0" w:color="auto"/>
                <w:bottom w:val="none" w:sz="0" w:space="0" w:color="auto"/>
                <w:right w:val="none" w:sz="0" w:space="0" w:color="auto"/>
              </w:divBdr>
            </w:div>
            <w:div w:id="1578173241">
              <w:marLeft w:val="0"/>
              <w:marRight w:val="0"/>
              <w:marTop w:val="0"/>
              <w:marBottom w:val="0"/>
              <w:divBdr>
                <w:top w:val="none" w:sz="0" w:space="0" w:color="auto"/>
                <w:left w:val="none" w:sz="0" w:space="0" w:color="auto"/>
                <w:bottom w:val="none" w:sz="0" w:space="0" w:color="auto"/>
                <w:right w:val="none" w:sz="0" w:space="0" w:color="auto"/>
              </w:divBdr>
            </w:div>
            <w:div w:id="641009693">
              <w:marLeft w:val="0"/>
              <w:marRight w:val="0"/>
              <w:marTop w:val="0"/>
              <w:marBottom w:val="0"/>
              <w:divBdr>
                <w:top w:val="none" w:sz="0" w:space="0" w:color="auto"/>
                <w:left w:val="none" w:sz="0" w:space="0" w:color="auto"/>
                <w:bottom w:val="none" w:sz="0" w:space="0" w:color="auto"/>
                <w:right w:val="none" w:sz="0" w:space="0" w:color="auto"/>
              </w:divBdr>
            </w:div>
            <w:div w:id="945381795">
              <w:marLeft w:val="0"/>
              <w:marRight w:val="0"/>
              <w:marTop w:val="0"/>
              <w:marBottom w:val="0"/>
              <w:divBdr>
                <w:top w:val="none" w:sz="0" w:space="0" w:color="auto"/>
                <w:left w:val="none" w:sz="0" w:space="0" w:color="auto"/>
                <w:bottom w:val="none" w:sz="0" w:space="0" w:color="auto"/>
                <w:right w:val="none" w:sz="0" w:space="0" w:color="auto"/>
              </w:divBdr>
              <w:divsChild>
                <w:div w:id="1116870137">
                  <w:marLeft w:val="0"/>
                  <w:marRight w:val="0"/>
                  <w:marTop w:val="0"/>
                  <w:marBottom w:val="0"/>
                  <w:divBdr>
                    <w:top w:val="none" w:sz="0" w:space="0" w:color="auto"/>
                    <w:left w:val="none" w:sz="0" w:space="0" w:color="auto"/>
                    <w:bottom w:val="none" w:sz="0" w:space="0" w:color="auto"/>
                    <w:right w:val="none" w:sz="0" w:space="0" w:color="auto"/>
                  </w:divBdr>
                </w:div>
                <w:div w:id="2004894279">
                  <w:marLeft w:val="0"/>
                  <w:marRight w:val="0"/>
                  <w:marTop w:val="0"/>
                  <w:marBottom w:val="0"/>
                  <w:divBdr>
                    <w:top w:val="none" w:sz="0" w:space="0" w:color="auto"/>
                    <w:left w:val="none" w:sz="0" w:space="0" w:color="auto"/>
                    <w:bottom w:val="none" w:sz="0" w:space="0" w:color="auto"/>
                    <w:right w:val="none" w:sz="0" w:space="0" w:color="auto"/>
                  </w:divBdr>
                </w:div>
                <w:div w:id="946274892">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74281787">
                  <w:marLeft w:val="0"/>
                  <w:marRight w:val="0"/>
                  <w:marTop w:val="0"/>
                  <w:marBottom w:val="0"/>
                  <w:divBdr>
                    <w:top w:val="none" w:sz="0" w:space="0" w:color="auto"/>
                    <w:left w:val="none" w:sz="0" w:space="0" w:color="auto"/>
                    <w:bottom w:val="none" w:sz="0" w:space="0" w:color="auto"/>
                    <w:right w:val="none" w:sz="0" w:space="0" w:color="auto"/>
                  </w:divBdr>
                </w:div>
                <w:div w:id="1709793102">
                  <w:marLeft w:val="0"/>
                  <w:marRight w:val="0"/>
                  <w:marTop w:val="0"/>
                  <w:marBottom w:val="0"/>
                  <w:divBdr>
                    <w:top w:val="none" w:sz="0" w:space="0" w:color="auto"/>
                    <w:left w:val="none" w:sz="0" w:space="0" w:color="auto"/>
                    <w:bottom w:val="none" w:sz="0" w:space="0" w:color="auto"/>
                    <w:right w:val="none" w:sz="0" w:space="0" w:color="auto"/>
                  </w:divBdr>
                </w:div>
                <w:div w:id="1591886482">
                  <w:marLeft w:val="0"/>
                  <w:marRight w:val="0"/>
                  <w:marTop w:val="0"/>
                  <w:marBottom w:val="0"/>
                  <w:divBdr>
                    <w:top w:val="none" w:sz="0" w:space="0" w:color="auto"/>
                    <w:left w:val="none" w:sz="0" w:space="0" w:color="auto"/>
                    <w:bottom w:val="none" w:sz="0" w:space="0" w:color="auto"/>
                    <w:right w:val="none" w:sz="0" w:space="0" w:color="auto"/>
                  </w:divBdr>
                </w:div>
                <w:div w:id="4988289">
                  <w:marLeft w:val="0"/>
                  <w:marRight w:val="0"/>
                  <w:marTop w:val="0"/>
                  <w:marBottom w:val="0"/>
                  <w:divBdr>
                    <w:top w:val="none" w:sz="0" w:space="0" w:color="auto"/>
                    <w:left w:val="none" w:sz="0" w:space="0" w:color="auto"/>
                    <w:bottom w:val="none" w:sz="0" w:space="0" w:color="auto"/>
                    <w:right w:val="none" w:sz="0" w:space="0" w:color="auto"/>
                  </w:divBdr>
                </w:div>
                <w:div w:id="2076463255">
                  <w:marLeft w:val="0"/>
                  <w:marRight w:val="0"/>
                  <w:marTop w:val="0"/>
                  <w:marBottom w:val="0"/>
                  <w:divBdr>
                    <w:top w:val="none" w:sz="0" w:space="0" w:color="auto"/>
                    <w:left w:val="none" w:sz="0" w:space="0" w:color="auto"/>
                    <w:bottom w:val="none" w:sz="0" w:space="0" w:color="auto"/>
                    <w:right w:val="none" w:sz="0" w:space="0" w:color="auto"/>
                  </w:divBdr>
                </w:div>
                <w:div w:id="1625892047">
                  <w:marLeft w:val="0"/>
                  <w:marRight w:val="0"/>
                  <w:marTop w:val="0"/>
                  <w:marBottom w:val="0"/>
                  <w:divBdr>
                    <w:top w:val="none" w:sz="0" w:space="0" w:color="auto"/>
                    <w:left w:val="none" w:sz="0" w:space="0" w:color="auto"/>
                    <w:bottom w:val="none" w:sz="0" w:space="0" w:color="auto"/>
                    <w:right w:val="none" w:sz="0" w:space="0" w:color="auto"/>
                  </w:divBdr>
                </w:div>
                <w:div w:id="456069205">
                  <w:marLeft w:val="0"/>
                  <w:marRight w:val="0"/>
                  <w:marTop w:val="0"/>
                  <w:marBottom w:val="0"/>
                  <w:divBdr>
                    <w:top w:val="none" w:sz="0" w:space="0" w:color="auto"/>
                    <w:left w:val="none" w:sz="0" w:space="0" w:color="auto"/>
                    <w:bottom w:val="none" w:sz="0" w:space="0" w:color="auto"/>
                    <w:right w:val="none" w:sz="0" w:space="0" w:color="auto"/>
                  </w:divBdr>
                </w:div>
                <w:div w:id="734738748">
                  <w:marLeft w:val="0"/>
                  <w:marRight w:val="0"/>
                  <w:marTop w:val="0"/>
                  <w:marBottom w:val="0"/>
                  <w:divBdr>
                    <w:top w:val="none" w:sz="0" w:space="0" w:color="auto"/>
                    <w:left w:val="none" w:sz="0" w:space="0" w:color="auto"/>
                    <w:bottom w:val="none" w:sz="0" w:space="0" w:color="auto"/>
                    <w:right w:val="none" w:sz="0" w:space="0" w:color="auto"/>
                  </w:divBdr>
                </w:div>
                <w:div w:id="970750760">
                  <w:marLeft w:val="0"/>
                  <w:marRight w:val="0"/>
                  <w:marTop w:val="0"/>
                  <w:marBottom w:val="0"/>
                  <w:divBdr>
                    <w:top w:val="none" w:sz="0" w:space="0" w:color="auto"/>
                    <w:left w:val="none" w:sz="0" w:space="0" w:color="auto"/>
                    <w:bottom w:val="none" w:sz="0" w:space="0" w:color="auto"/>
                    <w:right w:val="none" w:sz="0" w:space="0" w:color="auto"/>
                  </w:divBdr>
                </w:div>
                <w:div w:id="1686177694">
                  <w:marLeft w:val="0"/>
                  <w:marRight w:val="0"/>
                  <w:marTop w:val="0"/>
                  <w:marBottom w:val="0"/>
                  <w:divBdr>
                    <w:top w:val="none" w:sz="0" w:space="0" w:color="auto"/>
                    <w:left w:val="none" w:sz="0" w:space="0" w:color="auto"/>
                    <w:bottom w:val="none" w:sz="0" w:space="0" w:color="auto"/>
                    <w:right w:val="none" w:sz="0" w:space="0" w:color="auto"/>
                  </w:divBdr>
                </w:div>
                <w:div w:id="1015578575">
                  <w:marLeft w:val="0"/>
                  <w:marRight w:val="0"/>
                  <w:marTop w:val="0"/>
                  <w:marBottom w:val="0"/>
                  <w:divBdr>
                    <w:top w:val="none" w:sz="0" w:space="0" w:color="auto"/>
                    <w:left w:val="none" w:sz="0" w:space="0" w:color="auto"/>
                    <w:bottom w:val="none" w:sz="0" w:space="0" w:color="auto"/>
                    <w:right w:val="none" w:sz="0" w:space="0" w:color="auto"/>
                  </w:divBdr>
                </w:div>
                <w:div w:id="1715154421">
                  <w:marLeft w:val="0"/>
                  <w:marRight w:val="0"/>
                  <w:marTop w:val="0"/>
                  <w:marBottom w:val="0"/>
                  <w:divBdr>
                    <w:top w:val="none" w:sz="0" w:space="0" w:color="auto"/>
                    <w:left w:val="none" w:sz="0" w:space="0" w:color="auto"/>
                    <w:bottom w:val="none" w:sz="0" w:space="0" w:color="auto"/>
                    <w:right w:val="none" w:sz="0" w:space="0" w:color="auto"/>
                  </w:divBdr>
                </w:div>
                <w:div w:id="339159463">
                  <w:marLeft w:val="0"/>
                  <w:marRight w:val="0"/>
                  <w:marTop w:val="0"/>
                  <w:marBottom w:val="0"/>
                  <w:divBdr>
                    <w:top w:val="none" w:sz="0" w:space="0" w:color="auto"/>
                    <w:left w:val="none" w:sz="0" w:space="0" w:color="auto"/>
                    <w:bottom w:val="none" w:sz="0" w:space="0" w:color="auto"/>
                    <w:right w:val="none" w:sz="0" w:space="0" w:color="auto"/>
                  </w:divBdr>
                </w:div>
                <w:div w:id="1979992347">
                  <w:marLeft w:val="0"/>
                  <w:marRight w:val="0"/>
                  <w:marTop w:val="0"/>
                  <w:marBottom w:val="0"/>
                  <w:divBdr>
                    <w:top w:val="none" w:sz="0" w:space="0" w:color="auto"/>
                    <w:left w:val="none" w:sz="0" w:space="0" w:color="auto"/>
                    <w:bottom w:val="none" w:sz="0" w:space="0" w:color="auto"/>
                    <w:right w:val="none" w:sz="0" w:space="0" w:color="auto"/>
                  </w:divBdr>
                </w:div>
                <w:div w:id="663313167">
                  <w:marLeft w:val="0"/>
                  <w:marRight w:val="0"/>
                  <w:marTop w:val="0"/>
                  <w:marBottom w:val="0"/>
                  <w:divBdr>
                    <w:top w:val="none" w:sz="0" w:space="0" w:color="auto"/>
                    <w:left w:val="none" w:sz="0" w:space="0" w:color="auto"/>
                    <w:bottom w:val="none" w:sz="0" w:space="0" w:color="auto"/>
                    <w:right w:val="none" w:sz="0" w:space="0" w:color="auto"/>
                  </w:divBdr>
                </w:div>
                <w:div w:id="69160176">
                  <w:marLeft w:val="0"/>
                  <w:marRight w:val="0"/>
                  <w:marTop w:val="0"/>
                  <w:marBottom w:val="0"/>
                  <w:divBdr>
                    <w:top w:val="none" w:sz="0" w:space="0" w:color="auto"/>
                    <w:left w:val="none" w:sz="0" w:space="0" w:color="auto"/>
                    <w:bottom w:val="none" w:sz="0" w:space="0" w:color="auto"/>
                    <w:right w:val="none" w:sz="0" w:space="0" w:color="auto"/>
                  </w:divBdr>
                </w:div>
                <w:div w:id="1159810885">
                  <w:marLeft w:val="0"/>
                  <w:marRight w:val="0"/>
                  <w:marTop w:val="0"/>
                  <w:marBottom w:val="0"/>
                  <w:divBdr>
                    <w:top w:val="none" w:sz="0" w:space="0" w:color="auto"/>
                    <w:left w:val="none" w:sz="0" w:space="0" w:color="auto"/>
                    <w:bottom w:val="none" w:sz="0" w:space="0" w:color="auto"/>
                    <w:right w:val="none" w:sz="0" w:space="0" w:color="auto"/>
                  </w:divBdr>
                </w:div>
                <w:div w:id="986516875">
                  <w:marLeft w:val="0"/>
                  <w:marRight w:val="0"/>
                  <w:marTop w:val="0"/>
                  <w:marBottom w:val="0"/>
                  <w:divBdr>
                    <w:top w:val="none" w:sz="0" w:space="0" w:color="auto"/>
                    <w:left w:val="none" w:sz="0" w:space="0" w:color="auto"/>
                    <w:bottom w:val="none" w:sz="0" w:space="0" w:color="auto"/>
                    <w:right w:val="none" w:sz="0" w:space="0" w:color="auto"/>
                  </w:divBdr>
                </w:div>
                <w:div w:id="720398759">
                  <w:marLeft w:val="0"/>
                  <w:marRight w:val="0"/>
                  <w:marTop w:val="0"/>
                  <w:marBottom w:val="0"/>
                  <w:divBdr>
                    <w:top w:val="none" w:sz="0" w:space="0" w:color="auto"/>
                    <w:left w:val="none" w:sz="0" w:space="0" w:color="auto"/>
                    <w:bottom w:val="none" w:sz="0" w:space="0" w:color="auto"/>
                    <w:right w:val="none" w:sz="0" w:space="0" w:color="auto"/>
                  </w:divBdr>
                </w:div>
                <w:div w:id="1405445163">
                  <w:marLeft w:val="0"/>
                  <w:marRight w:val="0"/>
                  <w:marTop w:val="0"/>
                  <w:marBottom w:val="0"/>
                  <w:divBdr>
                    <w:top w:val="none" w:sz="0" w:space="0" w:color="auto"/>
                    <w:left w:val="none" w:sz="0" w:space="0" w:color="auto"/>
                    <w:bottom w:val="none" w:sz="0" w:space="0" w:color="auto"/>
                    <w:right w:val="none" w:sz="0" w:space="0" w:color="auto"/>
                  </w:divBdr>
                </w:div>
                <w:div w:id="1961573015">
                  <w:marLeft w:val="0"/>
                  <w:marRight w:val="0"/>
                  <w:marTop w:val="0"/>
                  <w:marBottom w:val="0"/>
                  <w:divBdr>
                    <w:top w:val="none" w:sz="0" w:space="0" w:color="auto"/>
                    <w:left w:val="none" w:sz="0" w:space="0" w:color="auto"/>
                    <w:bottom w:val="none" w:sz="0" w:space="0" w:color="auto"/>
                    <w:right w:val="none" w:sz="0" w:space="0" w:color="auto"/>
                  </w:divBdr>
                </w:div>
                <w:div w:id="1443571324">
                  <w:marLeft w:val="0"/>
                  <w:marRight w:val="0"/>
                  <w:marTop w:val="0"/>
                  <w:marBottom w:val="0"/>
                  <w:divBdr>
                    <w:top w:val="none" w:sz="0" w:space="0" w:color="auto"/>
                    <w:left w:val="none" w:sz="0" w:space="0" w:color="auto"/>
                    <w:bottom w:val="none" w:sz="0" w:space="0" w:color="auto"/>
                    <w:right w:val="none" w:sz="0" w:space="0" w:color="auto"/>
                  </w:divBdr>
                </w:div>
                <w:div w:id="1851870211">
                  <w:marLeft w:val="0"/>
                  <w:marRight w:val="0"/>
                  <w:marTop w:val="0"/>
                  <w:marBottom w:val="0"/>
                  <w:divBdr>
                    <w:top w:val="none" w:sz="0" w:space="0" w:color="auto"/>
                    <w:left w:val="none" w:sz="0" w:space="0" w:color="auto"/>
                    <w:bottom w:val="none" w:sz="0" w:space="0" w:color="auto"/>
                    <w:right w:val="none" w:sz="0" w:space="0" w:color="auto"/>
                  </w:divBdr>
                </w:div>
                <w:div w:id="1048647569">
                  <w:marLeft w:val="0"/>
                  <w:marRight w:val="0"/>
                  <w:marTop w:val="0"/>
                  <w:marBottom w:val="0"/>
                  <w:divBdr>
                    <w:top w:val="none" w:sz="0" w:space="0" w:color="auto"/>
                    <w:left w:val="none" w:sz="0" w:space="0" w:color="auto"/>
                    <w:bottom w:val="none" w:sz="0" w:space="0" w:color="auto"/>
                    <w:right w:val="none" w:sz="0" w:space="0" w:color="auto"/>
                  </w:divBdr>
                </w:div>
                <w:div w:id="807943163">
                  <w:marLeft w:val="0"/>
                  <w:marRight w:val="0"/>
                  <w:marTop w:val="0"/>
                  <w:marBottom w:val="0"/>
                  <w:divBdr>
                    <w:top w:val="none" w:sz="0" w:space="0" w:color="auto"/>
                    <w:left w:val="none" w:sz="0" w:space="0" w:color="auto"/>
                    <w:bottom w:val="none" w:sz="0" w:space="0" w:color="auto"/>
                    <w:right w:val="none" w:sz="0" w:space="0" w:color="auto"/>
                  </w:divBdr>
                </w:div>
                <w:div w:id="394857796">
                  <w:marLeft w:val="0"/>
                  <w:marRight w:val="0"/>
                  <w:marTop w:val="0"/>
                  <w:marBottom w:val="0"/>
                  <w:divBdr>
                    <w:top w:val="none" w:sz="0" w:space="0" w:color="auto"/>
                    <w:left w:val="none" w:sz="0" w:space="0" w:color="auto"/>
                    <w:bottom w:val="none" w:sz="0" w:space="0" w:color="auto"/>
                    <w:right w:val="none" w:sz="0" w:space="0" w:color="auto"/>
                  </w:divBdr>
                </w:div>
                <w:div w:id="2029747603">
                  <w:marLeft w:val="0"/>
                  <w:marRight w:val="0"/>
                  <w:marTop w:val="0"/>
                  <w:marBottom w:val="0"/>
                  <w:divBdr>
                    <w:top w:val="none" w:sz="0" w:space="0" w:color="auto"/>
                    <w:left w:val="none" w:sz="0" w:space="0" w:color="auto"/>
                    <w:bottom w:val="none" w:sz="0" w:space="0" w:color="auto"/>
                    <w:right w:val="none" w:sz="0" w:space="0" w:color="auto"/>
                  </w:divBdr>
                </w:div>
                <w:div w:id="496458184">
                  <w:marLeft w:val="0"/>
                  <w:marRight w:val="0"/>
                  <w:marTop w:val="0"/>
                  <w:marBottom w:val="0"/>
                  <w:divBdr>
                    <w:top w:val="none" w:sz="0" w:space="0" w:color="auto"/>
                    <w:left w:val="none" w:sz="0" w:space="0" w:color="auto"/>
                    <w:bottom w:val="none" w:sz="0" w:space="0" w:color="auto"/>
                    <w:right w:val="none" w:sz="0" w:space="0" w:color="auto"/>
                  </w:divBdr>
                </w:div>
                <w:div w:id="1999723904">
                  <w:marLeft w:val="0"/>
                  <w:marRight w:val="0"/>
                  <w:marTop w:val="0"/>
                  <w:marBottom w:val="0"/>
                  <w:divBdr>
                    <w:top w:val="none" w:sz="0" w:space="0" w:color="auto"/>
                    <w:left w:val="none" w:sz="0" w:space="0" w:color="auto"/>
                    <w:bottom w:val="none" w:sz="0" w:space="0" w:color="auto"/>
                    <w:right w:val="none" w:sz="0" w:space="0" w:color="auto"/>
                  </w:divBdr>
                </w:div>
                <w:div w:id="377821775">
                  <w:marLeft w:val="0"/>
                  <w:marRight w:val="0"/>
                  <w:marTop w:val="0"/>
                  <w:marBottom w:val="0"/>
                  <w:divBdr>
                    <w:top w:val="none" w:sz="0" w:space="0" w:color="auto"/>
                    <w:left w:val="none" w:sz="0" w:space="0" w:color="auto"/>
                    <w:bottom w:val="none" w:sz="0" w:space="0" w:color="auto"/>
                    <w:right w:val="none" w:sz="0" w:space="0" w:color="auto"/>
                  </w:divBdr>
                </w:div>
                <w:div w:id="1287006763">
                  <w:marLeft w:val="0"/>
                  <w:marRight w:val="0"/>
                  <w:marTop w:val="0"/>
                  <w:marBottom w:val="0"/>
                  <w:divBdr>
                    <w:top w:val="none" w:sz="0" w:space="0" w:color="auto"/>
                    <w:left w:val="none" w:sz="0" w:space="0" w:color="auto"/>
                    <w:bottom w:val="none" w:sz="0" w:space="0" w:color="auto"/>
                    <w:right w:val="none" w:sz="0" w:space="0" w:color="auto"/>
                  </w:divBdr>
                </w:div>
                <w:div w:id="1003700346">
                  <w:marLeft w:val="0"/>
                  <w:marRight w:val="0"/>
                  <w:marTop w:val="0"/>
                  <w:marBottom w:val="0"/>
                  <w:divBdr>
                    <w:top w:val="none" w:sz="0" w:space="0" w:color="auto"/>
                    <w:left w:val="none" w:sz="0" w:space="0" w:color="auto"/>
                    <w:bottom w:val="none" w:sz="0" w:space="0" w:color="auto"/>
                    <w:right w:val="none" w:sz="0" w:space="0" w:color="auto"/>
                  </w:divBdr>
                </w:div>
                <w:div w:id="735400818">
                  <w:marLeft w:val="0"/>
                  <w:marRight w:val="0"/>
                  <w:marTop w:val="0"/>
                  <w:marBottom w:val="0"/>
                  <w:divBdr>
                    <w:top w:val="none" w:sz="0" w:space="0" w:color="auto"/>
                    <w:left w:val="none" w:sz="0" w:space="0" w:color="auto"/>
                    <w:bottom w:val="none" w:sz="0" w:space="0" w:color="auto"/>
                    <w:right w:val="none" w:sz="0" w:space="0" w:color="auto"/>
                  </w:divBdr>
                </w:div>
                <w:div w:id="1812750409">
                  <w:marLeft w:val="0"/>
                  <w:marRight w:val="0"/>
                  <w:marTop w:val="0"/>
                  <w:marBottom w:val="0"/>
                  <w:divBdr>
                    <w:top w:val="none" w:sz="0" w:space="0" w:color="auto"/>
                    <w:left w:val="none" w:sz="0" w:space="0" w:color="auto"/>
                    <w:bottom w:val="none" w:sz="0" w:space="0" w:color="auto"/>
                    <w:right w:val="none" w:sz="0" w:space="0" w:color="auto"/>
                  </w:divBdr>
                </w:div>
                <w:div w:id="1711219311">
                  <w:marLeft w:val="0"/>
                  <w:marRight w:val="0"/>
                  <w:marTop w:val="0"/>
                  <w:marBottom w:val="0"/>
                  <w:divBdr>
                    <w:top w:val="none" w:sz="0" w:space="0" w:color="auto"/>
                    <w:left w:val="none" w:sz="0" w:space="0" w:color="auto"/>
                    <w:bottom w:val="none" w:sz="0" w:space="0" w:color="auto"/>
                    <w:right w:val="none" w:sz="0" w:space="0" w:color="auto"/>
                  </w:divBdr>
                </w:div>
                <w:div w:id="507911109">
                  <w:marLeft w:val="0"/>
                  <w:marRight w:val="0"/>
                  <w:marTop w:val="0"/>
                  <w:marBottom w:val="0"/>
                  <w:divBdr>
                    <w:top w:val="none" w:sz="0" w:space="0" w:color="auto"/>
                    <w:left w:val="none" w:sz="0" w:space="0" w:color="auto"/>
                    <w:bottom w:val="none" w:sz="0" w:space="0" w:color="auto"/>
                    <w:right w:val="none" w:sz="0" w:space="0" w:color="auto"/>
                  </w:divBdr>
                </w:div>
                <w:div w:id="1832257638">
                  <w:marLeft w:val="0"/>
                  <w:marRight w:val="0"/>
                  <w:marTop w:val="0"/>
                  <w:marBottom w:val="0"/>
                  <w:divBdr>
                    <w:top w:val="none" w:sz="0" w:space="0" w:color="auto"/>
                    <w:left w:val="none" w:sz="0" w:space="0" w:color="auto"/>
                    <w:bottom w:val="none" w:sz="0" w:space="0" w:color="auto"/>
                    <w:right w:val="none" w:sz="0" w:space="0" w:color="auto"/>
                  </w:divBdr>
                </w:div>
                <w:div w:id="10153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036">
          <w:marLeft w:val="0"/>
          <w:marRight w:val="0"/>
          <w:marTop w:val="0"/>
          <w:marBottom w:val="0"/>
          <w:divBdr>
            <w:top w:val="none" w:sz="0" w:space="0" w:color="auto"/>
            <w:left w:val="none" w:sz="0" w:space="0" w:color="auto"/>
            <w:bottom w:val="none" w:sz="0" w:space="0" w:color="auto"/>
            <w:right w:val="none" w:sz="0" w:space="0" w:color="auto"/>
          </w:divBdr>
          <w:divsChild>
            <w:div w:id="385371967">
              <w:marLeft w:val="0"/>
              <w:marRight w:val="0"/>
              <w:marTop w:val="0"/>
              <w:marBottom w:val="0"/>
              <w:divBdr>
                <w:top w:val="none" w:sz="0" w:space="0" w:color="auto"/>
                <w:left w:val="none" w:sz="0" w:space="0" w:color="auto"/>
                <w:bottom w:val="none" w:sz="0" w:space="0" w:color="auto"/>
                <w:right w:val="none" w:sz="0" w:space="0" w:color="auto"/>
              </w:divBdr>
            </w:div>
            <w:div w:id="1194269604">
              <w:marLeft w:val="0"/>
              <w:marRight w:val="0"/>
              <w:marTop w:val="0"/>
              <w:marBottom w:val="0"/>
              <w:divBdr>
                <w:top w:val="none" w:sz="0" w:space="0" w:color="auto"/>
                <w:left w:val="none" w:sz="0" w:space="0" w:color="auto"/>
                <w:bottom w:val="none" w:sz="0" w:space="0" w:color="auto"/>
                <w:right w:val="none" w:sz="0" w:space="0" w:color="auto"/>
              </w:divBdr>
            </w:div>
            <w:div w:id="1946108280">
              <w:marLeft w:val="0"/>
              <w:marRight w:val="0"/>
              <w:marTop w:val="0"/>
              <w:marBottom w:val="0"/>
              <w:divBdr>
                <w:top w:val="none" w:sz="0" w:space="0" w:color="auto"/>
                <w:left w:val="none" w:sz="0" w:space="0" w:color="auto"/>
                <w:bottom w:val="none" w:sz="0" w:space="0" w:color="auto"/>
                <w:right w:val="none" w:sz="0" w:space="0" w:color="auto"/>
              </w:divBdr>
            </w:div>
            <w:div w:id="1160849312">
              <w:marLeft w:val="0"/>
              <w:marRight w:val="0"/>
              <w:marTop w:val="0"/>
              <w:marBottom w:val="0"/>
              <w:divBdr>
                <w:top w:val="none" w:sz="0" w:space="0" w:color="auto"/>
                <w:left w:val="none" w:sz="0" w:space="0" w:color="auto"/>
                <w:bottom w:val="none" w:sz="0" w:space="0" w:color="auto"/>
                <w:right w:val="none" w:sz="0" w:space="0" w:color="auto"/>
              </w:divBdr>
            </w:div>
            <w:div w:id="968822913">
              <w:marLeft w:val="0"/>
              <w:marRight w:val="0"/>
              <w:marTop w:val="0"/>
              <w:marBottom w:val="0"/>
              <w:divBdr>
                <w:top w:val="none" w:sz="0" w:space="0" w:color="auto"/>
                <w:left w:val="none" w:sz="0" w:space="0" w:color="auto"/>
                <w:bottom w:val="none" w:sz="0" w:space="0" w:color="auto"/>
                <w:right w:val="none" w:sz="0" w:space="0" w:color="auto"/>
              </w:divBdr>
            </w:div>
            <w:div w:id="984429497">
              <w:marLeft w:val="0"/>
              <w:marRight w:val="0"/>
              <w:marTop w:val="0"/>
              <w:marBottom w:val="0"/>
              <w:divBdr>
                <w:top w:val="none" w:sz="0" w:space="0" w:color="auto"/>
                <w:left w:val="none" w:sz="0" w:space="0" w:color="auto"/>
                <w:bottom w:val="none" w:sz="0" w:space="0" w:color="auto"/>
                <w:right w:val="none" w:sz="0" w:space="0" w:color="auto"/>
              </w:divBdr>
            </w:div>
            <w:div w:id="1216161246">
              <w:marLeft w:val="0"/>
              <w:marRight w:val="0"/>
              <w:marTop w:val="0"/>
              <w:marBottom w:val="0"/>
              <w:divBdr>
                <w:top w:val="none" w:sz="0" w:space="0" w:color="auto"/>
                <w:left w:val="none" w:sz="0" w:space="0" w:color="auto"/>
                <w:bottom w:val="none" w:sz="0" w:space="0" w:color="auto"/>
                <w:right w:val="none" w:sz="0" w:space="0" w:color="auto"/>
              </w:divBdr>
            </w:div>
            <w:div w:id="1030489861">
              <w:marLeft w:val="0"/>
              <w:marRight w:val="0"/>
              <w:marTop w:val="0"/>
              <w:marBottom w:val="0"/>
              <w:divBdr>
                <w:top w:val="none" w:sz="0" w:space="0" w:color="auto"/>
                <w:left w:val="none" w:sz="0" w:space="0" w:color="auto"/>
                <w:bottom w:val="none" w:sz="0" w:space="0" w:color="auto"/>
                <w:right w:val="none" w:sz="0" w:space="0" w:color="auto"/>
              </w:divBdr>
            </w:div>
            <w:div w:id="1394891517">
              <w:marLeft w:val="0"/>
              <w:marRight w:val="0"/>
              <w:marTop w:val="0"/>
              <w:marBottom w:val="0"/>
              <w:divBdr>
                <w:top w:val="none" w:sz="0" w:space="0" w:color="auto"/>
                <w:left w:val="none" w:sz="0" w:space="0" w:color="auto"/>
                <w:bottom w:val="none" w:sz="0" w:space="0" w:color="auto"/>
                <w:right w:val="none" w:sz="0" w:space="0" w:color="auto"/>
              </w:divBdr>
            </w:div>
            <w:div w:id="1212421659">
              <w:marLeft w:val="0"/>
              <w:marRight w:val="0"/>
              <w:marTop w:val="0"/>
              <w:marBottom w:val="0"/>
              <w:divBdr>
                <w:top w:val="none" w:sz="0" w:space="0" w:color="auto"/>
                <w:left w:val="none" w:sz="0" w:space="0" w:color="auto"/>
                <w:bottom w:val="none" w:sz="0" w:space="0" w:color="auto"/>
                <w:right w:val="none" w:sz="0" w:space="0" w:color="auto"/>
              </w:divBdr>
            </w:div>
            <w:div w:id="237518146">
              <w:marLeft w:val="0"/>
              <w:marRight w:val="0"/>
              <w:marTop w:val="0"/>
              <w:marBottom w:val="0"/>
              <w:divBdr>
                <w:top w:val="none" w:sz="0" w:space="0" w:color="auto"/>
                <w:left w:val="none" w:sz="0" w:space="0" w:color="auto"/>
                <w:bottom w:val="none" w:sz="0" w:space="0" w:color="auto"/>
                <w:right w:val="none" w:sz="0" w:space="0" w:color="auto"/>
              </w:divBdr>
            </w:div>
            <w:div w:id="499344922">
              <w:marLeft w:val="0"/>
              <w:marRight w:val="0"/>
              <w:marTop w:val="0"/>
              <w:marBottom w:val="0"/>
              <w:divBdr>
                <w:top w:val="none" w:sz="0" w:space="0" w:color="auto"/>
                <w:left w:val="none" w:sz="0" w:space="0" w:color="auto"/>
                <w:bottom w:val="none" w:sz="0" w:space="0" w:color="auto"/>
                <w:right w:val="none" w:sz="0" w:space="0" w:color="auto"/>
              </w:divBdr>
            </w:div>
            <w:div w:id="316619762">
              <w:marLeft w:val="0"/>
              <w:marRight w:val="0"/>
              <w:marTop w:val="0"/>
              <w:marBottom w:val="0"/>
              <w:divBdr>
                <w:top w:val="none" w:sz="0" w:space="0" w:color="auto"/>
                <w:left w:val="none" w:sz="0" w:space="0" w:color="auto"/>
                <w:bottom w:val="none" w:sz="0" w:space="0" w:color="auto"/>
                <w:right w:val="none" w:sz="0" w:space="0" w:color="auto"/>
              </w:divBdr>
            </w:div>
            <w:div w:id="1484128902">
              <w:marLeft w:val="0"/>
              <w:marRight w:val="0"/>
              <w:marTop w:val="0"/>
              <w:marBottom w:val="0"/>
              <w:divBdr>
                <w:top w:val="none" w:sz="0" w:space="0" w:color="auto"/>
                <w:left w:val="none" w:sz="0" w:space="0" w:color="auto"/>
                <w:bottom w:val="none" w:sz="0" w:space="0" w:color="auto"/>
                <w:right w:val="none" w:sz="0" w:space="0" w:color="auto"/>
              </w:divBdr>
            </w:div>
            <w:div w:id="1424228627">
              <w:marLeft w:val="0"/>
              <w:marRight w:val="0"/>
              <w:marTop w:val="0"/>
              <w:marBottom w:val="0"/>
              <w:divBdr>
                <w:top w:val="none" w:sz="0" w:space="0" w:color="auto"/>
                <w:left w:val="none" w:sz="0" w:space="0" w:color="auto"/>
                <w:bottom w:val="none" w:sz="0" w:space="0" w:color="auto"/>
                <w:right w:val="none" w:sz="0" w:space="0" w:color="auto"/>
              </w:divBdr>
            </w:div>
            <w:div w:id="1077942592">
              <w:marLeft w:val="0"/>
              <w:marRight w:val="0"/>
              <w:marTop w:val="0"/>
              <w:marBottom w:val="0"/>
              <w:divBdr>
                <w:top w:val="none" w:sz="0" w:space="0" w:color="auto"/>
                <w:left w:val="none" w:sz="0" w:space="0" w:color="auto"/>
                <w:bottom w:val="none" w:sz="0" w:space="0" w:color="auto"/>
                <w:right w:val="none" w:sz="0" w:space="0" w:color="auto"/>
              </w:divBdr>
            </w:div>
            <w:div w:id="1094204004">
              <w:marLeft w:val="0"/>
              <w:marRight w:val="0"/>
              <w:marTop w:val="0"/>
              <w:marBottom w:val="0"/>
              <w:divBdr>
                <w:top w:val="none" w:sz="0" w:space="0" w:color="auto"/>
                <w:left w:val="none" w:sz="0" w:space="0" w:color="auto"/>
                <w:bottom w:val="none" w:sz="0" w:space="0" w:color="auto"/>
                <w:right w:val="none" w:sz="0" w:space="0" w:color="auto"/>
              </w:divBdr>
            </w:div>
            <w:div w:id="622153460">
              <w:marLeft w:val="0"/>
              <w:marRight w:val="0"/>
              <w:marTop w:val="0"/>
              <w:marBottom w:val="0"/>
              <w:divBdr>
                <w:top w:val="none" w:sz="0" w:space="0" w:color="auto"/>
                <w:left w:val="none" w:sz="0" w:space="0" w:color="auto"/>
                <w:bottom w:val="none" w:sz="0" w:space="0" w:color="auto"/>
                <w:right w:val="none" w:sz="0" w:space="0" w:color="auto"/>
              </w:divBdr>
            </w:div>
            <w:div w:id="2105420686">
              <w:marLeft w:val="0"/>
              <w:marRight w:val="0"/>
              <w:marTop w:val="0"/>
              <w:marBottom w:val="0"/>
              <w:divBdr>
                <w:top w:val="none" w:sz="0" w:space="0" w:color="auto"/>
                <w:left w:val="none" w:sz="0" w:space="0" w:color="auto"/>
                <w:bottom w:val="none" w:sz="0" w:space="0" w:color="auto"/>
                <w:right w:val="none" w:sz="0" w:space="0" w:color="auto"/>
              </w:divBdr>
            </w:div>
            <w:div w:id="1962883910">
              <w:marLeft w:val="0"/>
              <w:marRight w:val="0"/>
              <w:marTop w:val="0"/>
              <w:marBottom w:val="0"/>
              <w:divBdr>
                <w:top w:val="none" w:sz="0" w:space="0" w:color="auto"/>
                <w:left w:val="none" w:sz="0" w:space="0" w:color="auto"/>
                <w:bottom w:val="none" w:sz="0" w:space="0" w:color="auto"/>
                <w:right w:val="none" w:sz="0" w:space="0" w:color="auto"/>
              </w:divBdr>
            </w:div>
            <w:div w:id="320500825">
              <w:marLeft w:val="0"/>
              <w:marRight w:val="0"/>
              <w:marTop w:val="0"/>
              <w:marBottom w:val="0"/>
              <w:divBdr>
                <w:top w:val="none" w:sz="0" w:space="0" w:color="auto"/>
                <w:left w:val="none" w:sz="0" w:space="0" w:color="auto"/>
                <w:bottom w:val="none" w:sz="0" w:space="0" w:color="auto"/>
                <w:right w:val="none" w:sz="0" w:space="0" w:color="auto"/>
              </w:divBdr>
            </w:div>
            <w:div w:id="486552132">
              <w:marLeft w:val="0"/>
              <w:marRight w:val="0"/>
              <w:marTop w:val="0"/>
              <w:marBottom w:val="0"/>
              <w:divBdr>
                <w:top w:val="none" w:sz="0" w:space="0" w:color="auto"/>
                <w:left w:val="none" w:sz="0" w:space="0" w:color="auto"/>
                <w:bottom w:val="none" w:sz="0" w:space="0" w:color="auto"/>
                <w:right w:val="none" w:sz="0" w:space="0" w:color="auto"/>
              </w:divBdr>
            </w:div>
            <w:div w:id="1996572074">
              <w:marLeft w:val="0"/>
              <w:marRight w:val="0"/>
              <w:marTop w:val="0"/>
              <w:marBottom w:val="0"/>
              <w:divBdr>
                <w:top w:val="none" w:sz="0" w:space="0" w:color="auto"/>
                <w:left w:val="none" w:sz="0" w:space="0" w:color="auto"/>
                <w:bottom w:val="none" w:sz="0" w:space="0" w:color="auto"/>
                <w:right w:val="none" w:sz="0" w:space="0" w:color="auto"/>
              </w:divBdr>
            </w:div>
            <w:div w:id="553083870">
              <w:marLeft w:val="0"/>
              <w:marRight w:val="0"/>
              <w:marTop w:val="0"/>
              <w:marBottom w:val="0"/>
              <w:divBdr>
                <w:top w:val="none" w:sz="0" w:space="0" w:color="auto"/>
                <w:left w:val="none" w:sz="0" w:space="0" w:color="auto"/>
                <w:bottom w:val="none" w:sz="0" w:space="0" w:color="auto"/>
                <w:right w:val="none" w:sz="0" w:space="0" w:color="auto"/>
              </w:divBdr>
            </w:div>
            <w:div w:id="1891182943">
              <w:marLeft w:val="0"/>
              <w:marRight w:val="0"/>
              <w:marTop w:val="0"/>
              <w:marBottom w:val="0"/>
              <w:divBdr>
                <w:top w:val="none" w:sz="0" w:space="0" w:color="auto"/>
                <w:left w:val="none" w:sz="0" w:space="0" w:color="auto"/>
                <w:bottom w:val="none" w:sz="0" w:space="0" w:color="auto"/>
                <w:right w:val="none" w:sz="0" w:space="0" w:color="auto"/>
              </w:divBdr>
            </w:div>
            <w:div w:id="766577815">
              <w:marLeft w:val="0"/>
              <w:marRight w:val="0"/>
              <w:marTop w:val="0"/>
              <w:marBottom w:val="0"/>
              <w:divBdr>
                <w:top w:val="none" w:sz="0" w:space="0" w:color="auto"/>
                <w:left w:val="none" w:sz="0" w:space="0" w:color="auto"/>
                <w:bottom w:val="none" w:sz="0" w:space="0" w:color="auto"/>
                <w:right w:val="none" w:sz="0" w:space="0" w:color="auto"/>
              </w:divBdr>
            </w:div>
            <w:div w:id="180046097">
              <w:marLeft w:val="0"/>
              <w:marRight w:val="0"/>
              <w:marTop w:val="0"/>
              <w:marBottom w:val="0"/>
              <w:divBdr>
                <w:top w:val="none" w:sz="0" w:space="0" w:color="auto"/>
                <w:left w:val="none" w:sz="0" w:space="0" w:color="auto"/>
                <w:bottom w:val="none" w:sz="0" w:space="0" w:color="auto"/>
                <w:right w:val="none" w:sz="0" w:space="0" w:color="auto"/>
              </w:divBdr>
            </w:div>
            <w:div w:id="659235669">
              <w:marLeft w:val="0"/>
              <w:marRight w:val="0"/>
              <w:marTop w:val="0"/>
              <w:marBottom w:val="0"/>
              <w:divBdr>
                <w:top w:val="none" w:sz="0" w:space="0" w:color="auto"/>
                <w:left w:val="none" w:sz="0" w:space="0" w:color="auto"/>
                <w:bottom w:val="none" w:sz="0" w:space="0" w:color="auto"/>
                <w:right w:val="none" w:sz="0" w:space="0" w:color="auto"/>
              </w:divBdr>
            </w:div>
            <w:div w:id="2142843422">
              <w:marLeft w:val="0"/>
              <w:marRight w:val="0"/>
              <w:marTop w:val="0"/>
              <w:marBottom w:val="0"/>
              <w:divBdr>
                <w:top w:val="none" w:sz="0" w:space="0" w:color="auto"/>
                <w:left w:val="none" w:sz="0" w:space="0" w:color="auto"/>
                <w:bottom w:val="none" w:sz="0" w:space="0" w:color="auto"/>
                <w:right w:val="none" w:sz="0" w:space="0" w:color="auto"/>
              </w:divBdr>
            </w:div>
            <w:div w:id="827555750">
              <w:marLeft w:val="0"/>
              <w:marRight w:val="0"/>
              <w:marTop w:val="0"/>
              <w:marBottom w:val="0"/>
              <w:divBdr>
                <w:top w:val="none" w:sz="0" w:space="0" w:color="auto"/>
                <w:left w:val="none" w:sz="0" w:space="0" w:color="auto"/>
                <w:bottom w:val="none" w:sz="0" w:space="0" w:color="auto"/>
                <w:right w:val="none" w:sz="0" w:space="0" w:color="auto"/>
              </w:divBdr>
            </w:div>
            <w:div w:id="756286856">
              <w:marLeft w:val="0"/>
              <w:marRight w:val="0"/>
              <w:marTop w:val="0"/>
              <w:marBottom w:val="0"/>
              <w:divBdr>
                <w:top w:val="none" w:sz="0" w:space="0" w:color="auto"/>
                <w:left w:val="none" w:sz="0" w:space="0" w:color="auto"/>
                <w:bottom w:val="none" w:sz="0" w:space="0" w:color="auto"/>
                <w:right w:val="none" w:sz="0" w:space="0" w:color="auto"/>
              </w:divBdr>
            </w:div>
            <w:div w:id="827982813">
              <w:marLeft w:val="0"/>
              <w:marRight w:val="0"/>
              <w:marTop w:val="0"/>
              <w:marBottom w:val="0"/>
              <w:divBdr>
                <w:top w:val="none" w:sz="0" w:space="0" w:color="auto"/>
                <w:left w:val="none" w:sz="0" w:space="0" w:color="auto"/>
                <w:bottom w:val="none" w:sz="0" w:space="0" w:color="auto"/>
                <w:right w:val="none" w:sz="0" w:space="0" w:color="auto"/>
              </w:divBdr>
            </w:div>
            <w:div w:id="1105925408">
              <w:marLeft w:val="0"/>
              <w:marRight w:val="0"/>
              <w:marTop w:val="0"/>
              <w:marBottom w:val="0"/>
              <w:divBdr>
                <w:top w:val="none" w:sz="0" w:space="0" w:color="auto"/>
                <w:left w:val="none" w:sz="0" w:space="0" w:color="auto"/>
                <w:bottom w:val="none" w:sz="0" w:space="0" w:color="auto"/>
                <w:right w:val="none" w:sz="0" w:space="0" w:color="auto"/>
              </w:divBdr>
            </w:div>
            <w:div w:id="1755128280">
              <w:marLeft w:val="0"/>
              <w:marRight w:val="0"/>
              <w:marTop w:val="0"/>
              <w:marBottom w:val="0"/>
              <w:divBdr>
                <w:top w:val="none" w:sz="0" w:space="0" w:color="auto"/>
                <w:left w:val="none" w:sz="0" w:space="0" w:color="auto"/>
                <w:bottom w:val="none" w:sz="0" w:space="0" w:color="auto"/>
                <w:right w:val="none" w:sz="0" w:space="0" w:color="auto"/>
              </w:divBdr>
            </w:div>
            <w:div w:id="1727140263">
              <w:marLeft w:val="0"/>
              <w:marRight w:val="0"/>
              <w:marTop w:val="0"/>
              <w:marBottom w:val="0"/>
              <w:divBdr>
                <w:top w:val="none" w:sz="0" w:space="0" w:color="auto"/>
                <w:left w:val="none" w:sz="0" w:space="0" w:color="auto"/>
                <w:bottom w:val="none" w:sz="0" w:space="0" w:color="auto"/>
                <w:right w:val="none" w:sz="0" w:space="0" w:color="auto"/>
              </w:divBdr>
            </w:div>
            <w:div w:id="1026097724">
              <w:marLeft w:val="0"/>
              <w:marRight w:val="0"/>
              <w:marTop w:val="0"/>
              <w:marBottom w:val="0"/>
              <w:divBdr>
                <w:top w:val="none" w:sz="0" w:space="0" w:color="auto"/>
                <w:left w:val="none" w:sz="0" w:space="0" w:color="auto"/>
                <w:bottom w:val="none" w:sz="0" w:space="0" w:color="auto"/>
                <w:right w:val="none" w:sz="0" w:space="0" w:color="auto"/>
              </w:divBdr>
              <w:divsChild>
                <w:div w:id="1082948209">
                  <w:marLeft w:val="0"/>
                  <w:marRight w:val="0"/>
                  <w:marTop w:val="0"/>
                  <w:marBottom w:val="0"/>
                  <w:divBdr>
                    <w:top w:val="none" w:sz="0" w:space="0" w:color="auto"/>
                    <w:left w:val="none" w:sz="0" w:space="0" w:color="auto"/>
                    <w:bottom w:val="none" w:sz="0" w:space="0" w:color="auto"/>
                    <w:right w:val="none" w:sz="0" w:space="0" w:color="auto"/>
                  </w:divBdr>
                </w:div>
                <w:div w:id="2031182164">
                  <w:marLeft w:val="0"/>
                  <w:marRight w:val="0"/>
                  <w:marTop w:val="0"/>
                  <w:marBottom w:val="0"/>
                  <w:divBdr>
                    <w:top w:val="none" w:sz="0" w:space="0" w:color="auto"/>
                    <w:left w:val="none" w:sz="0" w:space="0" w:color="auto"/>
                    <w:bottom w:val="none" w:sz="0" w:space="0" w:color="auto"/>
                    <w:right w:val="none" w:sz="0" w:space="0" w:color="auto"/>
                  </w:divBdr>
                </w:div>
                <w:div w:id="1774013240">
                  <w:marLeft w:val="0"/>
                  <w:marRight w:val="0"/>
                  <w:marTop w:val="0"/>
                  <w:marBottom w:val="0"/>
                  <w:divBdr>
                    <w:top w:val="none" w:sz="0" w:space="0" w:color="auto"/>
                    <w:left w:val="none" w:sz="0" w:space="0" w:color="auto"/>
                    <w:bottom w:val="none" w:sz="0" w:space="0" w:color="auto"/>
                    <w:right w:val="none" w:sz="0" w:space="0" w:color="auto"/>
                  </w:divBdr>
                </w:div>
                <w:div w:id="1304657584">
                  <w:marLeft w:val="0"/>
                  <w:marRight w:val="0"/>
                  <w:marTop w:val="0"/>
                  <w:marBottom w:val="0"/>
                  <w:divBdr>
                    <w:top w:val="none" w:sz="0" w:space="0" w:color="auto"/>
                    <w:left w:val="none" w:sz="0" w:space="0" w:color="auto"/>
                    <w:bottom w:val="none" w:sz="0" w:space="0" w:color="auto"/>
                    <w:right w:val="none" w:sz="0" w:space="0" w:color="auto"/>
                  </w:divBdr>
                </w:div>
                <w:div w:id="1126893121">
                  <w:marLeft w:val="0"/>
                  <w:marRight w:val="0"/>
                  <w:marTop w:val="0"/>
                  <w:marBottom w:val="0"/>
                  <w:divBdr>
                    <w:top w:val="none" w:sz="0" w:space="0" w:color="auto"/>
                    <w:left w:val="none" w:sz="0" w:space="0" w:color="auto"/>
                    <w:bottom w:val="none" w:sz="0" w:space="0" w:color="auto"/>
                    <w:right w:val="none" w:sz="0" w:space="0" w:color="auto"/>
                  </w:divBdr>
                </w:div>
                <w:div w:id="1906526205">
                  <w:marLeft w:val="0"/>
                  <w:marRight w:val="0"/>
                  <w:marTop w:val="0"/>
                  <w:marBottom w:val="0"/>
                  <w:divBdr>
                    <w:top w:val="none" w:sz="0" w:space="0" w:color="auto"/>
                    <w:left w:val="none" w:sz="0" w:space="0" w:color="auto"/>
                    <w:bottom w:val="none" w:sz="0" w:space="0" w:color="auto"/>
                    <w:right w:val="none" w:sz="0" w:space="0" w:color="auto"/>
                  </w:divBdr>
                </w:div>
                <w:div w:id="1334144903">
                  <w:marLeft w:val="0"/>
                  <w:marRight w:val="0"/>
                  <w:marTop w:val="0"/>
                  <w:marBottom w:val="0"/>
                  <w:divBdr>
                    <w:top w:val="none" w:sz="0" w:space="0" w:color="auto"/>
                    <w:left w:val="none" w:sz="0" w:space="0" w:color="auto"/>
                    <w:bottom w:val="none" w:sz="0" w:space="0" w:color="auto"/>
                    <w:right w:val="none" w:sz="0" w:space="0" w:color="auto"/>
                  </w:divBdr>
                </w:div>
                <w:div w:id="1074624448">
                  <w:marLeft w:val="0"/>
                  <w:marRight w:val="0"/>
                  <w:marTop w:val="0"/>
                  <w:marBottom w:val="0"/>
                  <w:divBdr>
                    <w:top w:val="none" w:sz="0" w:space="0" w:color="auto"/>
                    <w:left w:val="none" w:sz="0" w:space="0" w:color="auto"/>
                    <w:bottom w:val="none" w:sz="0" w:space="0" w:color="auto"/>
                    <w:right w:val="none" w:sz="0" w:space="0" w:color="auto"/>
                  </w:divBdr>
                </w:div>
                <w:div w:id="498692018">
                  <w:marLeft w:val="0"/>
                  <w:marRight w:val="0"/>
                  <w:marTop w:val="0"/>
                  <w:marBottom w:val="0"/>
                  <w:divBdr>
                    <w:top w:val="none" w:sz="0" w:space="0" w:color="auto"/>
                    <w:left w:val="none" w:sz="0" w:space="0" w:color="auto"/>
                    <w:bottom w:val="none" w:sz="0" w:space="0" w:color="auto"/>
                    <w:right w:val="none" w:sz="0" w:space="0" w:color="auto"/>
                  </w:divBdr>
                </w:div>
                <w:div w:id="911039711">
                  <w:marLeft w:val="0"/>
                  <w:marRight w:val="0"/>
                  <w:marTop w:val="0"/>
                  <w:marBottom w:val="0"/>
                  <w:divBdr>
                    <w:top w:val="none" w:sz="0" w:space="0" w:color="auto"/>
                    <w:left w:val="none" w:sz="0" w:space="0" w:color="auto"/>
                    <w:bottom w:val="none" w:sz="0" w:space="0" w:color="auto"/>
                    <w:right w:val="none" w:sz="0" w:space="0" w:color="auto"/>
                  </w:divBdr>
                </w:div>
                <w:div w:id="1975788279">
                  <w:marLeft w:val="0"/>
                  <w:marRight w:val="0"/>
                  <w:marTop w:val="0"/>
                  <w:marBottom w:val="0"/>
                  <w:divBdr>
                    <w:top w:val="none" w:sz="0" w:space="0" w:color="auto"/>
                    <w:left w:val="none" w:sz="0" w:space="0" w:color="auto"/>
                    <w:bottom w:val="none" w:sz="0" w:space="0" w:color="auto"/>
                    <w:right w:val="none" w:sz="0" w:space="0" w:color="auto"/>
                  </w:divBdr>
                </w:div>
                <w:div w:id="1838223674">
                  <w:marLeft w:val="0"/>
                  <w:marRight w:val="0"/>
                  <w:marTop w:val="0"/>
                  <w:marBottom w:val="0"/>
                  <w:divBdr>
                    <w:top w:val="none" w:sz="0" w:space="0" w:color="auto"/>
                    <w:left w:val="none" w:sz="0" w:space="0" w:color="auto"/>
                    <w:bottom w:val="none" w:sz="0" w:space="0" w:color="auto"/>
                    <w:right w:val="none" w:sz="0" w:space="0" w:color="auto"/>
                  </w:divBdr>
                </w:div>
                <w:div w:id="1480657224">
                  <w:marLeft w:val="0"/>
                  <w:marRight w:val="0"/>
                  <w:marTop w:val="0"/>
                  <w:marBottom w:val="0"/>
                  <w:divBdr>
                    <w:top w:val="none" w:sz="0" w:space="0" w:color="auto"/>
                    <w:left w:val="none" w:sz="0" w:space="0" w:color="auto"/>
                    <w:bottom w:val="none" w:sz="0" w:space="0" w:color="auto"/>
                    <w:right w:val="none" w:sz="0" w:space="0" w:color="auto"/>
                  </w:divBdr>
                </w:div>
                <w:div w:id="122624211">
                  <w:marLeft w:val="0"/>
                  <w:marRight w:val="0"/>
                  <w:marTop w:val="0"/>
                  <w:marBottom w:val="0"/>
                  <w:divBdr>
                    <w:top w:val="none" w:sz="0" w:space="0" w:color="auto"/>
                    <w:left w:val="none" w:sz="0" w:space="0" w:color="auto"/>
                    <w:bottom w:val="none" w:sz="0" w:space="0" w:color="auto"/>
                    <w:right w:val="none" w:sz="0" w:space="0" w:color="auto"/>
                  </w:divBdr>
                </w:div>
                <w:div w:id="1677150879">
                  <w:marLeft w:val="0"/>
                  <w:marRight w:val="0"/>
                  <w:marTop w:val="0"/>
                  <w:marBottom w:val="0"/>
                  <w:divBdr>
                    <w:top w:val="none" w:sz="0" w:space="0" w:color="auto"/>
                    <w:left w:val="none" w:sz="0" w:space="0" w:color="auto"/>
                    <w:bottom w:val="none" w:sz="0" w:space="0" w:color="auto"/>
                    <w:right w:val="none" w:sz="0" w:space="0" w:color="auto"/>
                  </w:divBdr>
                </w:div>
                <w:div w:id="1716781561">
                  <w:marLeft w:val="0"/>
                  <w:marRight w:val="0"/>
                  <w:marTop w:val="0"/>
                  <w:marBottom w:val="0"/>
                  <w:divBdr>
                    <w:top w:val="none" w:sz="0" w:space="0" w:color="auto"/>
                    <w:left w:val="none" w:sz="0" w:space="0" w:color="auto"/>
                    <w:bottom w:val="none" w:sz="0" w:space="0" w:color="auto"/>
                    <w:right w:val="none" w:sz="0" w:space="0" w:color="auto"/>
                  </w:divBdr>
                </w:div>
                <w:div w:id="954556870">
                  <w:marLeft w:val="0"/>
                  <w:marRight w:val="0"/>
                  <w:marTop w:val="0"/>
                  <w:marBottom w:val="0"/>
                  <w:divBdr>
                    <w:top w:val="none" w:sz="0" w:space="0" w:color="auto"/>
                    <w:left w:val="none" w:sz="0" w:space="0" w:color="auto"/>
                    <w:bottom w:val="none" w:sz="0" w:space="0" w:color="auto"/>
                    <w:right w:val="none" w:sz="0" w:space="0" w:color="auto"/>
                  </w:divBdr>
                </w:div>
                <w:div w:id="444882969">
                  <w:marLeft w:val="0"/>
                  <w:marRight w:val="0"/>
                  <w:marTop w:val="0"/>
                  <w:marBottom w:val="0"/>
                  <w:divBdr>
                    <w:top w:val="none" w:sz="0" w:space="0" w:color="auto"/>
                    <w:left w:val="none" w:sz="0" w:space="0" w:color="auto"/>
                    <w:bottom w:val="none" w:sz="0" w:space="0" w:color="auto"/>
                    <w:right w:val="none" w:sz="0" w:space="0" w:color="auto"/>
                  </w:divBdr>
                </w:div>
                <w:div w:id="1439720119">
                  <w:marLeft w:val="0"/>
                  <w:marRight w:val="0"/>
                  <w:marTop w:val="0"/>
                  <w:marBottom w:val="0"/>
                  <w:divBdr>
                    <w:top w:val="none" w:sz="0" w:space="0" w:color="auto"/>
                    <w:left w:val="none" w:sz="0" w:space="0" w:color="auto"/>
                    <w:bottom w:val="none" w:sz="0" w:space="0" w:color="auto"/>
                    <w:right w:val="none" w:sz="0" w:space="0" w:color="auto"/>
                  </w:divBdr>
                </w:div>
                <w:div w:id="675809787">
                  <w:marLeft w:val="0"/>
                  <w:marRight w:val="0"/>
                  <w:marTop w:val="0"/>
                  <w:marBottom w:val="0"/>
                  <w:divBdr>
                    <w:top w:val="none" w:sz="0" w:space="0" w:color="auto"/>
                    <w:left w:val="none" w:sz="0" w:space="0" w:color="auto"/>
                    <w:bottom w:val="none" w:sz="0" w:space="0" w:color="auto"/>
                    <w:right w:val="none" w:sz="0" w:space="0" w:color="auto"/>
                  </w:divBdr>
                </w:div>
                <w:div w:id="1569144832">
                  <w:marLeft w:val="0"/>
                  <w:marRight w:val="0"/>
                  <w:marTop w:val="0"/>
                  <w:marBottom w:val="0"/>
                  <w:divBdr>
                    <w:top w:val="none" w:sz="0" w:space="0" w:color="auto"/>
                    <w:left w:val="none" w:sz="0" w:space="0" w:color="auto"/>
                    <w:bottom w:val="none" w:sz="0" w:space="0" w:color="auto"/>
                    <w:right w:val="none" w:sz="0" w:space="0" w:color="auto"/>
                  </w:divBdr>
                </w:div>
                <w:div w:id="1631394533">
                  <w:marLeft w:val="0"/>
                  <w:marRight w:val="0"/>
                  <w:marTop w:val="0"/>
                  <w:marBottom w:val="0"/>
                  <w:divBdr>
                    <w:top w:val="none" w:sz="0" w:space="0" w:color="auto"/>
                    <w:left w:val="none" w:sz="0" w:space="0" w:color="auto"/>
                    <w:bottom w:val="none" w:sz="0" w:space="0" w:color="auto"/>
                    <w:right w:val="none" w:sz="0" w:space="0" w:color="auto"/>
                  </w:divBdr>
                </w:div>
                <w:div w:id="1665208486">
                  <w:marLeft w:val="0"/>
                  <w:marRight w:val="0"/>
                  <w:marTop w:val="0"/>
                  <w:marBottom w:val="0"/>
                  <w:divBdr>
                    <w:top w:val="none" w:sz="0" w:space="0" w:color="auto"/>
                    <w:left w:val="none" w:sz="0" w:space="0" w:color="auto"/>
                    <w:bottom w:val="none" w:sz="0" w:space="0" w:color="auto"/>
                    <w:right w:val="none" w:sz="0" w:space="0" w:color="auto"/>
                  </w:divBdr>
                </w:div>
                <w:div w:id="1175533923">
                  <w:marLeft w:val="0"/>
                  <w:marRight w:val="0"/>
                  <w:marTop w:val="0"/>
                  <w:marBottom w:val="0"/>
                  <w:divBdr>
                    <w:top w:val="none" w:sz="0" w:space="0" w:color="auto"/>
                    <w:left w:val="none" w:sz="0" w:space="0" w:color="auto"/>
                    <w:bottom w:val="none" w:sz="0" w:space="0" w:color="auto"/>
                    <w:right w:val="none" w:sz="0" w:space="0" w:color="auto"/>
                  </w:divBdr>
                </w:div>
                <w:div w:id="868568132">
                  <w:marLeft w:val="0"/>
                  <w:marRight w:val="0"/>
                  <w:marTop w:val="0"/>
                  <w:marBottom w:val="0"/>
                  <w:divBdr>
                    <w:top w:val="none" w:sz="0" w:space="0" w:color="auto"/>
                    <w:left w:val="none" w:sz="0" w:space="0" w:color="auto"/>
                    <w:bottom w:val="none" w:sz="0" w:space="0" w:color="auto"/>
                    <w:right w:val="none" w:sz="0" w:space="0" w:color="auto"/>
                  </w:divBdr>
                </w:div>
                <w:div w:id="1650279472">
                  <w:marLeft w:val="0"/>
                  <w:marRight w:val="0"/>
                  <w:marTop w:val="0"/>
                  <w:marBottom w:val="0"/>
                  <w:divBdr>
                    <w:top w:val="none" w:sz="0" w:space="0" w:color="auto"/>
                    <w:left w:val="none" w:sz="0" w:space="0" w:color="auto"/>
                    <w:bottom w:val="none" w:sz="0" w:space="0" w:color="auto"/>
                    <w:right w:val="none" w:sz="0" w:space="0" w:color="auto"/>
                  </w:divBdr>
                </w:div>
                <w:div w:id="2123961846">
                  <w:marLeft w:val="0"/>
                  <w:marRight w:val="0"/>
                  <w:marTop w:val="0"/>
                  <w:marBottom w:val="0"/>
                  <w:divBdr>
                    <w:top w:val="none" w:sz="0" w:space="0" w:color="auto"/>
                    <w:left w:val="none" w:sz="0" w:space="0" w:color="auto"/>
                    <w:bottom w:val="none" w:sz="0" w:space="0" w:color="auto"/>
                    <w:right w:val="none" w:sz="0" w:space="0" w:color="auto"/>
                  </w:divBdr>
                </w:div>
                <w:div w:id="47075064">
                  <w:marLeft w:val="0"/>
                  <w:marRight w:val="0"/>
                  <w:marTop w:val="0"/>
                  <w:marBottom w:val="0"/>
                  <w:divBdr>
                    <w:top w:val="none" w:sz="0" w:space="0" w:color="auto"/>
                    <w:left w:val="none" w:sz="0" w:space="0" w:color="auto"/>
                    <w:bottom w:val="none" w:sz="0" w:space="0" w:color="auto"/>
                    <w:right w:val="none" w:sz="0" w:space="0" w:color="auto"/>
                  </w:divBdr>
                </w:div>
                <w:div w:id="732965383">
                  <w:marLeft w:val="0"/>
                  <w:marRight w:val="0"/>
                  <w:marTop w:val="0"/>
                  <w:marBottom w:val="0"/>
                  <w:divBdr>
                    <w:top w:val="none" w:sz="0" w:space="0" w:color="auto"/>
                    <w:left w:val="none" w:sz="0" w:space="0" w:color="auto"/>
                    <w:bottom w:val="none" w:sz="0" w:space="0" w:color="auto"/>
                    <w:right w:val="none" w:sz="0" w:space="0" w:color="auto"/>
                  </w:divBdr>
                </w:div>
                <w:div w:id="1379623416">
                  <w:marLeft w:val="0"/>
                  <w:marRight w:val="0"/>
                  <w:marTop w:val="0"/>
                  <w:marBottom w:val="0"/>
                  <w:divBdr>
                    <w:top w:val="none" w:sz="0" w:space="0" w:color="auto"/>
                    <w:left w:val="none" w:sz="0" w:space="0" w:color="auto"/>
                    <w:bottom w:val="none" w:sz="0" w:space="0" w:color="auto"/>
                    <w:right w:val="none" w:sz="0" w:space="0" w:color="auto"/>
                  </w:divBdr>
                </w:div>
                <w:div w:id="22682370">
                  <w:marLeft w:val="0"/>
                  <w:marRight w:val="0"/>
                  <w:marTop w:val="0"/>
                  <w:marBottom w:val="0"/>
                  <w:divBdr>
                    <w:top w:val="none" w:sz="0" w:space="0" w:color="auto"/>
                    <w:left w:val="none" w:sz="0" w:space="0" w:color="auto"/>
                    <w:bottom w:val="none" w:sz="0" w:space="0" w:color="auto"/>
                    <w:right w:val="none" w:sz="0" w:space="0" w:color="auto"/>
                  </w:divBdr>
                </w:div>
                <w:div w:id="850484111">
                  <w:marLeft w:val="0"/>
                  <w:marRight w:val="0"/>
                  <w:marTop w:val="0"/>
                  <w:marBottom w:val="0"/>
                  <w:divBdr>
                    <w:top w:val="none" w:sz="0" w:space="0" w:color="auto"/>
                    <w:left w:val="none" w:sz="0" w:space="0" w:color="auto"/>
                    <w:bottom w:val="none" w:sz="0" w:space="0" w:color="auto"/>
                    <w:right w:val="none" w:sz="0" w:space="0" w:color="auto"/>
                  </w:divBdr>
                </w:div>
                <w:div w:id="849684509">
                  <w:marLeft w:val="0"/>
                  <w:marRight w:val="0"/>
                  <w:marTop w:val="0"/>
                  <w:marBottom w:val="0"/>
                  <w:divBdr>
                    <w:top w:val="none" w:sz="0" w:space="0" w:color="auto"/>
                    <w:left w:val="none" w:sz="0" w:space="0" w:color="auto"/>
                    <w:bottom w:val="none" w:sz="0" w:space="0" w:color="auto"/>
                    <w:right w:val="none" w:sz="0" w:space="0" w:color="auto"/>
                  </w:divBdr>
                </w:div>
                <w:div w:id="2032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777">
          <w:marLeft w:val="0"/>
          <w:marRight w:val="0"/>
          <w:marTop w:val="0"/>
          <w:marBottom w:val="0"/>
          <w:divBdr>
            <w:top w:val="none" w:sz="0" w:space="0" w:color="auto"/>
            <w:left w:val="none" w:sz="0" w:space="0" w:color="auto"/>
            <w:bottom w:val="none" w:sz="0" w:space="0" w:color="auto"/>
            <w:right w:val="none" w:sz="0" w:space="0" w:color="auto"/>
          </w:divBdr>
          <w:divsChild>
            <w:div w:id="659701072">
              <w:marLeft w:val="0"/>
              <w:marRight w:val="0"/>
              <w:marTop w:val="0"/>
              <w:marBottom w:val="0"/>
              <w:divBdr>
                <w:top w:val="none" w:sz="0" w:space="0" w:color="auto"/>
                <w:left w:val="none" w:sz="0" w:space="0" w:color="auto"/>
                <w:bottom w:val="none" w:sz="0" w:space="0" w:color="auto"/>
                <w:right w:val="none" w:sz="0" w:space="0" w:color="auto"/>
              </w:divBdr>
            </w:div>
            <w:div w:id="1167745172">
              <w:marLeft w:val="0"/>
              <w:marRight w:val="0"/>
              <w:marTop w:val="0"/>
              <w:marBottom w:val="0"/>
              <w:divBdr>
                <w:top w:val="none" w:sz="0" w:space="0" w:color="auto"/>
                <w:left w:val="none" w:sz="0" w:space="0" w:color="auto"/>
                <w:bottom w:val="none" w:sz="0" w:space="0" w:color="auto"/>
                <w:right w:val="none" w:sz="0" w:space="0" w:color="auto"/>
              </w:divBdr>
            </w:div>
            <w:div w:id="912159909">
              <w:marLeft w:val="0"/>
              <w:marRight w:val="0"/>
              <w:marTop w:val="0"/>
              <w:marBottom w:val="0"/>
              <w:divBdr>
                <w:top w:val="none" w:sz="0" w:space="0" w:color="auto"/>
                <w:left w:val="none" w:sz="0" w:space="0" w:color="auto"/>
                <w:bottom w:val="none" w:sz="0" w:space="0" w:color="auto"/>
                <w:right w:val="none" w:sz="0" w:space="0" w:color="auto"/>
              </w:divBdr>
            </w:div>
            <w:div w:id="252708411">
              <w:marLeft w:val="0"/>
              <w:marRight w:val="0"/>
              <w:marTop w:val="0"/>
              <w:marBottom w:val="0"/>
              <w:divBdr>
                <w:top w:val="none" w:sz="0" w:space="0" w:color="auto"/>
                <w:left w:val="none" w:sz="0" w:space="0" w:color="auto"/>
                <w:bottom w:val="none" w:sz="0" w:space="0" w:color="auto"/>
                <w:right w:val="none" w:sz="0" w:space="0" w:color="auto"/>
              </w:divBdr>
            </w:div>
            <w:div w:id="408575264">
              <w:marLeft w:val="0"/>
              <w:marRight w:val="0"/>
              <w:marTop w:val="0"/>
              <w:marBottom w:val="0"/>
              <w:divBdr>
                <w:top w:val="none" w:sz="0" w:space="0" w:color="auto"/>
                <w:left w:val="none" w:sz="0" w:space="0" w:color="auto"/>
                <w:bottom w:val="none" w:sz="0" w:space="0" w:color="auto"/>
                <w:right w:val="none" w:sz="0" w:space="0" w:color="auto"/>
              </w:divBdr>
            </w:div>
            <w:div w:id="901671526">
              <w:marLeft w:val="0"/>
              <w:marRight w:val="0"/>
              <w:marTop w:val="0"/>
              <w:marBottom w:val="0"/>
              <w:divBdr>
                <w:top w:val="none" w:sz="0" w:space="0" w:color="auto"/>
                <w:left w:val="none" w:sz="0" w:space="0" w:color="auto"/>
                <w:bottom w:val="none" w:sz="0" w:space="0" w:color="auto"/>
                <w:right w:val="none" w:sz="0" w:space="0" w:color="auto"/>
              </w:divBdr>
            </w:div>
            <w:div w:id="2071885394">
              <w:marLeft w:val="0"/>
              <w:marRight w:val="0"/>
              <w:marTop w:val="0"/>
              <w:marBottom w:val="0"/>
              <w:divBdr>
                <w:top w:val="none" w:sz="0" w:space="0" w:color="auto"/>
                <w:left w:val="none" w:sz="0" w:space="0" w:color="auto"/>
                <w:bottom w:val="none" w:sz="0" w:space="0" w:color="auto"/>
                <w:right w:val="none" w:sz="0" w:space="0" w:color="auto"/>
              </w:divBdr>
            </w:div>
            <w:div w:id="1482891300">
              <w:marLeft w:val="0"/>
              <w:marRight w:val="0"/>
              <w:marTop w:val="0"/>
              <w:marBottom w:val="0"/>
              <w:divBdr>
                <w:top w:val="none" w:sz="0" w:space="0" w:color="auto"/>
                <w:left w:val="none" w:sz="0" w:space="0" w:color="auto"/>
                <w:bottom w:val="none" w:sz="0" w:space="0" w:color="auto"/>
                <w:right w:val="none" w:sz="0" w:space="0" w:color="auto"/>
              </w:divBdr>
            </w:div>
            <w:div w:id="83964552">
              <w:marLeft w:val="0"/>
              <w:marRight w:val="0"/>
              <w:marTop w:val="0"/>
              <w:marBottom w:val="0"/>
              <w:divBdr>
                <w:top w:val="none" w:sz="0" w:space="0" w:color="auto"/>
                <w:left w:val="none" w:sz="0" w:space="0" w:color="auto"/>
                <w:bottom w:val="none" w:sz="0" w:space="0" w:color="auto"/>
                <w:right w:val="none" w:sz="0" w:space="0" w:color="auto"/>
              </w:divBdr>
            </w:div>
            <w:div w:id="873229492">
              <w:marLeft w:val="0"/>
              <w:marRight w:val="0"/>
              <w:marTop w:val="0"/>
              <w:marBottom w:val="0"/>
              <w:divBdr>
                <w:top w:val="none" w:sz="0" w:space="0" w:color="auto"/>
                <w:left w:val="none" w:sz="0" w:space="0" w:color="auto"/>
                <w:bottom w:val="none" w:sz="0" w:space="0" w:color="auto"/>
                <w:right w:val="none" w:sz="0" w:space="0" w:color="auto"/>
              </w:divBdr>
            </w:div>
            <w:div w:id="1351024891">
              <w:marLeft w:val="0"/>
              <w:marRight w:val="0"/>
              <w:marTop w:val="0"/>
              <w:marBottom w:val="0"/>
              <w:divBdr>
                <w:top w:val="none" w:sz="0" w:space="0" w:color="auto"/>
                <w:left w:val="none" w:sz="0" w:space="0" w:color="auto"/>
                <w:bottom w:val="none" w:sz="0" w:space="0" w:color="auto"/>
                <w:right w:val="none" w:sz="0" w:space="0" w:color="auto"/>
              </w:divBdr>
            </w:div>
            <w:div w:id="818838028">
              <w:marLeft w:val="0"/>
              <w:marRight w:val="0"/>
              <w:marTop w:val="0"/>
              <w:marBottom w:val="0"/>
              <w:divBdr>
                <w:top w:val="none" w:sz="0" w:space="0" w:color="auto"/>
                <w:left w:val="none" w:sz="0" w:space="0" w:color="auto"/>
                <w:bottom w:val="none" w:sz="0" w:space="0" w:color="auto"/>
                <w:right w:val="none" w:sz="0" w:space="0" w:color="auto"/>
              </w:divBdr>
            </w:div>
            <w:div w:id="1512642557">
              <w:marLeft w:val="0"/>
              <w:marRight w:val="0"/>
              <w:marTop w:val="0"/>
              <w:marBottom w:val="0"/>
              <w:divBdr>
                <w:top w:val="none" w:sz="0" w:space="0" w:color="auto"/>
                <w:left w:val="none" w:sz="0" w:space="0" w:color="auto"/>
                <w:bottom w:val="none" w:sz="0" w:space="0" w:color="auto"/>
                <w:right w:val="none" w:sz="0" w:space="0" w:color="auto"/>
              </w:divBdr>
            </w:div>
            <w:div w:id="1187906986">
              <w:marLeft w:val="0"/>
              <w:marRight w:val="0"/>
              <w:marTop w:val="0"/>
              <w:marBottom w:val="0"/>
              <w:divBdr>
                <w:top w:val="none" w:sz="0" w:space="0" w:color="auto"/>
                <w:left w:val="none" w:sz="0" w:space="0" w:color="auto"/>
                <w:bottom w:val="none" w:sz="0" w:space="0" w:color="auto"/>
                <w:right w:val="none" w:sz="0" w:space="0" w:color="auto"/>
              </w:divBdr>
            </w:div>
            <w:div w:id="1584485338">
              <w:marLeft w:val="0"/>
              <w:marRight w:val="0"/>
              <w:marTop w:val="0"/>
              <w:marBottom w:val="0"/>
              <w:divBdr>
                <w:top w:val="none" w:sz="0" w:space="0" w:color="auto"/>
                <w:left w:val="none" w:sz="0" w:space="0" w:color="auto"/>
                <w:bottom w:val="none" w:sz="0" w:space="0" w:color="auto"/>
                <w:right w:val="none" w:sz="0" w:space="0" w:color="auto"/>
              </w:divBdr>
            </w:div>
            <w:div w:id="1901400035">
              <w:marLeft w:val="0"/>
              <w:marRight w:val="0"/>
              <w:marTop w:val="0"/>
              <w:marBottom w:val="0"/>
              <w:divBdr>
                <w:top w:val="none" w:sz="0" w:space="0" w:color="auto"/>
                <w:left w:val="none" w:sz="0" w:space="0" w:color="auto"/>
                <w:bottom w:val="none" w:sz="0" w:space="0" w:color="auto"/>
                <w:right w:val="none" w:sz="0" w:space="0" w:color="auto"/>
              </w:divBdr>
            </w:div>
            <w:div w:id="255332050">
              <w:marLeft w:val="0"/>
              <w:marRight w:val="0"/>
              <w:marTop w:val="0"/>
              <w:marBottom w:val="0"/>
              <w:divBdr>
                <w:top w:val="none" w:sz="0" w:space="0" w:color="auto"/>
                <w:left w:val="none" w:sz="0" w:space="0" w:color="auto"/>
                <w:bottom w:val="none" w:sz="0" w:space="0" w:color="auto"/>
                <w:right w:val="none" w:sz="0" w:space="0" w:color="auto"/>
              </w:divBdr>
            </w:div>
            <w:div w:id="258564274">
              <w:marLeft w:val="0"/>
              <w:marRight w:val="0"/>
              <w:marTop w:val="0"/>
              <w:marBottom w:val="0"/>
              <w:divBdr>
                <w:top w:val="none" w:sz="0" w:space="0" w:color="auto"/>
                <w:left w:val="none" w:sz="0" w:space="0" w:color="auto"/>
                <w:bottom w:val="none" w:sz="0" w:space="0" w:color="auto"/>
                <w:right w:val="none" w:sz="0" w:space="0" w:color="auto"/>
              </w:divBdr>
            </w:div>
            <w:div w:id="510222494">
              <w:marLeft w:val="0"/>
              <w:marRight w:val="0"/>
              <w:marTop w:val="0"/>
              <w:marBottom w:val="0"/>
              <w:divBdr>
                <w:top w:val="none" w:sz="0" w:space="0" w:color="auto"/>
                <w:left w:val="none" w:sz="0" w:space="0" w:color="auto"/>
                <w:bottom w:val="none" w:sz="0" w:space="0" w:color="auto"/>
                <w:right w:val="none" w:sz="0" w:space="0" w:color="auto"/>
              </w:divBdr>
            </w:div>
            <w:div w:id="736586602">
              <w:marLeft w:val="0"/>
              <w:marRight w:val="0"/>
              <w:marTop w:val="0"/>
              <w:marBottom w:val="0"/>
              <w:divBdr>
                <w:top w:val="none" w:sz="0" w:space="0" w:color="auto"/>
                <w:left w:val="none" w:sz="0" w:space="0" w:color="auto"/>
                <w:bottom w:val="none" w:sz="0" w:space="0" w:color="auto"/>
                <w:right w:val="none" w:sz="0" w:space="0" w:color="auto"/>
              </w:divBdr>
            </w:div>
            <w:div w:id="1847666483">
              <w:marLeft w:val="0"/>
              <w:marRight w:val="0"/>
              <w:marTop w:val="0"/>
              <w:marBottom w:val="0"/>
              <w:divBdr>
                <w:top w:val="none" w:sz="0" w:space="0" w:color="auto"/>
                <w:left w:val="none" w:sz="0" w:space="0" w:color="auto"/>
                <w:bottom w:val="none" w:sz="0" w:space="0" w:color="auto"/>
                <w:right w:val="none" w:sz="0" w:space="0" w:color="auto"/>
              </w:divBdr>
            </w:div>
            <w:div w:id="1600988805">
              <w:marLeft w:val="0"/>
              <w:marRight w:val="0"/>
              <w:marTop w:val="0"/>
              <w:marBottom w:val="0"/>
              <w:divBdr>
                <w:top w:val="none" w:sz="0" w:space="0" w:color="auto"/>
                <w:left w:val="none" w:sz="0" w:space="0" w:color="auto"/>
                <w:bottom w:val="none" w:sz="0" w:space="0" w:color="auto"/>
                <w:right w:val="none" w:sz="0" w:space="0" w:color="auto"/>
              </w:divBdr>
            </w:div>
            <w:div w:id="1652830402">
              <w:marLeft w:val="0"/>
              <w:marRight w:val="0"/>
              <w:marTop w:val="0"/>
              <w:marBottom w:val="0"/>
              <w:divBdr>
                <w:top w:val="none" w:sz="0" w:space="0" w:color="auto"/>
                <w:left w:val="none" w:sz="0" w:space="0" w:color="auto"/>
                <w:bottom w:val="none" w:sz="0" w:space="0" w:color="auto"/>
                <w:right w:val="none" w:sz="0" w:space="0" w:color="auto"/>
              </w:divBdr>
            </w:div>
            <w:div w:id="684406243">
              <w:marLeft w:val="0"/>
              <w:marRight w:val="0"/>
              <w:marTop w:val="0"/>
              <w:marBottom w:val="0"/>
              <w:divBdr>
                <w:top w:val="none" w:sz="0" w:space="0" w:color="auto"/>
                <w:left w:val="none" w:sz="0" w:space="0" w:color="auto"/>
                <w:bottom w:val="none" w:sz="0" w:space="0" w:color="auto"/>
                <w:right w:val="none" w:sz="0" w:space="0" w:color="auto"/>
              </w:divBdr>
            </w:div>
            <w:div w:id="1512183031">
              <w:marLeft w:val="0"/>
              <w:marRight w:val="0"/>
              <w:marTop w:val="0"/>
              <w:marBottom w:val="0"/>
              <w:divBdr>
                <w:top w:val="none" w:sz="0" w:space="0" w:color="auto"/>
                <w:left w:val="none" w:sz="0" w:space="0" w:color="auto"/>
                <w:bottom w:val="none" w:sz="0" w:space="0" w:color="auto"/>
                <w:right w:val="none" w:sz="0" w:space="0" w:color="auto"/>
              </w:divBdr>
            </w:div>
            <w:div w:id="1174151685">
              <w:marLeft w:val="0"/>
              <w:marRight w:val="0"/>
              <w:marTop w:val="0"/>
              <w:marBottom w:val="0"/>
              <w:divBdr>
                <w:top w:val="none" w:sz="0" w:space="0" w:color="auto"/>
                <w:left w:val="none" w:sz="0" w:space="0" w:color="auto"/>
                <w:bottom w:val="none" w:sz="0" w:space="0" w:color="auto"/>
                <w:right w:val="none" w:sz="0" w:space="0" w:color="auto"/>
              </w:divBdr>
            </w:div>
            <w:div w:id="649987970">
              <w:marLeft w:val="0"/>
              <w:marRight w:val="0"/>
              <w:marTop w:val="0"/>
              <w:marBottom w:val="0"/>
              <w:divBdr>
                <w:top w:val="none" w:sz="0" w:space="0" w:color="auto"/>
                <w:left w:val="none" w:sz="0" w:space="0" w:color="auto"/>
                <w:bottom w:val="none" w:sz="0" w:space="0" w:color="auto"/>
                <w:right w:val="none" w:sz="0" w:space="0" w:color="auto"/>
              </w:divBdr>
            </w:div>
            <w:div w:id="2144422572">
              <w:marLeft w:val="0"/>
              <w:marRight w:val="0"/>
              <w:marTop w:val="0"/>
              <w:marBottom w:val="0"/>
              <w:divBdr>
                <w:top w:val="none" w:sz="0" w:space="0" w:color="auto"/>
                <w:left w:val="none" w:sz="0" w:space="0" w:color="auto"/>
                <w:bottom w:val="none" w:sz="0" w:space="0" w:color="auto"/>
                <w:right w:val="none" w:sz="0" w:space="0" w:color="auto"/>
              </w:divBdr>
            </w:div>
            <w:div w:id="874346800">
              <w:marLeft w:val="0"/>
              <w:marRight w:val="0"/>
              <w:marTop w:val="0"/>
              <w:marBottom w:val="0"/>
              <w:divBdr>
                <w:top w:val="none" w:sz="0" w:space="0" w:color="auto"/>
                <w:left w:val="none" w:sz="0" w:space="0" w:color="auto"/>
                <w:bottom w:val="none" w:sz="0" w:space="0" w:color="auto"/>
                <w:right w:val="none" w:sz="0" w:space="0" w:color="auto"/>
              </w:divBdr>
            </w:div>
            <w:div w:id="1633171869">
              <w:marLeft w:val="0"/>
              <w:marRight w:val="0"/>
              <w:marTop w:val="0"/>
              <w:marBottom w:val="0"/>
              <w:divBdr>
                <w:top w:val="none" w:sz="0" w:space="0" w:color="auto"/>
                <w:left w:val="none" w:sz="0" w:space="0" w:color="auto"/>
                <w:bottom w:val="none" w:sz="0" w:space="0" w:color="auto"/>
                <w:right w:val="none" w:sz="0" w:space="0" w:color="auto"/>
              </w:divBdr>
            </w:div>
            <w:div w:id="1551184253">
              <w:marLeft w:val="0"/>
              <w:marRight w:val="0"/>
              <w:marTop w:val="0"/>
              <w:marBottom w:val="0"/>
              <w:divBdr>
                <w:top w:val="none" w:sz="0" w:space="0" w:color="auto"/>
                <w:left w:val="none" w:sz="0" w:space="0" w:color="auto"/>
                <w:bottom w:val="none" w:sz="0" w:space="0" w:color="auto"/>
                <w:right w:val="none" w:sz="0" w:space="0" w:color="auto"/>
              </w:divBdr>
            </w:div>
            <w:div w:id="734937053">
              <w:marLeft w:val="0"/>
              <w:marRight w:val="0"/>
              <w:marTop w:val="0"/>
              <w:marBottom w:val="0"/>
              <w:divBdr>
                <w:top w:val="none" w:sz="0" w:space="0" w:color="auto"/>
                <w:left w:val="none" w:sz="0" w:space="0" w:color="auto"/>
                <w:bottom w:val="none" w:sz="0" w:space="0" w:color="auto"/>
                <w:right w:val="none" w:sz="0" w:space="0" w:color="auto"/>
              </w:divBdr>
            </w:div>
            <w:div w:id="641614924">
              <w:marLeft w:val="0"/>
              <w:marRight w:val="0"/>
              <w:marTop w:val="0"/>
              <w:marBottom w:val="0"/>
              <w:divBdr>
                <w:top w:val="none" w:sz="0" w:space="0" w:color="auto"/>
                <w:left w:val="none" w:sz="0" w:space="0" w:color="auto"/>
                <w:bottom w:val="none" w:sz="0" w:space="0" w:color="auto"/>
                <w:right w:val="none" w:sz="0" w:space="0" w:color="auto"/>
              </w:divBdr>
            </w:div>
            <w:div w:id="599869844">
              <w:marLeft w:val="0"/>
              <w:marRight w:val="0"/>
              <w:marTop w:val="0"/>
              <w:marBottom w:val="0"/>
              <w:divBdr>
                <w:top w:val="none" w:sz="0" w:space="0" w:color="auto"/>
                <w:left w:val="none" w:sz="0" w:space="0" w:color="auto"/>
                <w:bottom w:val="none" w:sz="0" w:space="0" w:color="auto"/>
                <w:right w:val="none" w:sz="0" w:space="0" w:color="auto"/>
              </w:divBdr>
            </w:div>
            <w:div w:id="1384326418">
              <w:marLeft w:val="0"/>
              <w:marRight w:val="0"/>
              <w:marTop w:val="0"/>
              <w:marBottom w:val="0"/>
              <w:divBdr>
                <w:top w:val="none" w:sz="0" w:space="0" w:color="auto"/>
                <w:left w:val="none" w:sz="0" w:space="0" w:color="auto"/>
                <w:bottom w:val="none" w:sz="0" w:space="0" w:color="auto"/>
                <w:right w:val="none" w:sz="0" w:space="0" w:color="auto"/>
              </w:divBdr>
            </w:div>
            <w:div w:id="1032339112">
              <w:marLeft w:val="0"/>
              <w:marRight w:val="0"/>
              <w:marTop w:val="0"/>
              <w:marBottom w:val="0"/>
              <w:divBdr>
                <w:top w:val="none" w:sz="0" w:space="0" w:color="auto"/>
                <w:left w:val="none" w:sz="0" w:space="0" w:color="auto"/>
                <w:bottom w:val="none" w:sz="0" w:space="0" w:color="auto"/>
                <w:right w:val="none" w:sz="0" w:space="0" w:color="auto"/>
              </w:divBdr>
            </w:div>
            <w:div w:id="1534491162">
              <w:marLeft w:val="0"/>
              <w:marRight w:val="0"/>
              <w:marTop w:val="0"/>
              <w:marBottom w:val="0"/>
              <w:divBdr>
                <w:top w:val="none" w:sz="0" w:space="0" w:color="auto"/>
                <w:left w:val="none" w:sz="0" w:space="0" w:color="auto"/>
                <w:bottom w:val="none" w:sz="0" w:space="0" w:color="auto"/>
                <w:right w:val="none" w:sz="0" w:space="0" w:color="auto"/>
              </w:divBdr>
            </w:div>
            <w:div w:id="1680621591">
              <w:marLeft w:val="0"/>
              <w:marRight w:val="0"/>
              <w:marTop w:val="0"/>
              <w:marBottom w:val="0"/>
              <w:divBdr>
                <w:top w:val="none" w:sz="0" w:space="0" w:color="auto"/>
                <w:left w:val="none" w:sz="0" w:space="0" w:color="auto"/>
                <w:bottom w:val="none" w:sz="0" w:space="0" w:color="auto"/>
                <w:right w:val="none" w:sz="0" w:space="0" w:color="auto"/>
              </w:divBdr>
            </w:div>
            <w:div w:id="1004359488">
              <w:marLeft w:val="0"/>
              <w:marRight w:val="0"/>
              <w:marTop w:val="0"/>
              <w:marBottom w:val="0"/>
              <w:divBdr>
                <w:top w:val="none" w:sz="0" w:space="0" w:color="auto"/>
                <w:left w:val="none" w:sz="0" w:space="0" w:color="auto"/>
                <w:bottom w:val="none" w:sz="0" w:space="0" w:color="auto"/>
                <w:right w:val="none" w:sz="0" w:space="0" w:color="auto"/>
              </w:divBdr>
            </w:div>
            <w:div w:id="1977492457">
              <w:marLeft w:val="0"/>
              <w:marRight w:val="0"/>
              <w:marTop w:val="0"/>
              <w:marBottom w:val="0"/>
              <w:divBdr>
                <w:top w:val="none" w:sz="0" w:space="0" w:color="auto"/>
                <w:left w:val="none" w:sz="0" w:space="0" w:color="auto"/>
                <w:bottom w:val="none" w:sz="0" w:space="0" w:color="auto"/>
                <w:right w:val="none" w:sz="0" w:space="0" w:color="auto"/>
              </w:divBdr>
            </w:div>
            <w:div w:id="707995336">
              <w:marLeft w:val="0"/>
              <w:marRight w:val="0"/>
              <w:marTop w:val="0"/>
              <w:marBottom w:val="0"/>
              <w:divBdr>
                <w:top w:val="none" w:sz="0" w:space="0" w:color="auto"/>
                <w:left w:val="none" w:sz="0" w:space="0" w:color="auto"/>
                <w:bottom w:val="none" w:sz="0" w:space="0" w:color="auto"/>
                <w:right w:val="none" w:sz="0" w:space="0" w:color="auto"/>
              </w:divBdr>
            </w:div>
            <w:div w:id="1656492975">
              <w:marLeft w:val="0"/>
              <w:marRight w:val="0"/>
              <w:marTop w:val="0"/>
              <w:marBottom w:val="0"/>
              <w:divBdr>
                <w:top w:val="none" w:sz="0" w:space="0" w:color="auto"/>
                <w:left w:val="none" w:sz="0" w:space="0" w:color="auto"/>
                <w:bottom w:val="none" w:sz="0" w:space="0" w:color="auto"/>
                <w:right w:val="none" w:sz="0" w:space="0" w:color="auto"/>
              </w:divBdr>
            </w:div>
            <w:div w:id="782459048">
              <w:marLeft w:val="0"/>
              <w:marRight w:val="0"/>
              <w:marTop w:val="0"/>
              <w:marBottom w:val="0"/>
              <w:divBdr>
                <w:top w:val="none" w:sz="0" w:space="0" w:color="auto"/>
                <w:left w:val="none" w:sz="0" w:space="0" w:color="auto"/>
                <w:bottom w:val="none" w:sz="0" w:space="0" w:color="auto"/>
                <w:right w:val="none" w:sz="0" w:space="0" w:color="auto"/>
              </w:divBdr>
            </w:div>
            <w:div w:id="672489149">
              <w:marLeft w:val="0"/>
              <w:marRight w:val="0"/>
              <w:marTop w:val="0"/>
              <w:marBottom w:val="0"/>
              <w:divBdr>
                <w:top w:val="none" w:sz="0" w:space="0" w:color="auto"/>
                <w:left w:val="none" w:sz="0" w:space="0" w:color="auto"/>
                <w:bottom w:val="none" w:sz="0" w:space="0" w:color="auto"/>
                <w:right w:val="none" w:sz="0" w:space="0" w:color="auto"/>
              </w:divBdr>
            </w:div>
            <w:div w:id="569075833">
              <w:marLeft w:val="0"/>
              <w:marRight w:val="0"/>
              <w:marTop w:val="0"/>
              <w:marBottom w:val="0"/>
              <w:divBdr>
                <w:top w:val="none" w:sz="0" w:space="0" w:color="auto"/>
                <w:left w:val="none" w:sz="0" w:space="0" w:color="auto"/>
                <w:bottom w:val="none" w:sz="0" w:space="0" w:color="auto"/>
                <w:right w:val="none" w:sz="0" w:space="0" w:color="auto"/>
              </w:divBdr>
            </w:div>
            <w:div w:id="432020488">
              <w:marLeft w:val="0"/>
              <w:marRight w:val="0"/>
              <w:marTop w:val="0"/>
              <w:marBottom w:val="0"/>
              <w:divBdr>
                <w:top w:val="none" w:sz="0" w:space="0" w:color="auto"/>
                <w:left w:val="none" w:sz="0" w:space="0" w:color="auto"/>
                <w:bottom w:val="none" w:sz="0" w:space="0" w:color="auto"/>
                <w:right w:val="none" w:sz="0" w:space="0" w:color="auto"/>
              </w:divBdr>
            </w:div>
            <w:div w:id="2115392220">
              <w:marLeft w:val="0"/>
              <w:marRight w:val="0"/>
              <w:marTop w:val="0"/>
              <w:marBottom w:val="0"/>
              <w:divBdr>
                <w:top w:val="none" w:sz="0" w:space="0" w:color="auto"/>
                <w:left w:val="none" w:sz="0" w:space="0" w:color="auto"/>
                <w:bottom w:val="none" w:sz="0" w:space="0" w:color="auto"/>
                <w:right w:val="none" w:sz="0" w:space="0" w:color="auto"/>
              </w:divBdr>
            </w:div>
            <w:div w:id="1903708237">
              <w:marLeft w:val="0"/>
              <w:marRight w:val="0"/>
              <w:marTop w:val="0"/>
              <w:marBottom w:val="0"/>
              <w:divBdr>
                <w:top w:val="none" w:sz="0" w:space="0" w:color="auto"/>
                <w:left w:val="none" w:sz="0" w:space="0" w:color="auto"/>
                <w:bottom w:val="none" w:sz="0" w:space="0" w:color="auto"/>
                <w:right w:val="none" w:sz="0" w:space="0" w:color="auto"/>
              </w:divBdr>
            </w:div>
            <w:div w:id="1399203431">
              <w:marLeft w:val="0"/>
              <w:marRight w:val="0"/>
              <w:marTop w:val="0"/>
              <w:marBottom w:val="0"/>
              <w:divBdr>
                <w:top w:val="none" w:sz="0" w:space="0" w:color="auto"/>
                <w:left w:val="none" w:sz="0" w:space="0" w:color="auto"/>
                <w:bottom w:val="none" w:sz="0" w:space="0" w:color="auto"/>
                <w:right w:val="none" w:sz="0" w:space="0" w:color="auto"/>
              </w:divBdr>
            </w:div>
            <w:div w:id="1201355979">
              <w:marLeft w:val="0"/>
              <w:marRight w:val="0"/>
              <w:marTop w:val="0"/>
              <w:marBottom w:val="0"/>
              <w:divBdr>
                <w:top w:val="none" w:sz="0" w:space="0" w:color="auto"/>
                <w:left w:val="none" w:sz="0" w:space="0" w:color="auto"/>
                <w:bottom w:val="none" w:sz="0" w:space="0" w:color="auto"/>
                <w:right w:val="none" w:sz="0" w:space="0" w:color="auto"/>
              </w:divBdr>
            </w:div>
            <w:div w:id="1521237569">
              <w:marLeft w:val="0"/>
              <w:marRight w:val="0"/>
              <w:marTop w:val="0"/>
              <w:marBottom w:val="0"/>
              <w:divBdr>
                <w:top w:val="none" w:sz="0" w:space="0" w:color="auto"/>
                <w:left w:val="none" w:sz="0" w:space="0" w:color="auto"/>
                <w:bottom w:val="none" w:sz="0" w:space="0" w:color="auto"/>
                <w:right w:val="none" w:sz="0" w:space="0" w:color="auto"/>
              </w:divBdr>
            </w:div>
            <w:div w:id="1320691999">
              <w:marLeft w:val="0"/>
              <w:marRight w:val="0"/>
              <w:marTop w:val="0"/>
              <w:marBottom w:val="0"/>
              <w:divBdr>
                <w:top w:val="none" w:sz="0" w:space="0" w:color="auto"/>
                <w:left w:val="none" w:sz="0" w:space="0" w:color="auto"/>
                <w:bottom w:val="none" w:sz="0" w:space="0" w:color="auto"/>
                <w:right w:val="none" w:sz="0" w:space="0" w:color="auto"/>
              </w:divBdr>
            </w:div>
            <w:div w:id="433549942">
              <w:marLeft w:val="0"/>
              <w:marRight w:val="0"/>
              <w:marTop w:val="0"/>
              <w:marBottom w:val="0"/>
              <w:divBdr>
                <w:top w:val="none" w:sz="0" w:space="0" w:color="auto"/>
                <w:left w:val="none" w:sz="0" w:space="0" w:color="auto"/>
                <w:bottom w:val="none" w:sz="0" w:space="0" w:color="auto"/>
                <w:right w:val="none" w:sz="0" w:space="0" w:color="auto"/>
              </w:divBdr>
            </w:div>
            <w:div w:id="1126779838">
              <w:marLeft w:val="0"/>
              <w:marRight w:val="0"/>
              <w:marTop w:val="0"/>
              <w:marBottom w:val="0"/>
              <w:divBdr>
                <w:top w:val="none" w:sz="0" w:space="0" w:color="auto"/>
                <w:left w:val="none" w:sz="0" w:space="0" w:color="auto"/>
                <w:bottom w:val="none" w:sz="0" w:space="0" w:color="auto"/>
                <w:right w:val="none" w:sz="0" w:space="0" w:color="auto"/>
              </w:divBdr>
            </w:div>
            <w:div w:id="1492867148">
              <w:marLeft w:val="0"/>
              <w:marRight w:val="0"/>
              <w:marTop w:val="0"/>
              <w:marBottom w:val="0"/>
              <w:divBdr>
                <w:top w:val="none" w:sz="0" w:space="0" w:color="auto"/>
                <w:left w:val="none" w:sz="0" w:space="0" w:color="auto"/>
                <w:bottom w:val="none" w:sz="0" w:space="0" w:color="auto"/>
                <w:right w:val="none" w:sz="0" w:space="0" w:color="auto"/>
              </w:divBdr>
            </w:div>
            <w:div w:id="1978148573">
              <w:marLeft w:val="0"/>
              <w:marRight w:val="0"/>
              <w:marTop w:val="0"/>
              <w:marBottom w:val="0"/>
              <w:divBdr>
                <w:top w:val="none" w:sz="0" w:space="0" w:color="auto"/>
                <w:left w:val="none" w:sz="0" w:space="0" w:color="auto"/>
                <w:bottom w:val="none" w:sz="0" w:space="0" w:color="auto"/>
                <w:right w:val="none" w:sz="0" w:space="0" w:color="auto"/>
              </w:divBdr>
            </w:div>
            <w:div w:id="240022458">
              <w:marLeft w:val="0"/>
              <w:marRight w:val="0"/>
              <w:marTop w:val="0"/>
              <w:marBottom w:val="0"/>
              <w:divBdr>
                <w:top w:val="none" w:sz="0" w:space="0" w:color="auto"/>
                <w:left w:val="none" w:sz="0" w:space="0" w:color="auto"/>
                <w:bottom w:val="none" w:sz="0" w:space="0" w:color="auto"/>
                <w:right w:val="none" w:sz="0" w:space="0" w:color="auto"/>
              </w:divBdr>
            </w:div>
            <w:div w:id="1655645781">
              <w:marLeft w:val="0"/>
              <w:marRight w:val="0"/>
              <w:marTop w:val="0"/>
              <w:marBottom w:val="0"/>
              <w:divBdr>
                <w:top w:val="none" w:sz="0" w:space="0" w:color="auto"/>
                <w:left w:val="none" w:sz="0" w:space="0" w:color="auto"/>
                <w:bottom w:val="none" w:sz="0" w:space="0" w:color="auto"/>
                <w:right w:val="none" w:sz="0" w:space="0" w:color="auto"/>
              </w:divBdr>
            </w:div>
            <w:div w:id="818115113">
              <w:marLeft w:val="0"/>
              <w:marRight w:val="0"/>
              <w:marTop w:val="0"/>
              <w:marBottom w:val="0"/>
              <w:divBdr>
                <w:top w:val="none" w:sz="0" w:space="0" w:color="auto"/>
                <w:left w:val="none" w:sz="0" w:space="0" w:color="auto"/>
                <w:bottom w:val="none" w:sz="0" w:space="0" w:color="auto"/>
                <w:right w:val="none" w:sz="0" w:space="0" w:color="auto"/>
              </w:divBdr>
            </w:div>
            <w:div w:id="1006901472">
              <w:marLeft w:val="0"/>
              <w:marRight w:val="0"/>
              <w:marTop w:val="0"/>
              <w:marBottom w:val="0"/>
              <w:divBdr>
                <w:top w:val="none" w:sz="0" w:space="0" w:color="auto"/>
                <w:left w:val="none" w:sz="0" w:space="0" w:color="auto"/>
                <w:bottom w:val="none" w:sz="0" w:space="0" w:color="auto"/>
                <w:right w:val="none" w:sz="0" w:space="0" w:color="auto"/>
              </w:divBdr>
            </w:div>
            <w:div w:id="1644310841">
              <w:marLeft w:val="0"/>
              <w:marRight w:val="0"/>
              <w:marTop w:val="0"/>
              <w:marBottom w:val="0"/>
              <w:divBdr>
                <w:top w:val="none" w:sz="0" w:space="0" w:color="auto"/>
                <w:left w:val="none" w:sz="0" w:space="0" w:color="auto"/>
                <w:bottom w:val="none" w:sz="0" w:space="0" w:color="auto"/>
                <w:right w:val="none" w:sz="0" w:space="0" w:color="auto"/>
              </w:divBdr>
            </w:div>
            <w:div w:id="1599871284">
              <w:marLeft w:val="0"/>
              <w:marRight w:val="0"/>
              <w:marTop w:val="0"/>
              <w:marBottom w:val="0"/>
              <w:divBdr>
                <w:top w:val="none" w:sz="0" w:space="0" w:color="auto"/>
                <w:left w:val="none" w:sz="0" w:space="0" w:color="auto"/>
                <w:bottom w:val="none" w:sz="0" w:space="0" w:color="auto"/>
                <w:right w:val="none" w:sz="0" w:space="0" w:color="auto"/>
              </w:divBdr>
            </w:div>
            <w:div w:id="2090345387">
              <w:marLeft w:val="0"/>
              <w:marRight w:val="0"/>
              <w:marTop w:val="0"/>
              <w:marBottom w:val="0"/>
              <w:divBdr>
                <w:top w:val="none" w:sz="0" w:space="0" w:color="auto"/>
                <w:left w:val="none" w:sz="0" w:space="0" w:color="auto"/>
                <w:bottom w:val="none" w:sz="0" w:space="0" w:color="auto"/>
                <w:right w:val="none" w:sz="0" w:space="0" w:color="auto"/>
              </w:divBdr>
            </w:div>
            <w:div w:id="2069524663">
              <w:marLeft w:val="0"/>
              <w:marRight w:val="0"/>
              <w:marTop w:val="0"/>
              <w:marBottom w:val="0"/>
              <w:divBdr>
                <w:top w:val="none" w:sz="0" w:space="0" w:color="auto"/>
                <w:left w:val="none" w:sz="0" w:space="0" w:color="auto"/>
                <w:bottom w:val="none" w:sz="0" w:space="0" w:color="auto"/>
                <w:right w:val="none" w:sz="0" w:space="0" w:color="auto"/>
              </w:divBdr>
            </w:div>
            <w:div w:id="1179779578">
              <w:marLeft w:val="0"/>
              <w:marRight w:val="0"/>
              <w:marTop w:val="0"/>
              <w:marBottom w:val="0"/>
              <w:divBdr>
                <w:top w:val="none" w:sz="0" w:space="0" w:color="auto"/>
                <w:left w:val="none" w:sz="0" w:space="0" w:color="auto"/>
                <w:bottom w:val="none" w:sz="0" w:space="0" w:color="auto"/>
                <w:right w:val="none" w:sz="0" w:space="0" w:color="auto"/>
              </w:divBdr>
            </w:div>
            <w:div w:id="1457332690">
              <w:marLeft w:val="0"/>
              <w:marRight w:val="0"/>
              <w:marTop w:val="0"/>
              <w:marBottom w:val="0"/>
              <w:divBdr>
                <w:top w:val="none" w:sz="0" w:space="0" w:color="auto"/>
                <w:left w:val="none" w:sz="0" w:space="0" w:color="auto"/>
                <w:bottom w:val="none" w:sz="0" w:space="0" w:color="auto"/>
                <w:right w:val="none" w:sz="0" w:space="0" w:color="auto"/>
              </w:divBdr>
            </w:div>
            <w:div w:id="1993217679">
              <w:marLeft w:val="0"/>
              <w:marRight w:val="0"/>
              <w:marTop w:val="0"/>
              <w:marBottom w:val="0"/>
              <w:divBdr>
                <w:top w:val="none" w:sz="0" w:space="0" w:color="auto"/>
                <w:left w:val="none" w:sz="0" w:space="0" w:color="auto"/>
                <w:bottom w:val="none" w:sz="0" w:space="0" w:color="auto"/>
                <w:right w:val="none" w:sz="0" w:space="0" w:color="auto"/>
              </w:divBdr>
              <w:divsChild>
                <w:div w:id="1967008148">
                  <w:marLeft w:val="0"/>
                  <w:marRight w:val="0"/>
                  <w:marTop w:val="0"/>
                  <w:marBottom w:val="0"/>
                  <w:divBdr>
                    <w:top w:val="none" w:sz="0" w:space="0" w:color="auto"/>
                    <w:left w:val="none" w:sz="0" w:space="0" w:color="auto"/>
                    <w:bottom w:val="none" w:sz="0" w:space="0" w:color="auto"/>
                    <w:right w:val="none" w:sz="0" w:space="0" w:color="auto"/>
                  </w:divBdr>
                </w:div>
                <w:div w:id="657879629">
                  <w:marLeft w:val="0"/>
                  <w:marRight w:val="0"/>
                  <w:marTop w:val="0"/>
                  <w:marBottom w:val="0"/>
                  <w:divBdr>
                    <w:top w:val="none" w:sz="0" w:space="0" w:color="auto"/>
                    <w:left w:val="none" w:sz="0" w:space="0" w:color="auto"/>
                    <w:bottom w:val="none" w:sz="0" w:space="0" w:color="auto"/>
                    <w:right w:val="none" w:sz="0" w:space="0" w:color="auto"/>
                  </w:divBdr>
                </w:div>
                <w:div w:id="794326050">
                  <w:marLeft w:val="0"/>
                  <w:marRight w:val="0"/>
                  <w:marTop w:val="0"/>
                  <w:marBottom w:val="0"/>
                  <w:divBdr>
                    <w:top w:val="none" w:sz="0" w:space="0" w:color="auto"/>
                    <w:left w:val="none" w:sz="0" w:space="0" w:color="auto"/>
                    <w:bottom w:val="none" w:sz="0" w:space="0" w:color="auto"/>
                    <w:right w:val="none" w:sz="0" w:space="0" w:color="auto"/>
                  </w:divBdr>
                </w:div>
                <w:div w:id="1455371068">
                  <w:marLeft w:val="0"/>
                  <w:marRight w:val="0"/>
                  <w:marTop w:val="0"/>
                  <w:marBottom w:val="0"/>
                  <w:divBdr>
                    <w:top w:val="none" w:sz="0" w:space="0" w:color="auto"/>
                    <w:left w:val="none" w:sz="0" w:space="0" w:color="auto"/>
                    <w:bottom w:val="none" w:sz="0" w:space="0" w:color="auto"/>
                    <w:right w:val="none" w:sz="0" w:space="0" w:color="auto"/>
                  </w:divBdr>
                </w:div>
                <w:div w:id="733625350">
                  <w:marLeft w:val="0"/>
                  <w:marRight w:val="0"/>
                  <w:marTop w:val="0"/>
                  <w:marBottom w:val="0"/>
                  <w:divBdr>
                    <w:top w:val="none" w:sz="0" w:space="0" w:color="auto"/>
                    <w:left w:val="none" w:sz="0" w:space="0" w:color="auto"/>
                    <w:bottom w:val="none" w:sz="0" w:space="0" w:color="auto"/>
                    <w:right w:val="none" w:sz="0" w:space="0" w:color="auto"/>
                  </w:divBdr>
                </w:div>
                <w:div w:id="1577742653">
                  <w:marLeft w:val="0"/>
                  <w:marRight w:val="0"/>
                  <w:marTop w:val="0"/>
                  <w:marBottom w:val="0"/>
                  <w:divBdr>
                    <w:top w:val="none" w:sz="0" w:space="0" w:color="auto"/>
                    <w:left w:val="none" w:sz="0" w:space="0" w:color="auto"/>
                    <w:bottom w:val="none" w:sz="0" w:space="0" w:color="auto"/>
                    <w:right w:val="none" w:sz="0" w:space="0" w:color="auto"/>
                  </w:divBdr>
                </w:div>
                <w:div w:id="1500922175">
                  <w:marLeft w:val="0"/>
                  <w:marRight w:val="0"/>
                  <w:marTop w:val="0"/>
                  <w:marBottom w:val="0"/>
                  <w:divBdr>
                    <w:top w:val="none" w:sz="0" w:space="0" w:color="auto"/>
                    <w:left w:val="none" w:sz="0" w:space="0" w:color="auto"/>
                    <w:bottom w:val="none" w:sz="0" w:space="0" w:color="auto"/>
                    <w:right w:val="none" w:sz="0" w:space="0" w:color="auto"/>
                  </w:divBdr>
                </w:div>
                <w:div w:id="762650022">
                  <w:marLeft w:val="0"/>
                  <w:marRight w:val="0"/>
                  <w:marTop w:val="0"/>
                  <w:marBottom w:val="0"/>
                  <w:divBdr>
                    <w:top w:val="none" w:sz="0" w:space="0" w:color="auto"/>
                    <w:left w:val="none" w:sz="0" w:space="0" w:color="auto"/>
                    <w:bottom w:val="none" w:sz="0" w:space="0" w:color="auto"/>
                    <w:right w:val="none" w:sz="0" w:space="0" w:color="auto"/>
                  </w:divBdr>
                </w:div>
                <w:div w:id="1752238878">
                  <w:marLeft w:val="0"/>
                  <w:marRight w:val="0"/>
                  <w:marTop w:val="0"/>
                  <w:marBottom w:val="0"/>
                  <w:divBdr>
                    <w:top w:val="none" w:sz="0" w:space="0" w:color="auto"/>
                    <w:left w:val="none" w:sz="0" w:space="0" w:color="auto"/>
                    <w:bottom w:val="none" w:sz="0" w:space="0" w:color="auto"/>
                    <w:right w:val="none" w:sz="0" w:space="0" w:color="auto"/>
                  </w:divBdr>
                </w:div>
                <w:div w:id="344744177">
                  <w:marLeft w:val="0"/>
                  <w:marRight w:val="0"/>
                  <w:marTop w:val="0"/>
                  <w:marBottom w:val="0"/>
                  <w:divBdr>
                    <w:top w:val="none" w:sz="0" w:space="0" w:color="auto"/>
                    <w:left w:val="none" w:sz="0" w:space="0" w:color="auto"/>
                    <w:bottom w:val="none" w:sz="0" w:space="0" w:color="auto"/>
                    <w:right w:val="none" w:sz="0" w:space="0" w:color="auto"/>
                  </w:divBdr>
                </w:div>
                <w:div w:id="488861914">
                  <w:marLeft w:val="0"/>
                  <w:marRight w:val="0"/>
                  <w:marTop w:val="0"/>
                  <w:marBottom w:val="0"/>
                  <w:divBdr>
                    <w:top w:val="none" w:sz="0" w:space="0" w:color="auto"/>
                    <w:left w:val="none" w:sz="0" w:space="0" w:color="auto"/>
                    <w:bottom w:val="none" w:sz="0" w:space="0" w:color="auto"/>
                    <w:right w:val="none" w:sz="0" w:space="0" w:color="auto"/>
                  </w:divBdr>
                </w:div>
                <w:div w:id="141118687">
                  <w:marLeft w:val="0"/>
                  <w:marRight w:val="0"/>
                  <w:marTop w:val="0"/>
                  <w:marBottom w:val="0"/>
                  <w:divBdr>
                    <w:top w:val="none" w:sz="0" w:space="0" w:color="auto"/>
                    <w:left w:val="none" w:sz="0" w:space="0" w:color="auto"/>
                    <w:bottom w:val="none" w:sz="0" w:space="0" w:color="auto"/>
                    <w:right w:val="none" w:sz="0" w:space="0" w:color="auto"/>
                  </w:divBdr>
                </w:div>
                <w:div w:id="729109757">
                  <w:marLeft w:val="0"/>
                  <w:marRight w:val="0"/>
                  <w:marTop w:val="0"/>
                  <w:marBottom w:val="0"/>
                  <w:divBdr>
                    <w:top w:val="none" w:sz="0" w:space="0" w:color="auto"/>
                    <w:left w:val="none" w:sz="0" w:space="0" w:color="auto"/>
                    <w:bottom w:val="none" w:sz="0" w:space="0" w:color="auto"/>
                    <w:right w:val="none" w:sz="0" w:space="0" w:color="auto"/>
                  </w:divBdr>
                </w:div>
                <w:div w:id="401177664">
                  <w:marLeft w:val="0"/>
                  <w:marRight w:val="0"/>
                  <w:marTop w:val="0"/>
                  <w:marBottom w:val="0"/>
                  <w:divBdr>
                    <w:top w:val="none" w:sz="0" w:space="0" w:color="auto"/>
                    <w:left w:val="none" w:sz="0" w:space="0" w:color="auto"/>
                    <w:bottom w:val="none" w:sz="0" w:space="0" w:color="auto"/>
                    <w:right w:val="none" w:sz="0" w:space="0" w:color="auto"/>
                  </w:divBdr>
                </w:div>
                <w:div w:id="1279488968">
                  <w:marLeft w:val="0"/>
                  <w:marRight w:val="0"/>
                  <w:marTop w:val="0"/>
                  <w:marBottom w:val="0"/>
                  <w:divBdr>
                    <w:top w:val="none" w:sz="0" w:space="0" w:color="auto"/>
                    <w:left w:val="none" w:sz="0" w:space="0" w:color="auto"/>
                    <w:bottom w:val="none" w:sz="0" w:space="0" w:color="auto"/>
                    <w:right w:val="none" w:sz="0" w:space="0" w:color="auto"/>
                  </w:divBdr>
                </w:div>
                <w:div w:id="2013481668">
                  <w:marLeft w:val="0"/>
                  <w:marRight w:val="0"/>
                  <w:marTop w:val="0"/>
                  <w:marBottom w:val="0"/>
                  <w:divBdr>
                    <w:top w:val="none" w:sz="0" w:space="0" w:color="auto"/>
                    <w:left w:val="none" w:sz="0" w:space="0" w:color="auto"/>
                    <w:bottom w:val="none" w:sz="0" w:space="0" w:color="auto"/>
                    <w:right w:val="none" w:sz="0" w:space="0" w:color="auto"/>
                  </w:divBdr>
                </w:div>
                <w:div w:id="1659571770">
                  <w:marLeft w:val="0"/>
                  <w:marRight w:val="0"/>
                  <w:marTop w:val="0"/>
                  <w:marBottom w:val="0"/>
                  <w:divBdr>
                    <w:top w:val="none" w:sz="0" w:space="0" w:color="auto"/>
                    <w:left w:val="none" w:sz="0" w:space="0" w:color="auto"/>
                    <w:bottom w:val="none" w:sz="0" w:space="0" w:color="auto"/>
                    <w:right w:val="none" w:sz="0" w:space="0" w:color="auto"/>
                  </w:divBdr>
                </w:div>
                <w:div w:id="1352684945">
                  <w:marLeft w:val="0"/>
                  <w:marRight w:val="0"/>
                  <w:marTop w:val="0"/>
                  <w:marBottom w:val="0"/>
                  <w:divBdr>
                    <w:top w:val="none" w:sz="0" w:space="0" w:color="auto"/>
                    <w:left w:val="none" w:sz="0" w:space="0" w:color="auto"/>
                    <w:bottom w:val="none" w:sz="0" w:space="0" w:color="auto"/>
                    <w:right w:val="none" w:sz="0" w:space="0" w:color="auto"/>
                  </w:divBdr>
                </w:div>
                <w:div w:id="865867221">
                  <w:marLeft w:val="0"/>
                  <w:marRight w:val="0"/>
                  <w:marTop w:val="0"/>
                  <w:marBottom w:val="0"/>
                  <w:divBdr>
                    <w:top w:val="none" w:sz="0" w:space="0" w:color="auto"/>
                    <w:left w:val="none" w:sz="0" w:space="0" w:color="auto"/>
                    <w:bottom w:val="none" w:sz="0" w:space="0" w:color="auto"/>
                    <w:right w:val="none" w:sz="0" w:space="0" w:color="auto"/>
                  </w:divBdr>
                </w:div>
                <w:div w:id="402414266">
                  <w:marLeft w:val="0"/>
                  <w:marRight w:val="0"/>
                  <w:marTop w:val="0"/>
                  <w:marBottom w:val="0"/>
                  <w:divBdr>
                    <w:top w:val="none" w:sz="0" w:space="0" w:color="auto"/>
                    <w:left w:val="none" w:sz="0" w:space="0" w:color="auto"/>
                    <w:bottom w:val="none" w:sz="0" w:space="0" w:color="auto"/>
                    <w:right w:val="none" w:sz="0" w:space="0" w:color="auto"/>
                  </w:divBdr>
                </w:div>
                <w:div w:id="721514378">
                  <w:marLeft w:val="0"/>
                  <w:marRight w:val="0"/>
                  <w:marTop w:val="0"/>
                  <w:marBottom w:val="0"/>
                  <w:divBdr>
                    <w:top w:val="none" w:sz="0" w:space="0" w:color="auto"/>
                    <w:left w:val="none" w:sz="0" w:space="0" w:color="auto"/>
                    <w:bottom w:val="none" w:sz="0" w:space="0" w:color="auto"/>
                    <w:right w:val="none" w:sz="0" w:space="0" w:color="auto"/>
                  </w:divBdr>
                </w:div>
                <w:div w:id="790981771">
                  <w:marLeft w:val="0"/>
                  <w:marRight w:val="0"/>
                  <w:marTop w:val="0"/>
                  <w:marBottom w:val="0"/>
                  <w:divBdr>
                    <w:top w:val="none" w:sz="0" w:space="0" w:color="auto"/>
                    <w:left w:val="none" w:sz="0" w:space="0" w:color="auto"/>
                    <w:bottom w:val="none" w:sz="0" w:space="0" w:color="auto"/>
                    <w:right w:val="none" w:sz="0" w:space="0" w:color="auto"/>
                  </w:divBdr>
                </w:div>
                <w:div w:id="785346678">
                  <w:marLeft w:val="0"/>
                  <w:marRight w:val="0"/>
                  <w:marTop w:val="0"/>
                  <w:marBottom w:val="0"/>
                  <w:divBdr>
                    <w:top w:val="none" w:sz="0" w:space="0" w:color="auto"/>
                    <w:left w:val="none" w:sz="0" w:space="0" w:color="auto"/>
                    <w:bottom w:val="none" w:sz="0" w:space="0" w:color="auto"/>
                    <w:right w:val="none" w:sz="0" w:space="0" w:color="auto"/>
                  </w:divBdr>
                </w:div>
                <w:div w:id="2111385479">
                  <w:marLeft w:val="0"/>
                  <w:marRight w:val="0"/>
                  <w:marTop w:val="0"/>
                  <w:marBottom w:val="0"/>
                  <w:divBdr>
                    <w:top w:val="none" w:sz="0" w:space="0" w:color="auto"/>
                    <w:left w:val="none" w:sz="0" w:space="0" w:color="auto"/>
                    <w:bottom w:val="none" w:sz="0" w:space="0" w:color="auto"/>
                    <w:right w:val="none" w:sz="0" w:space="0" w:color="auto"/>
                  </w:divBdr>
                </w:div>
                <w:div w:id="1858694370">
                  <w:marLeft w:val="0"/>
                  <w:marRight w:val="0"/>
                  <w:marTop w:val="0"/>
                  <w:marBottom w:val="0"/>
                  <w:divBdr>
                    <w:top w:val="none" w:sz="0" w:space="0" w:color="auto"/>
                    <w:left w:val="none" w:sz="0" w:space="0" w:color="auto"/>
                    <w:bottom w:val="none" w:sz="0" w:space="0" w:color="auto"/>
                    <w:right w:val="none" w:sz="0" w:space="0" w:color="auto"/>
                  </w:divBdr>
                </w:div>
                <w:div w:id="957177915">
                  <w:marLeft w:val="0"/>
                  <w:marRight w:val="0"/>
                  <w:marTop w:val="0"/>
                  <w:marBottom w:val="0"/>
                  <w:divBdr>
                    <w:top w:val="none" w:sz="0" w:space="0" w:color="auto"/>
                    <w:left w:val="none" w:sz="0" w:space="0" w:color="auto"/>
                    <w:bottom w:val="none" w:sz="0" w:space="0" w:color="auto"/>
                    <w:right w:val="none" w:sz="0" w:space="0" w:color="auto"/>
                  </w:divBdr>
                </w:div>
                <w:div w:id="1541167613">
                  <w:marLeft w:val="0"/>
                  <w:marRight w:val="0"/>
                  <w:marTop w:val="0"/>
                  <w:marBottom w:val="0"/>
                  <w:divBdr>
                    <w:top w:val="none" w:sz="0" w:space="0" w:color="auto"/>
                    <w:left w:val="none" w:sz="0" w:space="0" w:color="auto"/>
                    <w:bottom w:val="none" w:sz="0" w:space="0" w:color="auto"/>
                    <w:right w:val="none" w:sz="0" w:space="0" w:color="auto"/>
                  </w:divBdr>
                </w:div>
                <w:div w:id="1720932269">
                  <w:marLeft w:val="0"/>
                  <w:marRight w:val="0"/>
                  <w:marTop w:val="0"/>
                  <w:marBottom w:val="0"/>
                  <w:divBdr>
                    <w:top w:val="none" w:sz="0" w:space="0" w:color="auto"/>
                    <w:left w:val="none" w:sz="0" w:space="0" w:color="auto"/>
                    <w:bottom w:val="none" w:sz="0" w:space="0" w:color="auto"/>
                    <w:right w:val="none" w:sz="0" w:space="0" w:color="auto"/>
                  </w:divBdr>
                </w:div>
                <w:div w:id="575432910">
                  <w:marLeft w:val="0"/>
                  <w:marRight w:val="0"/>
                  <w:marTop w:val="0"/>
                  <w:marBottom w:val="0"/>
                  <w:divBdr>
                    <w:top w:val="none" w:sz="0" w:space="0" w:color="auto"/>
                    <w:left w:val="none" w:sz="0" w:space="0" w:color="auto"/>
                    <w:bottom w:val="none" w:sz="0" w:space="0" w:color="auto"/>
                    <w:right w:val="none" w:sz="0" w:space="0" w:color="auto"/>
                  </w:divBdr>
                </w:div>
                <w:div w:id="1629698557">
                  <w:marLeft w:val="0"/>
                  <w:marRight w:val="0"/>
                  <w:marTop w:val="0"/>
                  <w:marBottom w:val="0"/>
                  <w:divBdr>
                    <w:top w:val="none" w:sz="0" w:space="0" w:color="auto"/>
                    <w:left w:val="none" w:sz="0" w:space="0" w:color="auto"/>
                    <w:bottom w:val="none" w:sz="0" w:space="0" w:color="auto"/>
                    <w:right w:val="none" w:sz="0" w:space="0" w:color="auto"/>
                  </w:divBdr>
                </w:div>
                <w:div w:id="934174609">
                  <w:marLeft w:val="0"/>
                  <w:marRight w:val="0"/>
                  <w:marTop w:val="0"/>
                  <w:marBottom w:val="0"/>
                  <w:divBdr>
                    <w:top w:val="none" w:sz="0" w:space="0" w:color="auto"/>
                    <w:left w:val="none" w:sz="0" w:space="0" w:color="auto"/>
                    <w:bottom w:val="none" w:sz="0" w:space="0" w:color="auto"/>
                    <w:right w:val="none" w:sz="0" w:space="0" w:color="auto"/>
                  </w:divBdr>
                </w:div>
                <w:div w:id="1344356856">
                  <w:marLeft w:val="0"/>
                  <w:marRight w:val="0"/>
                  <w:marTop w:val="0"/>
                  <w:marBottom w:val="0"/>
                  <w:divBdr>
                    <w:top w:val="none" w:sz="0" w:space="0" w:color="auto"/>
                    <w:left w:val="none" w:sz="0" w:space="0" w:color="auto"/>
                    <w:bottom w:val="none" w:sz="0" w:space="0" w:color="auto"/>
                    <w:right w:val="none" w:sz="0" w:space="0" w:color="auto"/>
                  </w:divBdr>
                </w:div>
                <w:div w:id="1802337076">
                  <w:marLeft w:val="0"/>
                  <w:marRight w:val="0"/>
                  <w:marTop w:val="0"/>
                  <w:marBottom w:val="0"/>
                  <w:divBdr>
                    <w:top w:val="none" w:sz="0" w:space="0" w:color="auto"/>
                    <w:left w:val="none" w:sz="0" w:space="0" w:color="auto"/>
                    <w:bottom w:val="none" w:sz="0" w:space="0" w:color="auto"/>
                    <w:right w:val="none" w:sz="0" w:space="0" w:color="auto"/>
                  </w:divBdr>
                </w:div>
                <w:div w:id="874806167">
                  <w:marLeft w:val="0"/>
                  <w:marRight w:val="0"/>
                  <w:marTop w:val="0"/>
                  <w:marBottom w:val="0"/>
                  <w:divBdr>
                    <w:top w:val="none" w:sz="0" w:space="0" w:color="auto"/>
                    <w:left w:val="none" w:sz="0" w:space="0" w:color="auto"/>
                    <w:bottom w:val="none" w:sz="0" w:space="0" w:color="auto"/>
                    <w:right w:val="none" w:sz="0" w:space="0" w:color="auto"/>
                  </w:divBdr>
                </w:div>
                <w:div w:id="150022054">
                  <w:marLeft w:val="0"/>
                  <w:marRight w:val="0"/>
                  <w:marTop w:val="0"/>
                  <w:marBottom w:val="0"/>
                  <w:divBdr>
                    <w:top w:val="none" w:sz="0" w:space="0" w:color="auto"/>
                    <w:left w:val="none" w:sz="0" w:space="0" w:color="auto"/>
                    <w:bottom w:val="none" w:sz="0" w:space="0" w:color="auto"/>
                    <w:right w:val="none" w:sz="0" w:space="0" w:color="auto"/>
                  </w:divBdr>
                </w:div>
                <w:div w:id="638847996">
                  <w:marLeft w:val="0"/>
                  <w:marRight w:val="0"/>
                  <w:marTop w:val="0"/>
                  <w:marBottom w:val="0"/>
                  <w:divBdr>
                    <w:top w:val="none" w:sz="0" w:space="0" w:color="auto"/>
                    <w:left w:val="none" w:sz="0" w:space="0" w:color="auto"/>
                    <w:bottom w:val="none" w:sz="0" w:space="0" w:color="auto"/>
                    <w:right w:val="none" w:sz="0" w:space="0" w:color="auto"/>
                  </w:divBdr>
                </w:div>
                <w:div w:id="1041857441">
                  <w:marLeft w:val="0"/>
                  <w:marRight w:val="0"/>
                  <w:marTop w:val="0"/>
                  <w:marBottom w:val="0"/>
                  <w:divBdr>
                    <w:top w:val="none" w:sz="0" w:space="0" w:color="auto"/>
                    <w:left w:val="none" w:sz="0" w:space="0" w:color="auto"/>
                    <w:bottom w:val="none" w:sz="0" w:space="0" w:color="auto"/>
                    <w:right w:val="none" w:sz="0" w:space="0" w:color="auto"/>
                  </w:divBdr>
                </w:div>
                <w:div w:id="1901286082">
                  <w:marLeft w:val="0"/>
                  <w:marRight w:val="0"/>
                  <w:marTop w:val="0"/>
                  <w:marBottom w:val="0"/>
                  <w:divBdr>
                    <w:top w:val="none" w:sz="0" w:space="0" w:color="auto"/>
                    <w:left w:val="none" w:sz="0" w:space="0" w:color="auto"/>
                    <w:bottom w:val="none" w:sz="0" w:space="0" w:color="auto"/>
                    <w:right w:val="none" w:sz="0" w:space="0" w:color="auto"/>
                  </w:divBdr>
                </w:div>
                <w:div w:id="2037542066">
                  <w:marLeft w:val="0"/>
                  <w:marRight w:val="0"/>
                  <w:marTop w:val="0"/>
                  <w:marBottom w:val="0"/>
                  <w:divBdr>
                    <w:top w:val="none" w:sz="0" w:space="0" w:color="auto"/>
                    <w:left w:val="none" w:sz="0" w:space="0" w:color="auto"/>
                    <w:bottom w:val="none" w:sz="0" w:space="0" w:color="auto"/>
                    <w:right w:val="none" w:sz="0" w:space="0" w:color="auto"/>
                  </w:divBdr>
                </w:div>
                <w:div w:id="348334345">
                  <w:marLeft w:val="0"/>
                  <w:marRight w:val="0"/>
                  <w:marTop w:val="0"/>
                  <w:marBottom w:val="0"/>
                  <w:divBdr>
                    <w:top w:val="none" w:sz="0" w:space="0" w:color="auto"/>
                    <w:left w:val="none" w:sz="0" w:space="0" w:color="auto"/>
                    <w:bottom w:val="none" w:sz="0" w:space="0" w:color="auto"/>
                    <w:right w:val="none" w:sz="0" w:space="0" w:color="auto"/>
                  </w:divBdr>
                </w:div>
                <w:div w:id="1239947911">
                  <w:marLeft w:val="0"/>
                  <w:marRight w:val="0"/>
                  <w:marTop w:val="0"/>
                  <w:marBottom w:val="0"/>
                  <w:divBdr>
                    <w:top w:val="none" w:sz="0" w:space="0" w:color="auto"/>
                    <w:left w:val="none" w:sz="0" w:space="0" w:color="auto"/>
                    <w:bottom w:val="none" w:sz="0" w:space="0" w:color="auto"/>
                    <w:right w:val="none" w:sz="0" w:space="0" w:color="auto"/>
                  </w:divBdr>
                </w:div>
                <w:div w:id="1259099945">
                  <w:marLeft w:val="0"/>
                  <w:marRight w:val="0"/>
                  <w:marTop w:val="0"/>
                  <w:marBottom w:val="0"/>
                  <w:divBdr>
                    <w:top w:val="none" w:sz="0" w:space="0" w:color="auto"/>
                    <w:left w:val="none" w:sz="0" w:space="0" w:color="auto"/>
                    <w:bottom w:val="none" w:sz="0" w:space="0" w:color="auto"/>
                    <w:right w:val="none" w:sz="0" w:space="0" w:color="auto"/>
                  </w:divBdr>
                </w:div>
                <w:div w:id="1810245735">
                  <w:marLeft w:val="0"/>
                  <w:marRight w:val="0"/>
                  <w:marTop w:val="0"/>
                  <w:marBottom w:val="0"/>
                  <w:divBdr>
                    <w:top w:val="none" w:sz="0" w:space="0" w:color="auto"/>
                    <w:left w:val="none" w:sz="0" w:space="0" w:color="auto"/>
                    <w:bottom w:val="none" w:sz="0" w:space="0" w:color="auto"/>
                    <w:right w:val="none" w:sz="0" w:space="0" w:color="auto"/>
                  </w:divBdr>
                </w:div>
                <w:div w:id="279528816">
                  <w:marLeft w:val="0"/>
                  <w:marRight w:val="0"/>
                  <w:marTop w:val="0"/>
                  <w:marBottom w:val="0"/>
                  <w:divBdr>
                    <w:top w:val="none" w:sz="0" w:space="0" w:color="auto"/>
                    <w:left w:val="none" w:sz="0" w:space="0" w:color="auto"/>
                    <w:bottom w:val="none" w:sz="0" w:space="0" w:color="auto"/>
                    <w:right w:val="none" w:sz="0" w:space="0" w:color="auto"/>
                  </w:divBdr>
                </w:div>
                <w:div w:id="1755204108">
                  <w:marLeft w:val="0"/>
                  <w:marRight w:val="0"/>
                  <w:marTop w:val="0"/>
                  <w:marBottom w:val="0"/>
                  <w:divBdr>
                    <w:top w:val="none" w:sz="0" w:space="0" w:color="auto"/>
                    <w:left w:val="none" w:sz="0" w:space="0" w:color="auto"/>
                    <w:bottom w:val="none" w:sz="0" w:space="0" w:color="auto"/>
                    <w:right w:val="none" w:sz="0" w:space="0" w:color="auto"/>
                  </w:divBdr>
                </w:div>
                <w:div w:id="1093237745">
                  <w:marLeft w:val="0"/>
                  <w:marRight w:val="0"/>
                  <w:marTop w:val="0"/>
                  <w:marBottom w:val="0"/>
                  <w:divBdr>
                    <w:top w:val="none" w:sz="0" w:space="0" w:color="auto"/>
                    <w:left w:val="none" w:sz="0" w:space="0" w:color="auto"/>
                    <w:bottom w:val="none" w:sz="0" w:space="0" w:color="auto"/>
                    <w:right w:val="none" w:sz="0" w:space="0" w:color="auto"/>
                  </w:divBdr>
                </w:div>
                <w:div w:id="1912083768">
                  <w:marLeft w:val="0"/>
                  <w:marRight w:val="0"/>
                  <w:marTop w:val="0"/>
                  <w:marBottom w:val="0"/>
                  <w:divBdr>
                    <w:top w:val="none" w:sz="0" w:space="0" w:color="auto"/>
                    <w:left w:val="none" w:sz="0" w:space="0" w:color="auto"/>
                    <w:bottom w:val="none" w:sz="0" w:space="0" w:color="auto"/>
                    <w:right w:val="none" w:sz="0" w:space="0" w:color="auto"/>
                  </w:divBdr>
                </w:div>
                <w:div w:id="95489813">
                  <w:marLeft w:val="0"/>
                  <w:marRight w:val="0"/>
                  <w:marTop w:val="0"/>
                  <w:marBottom w:val="0"/>
                  <w:divBdr>
                    <w:top w:val="none" w:sz="0" w:space="0" w:color="auto"/>
                    <w:left w:val="none" w:sz="0" w:space="0" w:color="auto"/>
                    <w:bottom w:val="none" w:sz="0" w:space="0" w:color="auto"/>
                    <w:right w:val="none" w:sz="0" w:space="0" w:color="auto"/>
                  </w:divBdr>
                </w:div>
                <w:div w:id="689600864">
                  <w:marLeft w:val="0"/>
                  <w:marRight w:val="0"/>
                  <w:marTop w:val="0"/>
                  <w:marBottom w:val="0"/>
                  <w:divBdr>
                    <w:top w:val="none" w:sz="0" w:space="0" w:color="auto"/>
                    <w:left w:val="none" w:sz="0" w:space="0" w:color="auto"/>
                    <w:bottom w:val="none" w:sz="0" w:space="0" w:color="auto"/>
                    <w:right w:val="none" w:sz="0" w:space="0" w:color="auto"/>
                  </w:divBdr>
                </w:div>
                <w:div w:id="1904825511">
                  <w:marLeft w:val="0"/>
                  <w:marRight w:val="0"/>
                  <w:marTop w:val="0"/>
                  <w:marBottom w:val="0"/>
                  <w:divBdr>
                    <w:top w:val="none" w:sz="0" w:space="0" w:color="auto"/>
                    <w:left w:val="none" w:sz="0" w:space="0" w:color="auto"/>
                    <w:bottom w:val="none" w:sz="0" w:space="0" w:color="auto"/>
                    <w:right w:val="none" w:sz="0" w:space="0" w:color="auto"/>
                  </w:divBdr>
                </w:div>
                <w:div w:id="896862907">
                  <w:marLeft w:val="0"/>
                  <w:marRight w:val="0"/>
                  <w:marTop w:val="0"/>
                  <w:marBottom w:val="0"/>
                  <w:divBdr>
                    <w:top w:val="none" w:sz="0" w:space="0" w:color="auto"/>
                    <w:left w:val="none" w:sz="0" w:space="0" w:color="auto"/>
                    <w:bottom w:val="none" w:sz="0" w:space="0" w:color="auto"/>
                    <w:right w:val="none" w:sz="0" w:space="0" w:color="auto"/>
                  </w:divBdr>
                </w:div>
                <w:div w:id="1033774171">
                  <w:marLeft w:val="0"/>
                  <w:marRight w:val="0"/>
                  <w:marTop w:val="0"/>
                  <w:marBottom w:val="0"/>
                  <w:divBdr>
                    <w:top w:val="none" w:sz="0" w:space="0" w:color="auto"/>
                    <w:left w:val="none" w:sz="0" w:space="0" w:color="auto"/>
                    <w:bottom w:val="none" w:sz="0" w:space="0" w:color="auto"/>
                    <w:right w:val="none" w:sz="0" w:space="0" w:color="auto"/>
                  </w:divBdr>
                </w:div>
                <w:div w:id="1113816864">
                  <w:marLeft w:val="0"/>
                  <w:marRight w:val="0"/>
                  <w:marTop w:val="0"/>
                  <w:marBottom w:val="0"/>
                  <w:divBdr>
                    <w:top w:val="none" w:sz="0" w:space="0" w:color="auto"/>
                    <w:left w:val="none" w:sz="0" w:space="0" w:color="auto"/>
                    <w:bottom w:val="none" w:sz="0" w:space="0" w:color="auto"/>
                    <w:right w:val="none" w:sz="0" w:space="0" w:color="auto"/>
                  </w:divBdr>
                </w:div>
                <w:div w:id="380638448">
                  <w:marLeft w:val="0"/>
                  <w:marRight w:val="0"/>
                  <w:marTop w:val="0"/>
                  <w:marBottom w:val="0"/>
                  <w:divBdr>
                    <w:top w:val="none" w:sz="0" w:space="0" w:color="auto"/>
                    <w:left w:val="none" w:sz="0" w:space="0" w:color="auto"/>
                    <w:bottom w:val="none" w:sz="0" w:space="0" w:color="auto"/>
                    <w:right w:val="none" w:sz="0" w:space="0" w:color="auto"/>
                  </w:divBdr>
                </w:div>
                <w:div w:id="1006174902">
                  <w:marLeft w:val="0"/>
                  <w:marRight w:val="0"/>
                  <w:marTop w:val="0"/>
                  <w:marBottom w:val="0"/>
                  <w:divBdr>
                    <w:top w:val="none" w:sz="0" w:space="0" w:color="auto"/>
                    <w:left w:val="none" w:sz="0" w:space="0" w:color="auto"/>
                    <w:bottom w:val="none" w:sz="0" w:space="0" w:color="auto"/>
                    <w:right w:val="none" w:sz="0" w:space="0" w:color="auto"/>
                  </w:divBdr>
                </w:div>
                <w:div w:id="308826224">
                  <w:marLeft w:val="0"/>
                  <w:marRight w:val="0"/>
                  <w:marTop w:val="0"/>
                  <w:marBottom w:val="0"/>
                  <w:divBdr>
                    <w:top w:val="none" w:sz="0" w:space="0" w:color="auto"/>
                    <w:left w:val="none" w:sz="0" w:space="0" w:color="auto"/>
                    <w:bottom w:val="none" w:sz="0" w:space="0" w:color="auto"/>
                    <w:right w:val="none" w:sz="0" w:space="0" w:color="auto"/>
                  </w:divBdr>
                </w:div>
                <w:div w:id="2053261740">
                  <w:marLeft w:val="0"/>
                  <w:marRight w:val="0"/>
                  <w:marTop w:val="0"/>
                  <w:marBottom w:val="0"/>
                  <w:divBdr>
                    <w:top w:val="none" w:sz="0" w:space="0" w:color="auto"/>
                    <w:left w:val="none" w:sz="0" w:space="0" w:color="auto"/>
                    <w:bottom w:val="none" w:sz="0" w:space="0" w:color="auto"/>
                    <w:right w:val="none" w:sz="0" w:space="0" w:color="auto"/>
                  </w:divBdr>
                </w:div>
                <w:div w:id="1829205091">
                  <w:marLeft w:val="0"/>
                  <w:marRight w:val="0"/>
                  <w:marTop w:val="0"/>
                  <w:marBottom w:val="0"/>
                  <w:divBdr>
                    <w:top w:val="none" w:sz="0" w:space="0" w:color="auto"/>
                    <w:left w:val="none" w:sz="0" w:space="0" w:color="auto"/>
                    <w:bottom w:val="none" w:sz="0" w:space="0" w:color="auto"/>
                    <w:right w:val="none" w:sz="0" w:space="0" w:color="auto"/>
                  </w:divBdr>
                </w:div>
                <w:div w:id="789131611">
                  <w:marLeft w:val="0"/>
                  <w:marRight w:val="0"/>
                  <w:marTop w:val="0"/>
                  <w:marBottom w:val="0"/>
                  <w:divBdr>
                    <w:top w:val="none" w:sz="0" w:space="0" w:color="auto"/>
                    <w:left w:val="none" w:sz="0" w:space="0" w:color="auto"/>
                    <w:bottom w:val="none" w:sz="0" w:space="0" w:color="auto"/>
                    <w:right w:val="none" w:sz="0" w:space="0" w:color="auto"/>
                  </w:divBdr>
                </w:div>
                <w:div w:id="422649013">
                  <w:marLeft w:val="0"/>
                  <w:marRight w:val="0"/>
                  <w:marTop w:val="0"/>
                  <w:marBottom w:val="0"/>
                  <w:divBdr>
                    <w:top w:val="none" w:sz="0" w:space="0" w:color="auto"/>
                    <w:left w:val="none" w:sz="0" w:space="0" w:color="auto"/>
                    <w:bottom w:val="none" w:sz="0" w:space="0" w:color="auto"/>
                    <w:right w:val="none" w:sz="0" w:space="0" w:color="auto"/>
                  </w:divBdr>
                </w:div>
                <w:div w:id="1780369176">
                  <w:marLeft w:val="0"/>
                  <w:marRight w:val="0"/>
                  <w:marTop w:val="0"/>
                  <w:marBottom w:val="0"/>
                  <w:divBdr>
                    <w:top w:val="none" w:sz="0" w:space="0" w:color="auto"/>
                    <w:left w:val="none" w:sz="0" w:space="0" w:color="auto"/>
                    <w:bottom w:val="none" w:sz="0" w:space="0" w:color="auto"/>
                    <w:right w:val="none" w:sz="0" w:space="0" w:color="auto"/>
                  </w:divBdr>
                </w:div>
                <w:div w:id="238489013">
                  <w:marLeft w:val="0"/>
                  <w:marRight w:val="0"/>
                  <w:marTop w:val="0"/>
                  <w:marBottom w:val="0"/>
                  <w:divBdr>
                    <w:top w:val="none" w:sz="0" w:space="0" w:color="auto"/>
                    <w:left w:val="none" w:sz="0" w:space="0" w:color="auto"/>
                    <w:bottom w:val="none" w:sz="0" w:space="0" w:color="auto"/>
                    <w:right w:val="none" w:sz="0" w:space="0" w:color="auto"/>
                  </w:divBdr>
                </w:div>
                <w:div w:id="1796287783">
                  <w:marLeft w:val="0"/>
                  <w:marRight w:val="0"/>
                  <w:marTop w:val="0"/>
                  <w:marBottom w:val="0"/>
                  <w:divBdr>
                    <w:top w:val="none" w:sz="0" w:space="0" w:color="auto"/>
                    <w:left w:val="none" w:sz="0" w:space="0" w:color="auto"/>
                    <w:bottom w:val="none" w:sz="0" w:space="0" w:color="auto"/>
                    <w:right w:val="none" w:sz="0" w:space="0" w:color="auto"/>
                  </w:divBdr>
                </w:div>
                <w:div w:id="1142313501">
                  <w:marLeft w:val="0"/>
                  <w:marRight w:val="0"/>
                  <w:marTop w:val="0"/>
                  <w:marBottom w:val="0"/>
                  <w:divBdr>
                    <w:top w:val="none" w:sz="0" w:space="0" w:color="auto"/>
                    <w:left w:val="none" w:sz="0" w:space="0" w:color="auto"/>
                    <w:bottom w:val="none" w:sz="0" w:space="0" w:color="auto"/>
                    <w:right w:val="none" w:sz="0" w:space="0" w:color="auto"/>
                  </w:divBdr>
                </w:div>
                <w:div w:id="1134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561">
          <w:marLeft w:val="0"/>
          <w:marRight w:val="0"/>
          <w:marTop w:val="0"/>
          <w:marBottom w:val="0"/>
          <w:divBdr>
            <w:top w:val="none" w:sz="0" w:space="0" w:color="auto"/>
            <w:left w:val="none" w:sz="0" w:space="0" w:color="auto"/>
            <w:bottom w:val="none" w:sz="0" w:space="0" w:color="auto"/>
            <w:right w:val="none" w:sz="0" w:space="0" w:color="auto"/>
          </w:divBdr>
          <w:divsChild>
            <w:div w:id="1553886464">
              <w:marLeft w:val="0"/>
              <w:marRight w:val="0"/>
              <w:marTop w:val="0"/>
              <w:marBottom w:val="0"/>
              <w:divBdr>
                <w:top w:val="none" w:sz="0" w:space="0" w:color="auto"/>
                <w:left w:val="none" w:sz="0" w:space="0" w:color="auto"/>
                <w:bottom w:val="none" w:sz="0" w:space="0" w:color="auto"/>
                <w:right w:val="none" w:sz="0" w:space="0" w:color="auto"/>
              </w:divBdr>
            </w:div>
            <w:div w:id="1357586182">
              <w:marLeft w:val="0"/>
              <w:marRight w:val="0"/>
              <w:marTop w:val="0"/>
              <w:marBottom w:val="0"/>
              <w:divBdr>
                <w:top w:val="none" w:sz="0" w:space="0" w:color="auto"/>
                <w:left w:val="none" w:sz="0" w:space="0" w:color="auto"/>
                <w:bottom w:val="none" w:sz="0" w:space="0" w:color="auto"/>
                <w:right w:val="none" w:sz="0" w:space="0" w:color="auto"/>
              </w:divBdr>
            </w:div>
            <w:div w:id="1084567344">
              <w:marLeft w:val="0"/>
              <w:marRight w:val="0"/>
              <w:marTop w:val="0"/>
              <w:marBottom w:val="0"/>
              <w:divBdr>
                <w:top w:val="none" w:sz="0" w:space="0" w:color="auto"/>
                <w:left w:val="none" w:sz="0" w:space="0" w:color="auto"/>
                <w:bottom w:val="none" w:sz="0" w:space="0" w:color="auto"/>
                <w:right w:val="none" w:sz="0" w:space="0" w:color="auto"/>
              </w:divBdr>
            </w:div>
            <w:div w:id="1295058234">
              <w:marLeft w:val="0"/>
              <w:marRight w:val="0"/>
              <w:marTop w:val="0"/>
              <w:marBottom w:val="0"/>
              <w:divBdr>
                <w:top w:val="none" w:sz="0" w:space="0" w:color="auto"/>
                <w:left w:val="none" w:sz="0" w:space="0" w:color="auto"/>
                <w:bottom w:val="none" w:sz="0" w:space="0" w:color="auto"/>
                <w:right w:val="none" w:sz="0" w:space="0" w:color="auto"/>
              </w:divBdr>
            </w:div>
            <w:div w:id="107815238">
              <w:marLeft w:val="0"/>
              <w:marRight w:val="0"/>
              <w:marTop w:val="0"/>
              <w:marBottom w:val="0"/>
              <w:divBdr>
                <w:top w:val="none" w:sz="0" w:space="0" w:color="auto"/>
                <w:left w:val="none" w:sz="0" w:space="0" w:color="auto"/>
                <w:bottom w:val="none" w:sz="0" w:space="0" w:color="auto"/>
                <w:right w:val="none" w:sz="0" w:space="0" w:color="auto"/>
              </w:divBdr>
            </w:div>
            <w:div w:id="136802813">
              <w:marLeft w:val="0"/>
              <w:marRight w:val="0"/>
              <w:marTop w:val="0"/>
              <w:marBottom w:val="0"/>
              <w:divBdr>
                <w:top w:val="none" w:sz="0" w:space="0" w:color="auto"/>
                <w:left w:val="none" w:sz="0" w:space="0" w:color="auto"/>
                <w:bottom w:val="none" w:sz="0" w:space="0" w:color="auto"/>
                <w:right w:val="none" w:sz="0" w:space="0" w:color="auto"/>
              </w:divBdr>
            </w:div>
            <w:div w:id="661352040">
              <w:marLeft w:val="0"/>
              <w:marRight w:val="0"/>
              <w:marTop w:val="0"/>
              <w:marBottom w:val="0"/>
              <w:divBdr>
                <w:top w:val="none" w:sz="0" w:space="0" w:color="auto"/>
                <w:left w:val="none" w:sz="0" w:space="0" w:color="auto"/>
                <w:bottom w:val="none" w:sz="0" w:space="0" w:color="auto"/>
                <w:right w:val="none" w:sz="0" w:space="0" w:color="auto"/>
              </w:divBdr>
            </w:div>
            <w:div w:id="606233271">
              <w:marLeft w:val="0"/>
              <w:marRight w:val="0"/>
              <w:marTop w:val="0"/>
              <w:marBottom w:val="0"/>
              <w:divBdr>
                <w:top w:val="none" w:sz="0" w:space="0" w:color="auto"/>
                <w:left w:val="none" w:sz="0" w:space="0" w:color="auto"/>
                <w:bottom w:val="none" w:sz="0" w:space="0" w:color="auto"/>
                <w:right w:val="none" w:sz="0" w:space="0" w:color="auto"/>
              </w:divBdr>
            </w:div>
            <w:div w:id="673461371">
              <w:marLeft w:val="0"/>
              <w:marRight w:val="0"/>
              <w:marTop w:val="0"/>
              <w:marBottom w:val="0"/>
              <w:divBdr>
                <w:top w:val="none" w:sz="0" w:space="0" w:color="auto"/>
                <w:left w:val="none" w:sz="0" w:space="0" w:color="auto"/>
                <w:bottom w:val="none" w:sz="0" w:space="0" w:color="auto"/>
                <w:right w:val="none" w:sz="0" w:space="0" w:color="auto"/>
              </w:divBdr>
            </w:div>
            <w:div w:id="1749812789">
              <w:marLeft w:val="0"/>
              <w:marRight w:val="0"/>
              <w:marTop w:val="0"/>
              <w:marBottom w:val="0"/>
              <w:divBdr>
                <w:top w:val="none" w:sz="0" w:space="0" w:color="auto"/>
                <w:left w:val="none" w:sz="0" w:space="0" w:color="auto"/>
                <w:bottom w:val="none" w:sz="0" w:space="0" w:color="auto"/>
                <w:right w:val="none" w:sz="0" w:space="0" w:color="auto"/>
              </w:divBdr>
            </w:div>
            <w:div w:id="794298562">
              <w:marLeft w:val="0"/>
              <w:marRight w:val="0"/>
              <w:marTop w:val="0"/>
              <w:marBottom w:val="0"/>
              <w:divBdr>
                <w:top w:val="none" w:sz="0" w:space="0" w:color="auto"/>
                <w:left w:val="none" w:sz="0" w:space="0" w:color="auto"/>
                <w:bottom w:val="none" w:sz="0" w:space="0" w:color="auto"/>
                <w:right w:val="none" w:sz="0" w:space="0" w:color="auto"/>
              </w:divBdr>
            </w:div>
            <w:div w:id="334040111">
              <w:marLeft w:val="0"/>
              <w:marRight w:val="0"/>
              <w:marTop w:val="0"/>
              <w:marBottom w:val="0"/>
              <w:divBdr>
                <w:top w:val="none" w:sz="0" w:space="0" w:color="auto"/>
                <w:left w:val="none" w:sz="0" w:space="0" w:color="auto"/>
                <w:bottom w:val="none" w:sz="0" w:space="0" w:color="auto"/>
                <w:right w:val="none" w:sz="0" w:space="0" w:color="auto"/>
              </w:divBdr>
            </w:div>
            <w:div w:id="1947106919">
              <w:marLeft w:val="0"/>
              <w:marRight w:val="0"/>
              <w:marTop w:val="0"/>
              <w:marBottom w:val="0"/>
              <w:divBdr>
                <w:top w:val="none" w:sz="0" w:space="0" w:color="auto"/>
                <w:left w:val="none" w:sz="0" w:space="0" w:color="auto"/>
                <w:bottom w:val="none" w:sz="0" w:space="0" w:color="auto"/>
                <w:right w:val="none" w:sz="0" w:space="0" w:color="auto"/>
              </w:divBdr>
            </w:div>
            <w:div w:id="1704791806">
              <w:marLeft w:val="0"/>
              <w:marRight w:val="0"/>
              <w:marTop w:val="0"/>
              <w:marBottom w:val="0"/>
              <w:divBdr>
                <w:top w:val="none" w:sz="0" w:space="0" w:color="auto"/>
                <w:left w:val="none" w:sz="0" w:space="0" w:color="auto"/>
                <w:bottom w:val="none" w:sz="0" w:space="0" w:color="auto"/>
                <w:right w:val="none" w:sz="0" w:space="0" w:color="auto"/>
              </w:divBdr>
            </w:div>
            <w:div w:id="681050553">
              <w:marLeft w:val="0"/>
              <w:marRight w:val="0"/>
              <w:marTop w:val="0"/>
              <w:marBottom w:val="0"/>
              <w:divBdr>
                <w:top w:val="none" w:sz="0" w:space="0" w:color="auto"/>
                <w:left w:val="none" w:sz="0" w:space="0" w:color="auto"/>
                <w:bottom w:val="none" w:sz="0" w:space="0" w:color="auto"/>
                <w:right w:val="none" w:sz="0" w:space="0" w:color="auto"/>
              </w:divBdr>
            </w:div>
            <w:div w:id="317420419">
              <w:marLeft w:val="0"/>
              <w:marRight w:val="0"/>
              <w:marTop w:val="0"/>
              <w:marBottom w:val="0"/>
              <w:divBdr>
                <w:top w:val="none" w:sz="0" w:space="0" w:color="auto"/>
                <w:left w:val="none" w:sz="0" w:space="0" w:color="auto"/>
                <w:bottom w:val="none" w:sz="0" w:space="0" w:color="auto"/>
                <w:right w:val="none" w:sz="0" w:space="0" w:color="auto"/>
              </w:divBdr>
            </w:div>
            <w:div w:id="385837937">
              <w:marLeft w:val="0"/>
              <w:marRight w:val="0"/>
              <w:marTop w:val="0"/>
              <w:marBottom w:val="0"/>
              <w:divBdr>
                <w:top w:val="none" w:sz="0" w:space="0" w:color="auto"/>
                <w:left w:val="none" w:sz="0" w:space="0" w:color="auto"/>
                <w:bottom w:val="none" w:sz="0" w:space="0" w:color="auto"/>
                <w:right w:val="none" w:sz="0" w:space="0" w:color="auto"/>
              </w:divBdr>
            </w:div>
            <w:div w:id="2122142779">
              <w:marLeft w:val="0"/>
              <w:marRight w:val="0"/>
              <w:marTop w:val="0"/>
              <w:marBottom w:val="0"/>
              <w:divBdr>
                <w:top w:val="none" w:sz="0" w:space="0" w:color="auto"/>
                <w:left w:val="none" w:sz="0" w:space="0" w:color="auto"/>
                <w:bottom w:val="none" w:sz="0" w:space="0" w:color="auto"/>
                <w:right w:val="none" w:sz="0" w:space="0" w:color="auto"/>
              </w:divBdr>
            </w:div>
            <w:div w:id="1926645360">
              <w:marLeft w:val="0"/>
              <w:marRight w:val="0"/>
              <w:marTop w:val="0"/>
              <w:marBottom w:val="0"/>
              <w:divBdr>
                <w:top w:val="none" w:sz="0" w:space="0" w:color="auto"/>
                <w:left w:val="none" w:sz="0" w:space="0" w:color="auto"/>
                <w:bottom w:val="none" w:sz="0" w:space="0" w:color="auto"/>
                <w:right w:val="none" w:sz="0" w:space="0" w:color="auto"/>
              </w:divBdr>
            </w:div>
            <w:div w:id="1724522833">
              <w:marLeft w:val="0"/>
              <w:marRight w:val="0"/>
              <w:marTop w:val="0"/>
              <w:marBottom w:val="0"/>
              <w:divBdr>
                <w:top w:val="none" w:sz="0" w:space="0" w:color="auto"/>
                <w:left w:val="none" w:sz="0" w:space="0" w:color="auto"/>
                <w:bottom w:val="none" w:sz="0" w:space="0" w:color="auto"/>
                <w:right w:val="none" w:sz="0" w:space="0" w:color="auto"/>
              </w:divBdr>
            </w:div>
            <w:div w:id="634142878">
              <w:marLeft w:val="0"/>
              <w:marRight w:val="0"/>
              <w:marTop w:val="0"/>
              <w:marBottom w:val="0"/>
              <w:divBdr>
                <w:top w:val="none" w:sz="0" w:space="0" w:color="auto"/>
                <w:left w:val="none" w:sz="0" w:space="0" w:color="auto"/>
                <w:bottom w:val="none" w:sz="0" w:space="0" w:color="auto"/>
                <w:right w:val="none" w:sz="0" w:space="0" w:color="auto"/>
              </w:divBdr>
            </w:div>
            <w:div w:id="2023162320">
              <w:marLeft w:val="0"/>
              <w:marRight w:val="0"/>
              <w:marTop w:val="0"/>
              <w:marBottom w:val="0"/>
              <w:divBdr>
                <w:top w:val="none" w:sz="0" w:space="0" w:color="auto"/>
                <w:left w:val="none" w:sz="0" w:space="0" w:color="auto"/>
                <w:bottom w:val="none" w:sz="0" w:space="0" w:color="auto"/>
                <w:right w:val="none" w:sz="0" w:space="0" w:color="auto"/>
              </w:divBdr>
            </w:div>
            <w:div w:id="10886768">
              <w:marLeft w:val="0"/>
              <w:marRight w:val="0"/>
              <w:marTop w:val="0"/>
              <w:marBottom w:val="0"/>
              <w:divBdr>
                <w:top w:val="none" w:sz="0" w:space="0" w:color="auto"/>
                <w:left w:val="none" w:sz="0" w:space="0" w:color="auto"/>
                <w:bottom w:val="none" w:sz="0" w:space="0" w:color="auto"/>
                <w:right w:val="none" w:sz="0" w:space="0" w:color="auto"/>
              </w:divBdr>
            </w:div>
            <w:div w:id="1184706289">
              <w:marLeft w:val="0"/>
              <w:marRight w:val="0"/>
              <w:marTop w:val="0"/>
              <w:marBottom w:val="0"/>
              <w:divBdr>
                <w:top w:val="none" w:sz="0" w:space="0" w:color="auto"/>
                <w:left w:val="none" w:sz="0" w:space="0" w:color="auto"/>
                <w:bottom w:val="none" w:sz="0" w:space="0" w:color="auto"/>
                <w:right w:val="none" w:sz="0" w:space="0" w:color="auto"/>
              </w:divBdr>
            </w:div>
            <w:div w:id="1643997076">
              <w:marLeft w:val="0"/>
              <w:marRight w:val="0"/>
              <w:marTop w:val="0"/>
              <w:marBottom w:val="0"/>
              <w:divBdr>
                <w:top w:val="none" w:sz="0" w:space="0" w:color="auto"/>
                <w:left w:val="none" w:sz="0" w:space="0" w:color="auto"/>
                <w:bottom w:val="none" w:sz="0" w:space="0" w:color="auto"/>
                <w:right w:val="none" w:sz="0" w:space="0" w:color="auto"/>
              </w:divBdr>
            </w:div>
            <w:div w:id="891387083">
              <w:marLeft w:val="0"/>
              <w:marRight w:val="0"/>
              <w:marTop w:val="0"/>
              <w:marBottom w:val="0"/>
              <w:divBdr>
                <w:top w:val="none" w:sz="0" w:space="0" w:color="auto"/>
                <w:left w:val="none" w:sz="0" w:space="0" w:color="auto"/>
                <w:bottom w:val="none" w:sz="0" w:space="0" w:color="auto"/>
                <w:right w:val="none" w:sz="0" w:space="0" w:color="auto"/>
              </w:divBdr>
            </w:div>
            <w:div w:id="444037254">
              <w:marLeft w:val="0"/>
              <w:marRight w:val="0"/>
              <w:marTop w:val="0"/>
              <w:marBottom w:val="0"/>
              <w:divBdr>
                <w:top w:val="none" w:sz="0" w:space="0" w:color="auto"/>
                <w:left w:val="none" w:sz="0" w:space="0" w:color="auto"/>
                <w:bottom w:val="none" w:sz="0" w:space="0" w:color="auto"/>
                <w:right w:val="none" w:sz="0" w:space="0" w:color="auto"/>
              </w:divBdr>
            </w:div>
            <w:div w:id="1755711733">
              <w:marLeft w:val="0"/>
              <w:marRight w:val="0"/>
              <w:marTop w:val="0"/>
              <w:marBottom w:val="0"/>
              <w:divBdr>
                <w:top w:val="none" w:sz="0" w:space="0" w:color="auto"/>
                <w:left w:val="none" w:sz="0" w:space="0" w:color="auto"/>
                <w:bottom w:val="none" w:sz="0" w:space="0" w:color="auto"/>
                <w:right w:val="none" w:sz="0" w:space="0" w:color="auto"/>
              </w:divBdr>
            </w:div>
            <w:div w:id="745222367">
              <w:marLeft w:val="0"/>
              <w:marRight w:val="0"/>
              <w:marTop w:val="0"/>
              <w:marBottom w:val="0"/>
              <w:divBdr>
                <w:top w:val="none" w:sz="0" w:space="0" w:color="auto"/>
                <w:left w:val="none" w:sz="0" w:space="0" w:color="auto"/>
                <w:bottom w:val="none" w:sz="0" w:space="0" w:color="auto"/>
                <w:right w:val="none" w:sz="0" w:space="0" w:color="auto"/>
              </w:divBdr>
            </w:div>
            <w:div w:id="1932426347">
              <w:marLeft w:val="0"/>
              <w:marRight w:val="0"/>
              <w:marTop w:val="0"/>
              <w:marBottom w:val="0"/>
              <w:divBdr>
                <w:top w:val="none" w:sz="0" w:space="0" w:color="auto"/>
                <w:left w:val="none" w:sz="0" w:space="0" w:color="auto"/>
                <w:bottom w:val="none" w:sz="0" w:space="0" w:color="auto"/>
                <w:right w:val="none" w:sz="0" w:space="0" w:color="auto"/>
              </w:divBdr>
            </w:div>
            <w:div w:id="1034579130">
              <w:marLeft w:val="0"/>
              <w:marRight w:val="0"/>
              <w:marTop w:val="0"/>
              <w:marBottom w:val="0"/>
              <w:divBdr>
                <w:top w:val="none" w:sz="0" w:space="0" w:color="auto"/>
                <w:left w:val="none" w:sz="0" w:space="0" w:color="auto"/>
                <w:bottom w:val="none" w:sz="0" w:space="0" w:color="auto"/>
                <w:right w:val="none" w:sz="0" w:space="0" w:color="auto"/>
              </w:divBdr>
            </w:div>
            <w:div w:id="1206411326">
              <w:marLeft w:val="0"/>
              <w:marRight w:val="0"/>
              <w:marTop w:val="0"/>
              <w:marBottom w:val="0"/>
              <w:divBdr>
                <w:top w:val="none" w:sz="0" w:space="0" w:color="auto"/>
                <w:left w:val="none" w:sz="0" w:space="0" w:color="auto"/>
                <w:bottom w:val="none" w:sz="0" w:space="0" w:color="auto"/>
                <w:right w:val="none" w:sz="0" w:space="0" w:color="auto"/>
              </w:divBdr>
            </w:div>
            <w:div w:id="1028094969">
              <w:marLeft w:val="0"/>
              <w:marRight w:val="0"/>
              <w:marTop w:val="0"/>
              <w:marBottom w:val="0"/>
              <w:divBdr>
                <w:top w:val="none" w:sz="0" w:space="0" w:color="auto"/>
                <w:left w:val="none" w:sz="0" w:space="0" w:color="auto"/>
                <w:bottom w:val="none" w:sz="0" w:space="0" w:color="auto"/>
                <w:right w:val="none" w:sz="0" w:space="0" w:color="auto"/>
              </w:divBdr>
            </w:div>
            <w:div w:id="667559610">
              <w:marLeft w:val="0"/>
              <w:marRight w:val="0"/>
              <w:marTop w:val="0"/>
              <w:marBottom w:val="0"/>
              <w:divBdr>
                <w:top w:val="none" w:sz="0" w:space="0" w:color="auto"/>
                <w:left w:val="none" w:sz="0" w:space="0" w:color="auto"/>
                <w:bottom w:val="none" w:sz="0" w:space="0" w:color="auto"/>
                <w:right w:val="none" w:sz="0" w:space="0" w:color="auto"/>
              </w:divBdr>
            </w:div>
            <w:div w:id="816723867">
              <w:marLeft w:val="0"/>
              <w:marRight w:val="0"/>
              <w:marTop w:val="0"/>
              <w:marBottom w:val="0"/>
              <w:divBdr>
                <w:top w:val="none" w:sz="0" w:space="0" w:color="auto"/>
                <w:left w:val="none" w:sz="0" w:space="0" w:color="auto"/>
                <w:bottom w:val="none" w:sz="0" w:space="0" w:color="auto"/>
                <w:right w:val="none" w:sz="0" w:space="0" w:color="auto"/>
              </w:divBdr>
            </w:div>
            <w:div w:id="1491600936">
              <w:marLeft w:val="0"/>
              <w:marRight w:val="0"/>
              <w:marTop w:val="0"/>
              <w:marBottom w:val="0"/>
              <w:divBdr>
                <w:top w:val="none" w:sz="0" w:space="0" w:color="auto"/>
                <w:left w:val="none" w:sz="0" w:space="0" w:color="auto"/>
                <w:bottom w:val="none" w:sz="0" w:space="0" w:color="auto"/>
                <w:right w:val="none" w:sz="0" w:space="0" w:color="auto"/>
              </w:divBdr>
            </w:div>
            <w:div w:id="160967989">
              <w:marLeft w:val="0"/>
              <w:marRight w:val="0"/>
              <w:marTop w:val="0"/>
              <w:marBottom w:val="0"/>
              <w:divBdr>
                <w:top w:val="none" w:sz="0" w:space="0" w:color="auto"/>
                <w:left w:val="none" w:sz="0" w:space="0" w:color="auto"/>
                <w:bottom w:val="none" w:sz="0" w:space="0" w:color="auto"/>
                <w:right w:val="none" w:sz="0" w:space="0" w:color="auto"/>
              </w:divBdr>
              <w:divsChild>
                <w:div w:id="1138766921">
                  <w:marLeft w:val="0"/>
                  <w:marRight w:val="0"/>
                  <w:marTop w:val="0"/>
                  <w:marBottom w:val="0"/>
                  <w:divBdr>
                    <w:top w:val="none" w:sz="0" w:space="0" w:color="auto"/>
                    <w:left w:val="none" w:sz="0" w:space="0" w:color="auto"/>
                    <w:bottom w:val="none" w:sz="0" w:space="0" w:color="auto"/>
                    <w:right w:val="none" w:sz="0" w:space="0" w:color="auto"/>
                  </w:divBdr>
                </w:div>
                <w:div w:id="1877697205">
                  <w:marLeft w:val="0"/>
                  <w:marRight w:val="0"/>
                  <w:marTop w:val="0"/>
                  <w:marBottom w:val="0"/>
                  <w:divBdr>
                    <w:top w:val="none" w:sz="0" w:space="0" w:color="auto"/>
                    <w:left w:val="none" w:sz="0" w:space="0" w:color="auto"/>
                    <w:bottom w:val="none" w:sz="0" w:space="0" w:color="auto"/>
                    <w:right w:val="none" w:sz="0" w:space="0" w:color="auto"/>
                  </w:divBdr>
                </w:div>
                <w:div w:id="1819833721">
                  <w:marLeft w:val="0"/>
                  <w:marRight w:val="0"/>
                  <w:marTop w:val="0"/>
                  <w:marBottom w:val="0"/>
                  <w:divBdr>
                    <w:top w:val="none" w:sz="0" w:space="0" w:color="auto"/>
                    <w:left w:val="none" w:sz="0" w:space="0" w:color="auto"/>
                    <w:bottom w:val="none" w:sz="0" w:space="0" w:color="auto"/>
                    <w:right w:val="none" w:sz="0" w:space="0" w:color="auto"/>
                  </w:divBdr>
                </w:div>
                <w:div w:id="1018585062">
                  <w:marLeft w:val="0"/>
                  <w:marRight w:val="0"/>
                  <w:marTop w:val="0"/>
                  <w:marBottom w:val="0"/>
                  <w:divBdr>
                    <w:top w:val="none" w:sz="0" w:space="0" w:color="auto"/>
                    <w:left w:val="none" w:sz="0" w:space="0" w:color="auto"/>
                    <w:bottom w:val="none" w:sz="0" w:space="0" w:color="auto"/>
                    <w:right w:val="none" w:sz="0" w:space="0" w:color="auto"/>
                  </w:divBdr>
                </w:div>
                <w:div w:id="273171118">
                  <w:marLeft w:val="0"/>
                  <w:marRight w:val="0"/>
                  <w:marTop w:val="0"/>
                  <w:marBottom w:val="0"/>
                  <w:divBdr>
                    <w:top w:val="none" w:sz="0" w:space="0" w:color="auto"/>
                    <w:left w:val="none" w:sz="0" w:space="0" w:color="auto"/>
                    <w:bottom w:val="none" w:sz="0" w:space="0" w:color="auto"/>
                    <w:right w:val="none" w:sz="0" w:space="0" w:color="auto"/>
                  </w:divBdr>
                </w:div>
                <w:div w:id="780538066">
                  <w:marLeft w:val="0"/>
                  <w:marRight w:val="0"/>
                  <w:marTop w:val="0"/>
                  <w:marBottom w:val="0"/>
                  <w:divBdr>
                    <w:top w:val="none" w:sz="0" w:space="0" w:color="auto"/>
                    <w:left w:val="none" w:sz="0" w:space="0" w:color="auto"/>
                    <w:bottom w:val="none" w:sz="0" w:space="0" w:color="auto"/>
                    <w:right w:val="none" w:sz="0" w:space="0" w:color="auto"/>
                  </w:divBdr>
                </w:div>
                <w:div w:id="1202474799">
                  <w:marLeft w:val="0"/>
                  <w:marRight w:val="0"/>
                  <w:marTop w:val="0"/>
                  <w:marBottom w:val="0"/>
                  <w:divBdr>
                    <w:top w:val="none" w:sz="0" w:space="0" w:color="auto"/>
                    <w:left w:val="none" w:sz="0" w:space="0" w:color="auto"/>
                    <w:bottom w:val="none" w:sz="0" w:space="0" w:color="auto"/>
                    <w:right w:val="none" w:sz="0" w:space="0" w:color="auto"/>
                  </w:divBdr>
                </w:div>
                <w:div w:id="1755054240">
                  <w:marLeft w:val="0"/>
                  <w:marRight w:val="0"/>
                  <w:marTop w:val="0"/>
                  <w:marBottom w:val="0"/>
                  <w:divBdr>
                    <w:top w:val="none" w:sz="0" w:space="0" w:color="auto"/>
                    <w:left w:val="none" w:sz="0" w:space="0" w:color="auto"/>
                    <w:bottom w:val="none" w:sz="0" w:space="0" w:color="auto"/>
                    <w:right w:val="none" w:sz="0" w:space="0" w:color="auto"/>
                  </w:divBdr>
                </w:div>
                <w:div w:id="292446785">
                  <w:marLeft w:val="0"/>
                  <w:marRight w:val="0"/>
                  <w:marTop w:val="0"/>
                  <w:marBottom w:val="0"/>
                  <w:divBdr>
                    <w:top w:val="none" w:sz="0" w:space="0" w:color="auto"/>
                    <w:left w:val="none" w:sz="0" w:space="0" w:color="auto"/>
                    <w:bottom w:val="none" w:sz="0" w:space="0" w:color="auto"/>
                    <w:right w:val="none" w:sz="0" w:space="0" w:color="auto"/>
                  </w:divBdr>
                </w:div>
                <w:div w:id="1992368464">
                  <w:marLeft w:val="0"/>
                  <w:marRight w:val="0"/>
                  <w:marTop w:val="0"/>
                  <w:marBottom w:val="0"/>
                  <w:divBdr>
                    <w:top w:val="none" w:sz="0" w:space="0" w:color="auto"/>
                    <w:left w:val="none" w:sz="0" w:space="0" w:color="auto"/>
                    <w:bottom w:val="none" w:sz="0" w:space="0" w:color="auto"/>
                    <w:right w:val="none" w:sz="0" w:space="0" w:color="auto"/>
                  </w:divBdr>
                </w:div>
                <w:div w:id="17631264">
                  <w:marLeft w:val="0"/>
                  <w:marRight w:val="0"/>
                  <w:marTop w:val="0"/>
                  <w:marBottom w:val="0"/>
                  <w:divBdr>
                    <w:top w:val="none" w:sz="0" w:space="0" w:color="auto"/>
                    <w:left w:val="none" w:sz="0" w:space="0" w:color="auto"/>
                    <w:bottom w:val="none" w:sz="0" w:space="0" w:color="auto"/>
                    <w:right w:val="none" w:sz="0" w:space="0" w:color="auto"/>
                  </w:divBdr>
                </w:div>
                <w:div w:id="1322659087">
                  <w:marLeft w:val="0"/>
                  <w:marRight w:val="0"/>
                  <w:marTop w:val="0"/>
                  <w:marBottom w:val="0"/>
                  <w:divBdr>
                    <w:top w:val="none" w:sz="0" w:space="0" w:color="auto"/>
                    <w:left w:val="none" w:sz="0" w:space="0" w:color="auto"/>
                    <w:bottom w:val="none" w:sz="0" w:space="0" w:color="auto"/>
                    <w:right w:val="none" w:sz="0" w:space="0" w:color="auto"/>
                  </w:divBdr>
                </w:div>
                <w:div w:id="697001706">
                  <w:marLeft w:val="0"/>
                  <w:marRight w:val="0"/>
                  <w:marTop w:val="0"/>
                  <w:marBottom w:val="0"/>
                  <w:divBdr>
                    <w:top w:val="none" w:sz="0" w:space="0" w:color="auto"/>
                    <w:left w:val="none" w:sz="0" w:space="0" w:color="auto"/>
                    <w:bottom w:val="none" w:sz="0" w:space="0" w:color="auto"/>
                    <w:right w:val="none" w:sz="0" w:space="0" w:color="auto"/>
                  </w:divBdr>
                </w:div>
                <w:div w:id="1278759348">
                  <w:marLeft w:val="0"/>
                  <w:marRight w:val="0"/>
                  <w:marTop w:val="0"/>
                  <w:marBottom w:val="0"/>
                  <w:divBdr>
                    <w:top w:val="none" w:sz="0" w:space="0" w:color="auto"/>
                    <w:left w:val="none" w:sz="0" w:space="0" w:color="auto"/>
                    <w:bottom w:val="none" w:sz="0" w:space="0" w:color="auto"/>
                    <w:right w:val="none" w:sz="0" w:space="0" w:color="auto"/>
                  </w:divBdr>
                </w:div>
                <w:div w:id="2102289848">
                  <w:marLeft w:val="0"/>
                  <w:marRight w:val="0"/>
                  <w:marTop w:val="0"/>
                  <w:marBottom w:val="0"/>
                  <w:divBdr>
                    <w:top w:val="none" w:sz="0" w:space="0" w:color="auto"/>
                    <w:left w:val="none" w:sz="0" w:space="0" w:color="auto"/>
                    <w:bottom w:val="none" w:sz="0" w:space="0" w:color="auto"/>
                    <w:right w:val="none" w:sz="0" w:space="0" w:color="auto"/>
                  </w:divBdr>
                </w:div>
                <w:div w:id="1493833539">
                  <w:marLeft w:val="0"/>
                  <w:marRight w:val="0"/>
                  <w:marTop w:val="0"/>
                  <w:marBottom w:val="0"/>
                  <w:divBdr>
                    <w:top w:val="none" w:sz="0" w:space="0" w:color="auto"/>
                    <w:left w:val="none" w:sz="0" w:space="0" w:color="auto"/>
                    <w:bottom w:val="none" w:sz="0" w:space="0" w:color="auto"/>
                    <w:right w:val="none" w:sz="0" w:space="0" w:color="auto"/>
                  </w:divBdr>
                </w:div>
                <w:div w:id="1735228250">
                  <w:marLeft w:val="0"/>
                  <w:marRight w:val="0"/>
                  <w:marTop w:val="0"/>
                  <w:marBottom w:val="0"/>
                  <w:divBdr>
                    <w:top w:val="none" w:sz="0" w:space="0" w:color="auto"/>
                    <w:left w:val="none" w:sz="0" w:space="0" w:color="auto"/>
                    <w:bottom w:val="none" w:sz="0" w:space="0" w:color="auto"/>
                    <w:right w:val="none" w:sz="0" w:space="0" w:color="auto"/>
                  </w:divBdr>
                </w:div>
                <w:div w:id="1201434083">
                  <w:marLeft w:val="0"/>
                  <w:marRight w:val="0"/>
                  <w:marTop w:val="0"/>
                  <w:marBottom w:val="0"/>
                  <w:divBdr>
                    <w:top w:val="none" w:sz="0" w:space="0" w:color="auto"/>
                    <w:left w:val="none" w:sz="0" w:space="0" w:color="auto"/>
                    <w:bottom w:val="none" w:sz="0" w:space="0" w:color="auto"/>
                    <w:right w:val="none" w:sz="0" w:space="0" w:color="auto"/>
                  </w:divBdr>
                </w:div>
                <w:div w:id="1048646461">
                  <w:marLeft w:val="0"/>
                  <w:marRight w:val="0"/>
                  <w:marTop w:val="0"/>
                  <w:marBottom w:val="0"/>
                  <w:divBdr>
                    <w:top w:val="none" w:sz="0" w:space="0" w:color="auto"/>
                    <w:left w:val="none" w:sz="0" w:space="0" w:color="auto"/>
                    <w:bottom w:val="none" w:sz="0" w:space="0" w:color="auto"/>
                    <w:right w:val="none" w:sz="0" w:space="0" w:color="auto"/>
                  </w:divBdr>
                </w:div>
                <w:div w:id="137654548">
                  <w:marLeft w:val="0"/>
                  <w:marRight w:val="0"/>
                  <w:marTop w:val="0"/>
                  <w:marBottom w:val="0"/>
                  <w:divBdr>
                    <w:top w:val="none" w:sz="0" w:space="0" w:color="auto"/>
                    <w:left w:val="none" w:sz="0" w:space="0" w:color="auto"/>
                    <w:bottom w:val="none" w:sz="0" w:space="0" w:color="auto"/>
                    <w:right w:val="none" w:sz="0" w:space="0" w:color="auto"/>
                  </w:divBdr>
                </w:div>
                <w:div w:id="1144197067">
                  <w:marLeft w:val="0"/>
                  <w:marRight w:val="0"/>
                  <w:marTop w:val="0"/>
                  <w:marBottom w:val="0"/>
                  <w:divBdr>
                    <w:top w:val="none" w:sz="0" w:space="0" w:color="auto"/>
                    <w:left w:val="none" w:sz="0" w:space="0" w:color="auto"/>
                    <w:bottom w:val="none" w:sz="0" w:space="0" w:color="auto"/>
                    <w:right w:val="none" w:sz="0" w:space="0" w:color="auto"/>
                  </w:divBdr>
                </w:div>
                <w:div w:id="1856117521">
                  <w:marLeft w:val="0"/>
                  <w:marRight w:val="0"/>
                  <w:marTop w:val="0"/>
                  <w:marBottom w:val="0"/>
                  <w:divBdr>
                    <w:top w:val="none" w:sz="0" w:space="0" w:color="auto"/>
                    <w:left w:val="none" w:sz="0" w:space="0" w:color="auto"/>
                    <w:bottom w:val="none" w:sz="0" w:space="0" w:color="auto"/>
                    <w:right w:val="none" w:sz="0" w:space="0" w:color="auto"/>
                  </w:divBdr>
                </w:div>
                <w:div w:id="1732927716">
                  <w:marLeft w:val="0"/>
                  <w:marRight w:val="0"/>
                  <w:marTop w:val="0"/>
                  <w:marBottom w:val="0"/>
                  <w:divBdr>
                    <w:top w:val="none" w:sz="0" w:space="0" w:color="auto"/>
                    <w:left w:val="none" w:sz="0" w:space="0" w:color="auto"/>
                    <w:bottom w:val="none" w:sz="0" w:space="0" w:color="auto"/>
                    <w:right w:val="none" w:sz="0" w:space="0" w:color="auto"/>
                  </w:divBdr>
                </w:div>
                <w:div w:id="964656433">
                  <w:marLeft w:val="0"/>
                  <w:marRight w:val="0"/>
                  <w:marTop w:val="0"/>
                  <w:marBottom w:val="0"/>
                  <w:divBdr>
                    <w:top w:val="none" w:sz="0" w:space="0" w:color="auto"/>
                    <w:left w:val="none" w:sz="0" w:space="0" w:color="auto"/>
                    <w:bottom w:val="none" w:sz="0" w:space="0" w:color="auto"/>
                    <w:right w:val="none" w:sz="0" w:space="0" w:color="auto"/>
                  </w:divBdr>
                </w:div>
                <w:div w:id="1862432044">
                  <w:marLeft w:val="0"/>
                  <w:marRight w:val="0"/>
                  <w:marTop w:val="0"/>
                  <w:marBottom w:val="0"/>
                  <w:divBdr>
                    <w:top w:val="none" w:sz="0" w:space="0" w:color="auto"/>
                    <w:left w:val="none" w:sz="0" w:space="0" w:color="auto"/>
                    <w:bottom w:val="none" w:sz="0" w:space="0" w:color="auto"/>
                    <w:right w:val="none" w:sz="0" w:space="0" w:color="auto"/>
                  </w:divBdr>
                </w:div>
                <w:div w:id="843975165">
                  <w:marLeft w:val="0"/>
                  <w:marRight w:val="0"/>
                  <w:marTop w:val="0"/>
                  <w:marBottom w:val="0"/>
                  <w:divBdr>
                    <w:top w:val="none" w:sz="0" w:space="0" w:color="auto"/>
                    <w:left w:val="none" w:sz="0" w:space="0" w:color="auto"/>
                    <w:bottom w:val="none" w:sz="0" w:space="0" w:color="auto"/>
                    <w:right w:val="none" w:sz="0" w:space="0" w:color="auto"/>
                  </w:divBdr>
                </w:div>
                <w:div w:id="952638243">
                  <w:marLeft w:val="0"/>
                  <w:marRight w:val="0"/>
                  <w:marTop w:val="0"/>
                  <w:marBottom w:val="0"/>
                  <w:divBdr>
                    <w:top w:val="none" w:sz="0" w:space="0" w:color="auto"/>
                    <w:left w:val="none" w:sz="0" w:space="0" w:color="auto"/>
                    <w:bottom w:val="none" w:sz="0" w:space="0" w:color="auto"/>
                    <w:right w:val="none" w:sz="0" w:space="0" w:color="auto"/>
                  </w:divBdr>
                </w:div>
                <w:div w:id="543249854">
                  <w:marLeft w:val="0"/>
                  <w:marRight w:val="0"/>
                  <w:marTop w:val="0"/>
                  <w:marBottom w:val="0"/>
                  <w:divBdr>
                    <w:top w:val="none" w:sz="0" w:space="0" w:color="auto"/>
                    <w:left w:val="none" w:sz="0" w:space="0" w:color="auto"/>
                    <w:bottom w:val="none" w:sz="0" w:space="0" w:color="auto"/>
                    <w:right w:val="none" w:sz="0" w:space="0" w:color="auto"/>
                  </w:divBdr>
                </w:div>
                <w:div w:id="244345480">
                  <w:marLeft w:val="0"/>
                  <w:marRight w:val="0"/>
                  <w:marTop w:val="0"/>
                  <w:marBottom w:val="0"/>
                  <w:divBdr>
                    <w:top w:val="none" w:sz="0" w:space="0" w:color="auto"/>
                    <w:left w:val="none" w:sz="0" w:space="0" w:color="auto"/>
                    <w:bottom w:val="none" w:sz="0" w:space="0" w:color="auto"/>
                    <w:right w:val="none" w:sz="0" w:space="0" w:color="auto"/>
                  </w:divBdr>
                </w:div>
                <w:div w:id="422144680">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667249470">
                  <w:marLeft w:val="0"/>
                  <w:marRight w:val="0"/>
                  <w:marTop w:val="0"/>
                  <w:marBottom w:val="0"/>
                  <w:divBdr>
                    <w:top w:val="none" w:sz="0" w:space="0" w:color="auto"/>
                    <w:left w:val="none" w:sz="0" w:space="0" w:color="auto"/>
                    <w:bottom w:val="none" w:sz="0" w:space="0" w:color="auto"/>
                    <w:right w:val="none" w:sz="0" w:space="0" w:color="auto"/>
                  </w:divBdr>
                </w:div>
                <w:div w:id="613245233">
                  <w:marLeft w:val="0"/>
                  <w:marRight w:val="0"/>
                  <w:marTop w:val="0"/>
                  <w:marBottom w:val="0"/>
                  <w:divBdr>
                    <w:top w:val="none" w:sz="0" w:space="0" w:color="auto"/>
                    <w:left w:val="none" w:sz="0" w:space="0" w:color="auto"/>
                    <w:bottom w:val="none" w:sz="0" w:space="0" w:color="auto"/>
                    <w:right w:val="none" w:sz="0" w:space="0" w:color="auto"/>
                  </w:divBdr>
                </w:div>
                <w:div w:id="669138548">
                  <w:marLeft w:val="0"/>
                  <w:marRight w:val="0"/>
                  <w:marTop w:val="0"/>
                  <w:marBottom w:val="0"/>
                  <w:divBdr>
                    <w:top w:val="none" w:sz="0" w:space="0" w:color="auto"/>
                    <w:left w:val="none" w:sz="0" w:space="0" w:color="auto"/>
                    <w:bottom w:val="none" w:sz="0" w:space="0" w:color="auto"/>
                    <w:right w:val="none" w:sz="0" w:space="0" w:color="auto"/>
                  </w:divBdr>
                </w:div>
                <w:div w:id="108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645">
          <w:marLeft w:val="0"/>
          <w:marRight w:val="0"/>
          <w:marTop w:val="0"/>
          <w:marBottom w:val="0"/>
          <w:divBdr>
            <w:top w:val="none" w:sz="0" w:space="0" w:color="auto"/>
            <w:left w:val="none" w:sz="0" w:space="0" w:color="auto"/>
            <w:bottom w:val="none" w:sz="0" w:space="0" w:color="auto"/>
            <w:right w:val="none" w:sz="0" w:space="0" w:color="auto"/>
          </w:divBdr>
          <w:divsChild>
            <w:div w:id="1258438329">
              <w:marLeft w:val="0"/>
              <w:marRight w:val="0"/>
              <w:marTop w:val="0"/>
              <w:marBottom w:val="0"/>
              <w:divBdr>
                <w:top w:val="none" w:sz="0" w:space="0" w:color="auto"/>
                <w:left w:val="none" w:sz="0" w:space="0" w:color="auto"/>
                <w:bottom w:val="none" w:sz="0" w:space="0" w:color="auto"/>
                <w:right w:val="none" w:sz="0" w:space="0" w:color="auto"/>
              </w:divBdr>
            </w:div>
            <w:div w:id="1491553210">
              <w:marLeft w:val="0"/>
              <w:marRight w:val="0"/>
              <w:marTop w:val="0"/>
              <w:marBottom w:val="0"/>
              <w:divBdr>
                <w:top w:val="none" w:sz="0" w:space="0" w:color="auto"/>
                <w:left w:val="none" w:sz="0" w:space="0" w:color="auto"/>
                <w:bottom w:val="none" w:sz="0" w:space="0" w:color="auto"/>
                <w:right w:val="none" w:sz="0" w:space="0" w:color="auto"/>
              </w:divBdr>
            </w:div>
            <w:div w:id="856891379">
              <w:marLeft w:val="0"/>
              <w:marRight w:val="0"/>
              <w:marTop w:val="0"/>
              <w:marBottom w:val="0"/>
              <w:divBdr>
                <w:top w:val="none" w:sz="0" w:space="0" w:color="auto"/>
                <w:left w:val="none" w:sz="0" w:space="0" w:color="auto"/>
                <w:bottom w:val="none" w:sz="0" w:space="0" w:color="auto"/>
                <w:right w:val="none" w:sz="0" w:space="0" w:color="auto"/>
              </w:divBdr>
            </w:div>
            <w:div w:id="1191912641">
              <w:marLeft w:val="0"/>
              <w:marRight w:val="0"/>
              <w:marTop w:val="0"/>
              <w:marBottom w:val="0"/>
              <w:divBdr>
                <w:top w:val="none" w:sz="0" w:space="0" w:color="auto"/>
                <w:left w:val="none" w:sz="0" w:space="0" w:color="auto"/>
                <w:bottom w:val="none" w:sz="0" w:space="0" w:color="auto"/>
                <w:right w:val="none" w:sz="0" w:space="0" w:color="auto"/>
              </w:divBdr>
            </w:div>
            <w:div w:id="39864455">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001157370">
              <w:marLeft w:val="0"/>
              <w:marRight w:val="0"/>
              <w:marTop w:val="0"/>
              <w:marBottom w:val="0"/>
              <w:divBdr>
                <w:top w:val="none" w:sz="0" w:space="0" w:color="auto"/>
                <w:left w:val="none" w:sz="0" w:space="0" w:color="auto"/>
                <w:bottom w:val="none" w:sz="0" w:space="0" w:color="auto"/>
                <w:right w:val="none" w:sz="0" w:space="0" w:color="auto"/>
              </w:divBdr>
            </w:div>
            <w:div w:id="206186191">
              <w:marLeft w:val="0"/>
              <w:marRight w:val="0"/>
              <w:marTop w:val="0"/>
              <w:marBottom w:val="0"/>
              <w:divBdr>
                <w:top w:val="none" w:sz="0" w:space="0" w:color="auto"/>
                <w:left w:val="none" w:sz="0" w:space="0" w:color="auto"/>
                <w:bottom w:val="none" w:sz="0" w:space="0" w:color="auto"/>
                <w:right w:val="none" w:sz="0" w:space="0" w:color="auto"/>
              </w:divBdr>
            </w:div>
            <w:div w:id="1936941209">
              <w:marLeft w:val="0"/>
              <w:marRight w:val="0"/>
              <w:marTop w:val="0"/>
              <w:marBottom w:val="0"/>
              <w:divBdr>
                <w:top w:val="none" w:sz="0" w:space="0" w:color="auto"/>
                <w:left w:val="none" w:sz="0" w:space="0" w:color="auto"/>
                <w:bottom w:val="none" w:sz="0" w:space="0" w:color="auto"/>
                <w:right w:val="none" w:sz="0" w:space="0" w:color="auto"/>
              </w:divBdr>
            </w:div>
            <w:div w:id="2034725925">
              <w:marLeft w:val="0"/>
              <w:marRight w:val="0"/>
              <w:marTop w:val="0"/>
              <w:marBottom w:val="0"/>
              <w:divBdr>
                <w:top w:val="none" w:sz="0" w:space="0" w:color="auto"/>
                <w:left w:val="none" w:sz="0" w:space="0" w:color="auto"/>
                <w:bottom w:val="none" w:sz="0" w:space="0" w:color="auto"/>
                <w:right w:val="none" w:sz="0" w:space="0" w:color="auto"/>
              </w:divBdr>
            </w:div>
            <w:div w:id="1252204265">
              <w:marLeft w:val="0"/>
              <w:marRight w:val="0"/>
              <w:marTop w:val="0"/>
              <w:marBottom w:val="0"/>
              <w:divBdr>
                <w:top w:val="none" w:sz="0" w:space="0" w:color="auto"/>
                <w:left w:val="none" w:sz="0" w:space="0" w:color="auto"/>
                <w:bottom w:val="none" w:sz="0" w:space="0" w:color="auto"/>
                <w:right w:val="none" w:sz="0" w:space="0" w:color="auto"/>
              </w:divBdr>
            </w:div>
            <w:div w:id="1731346607">
              <w:marLeft w:val="0"/>
              <w:marRight w:val="0"/>
              <w:marTop w:val="0"/>
              <w:marBottom w:val="0"/>
              <w:divBdr>
                <w:top w:val="none" w:sz="0" w:space="0" w:color="auto"/>
                <w:left w:val="none" w:sz="0" w:space="0" w:color="auto"/>
                <w:bottom w:val="none" w:sz="0" w:space="0" w:color="auto"/>
                <w:right w:val="none" w:sz="0" w:space="0" w:color="auto"/>
              </w:divBdr>
            </w:div>
            <w:div w:id="258485025">
              <w:marLeft w:val="0"/>
              <w:marRight w:val="0"/>
              <w:marTop w:val="0"/>
              <w:marBottom w:val="0"/>
              <w:divBdr>
                <w:top w:val="none" w:sz="0" w:space="0" w:color="auto"/>
                <w:left w:val="none" w:sz="0" w:space="0" w:color="auto"/>
                <w:bottom w:val="none" w:sz="0" w:space="0" w:color="auto"/>
                <w:right w:val="none" w:sz="0" w:space="0" w:color="auto"/>
              </w:divBdr>
            </w:div>
            <w:div w:id="474566906">
              <w:marLeft w:val="0"/>
              <w:marRight w:val="0"/>
              <w:marTop w:val="0"/>
              <w:marBottom w:val="0"/>
              <w:divBdr>
                <w:top w:val="none" w:sz="0" w:space="0" w:color="auto"/>
                <w:left w:val="none" w:sz="0" w:space="0" w:color="auto"/>
                <w:bottom w:val="none" w:sz="0" w:space="0" w:color="auto"/>
                <w:right w:val="none" w:sz="0" w:space="0" w:color="auto"/>
              </w:divBdr>
            </w:div>
            <w:div w:id="911816794">
              <w:marLeft w:val="0"/>
              <w:marRight w:val="0"/>
              <w:marTop w:val="0"/>
              <w:marBottom w:val="0"/>
              <w:divBdr>
                <w:top w:val="none" w:sz="0" w:space="0" w:color="auto"/>
                <w:left w:val="none" w:sz="0" w:space="0" w:color="auto"/>
                <w:bottom w:val="none" w:sz="0" w:space="0" w:color="auto"/>
                <w:right w:val="none" w:sz="0" w:space="0" w:color="auto"/>
              </w:divBdr>
            </w:div>
            <w:div w:id="1860045804">
              <w:marLeft w:val="0"/>
              <w:marRight w:val="0"/>
              <w:marTop w:val="0"/>
              <w:marBottom w:val="0"/>
              <w:divBdr>
                <w:top w:val="none" w:sz="0" w:space="0" w:color="auto"/>
                <w:left w:val="none" w:sz="0" w:space="0" w:color="auto"/>
                <w:bottom w:val="none" w:sz="0" w:space="0" w:color="auto"/>
                <w:right w:val="none" w:sz="0" w:space="0" w:color="auto"/>
              </w:divBdr>
            </w:div>
            <w:div w:id="1460879509">
              <w:marLeft w:val="0"/>
              <w:marRight w:val="0"/>
              <w:marTop w:val="0"/>
              <w:marBottom w:val="0"/>
              <w:divBdr>
                <w:top w:val="none" w:sz="0" w:space="0" w:color="auto"/>
                <w:left w:val="none" w:sz="0" w:space="0" w:color="auto"/>
                <w:bottom w:val="none" w:sz="0" w:space="0" w:color="auto"/>
                <w:right w:val="none" w:sz="0" w:space="0" w:color="auto"/>
              </w:divBdr>
            </w:div>
            <w:div w:id="865405466">
              <w:marLeft w:val="0"/>
              <w:marRight w:val="0"/>
              <w:marTop w:val="0"/>
              <w:marBottom w:val="0"/>
              <w:divBdr>
                <w:top w:val="none" w:sz="0" w:space="0" w:color="auto"/>
                <w:left w:val="none" w:sz="0" w:space="0" w:color="auto"/>
                <w:bottom w:val="none" w:sz="0" w:space="0" w:color="auto"/>
                <w:right w:val="none" w:sz="0" w:space="0" w:color="auto"/>
              </w:divBdr>
            </w:div>
            <w:div w:id="269778208">
              <w:marLeft w:val="0"/>
              <w:marRight w:val="0"/>
              <w:marTop w:val="0"/>
              <w:marBottom w:val="0"/>
              <w:divBdr>
                <w:top w:val="none" w:sz="0" w:space="0" w:color="auto"/>
                <w:left w:val="none" w:sz="0" w:space="0" w:color="auto"/>
                <w:bottom w:val="none" w:sz="0" w:space="0" w:color="auto"/>
                <w:right w:val="none" w:sz="0" w:space="0" w:color="auto"/>
              </w:divBdr>
            </w:div>
            <w:div w:id="1712878614">
              <w:marLeft w:val="0"/>
              <w:marRight w:val="0"/>
              <w:marTop w:val="0"/>
              <w:marBottom w:val="0"/>
              <w:divBdr>
                <w:top w:val="none" w:sz="0" w:space="0" w:color="auto"/>
                <w:left w:val="none" w:sz="0" w:space="0" w:color="auto"/>
                <w:bottom w:val="none" w:sz="0" w:space="0" w:color="auto"/>
                <w:right w:val="none" w:sz="0" w:space="0" w:color="auto"/>
              </w:divBdr>
            </w:div>
            <w:div w:id="418405170">
              <w:marLeft w:val="0"/>
              <w:marRight w:val="0"/>
              <w:marTop w:val="0"/>
              <w:marBottom w:val="0"/>
              <w:divBdr>
                <w:top w:val="none" w:sz="0" w:space="0" w:color="auto"/>
                <w:left w:val="none" w:sz="0" w:space="0" w:color="auto"/>
                <w:bottom w:val="none" w:sz="0" w:space="0" w:color="auto"/>
                <w:right w:val="none" w:sz="0" w:space="0" w:color="auto"/>
              </w:divBdr>
            </w:div>
            <w:div w:id="745608337">
              <w:marLeft w:val="0"/>
              <w:marRight w:val="0"/>
              <w:marTop w:val="0"/>
              <w:marBottom w:val="0"/>
              <w:divBdr>
                <w:top w:val="none" w:sz="0" w:space="0" w:color="auto"/>
                <w:left w:val="none" w:sz="0" w:space="0" w:color="auto"/>
                <w:bottom w:val="none" w:sz="0" w:space="0" w:color="auto"/>
                <w:right w:val="none" w:sz="0" w:space="0" w:color="auto"/>
              </w:divBdr>
            </w:div>
            <w:div w:id="148594337">
              <w:marLeft w:val="0"/>
              <w:marRight w:val="0"/>
              <w:marTop w:val="0"/>
              <w:marBottom w:val="0"/>
              <w:divBdr>
                <w:top w:val="none" w:sz="0" w:space="0" w:color="auto"/>
                <w:left w:val="none" w:sz="0" w:space="0" w:color="auto"/>
                <w:bottom w:val="none" w:sz="0" w:space="0" w:color="auto"/>
                <w:right w:val="none" w:sz="0" w:space="0" w:color="auto"/>
              </w:divBdr>
            </w:div>
            <w:div w:id="2029480896">
              <w:marLeft w:val="0"/>
              <w:marRight w:val="0"/>
              <w:marTop w:val="0"/>
              <w:marBottom w:val="0"/>
              <w:divBdr>
                <w:top w:val="none" w:sz="0" w:space="0" w:color="auto"/>
                <w:left w:val="none" w:sz="0" w:space="0" w:color="auto"/>
                <w:bottom w:val="none" w:sz="0" w:space="0" w:color="auto"/>
                <w:right w:val="none" w:sz="0" w:space="0" w:color="auto"/>
              </w:divBdr>
            </w:div>
            <w:div w:id="1109543583">
              <w:marLeft w:val="0"/>
              <w:marRight w:val="0"/>
              <w:marTop w:val="0"/>
              <w:marBottom w:val="0"/>
              <w:divBdr>
                <w:top w:val="none" w:sz="0" w:space="0" w:color="auto"/>
                <w:left w:val="none" w:sz="0" w:space="0" w:color="auto"/>
                <w:bottom w:val="none" w:sz="0" w:space="0" w:color="auto"/>
                <w:right w:val="none" w:sz="0" w:space="0" w:color="auto"/>
              </w:divBdr>
            </w:div>
            <w:div w:id="1439056545">
              <w:marLeft w:val="0"/>
              <w:marRight w:val="0"/>
              <w:marTop w:val="0"/>
              <w:marBottom w:val="0"/>
              <w:divBdr>
                <w:top w:val="none" w:sz="0" w:space="0" w:color="auto"/>
                <w:left w:val="none" w:sz="0" w:space="0" w:color="auto"/>
                <w:bottom w:val="none" w:sz="0" w:space="0" w:color="auto"/>
                <w:right w:val="none" w:sz="0" w:space="0" w:color="auto"/>
              </w:divBdr>
            </w:div>
            <w:div w:id="753357356">
              <w:marLeft w:val="0"/>
              <w:marRight w:val="0"/>
              <w:marTop w:val="0"/>
              <w:marBottom w:val="0"/>
              <w:divBdr>
                <w:top w:val="none" w:sz="0" w:space="0" w:color="auto"/>
                <w:left w:val="none" w:sz="0" w:space="0" w:color="auto"/>
                <w:bottom w:val="none" w:sz="0" w:space="0" w:color="auto"/>
                <w:right w:val="none" w:sz="0" w:space="0" w:color="auto"/>
              </w:divBdr>
            </w:div>
            <w:div w:id="336151381">
              <w:marLeft w:val="0"/>
              <w:marRight w:val="0"/>
              <w:marTop w:val="0"/>
              <w:marBottom w:val="0"/>
              <w:divBdr>
                <w:top w:val="none" w:sz="0" w:space="0" w:color="auto"/>
                <w:left w:val="none" w:sz="0" w:space="0" w:color="auto"/>
                <w:bottom w:val="none" w:sz="0" w:space="0" w:color="auto"/>
                <w:right w:val="none" w:sz="0" w:space="0" w:color="auto"/>
              </w:divBdr>
            </w:div>
            <w:div w:id="1000936812">
              <w:marLeft w:val="0"/>
              <w:marRight w:val="0"/>
              <w:marTop w:val="0"/>
              <w:marBottom w:val="0"/>
              <w:divBdr>
                <w:top w:val="none" w:sz="0" w:space="0" w:color="auto"/>
                <w:left w:val="none" w:sz="0" w:space="0" w:color="auto"/>
                <w:bottom w:val="none" w:sz="0" w:space="0" w:color="auto"/>
                <w:right w:val="none" w:sz="0" w:space="0" w:color="auto"/>
              </w:divBdr>
            </w:div>
            <w:div w:id="1607273202">
              <w:marLeft w:val="0"/>
              <w:marRight w:val="0"/>
              <w:marTop w:val="0"/>
              <w:marBottom w:val="0"/>
              <w:divBdr>
                <w:top w:val="none" w:sz="0" w:space="0" w:color="auto"/>
                <w:left w:val="none" w:sz="0" w:space="0" w:color="auto"/>
                <w:bottom w:val="none" w:sz="0" w:space="0" w:color="auto"/>
                <w:right w:val="none" w:sz="0" w:space="0" w:color="auto"/>
              </w:divBdr>
            </w:div>
            <w:div w:id="52000579">
              <w:marLeft w:val="0"/>
              <w:marRight w:val="0"/>
              <w:marTop w:val="0"/>
              <w:marBottom w:val="0"/>
              <w:divBdr>
                <w:top w:val="none" w:sz="0" w:space="0" w:color="auto"/>
                <w:left w:val="none" w:sz="0" w:space="0" w:color="auto"/>
                <w:bottom w:val="none" w:sz="0" w:space="0" w:color="auto"/>
                <w:right w:val="none" w:sz="0" w:space="0" w:color="auto"/>
              </w:divBdr>
            </w:div>
            <w:div w:id="1661276534">
              <w:marLeft w:val="0"/>
              <w:marRight w:val="0"/>
              <w:marTop w:val="0"/>
              <w:marBottom w:val="0"/>
              <w:divBdr>
                <w:top w:val="none" w:sz="0" w:space="0" w:color="auto"/>
                <w:left w:val="none" w:sz="0" w:space="0" w:color="auto"/>
                <w:bottom w:val="none" w:sz="0" w:space="0" w:color="auto"/>
                <w:right w:val="none" w:sz="0" w:space="0" w:color="auto"/>
              </w:divBdr>
            </w:div>
            <w:div w:id="2073580142">
              <w:marLeft w:val="0"/>
              <w:marRight w:val="0"/>
              <w:marTop w:val="0"/>
              <w:marBottom w:val="0"/>
              <w:divBdr>
                <w:top w:val="none" w:sz="0" w:space="0" w:color="auto"/>
                <w:left w:val="none" w:sz="0" w:space="0" w:color="auto"/>
                <w:bottom w:val="none" w:sz="0" w:space="0" w:color="auto"/>
                <w:right w:val="none" w:sz="0" w:space="0" w:color="auto"/>
              </w:divBdr>
            </w:div>
            <w:div w:id="1492328391">
              <w:marLeft w:val="0"/>
              <w:marRight w:val="0"/>
              <w:marTop w:val="0"/>
              <w:marBottom w:val="0"/>
              <w:divBdr>
                <w:top w:val="none" w:sz="0" w:space="0" w:color="auto"/>
                <w:left w:val="none" w:sz="0" w:space="0" w:color="auto"/>
                <w:bottom w:val="none" w:sz="0" w:space="0" w:color="auto"/>
                <w:right w:val="none" w:sz="0" w:space="0" w:color="auto"/>
              </w:divBdr>
            </w:div>
            <w:div w:id="339549709">
              <w:marLeft w:val="0"/>
              <w:marRight w:val="0"/>
              <w:marTop w:val="0"/>
              <w:marBottom w:val="0"/>
              <w:divBdr>
                <w:top w:val="none" w:sz="0" w:space="0" w:color="auto"/>
                <w:left w:val="none" w:sz="0" w:space="0" w:color="auto"/>
                <w:bottom w:val="none" w:sz="0" w:space="0" w:color="auto"/>
                <w:right w:val="none" w:sz="0" w:space="0" w:color="auto"/>
              </w:divBdr>
            </w:div>
            <w:div w:id="1582985978">
              <w:marLeft w:val="0"/>
              <w:marRight w:val="0"/>
              <w:marTop w:val="0"/>
              <w:marBottom w:val="0"/>
              <w:divBdr>
                <w:top w:val="none" w:sz="0" w:space="0" w:color="auto"/>
                <w:left w:val="none" w:sz="0" w:space="0" w:color="auto"/>
                <w:bottom w:val="none" w:sz="0" w:space="0" w:color="auto"/>
                <w:right w:val="none" w:sz="0" w:space="0" w:color="auto"/>
              </w:divBdr>
            </w:div>
            <w:div w:id="462430669">
              <w:marLeft w:val="0"/>
              <w:marRight w:val="0"/>
              <w:marTop w:val="0"/>
              <w:marBottom w:val="0"/>
              <w:divBdr>
                <w:top w:val="none" w:sz="0" w:space="0" w:color="auto"/>
                <w:left w:val="none" w:sz="0" w:space="0" w:color="auto"/>
                <w:bottom w:val="none" w:sz="0" w:space="0" w:color="auto"/>
                <w:right w:val="none" w:sz="0" w:space="0" w:color="auto"/>
              </w:divBdr>
            </w:div>
            <w:div w:id="1363047223">
              <w:marLeft w:val="0"/>
              <w:marRight w:val="0"/>
              <w:marTop w:val="0"/>
              <w:marBottom w:val="0"/>
              <w:divBdr>
                <w:top w:val="none" w:sz="0" w:space="0" w:color="auto"/>
                <w:left w:val="none" w:sz="0" w:space="0" w:color="auto"/>
                <w:bottom w:val="none" w:sz="0" w:space="0" w:color="auto"/>
                <w:right w:val="none" w:sz="0" w:space="0" w:color="auto"/>
              </w:divBdr>
            </w:div>
            <w:div w:id="978924490">
              <w:marLeft w:val="0"/>
              <w:marRight w:val="0"/>
              <w:marTop w:val="0"/>
              <w:marBottom w:val="0"/>
              <w:divBdr>
                <w:top w:val="none" w:sz="0" w:space="0" w:color="auto"/>
                <w:left w:val="none" w:sz="0" w:space="0" w:color="auto"/>
                <w:bottom w:val="none" w:sz="0" w:space="0" w:color="auto"/>
                <w:right w:val="none" w:sz="0" w:space="0" w:color="auto"/>
              </w:divBdr>
            </w:div>
            <w:div w:id="1915165303">
              <w:marLeft w:val="0"/>
              <w:marRight w:val="0"/>
              <w:marTop w:val="0"/>
              <w:marBottom w:val="0"/>
              <w:divBdr>
                <w:top w:val="none" w:sz="0" w:space="0" w:color="auto"/>
                <w:left w:val="none" w:sz="0" w:space="0" w:color="auto"/>
                <w:bottom w:val="none" w:sz="0" w:space="0" w:color="auto"/>
                <w:right w:val="none" w:sz="0" w:space="0" w:color="auto"/>
              </w:divBdr>
            </w:div>
            <w:div w:id="1231378904">
              <w:marLeft w:val="0"/>
              <w:marRight w:val="0"/>
              <w:marTop w:val="0"/>
              <w:marBottom w:val="0"/>
              <w:divBdr>
                <w:top w:val="none" w:sz="0" w:space="0" w:color="auto"/>
                <w:left w:val="none" w:sz="0" w:space="0" w:color="auto"/>
                <w:bottom w:val="none" w:sz="0" w:space="0" w:color="auto"/>
                <w:right w:val="none" w:sz="0" w:space="0" w:color="auto"/>
              </w:divBdr>
            </w:div>
            <w:div w:id="1407217327">
              <w:marLeft w:val="0"/>
              <w:marRight w:val="0"/>
              <w:marTop w:val="0"/>
              <w:marBottom w:val="0"/>
              <w:divBdr>
                <w:top w:val="none" w:sz="0" w:space="0" w:color="auto"/>
                <w:left w:val="none" w:sz="0" w:space="0" w:color="auto"/>
                <w:bottom w:val="none" w:sz="0" w:space="0" w:color="auto"/>
                <w:right w:val="none" w:sz="0" w:space="0" w:color="auto"/>
              </w:divBdr>
            </w:div>
            <w:div w:id="1282151129">
              <w:marLeft w:val="0"/>
              <w:marRight w:val="0"/>
              <w:marTop w:val="0"/>
              <w:marBottom w:val="0"/>
              <w:divBdr>
                <w:top w:val="none" w:sz="0" w:space="0" w:color="auto"/>
                <w:left w:val="none" w:sz="0" w:space="0" w:color="auto"/>
                <w:bottom w:val="none" w:sz="0" w:space="0" w:color="auto"/>
                <w:right w:val="none" w:sz="0" w:space="0" w:color="auto"/>
              </w:divBdr>
            </w:div>
            <w:div w:id="316809128">
              <w:marLeft w:val="0"/>
              <w:marRight w:val="0"/>
              <w:marTop w:val="0"/>
              <w:marBottom w:val="0"/>
              <w:divBdr>
                <w:top w:val="none" w:sz="0" w:space="0" w:color="auto"/>
                <w:left w:val="none" w:sz="0" w:space="0" w:color="auto"/>
                <w:bottom w:val="none" w:sz="0" w:space="0" w:color="auto"/>
                <w:right w:val="none" w:sz="0" w:space="0" w:color="auto"/>
              </w:divBdr>
            </w:div>
            <w:div w:id="99642644">
              <w:marLeft w:val="0"/>
              <w:marRight w:val="0"/>
              <w:marTop w:val="0"/>
              <w:marBottom w:val="0"/>
              <w:divBdr>
                <w:top w:val="none" w:sz="0" w:space="0" w:color="auto"/>
                <w:left w:val="none" w:sz="0" w:space="0" w:color="auto"/>
                <w:bottom w:val="none" w:sz="0" w:space="0" w:color="auto"/>
                <w:right w:val="none" w:sz="0" w:space="0" w:color="auto"/>
              </w:divBdr>
            </w:div>
            <w:div w:id="816530948">
              <w:marLeft w:val="0"/>
              <w:marRight w:val="0"/>
              <w:marTop w:val="0"/>
              <w:marBottom w:val="0"/>
              <w:divBdr>
                <w:top w:val="none" w:sz="0" w:space="0" w:color="auto"/>
                <w:left w:val="none" w:sz="0" w:space="0" w:color="auto"/>
                <w:bottom w:val="none" w:sz="0" w:space="0" w:color="auto"/>
                <w:right w:val="none" w:sz="0" w:space="0" w:color="auto"/>
              </w:divBdr>
            </w:div>
            <w:div w:id="582034480">
              <w:marLeft w:val="0"/>
              <w:marRight w:val="0"/>
              <w:marTop w:val="0"/>
              <w:marBottom w:val="0"/>
              <w:divBdr>
                <w:top w:val="none" w:sz="0" w:space="0" w:color="auto"/>
                <w:left w:val="none" w:sz="0" w:space="0" w:color="auto"/>
                <w:bottom w:val="none" w:sz="0" w:space="0" w:color="auto"/>
                <w:right w:val="none" w:sz="0" w:space="0" w:color="auto"/>
              </w:divBdr>
            </w:div>
            <w:div w:id="1652753745">
              <w:marLeft w:val="0"/>
              <w:marRight w:val="0"/>
              <w:marTop w:val="0"/>
              <w:marBottom w:val="0"/>
              <w:divBdr>
                <w:top w:val="none" w:sz="0" w:space="0" w:color="auto"/>
                <w:left w:val="none" w:sz="0" w:space="0" w:color="auto"/>
                <w:bottom w:val="none" w:sz="0" w:space="0" w:color="auto"/>
                <w:right w:val="none" w:sz="0" w:space="0" w:color="auto"/>
              </w:divBdr>
            </w:div>
            <w:div w:id="1970940900">
              <w:marLeft w:val="0"/>
              <w:marRight w:val="0"/>
              <w:marTop w:val="0"/>
              <w:marBottom w:val="0"/>
              <w:divBdr>
                <w:top w:val="none" w:sz="0" w:space="0" w:color="auto"/>
                <w:left w:val="none" w:sz="0" w:space="0" w:color="auto"/>
                <w:bottom w:val="none" w:sz="0" w:space="0" w:color="auto"/>
                <w:right w:val="none" w:sz="0" w:space="0" w:color="auto"/>
              </w:divBdr>
            </w:div>
            <w:div w:id="1850026249">
              <w:marLeft w:val="0"/>
              <w:marRight w:val="0"/>
              <w:marTop w:val="0"/>
              <w:marBottom w:val="0"/>
              <w:divBdr>
                <w:top w:val="none" w:sz="0" w:space="0" w:color="auto"/>
                <w:left w:val="none" w:sz="0" w:space="0" w:color="auto"/>
                <w:bottom w:val="none" w:sz="0" w:space="0" w:color="auto"/>
                <w:right w:val="none" w:sz="0" w:space="0" w:color="auto"/>
              </w:divBdr>
            </w:div>
            <w:div w:id="1272931036">
              <w:marLeft w:val="0"/>
              <w:marRight w:val="0"/>
              <w:marTop w:val="0"/>
              <w:marBottom w:val="0"/>
              <w:divBdr>
                <w:top w:val="none" w:sz="0" w:space="0" w:color="auto"/>
                <w:left w:val="none" w:sz="0" w:space="0" w:color="auto"/>
                <w:bottom w:val="none" w:sz="0" w:space="0" w:color="auto"/>
                <w:right w:val="none" w:sz="0" w:space="0" w:color="auto"/>
              </w:divBdr>
            </w:div>
            <w:div w:id="673530901">
              <w:marLeft w:val="0"/>
              <w:marRight w:val="0"/>
              <w:marTop w:val="0"/>
              <w:marBottom w:val="0"/>
              <w:divBdr>
                <w:top w:val="none" w:sz="0" w:space="0" w:color="auto"/>
                <w:left w:val="none" w:sz="0" w:space="0" w:color="auto"/>
                <w:bottom w:val="none" w:sz="0" w:space="0" w:color="auto"/>
                <w:right w:val="none" w:sz="0" w:space="0" w:color="auto"/>
              </w:divBdr>
            </w:div>
            <w:div w:id="1778476449">
              <w:marLeft w:val="0"/>
              <w:marRight w:val="0"/>
              <w:marTop w:val="0"/>
              <w:marBottom w:val="0"/>
              <w:divBdr>
                <w:top w:val="none" w:sz="0" w:space="0" w:color="auto"/>
                <w:left w:val="none" w:sz="0" w:space="0" w:color="auto"/>
                <w:bottom w:val="none" w:sz="0" w:space="0" w:color="auto"/>
                <w:right w:val="none" w:sz="0" w:space="0" w:color="auto"/>
              </w:divBdr>
            </w:div>
            <w:div w:id="135995960">
              <w:marLeft w:val="0"/>
              <w:marRight w:val="0"/>
              <w:marTop w:val="0"/>
              <w:marBottom w:val="0"/>
              <w:divBdr>
                <w:top w:val="none" w:sz="0" w:space="0" w:color="auto"/>
                <w:left w:val="none" w:sz="0" w:space="0" w:color="auto"/>
                <w:bottom w:val="none" w:sz="0" w:space="0" w:color="auto"/>
                <w:right w:val="none" w:sz="0" w:space="0" w:color="auto"/>
              </w:divBdr>
            </w:div>
            <w:div w:id="1269968848">
              <w:marLeft w:val="0"/>
              <w:marRight w:val="0"/>
              <w:marTop w:val="0"/>
              <w:marBottom w:val="0"/>
              <w:divBdr>
                <w:top w:val="none" w:sz="0" w:space="0" w:color="auto"/>
                <w:left w:val="none" w:sz="0" w:space="0" w:color="auto"/>
                <w:bottom w:val="none" w:sz="0" w:space="0" w:color="auto"/>
                <w:right w:val="none" w:sz="0" w:space="0" w:color="auto"/>
              </w:divBdr>
            </w:div>
            <w:div w:id="1393623414">
              <w:marLeft w:val="0"/>
              <w:marRight w:val="0"/>
              <w:marTop w:val="0"/>
              <w:marBottom w:val="0"/>
              <w:divBdr>
                <w:top w:val="none" w:sz="0" w:space="0" w:color="auto"/>
                <w:left w:val="none" w:sz="0" w:space="0" w:color="auto"/>
                <w:bottom w:val="none" w:sz="0" w:space="0" w:color="auto"/>
                <w:right w:val="none" w:sz="0" w:space="0" w:color="auto"/>
              </w:divBdr>
            </w:div>
            <w:div w:id="540871348">
              <w:marLeft w:val="0"/>
              <w:marRight w:val="0"/>
              <w:marTop w:val="0"/>
              <w:marBottom w:val="0"/>
              <w:divBdr>
                <w:top w:val="none" w:sz="0" w:space="0" w:color="auto"/>
                <w:left w:val="none" w:sz="0" w:space="0" w:color="auto"/>
                <w:bottom w:val="none" w:sz="0" w:space="0" w:color="auto"/>
                <w:right w:val="none" w:sz="0" w:space="0" w:color="auto"/>
              </w:divBdr>
            </w:div>
            <w:div w:id="661129962">
              <w:marLeft w:val="0"/>
              <w:marRight w:val="0"/>
              <w:marTop w:val="0"/>
              <w:marBottom w:val="0"/>
              <w:divBdr>
                <w:top w:val="none" w:sz="0" w:space="0" w:color="auto"/>
                <w:left w:val="none" w:sz="0" w:space="0" w:color="auto"/>
                <w:bottom w:val="none" w:sz="0" w:space="0" w:color="auto"/>
                <w:right w:val="none" w:sz="0" w:space="0" w:color="auto"/>
              </w:divBdr>
            </w:div>
            <w:div w:id="931862104">
              <w:marLeft w:val="0"/>
              <w:marRight w:val="0"/>
              <w:marTop w:val="0"/>
              <w:marBottom w:val="0"/>
              <w:divBdr>
                <w:top w:val="none" w:sz="0" w:space="0" w:color="auto"/>
                <w:left w:val="none" w:sz="0" w:space="0" w:color="auto"/>
                <w:bottom w:val="none" w:sz="0" w:space="0" w:color="auto"/>
                <w:right w:val="none" w:sz="0" w:space="0" w:color="auto"/>
              </w:divBdr>
            </w:div>
            <w:div w:id="1575314202">
              <w:marLeft w:val="0"/>
              <w:marRight w:val="0"/>
              <w:marTop w:val="0"/>
              <w:marBottom w:val="0"/>
              <w:divBdr>
                <w:top w:val="none" w:sz="0" w:space="0" w:color="auto"/>
                <w:left w:val="none" w:sz="0" w:space="0" w:color="auto"/>
                <w:bottom w:val="none" w:sz="0" w:space="0" w:color="auto"/>
                <w:right w:val="none" w:sz="0" w:space="0" w:color="auto"/>
              </w:divBdr>
              <w:divsChild>
                <w:div w:id="1284188557">
                  <w:marLeft w:val="0"/>
                  <w:marRight w:val="0"/>
                  <w:marTop w:val="0"/>
                  <w:marBottom w:val="0"/>
                  <w:divBdr>
                    <w:top w:val="none" w:sz="0" w:space="0" w:color="auto"/>
                    <w:left w:val="none" w:sz="0" w:space="0" w:color="auto"/>
                    <w:bottom w:val="none" w:sz="0" w:space="0" w:color="auto"/>
                    <w:right w:val="none" w:sz="0" w:space="0" w:color="auto"/>
                  </w:divBdr>
                </w:div>
                <w:div w:id="584074250">
                  <w:marLeft w:val="0"/>
                  <w:marRight w:val="0"/>
                  <w:marTop w:val="0"/>
                  <w:marBottom w:val="0"/>
                  <w:divBdr>
                    <w:top w:val="none" w:sz="0" w:space="0" w:color="auto"/>
                    <w:left w:val="none" w:sz="0" w:space="0" w:color="auto"/>
                    <w:bottom w:val="none" w:sz="0" w:space="0" w:color="auto"/>
                    <w:right w:val="none" w:sz="0" w:space="0" w:color="auto"/>
                  </w:divBdr>
                </w:div>
                <w:div w:id="1546485038">
                  <w:marLeft w:val="0"/>
                  <w:marRight w:val="0"/>
                  <w:marTop w:val="0"/>
                  <w:marBottom w:val="0"/>
                  <w:divBdr>
                    <w:top w:val="none" w:sz="0" w:space="0" w:color="auto"/>
                    <w:left w:val="none" w:sz="0" w:space="0" w:color="auto"/>
                    <w:bottom w:val="none" w:sz="0" w:space="0" w:color="auto"/>
                    <w:right w:val="none" w:sz="0" w:space="0" w:color="auto"/>
                  </w:divBdr>
                </w:div>
                <w:div w:id="22248728">
                  <w:marLeft w:val="0"/>
                  <w:marRight w:val="0"/>
                  <w:marTop w:val="0"/>
                  <w:marBottom w:val="0"/>
                  <w:divBdr>
                    <w:top w:val="none" w:sz="0" w:space="0" w:color="auto"/>
                    <w:left w:val="none" w:sz="0" w:space="0" w:color="auto"/>
                    <w:bottom w:val="none" w:sz="0" w:space="0" w:color="auto"/>
                    <w:right w:val="none" w:sz="0" w:space="0" w:color="auto"/>
                  </w:divBdr>
                </w:div>
                <w:div w:id="797575199">
                  <w:marLeft w:val="0"/>
                  <w:marRight w:val="0"/>
                  <w:marTop w:val="0"/>
                  <w:marBottom w:val="0"/>
                  <w:divBdr>
                    <w:top w:val="none" w:sz="0" w:space="0" w:color="auto"/>
                    <w:left w:val="none" w:sz="0" w:space="0" w:color="auto"/>
                    <w:bottom w:val="none" w:sz="0" w:space="0" w:color="auto"/>
                    <w:right w:val="none" w:sz="0" w:space="0" w:color="auto"/>
                  </w:divBdr>
                </w:div>
                <w:div w:id="611127262">
                  <w:marLeft w:val="0"/>
                  <w:marRight w:val="0"/>
                  <w:marTop w:val="0"/>
                  <w:marBottom w:val="0"/>
                  <w:divBdr>
                    <w:top w:val="none" w:sz="0" w:space="0" w:color="auto"/>
                    <w:left w:val="none" w:sz="0" w:space="0" w:color="auto"/>
                    <w:bottom w:val="none" w:sz="0" w:space="0" w:color="auto"/>
                    <w:right w:val="none" w:sz="0" w:space="0" w:color="auto"/>
                  </w:divBdr>
                </w:div>
                <w:div w:id="1129015484">
                  <w:marLeft w:val="0"/>
                  <w:marRight w:val="0"/>
                  <w:marTop w:val="0"/>
                  <w:marBottom w:val="0"/>
                  <w:divBdr>
                    <w:top w:val="none" w:sz="0" w:space="0" w:color="auto"/>
                    <w:left w:val="none" w:sz="0" w:space="0" w:color="auto"/>
                    <w:bottom w:val="none" w:sz="0" w:space="0" w:color="auto"/>
                    <w:right w:val="none" w:sz="0" w:space="0" w:color="auto"/>
                  </w:divBdr>
                </w:div>
                <w:div w:id="404963102">
                  <w:marLeft w:val="0"/>
                  <w:marRight w:val="0"/>
                  <w:marTop w:val="0"/>
                  <w:marBottom w:val="0"/>
                  <w:divBdr>
                    <w:top w:val="none" w:sz="0" w:space="0" w:color="auto"/>
                    <w:left w:val="none" w:sz="0" w:space="0" w:color="auto"/>
                    <w:bottom w:val="none" w:sz="0" w:space="0" w:color="auto"/>
                    <w:right w:val="none" w:sz="0" w:space="0" w:color="auto"/>
                  </w:divBdr>
                </w:div>
                <w:div w:id="1908371493">
                  <w:marLeft w:val="0"/>
                  <w:marRight w:val="0"/>
                  <w:marTop w:val="0"/>
                  <w:marBottom w:val="0"/>
                  <w:divBdr>
                    <w:top w:val="none" w:sz="0" w:space="0" w:color="auto"/>
                    <w:left w:val="none" w:sz="0" w:space="0" w:color="auto"/>
                    <w:bottom w:val="none" w:sz="0" w:space="0" w:color="auto"/>
                    <w:right w:val="none" w:sz="0" w:space="0" w:color="auto"/>
                  </w:divBdr>
                </w:div>
                <w:div w:id="1651204989">
                  <w:marLeft w:val="0"/>
                  <w:marRight w:val="0"/>
                  <w:marTop w:val="0"/>
                  <w:marBottom w:val="0"/>
                  <w:divBdr>
                    <w:top w:val="none" w:sz="0" w:space="0" w:color="auto"/>
                    <w:left w:val="none" w:sz="0" w:space="0" w:color="auto"/>
                    <w:bottom w:val="none" w:sz="0" w:space="0" w:color="auto"/>
                    <w:right w:val="none" w:sz="0" w:space="0" w:color="auto"/>
                  </w:divBdr>
                </w:div>
                <w:div w:id="1595092366">
                  <w:marLeft w:val="0"/>
                  <w:marRight w:val="0"/>
                  <w:marTop w:val="0"/>
                  <w:marBottom w:val="0"/>
                  <w:divBdr>
                    <w:top w:val="none" w:sz="0" w:space="0" w:color="auto"/>
                    <w:left w:val="none" w:sz="0" w:space="0" w:color="auto"/>
                    <w:bottom w:val="none" w:sz="0" w:space="0" w:color="auto"/>
                    <w:right w:val="none" w:sz="0" w:space="0" w:color="auto"/>
                  </w:divBdr>
                </w:div>
                <w:div w:id="851459244">
                  <w:marLeft w:val="0"/>
                  <w:marRight w:val="0"/>
                  <w:marTop w:val="0"/>
                  <w:marBottom w:val="0"/>
                  <w:divBdr>
                    <w:top w:val="none" w:sz="0" w:space="0" w:color="auto"/>
                    <w:left w:val="none" w:sz="0" w:space="0" w:color="auto"/>
                    <w:bottom w:val="none" w:sz="0" w:space="0" w:color="auto"/>
                    <w:right w:val="none" w:sz="0" w:space="0" w:color="auto"/>
                  </w:divBdr>
                </w:div>
                <w:div w:id="688917874">
                  <w:marLeft w:val="0"/>
                  <w:marRight w:val="0"/>
                  <w:marTop w:val="0"/>
                  <w:marBottom w:val="0"/>
                  <w:divBdr>
                    <w:top w:val="none" w:sz="0" w:space="0" w:color="auto"/>
                    <w:left w:val="none" w:sz="0" w:space="0" w:color="auto"/>
                    <w:bottom w:val="none" w:sz="0" w:space="0" w:color="auto"/>
                    <w:right w:val="none" w:sz="0" w:space="0" w:color="auto"/>
                  </w:divBdr>
                </w:div>
                <w:div w:id="1590235954">
                  <w:marLeft w:val="0"/>
                  <w:marRight w:val="0"/>
                  <w:marTop w:val="0"/>
                  <w:marBottom w:val="0"/>
                  <w:divBdr>
                    <w:top w:val="none" w:sz="0" w:space="0" w:color="auto"/>
                    <w:left w:val="none" w:sz="0" w:space="0" w:color="auto"/>
                    <w:bottom w:val="none" w:sz="0" w:space="0" w:color="auto"/>
                    <w:right w:val="none" w:sz="0" w:space="0" w:color="auto"/>
                  </w:divBdr>
                </w:div>
                <w:div w:id="1867207546">
                  <w:marLeft w:val="0"/>
                  <w:marRight w:val="0"/>
                  <w:marTop w:val="0"/>
                  <w:marBottom w:val="0"/>
                  <w:divBdr>
                    <w:top w:val="none" w:sz="0" w:space="0" w:color="auto"/>
                    <w:left w:val="none" w:sz="0" w:space="0" w:color="auto"/>
                    <w:bottom w:val="none" w:sz="0" w:space="0" w:color="auto"/>
                    <w:right w:val="none" w:sz="0" w:space="0" w:color="auto"/>
                  </w:divBdr>
                </w:div>
                <w:div w:id="136607370">
                  <w:marLeft w:val="0"/>
                  <w:marRight w:val="0"/>
                  <w:marTop w:val="0"/>
                  <w:marBottom w:val="0"/>
                  <w:divBdr>
                    <w:top w:val="none" w:sz="0" w:space="0" w:color="auto"/>
                    <w:left w:val="none" w:sz="0" w:space="0" w:color="auto"/>
                    <w:bottom w:val="none" w:sz="0" w:space="0" w:color="auto"/>
                    <w:right w:val="none" w:sz="0" w:space="0" w:color="auto"/>
                  </w:divBdr>
                </w:div>
                <w:div w:id="823283259">
                  <w:marLeft w:val="0"/>
                  <w:marRight w:val="0"/>
                  <w:marTop w:val="0"/>
                  <w:marBottom w:val="0"/>
                  <w:divBdr>
                    <w:top w:val="none" w:sz="0" w:space="0" w:color="auto"/>
                    <w:left w:val="none" w:sz="0" w:space="0" w:color="auto"/>
                    <w:bottom w:val="none" w:sz="0" w:space="0" w:color="auto"/>
                    <w:right w:val="none" w:sz="0" w:space="0" w:color="auto"/>
                  </w:divBdr>
                </w:div>
                <w:div w:id="1406300610">
                  <w:marLeft w:val="0"/>
                  <w:marRight w:val="0"/>
                  <w:marTop w:val="0"/>
                  <w:marBottom w:val="0"/>
                  <w:divBdr>
                    <w:top w:val="none" w:sz="0" w:space="0" w:color="auto"/>
                    <w:left w:val="none" w:sz="0" w:space="0" w:color="auto"/>
                    <w:bottom w:val="none" w:sz="0" w:space="0" w:color="auto"/>
                    <w:right w:val="none" w:sz="0" w:space="0" w:color="auto"/>
                  </w:divBdr>
                </w:div>
                <w:div w:id="921525494">
                  <w:marLeft w:val="0"/>
                  <w:marRight w:val="0"/>
                  <w:marTop w:val="0"/>
                  <w:marBottom w:val="0"/>
                  <w:divBdr>
                    <w:top w:val="none" w:sz="0" w:space="0" w:color="auto"/>
                    <w:left w:val="none" w:sz="0" w:space="0" w:color="auto"/>
                    <w:bottom w:val="none" w:sz="0" w:space="0" w:color="auto"/>
                    <w:right w:val="none" w:sz="0" w:space="0" w:color="auto"/>
                  </w:divBdr>
                </w:div>
                <w:div w:id="1635915249">
                  <w:marLeft w:val="0"/>
                  <w:marRight w:val="0"/>
                  <w:marTop w:val="0"/>
                  <w:marBottom w:val="0"/>
                  <w:divBdr>
                    <w:top w:val="none" w:sz="0" w:space="0" w:color="auto"/>
                    <w:left w:val="none" w:sz="0" w:space="0" w:color="auto"/>
                    <w:bottom w:val="none" w:sz="0" w:space="0" w:color="auto"/>
                    <w:right w:val="none" w:sz="0" w:space="0" w:color="auto"/>
                  </w:divBdr>
                </w:div>
                <w:div w:id="1249147484">
                  <w:marLeft w:val="0"/>
                  <w:marRight w:val="0"/>
                  <w:marTop w:val="0"/>
                  <w:marBottom w:val="0"/>
                  <w:divBdr>
                    <w:top w:val="none" w:sz="0" w:space="0" w:color="auto"/>
                    <w:left w:val="none" w:sz="0" w:space="0" w:color="auto"/>
                    <w:bottom w:val="none" w:sz="0" w:space="0" w:color="auto"/>
                    <w:right w:val="none" w:sz="0" w:space="0" w:color="auto"/>
                  </w:divBdr>
                </w:div>
                <w:div w:id="1348483594">
                  <w:marLeft w:val="0"/>
                  <w:marRight w:val="0"/>
                  <w:marTop w:val="0"/>
                  <w:marBottom w:val="0"/>
                  <w:divBdr>
                    <w:top w:val="none" w:sz="0" w:space="0" w:color="auto"/>
                    <w:left w:val="none" w:sz="0" w:space="0" w:color="auto"/>
                    <w:bottom w:val="none" w:sz="0" w:space="0" w:color="auto"/>
                    <w:right w:val="none" w:sz="0" w:space="0" w:color="auto"/>
                  </w:divBdr>
                </w:div>
                <w:div w:id="864713698">
                  <w:marLeft w:val="0"/>
                  <w:marRight w:val="0"/>
                  <w:marTop w:val="0"/>
                  <w:marBottom w:val="0"/>
                  <w:divBdr>
                    <w:top w:val="none" w:sz="0" w:space="0" w:color="auto"/>
                    <w:left w:val="none" w:sz="0" w:space="0" w:color="auto"/>
                    <w:bottom w:val="none" w:sz="0" w:space="0" w:color="auto"/>
                    <w:right w:val="none" w:sz="0" w:space="0" w:color="auto"/>
                  </w:divBdr>
                </w:div>
                <w:div w:id="1091896641">
                  <w:marLeft w:val="0"/>
                  <w:marRight w:val="0"/>
                  <w:marTop w:val="0"/>
                  <w:marBottom w:val="0"/>
                  <w:divBdr>
                    <w:top w:val="none" w:sz="0" w:space="0" w:color="auto"/>
                    <w:left w:val="none" w:sz="0" w:space="0" w:color="auto"/>
                    <w:bottom w:val="none" w:sz="0" w:space="0" w:color="auto"/>
                    <w:right w:val="none" w:sz="0" w:space="0" w:color="auto"/>
                  </w:divBdr>
                </w:div>
                <w:div w:id="316302981">
                  <w:marLeft w:val="0"/>
                  <w:marRight w:val="0"/>
                  <w:marTop w:val="0"/>
                  <w:marBottom w:val="0"/>
                  <w:divBdr>
                    <w:top w:val="none" w:sz="0" w:space="0" w:color="auto"/>
                    <w:left w:val="none" w:sz="0" w:space="0" w:color="auto"/>
                    <w:bottom w:val="none" w:sz="0" w:space="0" w:color="auto"/>
                    <w:right w:val="none" w:sz="0" w:space="0" w:color="auto"/>
                  </w:divBdr>
                </w:div>
                <w:div w:id="423187417">
                  <w:marLeft w:val="0"/>
                  <w:marRight w:val="0"/>
                  <w:marTop w:val="0"/>
                  <w:marBottom w:val="0"/>
                  <w:divBdr>
                    <w:top w:val="none" w:sz="0" w:space="0" w:color="auto"/>
                    <w:left w:val="none" w:sz="0" w:space="0" w:color="auto"/>
                    <w:bottom w:val="none" w:sz="0" w:space="0" w:color="auto"/>
                    <w:right w:val="none" w:sz="0" w:space="0" w:color="auto"/>
                  </w:divBdr>
                </w:div>
                <w:div w:id="1196427893">
                  <w:marLeft w:val="0"/>
                  <w:marRight w:val="0"/>
                  <w:marTop w:val="0"/>
                  <w:marBottom w:val="0"/>
                  <w:divBdr>
                    <w:top w:val="none" w:sz="0" w:space="0" w:color="auto"/>
                    <w:left w:val="none" w:sz="0" w:space="0" w:color="auto"/>
                    <w:bottom w:val="none" w:sz="0" w:space="0" w:color="auto"/>
                    <w:right w:val="none" w:sz="0" w:space="0" w:color="auto"/>
                  </w:divBdr>
                </w:div>
                <w:div w:id="593057160">
                  <w:marLeft w:val="0"/>
                  <w:marRight w:val="0"/>
                  <w:marTop w:val="0"/>
                  <w:marBottom w:val="0"/>
                  <w:divBdr>
                    <w:top w:val="none" w:sz="0" w:space="0" w:color="auto"/>
                    <w:left w:val="none" w:sz="0" w:space="0" w:color="auto"/>
                    <w:bottom w:val="none" w:sz="0" w:space="0" w:color="auto"/>
                    <w:right w:val="none" w:sz="0" w:space="0" w:color="auto"/>
                  </w:divBdr>
                </w:div>
                <w:div w:id="1566337392">
                  <w:marLeft w:val="0"/>
                  <w:marRight w:val="0"/>
                  <w:marTop w:val="0"/>
                  <w:marBottom w:val="0"/>
                  <w:divBdr>
                    <w:top w:val="none" w:sz="0" w:space="0" w:color="auto"/>
                    <w:left w:val="none" w:sz="0" w:space="0" w:color="auto"/>
                    <w:bottom w:val="none" w:sz="0" w:space="0" w:color="auto"/>
                    <w:right w:val="none" w:sz="0" w:space="0" w:color="auto"/>
                  </w:divBdr>
                </w:div>
                <w:div w:id="590546592">
                  <w:marLeft w:val="0"/>
                  <w:marRight w:val="0"/>
                  <w:marTop w:val="0"/>
                  <w:marBottom w:val="0"/>
                  <w:divBdr>
                    <w:top w:val="none" w:sz="0" w:space="0" w:color="auto"/>
                    <w:left w:val="none" w:sz="0" w:space="0" w:color="auto"/>
                    <w:bottom w:val="none" w:sz="0" w:space="0" w:color="auto"/>
                    <w:right w:val="none" w:sz="0" w:space="0" w:color="auto"/>
                  </w:divBdr>
                </w:div>
                <w:div w:id="723913405">
                  <w:marLeft w:val="0"/>
                  <w:marRight w:val="0"/>
                  <w:marTop w:val="0"/>
                  <w:marBottom w:val="0"/>
                  <w:divBdr>
                    <w:top w:val="none" w:sz="0" w:space="0" w:color="auto"/>
                    <w:left w:val="none" w:sz="0" w:space="0" w:color="auto"/>
                    <w:bottom w:val="none" w:sz="0" w:space="0" w:color="auto"/>
                    <w:right w:val="none" w:sz="0" w:space="0" w:color="auto"/>
                  </w:divBdr>
                </w:div>
                <w:div w:id="228611916">
                  <w:marLeft w:val="0"/>
                  <w:marRight w:val="0"/>
                  <w:marTop w:val="0"/>
                  <w:marBottom w:val="0"/>
                  <w:divBdr>
                    <w:top w:val="none" w:sz="0" w:space="0" w:color="auto"/>
                    <w:left w:val="none" w:sz="0" w:space="0" w:color="auto"/>
                    <w:bottom w:val="none" w:sz="0" w:space="0" w:color="auto"/>
                    <w:right w:val="none" w:sz="0" w:space="0" w:color="auto"/>
                  </w:divBdr>
                </w:div>
                <w:div w:id="275410275">
                  <w:marLeft w:val="0"/>
                  <w:marRight w:val="0"/>
                  <w:marTop w:val="0"/>
                  <w:marBottom w:val="0"/>
                  <w:divBdr>
                    <w:top w:val="none" w:sz="0" w:space="0" w:color="auto"/>
                    <w:left w:val="none" w:sz="0" w:space="0" w:color="auto"/>
                    <w:bottom w:val="none" w:sz="0" w:space="0" w:color="auto"/>
                    <w:right w:val="none" w:sz="0" w:space="0" w:color="auto"/>
                  </w:divBdr>
                </w:div>
                <w:div w:id="320427524">
                  <w:marLeft w:val="0"/>
                  <w:marRight w:val="0"/>
                  <w:marTop w:val="0"/>
                  <w:marBottom w:val="0"/>
                  <w:divBdr>
                    <w:top w:val="none" w:sz="0" w:space="0" w:color="auto"/>
                    <w:left w:val="none" w:sz="0" w:space="0" w:color="auto"/>
                    <w:bottom w:val="none" w:sz="0" w:space="0" w:color="auto"/>
                    <w:right w:val="none" w:sz="0" w:space="0" w:color="auto"/>
                  </w:divBdr>
                </w:div>
                <w:div w:id="1991253057">
                  <w:marLeft w:val="0"/>
                  <w:marRight w:val="0"/>
                  <w:marTop w:val="0"/>
                  <w:marBottom w:val="0"/>
                  <w:divBdr>
                    <w:top w:val="none" w:sz="0" w:space="0" w:color="auto"/>
                    <w:left w:val="none" w:sz="0" w:space="0" w:color="auto"/>
                    <w:bottom w:val="none" w:sz="0" w:space="0" w:color="auto"/>
                    <w:right w:val="none" w:sz="0" w:space="0" w:color="auto"/>
                  </w:divBdr>
                </w:div>
                <w:div w:id="187959450">
                  <w:marLeft w:val="0"/>
                  <w:marRight w:val="0"/>
                  <w:marTop w:val="0"/>
                  <w:marBottom w:val="0"/>
                  <w:divBdr>
                    <w:top w:val="none" w:sz="0" w:space="0" w:color="auto"/>
                    <w:left w:val="none" w:sz="0" w:space="0" w:color="auto"/>
                    <w:bottom w:val="none" w:sz="0" w:space="0" w:color="auto"/>
                    <w:right w:val="none" w:sz="0" w:space="0" w:color="auto"/>
                  </w:divBdr>
                </w:div>
                <w:div w:id="26951517">
                  <w:marLeft w:val="0"/>
                  <w:marRight w:val="0"/>
                  <w:marTop w:val="0"/>
                  <w:marBottom w:val="0"/>
                  <w:divBdr>
                    <w:top w:val="none" w:sz="0" w:space="0" w:color="auto"/>
                    <w:left w:val="none" w:sz="0" w:space="0" w:color="auto"/>
                    <w:bottom w:val="none" w:sz="0" w:space="0" w:color="auto"/>
                    <w:right w:val="none" w:sz="0" w:space="0" w:color="auto"/>
                  </w:divBdr>
                </w:div>
                <w:div w:id="1892963267">
                  <w:marLeft w:val="0"/>
                  <w:marRight w:val="0"/>
                  <w:marTop w:val="0"/>
                  <w:marBottom w:val="0"/>
                  <w:divBdr>
                    <w:top w:val="none" w:sz="0" w:space="0" w:color="auto"/>
                    <w:left w:val="none" w:sz="0" w:space="0" w:color="auto"/>
                    <w:bottom w:val="none" w:sz="0" w:space="0" w:color="auto"/>
                    <w:right w:val="none" w:sz="0" w:space="0" w:color="auto"/>
                  </w:divBdr>
                </w:div>
                <w:div w:id="1900553202">
                  <w:marLeft w:val="0"/>
                  <w:marRight w:val="0"/>
                  <w:marTop w:val="0"/>
                  <w:marBottom w:val="0"/>
                  <w:divBdr>
                    <w:top w:val="none" w:sz="0" w:space="0" w:color="auto"/>
                    <w:left w:val="none" w:sz="0" w:space="0" w:color="auto"/>
                    <w:bottom w:val="none" w:sz="0" w:space="0" w:color="auto"/>
                    <w:right w:val="none" w:sz="0" w:space="0" w:color="auto"/>
                  </w:divBdr>
                </w:div>
                <w:div w:id="94130568">
                  <w:marLeft w:val="0"/>
                  <w:marRight w:val="0"/>
                  <w:marTop w:val="0"/>
                  <w:marBottom w:val="0"/>
                  <w:divBdr>
                    <w:top w:val="none" w:sz="0" w:space="0" w:color="auto"/>
                    <w:left w:val="none" w:sz="0" w:space="0" w:color="auto"/>
                    <w:bottom w:val="none" w:sz="0" w:space="0" w:color="auto"/>
                    <w:right w:val="none" w:sz="0" w:space="0" w:color="auto"/>
                  </w:divBdr>
                </w:div>
                <w:div w:id="1858616192">
                  <w:marLeft w:val="0"/>
                  <w:marRight w:val="0"/>
                  <w:marTop w:val="0"/>
                  <w:marBottom w:val="0"/>
                  <w:divBdr>
                    <w:top w:val="none" w:sz="0" w:space="0" w:color="auto"/>
                    <w:left w:val="none" w:sz="0" w:space="0" w:color="auto"/>
                    <w:bottom w:val="none" w:sz="0" w:space="0" w:color="auto"/>
                    <w:right w:val="none" w:sz="0" w:space="0" w:color="auto"/>
                  </w:divBdr>
                </w:div>
                <w:div w:id="685593058">
                  <w:marLeft w:val="0"/>
                  <w:marRight w:val="0"/>
                  <w:marTop w:val="0"/>
                  <w:marBottom w:val="0"/>
                  <w:divBdr>
                    <w:top w:val="none" w:sz="0" w:space="0" w:color="auto"/>
                    <w:left w:val="none" w:sz="0" w:space="0" w:color="auto"/>
                    <w:bottom w:val="none" w:sz="0" w:space="0" w:color="auto"/>
                    <w:right w:val="none" w:sz="0" w:space="0" w:color="auto"/>
                  </w:divBdr>
                </w:div>
                <w:div w:id="1691643106">
                  <w:marLeft w:val="0"/>
                  <w:marRight w:val="0"/>
                  <w:marTop w:val="0"/>
                  <w:marBottom w:val="0"/>
                  <w:divBdr>
                    <w:top w:val="none" w:sz="0" w:space="0" w:color="auto"/>
                    <w:left w:val="none" w:sz="0" w:space="0" w:color="auto"/>
                    <w:bottom w:val="none" w:sz="0" w:space="0" w:color="auto"/>
                    <w:right w:val="none" w:sz="0" w:space="0" w:color="auto"/>
                  </w:divBdr>
                </w:div>
                <w:div w:id="1161388894">
                  <w:marLeft w:val="0"/>
                  <w:marRight w:val="0"/>
                  <w:marTop w:val="0"/>
                  <w:marBottom w:val="0"/>
                  <w:divBdr>
                    <w:top w:val="none" w:sz="0" w:space="0" w:color="auto"/>
                    <w:left w:val="none" w:sz="0" w:space="0" w:color="auto"/>
                    <w:bottom w:val="none" w:sz="0" w:space="0" w:color="auto"/>
                    <w:right w:val="none" w:sz="0" w:space="0" w:color="auto"/>
                  </w:divBdr>
                </w:div>
                <w:div w:id="585262535">
                  <w:marLeft w:val="0"/>
                  <w:marRight w:val="0"/>
                  <w:marTop w:val="0"/>
                  <w:marBottom w:val="0"/>
                  <w:divBdr>
                    <w:top w:val="none" w:sz="0" w:space="0" w:color="auto"/>
                    <w:left w:val="none" w:sz="0" w:space="0" w:color="auto"/>
                    <w:bottom w:val="none" w:sz="0" w:space="0" w:color="auto"/>
                    <w:right w:val="none" w:sz="0" w:space="0" w:color="auto"/>
                  </w:divBdr>
                </w:div>
                <w:div w:id="495918982">
                  <w:marLeft w:val="0"/>
                  <w:marRight w:val="0"/>
                  <w:marTop w:val="0"/>
                  <w:marBottom w:val="0"/>
                  <w:divBdr>
                    <w:top w:val="none" w:sz="0" w:space="0" w:color="auto"/>
                    <w:left w:val="none" w:sz="0" w:space="0" w:color="auto"/>
                    <w:bottom w:val="none" w:sz="0" w:space="0" w:color="auto"/>
                    <w:right w:val="none" w:sz="0" w:space="0" w:color="auto"/>
                  </w:divBdr>
                </w:div>
                <w:div w:id="1798989505">
                  <w:marLeft w:val="0"/>
                  <w:marRight w:val="0"/>
                  <w:marTop w:val="0"/>
                  <w:marBottom w:val="0"/>
                  <w:divBdr>
                    <w:top w:val="none" w:sz="0" w:space="0" w:color="auto"/>
                    <w:left w:val="none" w:sz="0" w:space="0" w:color="auto"/>
                    <w:bottom w:val="none" w:sz="0" w:space="0" w:color="auto"/>
                    <w:right w:val="none" w:sz="0" w:space="0" w:color="auto"/>
                  </w:divBdr>
                </w:div>
                <w:div w:id="478544285">
                  <w:marLeft w:val="0"/>
                  <w:marRight w:val="0"/>
                  <w:marTop w:val="0"/>
                  <w:marBottom w:val="0"/>
                  <w:divBdr>
                    <w:top w:val="none" w:sz="0" w:space="0" w:color="auto"/>
                    <w:left w:val="none" w:sz="0" w:space="0" w:color="auto"/>
                    <w:bottom w:val="none" w:sz="0" w:space="0" w:color="auto"/>
                    <w:right w:val="none" w:sz="0" w:space="0" w:color="auto"/>
                  </w:divBdr>
                </w:div>
                <w:div w:id="1735271066">
                  <w:marLeft w:val="0"/>
                  <w:marRight w:val="0"/>
                  <w:marTop w:val="0"/>
                  <w:marBottom w:val="0"/>
                  <w:divBdr>
                    <w:top w:val="none" w:sz="0" w:space="0" w:color="auto"/>
                    <w:left w:val="none" w:sz="0" w:space="0" w:color="auto"/>
                    <w:bottom w:val="none" w:sz="0" w:space="0" w:color="auto"/>
                    <w:right w:val="none" w:sz="0" w:space="0" w:color="auto"/>
                  </w:divBdr>
                </w:div>
                <w:div w:id="5642468">
                  <w:marLeft w:val="0"/>
                  <w:marRight w:val="0"/>
                  <w:marTop w:val="0"/>
                  <w:marBottom w:val="0"/>
                  <w:divBdr>
                    <w:top w:val="none" w:sz="0" w:space="0" w:color="auto"/>
                    <w:left w:val="none" w:sz="0" w:space="0" w:color="auto"/>
                    <w:bottom w:val="none" w:sz="0" w:space="0" w:color="auto"/>
                    <w:right w:val="none" w:sz="0" w:space="0" w:color="auto"/>
                  </w:divBdr>
                </w:div>
                <w:div w:id="1836921967">
                  <w:marLeft w:val="0"/>
                  <w:marRight w:val="0"/>
                  <w:marTop w:val="0"/>
                  <w:marBottom w:val="0"/>
                  <w:divBdr>
                    <w:top w:val="none" w:sz="0" w:space="0" w:color="auto"/>
                    <w:left w:val="none" w:sz="0" w:space="0" w:color="auto"/>
                    <w:bottom w:val="none" w:sz="0" w:space="0" w:color="auto"/>
                    <w:right w:val="none" w:sz="0" w:space="0" w:color="auto"/>
                  </w:divBdr>
                </w:div>
                <w:div w:id="699671657">
                  <w:marLeft w:val="0"/>
                  <w:marRight w:val="0"/>
                  <w:marTop w:val="0"/>
                  <w:marBottom w:val="0"/>
                  <w:divBdr>
                    <w:top w:val="none" w:sz="0" w:space="0" w:color="auto"/>
                    <w:left w:val="none" w:sz="0" w:space="0" w:color="auto"/>
                    <w:bottom w:val="none" w:sz="0" w:space="0" w:color="auto"/>
                    <w:right w:val="none" w:sz="0" w:space="0" w:color="auto"/>
                  </w:divBdr>
                </w:div>
                <w:div w:id="1706757344">
                  <w:marLeft w:val="0"/>
                  <w:marRight w:val="0"/>
                  <w:marTop w:val="0"/>
                  <w:marBottom w:val="0"/>
                  <w:divBdr>
                    <w:top w:val="none" w:sz="0" w:space="0" w:color="auto"/>
                    <w:left w:val="none" w:sz="0" w:space="0" w:color="auto"/>
                    <w:bottom w:val="none" w:sz="0" w:space="0" w:color="auto"/>
                    <w:right w:val="none" w:sz="0" w:space="0" w:color="auto"/>
                  </w:divBdr>
                </w:div>
                <w:div w:id="1890334213">
                  <w:marLeft w:val="0"/>
                  <w:marRight w:val="0"/>
                  <w:marTop w:val="0"/>
                  <w:marBottom w:val="0"/>
                  <w:divBdr>
                    <w:top w:val="none" w:sz="0" w:space="0" w:color="auto"/>
                    <w:left w:val="none" w:sz="0" w:space="0" w:color="auto"/>
                    <w:bottom w:val="none" w:sz="0" w:space="0" w:color="auto"/>
                    <w:right w:val="none" w:sz="0" w:space="0" w:color="auto"/>
                  </w:divBdr>
                </w:div>
                <w:div w:id="40520505">
                  <w:marLeft w:val="0"/>
                  <w:marRight w:val="0"/>
                  <w:marTop w:val="0"/>
                  <w:marBottom w:val="0"/>
                  <w:divBdr>
                    <w:top w:val="none" w:sz="0" w:space="0" w:color="auto"/>
                    <w:left w:val="none" w:sz="0" w:space="0" w:color="auto"/>
                    <w:bottom w:val="none" w:sz="0" w:space="0" w:color="auto"/>
                    <w:right w:val="none" w:sz="0" w:space="0" w:color="auto"/>
                  </w:divBdr>
                </w:div>
                <w:div w:id="1944923862">
                  <w:marLeft w:val="0"/>
                  <w:marRight w:val="0"/>
                  <w:marTop w:val="0"/>
                  <w:marBottom w:val="0"/>
                  <w:divBdr>
                    <w:top w:val="none" w:sz="0" w:space="0" w:color="auto"/>
                    <w:left w:val="none" w:sz="0" w:space="0" w:color="auto"/>
                    <w:bottom w:val="none" w:sz="0" w:space="0" w:color="auto"/>
                    <w:right w:val="none" w:sz="0" w:space="0" w:color="auto"/>
                  </w:divBdr>
                </w:div>
                <w:div w:id="1749226886">
                  <w:marLeft w:val="0"/>
                  <w:marRight w:val="0"/>
                  <w:marTop w:val="0"/>
                  <w:marBottom w:val="0"/>
                  <w:divBdr>
                    <w:top w:val="none" w:sz="0" w:space="0" w:color="auto"/>
                    <w:left w:val="none" w:sz="0" w:space="0" w:color="auto"/>
                    <w:bottom w:val="none" w:sz="0" w:space="0" w:color="auto"/>
                    <w:right w:val="none" w:sz="0" w:space="0" w:color="auto"/>
                  </w:divBdr>
                </w:div>
                <w:div w:id="12989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3742">
          <w:marLeft w:val="0"/>
          <w:marRight w:val="0"/>
          <w:marTop w:val="0"/>
          <w:marBottom w:val="0"/>
          <w:divBdr>
            <w:top w:val="none" w:sz="0" w:space="0" w:color="auto"/>
            <w:left w:val="none" w:sz="0" w:space="0" w:color="auto"/>
            <w:bottom w:val="none" w:sz="0" w:space="0" w:color="auto"/>
            <w:right w:val="none" w:sz="0" w:space="0" w:color="auto"/>
          </w:divBdr>
          <w:divsChild>
            <w:div w:id="1941913028">
              <w:marLeft w:val="0"/>
              <w:marRight w:val="0"/>
              <w:marTop w:val="0"/>
              <w:marBottom w:val="0"/>
              <w:divBdr>
                <w:top w:val="none" w:sz="0" w:space="0" w:color="auto"/>
                <w:left w:val="none" w:sz="0" w:space="0" w:color="auto"/>
                <w:bottom w:val="none" w:sz="0" w:space="0" w:color="auto"/>
                <w:right w:val="none" w:sz="0" w:space="0" w:color="auto"/>
              </w:divBdr>
            </w:div>
            <w:div w:id="388119042">
              <w:marLeft w:val="0"/>
              <w:marRight w:val="0"/>
              <w:marTop w:val="0"/>
              <w:marBottom w:val="0"/>
              <w:divBdr>
                <w:top w:val="none" w:sz="0" w:space="0" w:color="auto"/>
                <w:left w:val="none" w:sz="0" w:space="0" w:color="auto"/>
                <w:bottom w:val="none" w:sz="0" w:space="0" w:color="auto"/>
                <w:right w:val="none" w:sz="0" w:space="0" w:color="auto"/>
              </w:divBdr>
            </w:div>
            <w:div w:id="1472278">
              <w:marLeft w:val="0"/>
              <w:marRight w:val="0"/>
              <w:marTop w:val="0"/>
              <w:marBottom w:val="0"/>
              <w:divBdr>
                <w:top w:val="none" w:sz="0" w:space="0" w:color="auto"/>
                <w:left w:val="none" w:sz="0" w:space="0" w:color="auto"/>
                <w:bottom w:val="none" w:sz="0" w:space="0" w:color="auto"/>
                <w:right w:val="none" w:sz="0" w:space="0" w:color="auto"/>
              </w:divBdr>
            </w:div>
            <w:div w:id="1155806130">
              <w:marLeft w:val="0"/>
              <w:marRight w:val="0"/>
              <w:marTop w:val="0"/>
              <w:marBottom w:val="0"/>
              <w:divBdr>
                <w:top w:val="none" w:sz="0" w:space="0" w:color="auto"/>
                <w:left w:val="none" w:sz="0" w:space="0" w:color="auto"/>
                <w:bottom w:val="none" w:sz="0" w:space="0" w:color="auto"/>
                <w:right w:val="none" w:sz="0" w:space="0" w:color="auto"/>
              </w:divBdr>
            </w:div>
            <w:div w:id="1134635946">
              <w:marLeft w:val="0"/>
              <w:marRight w:val="0"/>
              <w:marTop w:val="0"/>
              <w:marBottom w:val="0"/>
              <w:divBdr>
                <w:top w:val="none" w:sz="0" w:space="0" w:color="auto"/>
                <w:left w:val="none" w:sz="0" w:space="0" w:color="auto"/>
                <w:bottom w:val="none" w:sz="0" w:space="0" w:color="auto"/>
                <w:right w:val="none" w:sz="0" w:space="0" w:color="auto"/>
              </w:divBdr>
            </w:div>
            <w:div w:id="535968532">
              <w:marLeft w:val="0"/>
              <w:marRight w:val="0"/>
              <w:marTop w:val="0"/>
              <w:marBottom w:val="0"/>
              <w:divBdr>
                <w:top w:val="none" w:sz="0" w:space="0" w:color="auto"/>
                <w:left w:val="none" w:sz="0" w:space="0" w:color="auto"/>
                <w:bottom w:val="none" w:sz="0" w:space="0" w:color="auto"/>
                <w:right w:val="none" w:sz="0" w:space="0" w:color="auto"/>
              </w:divBdr>
            </w:div>
            <w:div w:id="2010403756">
              <w:marLeft w:val="0"/>
              <w:marRight w:val="0"/>
              <w:marTop w:val="0"/>
              <w:marBottom w:val="0"/>
              <w:divBdr>
                <w:top w:val="none" w:sz="0" w:space="0" w:color="auto"/>
                <w:left w:val="none" w:sz="0" w:space="0" w:color="auto"/>
                <w:bottom w:val="none" w:sz="0" w:space="0" w:color="auto"/>
                <w:right w:val="none" w:sz="0" w:space="0" w:color="auto"/>
              </w:divBdr>
            </w:div>
            <w:div w:id="447045615">
              <w:marLeft w:val="0"/>
              <w:marRight w:val="0"/>
              <w:marTop w:val="0"/>
              <w:marBottom w:val="0"/>
              <w:divBdr>
                <w:top w:val="none" w:sz="0" w:space="0" w:color="auto"/>
                <w:left w:val="none" w:sz="0" w:space="0" w:color="auto"/>
                <w:bottom w:val="none" w:sz="0" w:space="0" w:color="auto"/>
                <w:right w:val="none" w:sz="0" w:space="0" w:color="auto"/>
              </w:divBdr>
            </w:div>
            <w:div w:id="51467575">
              <w:marLeft w:val="0"/>
              <w:marRight w:val="0"/>
              <w:marTop w:val="0"/>
              <w:marBottom w:val="0"/>
              <w:divBdr>
                <w:top w:val="none" w:sz="0" w:space="0" w:color="auto"/>
                <w:left w:val="none" w:sz="0" w:space="0" w:color="auto"/>
                <w:bottom w:val="none" w:sz="0" w:space="0" w:color="auto"/>
                <w:right w:val="none" w:sz="0" w:space="0" w:color="auto"/>
              </w:divBdr>
            </w:div>
            <w:div w:id="1236630339">
              <w:marLeft w:val="0"/>
              <w:marRight w:val="0"/>
              <w:marTop w:val="0"/>
              <w:marBottom w:val="0"/>
              <w:divBdr>
                <w:top w:val="none" w:sz="0" w:space="0" w:color="auto"/>
                <w:left w:val="none" w:sz="0" w:space="0" w:color="auto"/>
                <w:bottom w:val="none" w:sz="0" w:space="0" w:color="auto"/>
                <w:right w:val="none" w:sz="0" w:space="0" w:color="auto"/>
              </w:divBdr>
            </w:div>
            <w:div w:id="1968271279">
              <w:marLeft w:val="0"/>
              <w:marRight w:val="0"/>
              <w:marTop w:val="0"/>
              <w:marBottom w:val="0"/>
              <w:divBdr>
                <w:top w:val="none" w:sz="0" w:space="0" w:color="auto"/>
                <w:left w:val="none" w:sz="0" w:space="0" w:color="auto"/>
                <w:bottom w:val="none" w:sz="0" w:space="0" w:color="auto"/>
                <w:right w:val="none" w:sz="0" w:space="0" w:color="auto"/>
              </w:divBdr>
            </w:div>
            <w:div w:id="764572982">
              <w:marLeft w:val="0"/>
              <w:marRight w:val="0"/>
              <w:marTop w:val="0"/>
              <w:marBottom w:val="0"/>
              <w:divBdr>
                <w:top w:val="none" w:sz="0" w:space="0" w:color="auto"/>
                <w:left w:val="none" w:sz="0" w:space="0" w:color="auto"/>
                <w:bottom w:val="none" w:sz="0" w:space="0" w:color="auto"/>
                <w:right w:val="none" w:sz="0" w:space="0" w:color="auto"/>
              </w:divBdr>
            </w:div>
            <w:div w:id="1319269115">
              <w:marLeft w:val="0"/>
              <w:marRight w:val="0"/>
              <w:marTop w:val="0"/>
              <w:marBottom w:val="0"/>
              <w:divBdr>
                <w:top w:val="none" w:sz="0" w:space="0" w:color="auto"/>
                <w:left w:val="none" w:sz="0" w:space="0" w:color="auto"/>
                <w:bottom w:val="none" w:sz="0" w:space="0" w:color="auto"/>
                <w:right w:val="none" w:sz="0" w:space="0" w:color="auto"/>
              </w:divBdr>
            </w:div>
            <w:div w:id="596719337">
              <w:marLeft w:val="0"/>
              <w:marRight w:val="0"/>
              <w:marTop w:val="0"/>
              <w:marBottom w:val="0"/>
              <w:divBdr>
                <w:top w:val="none" w:sz="0" w:space="0" w:color="auto"/>
                <w:left w:val="none" w:sz="0" w:space="0" w:color="auto"/>
                <w:bottom w:val="none" w:sz="0" w:space="0" w:color="auto"/>
                <w:right w:val="none" w:sz="0" w:space="0" w:color="auto"/>
              </w:divBdr>
            </w:div>
            <w:div w:id="776563779">
              <w:marLeft w:val="0"/>
              <w:marRight w:val="0"/>
              <w:marTop w:val="0"/>
              <w:marBottom w:val="0"/>
              <w:divBdr>
                <w:top w:val="none" w:sz="0" w:space="0" w:color="auto"/>
                <w:left w:val="none" w:sz="0" w:space="0" w:color="auto"/>
                <w:bottom w:val="none" w:sz="0" w:space="0" w:color="auto"/>
                <w:right w:val="none" w:sz="0" w:space="0" w:color="auto"/>
              </w:divBdr>
            </w:div>
            <w:div w:id="1726417060">
              <w:marLeft w:val="0"/>
              <w:marRight w:val="0"/>
              <w:marTop w:val="0"/>
              <w:marBottom w:val="0"/>
              <w:divBdr>
                <w:top w:val="none" w:sz="0" w:space="0" w:color="auto"/>
                <w:left w:val="none" w:sz="0" w:space="0" w:color="auto"/>
                <w:bottom w:val="none" w:sz="0" w:space="0" w:color="auto"/>
                <w:right w:val="none" w:sz="0" w:space="0" w:color="auto"/>
              </w:divBdr>
            </w:div>
            <w:div w:id="156919647">
              <w:marLeft w:val="0"/>
              <w:marRight w:val="0"/>
              <w:marTop w:val="0"/>
              <w:marBottom w:val="0"/>
              <w:divBdr>
                <w:top w:val="none" w:sz="0" w:space="0" w:color="auto"/>
                <w:left w:val="none" w:sz="0" w:space="0" w:color="auto"/>
                <w:bottom w:val="none" w:sz="0" w:space="0" w:color="auto"/>
                <w:right w:val="none" w:sz="0" w:space="0" w:color="auto"/>
              </w:divBdr>
            </w:div>
            <w:div w:id="1063873526">
              <w:marLeft w:val="0"/>
              <w:marRight w:val="0"/>
              <w:marTop w:val="0"/>
              <w:marBottom w:val="0"/>
              <w:divBdr>
                <w:top w:val="none" w:sz="0" w:space="0" w:color="auto"/>
                <w:left w:val="none" w:sz="0" w:space="0" w:color="auto"/>
                <w:bottom w:val="none" w:sz="0" w:space="0" w:color="auto"/>
                <w:right w:val="none" w:sz="0" w:space="0" w:color="auto"/>
              </w:divBdr>
            </w:div>
            <w:div w:id="1548373114">
              <w:marLeft w:val="0"/>
              <w:marRight w:val="0"/>
              <w:marTop w:val="0"/>
              <w:marBottom w:val="0"/>
              <w:divBdr>
                <w:top w:val="none" w:sz="0" w:space="0" w:color="auto"/>
                <w:left w:val="none" w:sz="0" w:space="0" w:color="auto"/>
                <w:bottom w:val="none" w:sz="0" w:space="0" w:color="auto"/>
                <w:right w:val="none" w:sz="0" w:space="0" w:color="auto"/>
              </w:divBdr>
            </w:div>
            <w:div w:id="2026395848">
              <w:marLeft w:val="0"/>
              <w:marRight w:val="0"/>
              <w:marTop w:val="0"/>
              <w:marBottom w:val="0"/>
              <w:divBdr>
                <w:top w:val="none" w:sz="0" w:space="0" w:color="auto"/>
                <w:left w:val="none" w:sz="0" w:space="0" w:color="auto"/>
                <w:bottom w:val="none" w:sz="0" w:space="0" w:color="auto"/>
                <w:right w:val="none" w:sz="0" w:space="0" w:color="auto"/>
              </w:divBdr>
            </w:div>
            <w:div w:id="494999475">
              <w:marLeft w:val="0"/>
              <w:marRight w:val="0"/>
              <w:marTop w:val="0"/>
              <w:marBottom w:val="0"/>
              <w:divBdr>
                <w:top w:val="none" w:sz="0" w:space="0" w:color="auto"/>
                <w:left w:val="none" w:sz="0" w:space="0" w:color="auto"/>
                <w:bottom w:val="none" w:sz="0" w:space="0" w:color="auto"/>
                <w:right w:val="none" w:sz="0" w:space="0" w:color="auto"/>
              </w:divBdr>
            </w:div>
            <w:div w:id="803348823">
              <w:marLeft w:val="0"/>
              <w:marRight w:val="0"/>
              <w:marTop w:val="0"/>
              <w:marBottom w:val="0"/>
              <w:divBdr>
                <w:top w:val="none" w:sz="0" w:space="0" w:color="auto"/>
                <w:left w:val="none" w:sz="0" w:space="0" w:color="auto"/>
                <w:bottom w:val="none" w:sz="0" w:space="0" w:color="auto"/>
                <w:right w:val="none" w:sz="0" w:space="0" w:color="auto"/>
              </w:divBdr>
            </w:div>
            <w:div w:id="454904716">
              <w:marLeft w:val="0"/>
              <w:marRight w:val="0"/>
              <w:marTop w:val="0"/>
              <w:marBottom w:val="0"/>
              <w:divBdr>
                <w:top w:val="none" w:sz="0" w:space="0" w:color="auto"/>
                <w:left w:val="none" w:sz="0" w:space="0" w:color="auto"/>
                <w:bottom w:val="none" w:sz="0" w:space="0" w:color="auto"/>
                <w:right w:val="none" w:sz="0" w:space="0" w:color="auto"/>
              </w:divBdr>
            </w:div>
            <w:div w:id="1747455790">
              <w:marLeft w:val="0"/>
              <w:marRight w:val="0"/>
              <w:marTop w:val="0"/>
              <w:marBottom w:val="0"/>
              <w:divBdr>
                <w:top w:val="none" w:sz="0" w:space="0" w:color="auto"/>
                <w:left w:val="none" w:sz="0" w:space="0" w:color="auto"/>
                <w:bottom w:val="none" w:sz="0" w:space="0" w:color="auto"/>
                <w:right w:val="none" w:sz="0" w:space="0" w:color="auto"/>
              </w:divBdr>
            </w:div>
            <w:div w:id="1656644700">
              <w:marLeft w:val="0"/>
              <w:marRight w:val="0"/>
              <w:marTop w:val="0"/>
              <w:marBottom w:val="0"/>
              <w:divBdr>
                <w:top w:val="none" w:sz="0" w:space="0" w:color="auto"/>
                <w:left w:val="none" w:sz="0" w:space="0" w:color="auto"/>
                <w:bottom w:val="none" w:sz="0" w:space="0" w:color="auto"/>
                <w:right w:val="none" w:sz="0" w:space="0" w:color="auto"/>
              </w:divBdr>
            </w:div>
            <w:div w:id="1093673134">
              <w:marLeft w:val="0"/>
              <w:marRight w:val="0"/>
              <w:marTop w:val="0"/>
              <w:marBottom w:val="0"/>
              <w:divBdr>
                <w:top w:val="none" w:sz="0" w:space="0" w:color="auto"/>
                <w:left w:val="none" w:sz="0" w:space="0" w:color="auto"/>
                <w:bottom w:val="none" w:sz="0" w:space="0" w:color="auto"/>
                <w:right w:val="none" w:sz="0" w:space="0" w:color="auto"/>
              </w:divBdr>
            </w:div>
            <w:div w:id="1270626002">
              <w:marLeft w:val="0"/>
              <w:marRight w:val="0"/>
              <w:marTop w:val="0"/>
              <w:marBottom w:val="0"/>
              <w:divBdr>
                <w:top w:val="none" w:sz="0" w:space="0" w:color="auto"/>
                <w:left w:val="none" w:sz="0" w:space="0" w:color="auto"/>
                <w:bottom w:val="none" w:sz="0" w:space="0" w:color="auto"/>
                <w:right w:val="none" w:sz="0" w:space="0" w:color="auto"/>
              </w:divBdr>
            </w:div>
            <w:div w:id="1085804848">
              <w:marLeft w:val="0"/>
              <w:marRight w:val="0"/>
              <w:marTop w:val="0"/>
              <w:marBottom w:val="0"/>
              <w:divBdr>
                <w:top w:val="none" w:sz="0" w:space="0" w:color="auto"/>
                <w:left w:val="none" w:sz="0" w:space="0" w:color="auto"/>
                <w:bottom w:val="none" w:sz="0" w:space="0" w:color="auto"/>
                <w:right w:val="none" w:sz="0" w:space="0" w:color="auto"/>
              </w:divBdr>
            </w:div>
            <w:div w:id="1897545049">
              <w:marLeft w:val="0"/>
              <w:marRight w:val="0"/>
              <w:marTop w:val="0"/>
              <w:marBottom w:val="0"/>
              <w:divBdr>
                <w:top w:val="none" w:sz="0" w:space="0" w:color="auto"/>
                <w:left w:val="none" w:sz="0" w:space="0" w:color="auto"/>
                <w:bottom w:val="none" w:sz="0" w:space="0" w:color="auto"/>
                <w:right w:val="none" w:sz="0" w:space="0" w:color="auto"/>
              </w:divBdr>
            </w:div>
            <w:div w:id="392390169">
              <w:marLeft w:val="0"/>
              <w:marRight w:val="0"/>
              <w:marTop w:val="0"/>
              <w:marBottom w:val="0"/>
              <w:divBdr>
                <w:top w:val="none" w:sz="0" w:space="0" w:color="auto"/>
                <w:left w:val="none" w:sz="0" w:space="0" w:color="auto"/>
                <w:bottom w:val="none" w:sz="0" w:space="0" w:color="auto"/>
                <w:right w:val="none" w:sz="0" w:space="0" w:color="auto"/>
              </w:divBdr>
            </w:div>
            <w:div w:id="100078403">
              <w:marLeft w:val="0"/>
              <w:marRight w:val="0"/>
              <w:marTop w:val="0"/>
              <w:marBottom w:val="0"/>
              <w:divBdr>
                <w:top w:val="none" w:sz="0" w:space="0" w:color="auto"/>
                <w:left w:val="none" w:sz="0" w:space="0" w:color="auto"/>
                <w:bottom w:val="none" w:sz="0" w:space="0" w:color="auto"/>
                <w:right w:val="none" w:sz="0" w:space="0" w:color="auto"/>
              </w:divBdr>
            </w:div>
            <w:div w:id="105123526">
              <w:marLeft w:val="0"/>
              <w:marRight w:val="0"/>
              <w:marTop w:val="0"/>
              <w:marBottom w:val="0"/>
              <w:divBdr>
                <w:top w:val="none" w:sz="0" w:space="0" w:color="auto"/>
                <w:left w:val="none" w:sz="0" w:space="0" w:color="auto"/>
                <w:bottom w:val="none" w:sz="0" w:space="0" w:color="auto"/>
                <w:right w:val="none" w:sz="0" w:space="0" w:color="auto"/>
              </w:divBdr>
            </w:div>
            <w:div w:id="1577788614">
              <w:marLeft w:val="0"/>
              <w:marRight w:val="0"/>
              <w:marTop w:val="0"/>
              <w:marBottom w:val="0"/>
              <w:divBdr>
                <w:top w:val="none" w:sz="0" w:space="0" w:color="auto"/>
                <w:left w:val="none" w:sz="0" w:space="0" w:color="auto"/>
                <w:bottom w:val="none" w:sz="0" w:space="0" w:color="auto"/>
                <w:right w:val="none" w:sz="0" w:space="0" w:color="auto"/>
              </w:divBdr>
            </w:div>
            <w:div w:id="1600336342">
              <w:marLeft w:val="0"/>
              <w:marRight w:val="0"/>
              <w:marTop w:val="0"/>
              <w:marBottom w:val="0"/>
              <w:divBdr>
                <w:top w:val="none" w:sz="0" w:space="0" w:color="auto"/>
                <w:left w:val="none" w:sz="0" w:space="0" w:color="auto"/>
                <w:bottom w:val="none" w:sz="0" w:space="0" w:color="auto"/>
                <w:right w:val="none" w:sz="0" w:space="0" w:color="auto"/>
              </w:divBdr>
            </w:div>
            <w:div w:id="1662850801">
              <w:marLeft w:val="0"/>
              <w:marRight w:val="0"/>
              <w:marTop w:val="0"/>
              <w:marBottom w:val="0"/>
              <w:divBdr>
                <w:top w:val="none" w:sz="0" w:space="0" w:color="auto"/>
                <w:left w:val="none" w:sz="0" w:space="0" w:color="auto"/>
                <w:bottom w:val="none" w:sz="0" w:space="0" w:color="auto"/>
                <w:right w:val="none" w:sz="0" w:space="0" w:color="auto"/>
              </w:divBdr>
            </w:div>
            <w:div w:id="913511476">
              <w:marLeft w:val="0"/>
              <w:marRight w:val="0"/>
              <w:marTop w:val="0"/>
              <w:marBottom w:val="0"/>
              <w:divBdr>
                <w:top w:val="none" w:sz="0" w:space="0" w:color="auto"/>
                <w:left w:val="none" w:sz="0" w:space="0" w:color="auto"/>
                <w:bottom w:val="none" w:sz="0" w:space="0" w:color="auto"/>
                <w:right w:val="none" w:sz="0" w:space="0" w:color="auto"/>
              </w:divBdr>
            </w:div>
            <w:div w:id="391586157">
              <w:marLeft w:val="0"/>
              <w:marRight w:val="0"/>
              <w:marTop w:val="0"/>
              <w:marBottom w:val="0"/>
              <w:divBdr>
                <w:top w:val="none" w:sz="0" w:space="0" w:color="auto"/>
                <w:left w:val="none" w:sz="0" w:space="0" w:color="auto"/>
                <w:bottom w:val="none" w:sz="0" w:space="0" w:color="auto"/>
                <w:right w:val="none" w:sz="0" w:space="0" w:color="auto"/>
              </w:divBdr>
            </w:div>
            <w:div w:id="1860897198">
              <w:marLeft w:val="0"/>
              <w:marRight w:val="0"/>
              <w:marTop w:val="0"/>
              <w:marBottom w:val="0"/>
              <w:divBdr>
                <w:top w:val="none" w:sz="0" w:space="0" w:color="auto"/>
                <w:left w:val="none" w:sz="0" w:space="0" w:color="auto"/>
                <w:bottom w:val="none" w:sz="0" w:space="0" w:color="auto"/>
                <w:right w:val="none" w:sz="0" w:space="0" w:color="auto"/>
              </w:divBdr>
            </w:div>
            <w:div w:id="1437142152">
              <w:marLeft w:val="0"/>
              <w:marRight w:val="0"/>
              <w:marTop w:val="0"/>
              <w:marBottom w:val="0"/>
              <w:divBdr>
                <w:top w:val="none" w:sz="0" w:space="0" w:color="auto"/>
                <w:left w:val="none" w:sz="0" w:space="0" w:color="auto"/>
                <w:bottom w:val="none" w:sz="0" w:space="0" w:color="auto"/>
                <w:right w:val="none" w:sz="0" w:space="0" w:color="auto"/>
              </w:divBdr>
            </w:div>
            <w:div w:id="1134639925">
              <w:marLeft w:val="0"/>
              <w:marRight w:val="0"/>
              <w:marTop w:val="0"/>
              <w:marBottom w:val="0"/>
              <w:divBdr>
                <w:top w:val="none" w:sz="0" w:space="0" w:color="auto"/>
                <w:left w:val="none" w:sz="0" w:space="0" w:color="auto"/>
                <w:bottom w:val="none" w:sz="0" w:space="0" w:color="auto"/>
                <w:right w:val="none" w:sz="0" w:space="0" w:color="auto"/>
              </w:divBdr>
            </w:div>
            <w:div w:id="1772777781">
              <w:marLeft w:val="0"/>
              <w:marRight w:val="0"/>
              <w:marTop w:val="0"/>
              <w:marBottom w:val="0"/>
              <w:divBdr>
                <w:top w:val="none" w:sz="0" w:space="0" w:color="auto"/>
                <w:left w:val="none" w:sz="0" w:space="0" w:color="auto"/>
                <w:bottom w:val="none" w:sz="0" w:space="0" w:color="auto"/>
                <w:right w:val="none" w:sz="0" w:space="0" w:color="auto"/>
              </w:divBdr>
            </w:div>
            <w:div w:id="563099623">
              <w:marLeft w:val="0"/>
              <w:marRight w:val="0"/>
              <w:marTop w:val="0"/>
              <w:marBottom w:val="0"/>
              <w:divBdr>
                <w:top w:val="none" w:sz="0" w:space="0" w:color="auto"/>
                <w:left w:val="none" w:sz="0" w:space="0" w:color="auto"/>
                <w:bottom w:val="none" w:sz="0" w:space="0" w:color="auto"/>
                <w:right w:val="none" w:sz="0" w:space="0" w:color="auto"/>
              </w:divBdr>
            </w:div>
            <w:div w:id="608003491">
              <w:marLeft w:val="0"/>
              <w:marRight w:val="0"/>
              <w:marTop w:val="0"/>
              <w:marBottom w:val="0"/>
              <w:divBdr>
                <w:top w:val="none" w:sz="0" w:space="0" w:color="auto"/>
                <w:left w:val="none" w:sz="0" w:space="0" w:color="auto"/>
                <w:bottom w:val="none" w:sz="0" w:space="0" w:color="auto"/>
                <w:right w:val="none" w:sz="0" w:space="0" w:color="auto"/>
              </w:divBdr>
            </w:div>
            <w:div w:id="1438214043">
              <w:marLeft w:val="0"/>
              <w:marRight w:val="0"/>
              <w:marTop w:val="0"/>
              <w:marBottom w:val="0"/>
              <w:divBdr>
                <w:top w:val="none" w:sz="0" w:space="0" w:color="auto"/>
                <w:left w:val="none" w:sz="0" w:space="0" w:color="auto"/>
                <w:bottom w:val="none" w:sz="0" w:space="0" w:color="auto"/>
                <w:right w:val="none" w:sz="0" w:space="0" w:color="auto"/>
              </w:divBdr>
            </w:div>
            <w:div w:id="1463771056">
              <w:marLeft w:val="0"/>
              <w:marRight w:val="0"/>
              <w:marTop w:val="0"/>
              <w:marBottom w:val="0"/>
              <w:divBdr>
                <w:top w:val="none" w:sz="0" w:space="0" w:color="auto"/>
                <w:left w:val="none" w:sz="0" w:space="0" w:color="auto"/>
                <w:bottom w:val="none" w:sz="0" w:space="0" w:color="auto"/>
                <w:right w:val="none" w:sz="0" w:space="0" w:color="auto"/>
              </w:divBdr>
            </w:div>
            <w:div w:id="177355845">
              <w:marLeft w:val="0"/>
              <w:marRight w:val="0"/>
              <w:marTop w:val="0"/>
              <w:marBottom w:val="0"/>
              <w:divBdr>
                <w:top w:val="none" w:sz="0" w:space="0" w:color="auto"/>
                <w:left w:val="none" w:sz="0" w:space="0" w:color="auto"/>
                <w:bottom w:val="none" w:sz="0" w:space="0" w:color="auto"/>
                <w:right w:val="none" w:sz="0" w:space="0" w:color="auto"/>
              </w:divBdr>
            </w:div>
            <w:div w:id="1331106571">
              <w:marLeft w:val="0"/>
              <w:marRight w:val="0"/>
              <w:marTop w:val="0"/>
              <w:marBottom w:val="0"/>
              <w:divBdr>
                <w:top w:val="none" w:sz="0" w:space="0" w:color="auto"/>
                <w:left w:val="none" w:sz="0" w:space="0" w:color="auto"/>
                <w:bottom w:val="none" w:sz="0" w:space="0" w:color="auto"/>
                <w:right w:val="none" w:sz="0" w:space="0" w:color="auto"/>
              </w:divBdr>
            </w:div>
            <w:div w:id="287441026">
              <w:marLeft w:val="0"/>
              <w:marRight w:val="0"/>
              <w:marTop w:val="0"/>
              <w:marBottom w:val="0"/>
              <w:divBdr>
                <w:top w:val="none" w:sz="0" w:space="0" w:color="auto"/>
                <w:left w:val="none" w:sz="0" w:space="0" w:color="auto"/>
                <w:bottom w:val="none" w:sz="0" w:space="0" w:color="auto"/>
                <w:right w:val="none" w:sz="0" w:space="0" w:color="auto"/>
              </w:divBdr>
            </w:div>
            <w:div w:id="463164114">
              <w:marLeft w:val="0"/>
              <w:marRight w:val="0"/>
              <w:marTop w:val="0"/>
              <w:marBottom w:val="0"/>
              <w:divBdr>
                <w:top w:val="none" w:sz="0" w:space="0" w:color="auto"/>
                <w:left w:val="none" w:sz="0" w:space="0" w:color="auto"/>
                <w:bottom w:val="none" w:sz="0" w:space="0" w:color="auto"/>
                <w:right w:val="none" w:sz="0" w:space="0" w:color="auto"/>
              </w:divBdr>
              <w:divsChild>
                <w:div w:id="362099759">
                  <w:marLeft w:val="0"/>
                  <w:marRight w:val="0"/>
                  <w:marTop w:val="0"/>
                  <w:marBottom w:val="0"/>
                  <w:divBdr>
                    <w:top w:val="none" w:sz="0" w:space="0" w:color="auto"/>
                    <w:left w:val="none" w:sz="0" w:space="0" w:color="auto"/>
                    <w:bottom w:val="none" w:sz="0" w:space="0" w:color="auto"/>
                    <w:right w:val="none" w:sz="0" w:space="0" w:color="auto"/>
                  </w:divBdr>
                </w:div>
                <w:div w:id="231089700">
                  <w:marLeft w:val="0"/>
                  <w:marRight w:val="0"/>
                  <w:marTop w:val="0"/>
                  <w:marBottom w:val="0"/>
                  <w:divBdr>
                    <w:top w:val="none" w:sz="0" w:space="0" w:color="auto"/>
                    <w:left w:val="none" w:sz="0" w:space="0" w:color="auto"/>
                    <w:bottom w:val="none" w:sz="0" w:space="0" w:color="auto"/>
                    <w:right w:val="none" w:sz="0" w:space="0" w:color="auto"/>
                  </w:divBdr>
                </w:div>
                <w:div w:id="1152402963">
                  <w:marLeft w:val="0"/>
                  <w:marRight w:val="0"/>
                  <w:marTop w:val="0"/>
                  <w:marBottom w:val="0"/>
                  <w:divBdr>
                    <w:top w:val="none" w:sz="0" w:space="0" w:color="auto"/>
                    <w:left w:val="none" w:sz="0" w:space="0" w:color="auto"/>
                    <w:bottom w:val="none" w:sz="0" w:space="0" w:color="auto"/>
                    <w:right w:val="none" w:sz="0" w:space="0" w:color="auto"/>
                  </w:divBdr>
                </w:div>
                <w:div w:id="1960214163">
                  <w:marLeft w:val="0"/>
                  <w:marRight w:val="0"/>
                  <w:marTop w:val="0"/>
                  <w:marBottom w:val="0"/>
                  <w:divBdr>
                    <w:top w:val="none" w:sz="0" w:space="0" w:color="auto"/>
                    <w:left w:val="none" w:sz="0" w:space="0" w:color="auto"/>
                    <w:bottom w:val="none" w:sz="0" w:space="0" w:color="auto"/>
                    <w:right w:val="none" w:sz="0" w:space="0" w:color="auto"/>
                  </w:divBdr>
                </w:div>
                <w:div w:id="227108492">
                  <w:marLeft w:val="0"/>
                  <w:marRight w:val="0"/>
                  <w:marTop w:val="0"/>
                  <w:marBottom w:val="0"/>
                  <w:divBdr>
                    <w:top w:val="none" w:sz="0" w:space="0" w:color="auto"/>
                    <w:left w:val="none" w:sz="0" w:space="0" w:color="auto"/>
                    <w:bottom w:val="none" w:sz="0" w:space="0" w:color="auto"/>
                    <w:right w:val="none" w:sz="0" w:space="0" w:color="auto"/>
                  </w:divBdr>
                </w:div>
                <w:div w:id="1089616567">
                  <w:marLeft w:val="0"/>
                  <w:marRight w:val="0"/>
                  <w:marTop w:val="0"/>
                  <w:marBottom w:val="0"/>
                  <w:divBdr>
                    <w:top w:val="none" w:sz="0" w:space="0" w:color="auto"/>
                    <w:left w:val="none" w:sz="0" w:space="0" w:color="auto"/>
                    <w:bottom w:val="none" w:sz="0" w:space="0" w:color="auto"/>
                    <w:right w:val="none" w:sz="0" w:space="0" w:color="auto"/>
                  </w:divBdr>
                </w:div>
                <w:div w:id="213543061">
                  <w:marLeft w:val="0"/>
                  <w:marRight w:val="0"/>
                  <w:marTop w:val="0"/>
                  <w:marBottom w:val="0"/>
                  <w:divBdr>
                    <w:top w:val="none" w:sz="0" w:space="0" w:color="auto"/>
                    <w:left w:val="none" w:sz="0" w:space="0" w:color="auto"/>
                    <w:bottom w:val="none" w:sz="0" w:space="0" w:color="auto"/>
                    <w:right w:val="none" w:sz="0" w:space="0" w:color="auto"/>
                  </w:divBdr>
                </w:div>
                <w:div w:id="920871899">
                  <w:marLeft w:val="0"/>
                  <w:marRight w:val="0"/>
                  <w:marTop w:val="0"/>
                  <w:marBottom w:val="0"/>
                  <w:divBdr>
                    <w:top w:val="none" w:sz="0" w:space="0" w:color="auto"/>
                    <w:left w:val="none" w:sz="0" w:space="0" w:color="auto"/>
                    <w:bottom w:val="none" w:sz="0" w:space="0" w:color="auto"/>
                    <w:right w:val="none" w:sz="0" w:space="0" w:color="auto"/>
                  </w:divBdr>
                </w:div>
                <w:div w:id="1968777441">
                  <w:marLeft w:val="0"/>
                  <w:marRight w:val="0"/>
                  <w:marTop w:val="0"/>
                  <w:marBottom w:val="0"/>
                  <w:divBdr>
                    <w:top w:val="none" w:sz="0" w:space="0" w:color="auto"/>
                    <w:left w:val="none" w:sz="0" w:space="0" w:color="auto"/>
                    <w:bottom w:val="none" w:sz="0" w:space="0" w:color="auto"/>
                    <w:right w:val="none" w:sz="0" w:space="0" w:color="auto"/>
                  </w:divBdr>
                </w:div>
                <w:div w:id="1710573102">
                  <w:marLeft w:val="0"/>
                  <w:marRight w:val="0"/>
                  <w:marTop w:val="0"/>
                  <w:marBottom w:val="0"/>
                  <w:divBdr>
                    <w:top w:val="none" w:sz="0" w:space="0" w:color="auto"/>
                    <w:left w:val="none" w:sz="0" w:space="0" w:color="auto"/>
                    <w:bottom w:val="none" w:sz="0" w:space="0" w:color="auto"/>
                    <w:right w:val="none" w:sz="0" w:space="0" w:color="auto"/>
                  </w:divBdr>
                </w:div>
                <w:div w:id="2145345411">
                  <w:marLeft w:val="0"/>
                  <w:marRight w:val="0"/>
                  <w:marTop w:val="0"/>
                  <w:marBottom w:val="0"/>
                  <w:divBdr>
                    <w:top w:val="none" w:sz="0" w:space="0" w:color="auto"/>
                    <w:left w:val="none" w:sz="0" w:space="0" w:color="auto"/>
                    <w:bottom w:val="none" w:sz="0" w:space="0" w:color="auto"/>
                    <w:right w:val="none" w:sz="0" w:space="0" w:color="auto"/>
                  </w:divBdr>
                </w:div>
                <w:div w:id="1517386432">
                  <w:marLeft w:val="0"/>
                  <w:marRight w:val="0"/>
                  <w:marTop w:val="0"/>
                  <w:marBottom w:val="0"/>
                  <w:divBdr>
                    <w:top w:val="none" w:sz="0" w:space="0" w:color="auto"/>
                    <w:left w:val="none" w:sz="0" w:space="0" w:color="auto"/>
                    <w:bottom w:val="none" w:sz="0" w:space="0" w:color="auto"/>
                    <w:right w:val="none" w:sz="0" w:space="0" w:color="auto"/>
                  </w:divBdr>
                </w:div>
                <w:div w:id="1328677821">
                  <w:marLeft w:val="0"/>
                  <w:marRight w:val="0"/>
                  <w:marTop w:val="0"/>
                  <w:marBottom w:val="0"/>
                  <w:divBdr>
                    <w:top w:val="none" w:sz="0" w:space="0" w:color="auto"/>
                    <w:left w:val="none" w:sz="0" w:space="0" w:color="auto"/>
                    <w:bottom w:val="none" w:sz="0" w:space="0" w:color="auto"/>
                    <w:right w:val="none" w:sz="0" w:space="0" w:color="auto"/>
                  </w:divBdr>
                </w:div>
                <w:div w:id="1972396081">
                  <w:marLeft w:val="0"/>
                  <w:marRight w:val="0"/>
                  <w:marTop w:val="0"/>
                  <w:marBottom w:val="0"/>
                  <w:divBdr>
                    <w:top w:val="none" w:sz="0" w:space="0" w:color="auto"/>
                    <w:left w:val="none" w:sz="0" w:space="0" w:color="auto"/>
                    <w:bottom w:val="none" w:sz="0" w:space="0" w:color="auto"/>
                    <w:right w:val="none" w:sz="0" w:space="0" w:color="auto"/>
                  </w:divBdr>
                </w:div>
                <w:div w:id="1869948442">
                  <w:marLeft w:val="0"/>
                  <w:marRight w:val="0"/>
                  <w:marTop w:val="0"/>
                  <w:marBottom w:val="0"/>
                  <w:divBdr>
                    <w:top w:val="none" w:sz="0" w:space="0" w:color="auto"/>
                    <w:left w:val="none" w:sz="0" w:space="0" w:color="auto"/>
                    <w:bottom w:val="none" w:sz="0" w:space="0" w:color="auto"/>
                    <w:right w:val="none" w:sz="0" w:space="0" w:color="auto"/>
                  </w:divBdr>
                </w:div>
                <w:div w:id="1001618068">
                  <w:marLeft w:val="0"/>
                  <w:marRight w:val="0"/>
                  <w:marTop w:val="0"/>
                  <w:marBottom w:val="0"/>
                  <w:divBdr>
                    <w:top w:val="none" w:sz="0" w:space="0" w:color="auto"/>
                    <w:left w:val="none" w:sz="0" w:space="0" w:color="auto"/>
                    <w:bottom w:val="none" w:sz="0" w:space="0" w:color="auto"/>
                    <w:right w:val="none" w:sz="0" w:space="0" w:color="auto"/>
                  </w:divBdr>
                </w:div>
                <w:div w:id="948663540">
                  <w:marLeft w:val="0"/>
                  <w:marRight w:val="0"/>
                  <w:marTop w:val="0"/>
                  <w:marBottom w:val="0"/>
                  <w:divBdr>
                    <w:top w:val="none" w:sz="0" w:space="0" w:color="auto"/>
                    <w:left w:val="none" w:sz="0" w:space="0" w:color="auto"/>
                    <w:bottom w:val="none" w:sz="0" w:space="0" w:color="auto"/>
                    <w:right w:val="none" w:sz="0" w:space="0" w:color="auto"/>
                  </w:divBdr>
                </w:div>
                <w:div w:id="1656103672">
                  <w:marLeft w:val="0"/>
                  <w:marRight w:val="0"/>
                  <w:marTop w:val="0"/>
                  <w:marBottom w:val="0"/>
                  <w:divBdr>
                    <w:top w:val="none" w:sz="0" w:space="0" w:color="auto"/>
                    <w:left w:val="none" w:sz="0" w:space="0" w:color="auto"/>
                    <w:bottom w:val="none" w:sz="0" w:space="0" w:color="auto"/>
                    <w:right w:val="none" w:sz="0" w:space="0" w:color="auto"/>
                  </w:divBdr>
                </w:div>
                <w:div w:id="410544971">
                  <w:marLeft w:val="0"/>
                  <w:marRight w:val="0"/>
                  <w:marTop w:val="0"/>
                  <w:marBottom w:val="0"/>
                  <w:divBdr>
                    <w:top w:val="none" w:sz="0" w:space="0" w:color="auto"/>
                    <w:left w:val="none" w:sz="0" w:space="0" w:color="auto"/>
                    <w:bottom w:val="none" w:sz="0" w:space="0" w:color="auto"/>
                    <w:right w:val="none" w:sz="0" w:space="0" w:color="auto"/>
                  </w:divBdr>
                </w:div>
                <w:div w:id="1362046935">
                  <w:marLeft w:val="0"/>
                  <w:marRight w:val="0"/>
                  <w:marTop w:val="0"/>
                  <w:marBottom w:val="0"/>
                  <w:divBdr>
                    <w:top w:val="none" w:sz="0" w:space="0" w:color="auto"/>
                    <w:left w:val="none" w:sz="0" w:space="0" w:color="auto"/>
                    <w:bottom w:val="none" w:sz="0" w:space="0" w:color="auto"/>
                    <w:right w:val="none" w:sz="0" w:space="0" w:color="auto"/>
                  </w:divBdr>
                </w:div>
                <w:div w:id="1408188070">
                  <w:marLeft w:val="0"/>
                  <w:marRight w:val="0"/>
                  <w:marTop w:val="0"/>
                  <w:marBottom w:val="0"/>
                  <w:divBdr>
                    <w:top w:val="none" w:sz="0" w:space="0" w:color="auto"/>
                    <w:left w:val="none" w:sz="0" w:space="0" w:color="auto"/>
                    <w:bottom w:val="none" w:sz="0" w:space="0" w:color="auto"/>
                    <w:right w:val="none" w:sz="0" w:space="0" w:color="auto"/>
                  </w:divBdr>
                </w:div>
                <w:div w:id="1871988807">
                  <w:marLeft w:val="0"/>
                  <w:marRight w:val="0"/>
                  <w:marTop w:val="0"/>
                  <w:marBottom w:val="0"/>
                  <w:divBdr>
                    <w:top w:val="none" w:sz="0" w:space="0" w:color="auto"/>
                    <w:left w:val="none" w:sz="0" w:space="0" w:color="auto"/>
                    <w:bottom w:val="none" w:sz="0" w:space="0" w:color="auto"/>
                    <w:right w:val="none" w:sz="0" w:space="0" w:color="auto"/>
                  </w:divBdr>
                </w:div>
                <w:div w:id="2042125277">
                  <w:marLeft w:val="0"/>
                  <w:marRight w:val="0"/>
                  <w:marTop w:val="0"/>
                  <w:marBottom w:val="0"/>
                  <w:divBdr>
                    <w:top w:val="none" w:sz="0" w:space="0" w:color="auto"/>
                    <w:left w:val="none" w:sz="0" w:space="0" w:color="auto"/>
                    <w:bottom w:val="none" w:sz="0" w:space="0" w:color="auto"/>
                    <w:right w:val="none" w:sz="0" w:space="0" w:color="auto"/>
                  </w:divBdr>
                </w:div>
                <w:div w:id="1561357315">
                  <w:marLeft w:val="0"/>
                  <w:marRight w:val="0"/>
                  <w:marTop w:val="0"/>
                  <w:marBottom w:val="0"/>
                  <w:divBdr>
                    <w:top w:val="none" w:sz="0" w:space="0" w:color="auto"/>
                    <w:left w:val="none" w:sz="0" w:space="0" w:color="auto"/>
                    <w:bottom w:val="none" w:sz="0" w:space="0" w:color="auto"/>
                    <w:right w:val="none" w:sz="0" w:space="0" w:color="auto"/>
                  </w:divBdr>
                </w:div>
                <w:div w:id="1208681262">
                  <w:marLeft w:val="0"/>
                  <w:marRight w:val="0"/>
                  <w:marTop w:val="0"/>
                  <w:marBottom w:val="0"/>
                  <w:divBdr>
                    <w:top w:val="none" w:sz="0" w:space="0" w:color="auto"/>
                    <w:left w:val="none" w:sz="0" w:space="0" w:color="auto"/>
                    <w:bottom w:val="none" w:sz="0" w:space="0" w:color="auto"/>
                    <w:right w:val="none" w:sz="0" w:space="0" w:color="auto"/>
                  </w:divBdr>
                </w:div>
                <w:div w:id="1915971307">
                  <w:marLeft w:val="0"/>
                  <w:marRight w:val="0"/>
                  <w:marTop w:val="0"/>
                  <w:marBottom w:val="0"/>
                  <w:divBdr>
                    <w:top w:val="none" w:sz="0" w:space="0" w:color="auto"/>
                    <w:left w:val="none" w:sz="0" w:space="0" w:color="auto"/>
                    <w:bottom w:val="none" w:sz="0" w:space="0" w:color="auto"/>
                    <w:right w:val="none" w:sz="0" w:space="0" w:color="auto"/>
                  </w:divBdr>
                </w:div>
                <w:div w:id="1646159528">
                  <w:marLeft w:val="0"/>
                  <w:marRight w:val="0"/>
                  <w:marTop w:val="0"/>
                  <w:marBottom w:val="0"/>
                  <w:divBdr>
                    <w:top w:val="none" w:sz="0" w:space="0" w:color="auto"/>
                    <w:left w:val="none" w:sz="0" w:space="0" w:color="auto"/>
                    <w:bottom w:val="none" w:sz="0" w:space="0" w:color="auto"/>
                    <w:right w:val="none" w:sz="0" w:space="0" w:color="auto"/>
                  </w:divBdr>
                </w:div>
                <w:div w:id="1765612803">
                  <w:marLeft w:val="0"/>
                  <w:marRight w:val="0"/>
                  <w:marTop w:val="0"/>
                  <w:marBottom w:val="0"/>
                  <w:divBdr>
                    <w:top w:val="none" w:sz="0" w:space="0" w:color="auto"/>
                    <w:left w:val="none" w:sz="0" w:space="0" w:color="auto"/>
                    <w:bottom w:val="none" w:sz="0" w:space="0" w:color="auto"/>
                    <w:right w:val="none" w:sz="0" w:space="0" w:color="auto"/>
                  </w:divBdr>
                </w:div>
                <w:div w:id="244269702">
                  <w:marLeft w:val="0"/>
                  <w:marRight w:val="0"/>
                  <w:marTop w:val="0"/>
                  <w:marBottom w:val="0"/>
                  <w:divBdr>
                    <w:top w:val="none" w:sz="0" w:space="0" w:color="auto"/>
                    <w:left w:val="none" w:sz="0" w:space="0" w:color="auto"/>
                    <w:bottom w:val="none" w:sz="0" w:space="0" w:color="auto"/>
                    <w:right w:val="none" w:sz="0" w:space="0" w:color="auto"/>
                  </w:divBdr>
                </w:div>
                <w:div w:id="556168917">
                  <w:marLeft w:val="0"/>
                  <w:marRight w:val="0"/>
                  <w:marTop w:val="0"/>
                  <w:marBottom w:val="0"/>
                  <w:divBdr>
                    <w:top w:val="none" w:sz="0" w:space="0" w:color="auto"/>
                    <w:left w:val="none" w:sz="0" w:space="0" w:color="auto"/>
                    <w:bottom w:val="none" w:sz="0" w:space="0" w:color="auto"/>
                    <w:right w:val="none" w:sz="0" w:space="0" w:color="auto"/>
                  </w:divBdr>
                </w:div>
                <w:div w:id="1749886152">
                  <w:marLeft w:val="0"/>
                  <w:marRight w:val="0"/>
                  <w:marTop w:val="0"/>
                  <w:marBottom w:val="0"/>
                  <w:divBdr>
                    <w:top w:val="none" w:sz="0" w:space="0" w:color="auto"/>
                    <w:left w:val="none" w:sz="0" w:space="0" w:color="auto"/>
                    <w:bottom w:val="none" w:sz="0" w:space="0" w:color="auto"/>
                    <w:right w:val="none" w:sz="0" w:space="0" w:color="auto"/>
                  </w:divBdr>
                </w:div>
                <w:div w:id="597445937">
                  <w:marLeft w:val="0"/>
                  <w:marRight w:val="0"/>
                  <w:marTop w:val="0"/>
                  <w:marBottom w:val="0"/>
                  <w:divBdr>
                    <w:top w:val="none" w:sz="0" w:space="0" w:color="auto"/>
                    <w:left w:val="none" w:sz="0" w:space="0" w:color="auto"/>
                    <w:bottom w:val="none" w:sz="0" w:space="0" w:color="auto"/>
                    <w:right w:val="none" w:sz="0" w:space="0" w:color="auto"/>
                  </w:divBdr>
                </w:div>
                <w:div w:id="2045011581">
                  <w:marLeft w:val="0"/>
                  <w:marRight w:val="0"/>
                  <w:marTop w:val="0"/>
                  <w:marBottom w:val="0"/>
                  <w:divBdr>
                    <w:top w:val="none" w:sz="0" w:space="0" w:color="auto"/>
                    <w:left w:val="none" w:sz="0" w:space="0" w:color="auto"/>
                    <w:bottom w:val="none" w:sz="0" w:space="0" w:color="auto"/>
                    <w:right w:val="none" w:sz="0" w:space="0" w:color="auto"/>
                  </w:divBdr>
                </w:div>
                <w:div w:id="2038433694">
                  <w:marLeft w:val="0"/>
                  <w:marRight w:val="0"/>
                  <w:marTop w:val="0"/>
                  <w:marBottom w:val="0"/>
                  <w:divBdr>
                    <w:top w:val="none" w:sz="0" w:space="0" w:color="auto"/>
                    <w:left w:val="none" w:sz="0" w:space="0" w:color="auto"/>
                    <w:bottom w:val="none" w:sz="0" w:space="0" w:color="auto"/>
                    <w:right w:val="none" w:sz="0" w:space="0" w:color="auto"/>
                  </w:divBdr>
                </w:div>
                <w:div w:id="1312951747">
                  <w:marLeft w:val="0"/>
                  <w:marRight w:val="0"/>
                  <w:marTop w:val="0"/>
                  <w:marBottom w:val="0"/>
                  <w:divBdr>
                    <w:top w:val="none" w:sz="0" w:space="0" w:color="auto"/>
                    <w:left w:val="none" w:sz="0" w:space="0" w:color="auto"/>
                    <w:bottom w:val="none" w:sz="0" w:space="0" w:color="auto"/>
                    <w:right w:val="none" w:sz="0" w:space="0" w:color="auto"/>
                  </w:divBdr>
                </w:div>
                <w:div w:id="1982806518">
                  <w:marLeft w:val="0"/>
                  <w:marRight w:val="0"/>
                  <w:marTop w:val="0"/>
                  <w:marBottom w:val="0"/>
                  <w:divBdr>
                    <w:top w:val="none" w:sz="0" w:space="0" w:color="auto"/>
                    <w:left w:val="none" w:sz="0" w:space="0" w:color="auto"/>
                    <w:bottom w:val="none" w:sz="0" w:space="0" w:color="auto"/>
                    <w:right w:val="none" w:sz="0" w:space="0" w:color="auto"/>
                  </w:divBdr>
                </w:div>
                <w:div w:id="537738740">
                  <w:marLeft w:val="0"/>
                  <w:marRight w:val="0"/>
                  <w:marTop w:val="0"/>
                  <w:marBottom w:val="0"/>
                  <w:divBdr>
                    <w:top w:val="none" w:sz="0" w:space="0" w:color="auto"/>
                    <w:left w:val="none" w:sz="0" w:space="0" w:color="auto"/>
                    <w:bottom w:val="none" w:sz="0" w:space="0" w:color="auto"/>
                    <w:right w:val="none" w:sz="0" w:space="0" w:color="auto"/>
                  </w:divBdr>
                </w:div>
                <w:div w:id="1575889732">
                  <w:marLeft w:val="0"/>
                  <w:marRight w:val="0"/>
                  <w:marTop w:val="0"/>
                  <w:marBottom w:val="0"/>
                  <w:divBdr>
                    <w:top w:val="none" w:sz="0" w:space="0" w:color="auto"/>
                    <w:left w:val="none" w:sz="0" w:space="0" w:color="auto"/>
                    <w:bottom w:val="none" w:sz="0" w:space="0" w:color="auto"/>
                    <w:right w:val="none" w:sz="0" w:space="0" w:color="auto"/>
                  </w:divBdr>
                </w:div>
                <w:div w:id="1849060601">
                  <w:marLeft w:val="0"/>
                  <w:marRight w:val="0"/>
                  <w:marTop w:val="0"/>
                  <w:marBottom w:val="0"/>
                  <w:divBdr>
                    <w:top w:val="none" w:sz="0" w:space="0" w:color="auto"/>
                    <w:left w:val="none" w:sz="0" w:space="0" w:color="auto"/>
                    <w:bottom w:val="none" w:sz="0" w:space="0" w:color="auto"/>
                    <w:right w:val="none" w:sz="0" w:space="0" w:color="auto"/>
                  </w:divBdr>
                </w:div>
                <w:div w:id="1006401120">
                  <w:marLeft w:val="0"/>
                  <w:marRight w:val="0"/>
                  <w:marTop w:val="0"/>
                  <w:marBottom w:val="0"/>
                  <w:divBdr>
                    <w:top w:val="none" w:sz="0" w:space="0" w:color="auto"/>
                    <w:left w:val="none" w:sz="0" w:space="0" w:color="auto"/>
                    <w:bottom w:val="none" w:sz="0" w:space="0" w:color="auto"/>
                    <w:right w:val="none" w:sz="0" w:space="0" w:color="auto"/>
                  </w:divBdr>
                </w:div>
                <w:div w:id="1613706831">
                  <w:marLeft w:val="0"/>
                  <w:marRight w:val="0"/>
                  <w:marTop w:val="0"/>
                  <w:marBottom w:val="0"/>
                  <w:divBdr>
                    <w:top w:val="none" w:sz="0" w:space="0" w:color="auto"/>
                    <w:left w:val="none" w:sz="0" w:space="0" w:color="auto"/>
                    <w:bottom w:val="none" w:sz="0" w:space="0" w:color="auto"/>
                    <w:right w:val="none" w:sz="0" w:space="0" w:color="auto"/>
                  </w:divBdr>
                </w:div>
                <w:div w:id="415908060">
                  <w:marLeft w:val="0"/>
                  <w:marRight w:val="0"/>
                  <w:marTop w:val="0"/>
                  <w:marBottom w:val="0"/>
                  <w:divBdr>
                    <w:top w:val="none" w:sz="0" w:space="0" w:color="auto"/>
                    <w:left w:val="none" w:sz="0" w:space="0" w:color="auto"/>
                    <w:bottom w:val="none" w:sz="0" w:space="0" w:color="auto"/>
                    <w:right w:val="none" w:sz="0" w:space="0" w:color="auto"/>
                  </w:divBdr>
                </w:div>
                <w:div w:id="1691833976">
                  <w:marLeft w:val="0"/>
                  <w:marRight w:val="0"/>
                  <w:marTop w:val="0"/>
                  <w:marBottom w:val="0"/>
                  <w:divBdr>
                    <w:top w:val="none" w:sz="0" w:space="0" w:color="auto"/>
                    <w:left w:val="none" w:sz="0" w:space="0" w:color="auto"/>
                    <w:bottom w:val="none" w:sz="0" w:space="0" w:color="auto"/>
                    <w:right w:val="none" w:sz="0" w:space="0" w:color="auto"/>
                  </w:divBdr>
                </w:div>
                <w:div w:id="1520855615">
                  <w:marLeft w:val="0"/>
                  <w:marRight w:val="0"/>
                  <w:marTop w:val="0"/>
                  <w:marBottom w:val="0"/>
                  <w:divBdr>
                    <w:top w:val="none" w:sz="0" w:space="0" w:color="auto"/>
                    <w:left w:val="none" w:sz="0" w:space="0" w:color="auto"/>
                    <w:bottom w:val="none" w:sz="0" w:space="0" w:color="auto"/>
                    <w:right w:val="none" w:sz="0" w:space="0" w:color="auto"/>
                  </w:divBdr>
                </w:div>
                <w:div w:id="326176717">
                  <w:marLeft w:val="0"/>
                  <w:marRight w:val="0"/>
                  <w:marTop w:val="0"/>
                  <w:marBottom w:val="0"/>
                  <w:divBdr>
                    <w:top w:val="none" w:sz="0" w:space="0" w:color="auto"/>
                    <w:left w:val="none" w:sz="0" w:space="0" w:color="auto"/>
                    <w:bottom w:val="none" w:sz="0" w:space="0" w:color="auto"/>
                    <w:right w:val="none" w:sz="0" w:space="0" w:color="auto"/>
                  </w:divBdr>
                </w:div>
                <w:div w:id="655064222">
                  <w:marLeft w:val="0"/>
                  <w:marRight w:val="0"/>
                  <w:marTop w:val="0"/>
                  <w:marBottom w:val="0"/>
                  <w:divBdr>
                    <w:top w:val="none" w:sz="0" w:space="0" w:color="auto"/>
                    <w:left w:val="none" w:sz="0" w:space="0" w:color="auto"/>
                    <w:bottom w:val="none" w:sz="0" w:space="0" w:color="auto"/>
                    <w:right w:val="none" w:sz="0" w:space="0" w:color="auto"/>
                  </w:divBdr>
                </w:div>
                <w:div w:id="1602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660">
          <w:marLeft w:val="0"/>
          <w:marRight w:val="0"/>
          <w:marTop w:val="0"/>
          <w:marBottom w:val="0"/>
          <w:divBdr>
            <w:top w:val="none" w:sz="0" w:space="0" w:color="auto"/>
            <w:left w:val="none" w:sz="0" w:space="0" w:color="auto"/>
            <w:bottom w:val="none" w:sz="0" w:space="0" w:color="auto"/>
            <w:right w:val="none" w:sz="0" w:space="0" w:color="auto"/>
          </w:divBdr>
          <w:divsChild>
            <w:div w:id="1823279825">
              <w:marLeft w:val="0"/>
              <w:marRight w:val="0"/>
              <w:marTop w:val="0"/>
              <w:marBottom w:val="0"/>
              <w:divBdr>
                <w:top w:val="none" w:sz="0" w:space="0" w:color="auto"/>
                <w:left w:val="none" w:sz="0" w:space="0" w:color="auto"/>
                <w:bottom w:val="none" w:sz="0" w:space="0" w:color="auto"/>
                <w:right w:val="none" w:sz="0" w:space="0" w:color="auto"/>
              </w:divBdr>
            </w:div>
            <w:div w:id="284242437">
              <w:marLeft w:val="0"/>
              <w:marRight w:val="0"/>
              <w:marTop w:val="0"/>
              <w:marBottom w:val="0"/>
              <w:divBdr>
                <w:top w:val="none" w:sz="0" w:space="0" w:color="auto"/>
                <w:left w:val="none" w:sz="0" w:space="0" w:color="auto"/>
                <w:bottom w:val="none" w:sz="0" w:space="0" w:color="auto"/>
                <w:right w:val="none" w:sz="0" w:space="0" w:color="auto"/>
              </w:divBdr>
            </w:div>
            <w:div w:id="129135758">
              <w:marLeft w:val="0"/>
              <w:marRight w:val="0"/>
              <w:marTop w:val="0"/>
              <w:marBottom w:val="0"/>
              <w:divBdr>
                <w:top w:val="none" w:sz="0" w:space="0" w:color="auto"/>
                <w:left w:val="none" w:sz="0" w:space="0" w:color="auto"/>
                <w:bottom w:val="none" w:sz="0" w:space="0" w:color="auto"/>
                <w:right w:val="none" w:sz="0" w:space="0" w:color="auto"/>
              </w:divBdr>
            </w:div>
            <w:div w:id="574514164">
              <w:marLeft w:val="0"/>
              <w:marRight w:val="0"/>
              <w:marTop w:val="0"/>
              <w:marBottom w:val="0"/>
              <w:divBdr>
                <w:top w:val="none" w:sz="0" w:space="0" w:color="auto"/>
                <w:left w:val="none" w:sz="0" w:space="0" w:color="auto"/>
                <w:bottom w:val="none" w:sz="0" w:space="0" w:color="auto"/>
                <w:right w:val="none" w:sz="0" w:space="0" w:color="auto"/>
              </w:divBdr>
            </w:div>
            <w:div w:id="818502486">
              <w:marLeft w:val="0"/>
              <w:marRight w:val="0"/>
              <w:marTop w:val="0"/>
              <w:marBottom w:val="0"/>
              <w:divBdr>
                <w:top w:val="none" w:sz="0" w:space="0" w:color="auto"/>
                <w:left w:val="none" w:sz="0" w:space="0" w:color="auto"/>
                <w:bottom w:val="none" w:sz="0" w:space="0" w:color="auto"/>
                <w:right w:val="none" w:sz="0" w:space="0" w:color="auto"/>
              </w:divBdr>
            </w:div>
            <w:div w:id="306858677">
              <w:marLeft w:val="0"/>
              <w:marRight w:val="0"/>
              <w:marTop w:val="0"/>
              <w:marBottom w:val="0"/>
              <w:divBdr>
                <w:top w:val="none" w:sz="0" w:space="0" w:color="auto"/>
                <w:left w:val="none" w:sz="0" w:space="0" w:color="auto"/>
                <w:bottom w:val="none" w:sz="0" w:space="0" w:color="auto"/>
                <w:right w:val="none" w:sz="0" w:space="0" w:color="auto"/>
              </w:divBdr>
            </w:div>
            <w:div w:id="660348858">
              <w:marLeft w:val="0"/>
              <w:marRight w:val="0"/>
              <w:marTop w:val="0"/>
              <w:marBottom w:val="0"/>
              <w:divBdr>
                <w:top w:val="none" w:sz="0" w:space="0" w:color="auto"/>
                <w:left w:val="none" w:sz="0" w:space="0" w:color="auto"/>
                <w:bottom w:val="none" w:sz="0" w:space="0" w:color="auto"/>
                <w:right w:val="none" w:sz="0" w:space="0" w:color="auto"/>
              </w:divBdr>
            </w:div>
            <w:div w:id="948390380">
              <w:marLeft w:val="0"/>
              <w:marRight w:val="0"/>
              <w:marTop w:val="0"/>
              <w:marBottom w:val="0"/>
              <w:divBdr>
                <w:top w:val="none" w:sz="0" w:space="0" w:color="auto"/>
                <w:left w:val="none" w:sz="0" w:space="0" w:color="auto"/>
                <w:bottom w:val="none" w:sz="0" w:space="0" w:color="auto"/>
                <w:right w:val="none" w:sz="0" w:space="0" w:color="auto"/>
              </w:divBdr>
            </w:div>
            <w:div w:id="241987231">
              <w:marLeft w:val="0"/>
              <w:marRight w:val="0"/>
              <w:marTop w:val="0"/>
              <w:marBottom w:val="0"/>
              <w:divBdr>
                <w:top w:val="none" w:sz="0" w:space="0" w:color="auto"/>
                <w:left w:val="none" w:sz="0" w:space="0" w:color="auto"/>
                <w:bottom w:val="none" w:sz="0" w:space="0" w:color="auto"/>
                <w:right w:val="none" w:sz="0" w:space="0" w:color="auto"/>
              </w:divBdr>
            </w:div>
            <w:div w:id="1742021689">
              <w:marLeft w:val="0"/>
              <w:marRight w:val="0"/>
              <w:marTop w:val="0"/>
              <w:marBottom w:val="0"/>
              <w:divBdr>
                <w:top w:val="none" w:sz="0" w:space="0" w:color="auto"/>
                <w:left w:val="none" w:sz="0" w:space="0" w:color="auto"/>
                <w:bottom w:val="none" w:sz="0" w:space="0" w:color="auto"/>
                <w:right w:val="none" w:sz="0" w:space="0" w:color="auto"/>
              </w:divBdr>
            </w:div>
            <w:div w:id="974329965">
              <w:marLeft w:val="0"/>
              <w:marRight w:val="0"/>
              <w:marTop w:val="0"/>
              <w:marBottom w:val="0"/>
              <w:divBdr>
                <w:top w:val="none" w:sz="0" w:space="0" w:color="auto"/>
                <w:left w:val="none" w:sz="0" w:space="0" w:color="auto"/>
                <w:bottom w:val="none" w:sz="0" w:space="0" w:color="auto"/>
                <w:right w:val="none" w:sz="0" w:space="0" w:color="auto"/>
              </w:divBdr>
            </w:div>
            <w:div w:id="425272785">
              <w:marLeft w:val="0"/>
              <w:marRight w:val="0"/>
              <w:marTop w:val="0"/>
              <w:marBottom w:val="0"/>
              <w:divBdr>
                <w:top w:val="none" w:sz="0" w:space="0" w:color="auto"/>
                <w:left w:val="none" w:sz="0" w:space="0" w:color="auto"/>
                <w:bottom w:val="none" w:sz="0" w:space="0" w:color="auto"/>
                <w:right w:val="none" w:sz="0" w:space="0" w:color="auto"/>
              </w:divBdr>
            </w:div>
            <w:div w:id="1124426107">
              <w:marLeft w:val="0"/>
              <w:marRight w:val="0"/>
              <w:marTop w:val="0"/>
              <w:marBottom w:val="0"/>
              <w:divBdr>
                <w:top w:val="none" w:sz="0" w:space="0" w:color="auto"/>
                <w:left w:val="none" w:sz="0" w:space="0" w:color="auto"/>
                <w:bottom w:val="none" w:sz="0" w:space="0" w:color="auto"/>
                <w:right w:val="none" w:sz="0" w:space="0" w:color="auto"/>
              </w:divBdr>
            </w:div>
            <w:div w:id="1630284341">
              <w:marLeft w:val="0"/>
              <w:marRight w:val="0"/>
              <w:marTop w:val="0"/>
              <w:marBottom w:val="0"/>
              <w:divBdr>
                <w:top w:val="none" w:sz="0" w:space="0" w:color="auto"/>
                <w:left w:val="none" w:sz="0" w:space="0" w:color="auto"/>
                <w:bottom w:val="none" w:sz="0" w:space="0" w:color="auto"/>
                <w:right w:val="none" w:sz="0" w:space="0" w:color="auto"/>
              </w:divBdr>
            </w:div>
            <w:div w:id="885339177">
              <w:marLeft w:val="0"/>
              <w:marRight w:val="0"/>
              <w:marTop w:val="0"/>
              <w:marBottom w:val="0"/>
              <w:divBdr>
                <w:top w:val="none" w:sz="0" w:space="0" w:color="auto"/>
                <w:left w:val="none" w:sz="0" w:space="0" w:color="auto"/>
                <w:bottom w:val="none" w:sz="0" w:space="0" w:color="auto"/>
                <w:right w:val="none" w:sz="0" w:space="0" w:color="auto"/>
              </w:divBdr>
            </w:div>
            <w:div w:id="558202429">
              <w:marLeft w:val="0"/>
              <w:marRight w:val="0"/>
              <w:marTop w:val="0"/>
              <w:marBottom w:val="0"/>
              <w:divBdr>
                <w:top w:val="none" w:sz="0" w:space="0" w:color="auto"/>
                <w:left w:val="none" w:sz="0" w:space="0" w:color="auto"/>
                <w:bottom w:val="none" w:sz="0" w:space="0" w:color="auto"/>
                <w:right w:val="none" w:sz="0" w:space="0" w:color="auto"/>
              </w:divBdr>
            </w:div>
            <w:div w:id="482741962">
              <w:marLeft w:val="0"/>
              <w:marRight w:val="0"/>
              <w:marTop w:val="0"/>
              <w:marBottom w:val="0"/>
              <w:divBdr>
                <w:top w:val="none" w:sz="0" w:space="0" w:color="auto"/>
                <w:left w:val="none" w:sz="0" w:space="0" w:color="auto"/>
                <w:bottom w:val="none" w:sz="0" w:space="0" w:color="auto"/>
                <w:right w:val="none" w:sz="0" w:space="0" w:color="auto"/>
              </w:divBdr>
            </w:div>
            <w:div w:id="1525903470">
              <w:marLeft w:val="0"/>
              <w:marRight w:val="0"/>
              <w:marTop w:val="0"/>
              <w:marBottom w:val="0"/>
              <w:divBdr>
                <w:top w:val="none" w:sz="0" w:space="0" w:color="auto"/>
                <w:left w:val="none" w:sz="0" w:space="0" w:color="auto"/>
                <w:bottom w:val="none" w:sz="0" w:space="0" w:color="auto"/>
                <w:right w:val="none" w:sz="0" w:space="0" w:color="auto"/>
              </w:divBdr>
            </w:div>
            <w:div w:id="1688022271">
              <w:marLeft w:val="0"/>
              <w:marRight w:val="0"/>
              <w:marTop w:val="0"/>
              <w:marBottom w:val="0"/>
              <w:divBdr>
                <w:top w:val="none" w:sz="0" w:space="0" w:color="auto"/>
                <w:left w:val="none" w:sz="0" w:space="0" w:color="auto"/>
                <w:bottom w:val="none" w:sz="0" w:space="0" w:color="auto"/>
                <w:right w:val="none" w:sz="0" w:space="0" w:color="auto"/>
              </w:divBdr>
            </w:div>
            <w:div w:id="1255047019">
              <w:marLeft w:val="0"/>
              <w:marRight w:val="0"/>
              <w:marTop w:val="0"/>
              <w:marBottom w:val="0"/>
              <w:divBdr>
                <w:top w:val="none" w:sz="0" w:space="0" w:color="auto"/>
                <w:left w:val="none" w:sz="0" w:space="0" w:color="auto"/>
                <w:bottom w:val="none" w:sz="0" w:space="0" w:color="auto"/>
                <w:right w:val="none" w:sz="0" w:space="0" w:color="auto"/>
              </w:divBdr>
            </w:div>
            <w:div w:id="1784305590">
              <w:marLeft w:val="0"/>
              <w:marRight w:val="0"/>
              <w:marTop w:val="0"/>
              <w:marBottom w:val="0"/>
              <w:divBdr>
                <w:top w:val="none" w:sz="0" w:space="0" w:color="auto"/>
                <w:left w:val="none" w:sz="0" w:space="0" w:color="auto"/>
                <w:bottom w:val="none" w:sz="0" w:space="0" w:color="auto"/>
                <w:right w:val="none" w:sz="0" w:space="0" w:color="auto"/>
              </w:divBdr>
            </w:div>
            <w:div w:id="2033260818">
              <w:marLeft w:val="0"/>
              <w:marRight w:val="0"/>
              <w:marTop w:val="0"/>
              <w:marBottom w:val="0"/>
              <w:divBdr>
                <w:top w:val="none" w:sz="0" w:space="0" w:color="auto"/>
                <w:left w:val="none" w:sz="0" w:space="0" w:color="auto"/>
                <w:bottom w:val="none" w:sz="0" w:space="0" w:color="auto"/>
                <w:right w:val="none" w:sz="0" w:space="0" w:color="auto"/>
              </w:divBdr>
            </w:div>
            <w:div w:id="1159734196">
              <w:marLeft w:val="0"/>
              <w:marRight w:val="0"/>
              <w:marTop w:val="0"/>
              <w:marBottom w:val="0"/>
              <w:divBdr>
                <w:top w:val="none" w:sz="0" w:space="0" w:color="auto"/>
                <w:left w:val="none" w:sz="0" w:space="0" w:color="auto"/>
                <w:bottom w:val="none" w:sz="0" w:space="0" w:color="auto"/>
                <w:right w:val="none" w:sz="0" w:space="0" w:color="auto"/>
              </w:divBdr>
            </w:div>
            <w:div w:id="1307315197">
              <w:marLeft w:val="0"/>
              <w:marRight w:val="0"/>
              <w:marTop w:val="0"/>
              <w:marBottom w:val="0"/>
              <w:divBdr>
                <w:top w:val="none" w:sz="0" w:space="0" w:color="auto"/>
                <w:left w:val="none" w:sz="0" w:space="0" w:color="auto"/>
                <w:bottom w:val="none" w:sz="0" w:space="0" w:color="auto"/>
                <w:right w:val="none" w:sz="0" w:space="0" w:color="auto"/>
              </w:divBdr>
            </w:div>
            <w:div w:id="1845123797">
              <w:marLeft w:val="0"/>
              <w:marRight w:val="0"/>
              <w:marTop w:val="0"/>
              <w:marBottom w:val="0"/>
              <w:divBdr>
                <w:top w:val="none" w:sz="0" w:space="0" w:color="auto"/>
                <w:left w:val="none" w:sz="0" w:space="0" w:color="auto"/>
                <w:bottom w:val="none" w:sz="0" w:space="0" w:color="auto"/>
                <w:right w:val="none" w:sz="0" w:space="0" w:color="auto"/>
              </w:divBdr>
            </w:div>
            <w:div w:id="1015381249">
              <w:marLeft w:val="0"/>
              <w:marRight w:val="0"/>
              <w:marTop w:val="0"/>
              <w:marBottom w:val="0"/>
              <w:divBdr>
                <w:top w:val="none" w:sz="0" w:space="0" w:color="auto"/>
                <w:left w:val="none" w:sz="0" w:space="0" w:color="auto"/>
                <w:bottom w:val="none" w:sz="0" w:space="0" w:color="auto"/>
                <w:right w:val="none" w:sz="0" w:space="0" w:color="auto"/>
              </w:divBdr>
            </w:div>
            <w:div w:id="848327703">
              <w:marLeft w:val="0"/>
              <w:marRight w:val="0"/>
              <w:marTop w:val="0"/>
              <w:marBottom w:val="0"/>
              <w:divBdr>
                <w:top w:val="none" w:sz="0" w:space="0" w:color="auto"/>
                <w:left w:val="none" w:sz="0" w:space="0" w:color="auto"/>
                <w:bottom w:val="none" w:sz="0" w:space="0" w:color="auto"/>
                <w:right w:val="none" w:sz="0" w:space="0" w:color="auto"/>
              </w:divBdr>
            </w:div>
            <w:div w:id="979767525">
              <w:marLeft w:val="0"/>
              <w:marRight w:val="0"/>
              <w:marTop w:val="0"/>
              <w:marBottom w:val="0"/>
              <w:divBdr>
                <w:top w:val="none" w:sz="0" w:space="0" w:color="auto"/>
                <w:left w:val="none" w:sz="0" w:space="0" w:color="auto"/>
                <w:bottom w:val="none" w:sz="0" w:space="0" w:color="auto"/>
                <w:right w:val="none" w:sz="0" w:space="0" w:color="auto"/>
              </w:divBdr>
            </w:div>
            <w:div w:id="715547855">
              <w:marLeft w:val="0"/>
              <w:marRight w:val="0"/>
              <w:marTop w:val="0"/>
              <w:marBottom w:val="0"/>
              <w:divBdr>
                <w:top w:val="none" w:sz="0" w:space="0" w:color="auto"/>
                <w:left w:val="none" w:sz="0" w:space="0" w:color="auto"/>
                <w:bottom w:val="none" w:sz="0" w:space="0" w:color="auto"/>
                <w:right w:val="none" w:sz="0" w:space="0" w:color="auto"/>
              </w:divBdr>
            </w:div>
            <w:div w:id="1851024394">
              <w:marLeft w:val="0"/>
              <w:marRight w:val="0"/>
              <w:marTop w:val="0"/>
              <w:marBottom w:val="0"/>
              <w:divBdr>
                <w:top w:val="none" w:sz="0" w:space="0" w:color="auto"/>
                <w:left w:val="none" w:sz="0" w:space="0" w:color="auto"/>
                <w:bottom w:val="none" w:sz="0" w:space="0" w:color="auto"/>
                <w:right w:val="none" w:sz="0" w:space="0" w:color="auto"/>
              </w:divBdr>
            </w:div>
            <w:div w:id="2098868154">
              <w:marLeft w:val="0"/>
              <w:marRight w:val="0"/>
              <w:marTop w:val="0"/>
              <w:marBottom w:val="0"/>
              <w:divBdr>
                <w:top w:val="none" w:sz="0" w:space="0" w:color="auto"/>
                <w:left w:val="none" w:sz="0" w:space="0" w:color="auto"/>
                <w:bottom w:val="none" w:sz="0" w:space="0" w:color="auto"/>
                <w:right w:val="none" w:sz="0" w:space="0" w:color="auto"/>
              </w:divBdr>
            </w:div>
            <w:div w:id="424421505">
              <w:marLeft w:val="0"/>
              <w:marRight w:val="0"/>
              <w:marTop w:val="0"/>
              <w:marBottom w:val="0"/>
              <w:divBdr>
                <w:top w:val="none" w:sz="0" w:space="0" w:color="auto"/>
                <w:left w:val="none" w:sz="0" w:space="0" w:color="auto"/>
                <w:bottom w:val="none" w:sz="0" w:space="0" w:color="auto"/>
                <w:right w:val="none" w:sz="0" w:space="0" w:color="auto"/>
              </w:divBdr>
            </w:div>
            <w:div w:id="1802721248">
              <w:marLeft w:val="0"/>
              <w:marRight w:val="0"/>
              <w:marTop w:val="0"/>
              <w:marBottom w:val="0"/>
              <w:divBdr>
                <w:top w:val="none" w:sz="0" w:space="0" w:color="auto"/>
                <w:left w:val="none" w:sz="0" w:space="0" w:color="auto"/>
                <w:bottom w:val="none" w:sz="0" w:space="0" w:color="auto"/>
                <w:right w:val="none" w:sz="0" w:space="0" w:color="auto"/>
              </w:divBdr>
            </w:div>
            <w:div w:id="1508521479">
              <w:marLeft w:val="0"/>
              <w:marRight w:val="0"/>
              <w:marTop w:val="0"/>
              <w:marBottom w:val="0"/>
              <w:divBdr>
                <w:top w:val="none" w:sz="0" w:space="0" w:color="auto"/>
                <w:left w:val="none" w:sz="0" w:space="0" w:color="auto"/>
                <w:bottom w:val="none" w:sz="0" w:space="0" w:color="auto"/>
                <w:right w:val="none" w:sz="0" w:space="0" w:color="auto"/>
              </w:divBdr>
            </w:div>
            <w:div w:id="906262181">
              <w:marLeft w:val="0"/>
              <w:marRight w:val="0"/>
              <w:marTop w:val="0"/>
              <w:marBottom w:val="0"/>
              <w:divBdr>
                <w:top w:val="none" w:sz="0" w:space="0" w:color="auto"/>
                <w:left w:val="none" w:sz="0" w:space="0" w:color="auto"/>
                <w:bottom w:val="none" w:sz="0" w:space="0" w:color="auto"/>
                <w:right w:val="none" w:sz="0" w:space="0" w:color="auto"/>
              </w:divBdr>
            </w:div>
            <w:div w:id="1181235687">
              <w:marLeft w:val="0"/>
              <w:marRight w:val="0"/>
              <w:marTop w:val="0"/>
              <w:marBottom w:val="0"/>
              <w:divBdr>
                <w:top w:val="none" w:sz="0" w:space="0" w:color="auto"/>
                <w:left w:val="none" w:sz="0" w:space="0" w:color="auto"/>
                <w:bottom w:val="none" w:sz="0" w:space="0" w:color="auto"/>
                <w:right w:val="none" w:sz="0" w:space="0" w:color="auto"/>
              </w:divBdr>
            </w:div>
            <w:div w:id="1972635666">
              <w:marLeft w:val="0"/>
              <w:marRight w:val="0"/>
              <w:marTop w:val="0"/>
              <w:marBottom w:val="0"/>
              <w:divBdr>
                <w:top w:val="none" w:sz="0" w:space="0" w:color="auto"/>
                <w:left w:val="none" w:sz="0" w:space="0" w:color="auto"/>
                <w:bottom w:val="none" w:sz="0" w:space="0" w:color="auto"/>
                <w:right w:val="none" w:sz="0" w:space="0" w:color="auto"/>
              </w:divBdr>
            </w:div>
            <w:div w:id="704796592">
              <w:marLeft w:val="0"/>
              <w:marRight w:val="0"/>
              <w:marTop w:val="0"/>
              <w:marBottom w:val="0"/>
              <w:divBdr>
                <w:top w:val="none" w:sz="0" w:space="0" w:color="auto"/>
                <w:left w:val="none" w:sz="0" w:space="0" w:color="auto"/>
                <w:bottom w:val="none" w:sz="0" w:space="0" w:color="auto"/>
                <w:right w:val="none" w:sz="0" w:space="0" w:color="auto"/>
              </w:divBdr>
            </w:div>
            <w:div w:id="287471303">
              <w:marLeft w:val="0"/>
              <w:marRight w:val="0"/>
              <w:marTop w:val="0"/>
              <w:marBottom w:val="0"/>
              <w:divBdr>
                <w:top w:val="none" w:sz="0" w:space="0" w:color="auto"/>
                <w:left w:val="none" w:sz="0" w:space="0" w:color="auto"/>
                <w:bottom w:val="none" w:sz="0" w:space="0" w:color="auto"/>
                <w:right w:val="none" w:sz="0" w:space="0" w:color="auto"/>
              </w:divBdr>
            </w:div>
            <w:div w:id="1597594687">
              <w:marLeft w:val="0"/>
              <w:marRight w:val="0"/>
              <w:marTop w:val="0"/>
              <w:marBottom w:val="0"/>
              <w:divBdr>
                <w:top w:val="none" w:sz="0" w:space="0" w:color="auto"/>
                <w:left w:val="none" w:sz="0" w:space="0" w:color="auto"/>
                <w:bottom w:val="none" w:sz="0" w:space="0" w:color="auto"/>
                <w:right w:val="none" w:sz="0" w:space="0" w:color="auto"/>
              </w:divBdr>
            </w:div>
            <w:div w:id="1984189366">
              <w:marLeft w:val="0"/>
              <w:marRight w:val="0"/>
              <w:marTop w:val="0"/>
              <w:marBottom w:val="0"/>
              <w:divBdr>
                <w:top w:val="none" w:sz="0" w:space="0" w:color="auto"/>
                <w:left w:val="none" w:sz="0" w:space="0" w:color="auto"/>
                <w:bottom w:val="none" w:sz="0" w:space="0" w:color="auto"/>
                <w:right w:val="none" w:sz="0" w:space="0" w:color="auto"/>
              </w:divBdr>
            </w:div>
            <w:div w:id="25180578">
              <w:marLeft w:val="0"/>
              <w:marRight w:val="0"/>
              <w:marTop w:val="0"/>
              <w:marBottom w:val="0"/>
              <w:divBdr>
                <w:top w:val="none" w:sz="0" w:space="0" w:color="auto"/>
                <w:left w:val="none" w:sz="0" w:space="0" w:color="auto"/>
                <w:bottom w:val="none" w:sz="0" w:space="0" w:color="auto"/>
                <w:right w:val="none" w:sz="0" w:space="0" w:color="auto"/>
              </w:divBdr>
            </w:div>
            <w:div w:id="402488034">
              <w:marLeft w:val="0"/>
              <w:marRight w:val="0"/>
              <w:marTop w:val="0"/>
              <w:marBottom w:val="0"/>
              <w:divBdr>
                <w:top w:val="none" w:sz="0" w:space="0" w:color="auto"/>
                <w:left w:val="none" w:sz="0" w:space="0" w:color="auto"/>
                <w:bottom w:val="none" w:sz="0" w:space="0" w:color="auto"/>
                <w:right w:val="none" w:sz="0" w:space="0" w:color="auto"/>
              </w:divBdr>
            </w:div>
            <w:div w:id="1498695282">
              <w:marLeft w:val="0"/>
              <w:marRight w:val="0"/>
              <w:marTop w:val="0"/>
              <w:marBottom w:val="0"/>
              <w:divBdr>
                <w:top w:val="none" w:sz="0" w:space="0" w:color="auto"/>
                <w:left w:val="none" w:sz="0" w:space="0" w:color="auto"/>
                <w:bottom w:val="none" w:sz="0" w:space="0" w:color="auto"/>
                <w:right w:val="none" w:sz="0" w:space="0" w:color="auto"/>
              </w:divBdr>
            </w:div>
            <w:div w:id="496263969">
              <w:marLeft w:val="0"/>
              <w:marRight w:val="0"/>
              <w:marTop w:val="0"/>
              <w:marBottom w:val="0"/>
              <w:divBdr>
                <w:top w:val="none" w:sz="0" w:space="0" w:color="auto"/>
                <w:left w:val="none" w:sz="0" w:space="0" w:color="auto"/>
                <w:bottom w:val="none" w:sz="0" w:space="0" w:color="auto"/>
                <w:right w:val="none" w:sz="0" w:space="0" w:color="auto"/>
              </w:divBdr>
            </w:div>
            <w:div w:id="235014504">
              <w:marLeft w:val="0"/>
              <w:marRight w:val="0"/>
              <w:marTop w:val="0"/>
              <w:marBottom w:val="0"/>
              <w:divBdr>
                <w:top w:val="none" w:sz="0" w:space="0" w:color="auto"/>
                <w:left w:val="none" w:sz="0" w:space="0" w:color="auto"/>
                <w:bottom w:val="none" w:sz="0" w:space="0" w:color="auto"/>
                <w:right w:val="none" w:sz="0" w:space="0" w:color="auto"/>
              </w:divBdr>
            </w:div>
            <w:div w:id="1799642272">
              <w:marLeft w:val="0"/>
              <w:marRight w:val="0"/>
              <w:marTop w:val="0"/>
              <w:marBottom w:val="0"/>
              <w:divBdr>
                <w:top w:val="none" w:sz="0" w:space="0" w:color="auto"/>
                <w:left w:val="none" w:sz="0" w:space="0" w:color="auto"/>
                <w:bottom w:val="none" w:sz="0" w:space="0" w:color="auto"/>
                <w:right w:val="none" w:sz="0" w:space="0" w:color="auto"/>
              </w:divBdr>
            </w:div>
            <w:div w:id="220139050">
              <w:marLeft w:val="0"/>
              <w:marRight w:val="0"/>
              <w:marTop w:val="0"/>
              <w:marBottom w:val="0"/>
              <w:divBdr>
                <w:top w:val="none" w:sz="0" w:space="0" w:color="auto"/>
                <w:left w:val="none" w:sz="0" w:space="0" w:color="auto"/>
                <w:bottom w:val="none" w:sz="0" w:space="0" w:color="auto"/>
                <w:right w:val="none" w:sz="0" w:space="0" w:color="auto"/>
              </w:divBdr>
            </w:div>
            <w:div w:id="1655059264">
              <w:marLeft w:val="0"/>
              <w:marRight w:val="0"/>
              <w:marTop w:val="0"/>
              <w:marBottom w:val="0"/>
              <w:divBdr>
                <w:top w:val="none" w:sz="0" w:space="0" w:color="auto"/>
                <w:left w:val="none" w:sz="0" w:space="0" w:color="auto"/>
                <w:bottom w:val="none" w:sz="0" w:space="0" w:color="auto"/>
                <w:right w:val="none" w:sz="0" w:space="0" w:color="auto"/>
              </w:divBdr>
            </w:div>
            <w:div w:id="852648757">
              <w:marLeft w:val="0"/>
              <w:marRight w:val="0"/>
              <w:marTop w:val="0"/>
              <w:marBottom w:val="0"/>
              <w:divBdr>
                <w:top w:val="none" w:sz="0" w:space="0" w:color="auto"/>
                <w:left w:val="none" w:sz="0" w:space="0" w:color="auto"/>
                <w:bottom w:val="none" w:sz="0" w:space="0" w:color="auto"/>
                <w:right w:val="none" w:sz="0" w:space="0" w:color="auto"/>
              </w:divBdr>
            </w:div>
            <w:div w:id="432168083">
              <w:marLeft w:val="0"/>
              <w:marRight w:val="0"/>
              <w:marTop w:val="0"/>
              <w:marBottom w:val="0"/>
              <w:divBdr>
                <w:top w:val="none" w:sz="0" w:space="0" w:color="auto"/>
                <w:left w:val="none" w:sz="0" w:space="0" w:color="auto"/>
                <w:bottom w:val="none" w:sz="0" w:space="0" w:color="auto"/>
                <w:right w:val="none" w:sz="0" w:space="0" w:color="auto"/>
              </w:divBdr>
            </w:div>
            <w:div w:id="525292328">
              <w:marLeft w:val="0"/>
              <w:marRight w:val="0"/>
              <w:marTop w:val="0"/>
              <w:marBottom w:val="0"/>
              <w:divBdr>
                <w:top w:val="none" w:sz="0" w:space="0" w:color="auto"/>
                <w:left w:val="none" w:sz="0" w:space="0" w:color="auto"/>
                <w:bottom w:val="none" w:sz="0" w:space="0" w:color="auto"/>
                <w:right w:val="none" w:sz="0" w:space="0" w:color="auto"/>
              </w:divBdr>
              <w:divsChild>
                <w:div w:id="512689438">
                  <w:marLeft w:val="0"/>
                  <w:marRight w:val="0"/>
                  <w:marTop w:val="0"/>
                  <w:marBottom w:val="0"/>
                  <w:divBdr>
                    <w:top w:val="none" w:sz="0" w:space="0" w:color="auto"/>
                    <w:left w:val="none" w:sz="0" w:space="0" w:color="auto"/>
                    <w:bottom w:val="none" w:sz="0" w:space="0" w:color="auto"/>
                    <w:right w:val="none" w:sz="0" w:space="0" w:color="auto"/>
                  </w:divBdr>
                </w:div>
                <w:div w:id="1208104232">
                  <w:marLeft w:val="0"/>
                  <w:marRight w:val="0"/>
                  <w:marTop w:val="0"/>
                  <w:marBottom w:val="0"/>
                  <w:divBdr>
                    <w:top w:val="none" w:sz="0" w:space="0" w:color="auto"/>
                    <w:left w:val="none" w:sz="0" w:space="0" w:color="auto"/>
                    <w:bottom w:val="none" w:sz="0" w:space="0" w:color="auto"/>
                    <w:right w:val="none" w:sz="0" w:space="0" w:color="auto"/>
                  </w:divBdr>
                </w:div>
                <w:div w:id="1171749890">
                  <w:marLeft w:val="0"/>
                  <w:marRight w:val="0"/>
                  <w:marTop w:val="0"/>
                  <w:marBottom w:val="0"/>
                  <w:divBdr>
                    <w:top w:val="none" w:sz="0" w:space="0" w:color="auto"/>
                    <w:left w:val="none" w:sz="0" w:space="0" w:color="auto"/>
                    <w:bottom w:val="none" w:sz="0" w:space="0" w:color="auto"/>
                    <w:right w:val="none" w:sz="0" w:space="0" w:color="auto"/>
                  </w:divBdr>
                </w:div>
                <w:div w:id="325718061">
                  <w:marLeft w:val="0"/>
                  <w:marRight w:val="0"/>
                  <w:marTop w:val="0"/>
                  <w:marBottom w:val="0"/>
                  <w:divBdr>
                    <w:top w:val="none" w:sz="0" w:space="0" w:color="auto"/>
                    <w:left w:val="none" w:sz="0" w:space="0" w:color="auto"/>
                    <w:bottom w:val="none" w:sz="0" w:space="0" w:color="auto"/>
                    <w:right w:val="none" w:sz="0" w:space="0" w:color="auto"/>
                  </w:divBdr>
                </w:div>
                <w:div w:id="575287578">
                  <w:marLeft w:val="0"/>
                  <w:marRight w:val="0"/>
                  <w:marTop w:val="0"/>
                  <w:marBottom w:val="0"/>
                  <w:divBdr>
                    <w:top w:val="none" w:sz="0" w:space="0" w:color="auto"/>
                    <w:left w:val="none" w:sz="0" w:space="0" w:color="auto"/>
                    <w:bottom w:val="none" w:sz="0" w:space="0" w:color="auto"/>
                    <w:right w:val="none" w:sz="0" w:space="0" w:color="auto"/>
                  </w:divBdr>
                </w:div>
                <w:div w:id="1542788476">
                  <w:marLeft w:val="0"/>
                  <w:marRight w:val="0"/>
                  <w:marTop w:val="0"/>
                  <w:marBottom w:val="0"/>
                  <w:divBdr>
                    <w:top w:val="none" w:sz="0" w:space="0" w:color="auto"/>
                    <w:left w:val="none" w:sz="0" w:space="0" w:color="auto"/>
                    <w:bottom w:val="none" w:sz="0" w:space="0" w:color="auto"/>
                    <w:right w:val="none" w:sz="0" w:space="0" w:color="auto"/>
                  </w:divBdr>
                </w:div>
                <w:div w:id="1035158580">
                  <w:marLeft w:val="0"/>
                  <w:marRight w:val="0"/>
                  <w:marTop w:val="0"/>
                  <w:marBottom w:val="0"/>
                  <w:divBdr>
                    <w:top w:val="none" w:sz="0" w:space="0" w:color="auto"/>
                    <w:left w:val="none" w:sz="0" w:space="0" w:color="auto"/>
                    <w:bottom w:val="none" w:sz="0" w:space="0" w:color="auto"/>
                    <w:right w:val="none" w:sz="0" w:space="0" w:color="auto"/>
                  </w:divBdr>
                </w:div>
                <w:div w:id="757213990">
                  <w:marLeft w:val="0"/>
                  <w:marRight w:val="0"/>
                  <w:marTop w:val="0"/>
                  <w:marBottom w:val="0"/>
                  <w:divBdr>
                    <w:top w:val="none" w:sz="0" w:space="0" w:color="auto"/>
                    <w:left w:val="none" w:sz="0" w:space="0" w:color="auto"/>
                    <w:bottom w:val="none" w:sz="0" w:space="0" w:color="auto"/>
                    <w:right w:val="none" w:sz="0" w:space="0" w:color="auto"/>
                  </w:divBdr>
                </w:div>
                <w:div w:id="1674065784">
                  <w:marLeft w:val="0"/>
                  <w:marRight w:val="0"/>
                  <w:marTop w:val="0"/>
                  <w:marBottom w:val="0"/>
                  <w:divBdr>
                    <w:top w:val="none" w:sz="0" w:space="0" w:color="auto"/>
                    <w:left w:val="none" w:sz="0" w:space="0" w:color="auto"/>
                    <w:bottom w:val="none" w:sz="0" w:space="0" w:color="auto"/>
                    <w:right w:val="none" w:sz="0" w:space="0" w:color="auto"/>
                  </w:divBdr>
                </w:div>
                <w:div w:id="525295029">
                  <w:marLeft w:val="0"/>
                  <w:marRight w:val="0"/>
                  <w:marTop w:val="0"/>
                  <w:marBottom w:val="0"/>
                  <w:divBdr>
                    <w:top w:val="none" w:sz="0" w:space="0" w:color="auto"/>
                    <w:left w:val="none" w:sz="0" w:space="0" w:color="auto"/>
                    <w:bottom w:val="none" w:sz="0" w:space="0" w:color="auto"/>
                    <w:right w:val="none" w:sz="0" w:space="0" w:color="auto"/>
                  </w:divBdr>
                </w:div>
                <w:div w:id="136918426">
                  <w:marLeft w:val="0"/>
                  <w:marRight w:val="0"/>
                  <w:marTop w:val="0"/>
                  <w:marBottom w:val="0"/>
                  <w:divBdr>
                    <w:top w:val="none" w:sz="0" w:space="0" w:color="auto"/>
                    <w:left w:val="none" w:sz="0" w:space="0" w:color="auto"/>
                    <w:bottom w:val="none" w:sz="0" w:space="0" w:color="auto"/>
                    <w:right w:val="none" w:sz="0" w:space="0" w:color="auto"/>
                  </w:divBdr>
                </w:div>
                <w:div w:id="1968193833">
                  <w:marLeft w:val="0"/>
                  <w:marRight w:val="0"/>
                  <w:marTop w:val="0"/>
                  <w:marBottom w:val="0"/>
                  <w:divBdr>
                    <w:top w:val="none" w:sz="0" w:space="0" w:color="auto"/>
                    <w:left w:val="none" w:sz="0" w:space="0" w:color="auto"/>
                    <w:bottom w:val="none" w:sz="0" w:space="0" w:color="auto"/>
                    <w:right w:val="none" w:sz="0" w:space="0" w:color="auto"/>
                  </w:divBdr>
                </w:div>
                <w:div w:id="1627851759">
                  <w:marLeft w:val="0"/>
                  <w:marRight w:val="0"/>
                  <w:marTop w:val="0"/>
                  <w:marBottom w:val="0"/>
                  <w:divBdr>
                    <w:top w:val="none" w:sz="0" w:space="0" w:color="auto"/>
                    <w:left w:val="none" w:sz="0" w:space="0" w:color="auto"/>
                    <w:bottom w:val="none" w:sz="0" w:space="0" w:color="auto"/>
                    <w:right w:val="none" w:sz="0" w:space="0" w:color="auto"/>
                  </w:divBdr>
                </w:div>
                <w:div w:id="1263954358">
                  <w:marLeft w:val="0"/>
                  <w:marRight w:val="0"/>
                  <w:marTop w:val="0"/>
                  <w:marBottom w:val="0"/>
                  <w:divBdr>
                    <w:top w:val="none" w:sz="0" w:space="0" w:color="auto"/>
                    <w:left w:val="none" w:sz="0" w:space="0" w:color="auto"/>
                    <w:bottom w:val="none" w:sz="0" w:space="0" w:color="auto"/>
                    <w:right w:val="none" w:sz="0" w:space="0" w:color="auto"/>
                  </w:divBdr>
                </w:div>
                <w:div w:id="136072329">
                  <w:marLeft w:val="0"/>
                  <w:marRight w:val="0"/>
                  <w:marTop w:val="0"/>
                  <w:marBottom w:val="0"/>
                  <w:divBdr>
                    <w:top w:val="none" w:sz="0" w:space="0" w:color="auto"/>
                    <w:left w:val="none" w:sz="0" w:space="0" w:color="auto"/>
                    <w:bottom w:val="none" w:sz="0" w:space="0" w:color="auto"/>
                    <w:right w:val="none" w:sz="0" w:space="0" w:color="auto"/>
                  </w:divBdr>
                </w:div>
                <w:div w:id="1211183348">
                  <w:marLeft w:val="0"/>
                  <w:marRight w:val="0"/>
                  <w:marTop w:val="0"/>
                  <w:marBottom w:val="0"/>
                  <w:divBdr>
                    <w:top w:val="none" w:sz="0" w:space="0" w:color="auto"/>
                    <w:left w:val="none" w:sz="0" w:space="0" w:color="auto"/>
                    <w:bottom w:val="none" w:sz="0" w:space="0" w:color="auto"/>
                    <w:right w:val="none" w:sz="0" w:space="0" w:color="auto"/>
                  </w:divBdr>
                </w:div>
                <w:div w:id="596981630">
                  <w:marLeft w:val="0"/>
                  <w:marRight w:val="0"/>
                  <w:marTop w:val="0"/>
                  <w:marBottom w:val="0"/>
                  <w:divBdr>
                    <w:top w:val="none" w:sz="0" w:space="0" w:color="auto"/>
                    <w:left w:val="none" w:sz="0" w:space="0" w:color="auto"/>
                    <w:bottom w:val="none" w:sz="0" w:space="0" w:color="auto"/>
                    <w:right w:val="none" w:sz="0" w:space="0" w:color="auto"/>
                  </w:divBdr>
                </w:div>
                <w:div w:id="71002396">
                  <w:marLeft w:val="0"/>
                  <w:marRight w:val="0"/>
                  <w:marTop w:val="0"/>
                  <w:marBottom w:val="0"/>
                  <w:divBdr>
                    <w:top w:val="none" w:sz="0" w:space="0" w:color="auto"/>
                    <w:left w:val="none" w:sz="0" w:space="0" w:color="auto"/>
                    <w:bottom w:val="none" w:sz="0" w:space="0" w:color="auto"/>
                    <w:right w:val="none" w:sz="0" w:space="0" w:color="auto"/>
                  </w:divBdr>
                </w:div>
                <w:div w:id="80102884">
                  <w:marLeft w:val="0"/>
                  <w:marRight w:val="0"/>
                  <w:marTop w:val="0"/>
                  <w:marBottom w:val="0"/>
                  <w:divBdr>
                    <w:top w:val="none" w:sz="0" w:space="0" w:color="auto"/>
                    <w:left w:val="none" w:sz="0" w:space="0" w:color="auto"/>
                    <w:bottom w:val="none" w:sz="0" w:space="0" w:color="auto"/>
                    <w:right w:val="none" w:sz="0" w:space="0" w:color="auto"/>
                  </w:divBdr>
                </w:div>
                <w:div w:id="1374040018">
                  <w:marLeft w:val="0"/>
                  <w:marRight w:val="0"/>
                  <w:marTop w:val="0"/>
                  <w:marBottom w:val="0"/>
                  <w:divBdr>
                    <w:top w:val="none" w:sz="0" w:space="0" w:color="auto"/>
                    <w:left w:val="none" w:sz="0" w:space="0" w:color="auto"/>
                    <w:bottom w:val="none" w:sz="0" w:space="0" w:color="auto"/>
                    <w:right w:val="none" w:sz="0" w:space="0" w:color="auto"/>
                  </w:divBdr>
                </w:div>
                <w:div w:id="860511535">
                  <w:marLeft w:val="0"/>
                  <w:marRight w:val="0"/>
                  <w:marTop w:val="0"/>
                  <w:marBottom w:val="0"/>
                  <w:divBdr>
                    <w:top w:val="none" w:sz="0" w:space="0" w:color="auto"/>
                    <w:left w:val="none" w:sz="0" w:space="0" w:color="auto"/>
                    <w:bottom w:val="none" w:sz="0" w:space="0" w:color="auto"/>
                    <w:right w:val="none" w:sz="0" w:space="0" w:color="auto"/>
                  </w:divBdr>
                </w:div>
                <w:div w:id="2062169723">
                  <w:marLeft w:val="0"/>
                  <w:marRight w:val="0"/>
                  <w:marTop w:val="0"/>
                  <w:marBottom w:val="0"/>
                  <w:divBdr>
                    <w:top w:val="none" w:sz="0" w:space="0" w:color="auto"/>
                    <w:left w:val="none" w:sz="0" w:space="0" w:color="auto"/>
                    <w:bottom w:val="none" w:sz="0" w:space="0" w:color="auto"/>
                    <w:right w:val="none" w:sz="0" w:space="0" w:color="auto"/>
                  </w:divBdr>
                </w:div>
                <w:div w:id="518936063">
                  <w:marLeft w:val="0"/>
                  <w:marRight w:val="0"/>
                  <w:marTop w:val="0"/>
                  <w:marBottom w:val="0"/>
                  <w:divBdr>
                    <w:top w:val="none" w:sz="0" w:space="0" w:color="auto"/>
                    <w:left w:val="none" w:sz="0" w:space="0" w:color="auto"/>
                    <w:bottom w:val="none" w:sz="0" w:space="0" w:color="auto"/>
                    <w:right w:val="none" w:sz="0" w:space="0" w:color="auto"/>
                  </w:divBdr>
                </w:div>
                <w:div w:id="1233195795">
                  <w:marLeft w:val="0"/>
                  <w:marRight w:val="0"/>
                  <w:marTop w:val="0"/>
                  <w:marBottom w:val="0"/>
                  <w:divBdr>
                    <w:top w:val="none" w:sz="0" w:space="0" w:color="auto"/>
                    <w:left w:val="none" w:sz="0" w:space="0" w:color="auto"/>
                    <w:bottom w:val="none" w:sz="0" w:space="0" w:color="auto"/>
                    <w:right w:val="none" w:sz="0" w:space="0" w:color="auto"/>
                  </w:divBdr>
                </w:div>
                <w:div w:id="1504856124">
                  <w:marLeft w:val="0"/>
                  <w:marRight w:val="0"/>
                  <w:marTop w:val="0"/>
                  <w:marBottom w:val="0"/>
                  <w:divBdr>
                    <w:top w:val="none" w:sz="0" w:space="0" w:color="auto"/>
                    <w:left w:val="none" w:sz="0" w:space="0" w:color="auto"/>
                    <w:bottom w:val="none" w:sz="0" w:space="0" w:color="auto"/>
                    <w:right w:val="none" w:sz="0" w:space="0" w:color="auto"/>
                  </w:divBdr>
                </w:div>
                <w:div w:id="1361664664">
                  <w:marLeft w:val="0"/>
                  <w:marRight w:val="0"/>
                  <w:marTop w:val="0"/>
                  <w:marBottom w:val="0"/>
                  <w:divBdr>
                    <w:top w:val="none" w:sz="0" w:space="0" w:color="auto"/>
                    <w:left w:val="none" w:sz="0" w:space="0" w:color="auto"/>
                    <w:bottom w:val="none" w:sz="0" w:space="0" w:color="auto"/>
                    <w:right w:val="none" w:sz="0" w:space="0" w:color="auto"/>
                  </w:divBdr>
                </w:div>
                <w:div w:id="695696812">
                  <w:marLeft w:val="0"/>
                  <w:marRight w:val="0"/>
                  <w:marTop w:val="0"/>
                  <w:marBottom w:val="0"/>
                  <w:divBdr>
                    <w:top w:val="none" w:sz="0" w:space="0" w:color="auto"/>
                    <w:left w:val="none" w:sz="0" w:space="0" w:color="auto"/>
                    <w:bottom w:val="none" w:sz="0" w:space="0" w:color="auto"/>
                    <w:right w:val="none" w:sz="0" w:space="0" w:color="auto"/>
                  </w:divBdr>
                </w:div>
                <w:div w:id="1279484597">
                  <w:marLeft w:val="0"/>
                  <w:marRight w:val="0"/>
                  <w:marTop w:val="0"/>
                  <w:marBottom w:val="0"/>
                  <w:divBdr>
                    <w:top w:val="none" w:sz="0" w:space="0" w:color="auto"/>
                    <w:left w:val="none" w:sz="0" w:space="0" w:color="auto"/>
                    <w:bottom w:val="none" w:sz="0" w:space="0" w:color="auto"/>
                    <w:right w:val="none" w:sz="0" w:space="0" w:color="auto"/>
                  </w:divBdr>
                </w:div>
                <w:div w:id="1727951880">
                  <w:marLeft w:val="0"/>
                  <w:marRight w:val="0"/>
                  <w:marTop w:val="0"/>
                  <w:marBottom w:val="0"/>
                  <w:divBdr>
                    <w:top w:val="none" w:sz="0" w:space="0" w:color="auto"/>
                    <w:left w:val="none" w:sz="0" w:space="0" w:color="auto"/>
                    <w:bottom w:val="none" w:sz="0" w:space="0" w:color="auto"/>
                    <w:right w:val="none" w:sz="0" w:space="0" w:color="auto"/>
                  </w:divBdr>
                </w:div>
                <w:div w:id="1984187810">
                  <w:marLeft w:val="0"/>
                  <w:marRight w:val="0"/>
                  <w:marTop w:val="0"/>
                  <w:marBottom w:val="0"/>
                  <w:divBdr>
                    <w:top w:val="none" w:sz="0" w:space="0" w:color="auto"/>
                    <w:left w:val="none" w:sz="0" w:space="0" w:color="auto"/>
                    <w:bottom w:val="none" w:sz="0" w:space="0" w:color="auto"/>
                    <w:right w:val="none" w:sz="0" w:space="0" w:color="auto"/>
                  </w:divBdr>
                </w:div>
                <w:div w:id="1751124140">
                  <w:marLeft w:val="0"/>
                  <w:marRight w:val="0"/>
                  <w:marTop w:val="0"/>
                  <w:marBottom w:val="0"/>
                  <w:divBdr>
                    <w:top w:val="none" w:sz="0" w:space="0" w:color="auto"/>
                    <w:left w:val="none" w:sz="0" w:space="0" w:color="auto"/>
                    <w:bottom w:val="none" w:sz="0" w:space="0" w:color="auto"/>
                    <w:right w:val="none" w:sz="0" w:space="0" w:color="auto"/>
                  </w:divBdr>
                </w:div>
                <w:div w:id="688027574">
                  <w:marLeft w:val="0"/>
                  <w:marRight w:val="0"/>
                  <w:marTop w:val="0"/>
                  <w:marBottom w:val="0"/>
                  <w:divBdr>
                    <w:top w:val="none" w:sz="0" w:space="0" w:color="auto"/>
                    <w:left w:val="none" w:sz="0" w:space="0" w:color="auto"/>
                    <w:bottom w:val="none" w:sz="0" w:space="0" w:color="auto"/>
                    <w:right w:val="none" w:sz="0" w:space="0" w:color="auto"/>
                  </w:divBdr>
                </w:div>
                <w:div w:id="661929443">
                  <w:marLeft w:val="0"/>
                  <w:marRight w:val="0"/>
                  <w:marTop w:val="0"/>
                  <w:marBottom w:val="0"/>
                  <w:divBdr>
                    <w:top w:val="none" w:sz="0" w:space="0" w:color="auto"/>
                    <w:left w:val="none" w:sz="0" w:space="0" w:color="auto"/>
                    <w:bottom w:val="none" w:sz="0" w:space="0" w:color="auto"/>
                    <w:right w:val="none" w:sz="0" w:space="0" w:color="auto"/>
                  </w:divBdr>
                </w:div>
                <w:div w:id="1368800539">
                  <w:marLeft w:val="0"/>
                  <w:marRight w:val="0"/>
                  <w:marTop w:val="0"/>
                  <w:marBottom w:val="0"/>
                  <w:divBdr>
                    <w:top w:val="none" w:sz="0" w:space="0" w:color="auto"/>
                    <w:left w:val="none" w:sz="0" w:space="0" w:color="auto"/>
                    <w:bottom w:val="none" w:sz="0" w:space="0" w:color="auto"/>
                    <w:right w:val="none" w:sz="0" w:space="0" w:color="auto"/>
                  </w:divBdr>
                </w:div>
                <w:div w:id="1559823274">
                  <w:marLeft w:val="0"/>
                  <w:marRight w:val="0"/>
                  <w:marTop w:val="0"/>
                  <w:marBottom w:val="0"/>
                  <w:divBdr>
                    <w:top w:val="none" w:sz="0" w:space="0" w:color="auto"/>
                    <w:left w:val="none" w:sz="0" w:space="0" w:color="auto"/>
                    <w:bottom w:val="none" w:sz="0" w:space="0" w:color="auto"/>
                    <w:right w:val="none" w:sz="0" w:space="0" w:color="auto"/>
                  </w:divBdr>
                </w:div>
                <w:div w:id="306983737">
                  <w:marLeft w:val="0"/>
                  <w:marRight w:val="0"/>
                  <w:marTop w:val="0"/>
                  <w:marBottom w:val="0"/>
                  <w:divBdr>
                    <w:top w:val="none" w:sz="0" w:space="0" w:color="auto"/>
                    <w:left w:val="none" w:sz="0" w:space="0" w:color="auto"/>
                    <w:bottom w:val="none" w:sz="0" w:space="0" w:color="auto"/>
                    <w:right w:val="none" w:sz="0" w:space="0" w:color="auto"/>
                  </w:divBdr>
                </w:div>
                <w:div w:id="621116526">
                  <w:marLeft w:val="0"/>
                  <w:marRight w:val="0"/>
                  <w:marTop w:val="0"/>
                  <w:marBottom w:val="0"/>
                  <w:divBdr>
                    <w:top w:val="none" w:sz="0" w:space="0" w:color="auto"/>
                    <w:left w:val="none" w:sz="0" w:space="0" w:color="auto"/>
                    <w:bottom w:val="none" w:sz="0" w:space="0" w:color="auto"/>
                    <w:right w:val="none" w:sz="0" w:space="0" w:color="auto"/>
                  </w:divBdr>
                </w:div>
                <w:div w:id="587228864">
                  <w:marLeft w:val="0"/>
                  <w:marRight w:val="0"/>
                  <w:marTop w:val="0"/>
                  <w:marBottom w:val="0"/>
                  <w:divBdr>
                    <w:top w:val="none" w:sz="0" w:space="0" w:color="auto"/>
                    <w:left w:val="none" w:sz="0" w:space="0" w:color="auto"/>
                    <w:bottom w:val="none" w:sz="0" w:space="0" w:color="auto"/>
                    <w:right w:val="none" w:sz="0" w:space="0" w:color="auto"/>
                  </w:divBdr>
                </w:div>
                <w:div w:id="1849327383">
                  <w:marLeft w:val="0"/>
                  <w:marRight w:val="0"/>
                  <w:marTop w:val="0"/>
                  <w:marBottom w:val="0"/>
                  <w:divBdr>
                    <w:top w:val="none" w:sz="0" w:space="0" w:color="auto"/>
                    <w:left w:val="none" w:sz="0" w:space="0" w:color="auto"/>
                    <w:bottom w:val="none" w:sz="0" w:space="0" w:color="auto"/>
                    <w:right w:val="none" w:sz="0" w:space="0" w:color="auto"/>
                  </w:divBdr>
                </w:div>
                <w:div w:id="951204058">
                  <w:marLeft w:val="0"/>
                  <w:marRight w:val="0"/>
                  <w:marTop w:val="0"/>
                  <w:marBottom w:val="0"/>
                  <w:divBdr>
                    <w:top w:val="none" w:sz="0" w:space="0" w:color="auto"/>
                    <w:left w:val="none" w:sz="0" w:space="0" w:color="auto"/>
                    <w:bottom w:val="none" w:sz="0" w:space="0" w:color="auto"/>
                    <w:right w:val="none" w:sz="0" w:space="0" w:color="auto"/>
                  </w:divBdr>
                </w:div>
                <w:div w:id="616982036">
                  <w:marLeft w:val="0"/>
                  <w:marRight w:val="0"/>
                  <w:marTop w:val="0"/>
                  <w:marBottom w:val="0"/>
                  <w:divBdr>
                    <w:top w:val="none" w:sz="0" w:space="0" w:color="auto"/>
                    <w:left w:val="none" w:sz="0" w:space="0" w:color="auto"/>
                    <w:bottom w:val="none" w:sz="0" w:space="0" w:color="auto"/>
                    <w:right w:val="none" w:sz="0" w:space="0" w:color="auto"/>
                  </w:divBdr>
                </w:div>
                <w:div w:id="901868753">
                  <w:marLeft w:val="0"/>
                  <w:marRight w:val="0"/>
                  <w:marTop w:val="0"/>
                  <w:marBottom w:val="0"/>
                  <w:divBdr>
                    <w:top w:val="none" w:sz="0" w:space="0" w:color="auto"/>
                    <w:left w:val="none" w:sz="0" w:space="0" w:color="auto"/>
                    <w:bottom w:val="none" w:sz="0" w:space="0" w:color="auto"/>
                    <w:right w:val="none" w:sz="0" w:space="0" w:color="auto"/>
                  </w:divBdr>
                </w:div>
                <w:div w:id="1115365028">
                  <w:marLeft w:val="0"/>
                  <w:marRight w:val="0"/>
                  <w:marTop w:val="0"/>
                  <w:marBottom w:val="0"/>
                  <w:divBdr>
                    <w:top w:val="none" w:sz="0" w:space="0" w:color="auto"/>
                    <w:left w:val="none" w:sz="0" w:space="0" w:color="auto"/>
                    <w:bottom w:val="none" w:sz="0" w:space="0" w:color="auto"/>
                    <w:right w:val="none" w:sz="0" w:space="0" w:color="auto"/>
                  </w:divBdr>
                </w:div>
                <w:div w:id="2013409159">
                  <w:marLeft w:val="0"/>
                  <w:marRight w:val="0"/>
                  <w:marTop w:val="0"/>
                  <w:marBottom w:val="0"/>
                  <w:divBdr>
                    <w:top w:val="none" w:sz="0" w:space="0" w:color="auto"/>
                    <w:left w:val="none" w:sz="0" w:space="0" w:color="auto"/>
                    <w:bottom w:val="none" w:sz="0" w:space="0" w:color="auto"/>
                    <w:right w:val="none" w:sz="0" w:space="0" w:color="auto"/>
                  </w:divBdr>
                </w:div>
                <w:div w:id="1413888154">
                  <w:marLeft w:val="0"/>
                  <w:marRight w:val="0"/>
                  <w:marTop w:val="0"/>
                  <w:marBottom w:val="0"/>
                  <w:divBdr>
                    <w:top w:val="none" w:sz="0" w:space="0" w:color="auto"/>
                    <w:left w:val="none" w:sz="0" w:space="0" w:color="auto"/>
                    <w:bottom w:val="none" w:sz="0" w:space="0" w:color="auto"/>
                    <w:right w:val="none" w:sz="0" w:space="0" w:color="auto"/>
                  </w:divBdr>
                </w:div>
                <w:div w:id="215629907">
                  <w:marLeft w:val="0"/>
                  <w:marRight w:val="0"/>
                  <w:marTop w:val="0"/>
                  <w:marBottom w:val="0"/>
                  <w:divBdr>
                    <w:top w:val="none" w:sz="0" w:space="0" w:color="auto"/>
                    <w:left w:val="none" w:sz="0" w:space="0" w:color="auto"/>
                    <w:bottom w:val="none" w:sz="0" w:space="0" w:color="auto"/>
                    <w:right w:val="none" w:sz="0" w:space="0" w:color="auto"/>
                  </w:divBdr>
                </w:div>
                <w:div w:id="1256939035">
                  <w:marLeft w:val="0"/>
                  <w:marRight w:val="0"/>
                  <w:marTop w:val="0"/>
                  <w:marBottom w:val="0"/>
                  <w:divBdr>
                    <w:top w:val="none" w:sz="0" w:space="0" w:color="auto"/>
                    <w:left w:val="none" w:sz="0" w:space="0" w:color="auto"/>
                    <w:bottom w:val="none" w:sz="0" w:space="0" w:color="auto"/>
                    <w:right w:val="none" w:sz="0" w:space="0" w:color="auto"/>
                  </w:divBdr>
                </w:div>
                <w:div w:id="1601641406">
                  <w:marLeft w:val="0"/>
                  <w:marRight w:val="0"/>
                  <w:marTop w:val="0"/>
                  <w:marBottom w:val="0"/>
                  <w:divBdr>
                    <w:top w:val="none" w:sz="0" w:space="0" w:color="auto"/>
                    <w:left w:val="none" w:sz="0" w:space="0" w:color="auto"/>
                    <w:bottom w:val="none" w:sz="0" w:space="0" w:color="auto"/>
                    <w:right w:val="none" w:sz="0" w:space="0" w:color="auto"/>
                  </w:divBdr>
                </w:div>
                <w:div w:id="1261137987">
                  <w:marLeft w:val="0"/>
                  <w:marRight w:val="0"/>
                  <w:marTop w:val="0"/>
                  <w:marBottom w:val="0"/>
                  <w:divBdr>
                    <w:top w:val="none" w:sz="0" w:space="0" w:color="auto"/>
                    <w:left w:val="none" w:sz="0" w:space="0" w:color="auto"/>
                    <w:bottom w:val="none" w:sz="0" w:space="0" w:color="auto"/>
                    <w:right w:val="none" w:sz="0" w:space="0" w:color="auto"/>
                  </w:divBdr>
                </w:div>
                <w:div w:id="16307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355">
          <w:marLeft w:val="0"/>
          <w:marRight w:val="0"/>
          <w:marTop w:val="0"/>
          <w:marBottom w:val="0"/>
          <w:divBdr>
            <w:top w:val="none" w:sz="0" w:space="0" w:color="auto"/>
            <w:left w:val="none" w:sz="0" w:space="0" w:color="auto"/>
            <w:bottom w:val="none" w:sz="0" w:space="0" w:color="auto"/>
            <w:right w:val="none" w:sz="0" w:space="0" w:color="auto"/>
          </w:divBdr>
          <w:divsChild>
            <w:div w:id="758907033">
              <w:marLeft w:val="0"/>
              <w:marRight w:val="0"/>
              <w:marTop w:val="0"/>
              <w:marBottom w:val="0"/>
              <w:divBdr>
                <w:top w:val="none" w:sz="0" w:space="0" w:color="auto"/>
                <w:left w:val="none" w:sz="0" w:space="0" w:color="auto"/>
                <w:bottom w:val="none" w:sz="0" w:space="0" w:color="auto"/>
                <w:right w:val="none" w:sz="0" w:space="0" w:color="auto"/>
              </w:divBdr>
            </w:div>
            <w:div w:id="2585509">
              <w:marLeft w:val="0"/>
              <w:marRight w:val="0"/>
              <w:marTop w:val="0"/>
              <w:marBottom w:val="0"/>
              <w:divBdr>
                <w:top w:val="none" w:sz="0" w:space="0" w:color="auto"/>
                <w:left w:val="none" w:sz="0" w:space="0" w:color="auto"/>
                <w:bottom w:val="none" w:sz="0" w:space="0" w:color="auto"/>
                <w:right w:val="none" w:sz="0" w:space="0" w:color="auto"/>
              </w:divBdr>
            </w:div>
            <w:div w:id="617302751">
              <w:marLeft w:val="0"/>
              <w:marRight w:val="0"/>
              <w:marTop w:val="0"/>
              <w:marBottom w:val="0"/>
              <w:divBdr>
                <w:top w:val="none" w:sz="0" w:space="0" w:color="auto"/>
                <w:left w:val="none" w:sz="0" w:space="0" w:color="auto"/>
                <w:bottom w:val="none" w:sz="0" w:space="0" w:color="auto"/>
                <w:right w:val="none" w:sz="0" w:space="0" w:color="auto"/>
              </w:divBdr>
            </w:div>
            <w:div w:id="1917279185">
              <w:marLeft w:val="0"/>
              <w:marRight w:val="0"/>
              <w:marTop w:val="0"/>
              <w:marBottom w:val="0"/>
              <w:divBdr>
                <w:top w:val="none" w:sz="0" w:space="0" w:color="auto"/>
                <w:left w:val="none" w:sz="0" w:space="0" w:color="auto"/>
                <w:bottom w:val="none" w:sz="0" w:space="0" w:color="auto"/>
                <w:right w:val="none" w:sz="0" w:space="0" w:color="auto"/>
              </w:divBdr>
            </w:div>
            <w:div w:id="232862686">
              <w:marLeft w:val="0"/>
              <w:marRight w:val="0"/>
              <w:marTop w:val="0"/>
              <w:marBottom w:val="0"/>
              <w:divBdr>
                <w:top w:val="none" w:sz="0" w:space="0" w:color="auto"/>
                <w:left w:val="none" w:sz="0" w:space="0" w:color="auto"/>
                <w:bottom w:val="none" w:sz="0" w:space="0" w:color="auto"/>
                <w:right w:val="none" w:sz="0" w:space="0" w:color="auto"/>
              </w:divBdr>
            </w:div>
            <w:div w:id="1609193608">
              <w:marLeft w:val="0"/>
              <w:marRight w:val="0"/>
              <w:marTop w:val="0"/>
              <w:marBottom w:val="0"/>
              <w:divBdr>
                <w:top w:val="none" w:sz="0" w:space="0" w:color="auto"/>
                <w:left w:val="none" w:sz="0" w:space="0" w:color="auto"/>
                <w:bottom w:val="none" w:sz="0" w:space="0" w:color="auto"/>
                <w:right w:val="none" w:sz="0" w:space="0" w:color="auto"/>
              </w:divBdr>
            </w:div>
            <w:div w:id="1825588075">
              <w:marLeft w:val="0"/>
              <w:marRight w:val="0"/>
              <w:marTop w:val="0"/>
              <w:marBottom w:val="0"/>
              <w:divBdr>
                <w:top w:val="none" w:sz="0" w:space="0" w:color="auto"/>
                <w:left w:val="none" w:sz="0" w:space="0" w:color="auto"/>
                <w:bottom w:val="none" w:sz="0" w:space="0" w:color="auto"/>
                <w:right w:val="none" w:sz="0" w:space="0" w:color="auto"/>
              </w:divBdr>
            </w:div>
            <w:div w:id="56438554">
              <w:marLeft w:val="0"/>
              <w:marRight w:val="0"/>
              <w:marTop w:val="0"/>
              <w:marBottom w:val="0"/>
              <w:divBdr>
                <w:top w:val="none" w:sz="0" w:space="0" w:color="auto"/>
                <w:left w:val="none" w:sz="0" w:space="0" w:color="auto"/>
                <w:bottom w:val="none" w:sz="0" w:space="0" w:color="auto"/>
                <w:right w:val="none" w:sz="0" w:space="0" w:color="auto"/>
              </w:divBdr>
            </w:div>
            <w:div w:id="95491088">
              <w:marLeft w:val="0"/>
              <w:marRight w:val="0"/>
              <w:marTop w:val="0"/>
              <w:marBottom w:val="0"/>
              <w:divBdr>
                <w:top w:val="none" w:sz="0" w:space="0" w:color="auto"/>
                <w:left w:val="none" w:sz="0" w:space="0" w:color="auto"/>
                <w:bottom w:val="none" w:sz="0" w:space="0" w:color="auto"/>
                <w:right w:val="none" w:sz="0" w:space="0" w:color="auto"/>
              </w:divBdr>
            </w:div>
            <w:div w:id="1164052174">
              <w:marLeft w:val="0"/>
              <w:marRight w:val="0"/>
              <w:marTop w:val="0"/>
              <w:marBottom w:val="0"/>
              <w:divBdr>
                <w:top w:val="none" w:sz="0" w:space="0" w:color="auto"/>
                <w:left w:val="none" w:sz="0" w:space="0" w:color="auto"/>
                <w:bottom w:val="none" w:sz="0" w:space="0" w:color="auto"/>
                <w:right w:val="none" w:sz="0" w:space="0" w:color="auto"/>
              </w:divBdr>
            </w:div>
            <w:div w:id="99034289">
              <w:marLeft w:val="0"/>
              <w:marRight w:val="0"/>
              <w:marTop w:val="0"/>
              <w:marBottom w:val="0"/>
              <w:divBdr>
                <w:top w:val="none" w:sz="0" w:space="0" w:color="auto"/>
                <w:left w:val="none" w:sz="0" w:space="0" w:color="auto"/>
                <w:bottom w:val="none" w:sz="0" w:space="0" w:color="auto"/>
                <w:right w:val="none" w:sz="0" w:space="0" w:color="auto"/>
              </w:divBdr>
            </w:div>
            <w:div w:id="457378936">
              <w:marLeft w:val="0"/>
              <w:marRight w:val="0"/>
              <w:marTop w:val="0"/>
              <w:marBottom w:val="0"/>
              <w:divBdr>
                <w:top w:val="none" w:sz="0" w:space="0" w:color="auto"/>
                <w:left w:val="none" w:sz="0" w:space="0" w:color="auto"/>
                <w:bottom w:val="none" w:sz="0" w:space="0" w:color="auto"/>
                <w:right w:val="none" w:sz="0" w:space="0" w:color="auto"/>
              </w:divBdr>
            </w:div>
            <w:div w:id="1892619451">
              <w:marLeft w:val="0"/>
              <w:marRight w:val="0"/>
              <w:marTop w:val="0"/>
              <w:marBottom w:val="0"/>
              <w:divBdr>
                <w:top w:val="none" w:sz="0" w:space="0" w:color="auto"/>
                <w:left w:val="none" w:sz="0" w:space="0" w:color="auto"/>
                <w:bottom w:val="none" w:sz="0" w:space="0" w:color="auto"/>
                <w:right w:val="none" w:sz="0" w:space="0" w:color="auto"/>
              </w:divBdr>
            </w:div>
            <w:div w:id="1693991420">
              <w:marLeft w:val="0"/>
              <w:marRight w:val="0"/>
              <w:marTop w:val="0"/>
              <w:marBottom w:val="0"/>
              <w:divBdr>
                <w:top w:val="none" w:sz="0" w:space="0" w:color="auto"/>
                <w:left w:val="none" w:sz="0" w:space="0" w:color="auto"/>
                <w:bottom w:val="none" w:sz="0" w:space="0" w:color="auto"/>
                <w:right w:val="none" w:sz="0" w:space="0" w:color="auto"/>
              </w:divBdr>
            </w:div>
            <w:div w:id="1867254679">
              <w:marLeft w:val="0"/>
              <w:marRight w:val="0"/>
              <w:marTop w:val="0"/>
              <w:marBottom w:val="0"/>
              <w:divBdr>
                <w:top w:val="none" w:sz="0" w:space="0" w:color="auto"/>
                <w:left w:val="none" w:sz="0" w:space="0" w:color="auto"/>
                <w:bottom w:val="none" w:sz="0" w:space="0" w:color="auto"/>
                <w:right w:val="none" w:sz="0" w:space="0" w:color="auto"/>
              </w:divBdr>
            </w:div>
            <w:div w:id="934091465">
              <w:marLeft w:val="0"/>
              <w:marRight w:val="0"/>
              <w:marTop w:val="0"/>
              <w:marBottom w:val="0"/>
              <w:divBdr>
                <w:top w:val="none" w:sz="0" w:space="0" w:color="auto"/>
                <w:left w:val="none" w:sz="0" w:space="0" w:color="auto"/>
                <w:bottom w:val="none" w:sz="0" w:space="0" w:color="auto"/>
                <w:right w:val="none" w:sz="0" w:space="0" w:color="auto"/>
              </w:divBdr>
            </w:div>
            <w:div w:id="376659556">
              <w:marLeft w:val="0"/>
              <w:marRight w:val="0"/>
              <w:marTop w:val="0"/>
              <w:marBottom w:val="0"/>
              <w:divBdr>
                <w:top w:val="none" w:sz="0" w:space="0" w:color="auto"/>
                <w:left w:val="none" w:sz="0" w:space="0" w:color="auto"/>
                <w:bottom w:val="none" w:sz="0" w:space="0" w:color="auto"/>
                <w:right w:val="none" w:sz="0" w:space="0" w:color="auto"/>
              </w:divBdr>
            </w:div>
            <w:div w:id="911811881">
              <w:marLeft w:val="0"/>
              <w:marRight w:val="0"/>
              <w:marTop w:val="0"/>
              <w:marBottom w:val="0"/>
              <w:divBdr>
                <w:top w:val="none" w:sz="0" w:space="0" w:color="auto"/>
                <w:left w:val="none" w:sz="0" w:space="0" w:color="auto"/>
                <w:bottom w:val="none" w:sz="0" w:space="0" w:color="auto"/>
                <w:right w:val="none" w:sz="0" w:space="0" w:color="auto"/>
              </w:divBdr>
            </w:div>
            <w:div w:id="450903393">
              <w:marLeft w:val="0"/>
              <w:marRight w:val="0"/>
              <w:marTop w:val="0"/>
              <w:marBottom w:val="0"/>
              <w:divBdr>
                <w:top w:val="none" w:sz="0" w:space="0" w:color="auto"/>
                <w:left w:val="none" w:sz="0" w:space="0" w:color="auto"/>
                <w:bottom w:val="none" w:sz="0" w:space="0" w:color="auto"/>
                <w:right w:val="none" w:sz="0" w:space="0" w:color="auto"/>
              </w:divBdr>
            </w:div>
            <w:div w:id="1196121014">
              <w:marLeft w:val="0"/>
              <w:marRight w:val="0"/>
              <w:marTop w:val="0"/>
              <w:marBottom w:val="0"/>
              <w:divBdr>
                <w:top w:val="none" w:sz="0" w:space="0" w:color="auto"/>
                <w:left w:val="none" w:sz="0" w:space="0" w:color="auto"/>
                <w:bottom w:val="none" w:sz="0" w:space="0" w:color="auto"/>
                <w:right w:val="none" w:sz="0" w:space="0" w:color="auto"/>
              </w:divBdr>
            </w:div>
            <w:div w:id="1867399915">
              <w:marLeft w:val="0"/>
              <w:marRight w:val="0"/>
              <w:marTop w:val="0"/>
              <w:marBottom w:val="0"/>
              <w:divBdr>
                <w:top w:val="none" w:sz="0" w:space="0" w:color="auto"/>
                <w:left w:val="none" w:sz="0" w:space="0" w:color="auto"/>
                <w:bottom w:val="none" w:sz="0" w:space="0" w:color="auto"/>
                <w:right w:val="none" w:sz="0" w:space="0" w:color="auto"/>
              </w:divBdr>
            </w:div>
            <w:div w:id="1066100734">
              <w:marLeft w:val="0"/>
              <w:marRight w:val="0"/>
              <w:marTop w:val="0"/>
              <w:marBottom w:val="0"/>
              <w:divBdr>
                <w:top w:val="none" w:sz="0" w:space="0" w:color="auto"/>
                <w:left w:val="none" w:sz="0" w:space="0" w:color="auto"/>
                <w:bottom w:val="none" w:sz="0" w:space="0" w:color="auto"/>
                <w:right w:val="none" w:sz="0" w:space="0" w:color="auto"/>
              </w:divBdr>
            </w:div>
            <w:div w:id="1577856401">
              <w:marLeft w:val="0"/>
              <w:marRight w:val="0"/>
              <w:marTop w:val="0"/>
              <w:marBottom w:val="0"/>
              <w:divBdr>
                <w:top w:val="none" w:sz="0" w:space="0" w:color="auto"/>
                <w:left w:val="none" w:sz="0" w:space="0" w:color="auto"/>
                <w:bottom w:val="none" w:sz="0" w:space="0" w:color="auto"/>
                <w:right w:val="none" w:sz="0" w:space="0" w:color="auto"/>
              </w:divBdr>
              <w:divsChild>
                <w:div w:id="538325155">
                  <w:marLeft w:val="0"/>
                  <w:marRight w:val="0"/>
                  <w:marTop w:val="0"/>
                  <w:marBottom w:val="0"/>
                  <w:divBdr>
                    <w:top w:val="none" w:sz="0" w:space="0" w:color="auto"/>
                    <w:left w:val="none" w:sz="0" w:space="0" w:color="auto"/>
                    <w:bottom w:val="none" w:sz="0" w:space="0" w:color="auto"/>
                    <w:right w:val="none" w:sz="0" w:space="0" w:color="auto"/>
                  </w:divBdr>
                </w:div>
                <w:div w:id="17776371">
                  <w:marLeft w:val="0"/>
                  <w:marRight w:val="0"/>
                  <w:marTop w:val="0"/>
                  <w:marBottom w:val="0"/>
                  <w:divBdr>
                    <w:top w:val="none" w:sz="0" w:space="0" w:color="auto"/>
                    <w:left w:val="none" w:sz="0" w:space="0" w:color="auto"/>
                    <w:bottom w:val="none" w:sz="0" w:space="0" w:color="auto"/>
                    <w:right w:val="none" w:sz="0" w:space="0" w:color="auto"/>
                  </w:divBdr>
                </w:div>
                <w:div w:id="2055805941">
                  <w:marLeft w:val="0"/>
                  <w:marRight w:val="0"/>
                  <w:marTop w:val="0"/>
                  <w:marBottom w:val="0"/>
                  <w:divBdr>
                    <w:top w:val="none" w:sz="0" w:space="0" w:color="auto"/>
                    <w:left w:val="none" w:sz="0" w:space="0" w:color="auto"/>
                    <w:bottom w:val="none" w:sz="0" w:space="0" w:color="auto"/>
                    <w:right w:val="none" w:sz="0" w:space="0" w:color="auto"/>
                  </w:divBdr>
                </w:div>
                <w:div w:id="683678083">
                  <w:marLeft w:val="0"/>
                  <w:marRight w:val="0"/>
                  <w:marTop w:val="0"/>
                  <w:marBottom w:val="0"/>
                  <w:divBdr>
                    <w:top w:val="none" w:sz="0" w:space="0" w:color="auto"/>
                    <w:left w:val="none" w:sz="0" w:space="0" w:color="auto"/>
                    <w:bottom w:val="none" w:sz="0" w:space="0" w:color="auto"/>
                    <w:right w:val="none" w:sz="0" w:space="0" w:color="auto"/>
                  </w:divBdr>
                </w:div>
                <w:div w:id="1022516018">
                  <w:marLeft w:val="0"/>
                  <w:marRight w:val="0"/>
                  <w:marTop w:val="0"/>
                  <w:marBottom w:val="0"/>
                  <w:divBdr>
                    <w:top w:val="none" w:sz="0" w:space="0" w:color="auto"/>
                    <w:left w:val="none" w:sz="0" w:space="0" w:color="auto"/>
                    <w:bottom w:val="none" w:sz="0" w:space="0" w:color="auto"/>
                    <w:right w:val="none" w:sz="0" w:space="0" w:color="auto"/>
                  </w:divBdr>
                </w:div>
                <w:div w:id="524174949">
                  <w:marLeft w:val="0"/>
                  <w:marRight w:val="0"/>
                  <w:marTop w:val="0"/>
                  <w:marBottom w:val="0"/>
                  <w:divBdr>
                    <w:top w:val="none" w:sz="0" w:space="0" w:color="auto"/>
                    <w:left w:val="none" w:sz="0" w:space="0" w:color="auto"/>
                    <w:bottom w:val="none" w:sz="0" w:space="0" w:color="auto"/>
                    <w:right w:val="none" w:sz="0" w:space="0" w:color="auto"/>
                  </w:divBdr>
                </w:div>
                <w:div w:id="497380437">
                  <w:marLeft w:val="0"/>
                  <w:marRight w:val="0"/>
                  <w:marTop w:val="0"/>
                  <w:marBottom w:val="0"/>
                  <w:divBdr>
                    <w:top w:val="none" w:sz="0" w:space="0" w:color="auto"/>
                    <w:left w:val="none" w:sz="0" w:space="0" w:color="auto"/>
                    <w:bottom w:val="none" w:sz="0" w:space="0" w:color="auto"/>
                    <w:right w:val="none" w:sz="0" w:space="0" w:color="auto"/>
                  </w:divBdr>
                </w:div>
                <w:div w:id="710688124">
                  <w:marLeft w:val="0"/>
                  <w:marRight w:val="0"/>
                  <w:marTop w:val="0"/>
                  <w:marBottom w:val="0"/>
                  <w:divBdr>
                    <w:top w:val="none" w:sz="0" w:space="0" w:color="auto"/>
                    <w:left w:val="none" w:sz="0" w:space="0" w:color="auto"/>
                    <w:bottom w:val="none" w:sz="0" w:space="0" w:color="auto"/>
                    <w:right w:val="none" w:sz="0" w:space="0" w:color="auto"/>
                  </w:divBdr>
                </w:div>
                <w:div w:id="1599484161">
                  <w:marLeft w:val="0"/>
                  <w:marRight w:val="0"/>
                  <w:marTop w:val="0"/>
                  <w:marBottom w:val="0"/>
                  <w:divBdr>
                    <w:top w:val="none" w:sz="0" w:space="0" w:color="auto"/>
                    <w:left w:val="none" w:sz="0" w:space="0" w:color="auto"/>
                    <w:bottom w:val="none" w:sz="0" w:space="0" w:color="auto"/>
                    <w:right w:val="none" w:sz="0" w:space="0" w:color="auto"/>
                  </w:divBdr>
                </w:div>
                <w:div w:id="2020353832">
                  <w:marLeft w:val="0"/>
                  <w:marRight w:val="0"/>
                  <w:marTop w:val="0"/>
                  <w:marBottom w:val="0"/>
                  <w:divBdr>
                    <w:top w:val="none" w:sz="0" w:space="0" w:color="auto"/>
                    <w:left w:val="none" w:sz="0" w:space="0" w:color="auto"/>
                    <w:bottom w:val="none" w:sz="0" w:space="0" w:color="auto"/>
                    <w:right w:val="none" w:sz="0" w:space="0" w:color="auto"/>
                  </w:divBdr>
                </w:div>
                <w:div w:id="1146046063">
                  <w:marLeft w:val="0"/>
                  <w:marRight w:val="0"/>
                  <w:marTop w:val="0"/>
                  <w:marBottom w:val="0"/>
                  <w:divBdr>
                    <w:top w:val="none" w:sz="0" w:space="0" w:color="auto"/>
                    <w:left w:val="none" w:sz="0" w:space="0" w:color="auto"/>
                    <w:bottom w:val="none" w:sz="0" w:space="0" w:color="auto"/>
                    <w:right w:val="none" w:sz="0" w:space="0" w:color="auto"/>
                  </w:divBdr>
                </w:div>
                <w:div w:id="542407442">
                  <w:marLeft w:val="0"/>
                  <w:marRight w:val="0"/>
                  <w:marTop w:val="0"/>
                  <w:marBottom w:val="0"/>
                  <w:divBdr>
                    <w:top w:val="none" w:sz="0" w:space="0" w:color="auto"/>
                    <w:left w:val="none" w:sz="0" w:space="0" w:color="auto"/>
                    <w:bottom w:val="none" w:sz="0" w:space="0" w:color="auto"/>
                    <w:right w:val="none" w:sz="0" w:space="0" w:color="auto"/>
                  </w:divBdr>
                </w:div>
                <w:div w:id="174655782">
                  <w:marLeft w:val="0"/>
                  <w:marRight w:val="0"/>
                  <w:marTop w:val="0"/>
                  <w:marBottom w:val="0"/>
                  <w:divBdr>
                    <w:top w:val="none" w:sz="0" w:space="0" w:color="auto"/>
                    <w:left w:val="none" w:sz="0" w:space="0" w:color="auto"/>
                    <w:bottom w:val="none" w:sz="0" w:space="0" w:color="auto"/>
                    <w:right w:val="none" w:sz="0" w:space="0" w:color="auto"/>
                  </w:divBdr>
                </w:div>
                <w:div w:id="25445661">
                  <w:marLeft w:val="0"/>
                  <w:marRight w:val="0"/>
                  <w:marTop w:val="0"/>
                  <w:marBottom w:val="0"/>
                  <w:divBdr>
                    <w:top w:val="none" w:sz="0" w:space="0" w:color="auto"/>
                    <w:left w:val="none" w:sz="0" w:space="0" w:color="auto"/>
                    <w:bottom w:val="none" w:sz="0" w:space="0" w:color="auto"/>
                    <w:right w:val="none" w:sz="0" w:space="0" w:color="auto"/>
                  </w:divBdr>
                </w:div>
                <w:div w:id="1964650450">
                  <w:marLeft w:val="0"/>
                  <w:marRight w:val="0"/>
                  <w:marTop w:val="0"/>
                  <w:marBottom w:val="0"/>
                  <w:divBdr>
                    <w:top w:val="none" w:sz="0" w:space="0" w:color="auto"/>
                    <w:left w:val="none" w:sz="0" w:space="0" w:color="auto"/>
                    <w:bottom w:val="none" w:sz="0" w:space="0" w:color="auto"/>
                    <w:right w:val="none" w:sz="0" w:space="0" w:color="auto"/>
                  </w:divBdr>
                </w:div>
                <w:div w:id="349725145">
                  <w:marLeft w:val="0"/>
                  <w:marRight w:val="0"/>
                  <w:marTop w:val="0"/>
                  <w:marBottom w:val="0"/>
                  <w:divBdr>
                    <w:top w:val="none" w:sz="0" w:space="0" w:color="auto"/>
                    <w:left w:val="none" w:sz="0" w:space="0" w:color="auto"/>
                    <w:bottom w:val="none" w:sz="0" w:space="0" w:color="auto"/>
                    <w:right w:val="none" w:sz="0" w:space="0" w:color="auto"/>
                  </w:divBdr>
                </w:div>
                <w:div w:id="2016105668">
                  <w:marLeft w:val="0"/>
                  <w:marRight w:val="0"/>
                  <w:marTop w:val="0"/>
                  <w:marBottom w:val="0"/>
                  <w:divBdr>
                    <w:top w:val="none" w:sz="0" w:space="0" w:color="auto"/>
                    <w:left w:val="none" w:sz="0" w:space="0" w:color="auto"/>
                    <w:bottom w:val="none" w:sz="0" w:space="0" w:color="auto"/>
                    <w:right w:val="none" w:sz="0" w:space="0" w:color="auto"/>
                  </w:divBdr>
                </w:div>
                <w:div w:id="49112461">
                  <w:marLeft w:val="0"/>
                  <w:marRight w:val="0"/>
                  <w:marTop w:val="0"/>
                  <w:marBottom w:val="0"/>
                  <w:divBdr>
                    <w:top w:val="none" w:sz="0" w:space="0" w:color="auto"/>
                    <w:left w:val="none" w:sz="0" w:space="0" w:color="auto"/>
                    <w:bottom w:val="none" w:sz="0" w:space="0" w:color="auto"/>
                    <w:right w:val="none" w:sz="0" w:space="0" w:color="auto"/>
                  </w:divBdr>
                </w:div>
                <w:div w:id="2003462239">
                  <w:marLeft w:val="0"/>
                  <w:marRight w:val="0"/>
                  <w:marTop w:val="0"/>
                  <w:marBottom w:val="0"/>
                  <w:divBdr>
                    <w:top w:val="none" w:sz="0" w:space="0" w:color="auto"/>
                    <w:left w:val="none" w:sz="0" w:space="0" w:color="auto"/>
                    <w:bottom w:val="none" w:sz="0" w:space="0" w:color="auto"/>
                    <w:right w:val="none" w:sz="0" w:space="0" w:color="auto"/>
                  </w:divBdr>
                </w:div>
                <w:div w:id="605309495">
                  <w:marLeft w:val="0"/>
                  <w:marRight w:val="0"/>
                  <w:marTop w:val="0"/>
                  <w:marBottom w:val="0"/>
                  <w:divBdr>
                    <w:top w:val="none" w:sz="0" w:space="0" w:color="auto"/>
                    <w:left w:val="none" w:sz="0" w:space="0" w:color="auto"/>
                    <w:bottom w:val="none" w:sz="0" w:space="0" w:color="auto"/>
                    <w:right w:val="none" w:sz="0" w:space="0" w:color="auto"/>
                  </w:divBdr>
                </w:div>
                <w:div w:id="10592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527">
          <w:marLeft w:val="0"/>
          <w:marRight w:val="0"/>
          <w:marTop w:val="0"/>
          <w:marBottom w:val="0"/>
          <w:divBdr>
            <w:top w:val="none" w:sz="0" w:space="0" w:color="auto"/>
            <w:left w:val="none" w:sz="0" w:space="0" w:color="auto"/>
            <w:bottom w:val="none" w:sz="0" w:space="0" w:color="auto"/>
            <w:right w:val="none" w:sz="0" w:space="0" w:color="auto"/>
          </w:divBdr>
          <w:divsChild>
            <w:div w:id="1636251654">
              <w:marLeft w:val="0"/>
              <w:marRight w:val="0"/>
              <w:marTop w:val="0"/>
              <w:marBottom w:val="0"/>
              <w:divBdr>
                <w:top w:val="none" w:sz="0" w:space="0" w:color="auto"/>
                <w:left w:val="none" w:sz="0" w:space="0" w:color="auto"/>
                <w:bottom w:val="none" w:sz="0" w:space="0" w:color="auto"/>
                <w:right w:val="none" w:sz="0" w:space="0" w:color="auto"/>
              </w:divBdr>
            </w:div>
            <w:div w:id="1548761695">
              <w:marLeft w:val="0"/>
              <w:marRight w:val="0"/>
              <w:marTop w:val="0"/>
              <w:marBottom w:val="0"/>
              <w:divBdr>
                <w:top w:val="none" w:sz="0" w:space="0" w:color="auto"/>
                <w:left w:val="none" w:sz="0" w:space="0" w:color="auto"/>
                <w:bottom w:val="none" w:sz="0" w:space="0" w:color="auto"/>
                <w:right w:val="none" w:sz="0" w:space="0" w:color="auto"/>
              </w:divBdr>
            </w:div>
            <w:div w:id="1440560179">
              <w:marLeft w:val="0"/>
              <w:marRight w:val="0"/>
              <w:marTop w:val="0"/>
              <w:marBottom w:val="0"/>
              <w:divBdr>
                <w:top w:val="none" w:sz="0" w:space="0" w:color="auto"/>
                <w:left w:val="none" w:sz="0" w:space="0" w:color="auto"/>
                <w:bottom w:val="none" w:sz="0" w:space="0" w:color="auto"/>
                <w:right w:val="none" w:sz="0" w:space="0" w:color="auto"/>
              </w:divBdr>
            </w:div>
            <w:div w:id="287127731">
              <w:marLeft w:val="0"/>
              <w:marRight w:val="0"/>
              <w:marTop w:val="0"/>
              <w:marBottom w:val="0"/>
              <w:divBdr>
                <w:top w:val="none" w:sz="0" w:space="0" w:color="auto"/>
                <w:left w:val="none" w:sz="0" w:space="0" w:color="auto"/>
                <w:bottom w:val="none" w:sz="0" w:space="0" w:color="auto"/>
                <w:right w:val="none" w:sz="0" w:space="0" w:color="auto"/>
              </w:divBdr>
            </w:div>
            <w:div w:id="1132479347">
              <w:marLeft w:val="0"/>
              <w:marRight w:val="0"/>
              <w:marTop w:val="0"/>
              <w:marBottom w:val="0"/>
              <w:divBdr>
                <w:top w:val="none" w:sz="0" w:space="0" w:color="auto"/>
                <w:left w:val="none" w:sz="0" w:space="0" w:color="auto"/>
                <w:bottom w:val="none" w:sz="0" w:space="0" w:color="auto"/>
                <w:right w:val="none" w:sz="0" w:space="0" w:color="auto"/>
              </w:divBdr>
            </w:div>
            <w:div w:id="495150211">
              <w:marLeft w:val="0"/>
              <w:marRight w:val="0"/>
              <w:marTop w:val="0"/>
              <w:marBottom w:val="0"/>
              <w:divBdr>
                <w:top w:val="none" w:sz="0" w:space="0" w:color="auto"/>
                <w:left w:val="none" w:sz="0" w:space="0" w:color="auto"/>
                <w:bottom w:val="none" w:sz="0" w:space="0" w:color="auto"/>
                <w:right w:val="none" w:sz="0" w:space="0" w:color="auto"/>
              </w:divBdr>
            </w:div>
            <w:div w:id="170683531">
              <w:marLeft w:val="0"/>
              <w:marRight w:val="0"/>
              <w:marTop w:val="0"/>
              <w:marBottom w:val="0"/>
              <w:divBdr>
                <w:top w:val="none" w:sz="0" w:space="0" w:color="auto"/>
                <w:left w:val="none" w:sz="0" w:space="0" w:color="auto"/>
                <w:bottom w:val="none" w:sz="0" w:space="0" w:color="auto"/>
                <w:right w:val="none" w:sz="0" w:space="0" w:color="auto"/>
              </w:divBdr>
            </w:div>
            <w:div w:id="1167137925">
              <w:marLeft w:val="0"/>
              <w:marRight w:val="0"/>
              <w:marTop w:val="0"/>
              <w:marBottom w:val="0"/>
              <w:divBdr>
                <w:top w:val="none" w:sz="0" w:space="0" w:color="auto"/>
                <w:left w:val="none" w:sz="0" w:space="0" w:color="auto"/>
                <w:bottom w:val="none" w:sz="0" w:space="0" w:color="auto"/>
                <w:right w:val="none" w:sz="0" w:space="0" w:color="auto"/>
              </w:divBdr>
            </w:div>
            <w:div w:id="871839936">
              <w:marLeft w:val="0"/>
              <w:marRight w:val="0"/>
              <w:marTop w:val="0"/>
              <w:marBottom w:val="0"/>
              <w:divBdr>
                <w:top w:val="none" w:sz="0" w:space="0" w:color="auto"/>
                <w:left w:val="none" w:sz="0" w:space="0" w:color="auto"/>
                <w:bottom w:val="none" w:sz="0" w:space="0" w:color="auto"/>
                <w:right w:val="none" w:sz="0" w:space="0" w:color="auto"/>
              </w:divBdr>
            </w:div>
            <w:div w:id="641934301">
              <w:marLeft w:val="0"/>
              <w:marRight w:val="0"/>
              <w:marTop w:val="0"/>
              <w:marBottom w:val="0"/>
              <w:divBdr>
                <w:top w:val="none" w:sz="0" w:space="0" w:color="auto"/>
                <w:left w:val="none" w:sz="0" w:space="0" w:color="auto"/>
                <w:bottom w:val="none" w:sz="0" w:space="0" w:color="auto"/>
                <w:right w:val="none" w:sz="0" w:space="0" w:color="auto"/>
              </w:divBdr>
            </w:div>
            <w:div w:id="1807963918">
              <w:marLeft w:val="0"/>
              <w:marRight w:val="0"/>
              <w:marTop w:val="0"/>
              <w:marBottom w:val="0"/>
              <w:divBdr>
                <w:top w:val="none" w:sz="0" w:space="0" w:color="auto"/>
                <w:left w:val="none" w:sz="0" w:space="0" w:color="auto"/>
                <w:bottom w:val="none" w:sz="0" w:space="0" w:color="auto"/>
                <w:right w:val="none" w:sz="0" w:space="0" w:color="auto"/>
              </w:divBdr>
            </w:div>
            <w:div w:id="1167601120">
              <w:marLeft w:val="0"/>
              <w:marRight w:val="0"/>
              <w:marTop w:val="0"/>
              <w:marBottom w:val="0"/>
              <w:divBdr>
                <w:top w:val="none" w:sz="0" w:space="0" w:color="auto"/>
                <w:left w:val="none" w:sz="0" w:space="0" w:color="auto"/>
                <w:bottom w:val="none" w:sz="0" w:space="0" w:color="auto"/>
                <w:right w:val="none" w:sz="0" w:space="0" w:color="auto"/>
              </w:divBdr>
            </w:div>
            <w:div w:id="2130781295">
              <w:marLeft w:val="0"/>
              <w:marRight w:val="0"/>
              <w:marTop w:val="0"/>
              <w:marBottom w:val="0"/>
              <w:divBdr>
                <w:top w:val="none" w:sz="0" w:space="0" w:color="auto"/>
                <w:left w:val="none" w:sz="0" w:space="0" w:color="auto"/>
                <w:bottom w:val="none" w:sz="0" w:space="0" w:color="auto"/>
                <w:right w:val="none" w:sz="0" w:space="0" w:color="auto"/>
              </w:divBdr>
            </w:div>
            <w:div w:id="1538202307">
              <w:marLeft w:val="0"/>
              <w:marRight w:val="0"/>
              <w:marTop w:val="0"/>
              <w:marBottom w:val="0"/>
              <w:divBdr>
                <w:top w:val="none" w:sz="0" w:space="0" w:color="auto"/>
                <w:left w:val="none" w:sz="0" w:space="0" w:color="auto"/>
                <w:bottom w:val="none" w:sz="0" w:space="0" w:color="auto"/>
                <w:right w:val="none" w:sz="0" w:space="0" w:color="auto"/>
              </w:divBdr>
            </w:div>
            <w:div w:id="999190404">
              <w:marLeft w:val="0"/>
              <w:marRight w:val="0"/>
              <w:marTop w:val="0"/>
              <w:marBottom w:val="0"/>
              <w:divBdr>
                <w:top w:val="none" w:sz="0" w:space="0" w:color="auto"/>
                <w:left w:val="none" w:sz="0" w:space="0" w:color="auto"/>
                <w:bottom w:val="none" w:sz="0" w:space="0" w:color="auto"/>
                <w:right w:val="none" w:sz="0" w:space="0" w:color="auto"/>
              </w:divBdr>
            </w:div>
            <w:div w:id="1229153097">
              <w:marLeft w:val="0"/>
              <w:marRight w:val="0"/>
              <w:marTop w:val="0"/>
              <w:marBottom w:val="0"/>
              <w:divBdr>
                <w:top w:val="none" w:sz="0" w:space="0" w:color="auto"/>
                <w:left w:val="none" w:sz="0" w:space="0" w:color="auto"/>
                <w:bottom w:val="none" w:sz="0" w:space="0" w:color="auto"/>
                <w:right w:val="none" w:sz="0" w:space="0" w:color="auto"/>
              </w:divBdr>
            </w:div>
            <w:div w:id="2123987841">
              <w:marLeft w:val="0"/>
              <w:marRight w:val="0"/>
              <w:marTop w:val="0"/>
              <w:marBottom w:val="0"/>
              <w:divBdr>
                <w:top w:val="none" w:sz="0" w:space="0" w:color="auto"/>
                <w:left w:val="none" w:sz="0" w:space="0" w:color="auto"/>
                <w:bottom w:val="none" w:sz="0" w:space="0" w:color="auto"/>
                <w:right w:val="none" w:sz="0" w:space="0" w:color="auto"/>
              </w:divBdr>
            </w:div>
            <w:div w:id="554859223">
              <w:marLeft w:val="0"/>
              <w:marRight w:val="0"/>
              <w:marTop w:val="0"/>
              <w:marBottom w:val="0"/>
              <w:divBdr>
                <w:top w:val="none" w:sz="0" w:space="0" w:color="auto"/>
                <w:left w:val="none" w:sz="0" w:space="0" w:color="auto"/>
                <w:bottom w:val="none" w:sz="0" w:space="0" w:color="auto"/>
                <w:right w:val="none" w:sz="0" w:space="0" w:color="auto"/>
              </w:divBdr>
            </w:div>
            <w:div w:id="908417965">
              <w:marLeft w:val="0"/>
              <w:marRight w:val="0"/>
              <w:marTop w:val="0"/>
              <w:marBottom w:val="0"/>
              <w:divBdr>
                <w:top w:val="none" w:sz="0" w:space="0" w:color="auto"/>
                <w:left w:val="none" w:sz="0" w:space="0" w:color="auto"/>
                <w:bottom w:val="none" w:sz="0" w:space="0" w:color="auto"/>
                <w:right w:val="none" w:sz="0" w:space="0" w:color="auto"/>
              </w:divBdr>
            </w:div>
            <w:div w:id="442845586">
              <w:marLeft w:val="0"/>
              <w:marRight w:val="0"/>
              <w:marTop w:val="0"/>
              <w:marBottom w:val="0"/>
              <w:divBdr>
                <w:top w:val="none" w:sz="0" w:space="0" w:color="auto"/>
                <w:left w:val="none" w:sz="0" w:space="0" w:color="auto"/>
                <w:bottom w:val="none" w:sz="0" w:space="0" w:color="auto"/>
                <w:right w:val="none" w:sz="0" w:space="0" w:color="auto"/>
              </w:divBdr>
            </w:div>
            <w:div w:id="217786678">
              <w:marLeft w:val="0"/>
              <w:marRight w:val="0"/>
              <w:marTop w:val="0"/>
              <w:marBottom w:val="0"/>
              <w:divBdr>
                <w:top w:val="none" w:sz="0" w:space="0" w:color="auto"/>
                <w:left w:val="none" w:sz="0" w:space="0" w:color="auto"/>
                <w:bottom w:val="none" w:sz="0" w:space="0" w:color="auto"/>
                <w:right w:val="none" w:sz="0" w:space="0" w:color="auto"/>
              </w:divBdr>
            </w:div>
            <w:div w:id="470707312">
              <w:marLeft w:val="0"/>
              <w:marRight w:val="0"/>
              <w:marTop w:val="0"/>
              <w:marBottom w:val="0"/>
              <w:divBdr>
                <w:top w:val="none" w:sz="0" w:space="0" w:color="auto"/>
                <w:left w:val="none" w:sz="0" w:space="0" w:color="auto"/>
                <w:bottom w:val="none" w:sz="0" w:space="0" w:color="auto"/>
                <w:right w:val="none" w:sz="0" w:space="0" w:color="auto"/>
              </w:divBdr>
            </w:div>
            <w:div w:id="462774359">
              <w:marLeft w:val="0"/>
              <w:marRight w:val="0"/>
              <w:marTop w:val="0"/>
              <w:marBottom w:val="0"/>
              <w:divBdr>
                <w:top w:val="none" w:sz="0" w:space="0" w:color="auto"/>
                <w:left w:val="none" w:sz="0" w:space="0" w:color="auto"/>
                <w:bottom w:val="none" w:sz="0" w:space="0" w:color="auto"/>
                <w:right w:val="none" w:sz="0" w:space="0" w:color="auto"/>
              </w:divBdr>
            </w:div>
            <w:div w:id="341905813">
              <w:marLeft w:val="0"/>
              <w:marRight w:val="0"/>
              <w:marTop w:val="0"/>
              <w:marBottom w:val="0"/>
              <w:divBdr>
                <w:top w:val="none" w:sz="0" w:space="0" w:color="auto"/>
                <w:left w:val="none" w:sz="0" w:space="0" w:color="auto"/>
                <w:bottom w:val="none" w:sz="0" w:space="0" w:color="auto"/>
                <w:right w:val="none" w:sz="0" w:space="0" w:color="auto"/>
              </w:divBdr>
            </w:div>
            <w:div w:id="2136867020">
              <w:marLeft w:val="0"/>
              <w:marRight w:val="0"/>
              <w:marTop w:val="0"/>
              <w:marBottom w:val="0"/>
              <w:divBdr>
                <w:top w:val="none" w:sz="0" w:space="0" w:color="auto"/>
                <w:left w:val="none" w:sz="0" w:space="0" w:color="auto"/>
                <w:bottom w:val="none" w:sz="0" w:space="0" w:color="auto"/>
                <w:right w:val="none" w:sz="0" w:space="0" w:color="auto"/>
              </w:divBdr>
            </w:div>
            <w:div w:id="707991290">
              <w:marLeft w:val="0"/>
              <w:marRight w:val="0"/>
              <w:marTop w:val="0"/>
              <w:marBottom w:val="0"/>
              <w:divBdr>
                <w:top w:val="none" w:sz="0" w:space="0" w:color="auto"/>
                <w:left w:val="none" w:sz="0" w:space="0" w:color="auto"/>
                <w:bottom w:val="none" w:sz="0" w:space="0" w:color="auto"/>
                <w:right w:val="none" w:sz="0" w:space="0" w:color="auto"/>
              </w:divBdr>
            </w:div>
            <w:div w:id="237056206">
              <w:marLeft w:val="0"/>
              <w:marRight w:val="0"/>
              <w:marTop w:val="0"/>
              <w:marBottom w:val="0"/>
              <w:divBdr>
                <w:top w:val="none" w:sz="0" w:space="0" w:color="auto"/>
                <w:left w:val="none" w:sz="0" w:space="0" w:color="auto"/>
                <w:bottom w:val="none" w:sz="0" w:space="0" w:color="auto"/>
                <w:right w:val="none" w:sz="0" w:space="0" w:color="auto"/>
              </w:divBdr>
            </w:div>
            <w:div w:id="1679885219">
              <w:marLeft w:val="0"/>
              <w:marRight w:val="0"/>
              <w:marTop w:val="0"/>
              <w:marBottom w:val="0"/>
              <w:divBdr>
                <w:top w:val="none" w:sz="0" w:space="0" w:color="auto"/>
                <w:left w:val="none" w:sz="0" w:space="0" w:color="auto"/>
                <w:bottom w:val="none" w:sz="0" w:space="0" w:color="auto"/>
                <w:right w:val="none" w:sz="0" w:space="0" w:color="auto"/>
              </w:divBdr>
            </w:div>
            <w:div w:id="193664694">
              <w:marLeft w:val="0"/>
              <w:marRight w:val="0"/>
              <w:marTop w:val="0"/>
              <w:marBottom w:val="0"/>
              <w:divBdr>
                <w:top w:val="none" w:sz="0" w:space="0" w:color="auto"/>
                <w:left w:val="none" w:sz="0" w:space="0" w:color="auto"/>
                <w:bottom w:val="none" w:sz="0" w:space="0" w:color="auto"/>
                <w:right w:val="none" w:sz="0" w:space="0" w:color="auto"/>
              </w:divBdr>
            </w:div>
            <w:div w:id="1262760952">
              <w:marLeft w:val="0"/>
              <w:marRight w:val="0"/>
              <w:marTop w:val="0"/>
              <w:marBottom w:val="0"/>
              <w:divBdr>
                <w:top w:val="none" w:sz="0" w:space="0" w:color="auto"/>
                <w:left w:val="none" w:sz="0" w:space="0" w:color="auto"/>
                <w:bottom w:val="none" w:sz="0" w:space="0" w:color="auto"/>
                <w:right w:val="none" w:sz="0" w:space="0" w:color="auto"/>
              </w:divBdr>
            </w:div>
            <w:div w:id="1006983962">
              <w:marLeft w:val="0"/>
              <w:marRight w:val="0"/>
              <w:marTop w:val="0"/>
              <w:marBottom w:val="0"/>
              <w:divBdr>
                <w:top w:val="none" w:sz="0" w:space="0" w:color="auto"/>
                <w:left w:val="none" w:sz="0" w:space="0" w:color="auto"/>
                <w:bottom w:val="none" w:sz="0" w:space="0" w:color="auto"/>
                <w:right w:val="none" w:sz="0" w:space="0" w:color="auto"/>
              </w:divBdr>
            </w:div>
            <w:div w:id="128983302">
              <w:marLeft w:val="0"/>
              <w:marRight w:val="0"/>
              <w:marTop w:val="0"/>
              <w:marBottom w:val="0"/>
              <w:divBdr>
                <w:top w:val="none" w:sz="0" w:space="0" w:color="auto"/>
                <w:left w:val="none" w:sz="0" w:space="0" w:color="auto"/>
                <w:bottom w:val="none" w:sz="0" w:space="0" w:color="auto"/>
                <w:right w:val="none" w:sz="0" w:space="0" w:color="auto"/>
              </w:divBdr>
            </w:div>
            <w:div w:id="2141027381">
              <w:marLeft w:val="0"/>
              <w:marRight w:val="0"/>
              <w:marTop w:val="0"/>
              <w:marBottom w:val="0"/>
              <w:divBdr>
                <w:top w:val="none" w:sz="0" w:space="0" w:color="auto"/>
                <w:left w:val="none" w:sz="0" w:space="0" w:color="auto"/>
                <w:bottom w:val="none" w:sz="0" w:space="0" w:color="auto"/>
                <w:right w:val="none" w:sz="0" w:space="0" w:color="auto"/>
              </w:divBdr>
            </w:div>
            <w:div w:id="572203897">
              <w:marLeft w:val="0"/>
              <w:marRight w:val="0"/>
              <w:marTop w:val="0"/>
              <w:marBottom w:val="0"/>
              <w:divBdr>
                <w:top w:val="none" w:sz="0" w:space="0" w:color="auto"/>
                <w:left w:val="none" w:sz="0" w:space="0" w:color="auto"/>
                <w:bottom w:val="none" w:sz="0" w:space="0" w:color="auto"/>
                <w:right w:val="none" w:sz="0" w:space="0" w:color="auto"/>
              </w:divBdr>
            </w:div>
            <w:div w:id="1485272717">
              <w:marLeft w:val="0"/>
              <w:marRight w:val="0"/>
              <w:marTop w:val="0"/>
              <w:marBottom w:val="0"/>
              <w:divBdr>
                <w:top w:val="none" w:sz="0" w:space="0" w:color="auto"/>
                <w:left w:val="none" w:sz="0" w:space="0" w:color="auto"/>
                <w:bottom w:val="none" w:sz="0" w:space="0" w:color="auto"/>
                <w:right w:val="none" w:sz="0" w:space="0" w:color="auto"/>
              </w:divBdr>
            </w:div>
            <w:div w:id="469590884">
              <w:marLeft w:val="0"/>
              <w:marRight w:val="0"/>
              <w:marTop w:val="0"/>
              <w:marBottom w:val="0"/>
              <w:divBdr>
                <w:top w:val="none" w:sz="0" w:space="0" w:color="auto"/>
                <w:left w:val="none" w:sz="0" w:space="0" w:color="auto"/>
                <w:bottom w:val="none" w:sz="0" w:space="0" w:color="auto"/>
                <w:right w:val="none" w:sz="0" w:space="0" w:color="auto"/>
              </w:divBdr>
            </w:div>
            <w:div w:id="133301662">
              <w:marLeft w:val="0"/>
              <w:marRight w:val="0"/>
              <w:marTop w:val="0"/>
              <w:marBottom w:val="0"/>
              <w:divBdr>
                <w:top w:val="none" w:sz="0" w:space="0" w:color="auto"/>
                <w:left w:val="none" w:sz="0" w:space="0" w:color="auto"/>
                <w:bottom w:val="none" w:sz="0" w:space="0" w:color="auto"/>
                <w:right w:val="none" w:sz="0" w:space="0" w:color="auto"/>
              </w:divBdr>
            </w:div>
            <w:div w:id="2064719731">
              <w:marLeft w:val="0"/>
              <w:marRight w:val="0"/>
              <w:marTop w:val="0"/>
              <w:marBottom w:val="0"/>
              <w:divBdr>
                <w:top w:val="none" w:sz="0" w:space="0" w:color="auto"/>
                <w:left w:val="none" w:sz="0" w:space="0" w:color="auto"/>
                <w:bottom w:val="none" w:sz="0" w:space="0" w:color="auto"/>
                <w:right w:val="none" w:sz="0" w:space="0" w:color="auto"/>
              </w:divBdr>
            </w:div>
            <w:div w:id="423693960">
              <w:marLeft w:val="0"/>
              <w:marRight w:val="0"/>
              <w:marTop w:val="0"/>
              <w:marBottom w:val="0"/>
              <w:divBdr>
                <w:top w:val="none" w:sz="0" w:space="0" w:color="auto"/>
                <w:left w:val="none" w:sz="0" w:space="0" w:color="auto"/>
                <w:bottom w:val="none" w:sz="0" w:space="0" w:color="auto"/>
                <w:right w:val="none" w:sz="0" w:space="0" w:color="auto"/>
              </w:divBdr>
            </w:div>
            <w:div w:id="2042317014">
              <w:marLeft w:val="0"/>
              <w:marRight w:val="0"/>
              <w:marTop w:val="0"/>
              <w:marBottom w:val="0"/>
              <w:divBdr>
                <w:top w:val="none" w:sz="0" w:space="0" w:color="auto"/>
                <w:left w:val="none" w:sz="0" w:space="0" w:color="auto"/>
                <w:bottom w:val="none" w:sz="0" w:space="0" w:color="auto"/>
                <w:right w:val="none" w:sz="0" w:space="0" w:color="auto"/>
              </w:divBdr>
            </w:div>
            <w:div w:id="1503202853">
              <w:marLeft w:val="0"/>
              <w:marRight w:val="0"/>
              <w:marTop w:val="0"/>
              <w:marBottom w:val="0"/>
              <w:divBdr>
                <w:top w:val="none" w:sz="0" w:space="0" w:color="auto"/>
                <w:left w:val="none" w:sz="0" w:space="0" w:color="auto"/>
                <w:bottom w:val="none" w:sz="0" w:space="0" w:color="auto"/>
                <w:right w:val="none" w:sz="0" w:space="0" w:color="auto"/>
              </w:divBdr>
            </w:div>
            <w:div w:id="664823834">
              <w:marLeft w:val="0"/>
              <w:marRight w:val="0"/>
              <w:marTop w:val="0"/>
              <w:marBottom w:val="0"/>
              <w:divBdr>
                <w:top w:val="none" w:sz="0" w:space="0" w:color="auto"/>
                <w:left w:val="none" w:sz="0" w:space="0" w:color="auto"/>
                <w:bottom w:val="none" w:sz="0" w:space="0" w:color="auto"/>
                <w:right w:val="none" w:sz="0" w:space="0" w:color="auto"/>
              </w:divBdr>
            </w:div>
            <w:div w:id="1109158109">
              <w:marLeft w:val="0"/>
              <w:marRight w:val="0"/>
              <w:marTop w:val="0"/>
              <w:marBottom w:val="0"/>
              <w:divBdr>
                <w:top w:val="none" w:sz="0" w:space="0" w:color="auto"/>
                <w:left w:val="none" w:sz="0" w:space="0" w:color="auto"/>
                <w:bottom w:val="none" w:sz="0" w:space="0" w:color="auto"/>
                <w:right w:val="none" w:sz="0" w:space="0" w:color="auto"/>
              </w:divBdr>
            </w:div>
            <w:div w:id="409617913">
              <w:marLeft w:val="0"/>
              <w:marRight w:val="0"/>
              <w:marTop w:val="0"/>
              <w:marBottom w:val="0"/>
              <w:divBdr>
                <w:top w:val="none" w:sz="0" w:space="0" w:color="auto"/>
                <w:left w:val="none" w:sz="0" w:space="0" w:color="auto"/>
                <w:bottom w:val="none" w:sz="0" w:space="0" w:color="auto"/>
                <w:right w:val="none" w:sz="0" w:space="0" w:color="auto"/>
              </w:divBdr>
            </w:div>
            <w:div w:id="2052807423">
              <w:marLeft w:val="0"/>
              <w:marRight w:val="0"/>
              <w:marTop w:val="0"/>
              <w:marBottom w:val="0"/>
              <w:divBdr>
                <w:top w:val="none" w:sz="0" w:space="0" w:color="auto"/>
                <w:left w:val="none" w:sz="0" w:space="0" w:color="auto"/>
                <w:bottom w:val="none" w:sz="0" w:space="0" w:color="auto"/>
                <w:right w:val="none" w:sz="0" w:space="0" w:color="auto"/>
              </w:divBdr>
            </w:div>
            <w:div w:id="233708080">
              <w:marLeft w:val="0"/>
              <w:marRight w:val="0"/>
              <w:marTop w:val="0"/>
              <w:marBottom w:val="0"/>
              <w:divBdr>
                <w:top w:val="none" w:sz="0" w:space="0" w:color="auto"/>
                <w:left w:val="none" w:sz="0" w:space="0" w:color="auto"/>
                <w:bottom w:val="none" w:sz="0" w:space="0" w:color="auto"/>
                <w:right w:val="none" w:sz="0" w:space="0" w:color="auto"/>
              </w:divBdr>
            </w:div>
            <w:div w:id="603004866">
              <w:marLeft w:val="0"/>
              <w:marRight w:val="0"/>
              <w:marTop w:val="0"/>
              <w:marBottom w:val="0"/>
              <w:divBdr>
                <w:top w:val="none" w:sz="0" w:space="0" w:color="auto"/>
                <w:left w:val="none" w:sz="0" w:space="0" w:color="auto"/>
                <w:bottom w:val="none" w:sz="0" w:space="0" w:color="auto"/>
                <w:right w:val="none" w:sz="0" w:space="0" w:color="auto"/>
              </w:divBdr>
            </w:div>
            <w:div w:id="1604994286">
              <w:marLeft w:val="0"/>
              <w:marRight w:val="0"/>
              <w:marTop w:val="0"/>
              <w:marBottom w:val="0"/>
              <w:divBdr>
                <w:top w:val="none" w:sz="0" w:space="0" w:color="auto"/>
                <w:left w:val="none" w:sz="0" w:space="0" w:color="auto"/>
                <w:bottom w:val="none" w:sz="0" w:space="0" w:color="auto"/>
                <w:right w:val="none" w:sz="0" w:space="0" w:color="auto"/>
              </w:divBdr>
            </w:div>
            <w:div w:id="1848447877">
              <w:marLeft w:val="0"/>
              <w:marRight w:val="0"/>
              <w:marTop w:val="0"/>
              <w:marBottom w:val="0"/>
              <w:divBdr>
                <w:top w:val="none" w:sz="0" w:space="0" w:color="auto"/>
                <w:left w:val="none" w:sz="0" w:space="0" w:color="auto"/>
                <w:bottom w:val="none" w:sz="0" w:space="0" w:color="auto"/>
                <w:right w:val="none" w:sz="0" w:space="0" w:color="auto"/>
              </w:divBdr>
            </w:div>
            <w:div w:id="1972974746">
              <w:marLeft w:val="0"/>
              <w:marRight w:val="0"/>
              <w:marTop w:val="0"/>
              <w:marBottom w:val="0"/>
              <w:divBdr>
                <w:top w:val="none" w:sz="0" w:space="0" w:color="auto"/>
                <w:left w:val="none" w:sz="0" w:space="0" w:color="auto"/>
                <w:bottom w:val="none" w:sz="0" w:space="0" w:color="auto"/>
                <w:right w:val="none" w:sz="0" w:space="0" w:color="auto"/>
              </w:divBdr>
            </w:div>
            <w:div w:id="364986805">
              <w:marLeft w:val="0"/>
              <w:marRight w:val="0"/>
              <w:marTop w:val="0"/>
              <w:marBottom w:val="0"/>
              <w:divBdr>
                <w:top w:val="none" w:sz="0" w:space="0" w:color="auto"/>
                <w:left w:val="none" w:sz="0" w:space="0" w:color="auto"/>
                <w:bottom w:val="none" w:sz="0" w:space="0" w:color="auto"/>
                <w:right w:val="none" w:sz="0" w:space="0" w:color="auto"/>
              </w:divBdr>
            </w:div>
            <w:div w:id="1415782279">
              <w:marLeft w:val="0"/>
              <w:marRight w:val="0"/>
              <w:marTop w:val="0"/>
              <w:marBottom w:val="0"/>
              <w:divBdr>
                <w:top w:val="none" w:sz="0" w:space="0" w:color="auto"/>
                <w:left w:val="none" w:sz="0" w:space="0" w:color="auto"/>
                <w:bottom w:val="none" w:sz="0" w:space="0" w:color="auto"/>
                <w:right w:val="none" w:sz="0" w:space="0" w:color="auto"/>
              </w:divBdr>
            </w:div>
            <w:div w:id="225456159">
              <w:marLeft w:val="0"/>
              <w:marRight w:val="0"/>
              <w:marTop w:val="0"/>
              <w:marBottom w:val="0"/>
              <w:divBdr>
                <w:top w:val="none" w:sz="0" w:space="0" w:color="auto"/>
                <w:left w:val="none" w:sz="0" w:space="0" w:color="auto"/>
                <w:bottom w:val="none" w:sz="0" w:space="0" w:color="auto"/>
                <w:right w:val="none" w:sz="0" w:space="0" w:color="auto"/>
              </w:divBdr>
            </w:div>
            <w:div w:id="560099022">
              <w:marLeft w:val="0"/>
              <w:marRight w:val="0"/>
              <w:marTop w:val="0"/>
              <w:marBottom w:val="0"/>
              <w:divBdr>
                <w:top w:val="none" w:sz="0" w:space="0" w:color="auto"/>
                <w:left w:val="none" w:sz="0" w:space="0" w:color="auto"/>
                <w:bottom w:val="none" w:sz="0" w:space="0" w:color="auto"/>
                <w:right w:val="none" w:sz="0" w:space="0" w:color="auto"/>
              </w:divBdr>
            </w:div>
            <w:div w:id="280185833">
              <w:marLeft w:val="0"/>
              <w:marRight w:val="0"/>
              <w:marTop w:val="0"/>
              <w:marBottom w:val="0"/>
              <w:divBdr>
                <w:top w:val="none" w:sz="0" w:space="0" w:color="auto"/>
                <w:left w:val="none" w:sz="0" w:space="0" w:color="auto"/>
                <w:bottom w:val="none" w:sz="0" w:space="0" w:color="auto"/>
                <w:right w:val="none" w:sz="0" w:space="0" w:color="auto"/>
              </w:divBdr>
            </w:div>
            <w:div w:id="914512564">
              <w:marLeft w:val="0"/>
              <w:marRight w:val="0"/>
              <w:marTop w:val="0"/>
              <w:marBottom w:val="0"/>
              <w:divBdr>
                <w:top w:val="none" w:sz="0" w:space="0" w:color="auto"/>
                <w:left w:val="none" w:sz="0" w:space="0" w:color="auto"/>
                <w:bottom w:val="none" w:sz="0" w:space="0" w:color="auto"/>
                <w:right w:val="none" w:sz="0" w:space="0" w:color="auto"/>
              </w:divBdr>
            </w:div>
            <w:div w:id="1068571001">
              <w:marLeft w:val="0"/>
              <w:marRight w:val="0"/>
              <w:marTop w:val="0"/>
              <w:marBottom w:val="0"/>
              <w:divBdr>
                <w:top w:val="none" w:sz="0" w:space="0" w:color="auto"/>
                <w:left w:val="none" w:sz="0" w:space="0" w:color="auto"/>
                <w:bottom w:val="none" w:sz="0" w:space="0" w:color="auto"/>
                <w:right w:val="none" w:sz="0" w:space="0" w:color="auto"/>
              </w:divBdr>
            </w:div>
            <w:div w:id="1412849463">
              <w:marLeft w:val="0"/>
              <w:marRight w:val="0"/>
              <w:marTop w:val="0"/>
              <w:marBottom w:val="0"/>
              <w:divBdr>
                <w:top w:val="none" w:sz="0" w:space="0" w:color="auto"/>
                <w:left w:val="none" w:sz="0" w:space="0" w:color="auto"/>
                <w:bottom w:val="none" w:sz="0" w:space="0" w:color="auto"/>
                <w:right w:val="none" w:sz="0" w:space="0" w:color="auto"/>
              </w:divBdr>
            </w:div>
            <w:div w:id="1513228577">
              <w:marLeft w:val="0"/>
              <w:marRight w:val="0"/>
              <w:marTop w:val="0"/>
              <w:marBottom w:val="0"/>
              <w:divBdr>
                <w:top w:val="none" w:sz="0" w:space="0" w:color="auto"/>
                <w:left w:val="none" w:sz="0" w:space="0" w:color="auto"/>
                <w:bottom w:val="none" w:sz="0" w:space="0" w:color="auto"/>
                <w:right w:val="none" w:sz="0" w:space="0" w:color="auto"/>
              </w:divBdr>
            </w:div>
            <w:div w:id="1003167624">
              <w:marLeft w:val="0"/>
              <w:marRight w:val="0"/>
              <w:marTop w:val="0"/>
              <w:marBottom w:val="0"/>
              <w:divBdr>
                <w:top w:val="none" w:sz="0" w:space="0" w:color="auto"/>
                <w:left w:val="none" w:sz="0" w:space="0" w:color="auto"/>
                <w:bottom w:val="none" w:sz="0" w:space="0" w:color="auto"/>
                <w:right w:val="none" w:sz="0" w:space="0" w:color="auto"/>
              </w:divBdr>
            </w:div>
            <w:div w:id="835994089">
              <w:marLeft w:val="0"/>
              <w:marRight w:val="0"/>
              <w:marTop w:val="0"/>
              <w:marBottom w:val="0"/>
              <w:divBdr>
                <w:top w:val="none" w:sz="0" w:space="0" w:color="auto"/>
                <w:left w:val="none" w:sz="0" w:space="0" w:color="auto"/>
                <w:bottom w:val="none" w:sz="0" w:space="0" w:color="auto"/>
                <w:right w:val="none" w:sz="0" w:space="0" w:color="auto"/>
              </w:divBdr>
              <w:divsChild>
                <w:div w:id="680812175">
                  <w:marLeft w:val="0"/>
                  <w:marRight w:val="0"/>
                  <w:marTop w:val="0"/>
                  <w:marBottom w:val="0"/>
                  <w:divBdr>
                    <w:top w:val="none" w:sz="0" w:space="0" w:color="auto"/>
                    <w:left w:val="none" w:sz="0" w:space="0" w:color="auto"/>
                    <w:bottom w:val="none" w:sz="0" w:space="0" w:color="auto"/>
                    <w:right w:val="none" w:sz="0" w:space="0" w:color="auto"/>
                  </w:divBdr>
                </w:div>
                <w:div w:id="804079125">
                  <w:marLeft w:val="0"/>
                  <w:marRight w:val="0"/>
                  <w:marTop w:val="0"/>
                  <w:marBottom w:val="0"/>
                  <w:divBdr>
                    <w:top w:val="none" w:sz="0" w:space="0" w:color="auto"/>
                    <w:left w:val="none" w:sz="0" w:space="0" w:color="auto"/>
                    <w:bottom w:val="none" w:sz="0" w:space="0" w:color="auto"/>
                    <w:right w:val="none" w:sz="0" w:space="0" w:color="auto"/>
                  </w:divBdr>
                </w:div>
                <w:div w:id="963390069">
                  <w:marLeft w:val="0"/>
                  <w:marRight w:val="0"/>
                  <w:marTop w:val="0"/>
                  <w:marBottom w:val="0"/>
                  <w:divBdr>
                    <w:top w:val="none" w:sz="0" w:space="0" w:color="auto"/>
                    <w:left w:val="none" w:sz="0" w:space="0" w:color="auto"/>
                    <w:bottom w:val="none" w:sz="0" w:space="0" w:color="auto"/>
                    <w:right w:val="none" w:sz="0" w:space="0" w:color="auto"/>
                  </w:divBdr>
                </w:div>
                <w:div w:id="1419596582">
                  <w:marLeft w:val="0"/>
                  <w:marRight w:val="0"/>
                  <w:marTop w:val="0"/>
                  <w:marBottom w:val="0"/>
                  <w:divBdr>
                    <w:top w:val="none" w:sz="0" w:space="0" w:color="auto"/>
                    <w:left w:val="none" w:sz="0" w:space="0" w:color="auto"/>
                    <w:bottom w:val="none" w:sz="0" w:space="0" w:color="auto"/>
                    <w:right w:val="none" w:sz="0" w:space="0" w:color="auto"/>
                  </w:divBdr>
                </w:div>
                <w:div w:id="22900346">
                  <w:marLeft w:val="0"/>
                  <w:marRight w:val="0"/>
                  <w:marTop w:val="0"/>
                  <w:marBottom w:val="0"/>
                  <w:divBdr>
                    <w:top w:val="none" w:sz="0" w:space="0" w:color="auto"/>
                    <w:left w:val="none" w:sz="0" w:space="0" w:color="auto"/>
                    <w:bottom w:val="none" w:sz="0" w:space="0" w:color="auto"/>
                    <w:right w:val="none" w:sz="0" w:space="0" w:color="auto"/>
                  </w:divBdr>
                </w:div>
                <w:div w:id="1948075595">
                  <w:marLeft w:val="0"/>
                  <w:marRight w:val="0"/>
                  <w:marTop w:val="0"/>
                  <w:marBottom w:val="0"/>
                  <w:divBdr>
                    <w:top w:val="none" w:sz="0" w:space="0" w:color="auto"/>
                    <w:left w:val="none" w:sz="0" w:space="0" w:color="auto"/>
                    <w:bottom w:val="none" w:sz="0" w:space="0" w:color="auto"/>
                    <w:right w:val="none" w:sz="0" w:space="0" w:color="auto"/>
                  </w:divBdr>
                </w:div>
                <w:div w:id="1190684465">
                  <w:marLeft w:val="0"/>
                  <w:marRight w:val="0"/>
                  <w:marTop w:val="0"/>
                  <w:marBottom w:val="0"/>
                  <w:divBdr>
                    <w:top w:val="none" w:sz="0" w:space="0" w:color="auto"/>
                    <w:left w:val="none" w:sz="0" w:space="0" w:color="auto"/>
                    <w:bottom w:val="none" w:sz="0" w:space="0" w:color="auto"/>
                    <w:right w:val="none" w:sz="0" w:space="0" w:color="auto"/>
                  </w:divBdr>
                </w:div>
                <w:div w:id="1831944453">
                  <w:marLeft w:val="0"/>
                  <w:marRight w:val="0"/>
                  <w:marTop w:val="0"/>
                  <w:marBottom w:val="0"/>
                  <w:divBdr>
                    <w:top w:val="none" w:sz="0" w:space="0" w:color="auto"/>
                    <w:left w:val="none" w:sz="0" w:space="0" w:color="auto"/>
                    <w:bottom w:val="none" w:sz="0" w:space="0" w:color="auto"/>
                    <w:right w:val="none" w:sz="0" w:space="0" w:color="auto"/>
                  </w:divBdr>
                </w:div>
                <w:div w:id="2002733987">
                  <w:marLeft w:val="0"/>
                  <w:marRight w:val="0"/>
                  <w:marTop w:val="0"/>
                  <w:marBottom w:val="0"/>
                  <w:divBdr>
                    <w:top w:val="none" w:sz="0" w:space="0" w:color="auto"/>
                    <w:left w:val="none" w:sz="0" w:space="0" w:color="auto"/>
                    <w:bottom w:val="none" w:sz="0" w:space="0" w:color="auto"/>
                    <w:right w:val="none" w:sz="0" w:space="0" w:color="auto"/>
                  </w:divBdr>
                </w:div>
                <w:div w:id="1032457074">
                  <w:marLeft w:val="0"/>
                  <w:marRight w:val="0"/>
                  <w:marTop w:val="0"/>
                  <w:marBottom w:val="0"/>
                  <w:divBdr>
                    <w:top w:val="none" w:sz="0" w:space="0" w:color="auto"/>
                    <w:left w:val="none" w:sz="0" w:space="0" w:color="auto"/>
                    <w:bottom w:val="none" w:sz="0" w:space="0" w:color="auto"/>
                    <w:right w:val="none" w:sz="0" w:space="0" w:color="auto"/>
                  </w:divBdr>
                </w:div>
                <w:div w:id="284506373">
                  <w:marLeft w:val="0"/>
                  <w:marRight w:val="0"/>
                  <w:marTop w:val="0"/>
                  <w:marBottom w:val="0"/>
                  <w:divBdr>
                    <w:top w:val="none" w:sz="0" w:space="0" w:color="auto"/>
                    <w:left w:val="none" w:sz="0" w:space="0" w:color="auto"/>
                    <w:bottom w:val="none" w:sz="0" w:space="0" w:color="auto"/>
                    <w:right w:val="none" w:sz="0" w:space="0" w:color="auto"/>
                  </w:divBdr>
                </w:div>
                <w:div w:id="493447645">
                  <w:marLeft w:val="0"/>
                  <w:marRight w:val="0"/>
                  <w:marTop w:val="0"/>
                  <w:marBottom w:val="0"/>
                  <w:divBdr>
                    <w:top w:val="none" w:sz="0" w:space="0" w:color="auto"/>
                    <w:left w:val="none" w:sz="0" w:space="0" w:color="auto"/>
                    <w:bottom w:val="none" w:sz="0" w:space="0" w:color="auto"/>
                    <w:right w:val="none" w:sz="0" w:space="0" w:color="auto"/>
                  </w:divBdr>
                </w:div>
                <w:div w:id="2002274836">
                  <w:marLeft w:val="0"/>
                  <w:marRight w:val="0"/>
                  <w:marTop w:val="0"/>
                  <w:marBottom w:val="0"/>
                  <w:divBdr>
                    <w:top w:val="none" w:sz="0" w:space="0" w:color="auto"/>
                    <w:left w:val="none" w:sz="0" w:space="0" w:color="auto"/>
                    <w:bottom w:val="none" w:sz="0" w:space="0" w:color="auto"/>
                    <w:right w:val="none" w:sz="0" w:space="0" w:color="auto"/>
                  </w:divBdr>
                </w:div>
                <w:div w:id="2071999079">
                  <w:marLeft w:val="0"/>
                  <w:marRight w:val="0"/>
                  <w:marTop w:val="0"/>
                  <w:marBottom w:val="0"/>
                  <w:divBdr>
                    <w:top w:val="none" w:sz="0" w:space="0" w:color="auto"/>
                    <w:left w:val="none" w:sz="0" w:space="0" w:color="auto"/>
                    <w:bottom w:val="none" w:sz="0" w:space="0" w:color="auto"/>
                    <w:right w:val="none" w:sz="0" w:space="0" w:color="auto"/>
                  </w:divBdr>
                </w:div>
                <w:div w:id="714964633">
                  <w:marLeft w:val="0"/>
                  <w:marRight w:val="0"/>
                  <w:marTop w:val="0"/>
                  <w:marBottom w:val="0"/>
                  <w:divBdr>
                    <w:top w:val="none" w:sz="0" w:space="0" w:color="auto"/>
                    <w:left w:val="none" w:sz="0" w:space="0" w:color="auto"/>
                    <w:bottom w:val="none" w:sz="0" w:space="0" w:color="auto"/>
                    <w:right w:val="none" w:sz="0" w:space="0" w:color="auto"/>
                  </w:divBdr>
                </w:div>
                <w:div w:id="1709334113">
                  <w:marLeft w:val="0"/>
                  <w:marRight w:val="0"/>
                  <w:marTop w:val="0"/>
                  <w:marBottom w:val="0"/>
                  <w:divBdr>
                    <w:top w:val="none" w:sz="0" w:space="0" w:color="auto"/>
                    <w:left w:val="none" w:sz="0" w:space="0" w:color="auto"/>
                    <w:bottom w:val="none" w:sz="0" w:space="0" w:color="auto"/>
                    <w:right w:val="none" w:sz="0" w:space="0" w:color="auto"/>
                  </w:divBdr>
                </w:div>
                <w:div w:id="1496874978">
                  <w:marLeft w:val="0"/>
                  <w:marRight w:val="0"/>
                  <w:marTop w:val="0"/>
                  <w:marBottom w:val="0"/>
                  <w:divBdr>
                    <w:top w:val="none" w:sz="0" w:space="0" w:color="auto"/>
                    <w:left w:val="none" w:sz="0" w:space="0" w:color="auto"/>
                    <w:bottom w:val="none" w:sz="0" w:space="0" w:color="auto"/>
                    <w:right w:val="none" w:sz="0" w:space="0" w:color="auto"/>
                  </w:divBdr>
                </w:div>
                <w:div w:id="650644738">
                  <w:marLeft w:val="0"/>
                  <w:marRight w:val="0"/>
                  <w:marTop w:val="0"/>
                  <w:marBottom w:val="0"/>
                  <w:divBdr>
                    <w:top w:val="none" w:sz="0" w:space="0" w:color="auto"/>
                    <w:left w:val="none" w:sz="0" w:space="0" w:color="auto"/>
                    <w:bottom w:val="none" w:sz="0" w:space="0" w:color="auto"/>
                    <w:right w:val="none" w:sz="0" w:space="0" w:color="auto"/>
                  </w:divBdr>
                </w:div>
                <w:div w:id="136184939">
                  <w:marLeft w:val="0"/>
                  <w:marRight w:val="0"/>
                  <w:marTop w:val="0"/>
                  <w:marBottom w:val="0"/>
                  <w:divBdr>
                    <w:top w:val="none" w:sz="0" w:space="0" w:color="auto"/>
                    <w:left w:val="none" w:sz="0" w:space="0" w:color="auto"/>
                    <w:bottom w:val="none" w:sz="0" w:space="0" w:color="auto"/>
                    <w:right w:val="none" w:sz="0" w:space="0" w:color="auto"/>
                  </w:divBdr>
                </w:div>
                <w:div w:id="2120952425">
                  <w:marLeft w:val="0"/>
                  <w:marRight w:val="0"/>
                  <w:marTop w:val="0"/>
                  <w:marBottom w:val="0"/>
                  <w:divBdr>
                    <w:top w:val="none" w:sz="0" w:space="0" w:color="auto"/>
                    <w:left w:val="none" w:sz="0" w:space="0" w:color="auto"/>
                    <w:bottom w:val="none" w:sz="0" w:space="0" w:color="auto"/>
                    <w:right w:val="none" w:sz="0" w:space="0" w:color="auto"/>
                  </w:divBdr>
                </w:div>
                <w:div w:id="493449754">
                  <w:marLeft w:val="0"/>
                  <w:marRight w:val="0"/>
                  <w:marTop w:val="0"/>
                  <w:marBottom w:val="0"/>
                  <w:divBdr>
                    <w:top w:val="none" w:sz="0" w:space="0" w:color="auto"/>
                    <w:left w:val="none" w:sz="0" w:space="0" w:color="auto"/>
                    <w:bottom w:val="none" w:sz="0" w:space="0" w:color="auto"/>
                    <w:right w:val="none" w:sz="0" w:space="0" w:color="auto"/>
                  </w:divBdr>
                </w:div>
                <w:div w:id="2081559178">
                  <w:marLeft w:val="0"/>
                  <w:marRight w:val="0"/>
                  <w:marTop w:val="0"/>
                  <w:marBottom w:val="0"/>
                  <w:divBdr>
                    <w:top w:val="none" w:sz="0" w:space="0" w:color="auto"/>
                    <w:left w:val="none" w:sz="0" w:space="0" w:color="auto"/>
                    <w:bottom w:val="none" w:sz="0" w:space="0" w:color="auto"/>
                    <w:right w:val="none" w:sz="0" w:space="0" w:color="auto"/>
                  </w:divBdr>
                </w:div>
                <w:div w:id="1104693912">
                  <w:marLeft w:val="0"/>
                  <w:marRight w:val="0"/>
                  <w:marTop w:val="0"/>
                  <w:marBottom w:val="0"/>
                  <w:divBdr>
                    <w:top w:val="none" w:sz="0" w:space="0" w:color="auto"/>
                    <w:left w:val="none" w:sz="0" w:space="0" w:color="auto"/>
                    <w:bottom w:val="none" w:sz="0" w:space="0" w:color="auto"/>
                    <w:right w:val="none" w:sz="0" w:space="0" w:color="auto"/>
                  </w:divBdr>
                </w:div>
                <w:div w:id="960770123">
                  <w:marLeft w:val="0"/>
                  <w:marRight w:val="0"/>
                  <w:marTop w:val="0"/>
                  <w:marBottom w:val="0"/>
                  <w:divBdr>
                    <w:top w:val="none" w:sz="0" w:space="0" w:color="auto"/>
                    <w:left w:val="none" w:sz="0" w:space="0" w:color="auto"/>
                    <w:bottom w:val="none" w:sz="0" w:space="0" w:color="auto"/>
                    <w:right w:val="none" w:sz="0" w:space="0" w:color="auto"/>
                  </w:divBdr>
                </w:div>
                <w:div w:id="1279068454">
                  <w:marLeft w:val="0"/>
                  <w:marRight w:val="0"/>
                  <w:marTop w:val="0"/>
                  <w:marBottom w:val="0"/>
                  <w:divBdr>
                    <w:top w:val="none" w:sz="0" w:space="0" w:color="auto"/>
                    <w:left w:val="none" w:sz="0" w:space="0" w:color="auto"/>
                    <w:bottom w:val="none" w:sz="0" w:space="0" w:color="auto"/>
                    <w:right w:val="none" w:sz="0" w:space="0" w:color="auto"/>
                  </w:divBdr>
                </w:div>
                <w:div w:id="1975208498">
                  <w:marLeft w:val="0"/>
                  <w:marRight w:val="0"/>
                  <w:marTop w:val="0"/>
                  <w:marBottom w:val="0"/>
                  <w:divBdr>
                    <w:top w:val="none" w:sz="0" w:space="0" w:color="auto"/>
                    <w:left w:val="none" w:sz="0" w:space="0" w:color="auto"/>
                    <w:bottom w:val="none" w:sz="0" w:space="0" w:color="auto"/>
                    <w:right w:val="none" w:sz="0" w:space="0" w:color="auto"/>
                  </w:divBdr>
                </w:div>
                <w:div w:id="2047833388">
                  <w:marLeft w:val="0"/>
                  <w:marRight w:val="0"/>
                  <w:marTop w:val="0"/>
                  <w:marBottom w:val="0"/>
                  <w:divBdr>
                    <w:top w:val="none" w:sz="0" w:space="0" w:color="auto"/>
                    <w:left w:val="none" w:sz="0" w:space="0" w:color="auto"/>
                    <w:bottom w:val="none" w:sz="0" w:space="0" w:color="auto"/>
                    <w:right w:val="none" w:sz="0" w:space="0" w:color="auto"/>
                  </w:divBdr>
                </w:div>
                <w:div w:id="1347827329">
                  <w:marLeft w:val="0"/>
                  <w:marRight w:val="0"/>
                  <w:marTop w:val="0"/>
                  <w:marBottom w:val="0"/>
                  <w:divBdr>
                    <w:top w:val="none" w:sz="0" w:space="0" w:color="auto"/>
                    <w:left w:val="none" w:sz="0" w:space="0" w:color="auto"/>
                    <w:bottom w:val="none" w:sz="0" w:space="0" w:color="auto"/>
                    <w:right w:val="none" w:sz="0" w:space="0" w:color="auto"/>
                  </w:divBdr>
                </w:div>
                <w:div w:id="212815425">
                  <w:marLeft w:val="0"/>
                  <w:marRight w:val="0"/>
                  <w:marTop w:val="0"/>
                  <w:marBottom w:val="0"/>
                  <w:divBdr>
                    <w:top w:val="none" w:sz="0" w:space="0" w:color="auto"/>
                    <w:left w:val="none" w:sz="0" w:space="0" w:color="auto"/>
                    <w:bottom w:val="none" w:sz="0" w:space="0" w:color="auto"/>
                    <w:right w:val="none" w:sz="0" w:space="0" w:color="auto"/>
                  </w:divBdr>
                </w:div>
                <w:div w:id="842938108">
                  <w:marLeft w:val="0"/>
                  <w:marRight w:val="0"/>
                  <w:marTop w:val="0"/>
                  <w:marBottom w:val="0"/>
                  <w:divBdr>
                    <w:top w:val="none" w:sz="0" w:space="0" w:color="auto"/>
                    <w:left w:val="none" w:sz="0" w:space="0" w:color="auto"/>
                    <w:bottom w:val="none" w:sz="0" w:space="0" w:color="auto"/>
                    <w:right w:val="none" w:sz="0" w:space="0" w:color="auto"/>
                  </w:divBdr>
                </w:div>
                <w:div w:id="1899245243">
                  <w:marLeft w:val="0"/>
                  <w:marRight w:val="0"/>
                  <w:marTop w:val="0"/>
                  <w:marBottom w:val="0"/>
                  <w:divBdr>
                    <w:top w:val="none" w:sz="0" w:space="0" w:color="auto"/>
                    <w:left w:val="none" w:sz="0" w:space="0" w:color="auto"/>
                    <w:bottom w:val="none" w:sz="0" w:space="0" w:color="auto"/>
                    <w:right w:val="none" w:sz="0" w:space="0" w:color="auto"/>
                  </w:divBdr>
                </w:div>
                <w:div w:id="1637098647">
                  <w:marLeft w:val="0"/>
                  <w:marRight w:val="0"/>
                  <w:marTop w:val="0"/>
                  <w:marBottom w:val="0"/>
                  <w:divBdr>
                    <w:top w:val="none" w:sz="0" w:space="0" w:color="auto"/>
                    <w:left w:val="none" w:sz="0" w:space="0" w:color="auto"/>
                    <w:bottom w:val="none" w:sz="0" w:space="0" w:color="auto"/>
                    <w:right w:val="none" w:sz="0" w:space="0" w:color="auto"/>
                  </w:divBdr>
                </w:div>
                <w:div w:id="1069690908">
                  <w:marLeft w:val="0"/>
                  <w:marRight w:val="0"/>
                  <w:marTop w:val="0"/>
                  <w:marBottom w:val="0"/>
                  <w:divBdr>
                    <w:top w:val="none" w:sz="0" w:space="0" w:color="auto"/>
                    <w:left w:val="none" w:sz="0" w:space="0" w:color="auto"/>
                    <w:bottom w:val="none" w:sz="0" w:space="0" w:color="auto"/>
                    <w:right w:val="none" w:sz="0" w:space="0" w:color="auto"/>
                  </w:divBdr>
                </w:div>
                <w:div w:id="677461914">
                  <w:marLeft w:val="0"/>
                  <w:marRight w:val="0"/>
                  <w:marTop w:val="0"/>
                  <w:marBottom w:val="0"/>
                  <w:divBdr>
                    <w:top w:val="none" w:sz="0" w:space="0" w:color="auto"/>
                    <w:left w:val="none" w:sz="0" w:space="0" w:color="auto"/>
                    <w:bottom w:val="none" w:sz="0" w:space="0" w:color="auto"/>
                    <w:right w:val="none" w:sz="0" w:space="0" w:color="auto"/>
                  </w:divBdr>
                </w:div>
                <w:div w:id="562526267">
                  <w:marLeft w:val="0"/>
                  <w:marRight w:val="0"/>
                  <w:marTop w:val="0"/>
                  <w:marBottom w:val="0"/>
                  <w:divBdr>
                    <w:top w:val="none" w:sz="0" w:space="0" w:color="auto"/>
                    <w:left w:val="none" w:sz="0" w:space="0" w:color="auto"/>
                    <w:bottom w:val="none" w:sz="0" w:space="0" w:color="auto"/>
                    <w:right w:val="none" w:sz="0" w:space="0" w:color="auto"/>
                  </w:divBdr>
                </w:div>
                <w:div w:id="745154198">
                  <w:marLeft w:val="0"/>
                  <w:marRight w:val="0"/>
                  <w:marTop w:val="0"/>
                  <w:marBottom w:val="0"/>
                  <w:divBdr>
                    <w:top w:val="none" w:sz="0" w:space="0" w:color="auto"/>
                    <w:left w:val="none" w:sz="0" w:space="0" w:color="auto"/>
                    <w:bottom w:val="none" w:sz="0" w:space="0" w:color="auto"/>
                    <w:right w:val="none" w:sz="0" w:space="0" w:color="auto"/>
                  </w:divBdr>
                </w:div>
                <w:div w:id="1568373875">
                  <w:marLeft w:val="0"/>
                  <w:marRight w:val="0"/>
                  <w:marTop w:val="0"/>
                  <w:marBottom w:val="0"/>
                  <w:divBdr>
                    <w:top w:val="none" w:sz="0" w:space="0" w:color="auto"/>
                    <w:left w:val="none" w:sz="0" w:space="0" w:color="auto"/>
                    <w:bottom w:val="none" w:sz="0" w:space="0" w:color="auto"/>
                    <w:right w:val="none" w:sz="0" w:space="0" w:color="auto"/>
                  </w:divBdr>
                </w:div>
                <w:div w:id="61297869">
                  <w:marLeft w:val="0"/>
                  <w:marRight w:val="0"/>
                  <w:marTop w:val="0"/>
                  <w:marBottom w:val="0"/>
                  <w:divBdr>
                    <w:top w:val="none" w:sz="0" w:space="0" w:color="auto"/>
                    <w:left w:val="none" w:sz="0" w:space="0" w:color="auto"/>
                    <w:bottom w:val="none" w:sz="0" w:space="0" w:color="auto"/>
                    <w:right w:val="none" w:sz="0" w:space="0" w:color="auto"/>
                  </w:divBdr>
                </w:div>
                <w:div w:id="1427388028">
                  <w:marLeft w:val="0"/>
                  <w:marRight w:val="0"/>
                  <w:marTop w:val="0"/>
                  <w:marBottom w:val="0"/>
                  <w:divBdr>
                    <w:top w:val="none" w:sz="0" w:space="0" w:color="auto"/>
                    <w:left w:val="none" w:sz="0" w:space="0" w:color="auto"/>
                    <w:bottom w:val="none" w:sz="0" w:space="0" w:color="auto"/>
                    <w:right w:val="none" w:sz="0" w:space="0" w:color="auto"/>
                  </w:divBdr>
                </w:div>
                <w:div w:id="1341732500">
                  <w:marLeft w:val="0"/>
                  <w:marRight w:val="0"/>
                  <w:marTop w:val="0"/>
                  <w:marBottom w:val="0"/>
                  <w:divBdr>
                    <w:top w:val="none" w:sz="0" w:space="0" w:color="auto"/>
                    <w:left w:val="none" w:sz="0" w:space="0" w:color="auto"/>
                    <w:bottom w:val="none" w:sz="0" w:space="0" w:color="auto"/>
                    <w:right w:val="none" w:sz="0" w:space="0" w:color="auto"/>
                  </w:divBdr>
                </w:div>
                <w:div w:id="1356275047">
                  <w:marLeft w:val="0"/>
                  <w:marRight w:val="0"/>
                  <w:marTop w:val="0"/>
                  <w:marBottom w:val="0"/>
                  <w:divBdr>
                    <w:top w:val="none" w:sz="0" w:space="0" w:color="auto"/>
                    <w:left w:val="none" w:sz="0" w:space="0" w:color="auto"/>
                    <w:bottom w:val="none" w:sz="0" w:space="0" w:color="auto"/>
                    <w:right w:val="none" w:sz="0" w:space="0" w:color="auto"/>
                  </w:divBdr>
                </w:div>
                <w:div w:id="47994944">
                  <w:marLeft w:val="0"/>
                  <w:marRight w:val="0"/>
                  <w:marTop w:val="0"/>
                  <w:marBottom w:val="0"/>
                  <w:divBdr>
                    <w:top w:val="none" w:sz="0" w:space="0" w:color="auto"/>
                    <w:left w:val="none" w:sz="0" w:space="0" w:color="auto"/>
                    <w:bottom w:val="none" w:sz="0" w:space="0" w:color="auto"/>
                    <w:right w:val="none" w:sz="0" w:space="0" w:color="auto"/>
                  </w:divBdr>
                </w:div>
                <w:div w:id="653413437">
                  <w:marLeft w:val="0"/>
                  <w:marRight w:val="0"/>
                  <w:marTop w:val="0"/>
                  <w:marBottom w:val="0"/>
                  <w:divBdr>
                    <w:top w:val="none" w:sz="0" w:space="0" w:color="auto"/>
                    <w:left w:val="none" w:sz="0" w:space="0" w:color="auto"/>
                    <w:bottom w:val="none" w:sz="0" w:space="0" w:color="auto"/>
                    <w:right w:val="none" w:sz="0" w:space="0" w:color="auto"/>
                  </w:divBdr>
                </w:div>
                <w:div w:id="1884562308">
                  <w:marLeft w:val="0"/>
                  <w:marRight w:val="0"/>
                  <w:marTop w:val="0"/>
                  <w:marBottom w:val="0"/>
                  <w:divBdr>
                    <w:top w:val="none" w:sz="0" w:space="0" w:color="auto"/>
                    <w:left w:val="none" w:sz="0" w:space="0" w:color="auto"/>
                    <w:bottom w:val="none" w:sz="0" w:space="0" w:color="auto"/>
                    <w:right w:val="none" w:sz="0" w:space="0" w:color="auto"/>
                  </w:divBdr>
                </w:div>
                <w:div w:id="59836986">
                  <w:marLeft w:val="0"/>
                  <w:marRight w:val="0"/>
                  <w:marTop w:val="0"/>
                  <w:marBottom w:val="0"/>
                  <w:divBdr>
                    <w:top w:val="none" w:sz="0" w:space="0" w:color="auto"/>
                    <w:left w:val="none" w:sz="0" w:space="0" w:color="auto"/>
                    <w:bottom w:val="none" w:sz="0" w:space="0" w:color="auto"/>
                    <w:right w:val="none" w:sz="0" w:space="0" w:color="auto"/>
                  </w:divBdr>
                </w:div>
                <w:div w:id="1463116503">
                  <w:marLeft w:val="0"/>
                  <w:marRight w:val="0"/>
                  <w:marTop w:val="0"/>
                  <w:marBottom w:val="0"/>
                  <w:divBdr>
                    <w:top w:val="none" w:sz="0" w:space="0" w:color="auto"/>
                    <w:left w:val="none" w:sz="0" w:space="0" w:color="auto"/>
                    <w:bottom w:val="none" w:sz="0" w:space="0" w:color="auto"/>
                    <w:right w:val="none" w:sz="0" w:space="0" w:color="auto"/>
                  </w:divBdr>
                </w:div>
                <w:div w:id="2071225295">
                  <w:marLeft w:val="0"/>
                  <w:marRight w:val="0"/>
                  <w:marTop w:val="0"/>
                  <w:marBottom w:val="0"/>
                  <w:divBdr>
                    <w:top w:val="none" w:sz="0" w:space="0" w:color="auto"/>
                    <w:left w:val="none" w:sz="0" w:space="0" w:color="auto"/>
                    <w:bottom w:val="none" w:sz="0" w:space="0" w:color="auto"/>
                    <w:right w:val="none" w:sz="0" w:space="0" w:color="auto"/>
                  </w:divBdr>
                </w:div>
                <w:div w:id="691036136">
                  <w:marLeft w:val="0"/>
                  <w:marRight w:val="0"/>
                  <w:marTop w:val="0"/>
                  <w:marBottom w:val="0"/>
                  <w:divBdr>
                    <w:top w:val="none" w:sz="0" w:space="0" w:color="auto"/>
                    <w:left w:val="none" w:sz="0" w:space="0" w:color="auto"/>
                    <w:bottom w:val="none" w:sz="0" w:space="0" w:color="auto"/>
                    <w:right w:val="none" w:sz="0" w:space="0" w:color="auto"/>
                  </w:divBdr>
                </w:div>
                <w:div w:id="1491369360">
                  <w:marLeft w:val="0"/>
                  <w:marRight w:val="0"/>
                  <w:marTop w:val="0"/>
                  <w:marBottom w:val="0"/>
                  <w:divBdr>
                    <w:top w:val="none" w:sz="0" w:space="0" w:color="auto"/>
                    <w:left w:val="none" w:sz="0" w:space="0" w:color="auto"/>
                    <w:bottom w:val="none" w:sz="0" w:space="0" w:color="auto"/>
                    <w:right w:val="none" w:sz="0" w:space="0" w:color="auto"/>
                  </w:divBdr>
                </w:div>
                <w:div w:id="555702237">
                  <w:marLeft w:val="0"/>
                  <w:marRight w:val="0"/>
                  <w:marTop w:val="0"/>
                  <w:marBottom w:val="0"/>
                  <w:divBdr>
                    <w:top w:val="none" w:sz="0" w:space="0" w:color="auto"/>
                    <w:left w:val="none" w:sz="0" w:space="0" w:color="auto"/>
                    <w:bottom w:val="none" w:sz="0" w:space="0" w:color="auto"/>
                    <w:right w:val="none" w:sz="0" w:space="0" w:color="auto"/>
                  </w:divBdr>
                </w:div>
                <w:div w:id="1567455116">
                  <w:marLeft w:val="0"/>
                  <w:marRight w:val="0"/>
                  <w:marTop w:val="0"/>
                  <w:marBottom w:val="0"/>
                  <w:divBdr>
                    <w:top w:val="none" w:sz="0" w:space="0" w:color="auto"/>
                    <w:left w:val="none" w:sz="0" w:space="0" w:color="auto"/>
                    <w:bottom w:val="none" w:sz="0" w:space="0" w:color="auto"/>
                    <w:right w:val="none" w:sz="0" w:space="0" w:color="auto"/>
                  </w:divBdr>
                </w:div>
                <w:div w:id="1397241784">
                  <w:marLeft w:val="0"/>
                  <w:marRight w:val="0"/>
                  <w:marTop w:val="0"/>
                  <w:marBottom w:val="0"/>
                  <w:divBdr>
                    <w:top w:val="none" w:sz="0" w:space="0" w:color="auto"/>
                    <w:left w:val="none" w:sz="0" w:space="0" w:color="auto"/>
                    <w:bottom w:val="none" w:sz="0" w:space="0" w:color="auto"/>
                    <w:right w:val="none" w:sz="0" w:space="0" w:color="auto"/>
                  </w:divBdr>
                </w:div>
                <w:div w:id="912005945">
                  <w:marLeft w:val="0"/>
                  <w:marRight w:val="0"/>
                  <w:marTop w:val="0"/>
                  <w:marBottom w:val="0"/>
                  <w:divBdr>
                    <w:top w:val="none" w:sz="0" w:space="0" w:color="auto"/>
                    <w:left w:val="none" w:sz="0" w:space="0" w:color="auto"/>
                    <w:bottom w:val="none" w:sz="0" w:space="0" w:color="auto"/>
                    <w:right w:val="none" w:sz="0" w:space="0" w:color="auto"/>
                  </w:divBdr>
                </w:div>
                <w:div w:id="2035037920">
                  <w:marLeft w:val="0"/>
                  <w:marRight w:val="0"/>
                  <w:marTop w:val="0"/>
                  <w:marBottom w:val="0"/>
                  <w:divBdr>
                    <w:top w:val="none" w:sz="0" w:space="0" w:color="auto"/>
                    <w:left w:val="none" w:sz="0" w:space="0" w:color="auto"/>
                    <w:bottom w:val="none" w:sz="0" w:space="0" w:color="auto"/>
                    <w:right w:val="none" w:sz="0" w:space="0" w:color="auto"/>
                  </w:divBdr>
                </w:div>
                <w:div w:id="1156797075">
                  <w:marLeft w:val="0"/>
                  <w:marRight w:val="0"/>
                  <w:marTop w:val="0"/>
                  <w:marBottom w:val="0"/>
                  <w:divBdr>
                    <w:top w:val="none" w:sz="0" w:space="0" w:color="auto"/>
                    <w:left w:val="none" w:sz="0" w:space="0" w:color="auto"/>
                    <w:bottom w:val="none" w:sz="0" w:space="0" w:color="auto"/>
                    <w:right w:val="none" w:sz="0" w:space="0" w:color="auto"/>
                  </w:divBdr>
                </w:div>
                <w:div w:id="1705247631">
                  <w:marLeft w:val="0"/>
                  <w:marRight w:val="0"/>
                  <w:marTop w:val="0"/>
                  <w:marBottom w:val="0"/>
                  <w:divBdr>
                    <w:top w:val="none" w:sz="0" w:space="0" w:color="auto"/>
                    <w:left w:val="none" w:sz="0" w:space="0" w:color="auto"/>
                    <w:bottom w:val="none" w:sz="0" w:space="0" w:color="auto"/>
                    <w:right w:val="none" w:sz="0" w:space="0" w:color="auto"/>
                  </w:divBdr>
                </w:div>
                <w:div w:id="139275673">
                  <w:marLeft w:val="0"/>
                  <w:marRight w:val="0"/>
                  <w:marTop w:val="0"/>
                  <w:marBottom w:val="0"/>
                  <w:divBdr>
                    <w:top w:val="none" w:sz="0" w:space="0" w:color="auto"/>
                    <w:left w:val="none" w:sz="0" w:space="0" w:color="auto"/>
                    <w:bottom w:val="none" w:sz="0" w:space="0" w:color="auto"/>
                    <w:right w:val="none" w:sz="0" w:space="0" w:color="auto"/>
                  </w:divBdr>
                </w:div>
                <w:div w:id="1484085247">
                  <w:marLeft w:val="0"/>
                  <w:marRight w:val="0"/>
                  <w:marTop w:val="0"/>
                  <w:marBottom w:val="0"/>
                  <w:divBdr>
                    <w:top w:val="none" w:sz="0" w:space="0" w:color="auto"/>
                    <w:left w:val="none" w:sz="0" w:space="0" w:color="auto"/>
                    <w:bottom w:val="none" w:sz="0" w:space="0" w:color="auto"/>
                    <w:right w:val="none" w:sz="0" w:space="0" w:color="auto"/>
                  </w:divBdr>
                </w:div>
                <w:div w:id="18276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365">
          <w:marLeft w:val="0"/>
          <w:marRight w:val="0"/>
          <w:marTop w:val="0"/>
          <w:marBottom w:val="0"/>
          <w:divBdr>
            <w:top w:val="none" w:sz="0" w:space="0" w:color="auto"/>
            <w:left w:val="none" w:sz="0" w:space="0" w:color="auto"/>
            <w:bottom w:val="none" w:sz="0" w:space="0" w:color="auto"/>
            <w:right w:val="none" w:sz="0" w:space="0" w:color="auto"/>
          </w:divBdr>
          <w:divsChild>
            <w:div w:id="75175897">
              <w:marLeft w:val="0"/>
              <w:marRight w:val="0"/>
              <w:marTop w:val="0"/>
              <w:marBottom w:val="0"/>
              <w:divBdr>
                <w:top w:val="none" w:sz="0" w:space="0" w:color="auto"/>
                <w:left w:val="none" w:sz="0" w:space="0" w:color="auto"/>
                <w:bottom w:val="none" w:sz="0" w:space="0" w:color="auto"/>
                <w:right w:val="none" w:sz="0" w:space="0" w:color="auto"/>
              </w:divBdr>
            </w:div>
            <w:div w:id="1611618519">
              <w:marLeft w:val="0"/>
              <w:marRight w:val="0"/>
              <w:marTop w:val="0"/>
              <w:marBottom w:val="0"/>
              <w:divBdr>
                <w:top w:val="none" w:sz="0" w:space="0" w:color="auto"/>
                <w:left w:val="none" w:sz="0" w:space="0" w:color="auto"/>
                <w:bottom w:val="none" w:sz="0" w:space="0" w:color="auto"/>
                <w:right w:val="none" w:sz="0" w:space="0" w:color="auto"/>
              </w:divBdr>
            </w:div>
            <w:div w:id="69157699">
              <w:marLeft w:val="0"/>
              <w:marRight w:val="0"/>
              <w:marTop w:val="0"/>
              <w:marBottom w:val="0"/>
              <w:divBdr>
                <w:top w:val="none" w:sz="0" w:space="0" w:color="auto"/>
                <w:left w:val="none" w:sz="0" w:space="0" w:color="auto"/>
                <w:bottom w:val="none" w:sz="0" w:space="0" w:color="auto"/>
                <w:right w:val="none" w:sz="0" w:space="0" w:color="auto"/>
              </w:divBdr>
              <w:divsChild>
                <w:div w:id="16036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599">
          <w:marLeft w:val="0"/>
          <w:marRight w:val="0"/>
          <w:marTop w:val="0"/>
          <w:marBottom w:val="0"/>
          <w:divBdr>
            <w:top w:val="none" w:sz="0" w:space="0" w:color="auto"/>
            <w:left w:val="none" w:sz="0" w:space="0" w:color="auto"/>
            <w:bottom w:val="none" w:sz="0" w:space="0" w:color="auto"/>
            <w:right w:val="none" w:sz="0" w:space="0" w:color="auto"/>
          </w:divBdr>
          <w:divsChild>
            <w:div w:id="1655454128">
              <w:marLeft w:val="0"/>
              <w:marRight w:val="0"/>
              <w:marTop w:val="0"/>
              <w:marBottom w:val="0"/>
              <w:divBdr>
                <w:top w:val="none" w:sz="0" w:space="0" w:color="auto"/>
                <w:left w:val="none" w:sz="0" w:space="0" w:color="auto"/>
                <w:bottom w:val="none" w:sz="0" w:space="0" w:color="auto"/>
                <w:right w:val="none" w:sz="0" w:space="0" w:color="auto"/>
              </w:divBdr>
            </w:div>
            <w:div w:id="1029336776">
              <w:marLeft w:val="0"/>
              <w:marRight w:val="0"/>
              <w:marTop w:val="0"/>
              <w:marBottom w:val="0"/>
              <w:divBdr>
                <w:top w:val="none" w:sz="0" w:space="0" w:color="auto"/>
                <w:left w:val="none" w:sz="0" w:space="0" w:color="auto"/>
                <w:bottom w:val="none" w:sz="0" w:space="0" w:color="auto"/>
                <w:right w:val="none" w:sz="0" w:space="0" w:color="auto"/>
              </w:divBdr>
            </w:div>
            <w:div w:id="186455764">
              <w:marLeft w:val="0"/>
              <w:marRight w:val="0"/>
              <w:marTop w:val="0"/>
              <w:marBottom w:val="0"/>
              <w:divBdr>
                <w:top w:val="none" w:sz="0" w:space="0" w:color="auto"/>
                <w:left w:val="none" w:sz="0" w:space="0" w:color="auto"/>
                <w:bottom w:val="none" w:sz="0" w:space="0" w:color="auto"/>
                <w:right w:val="none" w:sz="0" w:space="0" w:color="auto"/>
              </w:divBdr>
            </w:div>
            <w:div w:id="1255742583">
              <w:marLeft w:val="0"/>
              <w:marRight w:val="0"/>
              <w:marTop w:val="0"/>
              <w:marBottom w:val="0"/>
              <w:divBdr>
                <w:top w:val="none" w:sz="0" w:space="0" w:color="auto"/>
                <w:left w:val="none" w:sz="0" w:space="0" w:color="auto"/>
                <w:bottom w:val="none" w:sz="0" w:space="0" w:color="auto"/>
                <w:right w:val="none" w:sz="0" w:space="0" w:color="auto"/>
              </w:divBdr>
            </w:div>
            <w:div w:id="435104239">
              <w:marLeft w:val="0"/>
              <w:marRight w:val="0"/>
              <w:marTop w:val="0"/>
              <w:marBottom w:val="0"/>
              <w:divBdr>
                <w:top w:val="none" w:sz="0" w:space="0" w:color="auto"/>
                <w:left w:val="none" w:sz="0" w:space="0" w:color="auto"/>
                <w:bottom w:val="none" w:sz="0" w:space="0" w:color="auto"/>
                <w:right w:val="none" w:sz="0" w:space="0" w:color="auto"/>
              </w:divBdr>
            </w:div>
            <w:div w:id="1011761572">
              <w:marLeft w:val="0"/>
              <w:marRight w:val="0"/>
              <w:marTop w:val="0"/>
              <w:marBottom w:val="0"/>
              <w:divBdr>
                <w:top w:val="none" w:sz="0" w:space="0" w:color="auto"/>
                <w:left w:val="none" w:sz="0" w:space="0" w:color="auto"/>
                <w:bottom w:val="none" w:sz="0" w:space="0" w:color="auto"/>
                <w:right w:val="none" w:sz="0" w:space="0" w:color="auto"/>
              </w:divBdr>
            </w:div>
            <w:div w:id="1222594666">
              <w:marLeft w:val="0"/>
              <w:marRight w:val="0"/>
              <w:marTop w:val="0"/>
              <w:marBottom w:val="0"/>
              <w:divBdr>
                <w:top w:val="none" w:sz="0" w:space="0" w:color="auto"/>
                <w:left w:val="none" w:sz="0" w:space="0" w:color="auto"/>
                <w:bottom w:val="none" w:sz="0" w:space="0" w:color="auto"/>
                <w:right w:val="none" w:sz="0" w:space="0" w:color="auto"/>
              </w:divBdr>
            </w:div>
            <w:div w:id="546063247">
              <w:marLeft w:val="0"/>
              <w:marRight w:val="0"/>
              <w:marTop w:val="0"/>
              <w:marBottom w:val="0"/>
              <w:divBdr>
                <w:top w:val="none" w:sz="0" w:space="0" w:color="auto"/>
                <w:left w:val="none" w:sz="0" w:space="0" w:color="auto"/>
                <w:bottom w:val="none" w:sz="0" w:space="0" w:color="auto"/>
                <w:right w:val="none" w:sz="0" w:space="0" w:color="auto"/>
              </w:divBdr>
            </w:div>
            <w:div w:id="1327787116">
              <w:marLeft w:val="0"/>
              <w:marRight w:val="0"/>
              <w:marTop w:val="0"/>
              <w:marBottom w:val="0"/>
              <w:divBdr>
                <w:top w:val="none" w:sz="0" w:space="0" w:color="auto"/>
                <w:left w:val="none" w:sz="0" w:space="0" w:color="auto"/>
                <w:bottom w:val="none" w:sz="0" w:space="0" w:color="auto"/>
                <w:right w:val="none" w:sz="0" w:space="0" w:color="auto"/>
              </w:divBdr>
            </w:div>
            <w:div w:id="624117152">
              <w:marLeft w:val="0"/>
              <w:marRight w:val="0"/>
              <w:marTop w:val="0"/>
              <w:marBottom w:val="0"/>
              <w:divBdr>
                <w:top w:val="none" w:sz="0" w:space="0" w:color="auto"/>
                <w:left w:val="none" w:sz="0" w:space="0" w:color="auto"/>
                <w:bottom w:val="none" w:sz="0" w:space="0" w:color="auto"/>
                <w:right w:val="none" w:sz="0" w:space="0" w:color="auto"/>
              </w:divBdr>
            </w:div>
            <w:div w:id="810749475">
              <w:marLeft w:val="0"/>
              <w:marRight w:val="0"/>
              <w:marTop w:val="0"/>
              <w:marBottom w:val="0"/>
              <w:divBdr>
                <w:top w:val="none" w:sz="0" w:space="0" w:color="auto"/>
                <w:left w:val="none" w:sz="0" w:space="0" w:color="auto"/>
                <w:bottom w:val="none" w:sz="0" w:space="0" w:color="auto"/>
                <w:right w:val="none" w:sz="0" w:space="0" w:color="auto"/>
              </w:divBdr>
            </w:div>
            <w:div w:id="1392575866">
              <w:marLeft w:val="0"/>
              <w:marRight w:val="0"/>
              <w:marTop w:val="0"/>
              <w:marBottom w:val="0"/>
              <w:divBdr>
                <w:top w:val="none" w:sz="0" w:space="0" w:color="auto"/>
                <w:left w:val="none" w:sz="0" w:space="0" w:color="auto"/>
                <w:bottom w:val="none" w:sz="0" w:space="0" w:color="auto"/>
                <w:right w:val="none" w:sz="0" w:space="0" w:color="auto"/>
              </w:divBdr>
            </w:div>
            <w:div w:id="353389743">
              <w:marLeft w:val="0"/>
              <w:marRight w:val="0"/>
              <w:marTop w:val="0"/>
              <w:marBottom w:val="0"/>
              <w:divBdr>
                <w:top w:val="none" w:sz="0" w:space="0" w:color="auto"/>
                <w:left w:val="none" w:sz="0" w:space="0" w:color="auto"/>
                <w:bottom w:val="none" w:sz="0" w:space="0" w:color="auto"/>
                <w:right w:val="none" w:sz="0" w:space="0" w:color="auto"/>
              </w:divBdr>
            </w:div>
            <w:div w:id="1673141029">
              <w:marLeft w:val="0"/>
              <w:marRight w:val="0"/>
              <w:marTop w:val="0"/>
              <w:marBottom w:val="0"/>
              <w:divBdr>
                <w:top w:val="none" w:sz="0" w:space="0" w:color="auto"/>
                <w:left w:val="none" w:sz="0" w:space="0" w:color="auto"/>
                <w:bottom w:val="none" w:sz="0" w:space="0" w:color="auto"/>
                <w:right w:val="none" w:sz="0" w:space="0" w:color="auto"/>
              </w:divBdr>
            </w:div>
            <w:div w:id="1878620475">
              <w:marLeft w:val="0"/>
              <w:marRight w:val="0"/>
              <w:marTop w:val="0"/>
              <w:marBottom w:val="0"/>
              <w:divBdr>
                <w:top w:val="none" w:sz="0" w:space="0" w:color="auto"/>
                <w:left w:val="none" w:sz="0" w:space="0" w:color="auto"/>
                <w:bottom w:val="none" w:sz="0" w:space="0" w:color="auto"/>
                <w:right w:val="none" w:sz="0" w:space="0" w:color="auto"/>
              </w:divBdr>
            </w:div>
            <w:div w:id="2011061602">
              <w:marLeft w:val="0"/>
              <w:marRight w:val="0"/>
              <w:marTop w:val="0"/>
              <w:marBottom w:val="0"/>
              <w:divBdr>
                <w:top w:val="none" w:sz="0" w:space="0" w:color="auto"/>
                <w:left w:val="none" w:sz="0" w:space="0" w:color="auto"/>
                <w:bottom w:val="none" w:sz="0" w:space="0" w:color="auto"/>
                <w:right w:val="none" w:sz="0" w:space="0" w:color="auto"/>
              </w:divBdr>
            </w:div>
            <w:div w:id="354579522">
              <w:marLeft w:val="0"/>
              <w:marRight w:val="0"/>
              <w:marTop w:val="0"/>
              <w:marBottom w:val="0"/>
              <w:divBdr>
                <w:top w:val="none" w:sz="0" w:space="0" w:color="auto"/>
                <w:left w:val="none" w:sz="0" w:space="0" w:color="auto"/>
                <w:bottom w:val="none" w:sz="0" w:space="0" w:color="auto"/>
                <w:right w:val="none" w:sz="0" w:space="0" w:color="auto"/>
              </w:divBdr>
            </w:div>
            <w:div w:id="766191620">
              <w:marLeft w:val="0"/>
              <w:marRight w:val="0"/>
              <w:marTop w:val="0"/>
              <w:marBottom w:val="0"/>
              <w:divBdr>
                <w:top w:val="none" w:sz="0" w:space="0" w:color="auto"/>
                <w:left w:val="none" w:sz="0" w:space="0" w:color="auto"/>
                <w:bottom w:val="none" w:sz="0" w:space="0" w:color="auto"/>
                <w:right w:val="none" w:sz="0" w:space="0" w:color="auto"/>
              </w:divBdr>
            </w:div>
            <w:div w:id="1085299788">
              <w:marLeft w:val="0"/>
              <w:marRight w:val="0"/>
              <w:marTop w:val="0"/>
              <w:marBottom w:val="0"/>
              <w:divBdr>
                <w:top w:val="none" w:sz="0" w:space="0" w:color="auto"/>
                <w:left w:val="none" w:sz="0" w:space="0" w:color="auto"/>
                <w:bottom w:val="none" w:sz="0" w:space="0" w:color="auto"/>
                <w:right w:val="none" w:sz="0" w:space="0" w:color="auto"/>
              </w:divBdr>
            </w:div>
            <w:div w:id="91358500">
              <w:marLeft w:val="0"/>
              <w:marRight w:val="0"/>
              <w:marTop w:val="0"/>
              <w:marBottom w:val="0"/>
              <w:divBdr>
                <w:top w:val="none" w:sz="0" w:space="0" w:color="auto"/>
                <w:left w:val="none" w:sz="0" w:space="0" w:color="auto"/>
                <w:bottom w:val="none" w:sz="0" w:space="0" w:color="auto"/>
                <w:right w:val="none" w:sz="0" w:space="0" w:color="auto"/>
              </w:divBdr>
            </w:div>
            <w:div w:id="828638747">
              <w:marLeft w:val="0"/>
              <w:marRight w:val="0"/>
              <w:marTop w:val="0"/>
              <w:marBottom w:val="0"/>
              <w:divBdr>
                <w:top w:val="none" w:sz="0" w:space="0" w:color="auto"/>
                <w:left w:val="none" w:sz="0" w:space="0" w:color="auto"/>
                <w:bottom w:val="none" w:sz="0" w:space="0" w:color="auto"/>
                <w:right w:val="none" w:sz="0" w:space="0" w:color="auto"/>
              </w:divBdr>
            </w:div>
            <w:div w:id="1058436145">
              <w:marLeft w:val="0"/>
              <w:marRight w:val="0"/>
              <w:marTop w:val="0"/>
              <w:marBottom w:val="0"/>
              <w:divBdr>
                <w:top w:val="none" w:sz="0" w:space="0" w:color="auto"/>
                <w:left w:val="none" w:sz="0" w:space="0" w:color="auto"/>
                <w:bottom w:val="none" w:sz="0" w:space="0" w:color="auto"/>
                <w:right w:val="none" w:sz="0" w:space="0" w:color="auto"/>
              </w:divBdr>
            </w:div>
            <w:div w:id="891387498">
              <w:marLeft w:val="0"/>
              <w:marRight w:val="0"/>
              <w:marTop w:val="0"/>
              <w:marBottom w:val="0"/>
              <w:divBdr>
                <w:top w:val="none" w:sz="0" w:space="0" w:color="auto"/>
                <w:left w:val="none" w:sz="0" w:space="0" w:color="auto"/>
                <w:bottom w:val="none" w:sz="0" w:space="0" w:color="auto"/>
                <w:right w:val="none" w:sz="0" w:space="0" w:color="auto"/>
              </w:divBdr>
            </w:div>
            <w:div w:id="1372998024">
              <w:marLeft w:val="0"/>
              <w:marRight w:val="0"/>
              <w:marTop w:val="0"/>
              <w:marBottom w:val="0"/>
              <w:divBdr>
                <w:top w:val="none" w:sz="0" w:space="0" w:color="auto"/>
                <w:left w:val="none" w:sz="0" w:space="0" w:color="auto"/>
                <w:bottom w:val="none" w:sz="0" w:space="0" w:color="auto"/>
                <w:right w:val="none" w:sz="0" w:space="0" w:color="auto"/>
              </w:divBdr>
            </w:div>
            <w:div w:id="1437482829">
              <w:marLeft w:val="0"/>
              <w:marRight w:val="0"/>
              <w:marTop w:val="0"/>
              <w:marBottom w:val="0"/>
              <w:divBdr>
                <w:top w:val="none" w:sz="0" w:space="0" w:color="auto"/>
                <w:left w:val="none" w:sz="0" w:space="0" w:color="auto"/>
                <w:bottom w:val="none" w:sz="0" w:space="0" w:color="auto"/>
                <w:right w:val="none" w:sz="0" w:space="0" w:color="auto"/>
              </w:divBdr>
              <w:divsChild>
                <w:div w:id="1900168130">
                  <w:marLeft w:val="0"/>
                  <w:marRight w:val="0"/>
                  <w:marTop w:val="0"/>
                  <w:marBottom w:val="0"/>
                  <w:divBdr>
                    <w:top w:val="none" w:sz="0" w:space="0" w:color="auto"/>
                    <w:left w:val="none" w:sz="0" w:space="0" w:color="auto"/>
                    <w:bottom w:val="none" w:sz="0" w:space="0" w:color="auto"/>
                    <w:right w:val="none" w:sz="0" w:space="0" w:color="auto"/>
                  </w:divBdr>
                </w:div>
                <w:div w:id="32922937">
                  <w:marLeft w:val="0"/>
                  <w:marRight w:val="0"/>
                  <w:marTop w:val="0"/>
                  <w:marBottom w:val="0"/>
                  <w:divBdr>
                    <w:top w:val="none" w:sz="0" w:space="0" w:color="auto"/>
                    <w:left w:val="none" w:sz="0" w:space="0" w:color="auto"/>
                    <w:bottom w:val="none" w:sz="0" w:space="0" w:color="auto"/>
                    <w:right w:val="none" w:sz="0" w:space="0" w:color="auto"/>
                  </w:divBdr>
                </w:div>
                <w:div w:id="1852140533">
                  <w:marLeft w:val="0"/>
                  <w:marRight w:val="0"/>
                  <w:marTop w:val="0"/>
                  <w:marBottom w:val="0"/>
                  <w:divBdr>
                    <w:top w:val="none" w:sz="0" w:space="0" w:color="auto"/>
                    <w:left w:val="none" w:sz="0" w:space="0" w:color="auto"/>
                    <w:bottom w:val="none" w:sz="0" w:space="0" w:color="auto"/>
                    <w:right w:val="none" w:sz="0" w:space="0" w:color="auto"/>
                  </w:divBdr>
                </w:div>
                <w:div w:id="945967621">
                  <w:marLeft w:val="0"/>
                  <w:marRight w:val="0"/>
                  <w:marTop w:val="0"/>
                  <w:marBottom w:val="0"/>
                  <w:divBdr>
                    <w:top w:val="none" w:sz="0" w:space="0" w:color="auto"/>
                    <w:left w:val="none" w:sz="0" w:space="0" w:color="auto"/>
                    <w:bottom w:val="none" w:sz="0" w:space="0" w:color="auto"/>
                    <w:right w:val="none" w:sz="0" w:space="0" w:color="auto"/>
                  </w:divBdr>
                </w:div>
                <w:div w:id="467237961">
                  <w:marLeft w:val="0"/>
                  <w:marRight w:val="0"/>
                  <w:marTop w:val="0"/>
                  <w:marBottom w:val="0"/>
                  <w:divBdr>
                    <w:top w:val="none" w:sz="0" w:space="0" w:color="auto"/>
                    <w:left w:val="none" w:sz="0" w:space="0" w:color="auto"/>
                    <w:bottom w:val="none" w:sz="0" w:space="0" w:color="auto"/>
                    <w:right w:val="none" w:sz="0" w:space="0" w:color="auto"/>
                  </w:divBdr>
                </w:div>
                <w:div w:id="851069702">
                  <w:marLeft w:val="0"/>
                  <w:marRight w:val="0"/>
                  <w:marTop w:val="0"/>
                  <w:marBottom w:val="0"/>
                  <w:divBdr>
                    <w:top w:val="none" w:sz="0" w:space="0" w:color="auto"/>
                    <w:left w:val="none" w:sz="0" w:space="0" w:color="auto"/>
                    <w:bottom w:val="none" w:sz="0" w:space="0" w:color="auto"/>
                    <w:right w:val="none" w:sz="0" w:space="0" w:color="auto"/>
                  </w:divBdr>
                </w:div>
                <w:div w:id="1007631165">
                  <w:marLeft w:val="0"/>
                  <w:marRight w:val="0"/>
                  <w:marTop w:val="0"/>
                  <w:marBottom w:val="0"/>
                  <w:divBdr>
                    <w:top w:val="none" w:sz="0" w:space="0" w:color="auto"/>
                    <w:left w:val="none" w:sz="0" w:space="0" w:color="auto"/>
                    <w:bottom w:val="none" w:sz="0" w:space="0" w:color="auto"/>
                    <w:right w:val="none" w:sz="0" w:space="0" w:color="auto"/>
                  </w:divBdr>
                </w:div>
                <w:div w:id="561523634">
                  <w:marLeft w:val="0"/>
                  <w:marRight w:val="0"/>
                  <w:marTop w:val="0"/>
                  <w:marBottom w:val="0"/>
                  <w:divBdr>
                    <w:top w:val="none" w:sz="0" w:space="0" w:color="auto"/>
                    <w:left w:val="none" w:sz="0" w:space="0" w:color="auto"/>
                    <w:bottom w:val="none" w:sz="0" w:space="0" w:color="auto"/>
                    <w:right w:val="none" w:sz="0" w:space="0" w:color="auto"/>
                  </w:divBdr>
                </w:div>
                <w:div w:id="1789230257">
                  <w:marLeft w:val="0"/>
                  <w:marRight w:val="0"/>
                  <w:marTop w:val="0"/>
                  <w:marBottom w:val="0"/>
                  <w:divBdr>
                    <w:top w:val="none" w:sz="0" w:space="0" w:color="auto"/>
                    <w:left w:val="none" w:sz="0" w:space="0" w:color="auto"/>
                    <w:bottom w:val="none" w:sz="0" w:space="0" w:color="auto"/>
                    <w:right w:val="none" w:sz="0" w:space="0" w:color="auto"/>
                  </w:divBdr>
                </w:div>
                <w:div w:id="1205173060">
                  <w:marLeft w:val="0"/>
                  <w:marRight w:val="0"/>
                  <w:marTop w:val="0"/>
                  <w:marBottom w:val="0"/>
                  <w:divBdr>
                    <w:top w:val="none" w:sz="0" w:space="0" w:color="auto"/>
                    <w:left w:val="none" w:sz="0" w:space="0" w:color="auto"/>
                    <w:bottom w:val="none" w:sz="0" w:space="0" w:color="auto"/>
                    <w:right w:val="none" w:sz="0" w:space="0" w:color="auto"/>
                  </w:divBdr>
                </w:div>
                <w:div w:id="2113083126">
                  <w:marLeft w:val="0"/>
                  <w:marRight w:val="0"/>
                  <w:marTop w:val="0"/>
                  <w:marBottom w:val="0"/>
                  <w:divBdr>
                    <w:top w:val="none" w:sz="0" w:space="0" w:color="auto"/>
                    <w:left w:val="none" w:sz="0" w:space="0" w:color="auto"/>
                    <w:bottom w:val="none" w:sz="0" w:space="0" w:color="auto"/>
                    <w:right w:val="none" w:sz="0" w:space="0" w:color="auto"/>
                  </w:divBdr>
                </w:div>
                <w:div w:id="1694646965">
                  <w:marLeft w:val="0"/>
                  <w:marRight w:val="0"/>
                  <w:marTop w:val="0"/>
                  <w:marBottom w:val="0"/>
                  <w:divBdr>
                    <w:top w:val="none" w:sz="0" w:space="0" w:color="auto"/>
                    <w:left w:val="none" w:sz="0" w:space="0" w:color="auto"/>
                    <w:bottom w:val="none" w:sz="0" w:space="0" w:color="auto"/>
                    <w:right w:val="none" w:sz="0" w:space="0" w:color="auto"/>
                  </w:divBdr>
                </w:div>
                <w:div w:id="1199657089">
                  <w:marLeft w:val="0"/>
                  <w:marRight w:val="0"/>
                  <w:marTop w:val="0"/>
                  <w:marBottom w:val="0"/>
                  <w:divBdr>
                    <w:top w:val="none" w:sz="0" w:space="0" w:color="auto"/>
                    <w:left w:val="none" w:sz="0" w:space="0" w:color="auto"/>
                    <w:bottom w:val="none" w:sz="0" w:space="0" w:color="auto"/>
                    <w:right w:val="none" w:sz="0" w:space="0" w:color="auto"/>
                  </w:divBdr>
                </w:div>
                <w:div w:id="32000176">
                  <w:marLeft w:val="0"/>
                  <w:marRight w:val="0"/>
                  <w:marTop w:val="0"/>
                  <w:marBottom w:val="0"/>
                  <w:divBdr>
                    <w:top w:val="none" w:sz="0" w:space="0" w:color="auto"/>
                    <w:left w:val="none" w:sz="0" w:space="0" w:color="auto"/>
                    <w:bottom w:val="none" w:sz="0" w:space="0" w:color="auto"/>
                    <w:right w:val="none" w:sz="0" w:space="0" w:color="auto"/>
                  </w:divBdr>
                </w:div>
                <w:div w:id="779644696">
                  <w:marLeft w:val="0"/>
                  <w:marRight w:val="0"/>
                  <w:marTop w:val="0"/>
                  <w:marBottom w:val="0"/>
                  <w:divBdr>
                    <w:top w:val="none" w:sz="0" w:space="0" w:color="auto"/>
                    <w:left w:val="none" w:sz="0" w:space="0" w:color="auto"/>
                    <w:bottom w:val="none" w:sz="0" w:space="0" w:color="auto"/>
                    <w:right w:val="none" w:sz="0" w:space="0" w:color="auto"/>
                  </w:divBdr>
                </w:div>
                <w:div w:id="565721148">
                  <w:marLeft w:val="0"/>
                  <w:marRight w:val="0"/>
                  <w:marTop w:val="0"/>
                  <w:marBottom w:val="0"/>
                  <w:divBdr>
                    <w:top w:val="none" w:sz="0" w:space="0" w:color="auto"/>
                    <w:left w:val="none" w:sz="0" w:space="0" w:color="auto"/>
                    <w:bottom w:val="none" w:sz="0" w:space="0" w:color="auto"/>
                    <w:right w:val="none" w:sz="0" w:space="0" w:color="auto"/>
                  </w:divBdr>
                </w:div>
                <w:div w:id="1569266214">
                  <w:marLeft w:val="0"/>
                  <w:marRight w:val="0"/>
                  <w:marTop w:val="0"/>
                  <w:marBottom w:val="0"/>
                  <w:divBdr>
                    <w:top w:val="none" w:sz="0" w:space="0" w:color="auto"/>
                    <w:left w:val="none" w:sz="0" w:space="0" w:color="auto"/>
                    <w:bottom w:val="none" w:sz="0" w:space="0" w:color="auto"/>
                    <w:right w:val="none" w:sz="0" w:space="0" w:color="auto"/>
                  </w:divBdr>
                </w:div>
                <w:div w:id="716245092">
                  <w:marLeft w:val="0"/>
                  <w:marRight w:val="0"/>
                  <w:marTop w:val="0"/>
                  <w:marBottom w:val="0"/>
                  <w:divBdr>
                    <w:top w:val="none" w:sz="0" w:space="0" w:color="auto"/>
                    <w:left w:val="none" w:sz="0" w:space="0" w:color="auto"/>
                    <w:bottom w:val="none" w:sz="0" w:space="0" w:color="auto"/>
                    <w:right w:val="none" w:sz="0" w:space="0" w:color="auto"/>
                  </w:divBdr>
                </w:div>
                <w:div w:id="2078625857">
                  <w:marLeft w:val="0"/>
                  <w:marRight w:val="0"/>
                  <w:marTop w:val="0"/>
                  <w:marBottom w:val="0"/>
                  <w:divBdr>
                    <w:top w:val="none" w:sz="0" w:space="0" w:color="auto"/>
                    <w:left w:val="none" w:sz="0" w:space="0" w:color="auto"/>
                    <w:bottom w:val="none" w:sz="0" w:space="0" w:color="auto"/>
                    <w:right w:val="none" w:sz="0" w:space="0" w:color="auto"/>
                  </w:divBdr>
                </w:div>
                <w:div w:id="1717703053">
                  <w:marLeft w:val="0"/>
                  <w:marRight w:val="0"/>
                  <w:marTop w:val="0"/>
                  <w:marBottom w:val="0"/>
                  <w:divBdr>
                    <w:top w:val="none" w:sz="0" w:space="0" w:color="auto"/>
                    <w:left w:val="none" w:sz="0" w:space="0" w:color="auto"/>
                    <w:bottom w:val="none" w:sz="0" w:space="0" w:color="auto"/>
                    <w:right w:val="none" w:sz="0" w:space="0" w:color="auto"/>
                  </w:divBdr>
                </w:div>
                <w:div w:id="1627276633">
                  <w:marLeft w:val="0"/>
                  <w:marRight w:val="0"/>
                  <w:marTop w:val="0"/>
                  <w:marBottom w:val="0"/>
                  <w:divBdr>
                    <w:top w:val="none" w:sz="0" w:space="0" w:color="auto"/>
                    <w:left w:val="none" w:sz="0" w:space="0" w:color="auto"/>
                    <w:bottom w:val="none" w:sz="0" w:space="0" w:color="auto"/>
                    <w:right w:val="none" w:sz="0" w:space="0" w:color="auto"/>
                  </w:divBdr>
                </w:div>
                <w:div w:id="1937980447">
                  <w:marLeft w:val="0"/>
                  <w:marRight w:val="0"/>
                  <w:marTop w:val="0"/>
                  <w:marBottom w:val="0"/>
                  <w:divBdr>
                    <w:top w:val="none" w:sz="0" w:space="0" w:color="auto"/>
                    <w:left w:val="none" w:sz="0" w:space="0" w:color="auto"/>
                    <w:bottom w:val="none" w:sz="0" w:space="0" w:color="auto"/>
                    <w:right w:val="none" w:sz="0" w:space="0" w:color="auto"/>
                  </w:divBdr>
                </w:div>
                <w:div w:id="3261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5255">
          <w:marLeft w:val="0"/>
          <w:marRight w:val="0"/>
          <w:marTop w:val="0"/>
          <w:marBottom w:val="0"/>
          <w:divBdr>
            <w:top w:val="none" w:sz="0" w:space="0" w:color="auto"/>
            <w:left w:val="none" w:sz="0" w:space="0" w:color="auto"/>
            <w:bottom w:val="none" w:sz="0" w:space="0" w:color="auto"/>
            <w:right w:val="none" w:sz="0" w:space="0" w:color="auto"/>
          </w:divBdr>
          <w:divsChild>
            <w:div w:id="1569656814">
              <w:marLeft w:val="0"/>
              <w:marRight w:val="0"/>
              <w:marTop w:val="0"/>
              <w:marBottom w:val="0"/>
              <w:divBdr>
                <w:top w:val="none" w:sz="0" w:space="0" w:color="auto"/>
                <w:left w:val="none" w:sz="0" w:space="0" w:color="auto"/>
                <w:bottom w:val="none" w:sz="0" w:space="0" w:color="auto"/>
                <w:right w:val="none" w:sz="0" w:space="0" w:color="auto"/>
              </w:divBdr>
            </w:div>
            <w:div w:id="627205040">
              <w:marLeft w:val="0"/>
              <w:marRight w:val="0"/>
              <w:marTop w:val="0"/>
              <w:marBottom w:val="0"/>
              <w:divBdr>
                <w:top w:val="none" w:sz="0" w:space="0" w:color="auto"/>
                <w:left w:val="none" w:sz="0" w:space="0" w:color="auto"/>
                <w:bottom w:val="none" w:sz="0" w:space="0" w:color="auto"/>
                <w:right w:val="none" w:sz="0" w:space="0" w:color="auto"/>
              </w:divBdr>
            </w:div>
            <w:div w:id="1999655035">
              <w:marLeft w:val="0"/>
              <w:marRight w:val="0"/>
              <w:marTop w:val="0"/>
              <w:marBottom w:val="0"/>
              <w:divBdr>
                <w:top w:val="none" w:sz="0" w:space="0" w:color="auto"/>
                <w:left w:val="none" w:sz="0" w:space="0" w:color="auto"/>
                <w:bottom w:val="none" w:sz="0" w:space="0" w:color="auto"/>
                <w:right w:val="none" w:sz="0" w:space="0" w:color="auto"/>
              </w:divBdr>
            </w:div>
            <w:div w:id="370037243">
              <w:marLeft w:val="0"/>
              <w:marRight w:val="0"/>
              <w:marTop w:val="0"/>
              <w:marBottom w:val="0"/>
              <w:divBdr>
                <w:top w:val="none" w:sz="0" w:space="0" w:color="auto"/>
                <w:left w:val="none" w:sz="0" w:space="0" w:color="auto"/>
                <w:bottom w:val="none" w:sz="0" w:space="0" w:color="auto"/>
                <w:right w:val="none" w:sz="0" w:space="0" w:color="auto"/>
              </w:divBdr>
            </w:div>
            <w:div w:id="989990447">
              <w:marLeft w:val="0"/>
              <w:marRight w:val="0"/>
              <w:marTop w:val="0"/>
              <w:marBottom w:val="0"/>
              <w:divBdr>
                <w:top w:val="none" w:sz="0" w:space="0" w:color="auto"/>
                <w:left w:val="none" w:sz="0" w:space="0" w:color="auto"/>
                <w:bottom w:val="none" w:sz="0" w:space="0" w:color="auto"/>
                <w:right w:val="none" w:sz="0" w:space="0" w:color="auto"/>
              </w:divBdr>
            </w:div>
            <w:div w:id="797795285">
              <w:marLeft w:val="0"/>
              <w:marRight w:val="0"/>
              <w:marTop w:val="0"/>
              <w:marBottom w:val="0"/>
              <w:divBdr>
                <w:top w:val="none" w:sz="0" w:space="0" w:color="auto"/>
                <w:left w:val="none" w:sz="0" w:space="0" w:color="auto"/>
                <w:bottom w:val="none" w:sz="0" w:space="0" w:color="auto"/>
                <w:right w:val="none" w:sz="0" w:space="0" w:color="auto"/>
              </w:divBdr>
            </w:div>
            <w:div w:id="385960305">
              <w:marLeft w:val="0"/>
              <w:marRight w:val="0"/>
              <w:marTop w:val="0"/>
              <w:marBottom w:val="0"/>
              <w:divBdr>
                <w:top w:val="none" w:sz="0" w:space="0" w:color="auto"/>
                <w:left w:val="none" w:sz="0" w:space="0" w:color="auto"/>
                <w:bottom w:val="none" w:sz="0" w:space="0" w:color="auto"/>
                <w:right w:val="none" w:sz="0" w:space="0" w:color="auto"/>
              </w:divBdr>
            </w:div>
            <w:div w:id="411438772">
              <w:marLeft w:val="0"/>
              <w:marRight w:val="0"/>
              <w:marTop w:val="0"/>
              <w:marBottom w:val="0"/>
              <w:divBdr>
                <w:top w:val="none" w:sz="0" w:space="0" w:color="auto"/>
                <w:left w:val="none" w:sz="0" w:space="0" w:color="auto"/>
                <w:bottom w:val="none" w:sz="0" w:space="0" w:color="auto"/>
                <w:right w:val="none" w:sz="0" w:space="0" w:color="auto"/>
              </w:divBdr>
            </w:div>
            <w:div w:id="235019008">
              <w:marLeft w:val="0"/>
              <w:marRight w:val="0"/>
              <w:marTop w:val="0"/>
              <w:marBottom w:val="0"/>
              <w:divBdr>
                <w:top w:val="none" w:sz="0" w:space="0" w:color="auto"/>
                <w:left w:val="none" w:sz="0" w:space="0" w:color="auto"/>
                <w:bottom w:val="none" w:sz="0" w:space="0" w:color="auto"/>
                <w:right w:val="none" w:sz="0" w:space="0" w:color="auto"/>
              </w:divBdr>
            </w:div>
            <w:div w:id="1822962201">
              <w:marLeft w:val="0"/>
              <w:marRight w:val="0"/>
              <w:marTop w:val="0"/>
              <w:marBottom w:val="0"/>
              <w:divBdr>
                <w:top w:val="none" w:sz="0" w:space="0" w:color="auto"/>
                <w:left w:val="none" w:sz="0" w:space="0" w:color="auto"/>
                <w:bottom w:val="none" w:sz="0" w:space="0" w:color="auto"/>
                <w:right w:val="none" w:sz="0" w:space="0" w:color="auto"/>
              </w:divBdr>
            </w:div>
            <w:div w:id="264771965">
              <w:marLeft w:val="0"/>
              <w:marRight w:val="0"/>
              <w:marTop w:val="0"/>
              <w:marBottom w:val="0"/>
              <w:divBdr>
                <w:top w:val="none" w:sz="0" w:space="0" w:color="auto"/>
                <w:left w:val="none" w:sz="0" w:space="0" w:color="auto"/>
                <w:bottom w:val="none" w:sz="0" w:space="0" w:color="auto"/>
                <w:right w:val="none" w:sz="0" w:space="0" w:color="auto"/>
              </w:divBdr>
            </w:div>
            <w:div w:id="1384449090">
              <w:marLeft w:val="0"/>
              <w:marRight w:val="0"/>
              <w:marTop w:val="0"/>
              <w:marBottom w:val="0"/>
              <w:divBdr>
                <w:top w:val="none" w:sz="0" w:space="0" w:color="auto"/>
                <w:left w:val="none" w:sz="0" w:space="0" w:color="auto"/>
                <w:bottom w:val="none" w:sz="0" w:space="0" w:color="auto"/>
                <w:right w:val="none" w:sz="0" w:space="0" w:color="auto"/>
              </w:divBdr>
            </w:div>
            <w:div w:id="1378510427">
              <w:marLeft w:val="0"/>
              <w:marRight w:val="0"/>
              <w:marTop w:val="0"/>
              <w:marBottom w:val="0"/>
              <w:divBdr>
                <w:top w:val="none" w:sz="0" w:space="0" w:color="auto"/>
                <w:left w:val="none" w:sz="0" w:space="0" w:color="auto"/>
                <w:bottom w:val="none" w:sz="0" w:space="0" w:color="auto"/>
                <w:right w:val="none" w:sz="0" w:space="0" w:color="auto"/>
              </w:divBdr>
            </w:div>
            <w:div w:id="1263881393">
              <w:marLeft w:val="0"/>
              <w:marRight w:val="0"/>
              <w:marTop w:val="0"/>
              <w:marBottom w:val="0"/>
              <w:divBdr>
                <w:top w:val="none" w:sz="0" w:space="0" w:color="auto"/>
                <w:left w:val="none" w:sz="0" w:space="0" w:color="auto"/>
                <w:bottom w:val="none" w:sz="0" w:space="0" w:color="auto"/>
                <w:right w:val="none" w:sz="0" w:space="0" w:color="auto"/>
              </w:divBdr>
            </w:div>
            <w:div w:id="1297686497">
              <w:marLeft w:val="0"/>
              <w:marRight w:val="0"/>
              <w:marTop w:val="0"/>
              <w:marBottom w:val="0"/>
              <w:divBdr>
                <w:top w:val="none" w:sz="0" w:space="0" w:color="auto"/>
                <w:left w:val="none" w:sz="0" w:space="0" w:color="auto"/>
                <w:bottom w:val="none" w:sz="0" w:space="0" w:color="auto"/>
                <w:right w:val="none" w:sz="0" w:space="0" w:color="auto"/>
              </w:divBdr>
            </w:div>
            <w:div w:id="208034102">
              <w:marLeft w:val="0"/>
              <w:marRight w:val="0"/>
              <w:marTop w:val="0"/>
              <w:marBottom w:val="0"/>
              <w:divBdr>
                <w:top w:val="none" w:sz="0" w:space="0" w:color="auto"/>
                <w:left w:val="none" w:sz="0" w:space="0" w:color="auto"/>
                <w:bottom w:val="none" w:sz="0" w:space="0" w:color="auto"/>
                <w:right w:val="none" w:sz="0" w:space="0" w:color="auto"/>
              </w:divBdr>
            </w:div>
            <w:div w:id="145438013">
              <w:marLeft w:val="0"/>
              <w:marRight w:val="0"/>
              <w:marTop w:val="0"/>
              <w:marBottom w:val="0"/>
              <w:divBdr>
                <w:top w:val="none" w:sz="0" w:space="0" w:color="auto"/>
                <w:left w:val="none" w:sz="0" w:space="0" w:color="auto"/>
                <w:bottom w:val="none" w:sz="0" w:space="0" w:color="auto"/>
                <w:right w:val="none" w:sz="0" w:space="0" w:color="auto"/>
              </w:divBdr>
            </w:div>
            <w:div w:id="2115709541">
              <w:marLeft w:val="0"/>
              <w:marRight w:val="0"/>
              <w:marTop w:val="0"/>
              <w:marBottom w:val="0"/>
              <w:divBdr>
                <w:top w:val="none" w:sz="0" w:space="0" w:color="auto"/>
                <w:left w:val="none" w:sz="0" w:space="0" w:color="auto"/>
                <w:bottom w:val="none" w:sz="0" w:space="0" w:color="auto"/>
                <w:right w:val="none" w:sz="0" w:space="0" w:color="auto"/>
              </w:divBdr>
            </w:div>
            <w:div w:id="2082483710">
              <w:marLeft w:val="0"/>
              <w:marRight w:val="0"/>
              <w:marTop w:val="0"/>
              <w:marBottom w:val="0"/>
              <w:divBdr>
                <w:top w:val="none" w:sz="0" w:space="0" w:color="auto"/>
                <w:left w:val="none" w:sz="0" w:space="0" w:color="auto"/>
                <w:bottom w:val="none" w:sz="0" w:space="0" w:color="auto"/>
                <w:right w:val="none" w:sz="0" w:space="0" w:color="auto"/>
              </w:divBdr>
            </w:div>
            <w:div w:id="2037146947">
              <w:marLeft w:val="0"/>
              <w:marRight w:val="0"/>
              <w:marTop w:val="0"/>
              <w:marBottom w:val="0"/>
              <w:divBdr>
                <w:top w:val="none" w:sz="0" w:space="0" w:color="auto"/>
                <w:left w:val="none" w:sz="0" w:space="0" w:color="auto"/>
                <w:bottom w:val="none" w:sz="0" w:space="0" w:color="auto"/>
                <w:right w:val="none" w:sz="0" w:space="0" w:color="auto"/>
              </w:divBdr>
            </w:div>
            <w:div w:id="1550528557">
              <w:marLeft w:val="0"/>
              <w:marRight w:val="0"/>
              <w:marTop w:val="0"/>
              <w:marBottom w:val="0"/>
              <w:divBdr>
                <w:top w:val="none" w:sz="0" w:space="0" w:color="auto"/>
                <w:left w:val="none" w:sz="0" w:space="0" w:color="auto"/>
                <w:bottom w:val="none" w:sz="0" w:space="0" w:color="auto"/>
                <w:right w:val="none" w:sz="0" w:space="0" w:color="auto"/>
              </w:divBdr>
            </w:div>
            <w:div w:id="878054939">
              <w:marLeft w:val="0"/>
              <w:marRight w:val="0"/>
              <w:marTop w:val="0"/>
              <w:marBottom w:val="0"/>
              <w:divBdr>
                <w:top w:val="none" w:sz="0" w:space="0" w:color="auto"/>
                <w:left w:val="none" w:sz="0" w:space="0" w:color="auto"/>
                <w:bottom w:val="none" w:sz="0" w:space="0" w:color="auto"/>
                <w:right w:val="none" w:sz="0" w:space="0" w:color="auto"/>
              </w:divBdr>
            </w:div>
            <w:div w:id="672532563">
              <w:marLeft w:val="0"/>
              <w:marRight w:val="0"/>
              <w:marTop w:val="0"/>
              <w:marBottom w:val="0"/>
              <w:divBdr>
                <w:top w:val="none" w:sz="0" w:space="0" w:color="auto"/>
                <w:left w:val="none" w:sz="0" w:space="0" w:color="auto"/>
                <w:bottom w:val="none" w:sz="0" w:space="0" w:color="auto"/>
                <w:right w:val="none" w:sz="0" w:space="0" w:color="auto"/>
              </w:divBdr>
            </w:div>
            <w:div w:id="1494250364">
              <w:marLeft w:val="0"/>
              <w:marRight w:val="0"/>
              <w:marTop w:val="0"/>
              <w:marBottom w:val="0"/>
              <w:divBdr>
                <w:top w:val="none" w:sz="0" w:space="0" w:color="auto"/>
                <w:left w:val="none" w:sz="0" w:space="0" w:color="auto"/>
                <w:bottom w:val="none" w:sz="0" w:space="0" w:color="auto"/>
                <w:right w:val="none" w:sz="0" w:space="0" w:color="auto"/>
              </w:divBdr>
            </w:div>
            <w:div w:id="102186725">
              <w:marLeft w:val="0"/>
              <w:marRight w:val="0"/>
              <w:marTop w:val="0"/>
              <w:marBottom w:val="0"/>
              <w:divBdr>
                <w:top w:val="none" w:sz="0" w:space="0" w:color="auto"/>
                <w:left w:val="none" w:sz="0" w:space="0" w:color="auto"/>
                <w:bottom w:val="none" w:sz="0" w:space="0" w:color="auto"/>
                <w:right w:val="none" w:sz="0" w:space="0" w:color="auto"/>
              </w:divBdr>
            </w:div>
            <w:div w:id="1650356753">
              <w:marLeft w:val="0"/>
              <w:marRight w:val="0"/>
              <w:marTop w:val="0"/>
              <w:marBottom w:val="0"/>
              <w:divBdr>
                <w:top w:val="none" w:sz="0" w:space="0" w:color="auto"/>
                <w:left w:val="none" w:sz="0" w:space="0" w:color="auto"/>
                <w:bottom w:val="none" w:sz="0" w:space="0" w:color="auto"/>
                <w:right w:val="none" w:sz="0" w:space="0" w:color="auto"/>
              </w:divBdr>
            </w:div>
            <w:div w:id="246621096">
              <w:marLeft w:val="0"/>
              <w:marRight w:val="0"/>
              <w:marTop w:val="0"/>
              <w:marBottom w:val="0"/>
              <w:divBdr>
                <w:top w:val="none" w:sz="0" w:space="0" w:color="auto"/>
                <w:left w:val="none" w:sz="0" w:space="0" w:color="auto"/>
                <w:bottom w:val="none" w:sz="0" w:space="0" w:color="auto"/>
                <w:right w:val="none" w:sz="0" w:space="0" w:color="auto"/>
              </w:divBdr>
            </w:div>
            <w:div w:id="764033537">
              <w:marLeft w:val="0"/>
              <w:marRight w:val="0"/>
              <w:marTop w:val="0"/>
              <w:marBottom w:val="0"/>
              <w:divBdr>
                <w:top w:val="none" w:sz="0" w:space="0" w:color="auto"/>
                <w:left w:val="none" w:sz="0" w:space="0" w:color="auto"/>
                <w:bottom w:val="none" w:sz="0" w:space="0" w:color="auto"/>
                <w:right w:val="none" w:sz="0" w:space="0" w:color="auto"/>
              </w:divBdr>
              <w:divsChild>
                <w:div w:id="1672639583">
                  <w:marLeft w:val="0"/>
                  <w:marRight w:val="0"/>
                  <w:marTop w:val="0"/>
                  <w:marBottom w:val="0"/>
                  <w:divBdr>
                    <w:top w:val="none" w:sz="0" w:space="0" w:color="auto"/>
                    <w:left w:val="none" w:sz="0" w:space="0" w:color="auto"/>
                    <w:bottom w:val="none" w:sz="0" w:space="0" w:color="auto"/>
                    <w:right w:val="none" w:sz="0" w:space="0" w:color="auto"/>
                  </w:divBdr>
                </w:div>
                <w:div w:id="103841492">
                  <w:marLeft w:val="0"/>
                  <w:marRight w:val="0"/>
                  <w:marTop w:val="0"/>
                  <w:marBottom w:val="0"/>
                  <w:divBdr>
                    <w:top w:val="none" w:sz="0" w:space="0" w:color="auto"/>
                    <w:left w:val="none" w:sz="0" w:space="0" w:color="auto"/>
                    <w:bottom w:val="none" w:sz="0" w:space="0" w:color="auto"/>
                    <w:right w:val="none" w:sz="0" w:space="0" w:color="auto"/>
                  </w:divBdr>
                </w:div>
                <w:div w:id="1015305781">
                  <w:marLeft w:val="0"/>
                  <w:marRight w:val="0"/>
                  <w:marTop w:val="0"/>
                  <w:marBottom w:val="0"/>
                  <w:divBdr>
                    <w:top w:val="none" w:sz="0" w:space="0" w:color="auto"/>
                    <w:left w:val="none" w:sz="0" w:space="0" w:color="auto"/>
                    <w:bottom w:val="none" w:sz="0" w:space="0" w:color="auto"/>
                    <w:right w:val="none" w:sz="0" w:space="0" w:color="auto"/>
                  </w:divBdr>
                </w:div>
                <w:div w:id="1362197309">
                  <w:marLeft w:val="0"/>
                  <w:marRight w:val="0"/>
                  <w:marTop w:val="0"/>
                  <w:marBottom w:val="0"/>
                  <w:divBdr>
                    <w:top w:val="none" w:sz="0" w:space="0" w:color="auto"/>
                    <w:left w:val="none" w:sz="0" w:space="0" w:color="auto"/>
                    <w:bottom w:val="none" w:sz="0" w:space="0" w:color="auto"/>
                    <w:right w:val="none" w:sz="0" w:space="0" w:color="auto"/>
                  </w:divBdr>
                </w:div>
                <w:div w:id="72170535">
                  <w:marLeft w:val="0"/>
                  <w:marRight w:val="0"/>
                  <w:marTop w:val="0"/>
                  <w:marBottom w:val="0"/>
                  <w:divBdr>
                    <w:top w:val="none" w:sz="0" w:space="0" w:color="auto"/>
                    <w:left w:val="none" w:sz="0" w:space="0" w:color="auto"/>
                    <w:bottom w:val="none" w:sz="0" w:space="0" w:color="auto"/>
                    <w:right w:val="none" w:sz="0" w:space="0" w:color="auto"/>
                  </w:divBdr>
                </w:div>
                <w:div w:id="1320499380">
                  <w:marLeft w:val="0"/>
                  <w:marRight w:val="0"/>
                  <w:marTop w:val="0"/>
                  <w:marBottom w:val="0"/>
                  <w:divBdr>
                    <w:top w:val="none" w:sz="0" w:space="0" w:color="auto"/>
                    <w:left w:val="none" w:sz="0" w:space="0" w:color="auto"/>
                    <w:bottom w:val="none" w:sz="0" w:space="0" w:color="auto"/>
                    <w:right w:val="none" w:sz="0" w:space="0" w:color="auto"/>
                  </w:divBdr>
                </w:div>
                <w:div w:id="1736510358">
                  <w:marLeft w:val="0"/>
                  <w:marRight w:val="0"/>
                  <w:marTop w:val="0"/>
                  <w:marBottom w:val="0"/>
                  <w:divBdr>
                    <w:top w:val="none" w:sz="0" w:space="0" w:color="auto"/>
                    <w:left w:val="none" w:sz="0" w:space="0" w:color="auto"/>
                    <w:bottom w:val="none" w:sz="0" w:space="0" w:color="auto"/>
                    <w:right w:val="none" w:sz="0" w:space="0" w:color="auto"/>
                  </w:divBdr>
                </w:div>
                <w:div w:id="2142141790">
                  <w:marLeft w:val="0"/>
                  <w:marRight w:val="0"/>
                  <w:marTop w:val="0"/>
                  <w:marBottom w:val="0"/>
                  <w:divBdr>
                    <w:top w:val="none" w:sz="0" w:space="0" w:color="auto"/>
                    <w:left w:val="none" w:sz="0" w:space="0" w:color="auto"/>
                    <w:bottom w:val="none" w:sz="0" w:space="0" w:color="auto"/>
                    <w:right w:val="none" w:sz="0" w:space="0" w:color="auto"/>
                  </w:divBdr>
                </w:div>
                <w:div w:id="629021089">
                  <w:marLeft w:val="0"/>
                  <w:marRight w:val="0"/>
                  <w:marTop w:val="0"/>
                  <w:marBottom w:val="0"/>
                  <w:divBdr>
                    <w:top w:val="none" w:sz="0" w:space="0" w:color="auto"/>
                    <w:left w:val="none" w:sz="0" w:space="0" w:color="auto"/>
                    <w:bottom w:val="none" w:sz="0" w:space="0" w:color="auto"/>
                    <w:right w:val="none" w:sz="0" w:space="0" w:color="auto"/>
                  </w:divBdr>
                </w:div>
                <w:div w:id="1055086881">
                  <w:marLeft w:val="0"/>
                  <w:marRight w:val="0"/>
                  <w:marTop w:val="0"/>
                  <w:marBottom w:val="0"/>
                  <w:divBdr>
                    <w:top w:val="none" w:sz="0" w:space="0" w:color="auto"/>
                    <w:left w:val="none" w:sz="0" w:space="0" w:color="auto"/>
                    <w:bottom w:val="none" w:sz="0" w:space="0" w:color="auto"/>
                    <w:right w:val="none" w:sz="0" w:space="0" w:color="auto"/>
                  </w:divBdr>
                </w:div>
                <w:div w:id="1605262618">
                  <w:marLeft w:val="0"/>
                  <w:marRight w:val="0"/>
                  <w:marTop w:val="0"/>
                  <w:marBottom w:val="0"/>
                  <w:divBdr>
                    <w:top w:val="none" w:sz="0" w:space="0" w:color="auto"/>
                    <w:left w:val="none" w:sz="0" w:space="0" w:color="auto"/>
                    <w:bottom w:val="none" w:sz="0" w:space="0" w:color="auto"/>
                    <w:right w:val="none" w:sz="0" w:space="0" w:color="auto"/>
                  </w:divBdr>
                </w:div>
                <w:div w:id="1082872536">
                  <w:marLeft w:val="0"/>
                  <w:marRight w:val="0"/>
                  <w:marTop w:val="0"/>
                  <w:marBottom w:val="0"/>
                  <w:divBdr>
                    <w:top w:val="none" w:sz="0" w:space="0" w:color="auto"/>
                    <w:left w:val="none" w:sz="0" w:space="0" w:color="auto"/>
                    <w:bottom w:val="none" w:sz="0" w:space="0" w:color="auto"/>
                    <w:right w:val="none" w:sz="0" w:space="0" w:color="auto"/>
                  </w:divBdr>
                </w:div>
                <w:div w:id="1377972643">
                  <w:marLeft w:val="0"/>
                  <w:marRight w:val="0"/>
                  <w:marTop w:val="0"/>
                  <w:marBottom w:val="0"/>
                  <w:divBdr>
                    <w:top w:val="none" w:sz="0" w:space="0" w:color="auto"/>
                    <w:left w:val="none" w:sz="0" w:space="0" w:color="auto"/>
                    <w:bottom w:val="none" w:sz="0" w:space="0" w:color="auto"/>
                    <w:right w:val="none" w:sz="0" w:space="0" w:color="auto"/>
                  </w:divBdr>
                </w:div>
                <w:div w:id="1069690887">
                  <w:marLeft w:val="0"/>
                  <w:marRight w:val="0"/>
                  <w:marTop w:val="0"/>
                  <w:marBottom w:val="0"/>
                  <w:divBdr>
                    <w:top w:val="none" w:sz="0" w:space="0" w:color="auto"/>
                    <w:left w:val="none" w:sz="0" w:space="0" w:color="auto"/>
                    <w:bottom w:val="none" w:sz="0" w:space="0" w:color="auto"/>
                    <w:right w:val="none" w:sz="0" w:space="0" w:color="auto"/>
                  </w:divBdr>
                </w:div>
                <w:div w:id="10300044">
                  <w:marLeft w:val="0"/>
                  <w:marRight w:val="0"/>
                  <w:marTop w:val="0"/>
                  <w:marBottom w:val="0"/>
                  <w:divBdr>
                    <w:top w:val="none" w:sz="0" w:space="0" w:color="auto"/>
                    <w:left w:val="none" w:sz="0" w:space="0" w:color="auto"/>
                    <w:bottom w:val="none" w:sz="0" w:space="0" w:color="auto"/>
                    <w:right w:val="none" w:sz="0" w:space="0" w:color="auto"/>
                  </w:divBdr>
                </w:div>
                <w:div w:id="1402558451">
                  <w:marLeft w:val="0"/>
                  <w:marRight w:val="0"/>
                  <w:marTop w:val="0"/>
                  <w:marBottom w:val="0"/>
                  <w:divBdr>
                    <w:top w:val="none" w:sz="0" w:space="0" w:color="auto"/>
                    <w:left w:val="none" w:sz="0" w:space="0" w:color="auto"/>
                    <w:bottom w:val="none" w:sz="0" w:space="0" w:color="auto"/>
                    <w:right w:val="none" w:sz="0" w:space="0" w:color="auto"/>
                  </w:divBdr>
                </w:div>
                <w:div w:id="360713639">
                  <w:marLeft w:val="0"/>
                  <w:marRight w:val="0"/>
                  <w:marTop w:val="0"/>
                  <w:marBottom w:val="0"/>
                  <w:divBdr>
                    <w:top w:val="none" w:sz="0" w:space="0" w:color="auto"/>
                    <w:left w:val="none" w:sz="0" w:space="0" w:color="auto"/>
                    <w:bottom w:val="none" w:sz="0" w:space="0" w:color="auto"/>
                    <w:right w:val="none" w:sz="0" w:space="0" w:color="auto"/>
                  </w:divBdr>
                </w:div>
                <w:div w:id="954140657">
                  <w:marLeft w:val="0"/>
                  <w:marRight w:val="0"/>
                  <w:marTop w:val="0"/>
                  <w:marBottom w:val="0"/>
                  <w:divBdr>
                    <w:top w:val="none" w:sz="0" w:space="0" w:color="auto"/>
                    <w:left w:val="none" w:sz="0" w:space="0" w:color="auto"/>
                    <w:bottom w:val="none" w:sz="0" w:space="0" w:color="auto"/>
                    <w:right w:val="none" w:sz="0" w:space="0" w:color="auto"/>
                  </w:divBdr>
                </w:div>
                <w:div w:id="1039625475">
                  <w:marLeft w:val="0"/>
                  <w:marRight w:val="0"/>
                  <w:marTop w:val="0"/>
                  <w:marBottom w:val="0"/>
                  <w:divBdr>
                    <w:top w:val="none" w:sz="0" w:space="0" w:color="auto"/>
                    <w:left w:val="none" w:sz="0" w:space="0" w:color="auto"/>
                    <w:bottom w:val="none" w:sz="0" w:space="0" w:color="auto"/>
                    <w:right w:val="none" w:sz="0" w:space="0" w:color="auto"/>
                  </w:divBdr>
                </w:div>
                <w:div w:id="1090394836">
                  <w:marLeft w:val="0"/>
                  <w:marRight w:val="0"/>
                  <w:marTop w:val="0"/>
                  <w:marBottom w:val="0"/>
                  <w:divBdr>
                    <w:top w:val="none" w:sz="0" w:space="0" w:color="auto"/>
                    <w:left w:val="none" w:sz="0" w:space="0" w:color="auto"/>
                    <w:bottom w:val="none" w:sz="0" w:space="0" w:color="auto"/>
                    <w:right w:val="none" w:sz="0" w:space="0" w:color="auto"/>
                  </w:divBdr>
                </w:div>
                <w:div w:id="1192498777">
                  <w:marLeft w:val="0"/>
                  <w:marRight w:val="0"/>
                  <w:marTop w:val="0"/>
                  <w:marBottom w:val="0"/>
                  <w:divBdr>
                    <w:top w:val="none" w:sz="0" w:space="0" w:color="auto"/>
                    <w:left w:val="none" w:sz="0" w:space="0" w:color="auto"/>
                    <w:bottom w:val="none" w:sz="0" w:space="0" w:color="auto"/>
                    <w:right w:val="none" w:sz="0" w:space="0" w:color="auto"/>
                  </w:divBdr>
                </w:div>
                <w:div w:id="1390376088">
                  <w:marLeft w:val="0"/>
                  <w:marRight w:val="0"/>
                  <w:marTop w:val="0"/>
                  <w:marBottom w:val="0"/>
                  <w:divBdr>
                    <w:top w:val="none" w:sz="0" w:space="0" w:color="auto"/>
                    <w:left w:val="none" w:sz="0" w:space="0" w:color="auto"/>
                    <w:bottom w:val="none" w:sz="0" w:space="0" w:color="auto"/>
                    <w:right w:val="none" w:sz="0" w:space="0" w:color="auto"/>
                  </w:divBdr>
                </w:div>
                <w:div w:id="352346158">
                  <w:marLeft w:val="0"/>
                  <w:marRight w:val="0"/>
                  <w:marTop w:val="0"/>
                  <w:marBottom w:val="0"/>
                  <w:divBdr>
                    <w:top w:val="none" w:sz="0" w:space="0" w:color="auto"/>
                    <w:left w:val="none" w:sz="0" w:space="0" w:color="auto"/>
                    <w:bottom w:val="none" w:sz="0" w:space="0" w:color="auto"/>
                    <w:right w:val="none" w:sz="0" w:space="0" w:color="auto"/>
                  </w:divBdr>
                </w:div>
                <w:div w:id="1854103906">
                  <w:marLeft w:val="0"/>
                  <w:marRight w:val="0"/>
                  <w:marTop w:val="0"/>
                  <w:marBottom w:val="0"/>
                  <w:divBdr>
                    <w:top w:val="none" w:sz="0" w:space="0" w:color="auto"/>
                    <w:left w:val="none" w:sz="0" w:space="0" w:color="auto"/>
                    <w:bottom w:val="none" w:sz="0" w:space="0" w:color="auto"/>
                    <w:right w:val="none" w:sz="0" w:space="0" w:color="auto"/>
                  </w:divBdr>
                </w:div>
                <w:div w:id="2132047469">
                  <w:marLeft w:val="0"/>
                  <w:marRight w:val="0"/>
                  <w:marTop w:val="0"/>
                  <w:marBottom w:val="0"/>
                  <w:divBdr>
                    <w:top w:val="none" w:sz="0" w:space="0" w:color="auto"/>
                    <w:left w:val="none" w:sz="0" w:space="0" w:color="auto"/>
                    <w:bottom w:val="none" w:sz="0" w:space="0" w:color="auto"/>
                    <w:right w:val="none" w:sz="0" w:space="0" w:color="auto"/>
                  </w:divBdr>
                </w:div>
                <w:div w:id="18685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194">
          <w:marLeft w:val="0"/>
          <w:marRight w:val="0"/>
          <w:marTop w:val="0"/>
          <w:marBottom w:val="0"/>
          <w:divBdr>
            <w:top w:val="none" w:sz="0" w:space="0" w:color="auto"/>
            <w:left w:val="none" w:sz="0" w:space="0" w:color="auto"/>
            <w:bottom w:val="none" w:sz="0" w:space="0" w:color="auto"/>
            <w:right w:val="none" w:sz="0" w:space="0" w:color="auto"/>
          </w:divBdr>
          <w:divsChild>
            <w:div w:id="1427848763">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714934533">
              <w:marLeft w:val="0"/>
              <w:marRight w:val="0"/>
              <w:marTop w:val="0"/>
              <w:marBottom w:val="0"/>
              <w:divBdr>
                <w:top w:val="none" w:sz="0" w:space="0" w:color="auto"/>
                <w:left w:val="none" w:sz="0" w:space="0" w:color="auto"/>
                <w:bottom w:val="none" w:sz="0" w:space="0" w:color="auto"/>
                <w:right w:val="none" w:sz="0" w:space="0" w:color="auto"/>
              </w:divBdr>
            </w:div>
            <w:div w:id="2121872898">
              <w:marLeft w:val="0"/>
              <w:marRight w:val="0"/>
              <w:marTop w:val="0"/>
              <w:marBottom w:val="0"/>
              <w:divBdr>
                <w:top w:val="none" w:sz="0" w:space="0" w:color="auto"/>
                <w:left w:val="none" w:sz="0" w:space="0" w:color="auto"/>
                <w:bottom w:val="none" w:sz="0" w:space="0" w:color="auto"/>
                <w:right w:val="none" w:sz="0" w:space="0" w:color="auto"/>
              </w:divBdr>
            </w:div>
            <w:div w:id="82337568">
              <w:marLeft w:val="0"/>
              <w:marRight w:val="0"/>
              <w:marTop w:val="0"/>
              <w:marBottom w:val="0"/>
              <w:divBdr>
                <w:top w:val="none" w:sz="0" w:space="0" w:color="auto"/>
                <w:left w:val="none" w:sz="0" w:space="0" w:color="auto"/>
                <w:bottom w:val="none" w:sz="0" w:space="0" w:color="auto"/>
                <w:right w:val="none" w:sz="0" w:space="0" w:color="auto"/>
              </w:divBdr>
            </w:div>
            <w:div w:id="94718571">
              <w:marLeft w:val="0"/>
              <w:marRight w:val="0"/>
              <w:marTop w:val="0"/>
              <w:marBottom w:val="0"/>
              <w:divBdr>
                <w:top w:val="none" w:sz="0" w:space="0" w:color="auto"/>
                <w:left w:val="none" w:sz="0" w:space="0" w:color="auto"/>
                <w:bottom w:val="none" w:sz="0" w:space="0" w:color="auto"/>
                <w:right w:val="none" w:sz="0" w:space="0" w:color="auto"/>
              </w:divBdr>
            </w:div>
            <w:div w:id="323045518">
              <w:marLeft w:val="0"/>
              <w:marRight w:val="0"/>
              <w:marTop w:val="0"/>
              <w:marBottom w:val="0"/>
              <w:divBdr>
                <w:top w:val="none" w:sz="0" w:space="0" w:color="auto"/>
                <w:left w:val="none" w:sz="0" w:space="0" w:color="auto"/>
                <w:bottom w:val="none" w:sz="0" w:space="0" w:color="auto"/>
                <w:right w:val="none" w:sz="0" w:space="0" w:color="auto"/>
              </w:divBdr>
            </w:div>
            <w:div w:id="2094742387">
              <w:marLeft w:val="0"/>
              <w:marRight w:val="0"/>
              <w:marTop w:val="0"/>
              <w:marBottom w:val="0"/>
              <w:divBdr>
                <w:top w:val="none" w:sz="0" w:space="0" w:color="auto"/>
                <w:left w:val="none" w:sz="0" w:space="0" w:color="auto"/>
                <w:bottom w:val="none" w:sz="0" w:space="0" w:color="auto"/>
                <w:right w:val="none" w:sz="0" w:space="0" w:color="auto"/>
              </w:divBdr>
            </w:div>
            <w:div w:id="1118181106">
              <w:marLeft w:val="0"/>
              <w:marRight w:val="0"/>
              <w:marTop w:val="0"/>
              <w:marBottom w:val="0"/>
              <w:divBdr>
                <w:top w:val="none" w:sz="0" w:space="0" w:color="auto"/>
                <w:left w:val="none" w:sz="0" w:space="0" w:color="auto"/>
                <w:bottom w:val="none" w:sz="0" w:space="0" w:color="auto"/>
                <w:right w:val="none" w:sz="0" w:space="0" w:color="auto"/>
              </w:divBdr>
            </w:div>
            <w:div w:id="1277710058">
              <w:marLeft w:val="0"/>
              <w:marRight w:val="0"/>
              <w:marTop w:val="0"/>
              <w:marBottom w:val="0"/>
              <w:divBdr>
                <w:top w:val="none" w:sz="0" w:space="0" w:color="auto"/>
                <w:left w:val="none" w:sz="0" w:space="0" w:color="auto"/>
                <w:bottom w:val="none" w:sz="0" w:space="0" w:color="auto"/>
                <w:right w:val="none" w:sz="0" w:space="0" w:color="auto"/>
              </w:divBdr>
            </w:div>
            <w:div w:id="1976711455">
              <w:marLeft w:val="0"/>
              <w:marRight w:val="0"/>
              <w:marTop w:val="0"/>
              <w:marBottom w:val="0"/>
              <w:divBdr>
                <w:top w:val="none" w:sz="0" w:space="0" w:color="auto"/>
                <w:left w:val="none" w:sz="0" w:space="0" w:color="auto"/>
                <w:bottom w:val="none" w:sz="0" w:space="0" w:color="auto"/>
                <w:right w:val="none" w:sz="0" w:space="0" w:color="auto"/>
              </w:divBdr>
            </w:div>
            <w:div w:id="1647274844">
              <w:marLeft w:val="0"/>
              <w:marRight w:val="0"/>
              <w:marTop w:val="0"/>
              <w:marBottom w:val="0"/>
              <w:divBdr>
                <w:top w:val="none" w:sz="0" w:space="0" w:color="auto"/>
                <w:left w:val="none" w:sz="0" w:space="0" w:color="auto"/>
                <w:bottom w:val="none" w:sz="0" w:space="0" w:color="auto"/>
                <w:right w:val="none" w:sz="0" w:space="0" w:color="auto"/>
              </w:divBdr>
            </w:div>
            <w:div w:id="1368020081">
              <w:marLeft w:val="0"/>
              <w:marRight w:val="0"/>
              <w:marTop w:val="0"/>
              <w:marBottom w:val="0"/>
              <w:divBdr>
                <w:top w:val="none" w:sz="0" w:space="0" w:color="auto"/>
                <w:left w:val="none" w:sz="0" w:space="0" w:color="auto"/>
                <w:bottom w:val="none" w:sz="0" w:space="0" w:color="auto"/>
                <w:right w:val="none" w:sz="0" w:space="0" w:color="auto"/>
              </w:divBdr>
            </w:div>
            <w:div w:id="360591329">
              <w:marLeft w:val="0"/>
              <w:marRight w:val="0"/>
              <w:marTop w:val="0"/>
              <w:marBottom w:val="0"/>
              <w:divBdr>
                <w:top w:val="none" w:sz="0" w:space="0" w:color="auto"/>
                <w:left w:val="none" w:sz="0" w:space="0" w:color="auto"/>
                <w:bottom w:val="none" w:sz="0" w:space="0" w:color="auto"/>
                <w:right w:val="none" w:sz="0" w:space="0" w:color="auto"/>
              </w:divBdr>
            </w:div>
            <w:div w:id="1445421511">
              <w:marLeft w:val="0"/>
              <w:marRight w:val="0"/>
              <w:marTop w:val="0"/>
              <w:marBottom w:val="0"/>
              <w:divBdr>
                <w:top w:val="none" w:sz="0" w:space="0" w:color="auto"/>
                <w:left w:val="none" w:sz="0" w:space="0" w:color="auto"/>
                <w:bottom w:val="none" w:sz="0" w:space="0" w:color="auto"/>
                <w:right w:val="none" w:sz="0" w:space="0" w:color="auto"/>
              </w:divBdr>
            </w:div>
            <w:div w:id="1168861775">
              <w:marLeft w:val="0"/>
              <w:marRight w:val="0"/>
              <w:marTop w:val="0"/>
              <w:marBottom w:val="0"/>
              <w:divBdr>
                <w:top w:val="none" w:sz="0" w:space="0" w:color="auto"/>
                <w:left w:val="none" w:sz="0" w:space="0" w:color="auto"/>
                <w:bottom w:val="none" w:sz="0" w:space="0" w:color="auto"/>
                <w:right w:val="none" w:sz="0" w:space="0" w:color="auto"/>
              </w:divBdr>
            </w:div>
            <w:div w:id="305932810">
              <w:marLeft w:val="0"/>
              <w:marRight w:val="0"/>
              <w:marTop w:val="0"/>
              <w:marBottom w:val="0"/>
              <w:divBdr>
                <w:top w:val="none" w:sz="0" w:space="0" w:color="auto"/>
                <w:left w:val="none" w:sz="0" w:space="0" w:color="auto"/>
                <w:bottom w:val="none" w:sz="0" w:space="0" w:color="auto"/>
                <w:right w:val="none" w:sz="0" w:space="0" w:color="auto"/>
              </w:divBdr>
            </w:div>
            <w:div w:id="1713770439">
              <w:marLeft w:val="0"/>
              <w:marRight w:val="0"/>
              <w:marTop w:val="0"/>
              <w:marBottom w:val="0"/>
              <w:divBdr>
                <w:top w:val="none" w:sz="0" w:space="0" w:color="auto"/>
                <w:left w:val="none" w:sz="0" w:space="0" w:color="auto"/>
                <w:bottom w:val="none" w:sz="0" w:space="0" w:color="auto"/>
                <w:right w:val="none" w:sz="0" w:space="0" w:color="auto"/>
              </w:divBdr>
            </w:div>
            <w:div w:id="1307588505">
              <w:marLeft w:val="0"/>
              <w:marRight w:val="0"/>
              <w:marTop w:val="0"/>
              <w:marBottom w:val="0"/>
              <w:divBdr>
                <w:top w:val="none" w:sz="0" w:space="0" w:color="auto"/>
                <w:left w:val="none" w:sz="0" w:space="0" w:color="auto"/>
                <w:bottom w:val="none" w:sz="0" w:space="0" w:color="auto"/>
                <w:right w:val="none" w:sz="0" w:space="0" w:color="auto"/>
              </w:divBdr>
            </w:div>
            <w:div w:id="1971588612">
              <w:marLeft w:val="0"/>
              <w:marRight w:val="0"/>
              <w:marTop w:val="0"/>
              <w:marBottom w:val="0"/>
              <w:divBdr>
                <w:top w:val="none" w:sz="0" w:space="0" w:color="auto"/>
                <w:left w:val="none" w:sz="0" w:space="0" w:color="auto"/>
                <w:bottom w:val="none" w:sz="0" w:space="0" w:color="auto"/>
                <w:right w:val="none" w:sz="0" w:space="0" w:color="auto"/>
              </w:divBdr>
            </w:div>
            <w:div w:id="1660035365">
              <w:marLeft w:val="0"/>
              <w:marRight w:val="0"/>
              <w:marTop w:val="0"/>
              <w:marBottom w:val="0"/>
              <w:divBdr>
                <w:top w:val="none" w:sz="0" w:space="0" w:color="auto"/>
                <w:left w:val="none" w:sz="0" w:space="0" w:color="auto"/>
                <w:bottom w:val="none" w:sz="0" w:space="0" w:color="auto"/>
                <w:right w:val="none" w:sz="0" w:space="0" w:color="auto"/>
              </w:divBdr>
              <w:divsChild>
                <w:div w:id="828325387">
                  <w:marLeft w:val="0"/>
                  <w:marRight w:val="0"/>
                  <w:marTop w:val="0"/>
                  <w:marBottom w:val="0"/>
                  <w:divBdr>
                    <w:top w:val="none" w:sz="0" w:space="0" w:color="auto"/>
                    <w:left w:val="none" w:sz="0" w:space="0" w:color="auto"/>
                    <w:bottom w:val="none" w:sz="0" w:space="0" w:color="auto"/>
                    <w:right w:val="none" w:sz="0" w:space="0" w:color="auto"/>
                  </w:divBdr>
                </w:div>
                <w:div w:id="1205021804">
                  <w:marLeft w:val="0"/>
                  <w:marRight w:val="0"/>
                  <w:marTop w:val="0"/>
                  <w:marBottom w:val="0"/>
                  <w:divBdr>
                    <w:top w:val="none" w:sz="0" w:space="0" w:color="auto"/>
                    <w:left w:val="none" w:sz="0" w:space="0" w:color="auto"/>
                    <w:bottom w:val="none" w:sz="0" w:space="0" w:color="auto"/>
                    <w:right w:val="none" w:sz="0" w:space="0" w:color="auto"/>
                  </w:divBdr>
                </w:div>
                <w:div w:id="923538042">
                  <w:marLeft w:val="0"/>
                  <w:marRight w:val="0"/>
                  <w:marTop w:val="0"/>
                  <w:marBottom w:val="0"/>
                  <w:divBdr>
                    <w:top w:val="none" w:sz="0" w:space="0" w:color="auto"/>
                    <w:left w:val="none" w:sz="0" w:space="0" w:color="auto"/>
                    <w:bottom w:val="none" w:sz="0" w:space="0" w:color="auto"/>
                    <w:right w:val="none" w:sz="0" w:space="0" w:color="auto"/>
                  </w:divBdr>
                </w:div>
                <w:div w:id="1550460933">
                  <w:marLeft w:val="0"/>
                  <w:marRight w:val="0"/>
                  <w:marTop w:val="0"/>
                  <w:marBottom w:val="0"/>
                  <w:divBdr>
                    <w:top w:val="none" w:sz="0" w:space="0" w:color="auto"/>
                    <w:left w:val="none" w:sz="0" w:space="0" w:color="auto"/>
                    <w:bottom w:val="none" w:sz="0" w:space="0" w:color="auto"/>
                    <w:right w:val="none" w:sz="0" w:space="0" w:color="auto"/>
                  </w:divBdr>
                </w:div>
                <w:div w:id="1721975424">
                  <w:marLeft w:val="0"/>
                  <w:marRight w:val="0"/>
                  <w:marTop w:val="0"/>
                  <w:marBottom w:val="0"/>
                  <w:divBdr>
                    <w:top w:val="none" w:sz="0" w:space="0" w:color="auto"/>
                    <w:left w:val="none" w:sz="0" w:space="0" w:color="auto"/>
                    <w:bottom w:val="none" w:sz="0" w:space="0" w:color="auto"/>
                    <w:right w:val="none" w:sz="0" w:space="0" w:color="auto"/>
                  </w:divBdr>
                </w:div>
                <w:div w:id="835464843">
                  <w:marLeft w:val="0"/>
                  <w:marRight w:val="0"/>
                  <w:marTop w:val="0"/>
                  <w:marBottom w:val="0"/>
                  <w:divBdr>
                    <w:top w:val="none" w:sz="0" w:space="0" w:color="auto"/>
                    <w:left w:val="none" w:sz="0" w:space="0" w:color="auto"/>
                    <w:bottom w:val="none" w:sz="0" w:space="0" w:color="auto"/>
                    <w:right w:val="none" w:sz="0" w:space="0" w:color="auto"/>
                  </w:divBdr>
                </w:div>
                <w:div w:id="729573124">
                  <w:marLeft w:val="0"/>
                  <w:marRight w:val="0"/>
                  <w:marTop w:val="0"/>
                  <w:marBottom w:val="0"/>
                  <w:divBdr>
                    <w:top w:val="none" w:sz="0" w:space="0" w:color="auto"/>
                    <w:left w:val="none" w:sz="0" w:space="0" w:color="auto"/>
                    <w:bottom w:val="none" w:sz="0" w:space="0" w:color="auto"/>
                    <w:right w:val="none" w:sz="0" w:space="0" w:color="auto"/>
                  </w:divBdr>
                </w:div>
                <w:div w:id="543909759">
                  <w:marLeft w:val="0"/>
                  <w:marRight w:val="0"/>
                  <w:marTop w:val="0"/>
                  <w:marBottom w:val="0"/>
                  <w:divBdr>
                    <w:top w:val="none" w:sz="0" w:space="0" w:color="auto"/>
                    <w:left w:val="none" w:sz="0" w:space="0" w:color="auto"/>
                    <w:bottom w:val="none" w:sz="0" w:space="0" w:color="auto"/>
                    <w:right w:val="none" w:sz="0" w:space="0" w:color="auto"/>
                  </w:divBdr>
                </w:div>
                <w:div w:id="160434615">
                  <w:marLeft w:val="0"/>
                  <w:marRight w:val="0"/>
                  <w:marTop w:val="0"/>
                  <w:marBottom w:val="0"/>
                  <w:divBdr>
                    <w:top w:val="none" w:sz="0" w:space="0" w:color="auto"/>
                    <w:left w:val="none" w:sz="0" w:space="0" w:color="auto"/>
                    <w:bottom w:val="none" w:sz="0" w:space="0" w:color="auto"/>
                    <w:right w:val="none" w:sz="0" w:space="0" w:color="auto"/>
                  </w:divBdr>
                </w:div>
                <w:div w:id="1110662290">
                  <w:marLeft w:val="0"/>
                  <w:marRight w:val="0"/>
                  <w:marTop w:val="0"/>
                  <w:marBottom w:val="0"/>
                  <w:divBdr>
                    <w:top w:val="none" w:sz="0" w:space="0" w:color="auto"/>
                    <w:left w:val="none" w:sz="0" w:space="0" w:color="auto"/>
                    <w:bottom w:val="none" w:sz="0" w:space="0" w:color="auto"/>
                    <w:right w:val="none" w:sz="0" w:space="0" w:color="auto"/>
                  </w:divBdr>
                </w:div>
                <w:div w:id="2097743546">
                  <w:marLeft w:val="0"/>
                  <w:marRight w:val="0"/>
                  <w:marTop w:val="0"/>
                  <w:marBottom w:val="0"/>
                  <w:divBdr>
                    <w:top w:val="none" w:sz="0" w:space="0" w:color="auto"/>
                    <w:left w:val="none" w:sz="0" w:space="0" w:color="auto"/>
                    <w:bottom w:val="none" w:sz="0" w:space="0" w:color="auto"/>
                    <w:right w:val="none" w:sz="0" w:space="0" w:color="auto"/>
                  </w:divBdr>
                </w:div>
                <w:div w:id="657731016">
                  <w:marLeft w:val="0"/>
                  <w:marRight w:val="0"/>
                  <w:marTop w:val="0"/>
                  <w:marBottom w:val="0"/>
                  <w:divBdr>
                    <w:top w:val="none" w:sz="0" w:space="0" w:color="auto"/>
                    <w:left w:val="none" w:sz="0" w:space="0" w:color="auto"/>
                    <w:bottom w:val="none" w:sz="0" w:space="0" w:color="auto"/>
                    <w:right w:val="none" w:sz="0" w:space="0" w:color="auto"/>
                  </w:divBdr>
                </w:div>
                <w:div w:id="2050060119">
                  <w:marLeft w:val="0"/>
                  <w:marRight w:val="0"/>
                  <w:marTop w:val="0"/>
                  <w:marBottom w:val="0"/>
                  <w:divBdr>
                    <w:top w:val="none" w:sz="0" w:space="0" w:color="auto"/>
                    <w:left w:val="none" w:sz="0" w:space="0" w:color="auto"/>
                    <w:bottom w:val="none" w:sz="0" w:space="0" w:color="auto"/>
                    <w:right w:val="none" w:sz="0" w:space="0" w:color="auto"/>
                  </w:divBdr>
                </w:div>
                <w:div w:id="384793178">
                  <w:marLeft w:val="0"/>
                  <w:marRight w:val="0"/>
                  <w:marTop w:val="0"/>
                  <w:marBottom w:val="0"/>
                  <w:divBdr>
                    <w:top w:val="none" w:sz="0" w:space="0" w:color="auto"/>
                    <w:left w:val="none" w:sz="0" w:space="0" w:color="auto"/>
                    <w:bottom w:val="none" w:sz="0" w:space="0" w:color="auto"/>
                    <w:right w:val="none" w:sz="0" w:space="0" w:color="auto"/>
                  </w:divBdr>
                </w:div>
                <w:div w:id="159080318">
                  <w:marLeft w:val="0"/>
                  <w:marRight w:val="0"/>
                  <w:marTop w:val="0"/>
                  <w:marBottom w:val="0"/>
                  <w:divBdr>
                    <w:top w:val="none" w:sz="0" w:space="0" w:color="auto"/>
                    <w:left w:val="none" w:sz="0" w:space="0" w:color="auto"/>
                    <w:bottom w:val="none" w:sz="0" w:space="0" w:color="auto"/>
                    <w:right w:val="none" w:sz="0" w:space="0" w:color="auto"/>
                  </w:divBdr>
                </w:div>
                <w:div w:id="2143569735">
                  <w:marLeft w:val="0"/>
                  <w:marRight w:val="0"/>
                  <w:marTop w:val="0"/>
                  <w:marBottom w:val="0"/>
                  <w:divBdr>
                    <w:top w:val="none" w:sz="0" w:space="0" w:color="auto"/>
                    <w:left w:val="none" w:sz="0" w:space="0" w:color="auto"/>
                    <w:bottom w:val="none" w:sz="0" w:space="0" w:color="auto"/>
                    <w:right w:val="none" w:sz="0" w:space="0" w:color="auto"/>
                  </w:divBdr>
                </w:div>
                <w:div w:id="317732596">
                  <w:marLeft w:val="0"/>
                  <w:marRight w:val="0"/>
                  <w:marTop w:val="0"/>
                  <w:marBottom w:val="0"/>
                  <w:divBdr>
                    <w:top w:val="none" w:sz="0" w:space="0" w:color="auto"/>
                    <w:left w:val="none" w:sz="0" w:space="0" w:color="auto"/>
                    <w:bottom w:val="none" w:sz="0" w:space="0" w:color="auto"/>
                    <w:right w:val="none" w:sz="0" w:space="0" w:color="auto"/>
                  </w:divBdr>
                </w:div>
                <w:div w:id="942766239">
                  <w:marLeft w:val="0"/>
                  <w:marRight w:val="0"/>
                  <w:marTop w:val="0"/>
                  <w:marBottom w:val="0"/>
                  <w:divBdr>
                    <w:top w:val="none" w:sz="0" w:space="0" w:color="auto"/>
                    <w:left w:val="none" w:sz="0" w:space="0" w:color="auto"/>
                    <w:bottom w:val="none" w:sz="0" w:space="0" w:color="auto"/>
                    <w:right w:val="none" w:sz="0" w:space="0" w:color="auto"/>
                  </w:divBdr>
                </w:div>
                <w:div w:id="122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873">
          <w:marLeft w:val="0"/>
          <w:marRight w:val="0"/>
          <w:marTop w:val="0"/>
          <w:marBottom w:val="0"/>
          <w:divBdr>
            <w:top w:val="none" w:sz="0" w:space="0" w:color="auto"/>
            <w:left w:val="none" w:sz="0" w:space="0" w:color="auto"/>
            <w:bottom w:val="none" w:sz="0" w:space="0" w:color="auto"/>
            <w:right w:val="none" w:sz="0" w:space="0" w:color="auto"/>
          </w:divBdr>
          <w:divsChild>
            <w:div w:id="1712267428">
              <w:marLeft w:val="0"/>
              <w:marRight w:val="0"/>
              <w:marTop w:val="0"/>
              <w:marBottom w:val="0"/>
              <w:divBdr>
                <w:top w:val="none" w:sz="0" w:space="0" w:color="auto"/>
                <w:left w:val="none" w:sz="0" w:space="0" w:color="auto"/>
                <w:bottom w:val="none" w:sz="0" w:space="0" w:color="auto"/>
                <w:right w:val="none" w:sz="0" w:space="0" w:color="auto"/>
              </w:divBdr>
            </w:div>
            <w:div w:id="966198832">
              <w:marLeft w:val="0"/>
              <w:marRight w:val="0"/>
              <w:marTop w:val="0"/>
              <w:marBottom w:val="0"/>
              <w:divBdr>
                <w:top w:val="none" w:sz="0" w:space="0" w:color="auto"/>
                <w:left w:val="none" w:sz="0" w:space="0" w:color="auto"/>
                <w:bottom w:val="none" w:sz="0" w:space="0" w:color="auto"/>
                <w:right w:val="none" w:sz="0" w:space="0" w:color="auto"/>
              </w:divBdr>
            </w:div>
            <w:div w:id="1727560247">
              <w:marLeft w:val="0"/>
              <w:marRight w:val="0"/>
              <w:marTop w:val="0"/>
              <w:marBottom w:val="0"/>
              <w:divBdr>
                <w:top w:val="none" w:sz="0" w:space="0" w:color="auto"/>
                <w:left w:val="none" w:sz="0" w:space="0" w:color="auto"/>
                <w:bottom w:val="none" w:sz="0" w:space="0" w:color="auto"/>
                <w:right w:val="none" w:sz="0" w:space="0" w:color="auto"/>
              </w:divBdr>
            </w:div>
            <w:div w:id="740368971">
              <w:marLeft w:val="0"/>
              <w:marRight w:val="0"/>
              <w:marTop w:val="0"/>
              <w:marBottom w:val="0"/>
              <w:divBdr>
                <w:top w:val="none" w:sz="0" w:space="0" w:color="auto"/>
                <w:left w:val="none" w:sz="0" w:space="0" w:color="auto"/>
                <w:bottom w:val="none" w:sz="0" w:space="0" w:color="auto"/>
                <w:right w:val="none" w:sz="0" w:space="0" w:color="auto"/>
              </w:divBdr>
            </w:div>
            <w:div w:id="584845736">
              <w:marLeft w:val="0"/>
              <w:marRight w:val="0"/>
              <w:marTop w:val="0"/>
              <w:marBottom w:val="0"/>
              <w:divBdr>
                <w:top w:val="none" w:sz="0" w:space="0" w:color="auto"/>
                <w:left w:val="none" w:sz="0" w:space="0" w:color="auto"/>
                <w:bottom w:val="none" w:sz="0" w:space="0" w:color="auto"/>
                <w:right w:val="none" w:sz="0" w:space="0" w:color="auto"/>
              </w:divBdr>
            </w:div>
            <w:div w:id="1775436734">
              <w:marLeft w:val="0"/>
              <w:marRight w:val="0"/>
              <w:marTop w:val="0"/>
              <w:marBottom w:val="0"/>
              <w:divBdr>
                <w:top w:val="none" w:sz="0" w:space="0" w:color="auto"/>
                <w:left w:val="none" w:sz="0" w:space="0" w:color="auto"/>
                <w:bottom w:val="none" w:sz="0" w:space="0" w:color="auto"/>
                <w:right w:val="none" w:sz="0" w:space="0" w:color="auto"/>
              </w:divBdr>
            </w:div>
            <w:div w:id="179009377">
              <w:marLeft w:val="0"/>
              <w:marRight w:val="0"/>
              <w:marTop w:val="0"/>
              <w:marBottom w:val="0"/>
              <w:divBdr>
                <w:top w:val="none" w:sz="0" w:space="0" w:color="auto"/>
                <w:left w:val="none" w:sz="0" w:space="0" w:color="auto"/>
                <w:bottom w:val="none" w:sz="0" w:space="0" w:color="auto"/>
                <w:right w:val="none" w:sz="0" w:space="0" w:color="auto"/>
              </w:divBdr>
            </w:div>
            <w:div w:id="1866287501">
              <w:marLeft w:val="0"/>
              <w:marRight w:val="0"/>
              <w:marTop w:val="0"/>
              <w:marBottom w:val="0"/>
              <w:divBdr>
                <w:top w:val="none" w:sz="0" w:space="0" w:color="auto"/>
                <w:left w:val="none" w:sz="0" w:space="0" w:color="auto"/>
                <w:bottom w:val="none" w:sz="0" w:space="0" w:color="auto"/>
                <w:right w:val="none" w:sz="0" w:space="0" w:color="auto"/>
              </w:divBdr>
            </w:div>
            <w:div w:id="940141835">
              <w:marLeft w:val="0"/>
              <w:marRight w:val="0"/>
              <w:marTop w:val="0"/>
              <w:marBottom w:val="0"/>
              <w:divBdr>
                <w:top w:val="none" w:sz="0" w:space="0" w:color="auto"/>
                <w:left w:val="none" w:sz="0" w:space="0" w:color="auto"/>
                <w:bottom w:val="none" w:sz="0" w:space="0" w:color="auto"/>
                <w:right w:val="none" w:sz="0" w:space="0" w:color="auto"/>
              </w:divBdr>
            </w:div>
            <w:div w:id="1909412823">
              <w:marLeft w:val="0"/>
              <w:marRight w:val="0"/>
              <w:marTop w:val="0"/>
              <w:marBottom w:val="0"/>
              <w:divBdr>
                <w:top w:val="none" w:sz="0" w:space="0" w:color="auto"/>
                <w:left w:val="none" w:sz="0" w:space="0" w:color="auto"/>
                <w:bottom w:val="none" w:sz="0" w:space="0" w:color="auto"/>
                <w:right w:val="none" w:sz="0" w:space="0" w:color="auto"/>
              </w:divBdr>
            </w:div>
            <w:div w:id="1983386713">
              <w:marLeft w:val="0"/>
              <w:marRight w:val="0"/>
              <w:marTop w:val="0"/>
              <w:marBottom w:val="0"/>
              <w:divBdr>
                <w:top w:val="none" w:sz="0" w:space="0" w:color="auto"/>
                <w:left w:val="none" w:sz="0" w:space="0" w:color="auto"/>
                <w:bottom w:val="none" w:sz="0" w:space="0" w:color="auto"/>
                <w:right w:val="none" w:sz="0" w:space="0" w:color="auto"/>
              </w:divBdr>
            </w:div>
            <w:div w:id="376780721">
              <w:marLeft w:val="0"/>
              <w:marRight w:val="0"/>
              <w:marTop w:val="0"/>
              <w:marBottom w:val="0"/>
              <w:divBdr>
                <w:top w:val="none" w:sz="0" w:space="0" w:color="auto"/>
                <w:left w:val="none" w:sz="0" w:space="0" w:color="auto"/>
                <w:bottom w:val="none" w:sz="0" w:space="0" w:color="auto"/>
                <w:right w:val="none" w:sz="0" w:space="0" w:color="auto"/>
              </w:divBdr>
            </w:div>
            <w:div w:id="682779041">
              <w:marLeft w:val="0"/>
              <w:marRight w:val="0"/>
              <w:marTop w:val="0"/>
              <w:marBottom w:val="0"/>
              <w:divBdr>
                <w:top w:val="none" w:sz="0" w:space="0" w:color="auto"/>
                <w:left w:val="none" w:sz="0" w:space="0" w:color="auto"/>
                <w:bottom w:val="none" w:sz="0" w:space="0" w:color="auto"/>
                <w:right w:val="none" w:sz="0" w:space="0" w:color="auto"/>
              </w:divBdr>
            </w:div>
            <w:div w:id="139737771">
              <w:marLeft w:val="0"/>
              <w:marRight w:val="0"/>
              <w:marTop w:val="0"/>
              <w:marBottom w:val="0"/>
              <w:divBdr>
                <w:top w:val="none" w:sz="0" w:space="0" w:color="auto"/>
                <w:left w:val="none" w:sz="0" w:space="0" w:color="auto"/>
                <w:bottom w:val="none" w:sz="0" w:space="0" w:color="auto"/>
                <w:right w:val="none" w:sz="0" w:space="0" w:color="auto"/>
              </w:divBdr>
            </w:div>
            <w:div w:id="1391540242">
              <w:marLeft w:val="0"/>
              <w:marRight w:val="0"/>
              <w:marTop w:val="0"/>
              <w:marBottom w:val="0"/>
              <w:divBdr>
                <w:top w:val="none" w:sz="0" w:space="0" w:color="auto"/>
                <w:left w:val="none" w:sz="0" w:space="0" w:color="auto"/>
                <w:bottom w:val="none" w:sz="0" w:space="0" w:color="auto"/>
                <w:right w:val="none" w:sz="0" w:space="0" w:color="auto"/>
              </w:divBdr>
            </w:div>
            <w:div w:id="735010132">
              <w:marLeft w:val="0"/>
              <w:marRight w:val="0"/>
              <w:marTop w:val="0"/>
              <w:marBottom w:val="0"/>
              <w:divBdr>
                <w:top w:val="none" w:sz="0" w:space="0" w:color="auto"/>
                <w:left w:val="none" w:sz="0" w:space="0" w:color="auto"/>
                <w:bottom w:val="none" w:sz="0" w:space="0" w:color="auto"/>
                <w:right w:val="none" w:sz="0" w:space="0" w:color="auto"/>
              </w:divBdr>
            </w:div>
            <w:div w:id="214582830">
              <w:marLeft w:val="0"/>
              <w:marRight w:val="0"/>
              <w:marTop w:val="0"/>
              <w:marBottom w:val="0"/>
              <w:divBdr>
                <w:top w:val="none" w:sz="0" w:space="0" w:color="auto"/>
                <w:left w:val="none" w:sz="0" w:space="0" w:color="auto"/>
                <w:bottom w:val="none" w:sz="0" w:space="0" w:color="auto"/>
                <w:right w:val="none" w:sz="0" w:space="0" w:color="auto"/>
              </w:divBdr>
            </w:div>
            <w:div w:id="1941986297">
              <w:marLeft w:val="0"/>
              <w:marRight w:val="0"/>
              <w:marTop w:val="0"/>
              <w:marBottom w:val="0"/>
              <w:divBdr>
                <w:top w:val="none" w:sz="0" w:space="0" w:color="auto"/>
                <w:left w:val="none" w:sz="0" w:space="0" w:color="auto"/>
                <w:bottom w:val="none" w:sz="0" w:space="0" w:color="auto"/>
                <w:right w:val="none" w:sz="0" w:space="0" w:color="auto"/>
              </w:divBdr>
            </w:div>
            <w:div w:id="1936091895">
              <w:marLeft w:val="0"/>
              <w:marRight w:val="0"/>
              <w:marTop w:val="0"/>
              <w:marBottom w:val="0"/>
              <w:divBdr>
                <w:top w:val="none" w:sz="0" w:space="0" w:color="auto"/>
                <w:left w:val="none" w:sz="0" w:space="0" w:color="auto"/>
                <w:bottom w:val="none" w:sz="0" w:space="0" w:color="auto"/>
                <w:right w:val="none" w:sz="0" w:space="0" w:color="auto"/>
              </w:divBdr>
            </w:div>
            <w:div w:id="582953634">
              <w:marLeft w:val="0"/>
              <w:marRight w:val="0"/>
              <w:marTop w:val="0"/>
              <w:marBottom w:val="0"/>
              <w:divBdr>
                <w:top w:val="none" w:sz="0" w:space="0" w:color="auto"/>
                <w:left w:val="none" w:sz="0" w:space="0" w:color="auto"/>
                <w:bottom w:val="none" w:sz="0" w:space="0" w:color="auto"/>
                <w:right w:val="none" w:sz="0" w:space="0" w:color="auto"/>
              </w:divBdr>
            </w:div>
            <w:div w:id="563027331">
              <w:marLeft w:val="0"/>
              <w:marRight w:val="0"/>
              <w:marTop w:val="0"/>
              <w:marBottom w:val="0"/>
              <w:divBdr>
                <w:top w:val="none" w:sz="0" w:space="0" w:color="auto"/>
                <w:left w:val="none" w:sz="0" w:space="0" w:color="auto"/>
                <w:bottom w:val="none" w:sz="0" w:space="0" w:color="auto"/>
                <w:right w:val="none" w:sz="0" w:space="0" w:color="auto"/>
              </w:divBdr>
            </w:div>
            <w:div w:id="1587423161">
              <w:marLeft w:val="0"/>
              <w:marRight w:val="0"/>
              <w:marTop w:val="0"/>
              <w:marBottom w:val="0"/>
              <w:divBdr>
                <w:top w:val="none" w:sz="0" w:space="0" w:color="auto"/>
                <w:left w:val="none" w:sz="0" w:space="0" w:color="auto"/>
                <w:bottom w:val="none" w:sz="0" w:space="0" w:color="auto"/>
                <w:right w:val="none" w:sz="0" w:space="0" w:color="auto"/>
              </w:divBdr>
              <w:divsChild>
                <w:div w:id="1024983660">
                  <w:marLeft w:val="0"/>
                  <w:marRight w:val="0"/>
                  <w:marTop w:val="0"/>
                  <w:marBottom w:val="0"/>
                  <w:divBdr>
                    <w:top w:val="none" w:sz="0" w:space="0" w:color="auto"/>
                    <w:left w:val="none" w:sz="0" w:space="0" w:color="auto"/>
                    <w:bottom w:val="none" w:sz="0" w:space="0" w:color="auto"/>
                    <w:right w:val="none" w:sz="0" w:space="0" w:color="auto"/>
                  </w:divBdr>
                </w:div>
                <w:div w:id="2072344374">
                  <w:marLeft w:val="0"/>
                  <w:marRight w:val="0"/>
                  <w:marTop w:val="0"/>
                  <w:marBottom w:val="0"/>
                  <w:divBdr>
                    <w:top w:val="none" w:sz="0" w:space="0" w:color="auto"/>
                    <w:left w:val="none" w:sz="0" w:space="0" w:color="auto"/>
                    <w:bottom w:val="none" w:sz="0" w:space="0" w:color="auto"/>
                    <w:right w:val="none" w:sz="0" w:space="0" w:color="auto"/>
                  </w:divBdr>
                </w:div>
                <w:div w:id="1868174227">
                  <w:marLeft w:val="0"/>
                  <w:marRight w:val="0"/>
                  <w:marTop w:val="0"/>
                  <w:marBottom w:val="0"/>
                  <w:divBdr>
                    <w:top w:val="none" w:sz="0" w:space="0" w:color="auto"/>
                    <w:left w:val="none" w:sz="0" w:space="0" w:color="auto"/>
                    <w:bottom w:val="none" w:sz="0" w:space="0" w:color="auto"/>
                    <w:right w:val="none" w:sz="0" w:space="0" w:color="auto"/>
                  </w:divBdr>
                </w:div>
                <w:div w:id="1902059952">
                  <w:marLeft w:val="0"/>
                  <w:marRight w:val="0"/>
                  <w:marTop w:val="0"/>
                  <w:marBottom w:val="0"/>
                  <w:divBdr>
                    <w:top w:val="none" w:sz="0" w:space="0" w:color="auto"/>
                    <w:left w:val="none" w:sz="0" w:space="0" w:color="auto"/>
                    <w:bottom w:val="none" w:sz="0" w:space="0" w:color="auto"/>
                    <w:right w:val="none" w:sz="0" w:space="0" w:color="auto"/>
                  </w:divBdr>
                </w:div>
                <w:div w:id="2092770771">
                  <w:marLeft w:val="0"/>
                  <w:marRight w:val="0"/>
                  <w:marTop w:val="0"/>
                  <w:marBottom w:val="0"/>
                  <w:divBdr>
                    <w:top w:val="none" w:sz="0" w:space="0" w:color="auto"/>
                    <w:left w:val="none" w:sz="0" w:space="0" w:color="auto"/>
                    <w:bottom w:val="none" w:sz="0" w:space="0" w:color="auto"/>
                    <w:right w:val="none" w:sz="0" w:space="0" w:color="auto"/>
                  </w:divBdr>
                </w:div>
                <w:div w:id="599220373">
                  <w:marLeft w:val="0"/>
                  <w:marRight w:val="0"/>
                  <w:marTop w:val="0"/>
                  <w:marBottom w:val="0"/>
                  <w:divBdr>
                    <w:top w:val="none" w:sz="0" w:space="0" w:color="auto"/>
                    <w:left w:val="none" w:sz="0" w:space="0" w:color="auto"/>
                    <w:bottom w:val="none" w:sz="0" w:space="0" w:color="auto"/>
                    <w:right w:val="none" w:sz="0" w:space="0" w:color="auto"/>
                  </w:divBdr>
                </w:div>
                <w:div w:id="1577090372">
                  <w:marLeft w:val="0"/>
                  <w:marRight w:val="0"/>
                  <w:marTop w:val="0"/>
                  <w:marBottom w:val="0"/>
                  <w:divBdr>
                    <w:top w:val="none" w:sz="0" w:space="0" w:color="auto"/>
                    <w:left w:val="none" w:sz="0" w:space="0" w:color="auto"/>
                    <w:bottom w:val="none" w:sz="0" w:space="0" w:color="auto"/>
                    <w:right w:val="none" w:sz="0" w:space="0" w:color="auto"/>
                  </w:divBdr>
                </w:div>
                <w:div w:id="1353219841">
                  <w:marLeft w:val="0"/>
                  <w:marRight w:val="0"/>
                  <w:marTop w:val="0"/>
                  <w:marBottom w:val="0"/>
                  <w:divBdr>
                    <w:top w:val="none" w:sz="0" w:space="0" w:color="auto"/>
                    <w:left w:val="none" w:sz="0" w:space="0" w:color="auto"/>
                    <w:bottom w:val="none" w:sz="0" w:space="0" w:color="auto"/>
                    <w:right w:val="none" w:sz="0" w:space="0" w:color="auto"/>
                  </w:divBdr>
                </w:div>
                <w:div w:id="1734500921">
                  <w:marLeft w:val="0"/>
                  <w:marRight w:val="0"/>
                  <w:marTop w:val="0"/>
                  <w:marBottom w:val="0"/>
                  <w:divBdr>
                    <w:top w:val="none" w:sz="0" w:space="0" w:color="auto"/>
                    <w:left w:val="none" w:sz="0" w:space="0" w:color="auto"/>
                    <w:bottom w:val="none" w:sz="0" w:space="0" w:color="auto"/>
                    <w:right w:val="none" w:sz="0" w:space="0" w:color="auto"/>
                  </w:divBdr>
                </w:div>
                <w:div w:id="1054697338">
                  <w:marLeft w:val="0"/>
                  <w:marRight w:val="0"/>
                  <w:marTop w:val="0"/>
                  <w:marBottom w:val="0"/>
                  <w:divBdr>
                    <w:top w:val="none" w:sz="0" w:space="0" w:color="auto"/>
                    <w:left w:val="none" w:sz="0" w:space="0" w:color="auto"/>
                    <w:bottom w:val="none" w:sz="0" w:space="0" w:color="auto"/>
                    <w:right w:val="none" w:sz="0" w:space="0" w:color="auto"/>
                  </w:divBdr>
                </w:div>
                <w:div w:id="1755541759">
                  <w:marLeft w:val="0"/>
                  <w:marRight w:val="0"/>
                  <w:marTop w:val="0"/>
                  <w:marBottom w:val="0"/>
                  <w:divBdr>
                    <w:top w:val="none" w:sz="0" w:space="0" w:color="auto"/>
                    <w:left w:val="none" w:sz="0" w:space="0" w:color="auto"/>
                    <w:bottom w:val="none" w:sz="0" w:space="0" w:color="auto"/>
                    <w:right w:val="none" w:sz="0" w:space="0" w:color="auto"/>
                  </w:divBdr>
                </w:div>
                <w:div w:id="2126071209">
                  <w:marLeft w:val="0"/>
                  <w:marRight w:val="0"/>
                  <w:marTop w:val="0"/>
                  <w:marBottom w:val="0"/>
                  <w:divBdr>
                    <w:top w:val="none" w:sz="0" w:space="0" w:color="auto"/>
                    <w:left w:val="none" w:sz="0" w:space="0" w:color="auto"/>
                    <w:bottom w:val="none" w:sz="0" w:space="0" w:color="auto"/>
                    <w:right w:val="none" w:sz="0" w:space="0" w:color="auto"/>
                  </w:divBdr>
                </w:div>
                <w:div w:id="2019845363">
                  <w:marLeft w:val="0"/>
                  <w:marRight w:val="0"/>
                  <w:marTop w:val="0"/>
                  <w:marBottom w:val="0"/>
                  <w:divBdr>
                    <w:top w:val="none" w:sz="0" w:space="0" w:color="auto"/>
                    <w:left w:val="none" w:sz="0" w:space="0" w:color="auto"/>
                    <w:bottom w:val="none" w:sz="0" w:space="0" w:color="auto"/>
                    <w:right w:val="none" w:sz="0" w:space="0" w:color="auto"/>
                  </w:divBdr>
                </w:div>
                <w:div w:id="1402286316">
                  <w:marLeft w:val="0"/>
                  <w:marRight w:val="0"/>
                  <w:marTop w:val="0"/>
                  <w:marBottom w:val="0"/>
                  <w:divBdr>
                    <w:top w:val="none" w:sz="0" w:space="0" w:color="auto"/>
                    <w:left w:val="none" w:sz="0" w:space="0" w:color="auto"/>
                    <w:bottom w:val="none" w:sz="0" w:space="0" w:color="auto"/>
                    <w:right w:val="none" w:sz="0" w:space="0" w:color="auto"/>
                  </w:divBdr>
                </w:div>
                <w:div w:id="1982420586">
                  <w:marLeft w:val="0"/>
                  <w:marRight w:val="0"/>
                  <w:marTop w:val="0"/>
                  <w:marBottom w:val="0"/>
                  <w:divBdr>
                    <w:top w:val="none" w:sz="0" w:space="0" w:color="auto"/>
                    <w:left w:val="none" w:sz="0" w:space="0" w:color="auto"/>
                    <w:bottom w:val="none" w:sz="0" w:space="0" w:color="auto"/>
                    <w:right w:val="none" w:sz="0" w:space="0" w:color="auto"/>
                  </w:divBdr>
                </w:div>
                <w:div w:id="1008408642">
                  <w:marLeft w:val="0"/>
                  <w:marRight w:val="0"/>
                  <w:marTop w:val="0"/>
                  <w:marBottom w:val="0"/>
                  <w:divBdr>
                    <w:top w:val="none" w:sz="0" w:space="0" w:color="auto"/>
                    <w:left w:val="none" w:sz="0" w:space="0" w:color="auto"/>
                    <w:bottom w:val="none" w:sz="0" w:space="0" w:color="auto"/>
                    <w:right w:val="none" w:sz="0" w:space="0" w:color="auto"/>
                  </w:divBdr>
                </w:div>
                <w:div w:id="788663007">
                  <w:marLeft w:val="0"/>
                  <w:marRight w:val="0"/>
                  <w:marTop w:val="0"/>
                  <w:marBottom w:val="0"/>
                  <w:divBdr>
                    <w:top w:val="none" w:sz="0" w:space="0" w:color="auto"/>
                    <w:left w:val="none" w:sz="0" w:space="0" w:color="auto"/>
                    <w:bottom w:val="none" w:sz="0" w:space="0" w:color="auto"/>
                    <w:right w:val="none" w:sz="0" w:space="0" w:color="auto"/>
                  </w:divBdr>
                </w:div>
                <w:div w:id="419302447">
                  <w:marLeft w:val="0"/>
                  <w:marRight w:val="0"/>
                  <w:marTop w:val="0"/>
                  <w:marBottom w:val="0"/>
                  <w:divBdr>
                    <w:top w:val="none" w:sz="0" w:space="0" w:color="auto"/>
                    <w:left w:val="none" w:sz="0" w:space="0" w:color="auto"/>
                    <w:bottom w:val="none" w:sz="0" w:space="0" w:color="auto"/>
                    <w:right w:val="none" w:sz="0" w:space="0" w:color="auto"/>
                  </w:divBdr>
                </w:div>
                <w:div w:id="1967160425">
                  <w:marLeft w:val="0"/>
                  <w:marRight w:val="0"/>
                  <w:marTop w:val="0"/>
                  <w:marBottom w:val="0"/>
                  <w:divBdr>
                    <w:top w:val="none" w:sz="0" w:space="0" w:color="auto"/>
                    <w:left w:val="none" w:sz="0" w:space="0" w:color="auto"/>
                    <w:bottom w:val="none" w:sz="0" w:space="0" w:color="auto"/>
                    <w:right w:val="none" w:sz="0" w:space="0" w:color="auto"/>
                  </w:divBdr>
                </w:div>
                <w:div w:id="1307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302">
          <w:marLeft w:val="0"/>
          <w:marRight w:val="0"/>
          <w:marTop w:val="0"/>
          <w:marBottom w:val="0"/>
          <w:divBdr>
            <w:top w:val="none" w:sz="0" w:space="0" w:color="auto"/>
            <w:left w:val="none" w:sz="0" w:space="0" w:color="auto"/>
            <w:bottom w:val="none" w:sz="0" w:space="0" w:color="auto"/>
            <w:right w:val="none" w:sz="0" w:space="0" w:color="auto"/>
          </w:divBdr>
          <w:divsChild>
            <w:div w:id="1603221621">
              <w:marLeft w:val="0"/>
              <w:marRight w:val="0"/>
              <w:marTop w:val="0"/>
              <w:marBottom w:val="0"/>
              <w:divBdr>
                <w:top w:val="none" w:sz="0" w:space="0" w:color="auto"/>
                <w:left w:val="none" w:sz="0" w:space="0" w:color="auto"/>
                <w:bottom w:val="none" w:sz="0" w:space="0" w:color="auto"/>
                <w:right w:val="none" w:sz="0" w:space="0" w:color="auto"/>
              </w:divBdr>
            </w:div>
            <w:div w:id="1879198408">
              <w:marLeft w:val="0"/>
              <w:marRight w:val="0"/>
              <w:marTop w:val="0"/>
              <w:marBottom w:val="0"/>
              <w:divBdr>
                <w:top w:val="none" w:sz="0" w:space="0" w:color="auto"/>
                <w:left w:val="none" w:sz="0" w:space="0" w:color="auto"/>
                <w:bottom w:val="none" w:sz="0" w:space="0" w:color="auto"/>
                <w:right w:val="none" w:sz="0" w:space="0" w:color="auto"/>
              </w:divBdr>
            </w:div>
            <w:div w:id="1804421937">
              <w:marLeft w:val="0"/>
              <w:marRight w:val="0"/>
              <w:marTop w:val="0"/>
              <w:marBottom w:val="0"/>
              <w:divBdr>
                <w:top w:val="none" w:sz="0" w:space="0" w:color="auto"/>
                <w:left w:val="none" w:sz="0" w:space="0" w:color="auto"/>
                <w:bottom w:val="none" w:sz="0" w:space="0" w:color="auto"/>
                <w:right w:val="none" w:sz="0" w:space="0" w:color="auto"/>
              </w:divBdr>
            </w:div>
            <w:div w:id="865145225">
              <w:marLeft w:val="0"/>
              <w:marRight w:val="0"/>
              <w:marTop w:val="0"/>
              <w:marBottom w:val="0"/>
              <w:divBdr>
                <w:top w:val="none" w:sz="0" w:space="0" w:color="auto"/>
                <w:left w:val="none" w:sz="0" w:space="0" w:color="auto"/>
                <w:bottom w:val="none" w:sz="0" w:space="0" w:color="auto"/>
                <w:right w:val="none" w:sz="0" w:space="0" w:color="auto"/>
              </w:divBdr>
            </w:div>
            <w:div w:id="1355227732">
              <w:marLeft w:val="0"/>
              <w:marRight w:val="0"/>
              <w:marTop w:val="0"/>
              <w:marBottom w:val="0"/>
              <w:divBdr>
                <w:top w:val="none" w:sz="0" w:space="0" w:color="auto"/>
                <w:left w:val="none" w:sz="0" w:space="0" w:color="auto"/>
                <w:bottom w:val="none" w:sz="0" w:space="0" w:color="auto"/>
                <w:right w:val="none" w:sz="0" w:space="0" w:color="auto"/>
              </w:divBdr>
            </w:div>
            <w:div w:id="1910378498">
              <w:marLeft w:val="0"/>
              <w:marRight w:val="0"/>
              <w:marTop w:val="0"/>
              <w:marBottom w:val="0"/>
              <w:divBdr>
                <w:top w:val="none" w:sz="0" w:space="0" w:color="auto"/>
                <w:left w:val="none" w:sz="0" w:space="0" w:color="auto"/>
                <w:bottom w:val="none" w:sz="0" w:space="0" w:color="auto"/>
                <w:right w:val="none" w:sz="0" w:space="0" w:color="auto"/>
              </w:divBdr>
            </w:div>
            <w:div w:id="515852892">
              <w:marLeft w:val="0"/>
              <w:marRight w:val="0"/>
              <w:marTop w:val="0"/>
              <w:marBottom w:val="0"/>
              <w:divBdr>
                <w:top w:val="none" w:sz="0" w:space="0" w:color="auto"/>
                <w:left w:val="none" w:sz="0" w:space="0" w:color="auto"/>
                <w:bottom w:val="none" w:sz="0" w:space="0" w:color="auto"/>
                <w:right w:val="none" w:sz="0" w:space="0" w:color="auto"/>
              </w:divBdr>
            </w:div>
            <w:div w:id="1442728939">
              <w:marLeft w:val="0"/>
              <w:marRight w:val="0"/>
              <w:marTop w:val="0"/>
              <w:marBottom w:val="0"/>
              <w:divBdr>
                <w:top w:val="none" w:sz="0" w:space="0" w:color="auto"/>
                <w:left w:val="none" w:sz="0" w:space="0" w:color="auto"/>
                <w:bottom w:val="none" w:sz="0" w:space="0" w:color="auto"/>
                <w:right w:val="none" w:sz="0" w:space="0" w:color="auto"/>
              </w:divBdr>
            </w:div>
            <w:div w:id="49236423">
              <w:marLeft w:val="0"/>
              <w:marRight w:val="0"/>
              <w:marTop w:val="0"/>
              <w:marBottom w:val="0"/>
              <w:divBdr>
                <w:top w:val="none" w:sz="0" w:space="0" w:color="auto"/>
                <w:left w:val="none" w:sz="0" w:space="0" w:color="auto"/>
                <w:bottom w:val="none" w:sz="0" w:space="0" w:color="auto"/>
                <w:right w:val="none" w:sz="0" w:space="0" w:color="auto"/>
              </w:divBdr>
            </w:div>
            <w:div w:id="1734425036">
              <w:marLeft w:val="0"/>
              <w:marRight w:val="0"/>
              <w:marTop w:val="0"/>
              <w:marBottom w:val="0"/>
              <w:divBdr>
                <w:top w:val="none" w:sz="0" w:space="0" w:color="auto"/>
                <w:left w:val="none" w:sz="0" w:space="0" w:color="auto"/>
                <w:bottom w:val="none" w:sz="0" w:space="0" w:color="auto"/>
                <w:right w:val="none" w:sz="0" w:space="0" w:color="auto"/>
              </w:divBdr>
            </w:div>
            <w:div w:id="1910074176">
              <w:marLeft w:val="0"/>
              <w:marRight w:val="0"/>
              <w:marTop w:val="0"/>
              <w:marBottom w:val="0"/>
              <w:divBdr>
                <w:top w:val="none" w:sz="0" w:space="0" w:color="auto"/>
                <w:left w:val="none" w:sz="0" w:space="0" w:color="auto"/>
                <w:bottom w:val="none" w:sz="0" w:space="0" w:color="auto"/>
                <w:right w:val="none" w:sz="0" w:space="0" w:color="auto"/>
              </w:divBdr>
            </w:div>
            <w:div w:id="827401631">
              <w:marLeft w:val="0"/>
              <w:marRight w:val="0"/>
              <w:marTop w:val="0"/>
              <w:marBottom w:val="0"/>
              <w:divBdr>
                <w:top w:val="none" w:sz="0" w:space="0" w:color="auto"/>
                <w:left w:val="none" w:sz="0" w:space="0" w:color="auto"/>
                <w:bottom w:val="none" w:sz="0" w:space="0" w:color="auto"/>
                <w:right w:val="none" w:sz="0" w:space="0" w:color="auto"/>
              </w:divBdr>
            </w:div>
            <w:div w:id="1240139725">
              <w:marLeft w:val="0"/>
              <w:marRight w:val="0"/>
              <w:marTop w:val="0"/>
              <w:marBottom w:val="0"/>
              <w:divBdr>
                <w:top w:val="none" w:sz="0" w:space="0" w:color="auto"/>
                <w:left w:val="none" w:sz="0" w:space="0" w:color="auto"/>
                <w:bottom w:val="none" w:sz="0" w:space="0" w:color="auto"/>
                <w:right w:val="none" w:sz="0" w:space="0" w:color="auto"/>
              </w:divBdr>
            </w:div>
            <w:div w:id="1595438462">
              <w:marLeft w:val="0"/>
              <w:marRight w:val="0"/>
              <w:marTop w:val="0"/>
              <w:marBottom w:val="0"/>
              <w:divBdr>
                <w:top w:val="none" w:sz="0" w:space="0" w:color="auto"/>
                <w:left w:val="none" w:sz="0" w:space="0" w:color="auto"/>
                <w:bottom w:val="none" w:sz="0" w:space="0" w:color="auto"/>
                <w:right w:val="none" w:sz="0" w:space="0" w:color="auto"/>
              </w:divBdr>
            </w:div>
            <w:div w:id="2059819502">
              <w:marLeft w:val="0"/>
              <w:marRight w:val="0"/>
              <w:marTop w:val="0"/>
              <w:marBottom w:val="0"/>
              <w:divBdr>
                <w:top w:val="none" w:sz="0" w:space="0" w:color="auto"/>
                <w:left w:val="none" w:sz="0" w:space="0" w:color="auto"/>
                <w:bottom w:val="none" w:sz="0" w:space="0" w:color="auto"/>
                <w:right w:val="none" w:sz="0" w:space="0" w:color="auto"/>
              </w:divBdr>
            </w:div>
            <w:div w:id="810363018">
              <w:marLeft w:val="0"/>
              <w:marRight w:val="0"/>
              <w:marTop w:val="0"/>
              <w:marBottom w:val="0"/>
              <w:divBdr>
                <w:top w:val="none" w:sz="0" w:space="0" w:color="auto"/>
                <w:left w:val="none" w:sz="0" w:space="0" w:color="auto"/>
                <w:bottom w:val="none" w:sz="0" w:space="0" w:color="auto"/>
                <w:right w:val="none" w:sz="0" w:space="0" w:color="auto"/>
              </w:divBdr>
            </w:div>
            <w:div w:id="1125779793">
              <w:marLeft w:val="0"/>
              <w:marRight w:val="0"/>
              <w:marTop w:val="0"/>
              <w:marBottom w:val="0"/>
              <w:divBdr>
                <w:top w:val="none" w:sz="0" w:space="0" w:color="auto"/>
                <w:left w:val="none" w:sz="0" w:space="0" w:color="auto"/>
                <w:bottom w:val="none" w:sz="0" w:space="0" w:color="auto"/>
                <w:right w:val="none" w:sz="0" w:space="0" w:color="auto"/>
              </w:divBdr>
            </w:div>
            <w:div w:id="2099250817">
              <w:marLeft w:val="0"/>
              <w:marRight w:val="0"/>
              <w:marTop w:val="0"/>
              <w:marBottom w:val="0"/>
              <w:divBdr>
                <w:top w:val="none" w:sz="0" w:space="0" w:color="auto"/>
                <w:left w:val="none" w:sz="0" w:space="0" w:color="auto"/>
                <w:bottom w:val="none" w:sz="0" w:space="0" w:color="auto"/>
                <w:right w:val="none" w:sz="0" w:space="0" w:color="auto"/>
              </w:divBdr>
            </w:div>
            <w:div w:id="253786534">
              <w:marLeft w:val="0"/>
              <w:marRight w:val="0"/>
              <w:marTop w:val="0"/>
              <w:marBottom w:val="0"/>
              <w:divBdr>
                <w:top w:val="none" w:sz="0" w:space="0" w:color="auto"/>
                <w:left w:val="none" w:sz="0" w:space="0" w:color="auto"/>
                <w:bottom w:val="none" w:sz="0" w:space="0" w:color="auto"/>
                <w:right w:val="none" w:sz="0" w:space="0" w:color="auto"/>
              </w:divBdr>
            </w:div>
            <w:div w:id="2073238705">
              <w:marLeft w:val="0"/>
              <w:marRight w:val="0"/>
              <w:marTop w:val="0"/>
              <w:marBottom w:val="0"/>
              <w:divBdr>
                <w:top w:val="none" w:sz="0" w:space="0" w:color="auto"/>
                <w:left w:val="none" w:sz="0" w:space="0" w:color="auto"/>
                <w:bottom w:val="none" w:sz="0" w:space="0" w:color="auto"/>
                <w:right w:val="none" w:sz="0" w:space="0" w:color="auto"/>
              </w:divBdr>
            </w:div>
            <w:div w:id="924190520">
              <w:marLeft w:val="0"/>
              <w:marRight w:val="0"/>
              <w:marTop w:val="0"/>
              <w:marBottom w:val="0"/>
              <w:divBdr>
                <w:top w:val="none" w:sz="0" w:space="0" w:color="auto"/>
                <w:left w:val="none" w:sz="0" w:space="0" w:color="auto"/>
                <w:bottom w:val="none" w:sz="0" w:space="0" w:color="auto"/>
                <w:right w:val="none" w:sz="0" w:space="0" w:color="auto"/>
              </w:divBdr>
            </w:div>
            <w:div w:id="1912305323">
              <w:marLeft w:val="0"/>
              <w:marRight w:val="0"/>
              <w:marTop w:val="0"/>
              <w:marBottom w:val="0"/>
              <w:divBdr>
                <w:top w:val="none" w:sz="0" w:space="0" w:color="auto"/>
                <w:left w:val="none" w:sz="0" w:space="0" w:color="auto"/>
                <w:bottom w:val="none" w:sz="0" w:space="0" w:color="auto"/>
                <w:right w:val="none" w:sz="0" w:space="0" w:color="auto"/>
              </w:divBdr>
            </w:div>
            <w:div w:id="975379722">
              <w:marLeft w:val="0"/>
              <w:marRight w:val="0"/>
              <w:marTop w:val="0"/>
              <w:marBottom w:val="0"/>
              <w:divBdr>
                <w:top w:val="none" w:sz="0" w:space="0" w:color="auto"/>
                <w:left w:val="none" w:sz="0" w:space="0" w:color="auto"/>
                <w:bottom w:val="none" w:sz="0" w:space="0" w:color="auto"/>
                <w:right w:val="none" w:sz="0" w:space="0" w:color="auto"/>
              </w:divBdr>
            </w:div>
            <w:div w:id="741409536">
              <w:marLeft w:val="0"/>
              <w:marRight w:val="0"/>
              <w:marTop w:val="0"/>
              <w:marBottom w:val="0"/>
              <w:divBdr>
                <w:top w:val="none" w:sz="0" w:space="0" w:color="auto"/>
                <w:left w:val="none" w:sz="0" w:space="0" w:color="auto"/>
                <w:bottom w:val="none" w:sz="0" w:space="0" w:color="auto"/>
                <w:right w:val="none" w:sz="0" w:space="0" w:color="auto"/>
              </w:divBdr>
            </w:div>
            <w:div w:id="269313479">
              <w:marLeft w:val="0"/>
              <w:marRight w:val="0"/>
              <w:marTop w:val="0"/>
              <w:marBottom w:val="0"/>
              <w:divBdr>
                <w:top w:val="none" w:sz="0" w:space="0" w:color="auto"/>
                <w:left w:val="none" w:sz="0" w:space="0" w:color="auto"/>
                <w:bottom w:val="none" w:sz="0" w:space="0" w:color="auto"/>
                <w:right w:val="none" w:sz="0" w:space="0" w:color="auto"/>
              </w:divBdr>
            </w:div>
            <w:div w:id="953747709">
              <w:marLeft w:val="0"/>
              <w:marRight w:val="0"/>
              <w:marTop w:val="0"/>
              <w:marBottom w:val="0"/>
              <w:divBdr>
                <w:top w:val="none" w:sz="0" w:space="0" w:color="auto"/>
                <w:left w:val="none" w:sz="0" w:space="0" w:color="auto"/>
                <w:bottom w:val="none" w:sz="0" w:space="0" w:color="auto"/>
                <w:right w:val="none" w:sz="0" w:space="0" w:color="auto"/>
              </w:divBdr>
            </w:div>
            <w:div w:id="1644655931">
              <w:marLeft w:val="0"/>
              <w:marRight w:val="0"/>
              <w:marTop w:val="0"/>
              <w:marBottom w:val="0"/>
              <w:divBdr>
                <w:top w:val="none" w:sz="0" w:space="0" w:color="auto"/>
                <w:left w:val="none" w:sz="0" w:space="0" w:color="auto"/>
                <w:bottom w:val="none" w:sz="0" w:space="0" w:color="auto"/>
                <w:right w:val="none" w:sz="0" w:space="0" w:color="auto"/>
              </w:divBdr>
            </w:div>
            <w:div w:id="935402648">
              <w:marLeft w:val="0"/>
              <w:marRight w:val="0"/>
              <w:marTop w:val="0"/>
              <w:marBottom w:val="0"/>
              <w:divBdr>
                <w:top w:val="none" w:sz="0" w:space="0" w:color="auto"/>
                <w:left w:val="none" w:sz="0" w:space="0" w:color="auto"/>
                <w:bottom w:val="none" w:sz="0" w:space="0" w:color="auto"/>
                <w:right w:val="none" w:sz="0" w:space="0" w:color="auto"/>
              </w:divBdr>
              <w:divsChild>
                <w:div w:id="337387056">
                  <w:marLeft w:val="0"/>
                  <w:marRight w:val="0"/>
                  <w:marTop w:val="0"/>
                  <w:marBottom w:val="0"/>
                  <w:divBdr>
                    <w:top w:val="none" w:sz="0" w:space="0" w:color="auto"/>
                    <w:left w:val="none" w:sz="0" w:space="0" w:color="auto"/>
                    <w:bottom w:val="none" w:sz="0" w:space="0" w:color="auto"/>
                    <w:right w:val="none" w:sz="0" w:space="0" w:color="auto"/>
                  </w:divBdr>
                </w:div>
                <w:div w:id="697051246">
                  <w:marLeft w:val="0"/>
                  <w:marRight w:val="0"/>
                  <w:marTop w:val="0"/>
                  <w:marBottom w:val="0"/>
                  <w:divBdr>
                    <w:top w:val="none" w:sz="0" w:space="0" w:color="auto"/>
                    <w:left w:val="none" w:sz="0" w:space="0" w:color="auto"/>
                    <w:bottom w:val="none" w:sz="0" w:space="0" w:color="auto"/>
                    <w:right w:val="none" w:sz="0" w:space="0" w:color="auto"/>
                  </w:divBdr>
                </w:div>
                <w:div w:id="355038560">
                  <w:marLeft w:val="0"/>
                  <w:marRight w:val="0"/>
                  <w:marTop w:val="0"/>
                  <w:marBottom w:val="0"/>
                  <w:divBdr>
                    <w:top w:val="none" w:sz="0" w:space="0" w:color="auto"/>
                    <w:left w:val="none" w:sz="0" w:space="0" w:color="auto"/>
                    <w:bottom w:val="none" w:sz="0" w:space="0" w:color="auto"/>
                    <w:right w:val="none" w:sz="0" w:space="0" w:color="auto"/>
                  </w:divBdr>
                </w:div>
                <w:div w:id="483202337">
                  <w:marLeft w:val="0"/>
                  <w:marRight w:val="0"/>
                  <w:marTop w:val="0"/>
                  <w:marBottom w:val="0"/>
                  <w:divBdr>
                    <w:top w:val="none" w:sz="0" w:space="0" w:color="auto"/>
                    <w:left w:val="none" w:sz="0" w:space="0" w:color="auto"/>
                    <w:bottom w:val="none" w:sz="0" w:space="0" w:color="auto"/>
                    <w:right w:val="none" w:sz="0" w:space="0" w:color="auto"/>
                  </w:divBdr>
                </w:div>
                <w:div w:id="839081148">
                  <w:marLeft w:val="0"/>
                  <w:marRight w:val="0"/>
                  <w:marTop w:val="0"/>
                  <w:marBottom w:val="0"/>
                  <w:divBdr>
                    <w:top w:val="none" w:sz="0" w:space="0" w:color="auto"/>
                    <w:left w:val="none" w:sz="0" w:space="0" w:color="auto"/>
                    <w:bottom w:val="none" w:sz="0" w:space="0" w:color="auto"/>
                    <w:right w:val="none" w:sz="0" w:space="0" w:color="auto"/>
                  </w:divBdr>
                </w:div>
                <w:div w:id="1025057235">
                  <w:marLeft w:val="0"/>
                  <w:marRight w:val="0"/>
                  <w:marTop w:val="0"/>
                  <w:marBottom w:val="0"/>
                  <w:divBdr>
                    <w:top w:val="none" w:sz="0" w:space="0" w:color="auto"/>
                    <w:left w:val="none" w:sz="0" w:space="0" w:color="auto"/>
                    <w:bottom w:val="none" w:sz="0" w:space="0" w:color="auto"/>
                    <w:right w:val="none" w:sz="0" w:space="0" w:color="auto"/>
                  </w:divBdr>
                </w:div>
                <w:div w:id="610627609">
                  <w:marLeft w:val="0"/>
                  <w:marRight w:val="0"/>
                  <w:marTop w:val="0"/>
                  <w:marBottom w:val="0"/>
                  <w:divBdr>
                    <w:top w:val="none" w:sz="0" w:space="0" w:color="auto"/>
                    <w:left w:val="none" w:sz="0" w:space="0" w:color="auto"/>
                    <w:bottom w:val="none" w:sz="0" w:space="0" w:color="auto"/>
                    <w:right w:val="none" w:sz="0" w:space="0" w:color="auto"/>
                  </w:divBdr>
                </w:div>
                <w:div w:id="242186288">
                  <w:marLeft w:val="0"/>
                  <w:marRight w:val="0"/>
                  <w:marTop w:val="0"/>
                  <w:marBottom w:val="0"/>
                  <w:divBdr>
                    <w:top w:val="none" w:sz="0" w:space="0" w:color="auto"/>
                    <w:left w:val="none" w:sz="0" w:space="0" w:color="auto"/>
                    <w:bottom w:val="none" w:sz="0" w:space="0" w:color="auto"/>
                    <w:right w:val="none" w:sz="0" w:space="0" w:color="auto"/>
                  </w:divBdr>
                </w:div>
                <w:div w:id="2014598866">
                  <w:marLeft w:val="0"/>
                  <w:marRight w:val="0"/>
                  <w:marTop w:val="0"/>
                  <w:marBottom w:val="0"/>
                  <w:divBdr>
                    <w:top w:val="none" w:sz="0" w:space="0" w:color="auto"/>
                    <w:left w:val="none" w:sz="0" w:space="0" w:color="auto"/>
                    <w:bottom w:val="none" w:sz="0" w:space="0" w:color="auto"/>
                    <w:right w:val="none" w:sz="0" w:space="0" w:color="auto"/>
                  </w:divBdr>
                </w:div>
                <w:div w:id="1190607113">
                  <w:marLeft w:val="0"/>
                  <w:marRight w:val="0"/>
                  <w:marTop w:val="0"/>
                  <w:marBottom w:val="0"/>
                  <w:divBdr>
                    <w:top w:val="none" w:sz="0" w:space="0" w:color="auto"/>
                    <w:left w:val="none" w:sz="0" w:space="0" w:color="auto"/>
                    <w:bottom w:val="none" w:sz="0" w:space="0" w:color="auto"/>
                    <w:right w:val="none" w:sz="0" w:space="0" w:color="auto"/>
                  </w:divBdr>
                </w:div>
                <w:div w:id="606619457">
                  <w:marLeft w:val="0"/>
                  <w:marRight w:val="0"/>
                  <w:marTop w:val="0"/>
                  <w:marBottom w:val="0"/>
                  <w:divBdr>
                    <w:top w:val="none" w:sz="0" w:space="0" w:color="auto"/>
                    <w:left w:val="none" w:sz="0" w:space="0" w:color="auto"/>
                    <w:bottom w:val="none" w:sz="0" w:space="0" w:color="auto"/>
                    <w:right w:val="none" w:sz="0" w:space="0" w:color="auto"/>
                  </w:divBdr>
                </w:div>
                <w:div w:id="581376539">
                  <w:marLeft w:val="0"/>
                  <w:marRight w:val="0"/>
                  <w:marTop w:val="0"/>
                  <w:marBottom w:val="0"/>
                  <w:divBdr>
                    <w:top w:val="none" w:sz="0" w:space="0" w:color="auto"/>
                    <w:left w:val="none" w:sz="0" w:space="0" w:color="auto"/>
                    <w:bottom w:val="none" w:sz="0" w:space="0" w:color="auto"/>
                    <w:right w:val="none" w:sz="0" w:space="0" w:color="auto"/>
                  </w:divBdr>
                </w:div>
                <w:div w:id="274559474">
                  <w:marLeft w:val="0"/>
                  <w:marRight w:val="0"/>
                  <w:marTop w:val="0"/>
                  <w:marBottom w:val="0"/>
                  <w:divBdr>
                    <w:top w:val="none" w:sz="0" w:space="0" w:color="auto"/>
                    <w:left w:val="none" w:sz="0" w:space="0" w:color="auto"/>
                    <w:bottom w:val="none" w:sz="0" w:space="0" w:color="auto"/>
                    <w:right w:val="none" w:sz="0" w:space="0" w:color="auto"/>
                  </w:divBdr>
                </w:div>
                <w:div w:id="219177119">
                  <w:marLeft w:val="0"/>
                  <w:marRight w:val="0"/>
                  <w:marTop w:val="0"/>
                  <w:marBottom w:val="0"/>
                  <w:divBdr>
                    <w:top w:val="none" w:sz="0" w:space="0" w:color="auto"/>
                    <w:left w:val="none" w:sz="0" w:space="0" w:color="auto"/>
                    <w:bottom w:val="none" w:sz="0" w:space="0" w:color="auto"/>
                    <w:right w:val="none" w:sz="0" w:space="0" w:color="auto"/>
                  </w:divBdr>
                </w:div>
                <w:div w:id="1651128906">
                  <w:marLeft w:val="0"/>
                  <w:marRight w:val="0"/>
                  <w:marTop w:val="0"/>
                  <w:marBottom w:val="0"/>
                  <w:divBdr>
                    <w:top w:val="none" w:sz="0" w:space="0" w:color="auto"/>
                    <w:left w:val="none" w:sz="0" w:space="0" w:color="auto"/>
                    <w:bottom w:val="none" w:sz="0" w:space="0" w:color="auto"/>
                    <w:right w:val="none" w:sz="0" w:space="0" w:color="auto"/>
                  </w:divBdr>
                </w:div>
                <w:div w:id="1223904386">
                  <w:marLeft w:val="0"/>
                  <w:marRight w:val="0"/>
                  <w:marTop w:val="0"/>
                  <w:marBottom w:val="0"/>
                  <w:divBdr>
                    <w:top w:val="none" w:sz="0" w:space="0" w:color="auto"/>
                    <w:left w:val="none" w:sz="0" w:space="0" w:color="auto"/>
                    <w:bottom w:val="none" w:sz="0" w:space="0" w:color="auto"/>
                    <w:right w:val="none" w:sz="0" w:space="0" w:color="auto"/>
                  </w:divBdr>
                </w:div>
                <w:div w:id="783694048">
                  <w:marLeft w:val="0"/>
                  <w:marRight w:val="0"/>
                  <w:marTop w:val="0"/>
                  <w:marBottom w:val="0"/>
                  <w:divBdr>
                    <w:top w:val="none" w:sz="0" w:space="0" w:color="auto"/>
                    <w:left w:val="none" w:sz="0" w:space="0" w:color="auto"/>
                    <w:bottom w:val="none" w:sz="0" w:space="0" w:color="auto"/>
                    <w:right w:val="none" w:sz="0" w:space="0" w:color="auto"/>
                  </w:divBdr>
                </w:div>
                <w:div w:id="1935359823">
                  <w:marLeft w:val="0"/>
                  <w:marRight w:val="0"/>
                  <w:marTop w:val="0"/>
                  <w:marBottom w:val="0"/>
                  <w:divBdr>
                    <w:top w:val="none" w:sz="0" w:space="0" w:color="auto"/>
                    <w:left w:val="none" w:sz="0" w:space="0" w:color="auto"/>
                    <w:bottom w:val="none" w:sz="0" w:space="0" w:color="auto"/>
                    <w:right w:val="none" w:sz="0" w:space="0" w:color="auto"/>
                  </w:divBdr>
                </w:div>
                <w:div w:id="1401832852">
                  <w:marLeft w:val="0"/>
                  <w:marRight w:val="0"/>
                  <w:marTop w:val="0"/>
                  <w:marBottom w:val="0"/>
                  <w:divBdr>
                    <w:top w:val="none" w:sz="0" w:space="0" w:color="auto"/>
                    <w:left w:val="none" w:sz="0" w:space="0" w:color="auto"/>
                    <w:bottom w:val="none" w:sz="0" w:space="0" w:color="auto"/>
                    <w:right w:val="none" w:sz="0" w:space="0" w:color="auto"/>
                  </w:divBdr>
                </w:div>
                <w:div w:id="1552234309">
                  <w:marLeft w:val="0"/>
                  <w:marRight w:val="0"/>
                  <w:marTop w:val="0"/>
                  <w:marBottom w:val="0"/>
                  <w:divBdr>
                    <w:top w:val="none" w:sz="0" w:space="0" w:color="auto"/>
                    <w:left w:val="none" w:sz="0" w:space="0" w:color="auto"/>
                    <w:bottom w:val="none" w:sz="0" w:space="0" w:color="auto"/>
                    <w:right w:val="none" w:sz="0" w:space="0" w:color="auto"/>
                  </w:divBdr>
                </w:div>
                <w:div w:id="1836459093">
                  <w:marLeft w:val="0"/>
                  <w:marRight w:val="0"/>
                  <w:marTop w:val="0"/>
                  <w:marBottom w:val="0"/>
                  <w:divBdr>
                    <w:top w:val="none" w:sz="0" w:space="0" w:color="auto"/>
                    <w:left w:val="none" w:sz="0" w:space="0" w:color="auto"/>
                    <w:bottom w:val="none" w:sz="0" w:space="0" w:color="auto"/>
                    <w:right w:val="none" w:sz="0" w:space="0" w:color="auto"/>
                  </w:divBdr>
                </w:div>
                <w:div w:id="1992294737">
                  <w:marLeft w:val="0"/>
                  <w:marRight w:val="0"/>
                  <w:marTop w:val="0"/>
                  <w:marBottom w:val="0"/>
                  <w:divBdr>
                    <w:top w:val="none" w:sz="0" w:space="0" w:color="auto"/>
                    <w:left w:val="none" w:sz="0" w:space="0" w:color="auto"/>
                    <w:bottom w:val="none" w:sz="0" w:space="0" w:color="auto"/>
                    <w:right w:val="none" w:sz="0" w:space="0" w:color="auto"/>
                  </w:divBdr>
                </w:div>
                <w:div w:id="212083676">
                  <w:marLeft w:val="0"/>
                  <w:marRight w:val="0"/>
                  <w:marTop w:val="0"/>
                  <w:marBottom w:val="0"/>
                  <w:divBdr>
                    <w:top w:val="none" w:sz="0" w:space="0" w:color="auto"/>
                    <w:left w:val="none" w:sz="0" w:space="0" w:color="auto"/>
                    <w:bottom w:val="none" w:sz="0" w:space="0" w:color="auto"/>
                    <w:right w:val="none" w:sz="0" w:space="0" w:color="auto"/>
                  </w:divBdr>
                </w:div>
                <w:div w:id="795681105">
                  <w:marLeft w:val="0"/>
                  <w:marRight w:val="0"/>
                  <w:marTop w:val="0"/>
                  <w:marBottom w:val="0"/>
                  <w:divBdr>
                    <w:top w:val="none" w:sz="0" w:space="0" w:color="auto"/>
                    <w:left w:val="none" w:sz="0" w:space="0" w:color="auto"/>
                    <w:bottom w:val="none" w:sz="0" w:space="0" w:color="auto"/>
                    <w:right w:val="none" w:sz="0" w:space="0" w:color="auto"/>
                  </w:divBdr>
                </w:div>
                <w:div w:id="807823368">
                  <w:marLeft w:val="0"/>
                  <w:marRight w:val="0"/>
                  <w:marTop w:val="0"/>
                  <w:marBottom w:val="0"/>
                  <w:divBdr>
                    <w:top w:val="none" w:sz="0" w:space="0" w:color="auto"/>
                    <w:left w:val="none" w:sz="0" w:space="0" w:color="auto"/>
                    <w:bottom w:val="none" w:sz="0" w:space="0" w:color="auto"/>
                    <w:right w:val="none" w:sz="0" w:space="0" w:color="auto"/>
                  </w:divBdr>
                </w:div>
                <w:div w:id="2842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79358">
          <w:marLeft w:val="0"/>
          <w:marRight w:val="0"/>
          <w:marTop w:val="0"/>
          <w:marBottom w:val="0"/>
          <w:divBdr>
            <w:top w:val="none" w:sz="0" w:space="0" w:color="auto"/>
            <w:left w:val="none" w:sz="0" w:space="0" w:color="auto"/>
            <w:bottom w:val="none" w:sz="0" w:space="0" w:color="auto"/>
            <w:right w:val="none" w:sz="0" w:space="0" w:color="auto"/>
          </w:divBdr>
          <w:divsChild>
            <w:div w:id="1817721222">
              <w:marLeft w:val="0"/>
              <w:marRight w:val="0"/>
              <w:marTop w:val="0"/>
              <w:marBottom w:val="0"/>
              <w:divBdr>
                <w:top w:val="none" w:sz="0" w:space="0" w:color="auto"/>
                <w:left w:val="none" w:sz="0" w:space="0" w:color="auto"/>
                <w:bottom w:val="none" w:sz="0" w:space="0" w:color="auto"/>
                <w:right w:val="none" w:sz="0" w:space="0" w:color="auto"/>
              </w:divBdr>
            </w:div>
            <w:div w:id="1808739177">
              <w:marLeft w:val="0"/>
              <w:marRight w:val="0"/>
              <w:marTop w:val="0"/>
              <w:marBottom w:val="0"/>
              <w:divBdr>
                <w:top w:val="none" w:sz="0" w:space="0" w:color="auto"/>
                <w:left w:val="none" w:sz="0" w:space="0" w:color="auto"/>
                <w:bottom w:val="none" w:sz="0" w:space="0" w:color="auto"/>
                <w:right w:val="none" w:sz="0" w:space="0" w:color="auto"/>
              </w:divBdr>
            </w:div>
            <w:div w:id="1900902465">
              <w:marLeft w:val="0"/>
              <w:marRight w:val="0"/>
              <w:marTop w:val="0"/>
              <w:marBottom w:val="0"/>
              <w:divBdr>
                <w:top w:val="none" w:sz="0" w:space="0" w:color="auto"/>
                <w:left w:val="none" w:sz="0" w:space="0" w:color="auto"/>
                <w:bottom w:val="none" w:sz="0" w:space="0" w:color="auto"/>
                <w:right w:val="none" w:sz="0" w:space="0" w:color="auto"/>
              </w:divBdr>
            </w:div>
            <w:div w:id="145056501">
              <w:marLeft w:val="0"/>
              <w:marRight w:val="0"/>
              <w:marTop w:val="0"/>
              <w:marBottom w:val="0"/>
              <w:divBdr>
                <w:top w:val="none" w:sz="0" w:space="0" w:color="auto"/>
                <w:left w:val="none" w:sz="0" w:space="0" w:color="auto"/>
                <w:bottom w:val="none" w:sz="0" w:space="0" w:color="auto"/>
                <w:right w:val="none" w:sz="0" w:space="0" w:color="auto"/>
              </w:divBdr>
            </w:div>
            <w:div w:id="1825582584">
              <w:marLeft w:val="0"/>
              <w:marRight w:val="0"/>
              <w:marTop w:val="0"/>
              <w:marBottom w:val="0"/>
              <w:divBdr>
                <w:top w:val="none" w:sz="0" w:space="0" w:color="auto"/>
                <w:left w:val="none" w:sz="0" w:space="0" w:color="auto"/>
                <w:bottom w:val="none" w:sz="0" w:space="0" w:color="auto"/>
                <w:right w:val="none" w:sz="0" w:space="0" w:color="auto"/>
              </w:divBdr>
            </w:div>
            <w:div w:id="469791408">
              <w:marLeft w:val="0"/>
              <w:marRight w:val="0"/>
              <w:marTop w:val="0"/>
              <w:marBottom w:val="0"/>
              <w:divBdr>
                <w:top w:val="none" w:sz="0" w:space="0" w:color="auto"/>
                <w:left w:val="none" w:sz="0" w:space="0" w:color="auto"/>
                <w:bottom w:val="none" w:sz="0" w:space="0" w:color="auto"/>
                <w:right w:val="none" w:sz="0" w:space="0" w:color="auto"/>
              </w:divBdr>
            </w:div>
            <w:div w:id="1675642789">
              <w:marLeft w:val="0"/>
              <w:marRight w:val="0"/>
              <w:marTop w:val="0"/>
              <w:marBottom w:val="0"/>
              <w:divBdr>
                <w:top w:val="none" w:sz="0" w:space="0" w:color="auto"/>
                <w:left w:val="none" w:sz="0" w:space="0" w:color="auto"/>
                <w:bottom w:val="none" w:sz="0" w:space="0" w:color="auto"/>
                <w:right w:val="none" w:sz="0" w:space="0" w:color="auto"/>
              </w:divBdr>
            </w:div>
            <w:div w:id="789201189">
              <w:marLeft w:val="0"/>
              <w:marRight w:val="0"/>
              <w:marTop w:val="0"/>
              <w:marBottom w:val="0"/>
              <w:divBdr>
                <w:top w:val="none" w:sz="0" w:space="0" w:color="auto"/>
                <w:left w:val="none" w:sz="0" w:space="0" w:color="auto"/>
                <w:bottom w:val="none" w:sz="0" w:space="0" w:color="auto"/>
                <w:right w:val="none" w:sz="0" w:space="0" w:color="auto"/>
              </w:divBdr>
            </w:div>
            <w:div w:id="1021855775">
              <w:marLeft w:val="0"/>
              <w:marRight w:val="0"/>
              <w:marTop w:val="0"/>
              <w:marBottom w:val="0"/>
              <w:divBdr>
                <w:top w:val="none" w:sz="0" w:space="0" w:color="auto"/>
                <w:left w:val="none" w:sz="0" w:space="0" w:color="auto"/>
                <w:bottom w:val="none" w:sz="0" w:space="0" w:color="auto"/>
                <w:right w:val="none" w:sz="0" w:space="0" w:color="auto"/>
              </w:divBdr>
            </w:div>
            <w:div w:id="1570338906">
              <w:marLeft w:val="0"/>
              <w:marRight w:val="0"/>
              <w:marTop w:val="0"/>
              <w:marBottom w:val="0"/>
              <w:divBdr>
                <w:top w:val="none" w:sz="0" w:space="0" w:color="auto"/>
                <w:left w:val="none" w:sz="0" w:space="0" w:color="auto"/>
                <w:bottom w:val="none" w:sz="0" w:space="0" w:color="auto"/>
                <w:right w:val="none" w:sz="0" w:space="0" w:color="auto"/>
              </w:divBdr>
            </w:div>
            <w:div w:id="1325277968">
              <w:marLeft w:val="0"/>
              <w:marRight w:val="0"/>
              <w:marTop w:val="0"/>
              <w:marBottom w:val="0"/>
              <w:divBdr>
                <w:top w:val="none" w:sz="0" w:space="0" w:color="auto"/>
                <w:left w:val="none" w:sz="0" w:space="0" w:color="auto"/>
                <w:bottom w:val="none" w:sz="0" w:space="0" w:color="auto"/>
                <w:right w:val="none" w:sz="0" w:space="0" w:color="auto"/>
              </w:divBdr>
              <w:divsChild>
                <w:div w:id="1059091475">
                  <w:marLeft w:val="0"/>
                  <w:marRight w:val="0"/>
                  <w:marTop w:val="0"/>
                  <w:marBottom w:val="0"/>
                  <w:divBdr>
                    <w:top w:val="none" w:sz="0" w:space="0" w:color="auto"/>
                    <w:left w:val="none" w:sz="0" w:space="0" w:color="auto"/>
                    <w:bottom w:val="none" w:sz="0" w:space="0" w:color="auto"/>
                    <w:right w:val="none" w:sz="0" w:space="0" w:color="auto"/>
                  </w:divBdr>
                </w:div>
                <w:div w:id="618536212">
                  <w:marLeft w:val="0"/>
                  <w:marRight w:val="0"/>
                  <w:marTop w:val="0"/>
                  <w:marBottom w:val="0"/>
                  <w:divBdr>
                    <w:top w:val="none" w:sz="0" w:space="0" w:color="auto"/>
                    <w:left w:val="none" w:sz="0" w:space="0" w:color="auto"/>
                    <w:bottom w:val="none" w:sz="0" w:space="0" w:color="auto"/>
                    <w:right w:val="none" w:sz="0" w:space="0" w:color="auto"/>
                  </w:divBdr>
                </w:div>
                <w:div w:id="101002698">
                  <w:marLeft w:val="0"/>
                  <w:marRight w:val="0"/>
                  <w:marTop w:val="0"/>
                  <w:marBottom w:val="0"/>
                  <w:divBdr>
                    <w:top w:val="none" w:sz="0" w:space="0" w:color="auto"/>
                    <w:left w:val="none" w:sz="0" w:space="0" w:color="auto"/>
                    <w:bottom w:val="none" w:sz="0" w:space="0" w:color="auto"/>
                    <w:right w:val="none" w:sz="0" w:space="0" w:color="auto"/>
                  </w:divBdr>
                </w:div>
                <w:div w:id="990326991">
                  <w:marLeft w:val="0"/>
                  <w:marRight w:val="0"/>
                  <w:marTop w:val="0"/>
                  <w:marBottom w:val="0"/>
                  <w:divBdr>
                    <w:top w:val="none" w:sz="0" w:space="0" w:color="auto"/>
                    <w:left w:val="none" w:sz="0" w:space="0" w:color="auto"/>
                    <w:bottom w:val="none" w:sz="0" w:space="0" w:color="auto"/>
                    <w:right w:val="none" w:sz="0" w:space="0" w:color="auto"/>
                  </w:divBdr>
                </w:div>
                <w:div w:id="338503732">
                  <w:marLeft w:val="0"/>
                  <w:marRight w:val="0"/>
                  <w:marTop w:val="0"/>
                  <w:marBottom w:val="0"/>
                  <w:divBdr>
                    <w:top w:val="none" w:sz="0" w:space="0" w:color="auto"/>
                    <w:left w:val="none" w:sz="0" w:space="0" w:color="auto"/>
                    <w:bottom w:val="none" w:sz="0" w:space="0" w:color="auto"/>
                    <w:right w:val="none" w:sz="0" w:space="0" w:color="auto"/>
                  </w:divBdr>
                </w:div>
                <w:div w:id="1925870180">
                  <w:marLeft w:val="0"/>
                  <w:marRight w:val="0"/>
                  <w:marTop w:val="0"/>
                  <w:marBottom w:val="0"/>
                  <w:divBdr>
                    <w:top w:val="none" w:sz="0" w:space="0" w:color="auto"/>
                    <w:left w:val="none" w:sz="0" w:space="0" w:color="auto"/>
                    <w:bottom w:val="none" w:sz="0" w:space="0" w:color="auto"/>
                    <w:right w:val="none" w:sz="0" w:space="0" w:color="auto"/>
                  </w:divBdr>
                </w:div>
                <w:div w:id="171144486">
                  <w:marLeft w:val="0"/>
                  <w:marRight w:val="0"/>
                  <w:marTop w:val="0"/>
                  <w:marBottom w:val="0"/>
                  <w:divBdr>
                    <w:top w:val="none" w:sz="0" w:space="0" w:color="auto"/>
                    <w:left w:val="none" w:sz="0" w:space="0" w:color="auto"/>
                    <w:bottom w:val="none" w:sz="0" w:space="0" w:color="auto"/>
                    <w:right w:val="none" w:sz="0" w:space="0" w:color="auto"/>
                  </w:divBdr>
                </w:div>
                <w:div w:id="1586259731">
                  <w:marLeft w:val="0"/>
                  <w:marRight w:val="0"/>
                  <w:marTop w:val="0"/>
                  <w:marBottom w:val="0"/>
                  <w:divBdr>
                    <w:top w:val="none" w:sz="0" w:space="0" w:color="auto"/>
                    <w:left w:val="none" w:sz="0" w:space="0" w:color="auto"/>
                    <w:bottom w:val="none" w:sz="0" w:space="0" w:color="auto"/>
                    <w:right w:val="none" w:sz="0" w:space="0" w:color="auto"/>
                  </w:divBdr>
                </w:div>
                <w:div w:id="19910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516">
          <w:marLeft w:val="0"/>
          <w:marRight w:val="0"/>
          <w:marTop w:val="0"/>
          <w:marBottom w:val="0"/>
          <w:divBdr>
            <w:top w:val="none" w:sz="0" w:space="0" w:color="auto"/>
            <w:left w:val="none" w:sz="0" w:space="0" w:color="auto"/>
            <w:bottom w:val="none" w:sz="0" w:space="0" w:color="auto"/>
            <w:right w:val="none" w:sz="0" w:space="0" w:color="auto"/>
          </w:divBdr>
          <w:divsChild>
            <w:div w:id="1390835413">
              <w:marLeft w:val="0"/>
              <w:marRight w:val="0"/>
              <w:marTop w:val="0"/>
              <w:marBottom w:val="0"/>
              <w:divBdr>
                <w:top w:val="none" w:sz="0" w:space="0" w:color="auto"/>
                <w:left w:val="none" w:sz="0" w:space="0" w:color="auto"/>
                <w:bottom w:val="none" w:sz="0" w:space="0" w:color="auto"/>
                <w:right w:val="none" w:sz="0" w:space="0" w:color="auto"/>
              </w:divBdr>
            </w:div>
            <w:div w:id="1819885005">
              <w:marLeft w:val="0"/>
              <w:marRight w:val="0"/>
              <w:marTop w:val="0"/>
              <w:marBottom w:val="0"/>
              <w:divBdr>
                <w:top w:val="none" w:sz="0" w:space="0" w:color="auto"/>
                <w:left w:val="none" w:sz="0" w:space="0" w:color="auto"/>
                <w:bottom w:val="none" w:sz="0" w:space="0" w:color="auto"/>
                <w:right w:val="none" w:sz="0" w:space="0" w:color="auto"/>
              </w:divBdr>
            </w:div>
            <w:div w:id="1892033189">
              <w:marLeft w:val="0"/>
              <w:marRight w:val="0"/>
              <w:marTop w:val="0"/>
              <w:marBottom w:val="0"/>
              <w:divBdr>
                <w:top w:val="none" w:sz="0" w:space="0" w:color="auto"/>
                <w:left w:val="none" w:sz="0" w:space="0" w:color="auto"/>
                <w:bottom w:val="none" w:sz="0" w:space="0" w:color="auto"/>
                <w:right w:val="none" w:sz="0" w:space="0" w:color="auto"/>
              </w:divBdr>
            </w:div>
            <w:div w:id="429475063">
              <w:marLeft w:val="0"/>
              <w:marRight w:val="0"/>
              <w:marTop w:val="0"/>
              <w:marBottom w:val="0"/>
              <w:divBdr>
                <w:top w:val="none" w:sz="0" w:space="0" w:color="auto"/>
                <w:left w:val="none" w:sz="0" w:space="0" w:color="auto"/>
                <w:bottom w:val="none" w:sz="0" w:space="0" w:color="auto"/>
                <w:right w:val="none" w:sz="0" w:space="0" w:color="auto"/>
              </w:divBdr>
            </w:div>
            <w:div w:id="1144009774">
              <w:marLeft w:val="0"/>
              <w:marRight w:val="0"/>
              <w:marTop w:val="0"/>
              <w:marBottom w:val="0"/>
              <w:divBdr>
                <w:top w:val="none" w:sz="0" w:space="0" w:color="auto"/>
                <w:left w:val="none" w:sz="0" w:space="0" w:color="auto"/>
                <w:bottom w:val="none" w:sz="0" w:space="0" w:color="auto"/>
                <w:right w:val="none" w:sz="0" w:space="0" w:color="auto"/>
              </w:divBdr>
            </w:div>
            <w:div w:id="1580796597">
              <w:marLeft w:val="0"/>
              <w:marRight w:val="0"/>
              <w:marTop w:val="0"/>
              <w:marBottom w:val="0"/>
              <w:divBdr>
                <w:top w:val="none" w:sz="0" w:space="0" w:color="auto"/>
                <w:left w:val="none" w:sz="0" w:space="0" w:color="auto"/>
                <w:bottom w:val="none" w:sz="0" w:space="0" w:color="auto"/>
                <w:right w:val="none" w:sz="0" w:space="0" w:color="auto"/>
              </w:divBdr>
            </w:div>
            <w:div w:id="1069231970">
              <w:marLeft w:val="0"/>
              <w:marRight w:val="0"/>
              <w:marTop w:val="0"/>
              <w:marBottom w:val="0"/>
              <w:divBdr>
                <w:top w:val="none" w:sz="0" w:space="0" w:color="auto"/>
                <w:left w:val="none" w:sz="0" w:space="0" w:color="auto"/>
                <w:bottom w:val="none" w:sz="0" w:space="0" w:color="auto"/>
                <w:right w:val="none" w:sz="0" w:space="0" w:color="auto"/>
              </w:divBdr>
            </w:div>
            <w:div w:id="1566989005">
              <w:marLeft w:val="0"/>
              <w:marRight w:val="0"/>
              <w:marTop w:val="0"/>
              <w:marBottom w:val="0"/>
              <w:divBdr>
                <w:top w:val="none" w:sz="0" w:space="0" w:color="auto"/>
                <w:left w:val="none" w:sz="0" w:space="0" w:color="auto"/>
                <w:bottom w:val="none" w:sz="0" w:space="0" w:color="auto"/>
                <w:right w:val="none" w:sz="0" w:space="0" w:color="auto"/>
              </w:divBdr>
            </w:div>
            <w:div w:id="251399256">
              <w:marLeft w:val="0"/>
              <w:marRight w:val="0"/>
              <w:marTop w:val="0"/>
              <w:marBottom w:val="0"/>
              <w:divBdr>
                <w:top w:val="none" w:sz="0" w:space="0" w:color="auto"/>
                <w:left w:val="none" w:sz="0" w:space="0" w:color="auto"/>
                <w:bottom w:val="none" w:sz="0" w:space="0" w:color="auto"/>
                <w:right w:val="none" w:sz="0" w:space="0" w:color="auto"/>
              </w:divBdr>
            </w:div>
            <w:div w:id="290356667">
              <w:marLeft w:val="0"/>
              <w:marRight w:val="0"/>
              <w:marTop w:val="0"/>
              <w:marBottom w:val="0"/>
              <w:divBdr>
                <w:top w:val="none" w:sz="0" w:space="0" w:color="auto"/>
                <w:left w:val="none" w:sz="0" w:space="0" w:color="auto"/>
                <w:bottom w:val="none" w:sz="0" w:space="0" w:color="auto"/>
                <w:right w:val="none" w:sz="0" w:space="0" w:color="auto"/>
              </w:divBdr>
            </w:div>
            <w:div w:id="283584081">
              <w:marLeft w:val="0"/>
              <w:marRight w:val="0"/>
              <w:marTop w:val="0"/>
              <w:marBottom w:val="0"/>
              <w:divBdr>
                <w:top w:val="none" w:sz="0" w:space="0" w:color="auto"/>
                <w:left w:val="none" w:sz="0" w:space="0" w:color="auto"/>
                <w:bottom w:val="none" w:sz="0" w:space="0" w:color="auto"/>
                <w:right w:val="none" w:sz="0" w:space="0" w:color="auto"/>
              </w:divBdr>
            </w:div>
            <w:div w:id="1909537186">
              <w:marLeft w:val="0"/>
              <w:marRight w:val="0"/>
              <w:marTop w:val="0"/>
              <w:marBottom w:val="0"/>
              <w:divBdr>
                <w:top w:val="none" w:sz="0" w:space="0" w:color="auto"/>
                <w:left w:val="none" w:sz="0" w:space="0" w:color="auto"/>
                <w:bottom w:val="none" w:sz="0" w:space="0" w:color="auto"/>
                <w:right w:val="none" w:sz="0" w:space="0" w:color="auto"/>
              </w:divBdr>
            </w:div>
            <w:div w:id="89472853">
              <w:marLeft w:val="0"/>
              <w:marRight w:val="0"/>
              <w:marTop w:val="0"/>
              <w:marBottom w:val="0"/>
              <w:divBdr>
                <w:top w:val="none" w:sz="0" w:space="0" w:color="auto"/>
                <w:left w:val="none" w:sz="0" w:space="0" w:color="auto"/>
                <w:bottom w:val="none" w:sz="0" w:space="0" w:color="auto"/>
                <w:right w:val="none" w:sz="0" w:space="0" w:color="auto"/>
              </w:divBdr>
            </w:div>
            <w:div w:id="751778446">
              <w:marLeft w:val="0"/>
              <w:marRight w:val="0"/>
              <w:marTop w:val="0"/>
              <w:marBottom w:val="0"/>
              <w:divBdr>
                <w:top w:val="none" w:sz="0" w:space="0" w:color="auto"/>
                <w:left w:val="none" w:sz="0" w:space="0" w:color="auto"/>
                <w:bottom w:val="none" w:sz="0" w:space="0" w:color="auto"/>
                <w:right w:val="none" w:sz="0" w:space="0" w:color="auto"/>
              </w:divBdr>
            </w:div>
            <w:div w:id="1939095627">
              <w:marLeft w:val="0"/>
              <w:marRight w:val="0"/>
              <w:marTop w:val="0"/>
              <w:marBottom w:val="0"/>
              <w:divBdr>
                <w:top w:val="none" w:sz="0" w:space="0" w:color="auto"/>
                <w:left w:val="none" w:sz="0" w:space="0" w:color="auto"/>
                <w:bottom w:val="none" w:sz="0" w:space="0" w:color="auto"/>
                <w:right w:val="none" w:sz="0" w:space="0" w:color="auto"/>
              </w:divBdr>
            </w:div>
            <w:div w:id="521280850">
              <w:marLeft w:val="0"/>
              <w:marRight w:val="0"/>
              <w:marTop w:val="0"/>
              <w:marBottom w:val="0"/>
              <w:divBdr>
                <w:top w:val="none" w:sz="0" w:space="0" w:color="auto"/>
                <w:left w:val="none" w:sz="0" w:space="0" w:color="auto"/>
                <w:bottom w:val="none" w:sz="0" w:space="0" w:color="auto"/>
                <w:right w:val="none" w:sz="0" w:space="0" w:color="auto"/>
              </w:divBdr>
            </w:div>
            <w:div w:id="1626694623">
              <w:marLeft w:val="0"/>
              <w:marRight w:val="0"/>
              <w:marTop w:val="0"/>
              <w:marBottom w:val="0"/>
              <w:divBdr>
                <w:top w:val="none" w:sz="0" w:space="0" w:color="auto"/>
                <w:left w:val="none" w:sz="0" w:space="0" w:color="auto"/>
                <w:bottom w:val="none" w:sz="0" w:space="0" w:color="auto"/>
                <w:right w:val="none" w:sz="0" w:space="0" w:color="auto"/>
              </w:divBdr>
            </w:div>
            <w:div w:id="2068609131">
              <w:marLeft w:val="0"/>
              <w:marRight w:val="0"/>
              <w:marTop w:val="0"/>
              <w:marBottom w:val="0"/>
              <w:divBdr>
                <w:top w:val="none" w:sz="0" w:space="0" w:color="auto"/>
                <w:left w:val="none" w:sz="0" w:space="0" w:color="auto"/>
                <w:bottom w:val="none" w:sz="0" w:space="0" w:color="auto"/>
                <w:right w:val="none" w:sz="0" w:space="0" w:color="auto"/>
              </w:divBdr>
            </w:div>
            <w:div w:id="1262227331">
              <w:marLeft w:val="0"/>
              <w:marRight w:val="0"/>
              <w:marTop w:val="0"/>
              <w:marBottom w:val="0"/>
              <w:divBdr>
                <w:top w:val="none" w:sz="0" w:space="0" w:color="auto"/>
                <w:left w:val="none" w:sz="0" w:space="0" w:color="auto"/>
                <w:bottom w:val="none" w:sz="0" w:space="0" w:color="auto"/>
                <w:right w:val="none" w:sz="0" w:space="0" w:color="auto"/>
              </w:divBdr>
            </w:div>
            <w:div w:id="610819868">
              <w:marLeft w:val="0"/>
              <w:marRight w:val="0"/>
              <w:marTop w:val="0"/>
              <w:marBottom w:val="0"/>
              <w:divBdr>
                <w:top w:val="none" w:sz="0" w:space="0" w:color="auto"/>
                <w:left w:val="none" w:sz="0" w:space="0" w:color="auto"/>
                <w:bottom w:val="none" w:sz="0" w:space="0" w:color="auto"/>
                <w:right w:val="none" w:sz="0" w:space="0" w:color="auto"/>
              </w:divBdr>
            </w:div>
            <w:div w:id="1357543409">
              <w:marLeft w:val="0"/>
              <w:marRight w:val="0"/>
              <w:marTop w:val="0"/>
              <w:marBottom w:val="0"/>
              <w:divBdr>
                <w:top w:val="none" w:sz="0" w:space="0" w:color="auto"/>
                <w:left w:val="none" w:sz="0" w:space="0" w:color="auto"/>
                <w:bottom w:val="none" w:sz="0" w:space="0" w:color="auto"/>
                <w:right w:val="none" w:sz="0" w:space="0" w:color="auto"/>
              </w:divBdr>
            </w:div>
            <w:div w:id="302001701">
              <w:marLeft w:val="0"/>
              <w:marRight w:val="0"/>
              <w:marTop w:val="0"/>
              <w:marBottom w:val="0"/>
              <w:divBdr>
                <w:top w:val="none" w:sz="0" w:space="0" w:color="auto"/>
                <w:left w:val="none" w:sz="0" w:space="0" w:color="auto"/>
                <w:bottom w:val="none" w:sz="0" w:space="0" w:color="auto"/>
                <w:right w:val="none" w:sz="0" w:space="0" w:color="auto"/>
              </w:divBdr>
            </w:div>
            <w:div w:id="1316031326">
              <w:marLeft w:val="0"/>
              <w:marRight w:val="0"/>
              <w:marTop w:val="0"/>
              <w:marBottom w:val="0"/>
              <w:divBdr>
                <w:top w:val="none" w:sz="0" w:space="0" w:color="auto"/>
                <w:left w:val="none" w:sz="0" w:space="0" w:color="auto"/>
                <w:bottom w:val="none" w:sz="0" w:space="0" w:color="auto"/>
                <w:right w:val="none" w:sz="0" w:space="0" w:color="auto"/>
              </w:divBdr>
            </w:div>
            <w:div w:id="895775892">
              <w:marLeft w:val="0"/>
              <w:marRight w:val="0"/>
              <w:marTop w:val="0"/>
              <w:marBottom w:val="0"/>
              <w:divBdr>
                <w:top w:val="none" w:sz="0" w:space="0" w:color="auto"/>
                <w:left w:val="none" w:sz="0" w:space="0" w:color="auto"/>
                <w:bottom w:val="none" w:sz="0" w:space="0" w:color="auto"/>
                <w:right w:val="none" w:sz="0" w:space="0" w:color="auto"/>
              </w:divBdr>
              <w:divsChild>
                <w:div w:id="613290980">
                  <w:marLeft w:val="0"/>
                  <w:marRight w:val="0"/>
                  <w:marTop w:val="0"/>
                  <w:marBottom w:val="0"/>
                  <w:divBdr>
                    <w:top w:val="none" w:sz="0" w:space="0" w:color="auto"/>
                    <w:left w:val="none" w:sz="0" w:space="0" w:color="auto"/>
                    <w:bottom w:val="none" w:sz="0" w:space="0" w:color="auto"/>
                    <w:right w:val="none" w:sz="0" w:space="0" w:color="auto"/>
                  </w:divBdr>
                </w:div>
                <w:div w:id="665279200">
                  <w:marLeft w:val="0"/>
                  <w:marRight w:val="0"/>
                  <w:marTop w:val="0"/>
                  <w:marBottom w:val="0"/>
                  <w:divBdr>
                    <w:top w:val="none" w:sz="0" w:space="0" w:color="auto"/>
                    <w:left w:val="none" w:sz="0" w:space="0" w:color="auto"/>
                    <w:bottom w:val="none" w:sz="0" w:space="0" w:color="auto"/>
                    <w:right w:val="none" w:sz="0" w:space="0" w:color="auto"/>
                  </w:divBdr>
                </w:div>
                <w:div w:id="1894803834">
                  <w:marLeft w:val="0"/>
                  <w:marRight w:val="0"/>
                  <w:marTop w:val="0"/>
                  <w:marBottom w:val="0"/>
                  <w:divBdr>
                    <w:top w:val="none" w:sz="0" w:space="0" w:color="auto"/>
                    <w:left w:val="none" w:sz="0" w:space="0" w:color="auto"/>
                    <w:bottom w:val="none" w:sz="0" w:space="0" w:color="auto"/>
                    <w:right w:val="none" w:sz="0" w:space="0" w:color="auto"/>
                  </w:divBdr>
                </w:div>
                <w:div w:id="288899868">
                  <w:marLeft w:val="0"/>
                  <w:marRight w:val="0"/>
                  <w:marTop w:val="0"/>
                  <w:marBottom w:val="0"/>
                  <w:divBdr>
                    <w:top w:val="none" w:sz="0" w:space="0" w:color="auto"/>
                    <w:left w:val="none" w:sz="0" w:space="0" w:color="auto"/>
                    <w:bottom w:val="none" w:sz="0" w:space="0" w:color="auto"/>
                    <w:right w:val="none" w:sz="0" w:space="0" w:color="auto"/>
                  </w:divBdr>
                </w:div>
                <w:div w:id="422069392">
                  <w:marLeft w:val="0"/>
                  <w:marRight w:val="0"/>
                  <w:marTop w:val="0"/>
                  <w:marBottom w:val="0"/>
                  <w:divBdr>
                    <w:top w:val="none" w:sz="0" w:space="0" w:color="auto"/>
                    <w:left w:val="none" w:sz="0" w:space="0" w:color="auto"/>
                    <w:bottom w:val="none" w:sz="0" w:space="0" w:color="auto"/>
                    <w:right w:val="none" w:sz="0" w:space="0" w:color="auto"/>
                  </w:divBdr>
                </w:div>
                <w:div w:id="1421635729">
                  <w:marLeft w:val="0"/>
                  <w:marRight w:val="0"/>
                  <w:marTop w:val="0"/>
                  <w:marBottom w:val="0"/>
                  <w:divBdr>
                    <w:top w:val="none" w:sz="0" w:space="0" w:color="auto"/>
                    <w:left w:val="none" w:sz="0" w:space="0" w:color="auto"/>
                    <w:bottom w:val="none" w:sz="0" w:space="0" w:color="auto"/>
                    <w:right w:val="none" w:sz="0" w:space="0" w:color="auto"/>
                  </w:divBdr>
                </w:div>
                <w:div w:id="604964128">
                  <w:marLeft w:val="0"/>
                  <w:marRight w:val="0"/>
                  <w:marTop w:val="0"/>
                  <w:marBottom w:val="0"/>
                  <w:divBdr>
                    <w:top w:val="none" w:sz="0" w:space="0" w:color="auto"/>
                    <w:left w:val="none" w:sz="0" w:space="0" w:color="auto"/>
                    <w:bottom w:val="none" w:sz="0" w:space="0" w:color="auto"/>
                    <w:right w:val="none" w:sz="0" w:space="0" w:color="auto"/>
                  </w:divBdr>
                </w:div>
                <w:div w:id="928658880">
                  <w:marLeft w:val="0"/>
                  <w:marRight w:val="0"/>
                  <w:marTop w:val="0"/>
                  <w:marBottom w:val="0"/>
                  <w:divBdr>
                    <w:top w:val="none" w:sz="0" w:space="0" w:color="auto"/>
                    <w:left w:val="none" w:sz="0" w:space="0" w:color="auto"/>
                    <w:bottom w:val="none" w:sz="0" w:space="0" w:color="auto"/>
                    <w:right w:val="none" w:sz="0" w:space="0" w:color="auto"/>
                  </w:divBdr>
                </w:div>
                <w:div w:id="676883684">
                  <w:marLeft w:val="0"/>
                  <w:marRight w:val="0"/>
                  <w:marTop w:val="0"/>
                  <w:marBottom w:val="0"/>
                  <w:divBdr>
                    <w:top w:val="none" w:sz="0" w:space="0" w:color="auto"/>
                    <w:left w:val="none" w:sz="0" w:space="0" w:color="auto"/>
                    <w:bottom w:val="none" w:sz="0" w:space="0" w:color="auto"/>
                    <w:right w:val="none" w:sz="0" w:space="0" w:color="auto"/>
                  </w:divBdr>
                </w:div>
                <w:div w:id="51999413">
                  <w:marLeft w:val="0"/>
                  <w:marRight w:val="0"/>
                  <w:marTop w:val="0"/>
                  <w:marBottom w:val="0"/>
                  <w:divBdr>
                    <w:top w:val="none" w:sz="0" w:space="0" w:color="auto"/>
                    <w:left w:val="none" w:sz="0" w:space="0" w:color="auto"/>
                    <w:bottom w:val="none" w:sz="0" w:space="0" w:color="auto"/>
                    <w:right w:val="none" w:sz="0" w:space="0" w:color="auto"/>
                  </w:divBdr>
                </w:div>
                <w:div w:id="879051209">
                  <w:marLeft w:val="0"/>
                  <w:marRight w:val="0"/>
                  <w:marTop w:val="0"/>
                  <w:marBottom w:val="0"/>
                  <w:divBdr>
                    <w:top w:val="none" w:sz="0" w:space="0" w:color="auto"/>
                    <w:left w:val="none" w:sz="0" w:space="0" w:color="auto"/>
                    <w:bottom w:val="none" w:sz="0" w:space="0" w:color="auto"/>
                    <w:right w:val="none" w:sz="0" w:space="0" w:color="auto"/>
                  </w:divBdr>
                </w:div>
                <w:div w:id="1421561926">
                  <w:marLeft w:val="0"/>
                  <w:marRight w:val="0"/>
                  <w:marTop w:val="0"/>
                  <w:marBottom w:val="0"/>
                  <w:divBdr>
                    <w:top w:val="none" w:sz="0" w:space="0" w:color="auto"/>
                    <w:left w:val="none" w:sz="0" w:space="0" w:color="auto"/>
                    <w:bottom w:val="none" w:sz="0" w:space="0" w:color="auto"/>
                    <w:right w:val="none" w:sz="0" w:space="0" w:color="auto"/>
                  </w:divBdr>
                </w:div>
                <w:div w:id="622153681">
                  <w:marLeft w:val="0"/>
                  <w:marRight w:val="0"/>
                  <w:marTop w:val="0"/>
                  <w:marBottom w:val="0"/>
                  <w:divBdr>
                    <w:top w:val="none" w:sz="0" w:space="0" w:color="auto"/>
                    <w:left w:val="none" w:sz="0" w:space="0" w:color="auto"/>
                    <w:bottom w:val="none" w:sz="0" w:space="0" w:color="auto"/>
                    <w:right w:val="none" w:sz="0" w:space="0" w:color="auto"/>
                  </w:divBdr>
                </w:div>
                <w:div w:id="535121514">
                  <w:marLeft w:val="0"/>
                  <w:marRight w:val="0"/>
                  <w:marTop w:val="0"/>
                  <w:marBottom w:val="0"/>
                  <w:divBdr>
                    <w:top w:val="none" w:sz="0" w:space="0" w:color="auto"/>
                    <w:left w:val="none" w:sz="0" w:space="0" w:color="auto"/>
                    <w:bottom w:val="none" w:sz="0" w:space="0" w:color="auto"/>
                    <w:right w:val="none" w:sz="0" w:space="0" w:color="auto"/>
                  </w:divBdr>
                </w:div>
                <w:div w:id="1615020727">
                  <w:marLeft w:val="0"/>
                  <w:marRight w:val="0"/>
                  <w:marTop w:val="0"/>
                  <w:marBottom w:val="0"/>
                  <w:divBdr>
                    <w:top w:val="none" w:sz="0" w:space="0" w:color="auto"/>
                    <w:left w:val="none" w:sz="0" w:space="0" w:color="auto"/>
                    <w:bottom w:val="none" w:sz="0" w:space="0" w:color="auto"/>
                    <w:right w:val="none" w:sz="0" w:space="0" w:color="auto"/>
                  </w:divBdr>
                </w:div>
                <w:div w:id="1878396584">
                  <w:marLeft w:val="0"/>
                  <w:marRight w:val="0"/>
                  <w:marTop w:val="0"/>
                  <w:marBottom w:val="0"/>
                  <w:divBdr>
                    <w:top w:val="none" w:sz="0" w:space="0" w:color="auto"/>
                    <w:left w:val="none" w:sz="0" w:space="0" w:color="auto"/>
                    <w:bottom w:val="none" w:sz="0" w:space="0" w:color="auto"/>
                    <w:right w:val="none" w:sz="0" w:space="0" w:color="auto"/>
                  </w:divBdr>
                </w:div>
                <w:div w:id="1249970437">
                  <w:marLeft w:val="0"/>
                  <w:marRight w:val="0"/>
                  <w:marTop w:val="0"/>
                  <w:marBottom w:val="0"/>
                  <w:divBdr>
                    <w:top w:val="none" w:sz="0" w:space="0" w:color="auto"/>
                    <w:left w:val="none" w:sz="0" w:space="0" w:color="auto"/>
                    <w:bottom w:val="none" w:sz="0" w:space="0" w:color="auto"/>
                    <w:right w:val="none" w:sz="0" w:space="0" w:color="auto"/>
                  </w:divBdr>
                </w:div>
                <w:div w:id="420182446">
                  <w:marLeft w:val="0"/>
                  <w:marRight w:val="0"/>
                  <w:marTop w:val="0"/>
                  <w:marBottom w:val="0"/>
                  <w:divBdr>
                    <w:top w:val="none" w:sz="0" w:space="0" w:color="auto"/>
                    <w:left w:val="none" w:sz="0" w:space="0" w:color="auto"/>
                    <w:bottom w:val="none" w:sz="0" w:space="0" w:color="auto"/>
                    <w:right w:val="none" w:sz="0" w:space="0" w:color="auto"/>
                  </w:divBdr>
                </w:div>
                <w:div w:id="638917480">
                  <w:marLeft w:val="0"/>
                  <w:marRight w:val="0"/>
                  <w:marTop w:val="0"/>
                  <w:marBottom w:val="0"/>
                  <w:divBdr>
                    <w:top w:val="none" w:sz="0" w:space="0" w:color="auto"/>
                    <w:left w:val="none" w:sz="0" w:space="0" w:color="auto"/>
                    <w:bottom w:val="none" w:sz="0" w:space="0" w:color="auto"/>
                    <w:right w:val="none" w:sz="0" w:space="0" w:color="auto"/>
                  </w:divBdr>
                </w:div>
                <w:div w:id="1740443282">
                  <w:marLeft w:val="0"/>
                  <w:marRight w:val="0"/>
                  <w:marTop w:val="0"/>
                  <w:marBottom w:val="0"/>
                  <w:divBdr>
                    <w:top w:val="none" w:sz="0" w:space="0" w:color="auto"/>
                    <w:left w:val="none" w:sz="0" w:space="0" w:color="auto"/>
                    <w:bottom w:val="none" w:sz="0" w:space="0" w:color="auto"/>
                    <w:right w:val="none" w:sz="0" w:space="0" w:color="auto"/>
                  </w:divBdr>
                </w:div>
                <w:div w:id="145054288">
                  <w:marLeft w:val="0"/>
                  <w:marRight w:val="0"/>
                  <w:marTop w:val="0"/>
                  <w:marBottom w:val="0"/>
                  <w:divBdr>
                    <w:top w:val="none" w:sz="0" w:space="0" w:color="auto"/>
                    <w:left w:val="none" w:sz="0" w:space="0" w:color="auto"/>
                    <w:bottom w:val="none" w:sz="0" w:space="0" w:color="auto"/>
                    <w:right w:val="none" w:sz="0" w:space="0" w:color="auto"/>
                  </w:divBdr>
                </w:div>
                <w:div w:id="1324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909">
          <w:marLeft w:val="0"/>
          <w:marRight w:val="0"/>
          <w:marTop w:val="0"/>
          <w:marBottom w:val="0"/>
          <w:divBdr>
            <w:top w:val="none" w:sz="0" w:space="0" w:color="auto"/>
            <w:left w:val="none" w:sz="0" w:space="0" w:color="auto"/>
            <w:bottom w:val="none" w:sz="0" w:space="0" w:color="auto"/>
            <w:right w:val="none" w:sz="0" w:space="0" w:color="auto"/>
          </w:divBdr>
          <w:divsChild>
            <w:div w:id="1045832518">
              <w:marLeft w:val="0"/>
              <w:marRight w:val="0"/>
              <w:marTop w:val="0"/>
              <w:marBottom w:val="0"/>
              <w:divBdr>
                <w:top w:val="none" w:sz="0" w:space="0" w:color="auto"/>
                <w:left w:val="none" w:sz="0" w:space="0" w:color="auto"/>
                <w:bottom w:val="none" w:sz="0" w:space="0" w:color="auto"/>
                <w:right w:val="none" w:sz="0" w:space="0" w:color="auto"/>
              </w:divBdr>
            </w:div>
            <w:div w:id="1190680980">
              <w:marLeft w:val="0"/>
              <w:marRight w:val="0"/>
              <w:marTop w:val="0"/>
              <w:marBottom w:val="0"/>
              <w:divBdr>
                <w:top w:val="none" w:sz="0" w:space="0" w:color="auto"/>
                <w:left w:val="none" w:sz="0" w:space="0" w:color="auto"/>
                <w:bottom w:val="none" w:sz="0" w:space="0" w:color="auto"/>
                <w:right w:val="none" w:sz="0" w:space="0" w:color="auto"/>
              </w:divBdr>
            </w:div>
            <w:div w:id="1846050579">
              <w:marLeft w:val="0"/>
              <w:marRight w:val="0"/>
              <w:marTop w:val="0"/>
              <w:marBottom w:val="0"/>
              <w:divBdr>
                <w:top w:val="none" w:sz="0" w:space="0" w:color="auto"/>
                <w:left w:val="none" w:sz="0" w:space="0" w:color="auto"/>
                <w:bottom w:val="none" w:sz="0" w:space="0" w:color="auto"/>
                <w:right w:val="none" w:sz="0" w:space="0" w:color="auto"/>
              </w:divBdr>
              <w:divsChild>
                <w:div w:id="389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7008">
          <w:marLeft w:val="0"/>
          <w:marRight w:val="0"/>
          <w:marTop w:val="0"/>
          <w:marBottom w:val="0"/>
          <w:divBdr>
            <w:top w:val="none" w:sz="0" w:space="0" w:color="auto"/>
            <w:left w:val="none" w:sz="0" w:space="0" w:color="auto"/>
            <w:bottom w:val="none" w:sz="0" w:space="0" w:color="auto"/>
            <w:right w:val="none" w:sz="0" w:space="0" w:color="auto"/>
          </w:divBdr>
          <w:divsChild>
            <w:div w:id="435177363">
              <w:marLeft w:val="0"/>
              <w:marRight w:val="0"/>
              <w:marTop w:val="0"/>
              <w:marBottom w:val="0"/>
              <w:divBdr>
                <w:top w:val="none" w:sz="0" w:space="0" w:color="auto"/>
                <w:left w:val="none" w:sz="0" w:space="0" w:color="auto"/>
                <w:bottom w:val="none" w:sz="0" w:space="0" w:color="auto"/>
                <w:right w:val="none" w:sz="0" w:space="0" w:color="auto"/>
              </w:divBdr>
            </w:div>
            <w:div w:id="1627156201">
              <w:marLeft w:val="0"/>
              <w:marRight w:val="0"/>
              <w:marTop w:val="0"/>
              <w:marBottom w:val="0"/>
              <w:divBdr>
                <w:top w:val="none" w:sz="0" w:space="0" w:color="auto"/>
                <w:left w:val="none" w:sz="0" w:space="0" w:color="auto"/>
                <w:bottom w:val="none" w:sz="0" w:space="0" w:color="auto"/>
                <w:right w:val="none" w:sz="0" w:space="0" w:color="auto"/>
              </w:divBdr>
            </w:div>
            <w:div w:id="453061632">
              <w:marLeft w:val="0"/>
              <w:marRight w:val="0"/>
              <w:marTop w:val="0"/>
              <w:marBottom w:val="0"/>
              <w:divBdr>
                <w:top w:val="none" w:sz="0" w:space="0" w:color="auto"/>
                <w:left w:val="none" w:sz="0" w:space="0" w:color="auto"/>
                <w:bottom w:val="none" w:sz="0" w:space="0" w:color="auto"/>
                <w:right w:val="none" w:sz="0" w:space="0" w:color="auto"/>
              </w:divBdr>
            </w:div>
            <w:div w:id="560211057">
              <w:marLeft w:val="0"/>
              <w:marRight w:val="0"/>
              <w:marTop w:val="0"/>
              <w:marBottom w:val="0"/>
              <w:divBdr>
                <w:top w:val="none" w:sz="0" w:space="0" w:color="auto"/>
                <w:left w:val="none" w:sz="0" w:space="0" w:color="auto"/>
                <w:bottom w:val="none" w:sz="0" w:space="0" w:color="auto"/>
                <w:right w:val="none" w:sz="0" w:space="0" w:color="auto"/>
              </w:divBdr>
            </w:div>
            <w:div w:id="1868716184">
              <w:marLeft w:val="0"/>
              <w:marRight w:val="0"/>
              <w:marTop w:val="0"/>
              <w:marBottom w:val="0"/>
              <w:divBdr>
                <w:top w:val="none" w:sz="0" w:space="0" w:color="auto"/>
                <w:left w:val="none" w:sz="0" w:space="0" w:color="auto"/>
                <w:bottom w:val="none" w:sz="0" w:space="0" w:color="auto"/>
                <w:right w:val="none" w:sz="0" w:space="0" w:color="auto"/>
              </w:divBdr>
              <w:divsChild>
                <w:div w:id="540754290">
                  <w:marLeft w:val="0"/>
                  <w:marRight w:val="0"/>
                  <w:marTop w:val="0"/>
                  <w:marBottom w:val="0"/>
                  <w:divBdr>
                    <w:top w:val="none" w:sz="0" w:space="0" w:color="auto"/>
                    <w:left w:val="none" w:sz="0" w:space="0" w:color="auto"/>
                    <w:bottom w:val="none" w:sz="0" w:space="0" w:color="auto"/>
                    <w:right w:val="none" w:sz="0" w:space="0" w:color="auto"/>
                  </w:divBdr>
                </w:div>
                <w:div w:id="1594052794">
                  <w:marLeft w:val="0"/>
                  <w:marRight w:val="0"/>
                  <w:marTop w:val="0"/>
                  <w:marBottom w:val="0"/>
                  <w:divBdr>
                    <w:top w:val="none" w:sz="0" w:space="0" w:color="auto"/>
                    <w:left w:val="none" w:sz="0" w:space="0" w:color="auto"/>
                    <w:bottom w:val="none" w:sz="0" w:space="0" w:color="auto"/>
                    <w:right w:val="none" w:sz="0" w:space="0" w:color="auto"/>
                  </w:divBdr>
                </w:div>
                <w:div w:id="1499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696">
          <w:marLeft w:val="0"/>
          <w:marRight w:val="0"/>
          <w:marTop w:val="0"/>
          <w:marBottom w:val="0"/>
          <w:divBdr>
            <w:top w:val="none" w:sz="0" w:space="0" w:color="auto"/>
            <w:left w:val="none" w:sz="0" w:space="0" w:color="auto"/>
            <w:bottom w:val="none" w:sz="0" w:space="0" w:color="auto"/>
            <w:right w:val="none" w:sz="0" w:space="0" w:color="auto"/>
          </w:divBdr>
          <w:divsChild>
            <w:div w:id="1267929789">
              <w:marLeft w:val="0"/>
              <w:marRight w:val="0"/>
              <w:marTop w:val="0"/>
              <w:marBottom w:val="0"/>
              <w:divBdr>
                <w:top w:val="none" w:sz="0" w:space="0" w:color="auto"/>
                <w:left w:val="none" w:sz="0" w:space="0" w:color="auto"/>
                <w:bottom w:val="none" w:sz="0" w:space="0" w:color="auto"/>
                <w:right w:val="none" w:sz="0" w:space="0" w:color="auto"/>
              </w:divBdr>
            </w:div>
            <w:div w:id="1620330081">
              <w:marLeft w:val="0"/>
              <w:marRight w:val="0"/>
              <w:marTop w:val="0"/>
              <w:marBottom w:val="0"/>
              <w:divBdr>
                <w:top w:val="none" w:sz="0" w:space="0" w:color="auto"/>
                <w:left w:val="none" w:sz="0" w:space="0" w:color="auto"/>
                <w:bottom w:val="none" w:sz="0" w:space="0" w:color="auto"/>
                <w:right w:val="none" w:sz="0" w:space="0" w:color="auto"/>
              </w:divBdr>
            </w:div>
            <w:div w:id="469055460">
              <w:marLeft w:val="0"/>
              <w:marRight w:val="0"/>
              <w:marTop w:val="0"/>
              <w:marBottom w:val="0"/>
              <w:divBdr>
                <w:top w:val="none" w:sz="0" w:space="0" w:color="auto"/>
                <w:left w:val="none" w:sz="0" w:space="0" w:color="auto"/>
                <w:bottom w:val="none" w:sz="0" w:space="0" w:color="auto"/>
                <w:right w:val="none" w:sz="0" w:space="0" w:color="auto"/>
              </w:divBdr>
            </w:div>
            <w:div w:id="1167013413">
              <w:marLeft w:val="0"/>
              <w:marRight w:val="0"/>
              <w:marTop w:val="0"/>
              <w:marBottom w:val="0"/>
              <w:divBdr>
                <w:top w:val="none" w:sz="0" w:space="0" w:color="auto"/>
                <w:left w:val="none" w:sz="0" w:space="0" w:color="auto"/>
                <w:bottom w:val="none" w:sz="0" w:space="0" w:color="auto"/>
                <w:right w:val="none" w:sz="0" w:space="0" w:color="auto"/>
              </w:divBdr>
            </w:div>
            <w:div w:id="974867799">
              <w:marLeft w:val="0"/>
              <w:marRight w:val="0"/>
              <w:marTop w:val="0"/>
              <w:marBottom w:val="0"/>
              <w:divBdr>
                <w:top w:val="none" w:sz="0" w:space="0" w:color="auto"/>
                <w:left w:val="none" w:sz="0" w:space="0" w:color="auto"/>
                <w:bottom w:val="none" w:sz="0" w:space="0" w:color="auto"/>
                <w:right w:val="none" w:sz="0" w:space="0" w:color="auto"/>
              </w:divBdr>
            </w:div>
            <w:div w:id="1759326731">
              <w:marLeft w:val="0"/>
              <w:marRight w:val="0"/>
              <w:marTop w:val="0"/>
              <w:marBottom w:val="0"/>
              <w:divBdr>
                <w:top w:val="none" w:sz="0" w:space="0" w:color="auto"/>
                <w:left w:val="none" w:sz="0" w:space="0" w:color="auto"/>
                <w:bottom w:val="none" w:sz="0" w:space="0" w:color="auto"/>
                <w:right w:val="none" w:sz="0" w:space="0" w:color="auto"/>
              </w:divBdr>
              <w:divsChild>
                <w:div w:id="489827182">
                  <w:marLeft w:val="0"/>
                  <w:marRight w:val="0"/>
                  <w:marTop w:val="0"/>
                  <w:marBottom w:val="0"/>
                  <w:divBdr>
                    <w:top w:val="none" w:sz="0" w:space="0" w:color="auto"/>
                    <w:left w:val="none" w:sz="0" w:space="0" w:color="auto"/>
                    <w:bottom w:val="none" w:sz="0" w:space="0" w:color="auto"/>
                    <w:right w:val="none" w:sz="0" w:space="0" w:color="auto"/>
                  </w:divBdr>
                </w:div>
                <w:div w:id="578442523">
                  <w:marLeft w:val="0"/>
                  <w:marRight w:val="0"/>
                  <w:marTop w:val="0"/>
                  <w:marBottom w:val="0"/>
                  <w:divBdr>
                    <w:top w:val="none" w:sz="0" w:space="0" w:color="auto"/>
                    <w:left w:val="none" w:sz="0" w:space="0" w:color="auto"/>
                    <w:bottom w:val="none" w:sz="0" w:space="0" w:color="auto"/>
                    <w:right w:val="none" w:sz="0" w:space="0" w:color="auto"/>
                  </w:divBdr>
                </w:div>
                <w:div w:id="532501219">
                  <w:marLeft w:val="0"/>
                  <w:marRight w:val="0"/>
                  <w:marTop w:val="0"/>
                  <w:marBottom w:val="0"/>
                  <w:divBdr>
                    <w:top w:val="none" w:sz="0" w:space="0" w:color="auto"/>
                    <w:left w:val="none" w:sz="0" w:space="0" w:color="auto"/>
                    <w:bottom w:val="none" w:sz="0" w:space="0" w:color="auto"/>
                    <w:right w:val="none" w:sz="0" w:space="0" w:color="auto"/>
                  </w:divBdr>
                </w:div>
                <w:div w:id="1893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536">
          <w:marLeft w:val="0"/>
          <w:marRight w:val="0"/>
          <w:marTop w:val="0"/>
          <w:marBottom w:val="0"/>
          <w:divBdr>
            <w:top w:val="none" w:sz="0" w:space="0" w:color="auto"/>
            <w:left w:val="none" w:sz="0" w:space="0" w:color="auto"/>
            <w:bottom w:val="none" w:sz="0" w:space="0" w:color="auto"/>
            <w:right w:val="none" w:sz="0" w:space="0" w:color="auto"/>
          </w:divBdr>
          <w:divsChild>
            <w:div w:id="571089772">
              <w:marLeft w:val="0"/>
              <w:marRight w:val="0"/>
              <w:marTop w:val="0"/>
              <w:marBottom w:val="0"/>
              <w:divBdr>
                <w:top w:val="none" w:sz="0" w:space="0" w:color="auto"/>
                <w:left w:val="none" w:sz="0" w:space="0" w:color="auto"/>
                <w:bottom w:val="none" w:sz="0" w:space="0" w:color="auto"/>
                <w:right w:val="none" w:sz="0" w:space="0" w:color="auto"/>
              </w:divBdr>
            </w:div>
            <w:div w:id="1940673494">
              <w:marLeft w:val="0"/>
              <w:marRight w:val="0"/>
              <w:marTop w:val="0"/>
              <w:marBottom w:val="0"/>
              <w:divBdr>
                <w:top w:val="none" w:sz="0" w:space="0" w:color="auto"/>
                <w:left w:val="none" w:sz="0" w:space="0" w:color="auto"/>
                <w:bottom w:val="none" w:sz="0" w:space="0" w:color="auto"/>
                <w:right w:val="none" w:sz="0" w:space="0" w:color="auto"/>
              </w:divBdr>
            </w:div>
            <w:div w:id="1451363992">
              <w:marLeft w:val="0"/>
              <w:marRight w:val="0"/>
              <w:marTop w:val="0"/>
              <w:marBottom w:val="0"/>
              <w:divBdr>
                <w:top w:val="none" w:sz="0" w:space="0" w:color="auto"/>
                <w:left w:val="none" w:sz="0" w:space="0" w:color="auto"/>
                <w:bottom w:val="none" w:sz="0" w:space="0" w:color="auto"/>
                <w:right w:val="none" w:sz="0" w:space="0" w:color="auto"/>
              </w:divBdr>
            </w:div>
            <w:div w:id="1646079543">
              <w:marLeft w:val="0"/>
              <w:marRight w:val="0"/>
              <w:marTop w:val="0"/>
              <w:marBottom w:val="0"/>
              <w:divBdr>
                <w:top w:val="none" w:sz="0" w:space="0" w:color="auto"/>
                <w:left w:val="none" w:sz="0" w:space="0" w:color="auto"/>
                <w:bottom w:val="none" w:sz="0" w:space="0" w:color="auto"/>
                <w:right w:val="none" w:sz="0" w:space="0" w:color="auto"/>
              </w:divBdr>
            </w:div>
            <w:div w:id="85075495">
              <w:marLeft w:val="0"/>
              <w:marRight w:val="0"/>
              <w:marTop w:val="0"/>
              <w:marBottom w:val="0"/>
              <w:divBdr>
                <w:top w:val="none" w:sz="0" w:space="0" w:color="auto"/>
                <w:left w:val="none" w:sz="0" w:space="0" w:color="auto"/>
                <w:bottom w:val="none" w:sz="0" w:space="0" w:color="auto"/>
                <w:right w:val="none" w:sz="0" w:space="0" w:color="auto"/>
              </w:divBdr>
            </w:div>
            <w:div w:id="1133211900">
              <w:marLeft w:val="0"/>
              <w:marRight w:val="0"/>
              <w:marTop w:val="0"/>
              <w:marBottom w:val="0"/>
              <w:divBdr>
                <w:top w:val="none" w:sz="0" w:space="0" w:color="auto"/>
                <w:left w:val="none" w:sz="0" w:space="0" w:color="auto"/>
                <w:bottom w:val="none" w:sz="0" w:space="0" w:color="auto"/>
                <w:right w:val="none" w:sz="0" w:space="0" w:color="auto"/>
              </w:divBdr>
            </w:div>
            <w:div w:id="236131686">
              <w:marLeft w:val="0"/>
              <w:marRight w:val="0"/>
              <w:marTop w:val="0"/>
              <w:marBottom w:val="0"/>
              <w:divBdr>
                <w:top w:val="none" w:sz="0" w:space="0" w:color="auto"/>
                <w:left w:val="none" w:sz="0" w:space="0" w:color="auto"/>
                <w:bottom w:val="none" w:sz="0" w:space="0" w:color="auto"/>
                <w:right w:val="none" w:sz="0" w:space="0" w:color="auto"/>
              </w:divBdr>
            </w:div>
            <w:div w:id="1835141771">
              <w:marLeft w:val="0"/>
              <w:marRight w:val="0"/>
              <w:marTop w:val="0"/>
              <w:marBottom w:val="0"/>
              <w:divBdr>
                <w:top w:val="none" w:sz="0" w:space="0" w:color="auto"/>
                <w:left w:val="none" w:sz="0" w:space="0" w:color="auto"/>
                <w:bottom w:val="none" w:sz="0" w:space="0" w:color="auto"/>
                <w:right w:val="none" w:sz="0" w:space="0" w:color="auto"/>
              </w:divBdr>
            </w:div>
            <w:div w:id="267128663">
              <w:marLeft w:val="0"/>
              <w:marRight w:val="0"/>
              <w:marTop w:val="0"/>
              <w:marBottom w:val="0"/>
              <w:divBdr>
                <w:top w:val="none" w:sz="0" w:space="0" w:color="auto"/>
                <w:left w:val="none" w:sz="0" w:space="0" w:color="auto"/>
                <w:bottom w:val="none" w:sz="0" w:space="0" w:color="auto"/>
                <w:right w:val="none" w:sz="0" w:space="0" w:color="auto"/>
              </w:divBdr>
            </w:div>
            <w:div w:id="253588609">
              <w:marLeft w:val="0"/>
              <w:marRight w:val="0"/>
              <w:marTop w:val="0"/>
              <w:marBottom w:val="0"/>
              <w:divBdr>
                <w:top w:val="none" w:sz="0" w:space="0" w:color="auto"/>
                <w:left w:val="none" w:sz="0" w:space="0" w:color="auto"/>
                <w:bottom w:val="none" w:sz="0" w:space="0" w:color="auto"/>
                <w:right w:val="none" w:sz="0" w:space="0" w:color="auto"/>
              </w:divBdr>
            </w:div>
            <w:div w:id="487553718">
              <w:marLeft w:val="0"/>
              <w:marRight w:val="0"/>
              <w:marTop w:val="0"/>
              <w:marBottom w:val="0"/>
              <w:divBdr>
                <w:top w:val="none" w:sz="0" w:space="0" w:color="auto"/>
                <w:left w:val="none" w:sz="0" w:space="0" w:color="auto"/>
                <w:bottom w:val="none" w:sz="0" w:space="0" w:color="auto"/>
                <w:right w:val="none" w:sz="0" w:space="0" w:color="auto"/>
              </w:divBdr>
            </w:div>
            <w:div w:id="1028218009">
              <w:marLeft w:val="0"/>
              <w:marRight w:val="0"/>
              <w:marTop w:val="0"/>
              <w:marBottom w:val="0"/>
              <w:divBdr>
                <w:top w:val="none" w:sz="0" w:space="0" w:color="auto"/>
                <w:left w:val="none" w:sz="0" w:space="0" w:color="auto"/>
                <w:bottom w:val="none" w:sz="0" w:space="0" w:color="auto"/>
                <w:right w:val="none" w:sz="0" w:space="0" w:color="auto"/>
              </w:divBdr>
            </w:div>
            <w:div w:id="1443501374">
              <w:marLeft w:val="0"/>
              <w:marRight w:val="0"/>
              <w:marTop w:val="0"/>
              <w:marBottom w:val="0"/>
              <w:divBdr>
                <w:top w:val="none" w:sz="0" w:space="0" w:color="auto"/>
                <w:left w:val="none" w:sz="0" w:space="0" w:color="auto"/>
                <w:bottom w:val="none" w:sz="0" w:space="0" w:color="auto"/>
                <w:right w:val="none" w:sz="0" w:space="0" w:color="auto"/>
              </w:divBdr>
              <w:divsChild>
                <w:div w:id="1866090657">
                  <w:marLeft w:val="0"/>
                  <w:marRight w:val="0"/>
                  <w:marTop w:val="0"/>
                  <w:marBottom w:val="0"/>
                  <w:divBdr>
                    <w:top w:val="none" w:sz="0" w:space="0" w:color="auto"/>
                    <w:left w:val="none" w:sz="0" w:space="0" w:color="auto"/>
                    <w:bottom w:val="none" w:sz="0" w:space="0" w:color="auto"/>
                    <w:right w:val="none" w:sz="0" w:space="0" w:color="auto"/>
                  </w:divBdr>
                </w:div>
                <w:div w:id="1443378183">
                  <w:marLeft w:val="0"/>
                  <w:marRight w:val="0"/>
                  <w:marTop w:val="0"/>
                  <w:marBottom w:val="0"/>
                  <w:divBdr>
                    <w:top w:val="none" w:sz="0" w:space="0" w:color="auto"/>
                    <w:left w:val="none" w:sz="0" w:space="0" w:color="auto"/>
                    <w:bottom w:val="none" w:sz="0" w:space="0" w:color="auto"/>
                    <w:right w:val="none" w:sz="0" w:space="0" w:color="auto"/>
                  </w:divBdr>
                </w:div>
                <w:div w:id="227885227">
                  <w:marLeft w:val="0"/>
                  <w:marRight w:val="0"/>
                  <w:marTop w:val="0"/>
                  <w:marBottom w:val="0"/>
                  <w:divBdr>
                    <w:top w:val="none" w:sz="0" w:space="0" w:color="auto"/>
                    <w:left w:val="none" w:sz="0" w:space="0" w:color="auto"/>
                    <w:bottom w:val="none" w:sz="0" w:space="0" w:color="auto"/>
                    <w:right w:val="none" w:sz="0" w:space="0" w:color="auto"/>
                  </w:divBdr>
                </w:div>
                <w:div w:id="227541283">
                  <w:marLeft w:val="0"/>
                  <w:marRight w:val="0"/>
                  <w:marTop w:val="0"/>
                  <w:marBottom w:val="0"/>
                  <w:divBdr>
                    <w:top w:val="none" w:sz="0" w:space="0" w:color="auto"/>
                    <w:left w:val="none" w:sz="0" w:space="0" w:color="auto"/>
                    <w:bottom w:val="none" w:sz="0" w:space="0" w:color="auto"/>
                    <w:right w:val="none" w:sz="0" w:space="0" w:color="auto"/>
                  </w:divBdr>
                </w:div>
                <w:div w:id="765881534">
                  <w:marLeft w:val="0"/>
                  <w:marRight w:val="0"/>
                  <w:marTop w:val="0"/>
                  <w:marBottom w:val="0"/>
                  <w:divBdr>
                    <w:top w:val="none" w:sz="0" w:space="0" w:color="auto"/>
                    <w:left w:val="none" w:sz="0" w:space="0" w:color="auto"/>
                    <w:bottom w:val="none" w:sz="0" w:space="0" w:color="auto"/>
                    <w:right w:val="none" w:sz="0" w:space="0" w:color="auto"/>
                  </w:divBdr>
                </w:div>
                <w:div w:id="1336149164">
                  <w:marLeft w:val="0"/>
                  <w:marRight w:val="0"/>
                  <w:marTop w:val="0"/>
                  <w:marBottom w:val="0"/>
                  <w:divBdr>
                    <w:top w:val="none" w:sz="0" w:space="0" w:color="auto"/>
                    <w:left w:val="none" w:sz="0" w:space="0" w:color="auto"/>
                    <w:bottom w:val="none" w:sz="0" w:space="0" w:color="auto"/>
                    <w:right w:val="none" w:sz="0" w:space="0" w:color="auto"/>
                  </w:divBdr>
                </w:div>
                <w:div w:id="1232080696">
                  <w:marLeft w:val="0"/>
                  <w:marRight w:val="0"/>
                  <w:marTop w:val="0"/>
                  <w:marBottom w:val="0"/>
                  <w:divBdr>
                    <w:top w:val="none" w:sz="0" w:space="0" w:color="auto"/>
                    <w:left w:val="none" w:sz="0" w:space="0" w:color="auto"/>
                    <w:bottom w:val="none" w:sz="0" w:space="0" w:color="auto"/>
                    <w:right w:val="none" w:sz="0" w:space="0" w:color="auto"/>
                  </w:divBdr>
                </w:div>
                <w:div w:id="1703045706">
                  <w:marLeft w:val="0"/>
                  <w:marRight w:val="0"/>
                  <w:marTop w:val="0"/>
                  <w:marBottom w:val="0"/>
                  <w:divBdr>
                    <w:top w:val="none" w:sz="0" w:space="0" w:color="auto"/>
                    <w:left w:val="none" w:sz="0" w:space="0" w:color="auto"/>
                    <w:bottom w:val="none" w:sz="0" w:space="0" w:color="auto"/>
                    <w:right w:val="none" w:sz="0" w:space="0" w:color="auto"/>
                  </w:divBdr>
                </w:div>
                <w:div w:id="1013612209">
                  <w:marLeft w:val="0"/>
                  <w:marRight w:val="0"/>
                  <w:marTop w:val="0"/>
                  <w:marBottom w:val="0"/>
                  <w:divBdr>
                    <w:top w:val="none" w:sz="0" w:space="0" w:color="auto"/>
                    <w:left w:val="none" w:sz="0" w:space="0" w:color="auto"/>
                    <w:bottom w:val="none" w:sz="0" w:space="0" w:color="auto"/>
                    <w:right w:val="none" w:sz="0" w:space="0" w:color="auto"/>
                  </w:divBdr>
                </w:div>
                <w:div w:id="205222787">
                  <w:marLeft w:val="0"/>
                  <w:marRight w:val="0"/>
                  <w:marTop w:val="0"/>
                  <w:marBottom w:val="0"/>
                  <w:divBdr>
                    <w:top w:val="none" w:sz="0" w:space="0" w:color="auto"/>
                    <w:left w:val="none" w:sz="0" w:space="0" w:color="auto"/>
                    <w:bottom w:val="none" w:sz="0" w:space="0" w:color="auto"/>
                    <w:right w:val="none" w:sz="0" w:space="0" w:color="auto"/>
                  </w:divBdr>
                </w:div>
                <w:div w:id="3511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860">
          <w:marLeft w:val="0"/>
          <w:marRight w:val="0"/>
          <w:marTop w:val="0"/>
          <w:marBottom w:val="0"/>
          <w:divBdr>
            <w:top w:val="none" w:sz="0" w:space="0" w:color="auto"/>
            <w:left w:val="none" w:sz="0" w:space="0" w:color="auto"/>
            <w:bottom w:val="none" w:sz="0" w:space="0" w:color="auto"/>
            <w:right w:val="none" w:sz="0" w:space="0" w:color="auto"/>
          </w:divBdr>
          <w:divsChild>
            <w:div w:id="303043058">
              <w:marLeft w:val="0"/>
              <w:marRight w:val="0"/>
              <w:marTop w:val="0"/>
              <w:marBottom w:val="0"/>
              <w:divBdr>
                <w:top w:val="none" w:sz="0" w:space="0" w:color="auto"/>
                <w:left w:val="none" w:sz="0" w:space="0" w:color="auto"/>
                <w:bottom w:val="none" w:sz="0" w:space="0" w:color="auto"/>
                <w:right w:val="none" w:sz="0" w:space="0" w:color="auto"/>
              </w:divBdr>
            </w:div>
            <w:div w:id="1866481860">
              <w:marLeft w:val="0"/>
              <w:marRight w:val="0"/>
              <w:marTop w:val="0"/>
              <w:marBottom w:val="0"/>
              <w:divBdr>
                <w:top w:val="none" w:sz="0" w:space="0" w:color="auto"/>
                <w:left w:val="none" w:sz="0" w:space="0" w:color="auto"/>
                <w:bottom w:val="none" w:sz="0" w:space="0" w:color="auto"/>
                <w:right w:val="none" w:sz="0" w:space="0" w:color="auto"/>
              </w:divBdr>
            </w:div>
            <w:div w:id="802965428">
              <w:marLeft w:val="0"/>
              <w:marRight w:val="0"/>
              <w:marTop w:val="0"/>
              <w:marBottom w:val="0"/>
              <w:divBdr>
                <w:top w:val="none" w:sz="0" w:space="0" w:color="auto"/>
                <w:left w:val="none" w:sz="0" w:space="0" w:color="auto"/>
                <w:bottom w:val="none" w:sz="0" w:space="0" w:color="auto"/>
                <w:right w:val="none" w:sz="0" w:space="0" w:color="auto"/>
              </w:divBdr>
            </w:div>
            <w:div w:id="1902935061">
              <w:marLeft w:val="0"/>
              <w:marRight w:val="0"/>
              <w:marTop w:val="0"/>
              <w:marBottom w:val="0"/>
              <w:divBdr>
                <w:top w:val="none" w:sz="0" w:space="0" w:color="auto"/>
                <w:left w:val="none" w:sz="0" w:space="0" w:color="auto"/>
                <w:bottom w:val="none" w:sz="0" w:space="0" w:color="auto"/>
                <w:right w:val="none" w:sz="0" w:space="0" w:color="auto"/>
              </w:divBdr>
            </w:div>
            <w:div w:id="1576621183">
              <w:marLeft w:val="0"/>
              <w:marRight w:val="0"/>
              <w:marTop w:val="0"/>
              <w:marBottom w:val="0"/>
              <w:divBdr>
                <w:top w:val="none" w:sz="0" w:space="0" w:color="auto"/>
                <w:left w:val="none" w:sz="0" w:space="0" w:color="auto"/>
                <w:bottom w:val="none" w:sz="0" w:space="0" w:color="auto"/>
                <w:right w:val="none" w:sz="0" w:space="0" w:color="auto"/>
              </w:divBdr>
            </w:div>
            <w:div w:id="781456899">
              <w:marLeft w:val="0"/>
              <w:marRight w:val="0"/>
              <w:marTop w:val="0"/>
              <w:marBottom w:val="0"/>
              <w:divBdr>
                <w:top w:val="none" w:sz="0" w:space="0" w:color="auto"/>
                <w:left w:val="none" w:sz="0" w:space="0" w:color="auto"/>
                <w:bottom w:val="none" w:sz="0" w:space="0" w:color="auto"/>
                <w:right w:val="none" w:sz="0" w:space="0" w:color="auto"/>
              </w:divBdr>
            </w:div>
            <w:div w:id="275215805">
              <w:marLeft w:val="0"/>
              <w:marRight w:val="0"/>
              <w:marTop w:val="0"/>
              <w:marBottom w:val="0"/>
              <w:divBdr>
                <w:top w:val="none" w:sz="0" w:space="0" w:color="auto"/>
                <w:left w:val="none" w:sz="0" w:space="0" w:color="auto"/>
                <w:bottom w:val="none" w:sz="0" w:space="0" w:color="auto"/>
                <w:right w:val="none" w:sz="0" w:space="0" w:color="auto"/>
              </w:divBdr>
            </w:div>
            <w:div w:id="1986155169">
              <w:marLeft w:val="0"/>
              <w:marRight w:val="0"/>
              <w:marTop w:val="0"/>
              <w:marBottom w:val="0"/>
              <w:divBdr>
                <w:top w:val="none" w:sz="0" w:space="0" w:color="auto"/>
                <w:left w:val="none" w:sz="0" w:space="0" w:color="auto"/>
                <w:bottom w:val="none" w:sz="0" w:space="0" w:color="auto"/>
                <w:right w:val="none" w:sz="0" w:space="0" w:color="auto"/>
              </w:divBdr>
            </w:div>
            <w:div w:id="411511155">
              <w:marLeft w:val="0"/>
              <w:marRight w:val="0"/>
              <w:marTop w:val="0"/>
              <w:marBottom w:val="0"/>
              <w:divBdr>
                <w:top w:val="none" w:sz="0" w:space="0" w:color="auto"/>
                <w:left w:val="none" w:sz="0" w:space="0" w:color="auto"/>
                <w:bottom w:val="none" w:sz="0" w:space="0" w:color="auto"/>
                <w:right w:val="none" w:sz="0" w:space="0" w:color="auto"/>
              </w:divBdr>
            </w:div>
            <w:div w:id="1208883023">
              <w:marLeft w:val="0"/>
              <w:marRight w:val="0"/>
              <w:marTop w:val="0"/>
              <w:marBottom w:val="0"/>
              <w:divBdr>
                <w:top w:val="none" w:sz="0" w:space="0" w:color="auto"/>
                <w:left w:val="none" w:sz="0" w:space="0" w:color="auto"/>
                <w:bottom w:val="none" w:sz="0" w:space="0" w:color="auto"/>
                <w:right w:val="none" w:sz="0" w:space="0" w:color="auto"/>
              </w:divBdr>
            </w:div>
            <w:div w:id="859929788">
              <w:marLeft w:val="0"/>
              <w:marRight w:val="0"/>
              <w:marTop w:val="0"/>
              <w:marBottom w:val="0"/>
              <w:divBdr>
                <w:top w:val="none" w:sz="0" w:space="0" w:color="auto"/>
                <w:left w:val="none" w:sz="0" w:space="0" w:color="auto"/>
                <w:bottom w:val="none" w:sz="0" w:space="0" w:color="auto"/>
                <w:right w:val="none" w:sz="0" w:space="0" w:color="auto"/>
              </w:divBdr>
            </w:div>
            <w:div w:id="1640529904">
              <w:marLeft w:val="0"/>
              <w:marRight w:val="0"/>
              <w:marTop w:val="0"/>
              <w:marBottom w:val="0"/>
              <w:divBdr>
                <w:top w:val="none" w:sz="0" w:space="0" w:color="auto"/>
                <w:left w:val="none" w:sz="0" w:space="0" w:color="auto"/>
                <w:bottom w:val="none" w:sz="0" w:space="0" w:color="auto"/>
                <w:right w:val="none" w:sz="0" w:space="0" w:color="auto"/>
              </w:divBdr>
            </w:div>
            <w:div w:id="1012534116">
              <w:marLeft w:val="0"/>
              <w:marRight w:val="0"/>
              <w:marTop w:val="0"/>
              <w:marBottom w:val="0"/>
              <w:divBdr>
                <w:top w:val="none" w:sz="0" w:space="0" w:color="auto"/>
                <w:left w:val="none" w:sz="0" w:space="0" w:color="auto"/>
                <w:bottom w:val="none" w:sz="0" w:space="0" w:color="auto"/>
                <w:right w:val="none" w:sz="0" w:space="0" w:color="auto"/>
              </w:divBdr>
            </w:div>
            <w:div w:id="1986662963">
              <w:marLeft w:val="0"/>
              <w:marRight w:val="0"/>
              <w:marTop w:val="0"/>
              <w:marBottom w:val="0"/>
              <w:divBdr>
                <w:top w:val="none" w:sz="0" w:space="0" w:color="auto"/>
                <w:left w:val="none" w:sz="0" w:space="0" w:color="auto"/>
                <w:bottom w:val="none" w:sz="0" w:space="0" w:color="auto"/>
                <w:right w:val="none" w:sz="0" w:space="0" w:color="auto"/>
              </w:divBdr>
            </w:div>
            <w:div w:id="1298224553">
              <w:marLeft w:val="0"/>
              <w:marRight w:val="0"/>
              <w:marTop w:val="0"/>
              <w:marBottom w:val="0"/>
              <w:divBdr>
                <w:top w:val="none" w:sz="0" w:space="0" w:color="auto"/>
                <w:left w:val="none" w:sz="0" w:space="0" w:color="auto"/>
                <w:bottom w:val="none" w:sz="0" w:space="0" w:color="auto"/>
                <w:right w:val="none" w:sz="0" w:space="0" w:color="auto"/>
              </w:divBdr>
            </w:div>
            <w:div w:id="1611624519">
              <w:marLeft w:val="0"/>
              <w:marRight w:val="0"/>
              <w:marTop w:val="0"/>
              <w:marBottom w:val="0"/>
              <w:divBdr>
                <w:top w:val="none" w:sz="0" w:space="0" w:color="auto"/>
                <w:left w:val="none" w:sz="0" w:space="0" w:color="auto"/>
                <w:bottom w:val="none" w:sz="0" w:space="0" w:color="auto"/>
                <w:right w:val="none" w:sz="0" w:space="0" w:color="auto"/>
              </w:divBdr>
            </w:div>
            <w:div w:id="1882352568">
              <w:marLeft w:val="0"/>
              <w:marRight w:val="0"/>
              <w:marTop w:val="0"/>
              <w:marBottom w:val="0"/>
              <w:divBdr>
                <w:top w:val="none" w:sz="0" w:space="0" w:color="auto"/>
                <w:left w:val="none" w:sz="0" w:space="0" w:color="auto"/>
                <w:bottom w:val="none" w:sz="0" w:space="0" w:color="auto"/>
                <w:right w:val="none" w:sz="0" w:space="0" w:color="auto"/>
              </w:divBdr>
            </w:div>
            <w:div w:id="291250834">
              <w:marLeft w:val="0"/>
              <w:marRight w:val="0"/>
              <w:marTop w:val="0"/>
              <w:marBottom w:val="0"/>
              <w:divBdr>
                <w:top w:val="none" w:sz="0" w:space="0" w:color="auto"/>
                <w:left w:val="none" w:sz="0" w:space="0" w:color="auto"/>
                <w:bottom w:val="none" w:sz="0" w:space="0" w:color="auto"/>
                <w:right w:val="none" w:sz="0" w:space="0" w:color="auto"/>
              </w:divBdr>
            </w:div>
            <w:div w:id="816843485">
              <w:marLeft w:val="0"/>
              <w:marRight w:val="0"/>
              <w:marTop w:val="0"/>
              <w:marBottom w:val="0"/>
              <w:divBdr>
                <w:top w:val="none" w:sz="0" w:space="0" w:color="auto"/>
                <w:left w:val="none" w:sz="0" w:space="0" w:color="auto"/>
                <w:bottom w:val="none" w:sz="0" w:space="0" w:color="auto"/>
                <w:right w:val="none" w:sz="0" w:space="0" w:color="auto"/>
              </w:divBdr>
              <w:divsChild>
                <w:div w:id="981810873">
                  <w:marLeft w:val="0"/>
                  <w:marRight w:val="0"/>
                  <w:marTop w:val="0"/>
                  <w:marBottom w:val="0"/>
                  <w:divBdr>
                    <w:top w:val="none" w:sz="0" w:space="0" w:color="auto"/>
                    <w:left w:val="none" w:sz="0" w:space="0" w:color="auto"/>
                    <w:bottom w:val="none" w:sz="0" w:space="0" w:color="auto"/>
                    <w:right w:val="none" w:sz="0" w:space="0" w:color="auto"/>
                  </w:divBdr>
                </w:div>
                <w:div w:id="1818065219">
                  <w:marLeft w:val="0"/>
                  <w:marRight w:val="0"/>
                  <w:marTop w:val="0"/>
                  <w:marBottom w:val="0"/>
                  <w:divBdr>
                    <w:top w:val="none" w:sz="0" w:space="0" w:color="auto"/>
                    <w:left w:val="none" w:sz="0" w:space="0" w:color="auto"/>
                    <w:bottom w:val="none" w:sz="0" w:space="0" w:color="auto"/>
                    <w:right w:val="none" w:sz="0" w:space="0" w:color="auto"/>
                  </w:divBdr>
                </w:div>
                <w:div w:id="752168684">
                  <w:marLeft w:val="0"/>
                  <w:marRight w:val="0"/>
                  <w:marTop w:val="0"/>
                  <w:marBottom w:val="0"/>
                  <w:divBdr>
                    <w:top w:val="none" w:sz="0" w:space="0" w:color="auto"/>
                    <w:left w:val="none" w:sz="0" w:space="0" w:color="auto"/>
                    <w:bottom w:val="none" w:sz="0" w:space="0" w:color="auto"/>
                    <w:right w:val="none" w:sz="0" w:space="0" w:color="auto"/>
                  </w:divBdr>
                </w:div>
                <w:div w:id="744689390">
                  <w:marLeft w:val="0"/>
                  <w:marRight w:val="0"/>
                  <w:marTop w:val="0"/>
                  <w:marBottom w:val="0"/>
                  <w:divBdr>
                    <w:top w:val="none" w:sz="0" w:space="0" w:color="auto"/>
                    <w:left w:val="none" w:sz="0" w:space="0" w:color="auto"/>
                    <w:bottom w:val="none" w:sz="0" w:space="0" w:color="auto"/>
                    <w:right w:val="none" w:sz="0" w:space="0" w:color="auto"/>
                  </w:divBdr>
                </w:div>
                <w:div w:id="1357151286">
                  <w:marLeft w:val="0"/>
                  <w:marRight w:val="0"/>
                  <w:marTop w:val="0"/>
                  <w:marBottom w:val="0"/>
                  <w:divBdr>
                    <w:top w:val="none" w:sz="0" w:space="0" w:color="auto"/>
                    <w:left w:val="none" w:sz="0" w:space="0" w:color="auto"/>
                    <w:bottom w:val="none" w:sz="0" w:space="0" w:color="auto"/>
                    <w:right w:val="none" w:sz="0" w:space="0" w:color="auto"/>
                  </w:divBdr>
                </w:div>
                <w:div w:id="1369571697">
                  <w:marLeft w:val="0"/>
                  <w:marRight w:val="0"/>
                  <w:marTop w:val="0"/>
                  <w:marBottom w:val="0"/>
                  <w:divBdr>
                    <w:top w:val="none" w:sz="0" w:space="0" w:color="auto"/>
                    <w:left w:val="none" w:sz="0" w:space="0" w:color="auto"/>
                    <w:bottom w:val="none" w:sz="0" w:space="0" w:color="auto"/>
                    <w:right w:val="none" w:sz="0" w:space="0" w:color="auto"/>
                  </w:divBdr>
                </w:div>
                <w:div w:id="1734114431">
                  <w:marLeft w:val="0"/>
                  <w:marRight w:val="0"/>
                  <w:marTop w:val="0"/>
                  <w:marBottom w:val="0"/>
                  <w:divBdr>
                    <w:top w:val="none" w:sz="0" w:space="0" w:color="auto"/>
                    <w:left w:val="none" w:sz="0" w:space="0" w:color="auto"/>
                    <w:bottom w:val="none" w:sz="0" w:space="0" w:color="auto"/>
                    <w:right w:val="none" w:sz="0" w:space="0" w:color="auto"/>
                  </w:divBdr>
                </w:div>
                <w:div w:id="1304232446">
                  <w:marLeft w:val="0"/>
                  <w:marRight w:val="0"/>
                  <w:marTop w:val="0"/>
                  <w:marBottom w:val="0"/>
                  <w:divBdr>
                    <w:top w:val="none" w:sz="0" w:space="0" w:color="auto"/>
                    <w:left w:val="none" w:sz="0" w:space="0" w:color="auto"/>
                    <w:bottom w:val="none" w:sz="0" w:space="0" w:color="auto"/>
                    <w:right w:val="none" w:sz="0" w:space="0" w:color="auto"/>
                  </w:divBdr>
                </w:div>
                <w:div w:id="1724939190">
                  <w:marLeft w:val="0"/>
                  <w:marRight w:val="0"/>
                  <w:marTop w:val="0"/>
                  <w:marBottom w:val="0"/>
                  <w:divBdr>
                    <w:top w:val="none" w:sz="0" w:space="0" w:color="auto"/>
                    <w:left w:val="none" w:sz="0" w:space="0" w:color="auto"/>
                    <w:bottom w:val="none" w:sz="0" w:space="0" w:color="auto"/>
                    <w:right w:val="none" w:sz="0" w:space="0" w:color="auto"/>
                  </w:divBdr>
                </w:div>
                <w:div w:id="298724438">
                  <w:marLeft w:val="0"/>
                  <w:marRight w:val="0"/>
                  <w:marTop w:val="0"/>
                  <w:marBottom w:val="0"/>
                  <w:divBdr>
                    <w:top w:val="none" w:sz="0" w:space="0" w:color="auto"/>
                    <w:left w:val="none" w:sz="0" w:space="0" w:color="auto"/>
                    <w:bottom w:val="none" w:sz="0" w:space="0" w:color="auto"/>
                    <w:right w:val="none" w:sz="0" w:space="0" w:color="auto"/>
                  </w:divBdr>
                </w:div>
                <w:div w:id="1682244382">
                  <w:marLeft w:val="0"/>
                  <w:marRight w:val="0"/>
                  <w:marTop w:val="0"/>
                  <w:marBottom w:val="0"/>
                  <w:divBdr>
                    <w:top w:val="none" w:sz="0" w:space="0" w:color="auto"/>
                    <w:left w:val="none" w:sz="0" w:space="0" w:color="auto"/>
                    <w:bottom w:val="none" w:sz="0" w:space="0" w:color="auto"/>
                    <w:right w:val="none" w:sz="0" w:space="0" w:color="auto"/>
                  </w:divBdr>
                </w:div>
                <w:div w:id="438337258">
                  <w:marLeft w:val="0"/>
                  <w:marRight w:val="0"/>
                  <w:marTop w:val="0"/>
                  <w:marBottom w:val="0"/>
                  <w:divBdr>
                    <w:top w:val="none" w:sz="0" w:space="0" w:color="auto"/>
                    <w:left w:val="none" w:sz="0" w:space="0" w:color="auto"/>
                    <w:bottom w:val="none" w:sz="0" w:space="0" w:color="auto"/>
                    <w:right w:val="none" w:sz="0" w:space="0" w:color="auto"/>
                  </w:divBdr>
                </w:div>
                <w:div w:id="1918781467">
                  <w:marLeft w:val="0"/>
                  <w:marRight w:val="0"/>
                  <w:marTop w:val="0"/>
                  <w:marBottom w:val="0"/>
                  <w:divBdr>
                    <w:top w:val="none" w:sz="0" w:space="0" w:color="auto"/>
                    <w:left w:val="none" w:sz="0" w:space="0" w:color="auto"/>
                    <w:bottom w:val="none" w:sz="0" w:space="0" w:color="auto"/>
                    <w:right w:val="none" w:sz="0" w:space="0" w:color="auto"/>
                  </w:divBdr>
                </w:div>
                <w:div w:id="1155146092">
                  <w:marLeft w:val="0"/>
                  <w:marRight w:val="0"/>
                  <w:marTop w:val="0"/>
                  <w:marBottom w:val="0"/>
                  <w:divBdr>
                    <w:top w:val="none" w:sz="0" w:space="0" w:color="auto"/>
                    <w:left w:val="none" w:sz="0" w:space="0" w:color="auto"/>
                    <w:bottom w:val="none" w:sz="0" w:space="0" w:color="auto"/>
                    <w:right w:val="none" w:sz="0" w:space="0" w:color="auto"/>
                  </w:divBdr>
                </w:div>
                <w:div w:id="777871749">
                  <w:marLeft w:val="0"/>
                  <w:marRight w:val="0"/>
                  <w:marTop w:val="0"/>
                  <w:marBottom w:val="0"/>
                  <w:divBdr>
                    <w:top w:val="none" w:sz="0" w:space="0" w:color="auto"/>
                    <w:left w:val="none" w:sz="0" w:space="0" w:color="auto"/>
                    <w:bottom w:val="none" w:sz="0" w:space="0" w:color="auto"/>
                    <w:right w:val="none" w:sz="0" w:space="0" w:color="auto"/>
                  </w:divBdr>
                </w:div>
                <w:div w:id="1336608702">
                  <w:marLeft w:val="0"/>
                  <w:marRight w:val="0"/>
                  <w:marTop w:val="0"/>
                  <w:marBottom w:val="0"/>
                  <w:divBdr>
                    <w:top w:val="none" w:sz="0" w:space="0" w:color="auto"/>
                    <w:left w:val="none" w:sz="0" w:space="0" w:color="auto"/>
                    <w:bottom w:val="none" w:sz="0" w:space="0" w:color="auto"/>
                    <w:right w:val="none" w:sz="0" w:space="0" w:color="auto"/>
                  </w:divBdr>
                </w:div>
                <w:div w:id="436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039">
          <w:marLeft w:val="0"/>
          <w:marRight w:val="0"/>
          <w:marTop w:val="0"/>
          <w:marBottom w:val="0"/>
          <w:divBdr>
            <w:top w:val="none" w:sz="0" w:space="0" w:color="auto"/>
            <w:left w:val="none" w:sz="0" w:space="0" w:color="auto"/>
            <w:bottom w:val="none" w:sz="0" w:space="0" w:color="auto"/>
            <w:right w:val="none" w:sz="0" w:space="0" w:color="auto"/>
          </w:divBdr>
          <w:divsChild>
            <w:div w:id="1948341354">
              <w:marLeft w:val="0"/>
              <w:marRight w:val="0"/>
              <w:marTop w:val="0"/>
              <w:marBottom w:val="0"/>
              <w:divBdr>
                <w:top w:val="none" w:sz="0" w:space="0" w:color="auto"/>
                <w:left w:val="none" w:sz="0" w:space="0" w:color="auto"/>
                <w:bottom w:val="none" w:sz="0" w:space="0" w:color="auto"/>
                <w:right w:val="none" w:sz="0" w:space="0" w:color="auto"/>
              </w:divBdr>
            </w:div>
            <w:div w:id="277765086">
              <w:marLeft w:val="0"/>
              <w:marRight w:val="0"/>
              <w:marTop w:val="0"/>
              <w:marBottom w:val="0"/>
              <w:divBdr>
                <w:top w:val="none" w:sz="0" w:space="0" w:color="auto"/>
                <w:left w:val="none" w:sz="0" w:space="0" w:color="auto"/>
                <w:bottom w:val="none" w:sz="0" w:space="0" w:color="auto"/>
                <w:right w:val="none" w:sz="0" w:space="0" w:color="auto"/>
              </w:divBdr>
            </w:div>
            <w:div w:id="1800419996">
              <w:marLeft w:val="0"/>
              <w:marRight w:val="0"/>
              <w:marTop w:val="0"/>
              <w:marBottom w:val="0"/>
              <w:divBdr>
                <w:top w:val="none" w:sz="0" w:space="0" w:color="auto"/>
                <w:left w:val="none" w:sz="0" w:space="0" w:color="auto"/>
                <w:bottom w:val="none" w:sz="0" w:space="0" w:color="auto"/>
                <w:right w:val="none" w:sz="0" w:space="0" w:color="auto"/>
              </w:divBdr>
            </w:div>
            <w:div w:id="239294417">
              <w:marLeft w:val="0"/>
              <w:marRight w:val="0"/>
              <w:marTop w:val="0"/>
              <w:marBottom w:val="0"/>
              <w:divBdr>
                <w:top w:val="none" w:sz="0" w:space="0" w:color="auto"/>
                <w:left w:val="none" w:sz="0" w:space="0" w:color="auto"/>
                <w:bottom w:val="none" w:sz="0" w:space="0" w:color="auto"/>
                <w:right w:val="none" w:sz="0" w:space="0" w:color="auto"/>
              </w:divBdr>
            </w:div>
            <w:div w:id="549921434">
              <w:marLeft w:val="0"/>
              <w:marRight w:val="0"/>
              <w:marTop w:val="0"/>
              <w:marBottom w:val="0"/>
              <w:divBdr>
                <w:top w:val="none" w:sz="0" w:space="0" w:color="auto"/>
                <w:left w:val="none" w:sz="0" w:space="0" w:color="auto"/>
                <w:bottom w:val="none" w:sz="0" w:space="0" w:color="auto"/>
                <w:right w:val="none" w:sz="0" w:space="0" w:color="auto"/>
              </w:divBdr>
            </w:div>
            <w:div w:id="2016611430">
              <w:marLeft w:val="0"/>
              <w:marRight w:val="0"/>
              <w:marTop w:val="0"/>
              <w:marBottom w:val="0"/>
              <w:divBdr>
                <w:top w:val="none" w:sz="0" w:space="0" w:color="auto"/>
                <w:left w:val="none" w:sz="0" w:space="0" w:color="auto"/>
                <w:bottom w:val="none" w:sz="0" w:space="0" w:color="auto"/>
                <w:right w:val="none" w:sz="0" w:space="0" w:color="auto"/>
              </w:divBdr>
            </w:div>
            <w:div w:id="1085959310">
              <w:marLeft w:val="0"/>
              <w:marRight w:val="0"/>
              <w:marTop w:val="0"/>
              <w:marBottom w:val="0"/>
              <w:divBdr>
                <w:top w:val="none" w:sz="0" w:space="0" w:color="auto"/>
                <w:left w:val="none" w:sz="0" w:space="0" w:color="auto"/>
                <w:bottom w:val="none" w:sz="0" w:space="0" w:color="auto"/>
                <w:right w:val="none" w:sz="0" w:space="0" w:color="auto"/>
              </w:divBdr>
            </w:div>
            <w:div w:id="792671658">
              <w:marLeft w:val="0"/>
              <w:marRight w:val="0"/>
              <w:marTop w:val="0"/>
              <w:marBottom w:val="0"/>
              <w:divBdr>
                <w:top w:val="none" w:sz="0" w:space="0" w:color="auto"/>
                <w:left w:val="none" w:sz="0" w:space="0" w:color="auto"/>
                <w:bottom w:val="none" w:sz="0" w:space="0" w:color="auto"/>
                <w:right w:val="none" w:sz="0" w:space="0" w:color="auto"/>
              </w:divBdr>
            </w:div>
            <w:div w:id="1380780315">
              <w:marLeft w:val="0"/>
              <w:marRight w:val="0"/>
              <w:marTop w:val="0"/>
              <w:marBottom w:val="0"/>
              <w:divBdr>
                <w:top w:val="none" w:sz="0" w:space="0" w:color="auto"/>
                <w:left w:val="none" w:sz="0" w:space="0" w:color="auto"/>
                <w:bottom w:val="none" w:sz="0" w:space="0" w:color="auto"/>
                <w:right w:val="none" w:sz="0" w:space="0" w:color="auto"/>
              </w:divBdr>
            </w:div>
            <w:div w:id="1653944786">
              <w:marLeft w:val="0"/>
              <w:marRight w:val="0"/>
              <w:marTop w:val="0"/>
              <w:marBottom w:val="0"/>
              <w:divBdr>
                <w:top w:val="none" w:sz="0" w:space="0" w:color="auto"/>
                <w:left w:val="none" w:sz="0" w:space="0" w:color="auto"/>
                <w:bottom w:val="none" w:sz="0" w:space="0" w:color="auto"/>
                <w:right w:val="none" w:sz="0" w:space="0" w:color="auto"/>
              </w:divBdr>
            </w:div>
            <w:div w:id="1711686422">
              <w:marLeft w:val="0"/>
              <w:marRight w:val="0"/>
              <w:marTop w:val="0"/>
              <w:marBottom w:val="0"/>
              <w:divBdr>
                <w:top w:val="none" w:sz="0" w:space="0" w:color="auto"/>
                <w:left w:val="none" w:sz="0" w:space="0" w:color="auto"/>
                <w:bottom w:val="none" w:sz="0" w:space="0" w:color="auto"/>
                <w:right w:val="none" w:sz="0" w:space="0" w:color="auto"/>
              </w:divBdr>
            </w:div>
            <w:div w:id="932519078">
              <w:marLeft w:val="0"/>
              <w:marRight w:val="0"/>
              <w:marTop w:val="0"/>
              <w:marBottom w:val="0"/>
              <w:divBdr>
                <w:top w:val="none" w:sz="0" w:space="0" w:color="auto"/>
                <w:left w:val="none" w:sz="0" w:space="0" w:color="auto"/>
                <w:bottom w:val="none" w:sz="0" w:space="0" w:color="auto"/>
                <w:right w:val="none" w:sz="0" w:space="0" w:color="auto"/>
              </w:divBdr>
            </w:div>
            <w:div w:id="508063277">
              <w:marLeft w:val="0"/>
              <w:marRight w:val="0"/>
              <w:marTop w:val="0"/>
              <w:marBottom w:val="0"/>
              <w:divBdr>
                <w:top w:val="none" w:sz="0" w:space="0" w:color="auto"/>
                <w:left w:val="none" w:sz="0" w:space="0" w:color="auto"/>
                <w:bottom w:val="none" w:sz="0" w:space="0" w:color="auto"/>
                <w:right w:val="none" w:sz="0" w:space="0" w:color="auto"/>
              </w:divBdr>
            </w:div>
            <w:div w:id="1268777256">
              <w:marLeft w:val="0"/>
              <w:marRight w:val="0"/>
              <w:marTop w:val="0"/>
              <w:marBottom w:val="0"/>
              <w:divBdr>
                <w:top w:val="none" w:sz="0" w:space="0" w:color="auto"/>
                <w:left w:val="none" w:sz="0" w:space="0" w:color="auto"/>
                <w:bottom w:val="none" w:sz="0" w:space="0" w:color="auto"/>
                <w:right w:val="none" w:sz="0" w:space="0" w:color="auto"/>
              </w:divBdr>
            </w:div>
            <w:div w:id="1362784518">
              <w:marLeft w:val="0"/>
              <w:marRight w:val="0"/>
              <w:marTop w:val="0"/>
              <w:marBottom w:val="0"/>
              <w:divBdr>
                <w:top w:val="none" w:sz="0" w:space="0" w:color="auto"/>
                <w:left w:val="none" w:sz="0" w:space="0" w:color="auto"/>
                <w:bottom w:val="none" w:sz="0" w:space="0" w:color="auto"/>
                <w:right w:val="none" w:sz="0" w:space="0" w:color="auto"/>
              </w:divBdr>
            </w:div>
            <w:div w:id="506409310">
              <w:marLeft w:val="0"/>
              <w:marRight w:val="0"/>
              <w:marTop w:val="0"/>
              <w:marBottom w:val="0"/>
              <w:divBdr>
                <w:top w:val="none" w:sz="0" w:space="0" w:color="auto"/>
                <w:left w:val="none" w:sz="0" w:space="0" w:color="auto"/>
                <w:bottom w:val="none" w:sz="0" w:space="0" w:color="auto"/>
                <w:right w:val="none" w:sz="0" w:space="0" w:color="auto"/>
              </w:divBdr>
            </w:div>
            <w:div w:id="113135382">
              <w:marLeft w:val="0"/>
              <w:marRight w:val="0"/>
              <w:marTop w:val="0"/>
              <w:marBottom w:val="0"/>
              <w:divBdr>
                <w:top w:val="none" w:sz="0" w:space="0" w:color="auto"/>
                <w:left w:val="none" w:sz="0" w:space="0" w:color="auto"/>
                <w:bottom w:val="none" w:sz="0" w:space="0" w:color="auto"/>
                <w:right w:val="none" w:sz="0" w:space="0" w:color="auto"/>
              </w:divBdr>
            </w:div>
            <w:div w:id="212156750">
              <w:marLeft w:val="0"/>
              <w:marRight w:val="0"/>
              <w:marTop w:val="0"/>
              <w:marBottom w:val="0"/>
              <w:divBdr>
                <w:top w:val="none" w:sz="0" w:space="0" w:color="auto"/>
                <w:left w:val="none" w:sz="0" w:space="0" w:color="auto"/>
                <w:bottom w:val="none" w:sz="0" w:space="0" w:color="auto"/>
                <w:right w:val="none" w:sz="0" w:space="0" w:color="auto"/>
              </w:divBdr>
            </w:div>
            <w:div w:id="1859276553">
              <w:marLeft w:val="0"/>
              <w:marRight w:val="0"/>
              <w:marTop w:val="0"/>
              <w:marBottom w:val="0"/>
              <w:divBdr>
                <w:top w:val="none" w:sz="0" w:space="0" w:color="auto"/>
                <w:left w:val="none" w:sz="0" w:space="0" w:color="auto"/>
                <w:bottom w:val="none" w:sz="0" w:space="0" w:color="auto"/>
                <w:right w:val="none" w:sz="0" w:space="0" w:color="auto"/>
              </w:divBdr>
            </w:div>
            <w:div w:id="426660738">
              <w:marLeft w:val="0"/>
              <w:marRight w:val="0"/>
              <w:marTop w:val="0"/>
              <w:marBottom w:val="0"/>
              <w:divBdr>
                <w:top w:val="none" w:sz="0" w:space="0" w:color="auto"/>
                <w:left w:val="none" w:sz="0" w:space="0" w:color="auto"/>
                <w:bottom w:val="none" w:sz="0" w:space="0" w:color="auto"/>
                <w:right w:val="none" w:sz="0" w:space="0" w:color="auto"/>
              </w:divBdr>
            </w:div>
            <w:div w:id="1012074201">
              <w:marLeft w:val="0"/>
              <w:marRight w:val="0"/>
              <w:marTop w:val="0"/>
              <w:marBottom w:val="0"/>
              <w:divBdr>
                <w:top w:val="none" w:sz="0" w:space="0" w:color="auto"/>
                <w:left w:val="none" w:sz="0" w:space="0" w:color="auto"/>
                <w:bottom w:val="none" w:sz="0" w:space="0" w:color="auto"/>
                <w:right w:val="none" w:sz="0" w:space="0" w:color="auto"/>
              </w:divBdr>
            </w:div>
            <w:div w:id="1217931125">
              <w:marLeft w:val="0"/>
              <w:marRight w:val="0"/>
              <w:marTop w:val="0"/>
              <w:marBottom w:val="0"/>
              <w:divBdr>
                <w:top w:val="none" w:sz="0" w:space="0" w:color="auto"/>
                <w:left w:val="none" w:sz="0" w:space="0" w:color="auto"/>
                <w:bottom w:val="none" w:sz="0" w:space="0" w:color="auto"/>
                <w:right w:val="none" w:sz="0" w:space="0" w:color="auto"/>
              </w:divBdr>
            </w:div>
            <w:div w:id="1509249224">
              <w:marLeft w:val="0"/>
              <w:marRight w:val="0"/>
              <w:marTop w:val="0"/>
              <w:marBottom w:val="0"/>
              <w:divBdr>
                <w:top w:val="none" w:sz="0" w:space="0" w:color="auto"/>
                <w:left w:val="none" w:sz="0" w:space="0" w:color="auto"/>
                <w:bottom w:val="none" w:sz="0" w:space="0" w:color="auto"/>
                <w:right w:val="none" w:sz="0" w:space="0" w:color="auto"/>
              </w:divBdr>
            </w:div>
            <w:div w:id="795483931">
              <w:marLeft w:val="0"/>
              <w:marRight w:val="0"/>
              <w:marTop w:val="0"/>
              <w:marBottom w:val="0"/>
              <w:divBdr>
                <w:top w:val="none" w:sz="0" w:space="0" w:color="auto"/>
                <w:left w:val="none" w:sz="0" w:space="0" w:color="auto"/>
                <w:bottom w:val="none" w:sz="0" w:space="0" w:color="auto"/>
                <w:right w:val="none" w:sz="0" w:space="0" w:color="auto"/>
              </w:divBdr>
            </w:div>
            <w:div w:id="1551064834">
              <w:marLeft w:val="0"/>
              <w:marRight w:val="0"/>
              <w:marTop w:val="0"/>
              <w:marBottom w:val="0"/>
              <w:divBdr>
                <w:top w:val="none" w:sz="0" w:space="0" w:color="auto"/>
                <w:left w:val="none" w:sz="0" w:space="0" w:color="auto"/>
                <w:bottom w:val="none" w:sz="0" w:space="0" w:color="auto"/>
                <w:right w:val="none" w:sz="0" w:space="0" w:color="auto"/>
              </w:divBdr>
            </w:div>
            <w:div w:id="1750808242">
              <w:marLeft w:val="0"/>
              <w:marRight w:val="0"/>
              <w:marTop w:val="0"/>
              <w:marBottom w:val="0"/>
              <w:divBdr>
                <w:top w:val="none" w:sz="0" w:space="0" w:color="auto"/>
                <w:left w:val="none" w:sz="0" w:space="0" w:color="auto"/>
                <w:bottom w:val="none" w:sz="0" w:space="0" w:color="auto"/>
                <w:right w:val="none" w:sz="0" w:space="0" w:color="auto"/>
              </w:divBdr>
            </w:div>
            <w:div w:id="1413043139">
              <w:marLeft w:val="0"/>
              <w:marRight w:val="0"/>
              <w:marTop w:val="0"/>
              <w:marBottom w:val="0"/>
              <w:divBdr>
                <w:top w:val="none" w:sz="0" w:space="0" w:color="auto"/>
                <w:left w:val="none" w:sz="0" w:space="0" w:color="auto"/>
                <w:bottom w:val="none" w:sz="0" w:space="0" w:color="auto"/>
                <w:right w:val="none" w:sz="0" w:space="0" w:color="auto"/>
              </w:divBdr>
            </w:div>
            <w:div w:id="223221961">
              <w:marLeft w:val="0"/>
              <w:marRight w:val="0"/>
              <w:marTop w:val="0"/>
              <w:marBottom w:val="0"/>
              <w:divBdr>
                <w:top w:val="none" w:sz="0" w:space="0" w:color="auto"/>
                <w:left w:val="none" w:sz="0" w:space="0" w:color="auto"/>
                <w:bottom w:val="none" w:sz="0" w:space="0" w:color="auto"/>
                <w:right w:val="none" w:sz="0" w:space="0" w:color="auto"/>
              </w:divBdr>
            </w:div>
            <w:div w:id="1819230234">
              <w:marLeft w:val="0"/>
              <w:marRight w:val="0"/>
              <w:marTop w:val="0"/>
              <w:marBottom w:val="0"/>
              <w:divBdr>
                <w:top w:val="none" w:sz="0" w:space="0" w:color="auto"/>
                <w:left w:val="none" w:sz="0" w:space="0" w:color="auto"/>
                <w:bottom w:val="none" w:sz="0" w:space="0" w:color="auto"/>
                <w:right w:val="none" w:sz="0" w:space="0" w:color="auto"/>
              </w:divBdr>
            </w:div>
            <w:div w:id="1269969254">
              <w:marLeft w:val="0"/>
              <w:marRight w:val="0"/>
              <w:marTop w:val="0"/>
              <w:marBottom w:val="0"/>
              <w:divBdr>
                <w:top w:val="none" w:sz="0" w:space="0" w:color="auto"/>
                <w:left w:val="none" w:sz="0" w:space="0" w:color="auto"/>
                <w:bottom w:val="none" w:sz="0" w:space="0" w:color="auto"/>
                <w:right w:val="none" w:sz="0" w:space="0" w:color="auto"/>
              </w:divBdr>
            </w:div>
            <w:div w:id="993680134">
              <w:marLeft w:val="0"/>
              <w:marRight w:val="0"/>
              <w:marTop w:val="0"/>
              <w:marBottom w:val="0"/>
              <w:divBdr>
                <w:top w:val="none" w:sz="0" w:space="0" w:color="auto"/>
                <w:left w:val="none" w:sz="0" w:space="0" w:color="auto"/>
                <w:bottom w:val="none" w:sz="0" w:space="0" w:color="auto"/>
                <w:right w:val="none" w:sz="0" w:space="0" w:color="auto"/>
              </w:divBdr>
            </w:div>
            <w:div w:id="191000600">
              <w:marLeft w:val="0"/>
              <w:marRight w:val="0"/>
              <w:marTop w:val="0"/>
              <w:marBottom w:val="0"/>
              <w:divBdr>
                <w:top w:val="none" w:sz="0" w:space="0" w:color="auto"/>
                <w:left w:val="none" w:sz="0" w:space="0" w:color="auto"/>
                <w:bottom w:val="none" w:sz="0" w:space="0" w:color="auto"/>
                <w:right w:val="none" w:sz="0" w:space="0" w:color="auto"/>
              </w:divBdr>
            </w:div>
            <w:div w:id="1894852338">
              <w:marLeft w:val="0"/>
              <w:marRight w:val="0"/>
              <w:marTop w:val="0"/>
              <w:marBottom w:val="0"/>
              <w:divBdr>
                <w:top w:val="none" w:sz="0" w:space="0" w:color="auto"/>
                <w:left w:val="none" w:sz="0" w:space="0" w:color="auto"/>
                <w:bottom w:val="none" w:sz="0" w:space="0" w:color="auto"/>
                <w:right w:val="none" w:sz="0" w:space="0" w:color="auto"/>
              </w:divBdr>
            </w:div>
            <w:div w:id="755706943">
              <w:marLeft w:val="0"/>
              <w:marRight w:val="0"/>
              <w:marTop w:val="0"/>
              <w:marBottom w:val="0"/>
              <w:divBdr>
                <w:top w:val="none" w:sz="0" w:space="0" w:color="auto"/>
                <w:left w:val="none" w:sz="0" w:space="0" w:color="auto"/>
                <w:bottom w:val="none" w:sz="0" w:space="0" w:color="auto"/>
                <w:right w:val="none" w:sz="0" w:space="0" w:color="auto"/>
              </w:divBdr>
            </w:div>
            <w:div w:id="1712193930">
              <w:marLeft w:val="0"/>
              <w:marRight w:val="0"/>
              <w:marTop w:val="0"/>
              <w:marBottom w:val="0"/>
              <w:divBdr>
                <w:top w:val="none" w:sz="0" w:space="0" w:color="auto"/>
                <w:left w:val="none" w:sz="0" w:space="0" w:color="auto"/>
                <w:bottom w:val="none" w:sz="0" w:space="0" w:color="auto"/>
                <w:right w:val="none" w:sz="0" w:space="0" w:color="auto"/>
              </w:divBdr>
              <w:divsChild>
                <w:div w:id="1974368263">
                  <w:marLeft w:val="0"/>
                  <w:marRight w:val="0"/>
                  <w:marTop w:val="0"/>
                  <w:marBottom w:val="0"/>
                  <w:divBdr>
                    <w:top w:val="none" w:sz="0" w:space="0" w:color="auto"/>
                    <w:left w:val="none" w:sz="0" w:space="0" w:color="auto"/>
                    <w:bottom w:val="none" w:sz="0" w:space="0" w:color="auto"/>
                    <w:right w:val="none" w:sz="0" w:space="0" w:color="auto"/>
                  </w:divBdr>
                </w:div>
                <w:div w:id="1479495593">
                  <w:marLeft w:val="0"/>
                  <w:marRight w:val="0"/>
                  <w:marTop w:val="0"/>
                  <w:marBottom w:val="0"/>
                  <w:divBdr>
                    <w:top w:val="none" w:sz="0" w:space="0" w:color="auto"/>
                    <w:left w:val="none" w:sz="0" w:space="0" w:color="auto"/>
                    <w:bottom w:val="none" w:sz="0" w:space="0" w:color="auto"/>
                    <w:right w:val="none" w:sz="0" w:space="0" w:color="auto"/>
                  </w:divBdr>
                </w:div>
                <w:div w:id="396364631">
                  <w:marLeft w:val="0"/>
                  <w:marRight w:val="0"/>
                  <w:marTop w:val="0"/>
                  <w:marBottom w:val="0"/>
                  <w:divBdr>
                    <w:top w:val="none" w:sz="0" w:space="0" w:color="auto"/>
                    <w:left w:val="none" w:sz="0" w:space="0" w:color="auto"/>
                    <w:bottom w:val="none" w:sz="0" w:space="0" w:color="auto"/>
                    <w:right w:val="none" w:sz="0" w:space="0" w:color="auto"/>
                  </w:divBdr>
                </w:div>
                <w:div w:id="62796747">
                  <w:marLeft w:val="0"/>
                  <w:marRight w:val="0"/>
                  <w:marTop w:val="0"/>
                  <w:marBottom w:val="0"/>
                  <w:divBdr>
                    <w:top w:val="none" w:sz="0" w:space="0" w:color="auto"/>
                    <w:left w:val="none" w:sz="0" w:space="0" w:color="auto"/>
                    <w:bottom w:val="none" w:sz="0" w:space="0" w:color="auto"/>
                    <w:right w:val="none" w:sz="0" w:space="0" w:color="auto"/>
                  </w:divBdr>
                </w:div>
                <w:div w:id="216864556">
                  <w:marLeft w:val="0"/>
                  <w:marRight w:val="0"/>
                  <w:marTop w:val="0"/>
                  <w:marBottom w:val="0"/>
                  <w:divBdr>
                    <w:top w:val="none" w:sz="0" w:space="0" w:color="auto"/>
                    <w:left w:val="none" w:sz="0" w:space="0" w:color="auto"/>
                    <w:bottom w:val="none" w:sz="0" w:space="0" w:color="auto"/>
                    <w:right w:val="none" w:sz="0" w:space="0" w:color="auto"/>
                  </w:divBdr>
                </w:div>
                <w:div w:id="1980069957">
                  <w:marLeft w:val="0"/>
                  <w:marRight w:val="0"/>
                  <w:marTop w:val="0"/>
                  <w:marBottom w:val="0"/>
                  <w:divBdr>
                    <w:top w:val="none" w:sz="0" w:space="0" w:color="auto"/>
                    <w:left w:val="none" w:sz="0" w:space="0" w:color="auto"/>
                    <w:bottom w:val="none" w:sz="0" w:space="0" w:color="auto"/>
                    <w:right w:val="none" w:sz="0" w:space="0" w:color="auto"/>
                  </w:divBdr>
                </w:div>
                <w:div w:id="204802666">
                  <w:marLeft w:val="0"/>
                  <w:marRight w:val="0"/>
                  <w:marTop w:val="0"/>
                  <w:marBottom w:val="0"/>
                  <w:divBdr>
                    <w:top w:val="none" w:sz="0" w:space="0" w:color="auto"/>
                    <w:left w:val="none" w:sz="0" w:space="0" w:color="auto"/>
                    <w:bottom w:val="none" w:sz="0" w:space="0" w:color="auto"/>
                    <w:right w:val="none" w:sz="0" w:space="0" w:color="auto"/>
                  </w:divBdr>
                </w:div>
                <w:div w:id="2143424490">
                  <w:marLeft w:val="0"/>
                  <w:marRight w:val="0"/>
                  <w:marTop w:val="0"/>
                  <w:marBottom w:val="0"/>
                  <w:divBdr>
                    <w:top w:val="none" w:sz="0" w:space="0" w:color="auto"/>
                    <w:left w:val="none" w:sz="0" w:space="0" w:color="auto"/>
                    <w:bottom w:val="none" w:sz="0" w:space="0" w:color="auto"/>
                    <w:right w:val="none" w:sz="0" w:space="0" w:color="auto"/>
                  </w:divBdr>
                </w:div>
                <w:div w:id="336932880">
                  <w:marLeft w:val="0"/>
                  <w:marRight w:val="0"/>
                  <w:marTop w:val="0"/>
                  <w:marBottom w:val="0"/>
                  <w:divBdr>
                    <w:top w:val="none" w:sz="0" w:space="0" w:color="auto"/>
                    <w:left w:val="none" w:sz="0" w:space="0" w:color="auto"/>
                    <w:bottom w:val="none" w:sz="0" w:space="0" w:color="auto"/>
                    <w:right w:val="none" w:sz="0" w:space="0" w:color="auto"/>
                  </w:divBdr>
                </w:div>
                <w:div w:id="1866364960">
                  <w:marLeft w:val="0"/>
                  <w:marRight w:val="0"/>
                  <w:marTop w:val="0"/>
                  <w:marBottom w:val="0"/>
                  <w:divBdr>
                    <w:top w:val="none" w:sz="0" w:space="0" w:color="auto"/>
                    <w:left w:val="none" w:sz="0" w:space="0" w:color="auto"/>
                    <w:bottom w:val="none" w:sz="0" w:space="0" w:color="auto"/>
                    <w:right w:val="none" w:sz="0" w:space="0" w:color="auto"/>
                  </w:divBdr>
                </w:div>
                <w:div w:id="4603104">
                  <w:marLeft w:val="0"/>
                  <w:marRight w:val="0"/>
                  <w:marTop w:val="0"/>
                  <w:marBottom w:val="0"/>
                  <w:divBdr>
                    <w:top w:val="none" w:sz="0" w:space="0" w:color="auto"/>
                    <w:left w:val="none" w:sz="0" w:space="0" w:color="auto"/>
                    <w:bottom w:val="none" w:sz="0" w:space="0" w:color="auto"/>
                    <w:right w:val="none" w:sz="0" w:space="0" w:color="auto"/>
                  </w:divBdr>
                </w:div>
                <w:div w:id="1726681695">
                  <w:marLeft w:val="0"/>
                  <w:marRight w:val="0"/>
                  <w:marTop w:val="0"/>
                  <w:marBottom w:val="0"/>
                  <w:divBdr>
                    <w:top w:val="none" w:sz="0" w:space="0" w:color="auto"/>
                    <w:left w:val="none" w:sz="0" w:space="0" w:color="auto"/>
                    <w:bottom w:val="none" w:sz="0" w:space="0" w:color="auto"/>
                    <w:right w:val="none" w:sz="0" w:space="0" w:color="auto"/>
                  </w:divBdr>
                </w:div>
                <w:div w:id="1609656086">
                  <w:marLeft w:val="0"/>
                  <w:marRight w:val="0"/>
                  <w:marTop w:val="0"/>
                  <w:marBottom w:val="0"/>
                  <w:divBdr>
                    <w:top w:val="none" w:sz="0" w:space="0" w:color="auto"/>
                    <w:left w:val="none" w:sz="0" w:space="0" w:color="auto"/>
                    <w:bottom w:val="none" w:sz="0" w:space="0" w:color="auto"/>
                    <w:right w:val="none" w:sz="0" w:space="0" w:color="auto"/>
                  </w:divBdr>
                </w:div>
                <w:div w:id="1582056101">
                  <w:marLeft w:val="0"/>
                  <w:marRight w:val="0"/>
                  <w:marTop w:val="0"/>
                  <w:marBottom w:val="0"/>
                  <w:divBdr>
                    <w:top w:val="none" w:sz="0" w:space="0" w:color="auto"/>
                    <w:left w:val="none" w:sz="0" w:space="0" w:color="auto"/>
                    <w:bottom w:val="none" w:sz="0" w:space="0" w:color="auto"/>
                    <w:right w:val="none" w:sz="0" w:space="0" w:color="auto"/>
                  </w:divBdr>
                </w:div>
                <w:div w:id="1287587170">
                  <w:marLeft w:val="0"/>
                  <w:marRight w:val="0"/>
                  <w:marTop w:val="0"/>
                  <w:marBottom w:val="0"/>
                  <w:divBdr>
                    <w:top w:val="none" w:sz="0" w:space="0" w:color="auto"/>
                    <w:left w:val="none" w:sz="0" w:space="0" w:color="auto"/>
                    <w:bottom w:val="none" w:sz="0" w:space="0" w:color="auto"/>
                    <w:right w:val="none" w:sz="0" w:space="0" w:color="auto"/>
                  </w:divBdr>
                </w:div>
                <w:div w:id="350035997">
                  <w:marLeft w:val="0"/>
                  <w:marRight w:val="0"/>
                  <w:marTop w:val="0"/>
                  <w:marBottom w:val="0"/>
                  <w:divBdr>
                    <w:top w:val="none" w:sz="0" w:space="0" w:color="auto"/>
                    <w:left w:val="none" w:sz="0" w:space="0" w:color="auto"/>
                    <w:bottom w:val="none" w:sz="0" w:space="0" w:color="auto"/>
                    <w:right w:val="none" w:sz="0" w:space="0" w:color="auto"/>
                  </w:divBdr>
                </w:div>
                <w:div w:id="2124036330">
                  <w:marLeft w:val="0"/>
                  <w:marRight w:val="0"/>
                  <w:marTop w:val="0"/>
                  <w:marBottom w:val="0"/>
                  <w:divBdr>
                    <w:top w:val="none" w:sz="0" w:space="0" w:color="auto"/>
                    <w:left w:val="none" w:sz="0" w:space="0" w:color="auto"/>
                    <w:bottom w:val="none" w:sz="0" w:space="0" w:color="auto"/>
                    <w:right w:val="none" w:sz="0" w:space="0" w:color="auto"/>
                  </w:divBdr>
                </w:div>
                <w:div w:id="54622713">
                  <w:marLeft w:val="0"/>
                  <w:marRight w:val="0"/>
                  <w:marTop w:val="0"/>
                  <w:marBottom w:val="0"/>
                  <w:divBdr>
                    <w:top w:val="none" w:sz="0" w:space="0" w:color="auto"/>
                    <w:left w:val="none" w:sz="0" w:space="0" w:color="auto"/>
                    <w:bottom w:val="none" w:sz="0" w:space="0" w:color="auto"/>
                    <w:right w:val="none" w:sz="0" w:space="0" w:color="auto"/>
                  </w:divBdr>
                </w:div>
                <w:div w:id="2072188583">
                  <w:marLeft w:val="0"/>
                  <w:marRight w:val="0"/>
                  <w:marTop w:val="0"/>
                  <w:marBottom w:val="0"/>
                  <w:divBdr>
                    <w:top w:val="none" w:sz="0" w:space="0" w:color="auto"/>
                    <w:left w:val="none" w:sz="0" w:space="0" w:color="auto"/>
                    <w:bottom w:val="none" w:sz="0" w:space="0" w:color="auto"/>
                    <w:right w:val="none" w:sz="0" w:space="0" w:color="auto"/>
                  </w:divBdr>
                </w:div>
                <w:div w:id="346827847">
                  <w:marLeft w:val="0"/>
                  <w:marRight w:val="0"/>
                  <w:marTop w:val="0"/>
                  <w:marBottom w:val="0"/>
                  <w:divBdr>
                    <w:top w:val="none" w:sz="0" w:space="0" w:color="auto"/>
                    <w:left w:val="none" w:sz="0" w:space="0" w:color="auto"/>
                    <w:bottom w:val="none" w:sz="0" w:space="0" w:color="auto"/>
                    <w:right w:val="none" w:sz="0" w:space="0" w:color="auto"/>
                  </w:divBdr>
                </w:div>
                <w:div w:id="938486772">
                  <w:marLeft w:val="0"/>
                  <w:marRight w:val="0"/>
                  <w:marTop w:val="0"/>
                  <w:marBottom w:val="0"/>
                  <w:divBdr>
                    <w:top w:val="none" w:sz="0" w:space="0" w:color="auto"/>
                    <w:left w:val="none" w:sz="0" w:space="0" w:color="auto"/>
                    <w:bottom w:val="none" w:sz="0" w:space="0" w:color="auto"/>
                    <w:right w:val="none" w:sz="0" w:space="0" w:color="auto"/>
                  </w:divBdr>
                </w:div>
                <w:div w:id="1009522581">
                  <w:marLeft w:val="0"/>
                  <w:marRight w:val="0"/>
                  <w:marTop w:val="0"/>
                  <w:marBottom w:val="0"/>
                  <w:divBdr>
                    <w:top w:val="none" w:sz="0" w:space="0" w:color="auto"/>
                    <w:left w:val="none" w:sz="0" w:space="0" w:color="auto"/>
                    <w:bottom w:val="none" w:sz="0" w:space="0" w:color="auto"/>
                    <w:right w:val="none" w:sz="0" w:space="0" w:color="auto"/>
                  </w:divBdr>
                </w:div>
                <w:div w:id="1265768150">
                  <w:marLeft w:val="0"/>
                  <w:marRight w:val="0"/>
                  <w:marTop w:val="0"/>
                  <w:marBottom w:val="0"/>
                  <w:divBdr>
                    <w:top w:val="none" w:sz="0" w:space="0" w:color="auto"/>
                    <w:left w:val="none" w:sz="0" w:space="0" w:color="auto"/>
                    <w:bottom w:val="none" w:sz="0" w:space="0" w:color="auto"/>
                    <w:right w:val="none" w:sz="0" w:space="0" w:color="auto"/>
                  </w:divBdr>
                </w:div>
                <w:div w:id="311911281">
                  <w:marLeft w:val="0"/>
                  <w:marRight w:val="0"/>
                  <w:marTop w:val="0"/>
                  <w:marBottom w:val="0"/>
                  <w:divBdr>
                    <w:top w:val="none" w:sz="0" w:space="0" w:color="auto"/>
                    <w:left w:val="none" w:sz="0" w:space="0" w:color="auto"/>
                    <w:bottom w:val="none" w:sz="0" w:space="0" w:color="auto"/>
                    <w:right w:val="none" w:sz="0" w:space="0" w:color="auto"/>
                  </w:divBdr>
                </w:div>
                <w:div w:id="51314897">
                  <w:marLeft w:val="0"/>
                  <w:marRight w:val="0"/>
                  <w:marTop w:val="0"/>
                  <w:marBottom w:val="0"/>
                  <w:divBdr>
                    <w:top w:val="none" w:sz="0" w:space="0" w:color="auto"/>
                    <w:left w:val="none" w:sz="0" w:space="0" w:color="auto"/>
                    <w:bottom w:val="none" w:sz="0" w:space="0" w:color="auto"/>
                    <w:right w:val="none" w:sz="0" w:space="0" w:color="auto"/>
                  </w:divBdr>
                </w:div>
                <w:div w:id="1474442034">
                  <w:marLeft w:val="0"/>
                  <w:marRight w:val="0"/>
                  <w:marTop w:val="0"/>
                  <w:marBottom w:val="0"/>
                  <w:divBdr>
                    <w:top w:val="none" w:sz="0" w:space="0" w:color="auto"/>
                    <w:left w:val="none" w:sz="0" w:space="0" w:color="auto"/>
                    <w:bottom w:val="none" w:sz="0" w:space="0" w:color="auto"/>
                    <w:right w:val="none" w:sz="0" w:space="0" w:color="auto"/>
                  </w:divBdr>
                </w:div>
                <w:div w:id="335038251">
                  <w:marLeft w:val="0"/>
                  <w:marRight w:val="0"/>
                  <w:marTop w:val="0"/>
                  <w:marBottom w:val="0"/>
                  <w:divBdr>
                    <w:top w:val="none" w:sz="0" w:space="0" w:color="auto"/>
                    <w:left w:val="none" w:sz="0" w:space="0" w:color="auto"/>
                    <w:bottom w:val="none" w:sz="0" w:space="0" w:color="auto"/>
                    <w:right w:val="none" w:sz="0" w:space="0" w:color="auto"/>
                  </w:divBdr>
                </w:div>
                <w:div w:id="1562445866">
                  <w:marLeft w:val="0"/>
                  <w:marRight w:val="0"/>
                  <w:marTop w:val="0"/>
                  <w:marBottom w:val="0"/>
                  <w:divBdr>
                    <w:top w:val="none" w:sz="0" w:space="0" w:color="auto"/>
                    <w:left w:val="none" w:sz="0" w:space="0" w:color="auto"/>
                    <w:bottom w:val="none" w:sz="0" w:space="0" w:color="auto"/>
                    <w:right w:val="none" w:sz="0" w:space="0" w:color="auto"/>
                  </w:divBdr>
                </w:div>
                <w:div w:id="1083532351">
                  <w:marLeft w:val="0"/>
                  <w:marRight w:val="0"/>
                  <w:marTop w:val="0"/>
                  <w:marBottom w:val="0"/>
                  <w:divBdr>
                    <w:top w:val="none" w:sz="0" w:space="0" w:color="auto"/>
                    <w:left w:val="none" w:sz="0" w:space="0" w:color="auto"/>
                    <w:bottom w:val="none" w:sz="0" w:space="0" w:color="auto"/>
                    <w:right w:val="none" w:sz="0" w:space="0" w:color="auto"/>
                  </w:divBdr>
                </w:div>
                <w:div w:id="2010331257">
                  <w:marLeft w:val="0"/>
                  <w:marRight w:val="0"/>
                  <w:marTop w:val="0"/>
                  <w:marBottom w:val="0"/>
                  <w:divBdr>
                    <w:top w:val="none" w:sz="0" w:space="0" w:color="auto"/>
                    <w:left w:val="none" w:sz="0" w:space="0" w:color="auto"/>
                    <w:bottom w:val="none" w:sz="0" w:space="0" w:color="auto"/>
                    <w:right w:val="none" w:sz="0" w:space="0" w:color="auto"/>
                  </w:divBdr>
                </w:div>
                <w:div w:id="418408379">
                  <w:marLeft w:val="0"/>
                  <w:marRight w:val="0"/>
                  <w:marTop w:val="0"/>
                  <w:marBottom w:val="0"/>
                  <w:divBdr>
                    <w:top w:val="none" w:sz="0" w:space="0" w:color="auto"/>
                    <w:left w:val="none" w:sz="0" w:space="0" w:color="auto"/>
                    <w:bottom w:val="none" w:sz="0" w:space="0" w:color="auto"/>
                    <w:right w:val="none" w:sz="0" w:space="0" w:color="auto"/>
                  </w:divBdr>
                </w:div>
                <w:div w:id="480776146">
                  <w:marLeft w:val="0"/>
                  <w:marRight w:val="0"/>
                  <w:marTop w:val="0"/>
                  <w:marBottom w:val="0"/>
                  <w:divBdr>
                    <w:top w:val="none" w:sz="0" w:space="0" w:color="auto"/>
                    <w:left w:val="none" w:sz="0" w:space="0" w:color="auto"/>
                    <w:bottom w:val="none" w:sz="0" w:space="0" w:color="auto"/>
                    <w:right w:val="none" w:sz="0" w:space="0" w:color="auto"/>
                  </w:divBdr>
                </w:div>
                <w:div w:id="1494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29">
          <w:marLeft w:val="0"/>
          <w:marRight w:val="0"/>
          <w:marTop w:val="0"/>
          <w:marBottom w:val="0"/>
          <w:divBdr>
            <w:top w:val="none" w:sz="0" w:space="0" w:color="auto"/>
            <w:left w:val="none" w:sz="0" w:space="0" w:color="auto"/>
            <w:bottom w:val="none" w:sz="0" w:space="0" w:color="auto"/>
            <w:right w:val="none" w:sz="0" w:space="0" w:color="auto"/>
          </w:divBdr>
          <w:divsChild>
            <w:div w:id="1895896157">
              <w:marLeft w:val="0"/>
              <w:marRight w:val="0"/>
              <w:marTop w:val="0"/>
              <w:marBottom w:val="0"/>
              <w:divBdr>
                <w:top w:val="none" w:sz="0" w:space="0" w:color="auto"/>
                <w:left w:val="none" w:sz="0" w:space="0" w:color="auto"/>
                <w:bottom w:val="none" w:sz="0" w:space="0" w:color="auto"/>
                <w:right w:val="none" w:sz="0" w:space="0" w:color="auto"/>
              </w:divBdr>
            </w:div>
            <w:div w:id="853350157">
              <w:marLeft w:val="0"/>
              <w:marRight w:val="0"/>
              <w:marTop w:val="0"/>
              <w:marBottom w:val="0"/>
              <w:divBdr>
                <w:top w:val="none" w:sz="0" w:space="0" w:color="auto"/>
                <w:left w:val="none" w:sz="0" w:space="0" w:color="auto"/>
                <w:bottom w:val="none" w:sz="0" w:space="0" w:color="auto"/>
                <w:right w:val="none" w:sz="0" w:space="0" w:color="auto"/>
              </w:divBdr>
            </w:div>
            <w:div w:id="1846941793">
              <w:marLeft w:val="0"/>
              <w:marRight w:val="0"/>
              <w:marTop w:val="0"/>
              <w:marBottom w:val="0"/>
              <w:divBdr>
                <w:top w:val="none" w:sz="0" w:space="0" w:color="auto"/>
                <w:left w:val="none" w:sz="0" w:space="0" w:color="auto"/>
                <w:bottom w:val="none" w:sz="0" w:space="0" w:color="auto"/>
                <w:right w:val="none" w:sz="0" w:space="0" w:color="auto"/>
              </w:divBdr>
            </w:div>
            <w:div w:id="1123384406">
              <w:marLeft w:val="0"/>
              <w:marRight w:val="0"/>
              <w:marTop w:val="0"/>
              <w:marBottom w:val="0"/>
              <w:divBdr>
                <w:top w:val="none" w:sz="0" w:space="0" w:color="auto"/>
                <w:left w:val="none" w:sz="0" w:space="0" w:color="auto"/>
                <w:bottom w:val="none" w:sz="0" w:space="0" w:color="auto"/>
                <w:right w:val="none" w:sz="0" w:space="0" w:color="auto"/>
              </w:divBdr>
            </w:div>
            <w:div w:id="185752566">
              <w:marLeft w:val="0"/>
              <w:marRight w:val="0"/>
              <w:marTop w:val="0"/>
              <w:marBottom w:val="0"/>
              <w:divBdr>
                <w:top w:val="none" w:sz="0" w:space="0" w:color="auto"/>
                <w:left w:val="none" w:sz="0" w:space="0" w:color="auto"/>
                <w:bottom w:val="none" w:sz="0" w:space="0" w:color="auto"/>
                <w:right w:val="none" w:sz="0" w:space="0" w:color="auto"/>
              </w:divBdr>
            </w:div>
            <w:div w:id="573971124">
              <w:marLeft w:val="0"/>
              <w:marRight w:val="0"/>
              <w:marTop w:val="0"/>
              <w:marBottom w:val="0"/>
              <w:divBdr>
                <w:top w:val="none" w:sz="0" w:space="0" w:color="auto"/>
                <w:left w:val="none" w:sz="0" w:space="0" w:color="auto"/>
                <w:bottom w:val="none" w:sz="0" w:space="0" w:color="auto"/>
                <w:right w:val="none" w:sz="0" w:space="0" w:color="auto"/>
              </w:divBdr>
            </w:div>
            <w:div w:id="2097549811">
              <w:marLeft w:val="0"/>
              <w:marRight w:val="0"/>
              <w:marTop w:val="0"/>
              <w:marBottom w:val="0"/>
              <w:divBdr>
                <w:top w:val="none" w:sz="0" w:space="0" w:color="auto"/>
                <w:left w:val="none" w:sz="0" w:space="0" w:color="auto"/>
                <w:bottom w:val="none" w:sz="0" w:space="0" w:color="auto"/>
                <w:right w:val="none" w:sz="0" w:space="0" w:color="auto"/>
              </w:divBdr>
            </w:div>
            <w:div w:id="410322434">
              <w:marLeft w:val="0"/>
              <w:marRight w:val="0"/>
              <w:marTop w:val="0"/>
              <w:marBottom w:val="0"/>
              <w:divBdr>
                <w:top w:val="none" w:sz="0" w:space="0" w:color="auto"/>
                <w:left w:val="none" w:sz="0" w:space="0" w:color="auto"/>
                <w:bottom w:val="none" w:sz="0" w:space="0" w:color="auto"/>
                <w:right w:val="none" w:sz="0" w:space="0" w:color="auto"/>
              </w:divBdr>
            </w:div>
            <w:div w:id="185096844">
              <w:marLeft w:val="0"/>
              <w:marRight w:val="0"/>
              <w:marTop w:val="0"/>
              <w:marBottom w:val="0"/>
              <w:divBdr>
                <w:top w:val="none" w:sz="0" w:space="0" w:color="auto"/>
                <w:left w:val="none" w:sz="0" w:space="0" w:color="auto"/>
                <w:bottom w:val="none" w:sz="0" w:space="0" w:color="auto"/>
                <w:right w:val="none" w:sz="0" w:space="0" w:color="auto"/>
              </w:divBdr>
            </w:div>
            <w:div w:id="1022777170">
              <w:marLeft w:val="0"/>
              <w:marRight w:val="0"/>
              <w:marTop w:val="0"/>
              <w:marBottom w:val="0"/>
              <w:divBdr>
                <w:top w:val="none" w:sz="0" w:space="0" w:color="auto"/>
                <w:left w:val="none" w:sz="0" w:space="0" w:color="auto"/>
                <w:bottom w:val="none" w:sz="0" w:space="0" w:color="auto"/>
                <w:right w:val="none" w:sz="0" w:space="0" w:color="auto"/>
              </w:divBdr>
            </w:div>
            <w:div w:id="2130123740">
              <w:marLeft w:val="0"/>
              <w:marRight w:val="0"/>
              <w:marTop w:val="0"/>
              <w:marBottom w:val="0"/>
              <w:divBdr>
                <w:top w:val="none" w:sz="0" w:space="0" w:color="auto"/>
                <w:left w:val="none" w:sz="0" w:space="0" w:color="auto"/>
                <w:bottom w:val="none" w:sz="0" w:space="0" w:color="auto"/>
                <w:right w:val="none" w:sz="0" w:space="0" w:color="auto"/>
              </w:divBdr>
            </w:div>
            <w:div w:id="1487819090">
              <w:marLeft w:val="0"/>
              <w:marRight w:val="0"/>
              <w:marTop w:val="0"/>
              <w:marBottom w:val="0"/>
              <w:divBdr>
                <w:top w:val="none" w:sz="0" w:space="0" w:color="auto"/>
                <w:left w:val="none" w:sz="0" w:space="0" w:color="auto"/>
                <w:bottom w:val="none" w:sz="0" w:space="0" w:color="auto"/>
                <w:right w:val="none" w:sz="0" w:space="0" w:color="auto"/>
              </w:divBdr>
            </w:div>
            <w:div w:id="1577938668">
              <w:marLeft w:val="0"/>
              <w:marRight w:val="0"/>
              <w:marTop w:val="0"/>
              <w:marBottom w:val="0"/>
              <w:divBdr>
                <w:top w:val="none" w:sz="0" w:space="0" w:color="auto"/>
                <w:left w:val="none" w:sz="0" w:space="0" w:color="auto"/>
                <w:bottom w:val="none" w:sz="0" w:space="0" w:color="auto"/>
                <w:right w:val="none" w:sz="0" w:space="0" w:color="auto"/>
              </w:divBdr>
            </w:div>
            <w:div w:id="187640929">
              <w:marLeft w:val="0"/>
              <w:marRight w:val="0"/>
              <w:marTop w:val="0"/>
              <w:marBottom w:val="0"/>
              <w:divBdr>
                <w:top w:val="none" w:sz="0" w:space="0" w:color="auto"/>
                <w:left w:val="none" w:sz="0" w:space="0" w:color="auto"/>
                <w:bottom w:val="none" w:sz="0" w:space="0" w:color="auto"/>
                <w:right w:val="none" w:sz="0" w:space="0" w:color="auto"/>
              </w:divBdr>
            </w:div>
            <w:div w:id="735317810">
              <w:marLeft w:val="0"/>
              <w:marRight w:val="0"/>
              <w:marTop w:val="0"/>
              <w:marBottom w:val="0"/>
              <w:divBdr>
                <w:top w:val="none" w:sz="0" w:space="0" w:color="auto"/>
                <w:left w:val="none" w:sz="0" w:space="0" w:color="auto"/>
                <w:bottom w:val="none" w:sz="0" w:space="0" w:color="auto"/>
                <w:right w:val="none" w:sz="0" w:space="0" w:color="auto"/>
              </w:divBdr>
            </w:div>
            <w:div w:id="1980452368">
              <w:marLeft w:val="0"/>
              <w:marRight w:val="0"/>
              <w:marTop w:val="0"/>
              <w:marBottom w:val="0"/>
              <w:divBdr>
                <w:top w:val="none" w:sz="0" w:space="0" w:color="auto"/>
                <w:left w:val="none" w:sz="0" w:space="0" w:color="auto"/>
                <w:bottom w:val="none" w:sz="0" w:space="0" w:color="auto"/>
                <w:right w:val="none" w:sz="0" w:space="0" w:color="auto"/>
              </w:divBdr>
            </w:div>
            <w:div w:id="1535773424">
              <w:marLeft w:val="0"/>
              <w:marRight w:val="0"/>
              <w:marTop w:val="0"/>
              <w:marBottom w:val="0"/>
              <w:divBdr>
                <w:top w:val="none" w:sz="0" w:space="0" w:color="auto"/>
                <w:left w:val="none" w:sz="0" w:space="0" w:color="auto"/>
                <w:bottom w:val="none" w:sz="0" w:space="0" w:color="auto"/>
                <w:right w:val="none" w:sz="0" w:space="0" w:color="auto"/>
              </w:divBdr>
            </w:div>
            <w:div w:id="756025352">
              <w:marLeft w:val="0"/>
              <w:marRight w:val="0"/>
              <w:marTop w:val="0"/>
              <w:marBottom w:val="0"/>
              <w:divBdr>
                <w:top w:val="none" w:sz="0" w:space="0" w:color="auto"/>
                <w:left w:val="none" w:sz="0" w:space="0" w:color="auto"/>
                <w:bottom w:val="none" w:sz="0" w:space="0" w:color="auto"/>
                <w:right w:val="none" w:sz="0" w:space="0" w:color="auto"/>
              </w:divBdr>
            </w:div>
            <w:div w:id="544296265">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36595542">
              <w:marLeft w:val="0"/>
              <w:marRight w:val="0"/>
              <w:marTop w:val="0"/>
              <w:marBottom w:val="0"/>
              <w:divBdr>
                <w:top w:val="none" w:sz="0" w:space="0" w:color="auto"/>
                <w:left w:val="none" w:sz="0" w:space="0" w:color="auto"/>
                <w:bottom w:val="none" w:sz="0" w:space="0" w:color="auto"/>
                <w:right w:val="none" w:sz="0" w:space="0" w:color="auto"/>
              </w:divBdr>
            </w:div>
            <w:div w:id="1388915360">
              <w:marLeft w:val="0"/>
              <w:marRight w:val="0"/>
              <w:marTop w:val="0"/>
              <w:marBottom w:val="0"/>
              <w:divBdr>
                <w:top w:val="none" w:sz="0" w:space="0" w:color="auto"/>
                <w:left w:val="none" w:sz="0" w:space="0" w:color="auto"/>
                <w:bottom w:val="none" w:sz="0" w:space="0" w:color="auto"/>
                <w:right w:val="none" w:sz="0" w:space="0" w:color="auto"/>
              </w:divBdr>
            </w:div>
            <w:div w:id="1581215527">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057169927">
              <w:marLeft w:val="0"/>
              <w:marRight w:val="0"/>
              <w:marTop w:val="0"/>
              <w:marBottom w:val="0"/>
              <w:divBdr>
                <w:top w:val="none" w:sz="0" w:space="0" w:color="auto"/>
                <w:left w:val="none" w:sz="0" w:space="0" w:color="auto"/>
                <w:bottom w:val="none" w:sz="0" w:space="0" w:color="auto"/>
                <w:right w:val="none" w:sz="0" w:space="0" w:color="auto"/>
              </w:divBdr>
            </w:div>
            <w:div w:id="2079471024">
              <w:marLeft w:val="0"/>
              <w:marRight w:val="0"/>
              <w:marTop w:val="0"/>
              <w:marBottom w:val="0"/>
              <w:divBdr>
                <w:top w:val="none" w:sz="0" w:space="0" w:color="auto"/>
                <w:left w:val="none" w:sz="0" w:space="0" w:color="auto"/>
                <w:bottom w:val="none" w:sz="0" w:space="0" w:color="auto"/>
                <w:right w:val="none" w:sz="0" w:space="0" w:color="auto"/>
              </w:divBdr>
            </w:div>
            <w:div w:id="1160777591">
              <w:marLeft w:val="0"/>
              <w:marRight w:val="0"/>
              <w:marTop w:val="0"/>
              <w:marBottom w:val="0"/>
              <w:divBdr>
                <w:top w:val="none" w:sz="0" w:space="0" w:color="auto"/>
                <w:left w:val="none" w:sz="0" w:space="0" w:color="auto"/>
                <w:bottom w:val="none" w:sz="0" w:space="0" w:color="auto"/>
                <w:right w:val="none" w:sz="0" w:space="0" w:color="auto"/>
              </w:divBdr>
            </w:div>
            <w:div w:id="1598291974">
              <w:marLeft w:val="0"/>
              <w:marRight w:val="0"/>
              <w:marTop w:val="0"/>
              <w:marBottom w:val="0"/>
              <w:divBdr>
                <w:top w:val="none" w:sz="0" w:space="0" w:color="auto"/>
                <w:left w:val="none" w:sz="0" w:space="0" w:color="auto"/>
                <w:bottom w:val="none" w:sz="0" w:space="0" w:color="auto"/>
                <w:right w:val="none" w:sz="0" w:space="0" w:color="auto"/>
              </w:divBdr>
            </w:div>
            <w:div w:id="1987472075">
              <w:marLeft w:val="0"/>
              <w:marRight w:val="0"/>
              <w:marTop w:val="0"/>
              <w:marBottom w:val="0"/>
              <w:divBdr>
                <w:top w:val="none" w:sz="0" w:space="0" w:color="auto"/>
                <w:left w:val="none" w:sz="0" w:space="0" w:color="auto"/>
                <w:bottom w:val="none" w:sz="0" w:space="0" w:color="auto"/>
                <w:right w:val="none" w:sz="0" w:space="0" w:color="auto"/>
              </w:divBdr>
            </w:div>
            <w:div w:id="98180205">
              <w:marLeft w:val="0"/>
              <w:marRight w:val="0"/>
              <w:marTop w:val="0"/>
              <w:marBottom w:val="0"/>
              <w:divBdr>
                <w:top w:val="none" w:sz="0" w:space="0" w:color="auto"/>
                <w:left w:val="none" w:sz="0" w:space="0" w:color="auto"/>
                <w:bottom w:val="none" w:sz="0" w:space="0" w:color="auto"/>
                <w:right w:val="none" w:sz="0" w:space="0" w:color="auto"/>
              </w:divBdr>
            </w:div>
            <w:div w:id="500315367">
              <w:marLeft w:val="0"/>
              <w:marRight w:val="0"/>
              <w:marTop w:val="0"/>
              <w:marBottom w:val="0"/>
              <w:divBdr>
                <w:top w:val="none" w:sz="0" w:space="0" w:color="auto"/>
                <w:left w:val="none" w:sz="0" w:space="0" w:color="auto"/>
                <w:bottom w:val="none" w:sz="0" w:space="0" w:color="auto"/>
                <w:right w:val="none" w:sz="0" w:space="0" w:color="auto"/>
              </w:divBdr>
            </w:div>
            <w:div w:id="540171286">
              <w:marLeft w:val="0"/>
              <w:marRight w:val="0"/>
              <w:marTop w:val="0"/>
              <w:marBottom w:val="0"/>
              <w:divBdr>
                <w:top w:val="none" w:sz="0" w:space="0" w:color="auto"/>
                <w:left w:val="none" w:sz="0" w:space="0" w:color="auto"/>
                <w:bottom w:val="none" w:sz="0" w:space="0" w:color="auto"/>
                <w:right w:val="none" w:sz="0" w:space="0" w:color="auto"/>
              </w:divBdr>
            </w:div>
            <w:div w:id="1712918588">
              <w:marLeft w:val="0"/>
              <w:marRight w:val="0"/>
              <w:marTop w:val="0"/>
              <w:marBottom w:val="0"/>
              <w:divBdr>
                <w:top w:val="none" w:sz="0" w:space="0" w:color="auto"/>
                <w:left w:val="none" w:sz="0" w:space="0" w:color="auto"/>
                <w:bottom w:val="none" w:sz="0" w:space="0" w:color="auto"/>
                <w:right w:val="none" w:sz="0" w:space="0" w:color="auto"/>
              </w:divBdr>
            </w:div>
            <w:div w:id="1294748247">
              <w:marLeft w:val="0"/>
              <w:marRight w:val="0"/>
              <w:marTop w:val="0"/>
              <w:marBottom w:val="0"/>
              <w:divBdr>
                <w:top w:val="none" w:sz="0" w:space="0" w:color="auto"/>
                <w:left w:val="none" w:sz="0" w:space="0" w:color="auto"/>
                <w:bottom w:val="none" w:sz="0" w:space="0" w:color="auto"/>
                <w:right w:val="none" w:sz="0" w:space="0" w:color="auto"/>
              </w:divBdr>
            </w:div>
            <w:div w:id="466364388">
              <w:marLeft w:val="0"/>
              <w:marRight w:val="0"/>
              <w:marTop w:val="0"/>
              <w:marBottom w:val="0"/>
              <w:divBdr>
                <w:top w:val="none" w:sz="0" w:space="0" w:color="auto"/>
                <w:left w:val="none" w:sz="0" w:space="0" w:color="auto"/>
                <w:bottom w:val="none" w:sz="0" w:space="0" w:color="auto"/>
                <w:right w:val="none" w:sz="0" w:space="0" w:color="auto"/>
              </w:divBdr>
            </w:div>
            <w:div w:id="1851068293">
              <w:marLeft w:val="0"/>
              <w:marRight w:val="0"/>
              <w:marTop w:val="0"/>
              <w:marBottom w:val="0"/>
              <w:divBdr>
                <w:top w:val="none" w:sz="0" w:space="0" w:color="auto"/>
                <w:left w:val="none" w:sz="0" w:space="0" w:color="auto"/>
                <w:bottom w:val="none" w:sz="0" w:space="0" w:color="auto"/>
                <w:right w:val="none" w:sz="0" w:space="0" w:color="auto"/>
              </w:divBdr>
            </w:div>
            <w:div w:id="1530411818">
              <w:marLeft w:val="0"/>
              <w:marRight w:val="0"/>
              <w:marTop w:val="0"/>
              <w:marBottom w:val="0"/>
              <w:divBdr>
                <w:top w:val="none" w:sz="0" w:space="0" w:color="auto"/>
                <w:left w:val="none" w:sz="0" w:space="0" w:color="auto"/>
                <w:bottom w:val="none" w:sz="0" w:space="0" w:color="auto"/>
                <w:right w:val="none" w:sz="0" w:space="0" w:color="auto"/>
              </w:divBdr>
            </w:div>
            <w:div w:id="1524438463">
              <w:marLeft w:val="0"/>
              <w:marRight w:val="0"/>
              <w:marTop w:val="0"/>
              <w:marBottom w:val="0"/>
              <w:divBdr>
                <w:top w:val="none" w:sz="0" w:space="0" w:color="auto"/>
                <w:left w:val="none" w:sz="0" w:space="0" w:color="auto"/>
                <w:bottom w:val="none" w:sz="0" w:space="0" w:color="auto"/>
                <w:right w:val="none" w:sz="0" w:space="0" w:color="auto"/>
              </w:divBdr>
            </w:div>
            <w:div w:id="1430733247">
              <w:marLeft w:val="0"/>
              <w:marRight w:val="0"/>
              <w:marTop w:val="0"/>
              <w:marBottom w:val="0"/>
              <w:divBdr>
                <w:top w:val="none" w:sz="0" w:space="0" w:color="auto"/>
                <w:left w:val="none" w:sz="0" w:space="0" w:color="auto"/>
                <w:bottom w:val="none" w:sz="0" w:space="0" w:color="auto"/>
                <w:right w:val="none" w:sz="0" w:space="0" w:color="auto"/>
              </w:divBdr>
            </w:div>
            <w:div w:id="1616327088">
              <w:marLeft w:val="0"/>
              <w:marRight w:val="0"/>
              <w:marTop w:val="0"/>
              <w:marBottom w:val="0"/>
              <w:divBdr>
                <w:top w:val="none" w:sz="0" w:space="0" w:color="auto"/>
                <w:left w:val="none" w:sz="0" w:space="0" w:color="auto"/>
                <w:bottom w:val="none" w:sz="0" w:space="0" w:color="auto"/>
                <w:right w:val="none" w:sz="0" w:space="0" w:color="auto"/>
              </w:divBdr>
            </w:div>
            <w:div w:id="1235775276">
              <w:marLeft w:val="0"/>
              <w:marRight w:val="0"/>
              <w:marTop w:val="0"/>
              <w:marBottom w:val="0"/>
              <w:divBdr>
                <w:top w:val="none" w:sz="0" w:space="0" w:color="auto"/>
                <w:left w:val="none" w:sz="0" w:space="0" w:color="auto"/>
                <w:bottom w:val="none" w:sz="0" w:space="0" w:color="auto"/>
                <w:right w:val="none" w:sz="0" w:space="0" w:color="auto"/>
              </w:divBdr>
            </w:div>
            <w:div w:id="634797139">
              <w:marLeft w:val="0"/>
              <w:marRight w:val="0"/>
              <w:marTop w:val="0"/>
              <w:marBottom w:val="0"/>
              <w:divBdr>
                <w:top w:val="none" w:sz="0" w:space="0" w:color="auto"/>
                <w:left w:val="none" w:sz="0" w:space="0" w:color="auto"/>
                <w:bottom w:val="none" w:sz="0" w:space="0" w:color="auto"/>
                <w:right w:val="none" w:sz="0" w:space="0" w:color="auto"/>
              </w:divBdr>
            </w:div>
            <w:div w:id="1727876452">
              <w:marLeft w:val="0"/>
              <w:marRight w:val="0"/>
              <w:marTop w:val="0"/>
              <w:marBottom w:val="0"/>
              <w:divBdr>
                <w:top w:val="none" w:sz="0" w:space="0" w:color="auto"/>
                <w:left w:val="none" w:sz="0" w:space="0" w:color="auto"/>
                <w:bottom w:val="none" w:sz="0" w:space="0" w:color="auto"/>
                <w:right w:val="none" w:sz="0" w:space="0" w:color="auto"/>
              </w:divBdr>
            </w:div>
            <w:div w:id="186018892">
              <w:marLeft w:val="0"/>
              <w:marRight w:val="0"/>
              <w:marTop w:val="0"/>
              <w:marBottom w:val="0"/>
              <w:divBdr>
                <w:top w:val="none" w:sz="0" w:space="0" w:color="auto"/>
                <w:left w:val="none" w:sz="0" w:space="0" w:color="auto"/>
                <w:bottom w:val="none" w:sz="0" w:space="0" w:color="auto"/>
                <w:right w:val="none" w:sz="0" w:space="0" w:color="auto"/>
              </w:divBdr>
            </w:div>
            <w:div w:id="1260912882">
              <w:marLeft w:val="0"/>
              <w:marRight w:val="0"/>
              <w:marTop w:val="0"/>
              <w:marBottom w:val="0"/>
              <w:divBdr>
                <w:top w:val="none" w:sz="0" w:space="0" w:color="auto"/>
                <w:left w:val="none" w:sz="0" w:space="0" w:color="auto"/>
                <w:bottom w:val="none" w:sz="0" w:space="0" w:color="auto"/>
                <w:right w:val="none" w:sz="0" w:space="0" w:color="auto"/>
              </w:divBdr>
            </w:div>
            <w:div w:id="978219669">
              <w:marLeft w:val="0"/>
              <w:marRight w:val="0"/>
              <w:marTop w:val="0"/>
              <w:marBottom w:val="0"/>
              <w:divBdr>
                <w:top w:val="none" w:sz="0" w:space="0" w:color="auto"/>
                <w:left w:val="none" w:sz="0" w:space="0" w:color="auto"/>
                <w:bottom w:val="none" w:sz="0" w:space="0" w:color="auto"/>
                <w:right w:val="none" w:sz="0" w:space="0" w:color="auto"/>
              </w:divBdr>
            </w:div>
            <w:div w:id="1978954786">
              <w:marLeft w:val="0"/>
              <w:marRight w:val="0"/>
              <w:marTop w:val="0"/>
              <w:marBottom w:val="0"/>
              <w:divBdr>
                <w:top w:val="none" w:sz="0" w:space="0" w:color="auto"/>
                <w:left w:val="none" w:sz="0" w:space="0" w:color="auto"/>
                <w:bottom w:val="none" w:sz="0" w:space="0" w:color="auto"/>
                <w:right w:val="none" w:sz="0" w:space="0" w:color="auto"/>
              </w:divBdr>
            </w:div>
            <w:div w:id="1445415866">
              <w:marLeft w:val="0"/>
              <w:marRight w:val="0"/>
              <w:marTop w:val="0"/>
              <w:marBottom w:val="0"/>
              <w:divBdr>
                <w:top w:val="none" w:sz="0" w:space="0" w:color="auto"/>
                <w:left w:val="none" w:sz="0" w:space="0" w:color="auto"/>
                <w:bottom w:val="none" w:sz="0" w:space="0" w:color="auto"/>
                <w:right w:val="none" w:sz="0" w:space="0" w:color="auto"/>
              </w:divBdr>
            </w:div>
            <w:div w:id="959648360">
              <w:marLeft w:val="0"/>
              <w:marRight w:val="0"/>
              <w:marTop w:val="0"/>
              <w:marBottom w:val="0"/>
              <w:divBdr>
                <w:top w:val="none" w:sz="0" w:space="0" w:color="auto"/>
                <w:left w:val="none" w:sz="0" w:space="0" w:color="auto"/>
                <w:bottom w:val="none" w:sz="0" w:space="0" w:color="auto"/>
                <w:right w:val="none" w:sz="0" w:space="0" w:color="auto"/>
              </w:divBdr>
            </w:div>
            <w:div w:id="1021324054">
              <w:marLeft w:val="0"/>
              <w:marRight w:val="0"/>
              <w:marTop w:val="0"/>
              <w:marBottom w:val="0"/>
              <w:divBdr>
                <w:top w:val="none" w:sz="0" w:space="0" w:color="auto"/>
                <w:left w:val="none" w:sz="0" w:space="0" w:color="auto"/>
                <w:bottom w:val="none" w:sz="0" w:space="0" w:color="auto"/>
                <w:right w:val="none" w:sz="0" w:space="0" w:color="auto"/>
              </w:divBdr>
            </w:div>
            <w:div w:id="2096322523">
              <w:marLeft w:val="0"/>
              <w:marRight w:val="0"/>
              <w:marTop w:val="0"/>
              <w:marBottom w:val="0"/>
              <w:divBdr>
                <w:top w:val="none" w:sz="0" w:space="0" w:color="auto"/>
                <w:left w:val="none" w:sz="0" w:space="0" w:color="auto"/>
                <w:bottom w:val="none" w:sz="0" w:space="0" w:color="auto"/>
                <w:right w:val="none" w:sz="0" w:space="0" w:color="auto"/>
              </w:divBdr>
            </w:div>
            <w:div w:id="405541442">
              <w:marLeft w:val="0"/>
              <w:marRight w:val="0"/>
              <w:marTop w:val="0"/>
              <w:marBottom w:val="0"/>
              <w:divBdr>
                <w:top w:val="none" w:sz="0" w:space="0" w:color="auto"/>
                <w:left w:val="none" w:sz="0" w:space="0" w:color="auto"/>
                <w:bottom w:val="none" w:sz="0" w:space="0" w:color="auto"/>
                <w:right w:val="none" w:sz="0" w:space="0" w:color="auto"/>
              </w:divBdr>
            </w:div>
            <w:div w:id="233859545">
              <w:marLeft w:val="0"/>
              <w:marRight w:val="0"/>
              <w:marTop w:val="0"/>
              <w:marBottom w:val="0"/>
              <w:divBdr>
                <w:top w:val="none" w:sz="0" w:space="0" w:color="auto"/>
                <w:left w:val="none" w:sz="0" w:space="0" w:color="auto"/>
                <w:bottom w:val="none" w:sz="0" w:space="0" w:color="auto"/>
                <w:right w:val="none" w:sz="0" w:space="0" w:color="auto"/>
              </w:divBdr>
            </w:div>
            <w:div w:id="1097479967">
              <w:marLeft w:val="0"/>
              <w:marRight w:val="0"/>
              <w:marTop w:val="0"/>
              <w:marBottom w:val="0"/>
              <w:divBdr>
                <w:top w:val="none" w:sz="0" w:space="0" w:color="auto"/>
                <w:left w:val="none" w:sz="0" w:space="0" w:color="auto"/>
                <w:bottom w:val="none" w:sz="0" w:space="0" w:color="auto"/>
                <w:right w:val="none" w:sz="0" w:space="0" w:color="auto"/>
              </w:divBdr>
            </w:div>
            <w:div w:id="1002584298">
              <w:marLeft w:val="0"/>
              <w:marRight w:val="0"/>
              <w:marTop w:val="0"/>
              <w:marBottom w:val="0"/>
              <w:divBdr>
                <w:top w:val="none" w:sz="0" w:space="0" w:color="auto"/>
                <w:left w:val="none" w:sz="0" w:space="0" w:color="auto"/>
                <w:bottom w:val="none" w:sz="0" w:space="0" w:color="auto"/>
                <w:right w:val="none" w:sz="0" w:space="0" w:color="auto"/>
              </w:divBdr>
            </w:div>
            <w:div w:id="275450842">
              <w:marLeft w:val="0"/>
              <w:marRight w:val="0"/>
              <w:marTop w:val="0"/>
              <w:marBottom w:val="0"/>
              <w:divBdr>
                <w:top w:val="none" w:sz="0" w:space="0" w:color="auto"/>
                <w:left w:val="none" w:sz="0" w:space="0" w:color="auto"/>
                <w:bottom w:val="none" w:sz="0" w:space="0" w:color="auto"/>
                <w:right w:val="none" w:sz="0" w:space="0" w:color="auto"/>
              </w:divBdr>
            </w:div>
            <w:div w:id="1153376462">
              <w:marLeft w:val="0"/>
              <w:marRight w:val="0"/>
              <w:marTop w:val="0"/>
              <w:marBottom w:val="0"/>
              <w:divBdr>
                <w:top w:val="none" w:sz="0" w:space="0" w:color="auto"/>
                <w:left w:val="none" w:sz="0" w:space="0" w:color="auto"/>
                <w:bottom w:val="none" w:sz="0" w:space="0" w:color="auto"/>
                <w:right w:val="none" w:sz="0" w:space="0" w:color="auto"/>
              </w:divBdr>
            </w:div>
            <w:div w:id="128131007">
              <w:marLeft w:val="0"/>
              <w:marRight w:val="0"/>
              <w:marTop w:val="0"/>
              <w:marBottom w:val="0"/>
              <w:divBdr>
                <w:top w:val="none" w:sz="0" w:space="0" w:color="auto"/>
                <w:left w:val="none" w:sz="0" w:space="0" w:color="auto"/>
                <w:bottom w:val="none" w:sz="0" w:space="0" w:color="auto"/>
                <w:right w:val="none" w:sz="0" w:space="0" w:color="auto"/>
              </w:divBdr>
            </w:div>
            <w:div w:id="2041011660">
              <w:marLeft w:val="0"/>
              <w:marRight w:val="0"/>
              <w:marTop w:val="0"/>
              <w:marBottom w:val="0"/>
              <w:divBdr>
                <w:top w:val="none" w:sz="0" w:space="0" w:color="auto"/>
                <w:left w:val="none" w:sz="0" w:space="0" w:color="auto"/>
                <w:bottom w:val="none" w:sz="0" w:space="0" w:color="auto"/>
                <w:right w:val="none" w:sz="0" w:space="0" w:color="auto"/>
              </w:divBdr>
            </w:div>
            <w:div w:id="256061757">
              <w:marLeft w:val="0"/>
              <w:marRight w:val="0"/>
              <w:marTop w:val="0"/>
              <w:marBottom w:val="0"/>
              <w:divBdr>
                <w:top w:val="none" w:sz="0" w:space="0" w:color="auto"/>
                <w:left w:val="none" w:sz="0" w:space="0" w:color="auto"/>
                <w:bottom w:val="none" w:sz="0" w:space="0" w:color="auto"/>
                <w:right w:val="none" w:sz="0" w:space="0" w:color="auto"/>
              </w:divBdr>
            </w:div>
            <w:div w:id="43406321">
              <w:marLeft w:val="0"/>
              <w:marRight w:val="0"/>
              <w:marTop w:val="0"/>
              <w:marBottom w:val="0"/>
              <w:divBdr>
                <w:top w:val="none" w:sz="0" w:space="0" w:color="auto"/>
                <w:left w:val="none" w:sz="0" w:space="0" w:color="auto"/>
                <w:bottom w:val="none" w:sz="0" w:space="0" w:color="auto"/>
                <w:right w:val="none" w:sz="0" w:space="0" w:color="auto"/>
              </w:divBdr>
            </w:div>
            <w:div w:id="1936859800">
              <w:marLeft w:val="0"/>
              <w:marRight w:val="0"/>
              <w:marTop w:val="0"/>
              <w:marBottom w:val="0"/>
              <w:divBdr>
                <w:top w:val="none" w:sz="0" w:space="0" w:color="auto"/>
                <w:left w:val="none" w:sz="0" w:space="0" w:color="auto"/>
                <w:bottom w:val="none" w:sz="0" w:space="0" w:color="auto"/>
                <w:right w:val="none" w:sz="0" w:space="0" w:color="auto"/>
              </w:divBdr>
            </w:div>
            <w:div w:id="822041306">
              <w:marLeft w:val="0"/>
              <w:marRight w:val="0"/>
              <w:marTop w:val="0"/>
              <w:marBottom w:val="0"/>
              <w:divBdr>
                <w:top w:val="none" w:sz="0" w:space="0" w:color="auto"/>
                <w:left w:val="none" w:sz="0" w:space="0" w:color="auto"/>
                <w:bottom w:val="none" w:sz="0" w:space="0" w:color="auto"/>
                <w:right w:val="none" w:sz="0" w:space="0" w:color="auto"/>
              </w:divBdr>
            </w:div>
            <w:div w:id="1817839391">
              <w:marLeft w:val="0"/>
              <w:marRight w:val="0"/>
              <w:marTop w:val="0"/>
              <w:marBottom w:val="0"/>
              <w:divBdr>
                <w:top w:val="none" w:sz="0" w:space="0" w:color="auto"/>
                <w:left w:val="none" w:sz="0" w:space="0" w:color="auto"/>
                <w:bottom w:val="none" w:sz="0" w:space="0" w:color="auto"/>
                <w:right w:val="none" w:sz="0" w:space="0" w:color="auto"/>
              </w:divBdr>
              <w:divsChild>
                <w:div w:id="161549756">
                  <w:marLeft w:val="0"/>
                  <w:marRight w:val="0"/>
                  <w:marTop w:val="0"/>
                  <w:marBottom w:val="0"/>
                  <w:divBdr>
                    <w:top w:val="none" w:sz="0" w:space="0" w:color="auto"/>
                    <w:left w:val="none" w:sz="0" w:space="0" w:color="auto"/>
                    <w:bottom w:val="none" w:sz="0" w:space="0" w:color="auto"/>
                    <w:right w:val="none" w:sz="0" w:space="0" w:color="auto"/>
                  </w:divBdr>
                </w:div>
                <w:div w:id="2050300865">
                  <w:marLeft w:val="0"/>
                  <w:marRight w:val="0"/>
                  <w:marTop w:val="0"/>
                  <w:marBottom w:val="0"/>
                  <w:divBdr>
                    <w:top w:val="none" w:sz="0" w:space="0" w:color="auto"/>
                    <w:left w:val="none" w:sz="0" w:space="0" w:color="auto"/>
                    <w:bottom w:val="none" w:sz="0" w:space="0" w:color="auto"/>
                    <w:right w:val="none" w:sz="0" w:space="0" w:color="auto"/>
                  </w:divBdr>
                </w:div>
                <w:div w:id="1035543014">
                  <w:marLeft w:val="0"/>
                  <w:marRight w:val="0"/>
                  <w:marTop w:val="0"/>
                  <w:marBottom w:val="0"/>
                  <w:divBdr>
                    <w:top w:val="none" w:sz="0" w:space="0" w:color="auto"/>
                    <w:left w:val="none" w:sz="0" w:space="0" w:color="auto"/>
                    <w:bottom w:val="none" w:sz="0" w:space="0" w:color="auto"/>
                    <w:right w:val="none" w:sz="0" w:space="0" w:color="auto"/>
                  </w:divBdr>
                </w:div>
                <w:div w:id="2098475700">
                  <w:marLeft w:val="0"/>
                  <w:marRight w:val="0"/>
                  <w:marTop w:val="0"/>
                  <w:marBottom w:val="0"/>
                  <w:divBdr>
                    <w:top w:val="none" w:sz="0" w:space="0" w:color="auto"/>
                    <w:left w:val="none" w:sz="0" w:space="0" w:color="auto"/>
                    <w:bottom w:val="none" w:sz="0" w:space="0" w:color="auto"/>
                    <w:right w:val="none" w:sz="0" w:space="0" w:color="auto"/>
                  </w:divBdr>
                </w:div>
                <w:div w:id="807356077">
                  <w:marLeft w:val="0"/>
                  <w:marRight w:val="0"/>
                  <w:marTop w:val="0"/>
                  <w:marBottom w:val="0"/>
                  <w:divBdr>
                    <w:top w:val="none" w:sz="0" w:space="0" w:color="auto"/>
                    <w:left w:val="none" w:sz="0" w:space="0" w:color="auto"/>
                    <w:bottom w:val="none" w:sz="0" w:space="0" w:color="auto"/>
                    <w:right w:val="none" w:sz="0" w:space="0" w:color="auto"/>
                  </w:divBdr>
                </w:div>
                <w:div w:id="1724133959">
                  <w:marLeft w:val="0"/>
                  <w:marRight w:val="0"/>
                  <w:marTop w:val="0"/>
                  <w:marBottom w:val="0"/>
                  <w:divBdr>
                    <w:top w:val="none" w:sz="0" w:space="0" w:color="auto"/>
                    <w:left w:val="none" w:sz="0" w:space="0" w:color="auto"/>
                    <w:bottom w:val="none" w:sz="0" w:space="0" w:color="auto"/>
                    <w:right w:val="none" w:sz="0" w:space="0" w:color="auto"/>
                  </w:divBdr>
                </w:div>
                <w:div w:id="1423065786">
                  <w:marLeft w:val="0"/>
                  <w:marRight w:val="0"/>
                  <w:marTop w:val="0"/>
                  <w:marBottom w:val="0"/>
                  <w:divBdr>
                    <w:top w:val="none" w:sz="0" w:space="0" w:color="auto"/>
                    <w:left w:val="none" w:sz="0" w:space="0" w:color="auto"/>
                    <w:bottom w:val="none" w:sz="0" w:space="0" w:color="auto"/>
                    <w:right w:val="none" w:sz="0" w:space="0" w:color="auto"/>
                  </w:divBdr>
                </w:div>
                <w:div w:id="2029137197">
                  <w:marLeft w:val="0"/>
                  <w:marRight w:val="0"/>
                  <w:marTop w:val="0"/>
                  <w:marBottom w:val="0"/>
                  <w:divBdr>
                    <w:top w:val="none" w:sz="0" w:space="0" w:color="auto"/>
                    <w:left w:val="none" w:sz="0" w:space="0" w:color="auto"/>
                    <w:bottom w:val="none" w:sz="0" w:space="0" w:color="auto"/>
                    <w:right w:val="none" w:sz="0" w:space="0" w:color="auto"/>
                  </w:divBdr>
                </w:div>
                <w:div w:id="1004479243">
                  <w:marLeft w:val="0"/>
                  <w:marRight w:val="0"/>
                  <w:marTop w:val="0"/>
                  <w:marBottom w:val="0"/>
                  <w:divBdr>
                    <w:top w:val="none" w:sz="0" w:space="0" w:color="auto"/>
                    <w:left w:val="none" w:sz="0" w:space="0" w:color="auto"/>
                    <w:bottom w:val="none" w:sz="0" w:space="0" w:color="auto"/>
                    <w:right w:val="none" w:sz="0" w:space="0" w:color="auto"/>
                  </w:divBdr>
                </w:div>
                <w:div w:id="1695837658">
                  <w:marLeft w:val="0"/>
                  <w:marRight w:val="0"/>
                  <w:marTop w:val="0"/>
                  <w:marBottom w:val="0"/>
                  <w:divBdr>
                    <w:top w:val="none" w:sz="0" w:space="0" w:color="auto"/>
                    <w:left w:val="none" w:sz="0" w:space="0" w:color="auto"/>
                    <w:bottom w:val="none" w:sz="0" w:space="0" w:color="auto"/>
                    <w:right w:val="none" w:sz="0" w:space="0" w:color="auto"/>
                  </w:divBdr>
                </w:div>
                <w:div w:id="2075621136">
                  <w:marLeft w:val="0"/>
                  <w:marRight w:val="0"/>
                  <w:marTop w:val="0"/>
                  <w:marBottom w:val="0"/>
                  <w:divBdr>
                    <w:top w:val="none" w:sz="0" w:space="0" w:color="auto"/>
                    <w:left w:val="none" w:sz="0" w:space="0" w:color="auto"/>
                    <w:bottom w:val="none" w:sz="0" w:space="0" w:color="auto"/>
                    <w:right w:val="none" w:sz="0" w:space="0" w:color="auto"/>
                  </w:divBdr>
                </w:div>
                <w:div w:id="1426421475">
                  <w:marLeft w:val="0"/>
                  <w:marRight w:val="0"/>
                  <w:marTop w:val="0"/>
                  <w:marBottom w:val="0"/>
                  <w:divBdr>
                    <w:top w:val="none" w:sz="0" w:space="0" w:color="auto"/>
                    <w:left w:val="none" w:sz="0" w:space="0" w:color="auto"/>
                    <w:bottom w:val="none" w:sz="0" w:space="0" w:color="auto"/>
                    <w:right w:val="none" w:sz="0" w:space="0" w:color="auto"/>
                  </w:divBdr>
                </w:div>
                <w:div w:id="310915279">
                  <w:marLeft w:val="0"/>
                  <w:marRight w:val="0"/>
                  <w:marTop w:val="0"/>
                  <w:marBottom w:val="0"/>
                  <w:divBdr>
                    <w:top w:val="none" w:sz="0" w:space="0" w:color="auto"/>
                    <w:left w:val="none" w:sz="0" w:space="0" w:color="auto"/>
                    <w:bottom w:val="none" w:sz="0" w:space="0" w:color="auto"/>
                    <w:right w:val="none" w:sz="0" w:space="0" w:color="auto"/>
                  </w:divBdr>
                </w:div>
                <w:div w:id="258605122">
                  <w:marLeft w:val="0"/>
                  <w:marRight w:val="0"/>
                  <w:marTop w:val="0"/>
                  <w:marBottom w:val="0"/>
                  <w:divBdr>
                    <w:top w:val="none" w:sz="0" w:space="0" w:color="auto"/>
                    <w:left w:val="none" w:sz="0" w:space="0" w:color="auto"/>
                    <w:bottom w:val="none" w:sz="0" w:space="0" w:color="auto"/>
                    <w:right w:val="none" w:sz="0" w:space="0" w:color="auto"/>
                  </w:divBdr>
                </w:div>
                <w:div w:id="2063214531">
                  <w:marLeft w:val="0"/>
                  <w:marRight w:val="0"/>
                  <w:marTop w:val="0"/>
                  <w:marBottom w:val="0"/>
                  <w:divBdr>
                    <w:top w:val="none" w:sz="0" w:space="0" w:color="auto"/>
                    <w:left w:val="none" w:sz="0" w:space="0" w:color="auto"/>
                    <w:bottom w:val="none" w:sz="0" w:space="0" w:color="auto"/>
                    <w:right w:val="none" w:sz="0" w:space="0" w:color="auto"/>
                  </w:divBdr>
                </w:div>
                <w:div w:id="1994024626">
                  <w:marLeft w:val="0"/>
                  <w:marRight w:val="0"/>
                  <w:marTop w:val="0"/>
                  <w:marBottom w:val="0"/>
                  <w:divBdr>
                    <w:top w:val="none" w:sz="0" w:space="0" w:color="auto"/>
                    <w:left w:val="none" w:sz="0" w:space="0" w:color="auto"/>
                    <w:bottom w:val="none" w:sz="0" w:space="0" w:color="auto"/>
                    <w:right w:val="none" w:sz="0" w:space="0" w:color="auto"/>
                  </w:divBdr>
                </w:div>
                <w:div w:id="1902398994">
                  <w:marLeft w:val="0"/>
                  <w:marRight w:val="0"/>
                  <w:marTop w:val="0"/>
                  <w:marBottom w:val="0"/>
                  <w:divBdr>
                    <w:top w:val="none" w:sz="0" w:space="0" w:color="auto"/>
                    <w:left w:val="none" w:sz="0" w:space="0" w:color="auto"/>
                    <w:bottom w:val="none" w:sz="0" w:space="0" w:color="auto"/>
                    <w:right w:val="none" w:sz="0" w:space="0" w:color="auto"/>
                  </w:divBdr>
                </w:div>
                <w:div w:id="957644352">
                  <w:marLeft w:val="0"/>
                  <w:marRight w:val="0"/>
                  <w:marTop w:val="0"/>
                  <w:marBottom w:val="0"/>
                  <w:divBdr>
                    <w:top w:val="none" w:sz="0" w:space="0" w:color="auto"/>
                    <w:left w:val="none" w:sz="0" w:space="0" w:color="auto"/>
                    <w:bottom w:val="none" w:sz="0" w:space="0" w:color="auto"/>
                    <w:right w:val="none" w:sz="0" w:space="0" w:color="auto"/>
                  </w:divBdr>
                </w:div>
                <w:div w:id="386270062">
                  <w:marLeft w:val="0"/>
                  <w:marRight w:val="0"/>
                  <w:marTop w:val="0"/>
                  <w:marBottom w:val="0"/>
                  <w:divBdr>
                    <w:top w:val="none" w:sz="0" w:space="0" w:color="auto"/>
                    <w:left w:val="none" w:sz="0" w:space="0" w:color="auto"/>
                    <w:bottom w:val="none" w:sz="0" w:space="0" w:color="auto"/>
                    <w:right w:val="none" w:sz="0" w:space="0" w:color="auto"/>
                  </w:divBdr>
                </w:div>
                <w:div w:id="544373516">
                  <w:marLeft w:val="0"/>
                  <w:marRight w:val="0"/>
                  <w:marTop w:val="0"/>
                  <w:marBottom w:val="0"/>
                  <w:divBdr>
                    <w:top w:val="none" w:sz="0" w:space="0" w:color="auto"/>
                    <w:left w:val="none" w:sz="0" w:space="0" w:color="auto"/>
                    <w:bottom w:val="none" w:sz="0" w:space="0" w:color="auto"/>
                    <w:right w:val="none" w:sz="0" w:space="0" w:color="auto"/>
                  </w:divBdr>
                </w:div>
                <w:div w:id="989749131">
                  <w:marLeft w:val="0"/>
                  <w:marRight w:val="0"/>
                  <w:marTop w:val="0"/>
                  <w:marBottom w:val="0"/>
                  <w:divBdr>
                    <w:top w:val="none" w:sz="0" w:space="0" w:color="auto"/>
                    <w:left w:val="none" w:sz="0" w:space="0" w:color="auto"/>
                    <w:bottom w:val="none" w:sz="0" w:space="0" w:color="auto"/>
                    <w:right w:val="none" w:sz="0" w:space="0" w:color="auto"/>
                  </w:divBdr>
                </w:div>
                <w:div w:id="1762608471">
                  <w:marLeft w:val="0"/>
                  <w:marRight w:val="0"/>
                  <w:marTop w:val="0"/>
                  <w:marBottom w:val="0"/>
                  <w:divBdr>
                    <w:top w:val="none" w:sz="0" w:space="0" w:color="auto"/>
                    <w:left w:val="none" w:sz="0" w:space="0" w:color="auto"/>
                    <w:bottom w:val="none" w:sz="0" w:space="0" w:color="auto"/>
                    <w:right w:val="none" w:sz="0" w:space="0" w:color="auto"/>
                  </w:divBdr>
                </w:div>
                <w:div w:id="924876171">
                  <w:marLeft w:val="0"/>
                  <w:marRight w:val="0"/>
                  <w:marTop w:val="0"/>
                  <w:marBottom w:val="0"/>
                  <w:divBdr>
                    <w:top w:val="none" w:sz="0" w:space="0" w:color="auto"/>
                    <w:left w:val="none" w:sz="0" w:space="0" w:color="auto"/>
                    <w:bottom w:val="none" w:sz="0" w:space="0" w:color="auto"/>
                    <w:right w:val="none" w:sz="0" w:space="0" w:color="auto"/>
                  </w:divBdr>
                </w:div>
                <w:div w:id="1652783538">
                  <w:marLeft w:val="0"/>
                  <w:marRight w:val="0"/>
                  <w:marTop w:val="0"/>
                  <w:marBottom w:val="0"/>
                  <w:divBdr>
                    <w:top w:val="none" w:sz="0" w:space="0" w:color="auto"/>
                    <w:left w:val="none" w:sz="0" w:space="0" w:color="auto"/>
                    <w:bottom w:val="none" w:sz="0" w:space="0" w:color="auto"/>
                    <w:right w:val="none" w:sz="0" w:space="0" w:color="auto"/>
                  </w:divBdr>
                </w:div>
                <w:div w:id="1435127102">
                  <w:marLeft w:val="0"/>
                  <w:marRight w:val="0"/>
                  <w:marTop w:val="0"/>
                  <w:marBottom w:val="0"/>
                  <w:divBdr>
                    <w:top w:val="none" w:sz="0" w:space="0" w:color="auto"/>
                    <w:left w:val="none" w:sz="0" w:space="0" w:color="auto"/>
                    <w:bottom w:val="none" w:sz="0" w:space="0" w:color="auto"/>
                    <w:right w:val="none" w:sz="0" w:space="0" w:color="auto"/>
                  </w:divBdr>
                </w:div>
                <w:div w:id="1883244808">
                  <w:marLeft w:val="0"/>
                  <w:marRight w:val="0"/>
                  <w:marTop w:val="0"/>
                  <w:marBottom w:val="0"/>
                  <w:divBdr>
                    <w:top w:val="none" w:sz="0" w:space="0" w:color="auto"/>
                    <w:left w:val="none" w:sz="0" w:space="0" w:color="auto"/>
                    <w:bottom w:val="none" w:sz="0" w:space="0" w:color="auto"/>
                    <w:right w:val="none" w:sz="0" w:space="0" w:color="auto"/>
                  </w:divBdr>
                </w:div>
                <w:div w:id="2057848987">
                  <w:marLeft w:val="0"/>
                  <w:marRight w:val="0"/>
                  <w:marTop w:val="0"/>
                  <w:marBottom w:val="0"/>
                  <w:divBdr>
                    <w:top w:val="none" w:sz="0" w:space="0" w:color="auto"/>
                    <w:left w:val="none" w:sz="0" w:space="0" w:color="auto"/>
                    <w:bottom w:val="none" w:sz="0" w:space="0" w:color="auto"/>
                    <w:right w:val="none" w:sz="0" w:space="0" w:color="auto"/>
                  </w:divBdr>
                </w:div>
                <w:div w:id="75787404">
                  <w:marLeft w:val="0"/>
                  <w:marRight w:val="0"/>
                  <w:marTop w:val="0"/>
                  <w:marBottom w:val="0"/>
                  <w:divBdr>
                    <w:top w:val="none" w:sz="0" w:space="0" w:color="auto"/>
                    <w:left w:val="none" w:sz="0" w:space="0" w:color="auto"/>
                    <w:bottom w:val="none" w:sz="0" w:space="0" w:color="auto"/>
                    <w:right w:val="none" w:sz="0" w:space="0" w:color="auto"/>
                  </w:divBdr>
                </w:div>
                <w:div w:id="1773280952">
                  <w:marLeft w:val="0"/>
                  <w:marRight w:val="0"/>
                  <w:marTop w:val="0"/>
                  <w:marBottom w:val="0"/>
                  <w:divBdr>
                    <w:top w:val="none" w:sz="0" w:space="0" w:color="auto"/>
                    <w:left w:val="none" w:sz="0" w:space="0" w:color="auto"/>
                    <w:bottom w:val="none" w:sz="0" w:space="0" w:color="auto"/>
                    <w:right w:val="none" w:sz="0" w:space="0" w:color="auto"/>
                  </w:divBdr>
                </w:div>
                <w:div w:id="30033291">
                  <w:marLeft w:val="0"/>
                  <w:marRight w:val="0"/>
                  <w:marTop w:val="0"/>
                  <w:marBottom w:val="0"/>
                  <w:divBdr>
                    <w:top w:val="none" w:sz="0" w:space="0" w:color="auto"/>
                    <w:left w:val="none" w:sz="0" w:space="0" w:color="auto"/>
                    <w:bottom w:val="none" w:sz="0" w:space="0" w:color="auto"/>
                    <w:right w:val="none" w:sz="0" w:space="0" w:color="auto"/>
                  </w:divBdr>
                </w:div>
                <w:div w:id="80833213">
                  <w:marLeft w:val="0"/>
                  <w:marRight w:val="0"/>
                  <w:marTop w:val="0"/>
                  <w:marBottom w:val="0"/>
                  <w:divBdr>
                    <w:top w:val="none" w:sz="0" w:space="0" w:color="auto"/>
                    <w:left w:val="none" w:sz="0" w:space="0" w:color="auto"/>
                    <w:bottom w:val="none" w:sz="0" w:space="0" w:color="auto"/>
                    <w:right w:val="none" w:sz="0" w:space="0" w:color="auto"/>
                  </w:divBdr>
                </w:div>
                <w:div w:id="2115897671">
                  <w:marLeft w:val="0"/>
                  <w:marRight w:val="0"/>
                  <w:marTop w:val="0"/>
                  <w:marBottom w:val="0"/>
                  <w:divBdr>
                    <w:top w:val="none" w:sz="0" w:space="0" w:color="auto"/>
                    <w:left w:val="none" w:sz="0" w:space="0" w:color="auto"/>
                    <w:bottom w:val="none" w:sz="0" w:space="0" w:color="auto"/>
                    <w:right w:val="none" w:sz="0" w:space="0" w:color="auto"/>
                  </w:divBdr>
                </w:div>
                <w:div w:id="2072145618">
                  <w:marLeft w:val="0"/>
                  <w:marRight w:val="0"/>
                  <w:marTop w:val="0"/>
                  <w:marBottom w:val="0"/>
                  <w:divBdr>
                    <w:top w:val="none" w:sz="0" w:space="0" w:color="auto"/>
                    <w:left w:val="none" w:sz="0" w:space="0" w:color="auto"/>
                    <w:bottom w:val="none" w:sz="0" w:space="0" w:color="auto"/>
                    <w:right w:val="none" w:sz="0" w:space="0" w:color="auto"/>
                  </w:divBdr>
                </w:div>
                <w:div w:id="168176826">
                  <w:marLeft w:val="0"/>
                  <w:marRight w:val="0"/>
                  <w:marTop w:val="0"/>
                  <w:marBottom w:val="0"/>
                  <w:divBdr>
                    <w:top w:val="none" w:sz="0" w:space="0" w:color="auto"/>
                    <w:left w:val="none" w:sz="0" w:space="0" w:color="auto"/>
                    <w:bottom w:val="none" w:sz="0" w:space="0" w:color="auto"/>
                    <w:right w:val="none" w:sz="0" w:space="0" w:color="auto"/>
                  </w:divBdr>
                </w:div>
                <w:div w:id="1756319802">
                  <w:marLeft w:val="0"/>
                  <w:marRight w:val="0"/>
                  <w:marTop w:val="0"/>
                  <w:marBottom w:val="0"/>
                  <w:divBdr>
                    <w:top w:val="none" w:sz="0" w:space="0" w:color="auto"/>
                    <w:left w:val="none" w:sz="0" w:space="0" w:color="auto"/>
                    <w:bottom w:val="none" w:sz="0" w:space="0" w:color="auto"/>
                    <w:right w:val="none" w:sz="0" w:space="0" w:color="auto"/>
                  </w:divBdr>
                </w:div>
                <w:div w:id="1717660659">
                  <w:marLeft w:val="0"/>
                  <w:marRight w:val="0"/>
                  <w:marTop w:val="0"/>
                  <w:marBottom w:val="0"/>
                  <w:divBdr>
                    <w:top w:val="none" w:sz="0" w:space="0" w:color="auto"/>
                    <w:left w:val="none" w:sz="0" w:space="0" w:color="auto"/>
                    <w:bottom w:val="none" w:sz="0" w:space="0" w:color="auto"/>
                    <w:right w:val="none" w:sz="0" w:space="0" w:color="auto"/>
                  </w:divBdr>
                </w:div>
                <w:div w:id="1638140663">
                  <w:marLeft w:val="0"/>
                  <w:marRight w:val="0"/>
                  <w:marTop w:val="0"/>
                  <w:marBottom w:val="0"/>
                  <w:divBdr>
                    <w:top w:val="none" w:sz="0" w:space="0" w:color="auto"/>
                    <w:left w:val="none" w:sz="0" w:space="0" w:color="auto"/>
                    <w:bottom w:val="none" w:sz="0" w:space="0" w:color="auto"/>
                    <w:right w:val="none" w:sz="0" w:space="0" w:color="auto"/>
                  </w:divBdr>
                </w:div>
                <w:div w:id="966740529">
                  <w:marLeft w:val="0"/>
                  <w:marRight w:val="0"/>
                  <w:marTop w:val="0"/>
                  <w:marBottom w:val="0"/>
                  <w:divBdr>
                    <w:top w:val="none" w:sz="0" w:space="0" w:color="auto"/>
                    <w:left w:val="none" w:sz="0" w:space="0" w:color="auto"/>
                    <w:bottom w:val="none" w:sz="0" w:space="0" w:color="auto"/>
                    <w:right w:val="none" w:sz="0" w:space="0" w:color="auto"/>
                  </w:divBdr>
                </w:div>
                <w:div w:id="1591232060">
                  <w:marLeft w:val="0"/>
                  <w:marRight w:val="0"/>
                  <w:marTop w:val="0"/>
                  <w:marBottom w:val="0"/>
                  <w:divBdr>
                    <w:top w:val="none" w:sz="0" w:space="0" w:color="auto"/>
                    <w:left w:val="none" w:sz="0" w:space="0" w:color="auto"/>
                    <w:bottom w:val="none" w:sz="0" w:space="0" w:color="auto"/>
                    <w:right w:val="none" w:sz="0" w:space="0" w:color="auto"/>
                  </w:divBdr>
                </w:div>
                <w:div w:id="211427003">
                  <w:marLeft w:val="0"/>
                  <w:marRight w:val="0"/>
                  <w:marTop w:val="0"/>
                  <w:marBottom w:val="0"/>
                  <w:divBdr>
                    <w:top w:val="none" w:sz="0" w:space="0" w:color="auto"/>
                    <w:left w:val="none" w:sz="0" w:space="0" w:color="auto"/>
                    <w:bottom w:val="none" w:sz="0" w:space="0" w:color="auto"/>
                    <w:right w:val="none" w:sz="0" w:space="0" w:color="auto"/>
                  </w:divBdr>
                </w:div>
                <w:div w:id="1916428058">
                  <w:marLeft w:val="0"/>
                  <w:marRight w:val="0"/>
                  <w:marTop w:val="0"/>
                  <w:marBottom w:val="0"/>
                  <w:divBdr>
                    <w:top w:val="none" w:sz="0" w:space="0" w:color="auto"/>
                    <w:left w:val="none" w:sz="0" w:space="0" w:color="auto"/>
                    <w:bottom w:val="none" w:sz="0" w:space="0" w:color="auto"/>
                    <w:right w:val="none" w:sz="0" w:space="0" w:color="auto"/>
                  </w:divBdr>
                </w:div>
                <w:div w:id="433945595">
                  <w:marLeft w:val="0"/>
                  <w:marRight w:val="0"/>
                  <w:marTop w:val="0"/>
                  <w:marBottom w:val="0"/>
                  <w:divBdr>
                    <w:top w:val="none" w:sz="0" w:space="0" w:color="auto"/>
                    <w:left w:val="none" w:sz="0" w:space="0" w:color="auto"/>
                    <w:bottom w:val="none" w:sz="0" w:space="0" w:color="auto"/>
                    <w:right w:val="none" w:sz="0" w:space="0" w:color="auto"/>
                  </w:divBdr>
                </w:div>
                <w:div w:id="1738435496">
                  <w:marLeft w:val="0"/>
                  <w:marRight w:val="0"/>
                  <w:marTop w:val="0"/>
                  <w:marBottom w:val="0"/>
                  <w:divBdr>
                    <w:top w:val="none" w:sz="0" w:space="0" w:color="auto"/>
                    <w:left w:val="none" w:sz="0" w:space="0" w:color="auto"/>
                    <w:bottom w:val="none" w:sz="0" w:space="0" w:color="auto"/>
                    <w:right w:val="none" w:sz="0" w:space="0" w:color="auto"/>
                  </w:divBdr>
                </w:div>
                <w:div w:id="775904398">
                  <w:marLeft w:val="0"/>
                  <w:marRight w:val="0"/>
                  <w:marTop w:val="0"/>
                  <w:marBottom w:val="0"/>
                  <w:divBdr>
                    <w:top w:val="none" w:sz="0" w:space="0" w:color="auto"/>
                    <w:left w:val="none" w:sz="0" w:space="0" w:color="auto"/>
                    <w:bottom w:val="none" w:sz="0" w:space="0" w:color="auto"/>
                    <w:right w:val="none" w:sz="0" w:space="0" w:color="auto"/>
                  </w:divBdr>
                </w:div>
                <w:div w:id="1521897979">
                  <w:marLeft w:val="0"/>
                  <w:marRight w:val="0"/>
                  <w:marTop w:val="0"/>
                  <w:marBottom w:val="0"/>
                  <w:divBdr>
                    <w:top w:val="none" w:sz="0" w:space="0" w:color="auto"/>
                    <w:left w:val="none" w:sz="0" w:space="0" w:color="auto"/>
                    <w:bottom w:val="none" w:sz="0" w:space="0" w:color="auto"/>
                    <w:right w:val="none" w:sz="0" w:space="0" w:color="auto"/>
                  </w:divBdr>
                </w:div>
                <w:div w:id="534780312">
                  <w:marLeft w:val="0"/>
                  <w:marRight w:val="0"/>
                  <w:marTop w:val="0"/>
                  <w:marBottom w:val="0"/>
                  <w:divBdr>
                    <w:top w:val="none" w:sz="0" w:space="0" w:color="auto"/>
                    <w:left w:val="none" w:sz="0" w:space="0" w:color="auto"/>
                    <w:bottom w:val="none" w:sz="0" w:space="0" w:color="auto"/>
                    <w:right w:val="none" w:sz="0" w:space="0" w:color="auto"/>
                  </w:divBdr>
                </w:div>
                <w:div w:id="1779788893">
                  <w:marLeft w:val="0"/>
                  <w:marRight w:val="0"/>
                  <w:marTop w:val="0"/>
                  <w:marBottom w:val="0"/>
                  <w:divBdr>
                    <w:top w:val="none" w:sz="0" w:space="0" w:color="auto"/>
                    <w:left w:val="none" w:sz="0" w:space="0" w:color="auto"/>
                    <w:bottom w:val="none" w:sz="0" w:space="0" w:color="auto"/>
                    <w:right w:val="none" w:sz="0" w:space="0" w:color="auto"/>
                  </w:divBdr>
                </w:div>
                <w:div w:id="1396077799">
                  <w:marLeft w:val="0"/>
                  <w:marRight w:val="0"/>
                  <w:marTop w:val="0"/>
                  <w:marBottom w:val="0"/>
                  <w:divBdr>
                    <w:top w:val="none" w:sz="0" w:space="0" w:color="auto"/>
                    <w:left w:val="none" w:sz="0" w:space="0" w:color="auto"/>
                    <w:bottom w:val="none" w:sz="0" w:space="0" w:color="auto"/>
                    <w:right w:val="none" w:sz="0" w:space="0" w:color="auto"/>
                  </w:divBdr>
                </w:div>
                <w:div w:id="2080588658">
                  <w:marLeft w:val="0"/>
                  <w:marRight w:val="0"/>
                  <w:marTop w:val="0"/>
                  <w:marBottom w:val="0"/>
                  <w:divBdr>
                    <w:top w:val="none" w:sz="0" w:space="0" w:color="auto"/>
                    <w:left w:val="none" w:sz="0" w:space="0" w:color="auto"/>
                    <w:bottom w:val="none" w:sz="0" w:space="0" w:color="auto"/>
                    <w:right w:val="none" w:sz="0" w:space="0" w:color="auto"/>
                  </w:divBdr>
                </w:div>
                <w:div w:id="379667296">
                  <w:marLeft w:val="0"/>
                  <w:marRight w:val="0"/>
                  <w:marTop w:val="0"/>
                  <w:marBottom w:val="0"/>
                  <w:divBdr>
                    <w:top w:val="none" w:sz="0" w:space="0" w:color="auto"/>
                    <w:left w:val="none" w:sz="0" w:space="0" w:color="auto"/>
                    <w:bottom w:val="none" w:sz="0" w:space="0" w:color="auto"/>
                    <w:right w:val="none" w:sz="0" w:space="0" w:color="auto"/>
                  </w:divBdr>
                </w:div>
                <w:div w:id="1654213515">
                  <w:marLeft w:val="0"/>
                  <w:marRight w:val="0"/>
                  <w:marTop w:val="0"/>
                  <w:marBottom w:val="0"/>
                  <w:divBdr>
                    <w:top w:val="none" w:sz="0" w:space="0" w:color="auto"/>
                    <w:left w:val="none" w:sz="0" w:space="0" w:color="auto"/>
                    <w:bottom w:val="none" w:sz="0" w:space="0" w:color="auto"/>
                    <w:right w:val="none" w:sz="0" w:space="0" w:color="auto"/>
                  </w:divBdr>
                </w:div>
                <w:div w:id="805781690">
                  <w:marLeft w:val="0"/>
                  <w:marRight w:val="0"/>
                  <w:marTop w:val="0"/>
                  <w:marBottom w:val="0"/>
                  <w:divBdr>
                    <w:top w:val="none" w:sz="0" w:space="0" w:color="auto"/>
                    <w:left w:val="none" w:sz="0" w:space="0" w:color="auto"/>
                    <w:bottom w:val="none" w:sz="0" w:space="0" w:color="auto"/>
                    <w:right w:val="none" w:sz="0" w:space="0" w:color="auto"/>
                  </w:divBdr>
                </w:div>
                <w:div w:id="732510904">
                  <w:marLeft w:val="0"/>
                  <w:marRight w:val="0"/>
                  <w:marTop w:val="0"/>
                  <w:marBottom w:val="0"/>
                  <w:divBdr>
                    <w:top w:val="none" w:sz="0" w:space="0" w:color="auto"/>
                    <w:left w:val="none" w:sz="0" w:space="0" w:color="auto"/>
                    <w:bottom w:val="none" w:sz="0" w:space="0" w:color="auto"/>
                    <w:right w:val="none" w:sz="0" w:space="0" w:color="auto"/>
                  </w:divBdr>
                </w:div>
                <w:div w:id="999889403">
                  <w:marLeft w:val="0"/>
                  <w:marRight w:val="0"/>
                  <w:marTop w:val="0"/>
                  <w:marBottom w:val="0"/>
                  <w:divBdr>
                    <w:top w:val="none" w:sz="0" w:space="0" w:color="auto"/>
                    <w:left w:val="none" w:sz="0" w:space="0" w:color="auto"/>
                    <w:bottom w:val="none" w:sz="0" w:space="0" w:color="auto"/>
                    <w:right w:val="none" w:sz="0" w:space="0" w:color="auto"/>
                  </w:divBdr>
                </w:div>
                <w:div w:id="1400245984">
                  <w:marLeft w:val="0"/>
                  <w:marRight w:val="0"/>
                  <w:marTop w:val="0"/>
                  <w:marBottom w:val="0"/>
                  <w:divBdr>
                    <w:top w:val="none" w:sz="0" w:space="0" w:color="auto"/>
                    <w:left w:val="none" w:sz="0" w:space="0" w:color="auto"/>
                    <w:bottom w:val="none" w:sz="0" w:space="0" w:color="auto"/>
                    <w:right w:val="none" w:sz="0" w:space="0" w:color="auto"/>
                  </w:divBdr>
                </w:div>
                <w:div w:id="650139656">
                  <w:marLeft w:val="0"/>
                  <w:marRight w:val="0"/>
                  <w:marTop w:val="0"/>
                  <w:marBottom w:val="0"/>
                  <w:divBdr>
                    <w:top w:val="none" w:sz="0" w:space="0" w:color="auto"/>
                    <w:left w:val="none" w:sz="0" w:space="0" w:color="auto"/>
                    <w:bottom w:val="none" w:sz="0" w:space="0" w:color="auto"/>
                    <w:right w:val="none" w:sz="0" w:space="0" w:color="auto"/>
                  </w:divBdr>
                </w:div>
                <w:div w:id="1453330645">
                  <w:marLeft w:val="0"/>
                  <w:marRight w:val="0"/>
                  <w:marTop w:val="0"/>
                  <w:marBottom w:val="0"/>
                  <w:divBdr>
                    <w:top w:val="none" w:sz="0" w:space="0" w:color="auto"/>
                    <w:left w:val="none" w:sz="0" w:space="0" w:color="auto"/>
                    <w:bottom w:val="none" w:sz="0" w:space="0" w:color="auto"/>
                    <w:right w:val="none" w:sz="0" w:space="0" w:color="auto"/>
                  </w:divBdr>
                </w:div>
                <w:div w:id="1299995188">
                  <w:marLeft w:val="0"/>
                  <w:marRight w:val="0"/>
                  <w:marTop w:val="0"/>
                  <w:marBottom w:val="0"/>
                  <w:divBdr>
                    <w:top w:val="none" w:sz="0" w:space="0" w:color="auto"/>
                    <w:left w:val="none" w:sz="0" w:space="0" w:color="auto"/>
                    <w:bottom w:val="none" w:sz="0" w:space="0" w:color="auto"/>
                    <w:right w:val="none" w:sz="0" w:space="0" w:color="auto"/>
                  </w:divBdr>
                </w:div>
                <w:div w:id="680200928">
                  <w:marLeft w:val="0"/>
                  <w:marRight w:val="0"/>
                  <w:marTop w:val="0"/>
                  <w:marBottom w:val="0"/>
                  <w:divBdr>
                    <w:top w:val="none" w:sz="0" w:space="0" w:color="auto"/>
                    <w:left w:val="none" w:sz="0" w:space="0" w:color="auto"/>
                    <w:bottom w:val="none" w:sz="0" w:space="0" w:color="auto"/>
                    <w:right w:val="none" w:sz="0" w:space="0" w:color="auto"/>
                  </w:divBdr>
                </w:div>
                <w:div w:id="1002469918">
                  <w:marLeft w:val="0"/>
                  <w:marRight w:val="0"/>
                  <w:marTop w:val="0"/>
                  <w:marBottom w:val="0"/>
                  <w:divBdr>
                    <w:top w:val="none" w:sz="0" w:space="0" w:color="auto"/>
                    <w:left w:val="none" w:sz="0" w:space="0" w:color="auto"/>
                    <w:bottom w:val="none" w:sz="0" w:space="0" w:color="auto"/>
                    <w:right w:val="none" w:sz="0" w:space="0" w:color="auto"/>
                  </w:divBdr>
                </w:div>
                <w:div w:id="109321695">
                  <w:marLeft w:val="0"/>
                  <w:marRight w:val="0"/>
                  <w:marTop w:val="0"/>
                  <w:marBottom w:val="0"/>
                  <w:divBdr>
                    <w:top w:val="none" w:sz="0" w:space="0" w:color="auto"/>
                    <w:left w:val="none" w:sz="0" w:space="0" w:color="auto"/>
                    <w:bottom w:val="none" w:sz="0" w:space="0" w:color="auto"/>
                    <w:right w:val="none" w:sz="0" w:space="0" w:color="auto"/>
                  </w:divBdr>
                </w:div>
                <w:div w:id="19432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5840">
          <w:marLeft w:val="0"/>
          <w:marRight w:val="0"/>
          <w:marTop w:val="0"/>
          <w:marBottom w:val="0"/>
          <w:divBdr>
            <w:top w:val="none" w:sz="0" w:space="0" w:color="auto"/>
            <w:left w:val="none" w:sz="0" w:space="0" w:color="auto"/>
            <w:bottom w:val="none" w:sz="0" w:space="0" w:color="auto"/>
            <w:right w:val="none" w:sz="0" w:space="0" w:color="auto"/>
          </w:divBdr>
          <w:divsChild>
            <w:div w:id="98332439">
              <w:marLeft w:val="0"/>
              <w:marRight w:val="0"/>
              <w:marTop w:val="0"/>
              <w:marBottom w:val="0"/>
              <w:divBdr>
                <w:top w:val="none" w:sz="0" w:space="0" w:color="auto"/>
                <w:left w:val="none" w:sz="0" w:space="0" w:color="auto"/>
                <w:bottom w:val="none" w:sz="0" w:space="0" w:color="auto"/>
                <w:right w:val="none" w:sz="0" w:space="0" w:color="auto"/>
              </w:divBdr>
            </w:div>
            <w:div w:id="1873955422">
              <w:marLeft w:val="0"/>
              <w:marRight w:val="0"/>
              <w:marTop w:val="0"/>
              <w:marBottom w:val="0"/>
              <w:divBdr>
                <w:top w:val="none" w:sz="0" w:space="0" w:color="auto"/>
                <w:left w:val="none" w:sz="0" w:space="0" w:color="auto"/>
                <w:bottom w:val="none" w:sz="0" w:space="0" w:color="auto"/>
                <w:right w:val="none" w:sz="0" w:space="0" w:color="auto"/>
              </w:divBdr>
            </w:div>
            <w:div w:id="353507648">
              <w:marLeft w:val="0"/>
              <w:marRight w:val="0"/>
              <w:marTop w:val="0"/>
              <w:marBottom w:val="0"/>
              <w:divBdr>
                <w:top w:val="none" w:sz="0" w:space="0" w:color="auto"/>
                <w:left w:val="none" w:sz="0" w:space="0" w:color="auto"/>
                <w:bottom w:val="none" w:sz="0" w:space="0" w:color="auto"/>
                <w:right w:val="none" w:sz="0" w:space="0" w:color="auto"/>
              </w:divBdr>
            </w:div>
            <w:div w:id="836966133">
              <w:marLeft w:val="0"/>
              <w:marRight w:val="0"/>
              <w:marTop w:val="0"/>
              <w:marBottom w:val="0"/>
              <w:divBdr>
                <w:top w:val="none" w:sz="0" w:space="0" w:color="auto"/>
                <w:left w:val="none" w:sz="0" w:space="0" w:color="auto"/>
                <w:bottom w:val="none" w:sz="0" w:space="0" w:color="auto"/>
                <w:right w:val="none" w:sz="0" w:space="0" w:color="auto"/>
              </w:divBdr>
            </w:div>
            <w:div w:id="1252811231">
              <w:marLeft w:val="0"/>
              <w:marRight w:val="0"/>
              <w:marTop w:val="0"/>
              <w:marBottom w:val="0"/>
              <w:divBdr>
                <w:top w:val="none" w:sz="0" w:space="0" w:color="auto"/>
                <w:left w:val="none" w:sz="0" w:space="0" w:color="auto"/>
                <w:bottom w:val="none" w:sz="0" w:space="0" w:color="auto"/>
                <w:right w:val="none" w:sz="0" w:space="0" w:color="auto"/>
              </w:divBdr>
            </w:div>
            <w:div w:id="1555965579">
              <w:marLeft w:val="0"/>
              <w:marRight w:val="0"/>
              <w:marTop w:val="0"/>
              <w:marBottom w:val="0"/>
              <w:divBdr>
                <w:top w:val="none" w:sz="0" w:space="0" w:color="auto"/>
                <w:left w:val="none" w:sz="0" w:space="0" w:color="auto"/>
                <w:bottom w:val="none" w:sz="0" w:space="0" w:color="auto"/>
                <w:right w:val="none" w:sz="0" w:space="0" w:color="auto"/>
              </w:divBdr>
            </w:div>
            <w:div w:id="993290187">
              <w:marLeft w:val="0"/>
              <w:marRight w:val="0"/>
              <w:marTop w:val="0"/>
              <w:marBottom w:val="0"/>
              <w:divBdr>
                <w:top w:val="none" w:sz="0" w:space="0" w:color="auto"/>
                <w:left w:val="none" w:sz="0" w:space="0" w:color="auto"/>
                <w:bottom w:val="none" w:sz="0" w:space="0" w:color="auto"/>
                <w:right w:val="none" w:sz="0" w:space="0" w:color="auto"/>
              </w:divBdr>
            </w:div>
            <w:div w:id="1820266991">
              <w:marLeft w:val="0"/>
              <w:marRight w:val="0"/>
              <w:marTop w:val="0"/>
              <w:marBottom w:val="0"/>
              <w:divBdr>
                <w:top w:val="none" w:sz="0" w:space="0" w:color="auto"/>
                <w:left w:val="none" w:sz="0" w:space="0" w:color="auto"/>
                <w:bottom w:val="none" w:sz="0" w:space="0" w:color="auto"/>
                <w:right w:val="none" w:sz="0" w:space="0" w:color="auto"/>
              </w:divBdr>
            </w:div>
            <w:div w:id="259916593">
              <w:marLeft w:val="0"/>
              <w:marRight w:val="0"/>
              <w:marTop w:val="0"/>
              <w:marBottom w:val="0"/>
              <w:divBdr>
                <w:top w:val="none" w:sz="0" w:space="0" w:color="auto"/>
                <w:left w:val="none" w:sz="0" w:space="0" w:color="auto"/>
                <w:bottom w:val="none" w:sz="0" w:space="0" w:color="auto"/>
                <w:right w:val="none" w:sz="0" w:space="0" w:color="auto"/>
              </w:divBdr>
            </w:div>
            <w:div w:id="2043897663">
              <w:marLeft w:val="0"/>
              <w:marRight w:val="0"/>
              <w:marTop w:val="0"/>
              <w:marBottom w:val="0"/>
              <w:divBdr>
                <w:top w:val="none" w:sz="0" w:space="0" w:color="auto"/>
                <w:left w:val="none" w:sz="0" w:space="0" w:color="auto"/>
                <w:bottom w:val="none" w:sz="0" w:space="0" w:color="auto"/>
                <w:right w:val="none" w:sz="0" w:space="0" w:color="auto"/>
              </w:divBdr>
            </w:div>
            <w:div w:id="219750041">
              <w:marLeft w:val="0"/>
              <w:marRight w:val="0"/>
              <w:marTop w:val="0"/>
              <w:marBottom w:val="0"/>
              <w:divBdr>
                <w:top w:val="none" w:sz="0" w:space="0" w:color="auto"/>
                <w:left w:val="none" w:sz="0" w:space="0" w:color="auto"/>
                <w:bottom w:val="none" w:sz="0" w:space="0" w:color="auto"/>
                <w:right w:val="none" w:sz="0" w:space="0" w:color="auto"/>
              </w:divBdr>
            </w:div>
            <w:div w:id="1550801336">
              <w:marLeft w:val="0"/>
              <w:marRight w:val="0"/>
              <w:marTop w:val="0"/>
              <w:marBottom w:val="0"/>
              <w:divBdr>
                <w:top w:val="none" w:sz="0" w:space="0" w:color="auto"/>
                <w:left w:val="none" w:sz="0" w:space="0" w:color="auto"/>
                <w:bottom w:val="none" w:sz="0" w:space="0" w:color="auto"/>
                <w:right w:val="none" w:sz="0" w:space="0" w:color="auto"/>
              </w:divBdr>
            </w:div>
            <w:div w:id="434641924">
              <w:marLeft w:val="0"/>
              <w:marRight w:val="0"/>
              <w:marTop w:val="0"/>
              <w:marBottom w:val="0"/>
              <w:divBdr>
                <w:top w:val="none" w:sz="0" w:space="0" w:color="auto"/>
                <w:left w:val="none" w:sz="0" w:space="0" w:color="auto"/>
                <w:bottom w:val="none" w:sz="0" w:space="0" w:color="auto"/>
                <w:right w:val="none" w:sz="0" w:space="0" w:color="auto"/>
              </w:divBdr>
            </w:div>
            <w:div w:id="1290208327">
              <w:marLeft w:val="0"/>
              <w:marRight w:val="0"/>
              <w:marTop w:val="0"/>
              <w:marBottom w:val="0"/>
              <w:divBdr>
                <w:top w:val="none" w:sz="0" w:space="0" w:color="auto"/>
                <w:left w:val="none" w:sz="0" w:space="0" w:color="auto"/>
                <w:bottom w:val="none" w:sz="0" w:space="0" w:color="auto"/>
                <w:right w:val="none" w:sz="0" w:space="0" w:color="auto"/>
              </w:divBdr>
            </w:div>
            <w:div w:id="710760930">
              <w:marLeft w:val="0"/>
              <w:marRight w:val="0"/>
              <w:marTop w:val="0"/>
              <w:marBottom w:val="0"/>
              <w:divBdr>
                <w:top w:val="none" w:sz="0" w:space="0" w:color="auto"/>
                <w:left w:val="none" w:sz="0" w:space="0" w:color="auto"/>
                <w:bottom w:val="none" w:sz="0" w:space="0" w:color="auto"/>
                <w:right w:val="none" w:sz="0" w:space="0" w:color="auto"/>
              </w:divBdr>
            </w:div>
            <w:div w:id="2118716793">
              <w:marLeft w:val="0"/>
              <w:marRight w:val="0"/>
              <w:marTop w:val="0"/>
              <w:marBottom w:val="0"/>
              <w:divBdr>
                <w:top w:val="none" w:sz="0" w:space="0" w:color="auto"/>
                <w:left w:val="none" w:sz="0" w:space="0" w:color="auto"/>
                <w:bottom w:val="none" w:sz="0" w:space="0" w:color="auto"/>
                <w:right w:val="none" w:sz="0" w:space="0" w:color="auto"/>
              </w:divBdr>
              <w:divsChild>
                <w:div w:id="1415202628">
                  <w:marLeft w:val="0"/>
                  <w:marRight w:val="0"/>
                  <w:marTop w:val="0"/>
                  <w:marBottom w:val="0"/>
                  <w:divBdr>
                    <w:top w:val="none" w:sz="0" w:space="0" w:color="auto"/>
                    <w:left w:val="none" w:sz="0" w:space="0" w:color="auto"/>
                    <w:bottom w:val="none" w:sz="0" w:space="0" w:color="auto"/>
                    <w:right w:val="none" w:sz="0" w:space="0" w:color="auto"/>
                  </w:divBdr>
                </w:div>
                <w:div w:id="542795621">
                  <w:marLeft w:val="0"/>
                  <w:marRight w:val="0"/>
                  <w:marTop w:val="0"/>
                  <w:marBottom w:val="0"/>
                  <w:divBdr>
                    <w:top w:val="none" w:sz="0" w:space="0" w:color="auto"/>
                    <w:left w:val="none" w:sz="0" w:space="0" w:color="auto"/>
                    <w:bottom w:val="none" w:sz="0" w:space="0" w:color="auto"/>
                    <w:right w:val="none" w:sz="0" w:space="0" w:color="auto"/>
                  </w:divBdr>
                </w:div>
                <w:div w:id="811364221">
                  <w:marLeft w:val="0"/>
                  <w:marRight w:val="0"/>
                  <w:marTop w:val="0"/>
                  <w:marBottom w:val="0"/>
                  <w:divBdr>
                    <w:top w:val="none" w:sz="0" w:space="0" w:color="auto"/>
                    <w:left w:val="none" w:sz="0" w:space="0" w:color="auto"/>
                    <w:bottom w:val="none" w:sz="0" w:space="0" w:color="auto"/>
                    <w:right w:val="none" w:sz="0" w:space="0" w:color="auto"/>
                  </w:divBdr>
                </w:div>
                <w:div w:id="667633669">
                  <w:marLeft w:val="0"/>
                  <w:marRight w:val="0"/>
                  <w:marTop w:val="0"/>
                  <w:marBottom w:val="0"/>
                  <w:divBdr>
                    <w:top w:val="none" w:sz="0" w:space="0" w:color="auto"/>
                    <w:left w:val="none" w:sz="0" w:space="0" w:color="auto"/>
                    <w:bottom w:val="none" w:sz="0" w:space="0" w:color="auto"/>
                    <w:right w:val="none" w:sz="0" w:space="0" w:color="auto"/>
                  </w:divBdr>
                </w:div>
                <w:div w:id="1946693391">
                  <w:marLeft w:val="0"/>
                  <w:marRight w:val="0"/>
                  <w:marTop w:val="0"/>
                  <w:marBottom w:val="0"/>
                  <w:divBdr>
                    <w:top w:val="none" w:sz="0" w:space="0" w:color="auto"/>
                    <w:left w:val="none" w:sz="0" w:space="0" w:color="auto"/>
                    <w:bottom w:val="none" w:sz="0" w:space="0" w:color="auto"/>
                    <w:right w:val="none" w:sz="0" w:space="0" w:color="auto"/>
                  </w:divBdr>
                </w:div>
                <w:div w:id="2042392059">
                  <w:marLeft w:val="0"/>
                  <w:marRight w:val="0"/>
                  <w:marTop w:val="0"/>
                  <w:marBottom w:val="0"/>
                  <w:divBdr>
                    <w:top w:val="none" w:sz="0" w:space="0" w:color="auto"/>
                    <w:left w:val="none" w:sz="0" w:space="0" w:color="auto"/>
                    <w:bottom w:val="none" w:sz="0" w:space="0" w:color="auto"/>
                    <w:right w:val="none" w:sz="0" w:space="0" w:color="auto"/>
                  </w:divBdr>
                </w:div>
                <w:div w:id="1563978987">
                  <w:marLeft w:val="0"/>
                  <w:marRight w:val="0"/>
                  <w:marTop w:val="0"/>
                  <w:marBottom w:val="0"/>
                  <w:divBdr>
                    <w:top w:val="none" w:sz="0" w:space="0" w:color="auto"/>
                    <w:left w:val="none" w:sz="0" w:space="0" w:color="auto"/>
                    <w:bottom w:val="none" w:sz="0" w:space="0" w:color="auto"/>
                    <w:right w:val="none" w:sz="0" w:space="0" w:color="auto"/>
                  </w:divBdr>
                </w:div>
                <w:div w:id="316805327">
                  <w:marLeft w:val="0"/>
                  <w:marRight w:val="0"/>
                  <w:marTop w:val="0"/>
                  <w:marBottom w:val="0"/>
                  <w:divBdr>
                    <w:top w:val="none" w:sz="0" w:space="0" w:color="auto"/>
                    <w:left w:val="none" w:sz="0" w:space="0" w:color="auto"/>
                    <w:bottom w:val="none" w:sz="0" w:space="0" w:color="auto"/>
                    <w:right w:val="none" w:sz="0" w:space="0" w:color="auto"/>
                  </w:divBdr>
                </w:div>
                <w:div w:id="1585526225">
                  <w:marLeft w:val="0"/>
                  <w:marRight w:val="0"/>
                  <w:marTop w:val="0"/>
                  <w:marBottom w:val="0"/>
                  <w:divBdr>
                    <w:top w:val="none" w:sz="0" w:space="0" w:color="auto"/>
                    <w:left w:val="none" w:sz="0" w:space="0" w:color="auto"/>
                    <w:bottom w:val="none" w:sz="0" w:space="0" w:color="auto"/>
                    <w:right w:val="none" w:sz="0" w:space="0" w:color="auto"/>
                  </w:divBdr>
                </w:div>
                <w:div w:id="449128113">
                  <w:marLeft w:val="0"/>
                  <w:marRight w:val="0"/>
                  <w:marTop w:val="0"/>
                  <w:marBottom w:val="0"/>
                  <w:divBdr>
                    <w:top w:val="none" w:sz="0" w:space="0" w:color="auto"/>
                    <w:left w:val="none" w:sz="0" w:space="0" w:color="auto"/>
                    <w:bottom w:val="none" w:sz="0" w:space="0" w:color="auto"/>
                    <w:right w:val="none" w:sz="0" w:space="0" w:color="auto"/>
                  </w:divBdr>
                </w:div>
                <w:div w:id="1420056089">
                  <w:marLeft w:val="0"/>
                  <w:marRight w:val="0"/>
                  <w:marTop w:val="0"/>
                  <w:marBottom w:val="0"/>
                  <w:divBdr>
                    <w:top w:val="none" w:sz="0" w:space="0" w:color="auto"/>
                    <w:left w:val="none" w:sz="0" w:space="0" w:color="auto"/>
                    <w:bottom w:val="none" w:sz="0" w:space="0" w:color="auto"/>
                    <w:right w:val="none" w:sz="0" w:space="0" w:color="auto"/>
                  </w:divBdr>
                </w:div>
                <w:div w:id="403644188">
                  <w:marLeft w:val="0"/>
                  <w:marRight w:val="0"/>
                  <w:marTop w:val="0"/>
                  <w:marBottom w:val="0"/>
                  <w:divBdr>
                    <w:top w:val="none" w:sz="0" w:space="0" w:color="auto"/>
                    <w:left w:val="none" w:sz="0" w:space="0" w:color="auto"/>
                    <w:bottom w:val="none" w:sz="0" w:space="0" w:color="auto"/>
                    <w:right w:val="none" w:sz="0" w:space="0" w:color="auto"/>
                  </w:divBdr>
                </w:div>
                <w:div w:id="410195878">
                  <w:marLeft w:val="0"/>
                  <w:marRight w:val="0"/>
                  <w:marTop w:val="0"/>
                  <w:marBottom w:val="0"/>
                  <w:divBdr>
                    <w:top w:val="none" w:sz="0" w:space="0" w:color="auto"/>
                    <w:left w:val="none" w:sz="0" w:space="0" w:color="auto"/>
                    <w:bottom w:val="none" w:sz="0" w:space="0" w:color="auto"/>
                    <w:right w:val="none" w:sz="0" w:space="0" w:color="auto"/>
                  </w:divBdr>
                </w:div>
                <w:div w:id="10593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405">
          <w:marLeft w:val="0"/>
          <w:marRight w:val="0"/>
          <w:marTop w:val="0"/>
          <w:marBottom w:val="0"/>
          <w:divBdr>
            <w:top w:val="none" w:sz="0" w:space="0" w:color="auto"/>
            <w:left w:val="none" w:sz="0" w:space="0" w:color="auto"/>
            <w:bottom w:val="none" w:sz="0" w:space="0" w:color="auto"/>
            <w:right w:val="none" w:sz="0" w:space="0" w:color="auto"/>
          </w:divBdr>
          <w:divsChild>
            <w:div w:id="1063062940">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383285229">
              <w:marLeft w:val="0"/>
              <w:marRight w:val="0"/>
              <w:marTop w:val="0"/>
              <w:marBottom w:val="0"/>
              <w:divBdr>
                <w:top w:val="none" w:sz="0" w:space="0" w:color="auto"/>
                <w:left w:val="none" w:sz="0" w:space="0" w:color="auto"/>
                <w:bottom w:val="none" w:sz="0" w:space="0" w:color="auto"/>
                <w:right w:val="none" w:sz="0" w:space="0" w:color="auto"/>
              </w:divBdr>
            </w:div>
            <w:div w:id="753627768">
              <w:marLeft w:val="0"/>
              <w:marRight w:val="0"/>
              <w:marTop w:val="0"/>
              <w:marBottom w:val="0"/>
              <w:divBdr>
                <w:top w:val="none" w:sz="0" w:space="0" w:color="auto"/>
                <w:left w:val="none" w:sz="0" w:space="0" w:color="auto"/>
                <w:bottom w:val="none" w:sz="0" w:space="0" w:color="auto"/>
                <w:right w:val="none" w:sz="0" w:space="0" w:color="auto"/>
              </w:divBdr>
            </w:div>
            <w:div w:id="185752647">
              <w:marLeft w:val="0"/>
              <w:marRight w:val="0"/>
              <w:marTop w:val="0"/>
              <w:marBottom w:val="0"/>
              <w:divBdr>
                <w:top w:val="none" w:sz="0" w:space="0" w:color="auto"/>
                <w:left w:val="none" w:sz="0" w:space="0" w:color="auto"/>
                <w:bottom w:val="none" w:sz="0" w:space="0" w:color="auto"/>
                <w:right w:val="none" w:sz="0" w:space="0" w:color="auto"/>
              </w:divBdr>
            </w:div>
            <w:div w:id="1105199661">
              <w:marLeft w:val="0"/>
              <w:marRight w:val="0"/>
              <w:marTop w:val="0"/>
              <w:marBottom w:val="0"/>
              <w:divBdr>
                <w:top w:val="none" w:sz="0" w:space="0" w:color="auto"/>
                <w:left w:val="none" w:sz="0" w:space="0" w:color="auto"/>
                <w:bottom w:val="none" w:sz="0" w:space="0" w:color="auto"/>
                <w:right w:val="none" w:sz="0" w:space="0" w:color="auto"/>
              </w:divBdr>
            </w:div>
            <w:div w:id="142888590">
              <w:marLeft w:val="0"/>
              <w:marRight w:val="0"/>
              <w:marTop w:val="0"/>
              <w:marBottom w:val="0"/>
              <w:divBdr>
                <w:top w:val="none" w:sz="0" w:space="0" w:color="auto"/>
                <w:left w:val="none" w:sz="0" w:space="0" w:color="auto"/>
                <w:bottom w:val="none" w:sz="0" w:space="0" w:color="auto"/>
                <w:right w:val="none" w:sz="0" w:space="0" w:color="auto"/>
              </w:divBdr>
            </w:div>
            <w:div w:id="918711403">
              <w:marLeft w:val="0"/>
              <w:marRight w:val="0"/>
              <w:marTop w:val="0"/>
              <w:marBottom w:val="0"/>
              <w:divBdr>
                <w:top w:val="none" w:sz="0" w:space="0" w:color="auto"/>
                <w:left w:val="none" w:sz="0" w:space="0" w:color="auto"/>
                <w:bottom w:val="none" w:sz="0" w:space="0" w:color="auto"/>
                <w:right w:val="none" w:sz="0" w:space="0" w:color="auto"/>
              </w:divBdr>
            </w:div>
            <w:div w:id="1755517455">
              <w:marLeft w:val="0"/>
              <w:marRight w:val="0"/>
              <w:marTop w:val="0"/>
              <w:marBottom w:val="0"/>
              <w:divBdr>
                <w:top w:val="none" w:sz="0" w:space="0" w:color="auto"/>
                <w:left w:val="none" w:sz="0" w:space="0" w:color="auto"/>
                <w:bottom w:val="none" w:sz="0" w:space="0" w:color="auto"/>
                <w:right w:val="none" w:sz="0" w:space="0" w:color="auto"/>
              </w:divBdr>
            </w:div>
            <w:div w:id="1336961983">
              <w:marLeft w:val="0"/>
              <w:marRight w:val="0"/>
              <w:marTop w:val="0"/>
              <w:marBottom w:val="0"/>
              <w:divBdr>
                <w:top w:val="none" w:sz="0" w:space="0" w:color="auto"/>
                <w:left w:val="none" w:sz="0" w:space="0" w:color="auto"/>
                <w:bottom w:val="none" w:sz="0" w:space="0" w:color="auto"/>
                <w:right w:val="none" w:sz="0" w:space="0" w:color="auto"/>
              </w:divBdr>
            </w:div>
            <w:div w:id="788662879">
              <w:marLeft w:val="0"/>
              <w:marRight w:val="0"/>
              <w:marTop w:val="0"/>
              <w:marBottom w:val="0"/>
              <w:divBdr>
                <w:top w:val="none" w:sz="0" w:space="0" w:color="auto"/>
                <w:left w:val="none" w:sz="0" w:space="0" w:color="auto"/>
                <w:bottom w:val="none" w:sz="0" w:space="0" w:color="auto"/>
                <w:right w:val="none" w:sz="0" w:space="0" w:color="auto"/>
              </w:divBdr>
            </w:div>
            <w:div w:id="1614822314">
              <w:marLeft w:val="0"/>
              <w:marRight w:val="0"/>
              <w:marTop w:val="0"/>
              <w:marBottom w:val="0"/>
              <w:divBdr>
                <w:top w:val="none" w:sz="0" w:space="0" w:color="auto"/>
                <w:left w:val="none" w:sz="0" w:space="0" w:color="auto"/>
                <w:bottom w:val="none" w:sz="0" w:space="0" w:color="auto"/>
                <w:right w:val="none" w:sz="0" w:space="0" w:color="auto"/>
              </w:divBdr>
            </w:div>
            <w:div w:id="274023456">
              <w:marLeft w:val="0"/>
              <w:marRight w:val="0"/>
              <w:marTop w:val="0"/>
              <w:marBottom w:val="0"/>
              <w:divBdr>
                <w:top w:val="none" w:sz="0" w:space="0" w:color="auto"/>
                <w:left w:val="none" w:sz="0" w:space="0" w:color="auto"/>
                <w:bottom w:val="none" w:sz="0" w:space="0" w:color="auto"/>
                <w:right w:val="none" w:sz="0" w:space="0" w:color="auto"/>
              </w:divBdr>
            </w:div>
            <w:div w:id="240531485">
              <w:marLeft w:val="0"/>
              <w:marRight w:val="0"/>
              <w:marTop w:val="0"/>
              <w:marBottom w:val="0"/>
              <w:divBdr>
                <w:top w:val="none" w:sz="0" w:space="0" w:color="auto"/>
                <w:left w:val="none" w:sz="0" w:space="0" w:color="auto"/>
                <w:bottom w:val="none" w:sz="0" w:space="0" w:color="auto"/>
                <w:right w:val="none" w:sz="0" w:space="0" w:color="auto"/>
              </w:divBdr>
            </w:div>
            <w:div w:id="1297370464">
              <w:marLeft w:val="0"/>
              <w:marRight w:val="0"/>
              <w:marTop w:val="0"/>
              <w:marBottom w:val="0"/>
              <w:divBdr>
                <w:top w:val="none" w:sz="0" w:space="0" w:color="auto"/>
                <w:left w:val="none" w:sz="0" w:space="0" w:color="auto"/>
                <w:bottom w:val="none" w:sz="0" w:space="0" w:color="auto"/>
                <w:right w:val="none" w:sz="0" w:space="0" w:color="auto"/>
              </w:divBdr>
            </w:div>
            <w:div w:id="1755740537">
              <w:marLeft w:val="0"/>
              <w:marRight w:val="0"/>
              <w:marTop w:val="0"/>
              <w:marBottom w:val="0"/>
              <w:divBdr>
                <w:top w:val="none" w:sz="0" w:space="0" w:color="auto"/>
                <w:left w:val="none" w:sz="0" w:space="0" w:color="auto"/>
                <w:bottom w:val="none" w:sz="0" w:space="0" w:color="auto"/>
                <w:right w:val="none" w:sz="0" w:space="0" w:color="auto"/>
              </w:divBdr>
            </w:div>
            <w:div w:id="1364020267">
              <w:marLeft w:val="0"/>
              <w:marRight w:val="0"/>
              <w:marTop w:val="0"/>
              <w:marBottom w:val="0"/>
              <w:divBdr>
                <w:top w:val="none" w:sz="0" w:space="0" w:color="auto"/>
                <w:left w:val="none" w:sz="0" w:space="0" w:color="auto"/>
                <w:bottom w:val="none" w:sz="0" w:space="0" w:color="auto"/>
                <w:right w:val="none" w:sz="0" w:space="0" w:color="auto"/>
              </w:divBdr>
            </w:div>
            <w:div w:id="633095178">
              <w:marLeft w:val="0"/>
              <w:marRight w:val="0"/>
              <w:marTop w:val="0"/>
              <w:marBottom w:val="0"/>
              <w:divBdr>
                <w:top w:val="none" w:sz="0" w:space="0" w:color="auto"/>
                <w:left w:val="none" w:sz="0" w:space="0" w:color="auto"/>
                <w:bottom w:val="none" w:sz="0" w:space="0" w:color="auto"/>
                <w:right w:val="none" w:sz="0" w:space="0" w:color="auto"/>
              </w:divBdr>
            </w:div>
            <w:div w:id="1868524930">
              <w:marLeft w:val="0"/>
              <w:marRight w:val="0"/>
              <w:marTop w:val="0"/>
              <w:marBottom w:val="0"/>
              <w:divBdr>
                <w:top w:val="none" w:sz="0" w:space="0" w:color="auto"/>
                <w:left w:val="none" w:sz="0" w:space="0" w:color="auto"/>
                <w:bottom w:val="none" w:sz="0" w:space="0" w:color="auto"/>
                <w:right w:val="none" w:sz="0" w:space="0" w:color="auto"/>
              </w:divBdr>
              <w:divsChild>
                <w:div w:id="1101489871">
                  <w:marLeft w:val="0"/>
                  <w:marRight w:val="0"/>
                  <w:marTop w:val="0"/>
                  <w:marBottom w:val="0"/>
                  <w:divBdr>
                    <w:top w:val="none" w:sz="0" w:space="0" w:color="auto"/>
                    <w:left w:val="none" w:sz="0" w:space="0" w:color="auto"/>
                    <w:bottom w:val="none" w:sz="0" w:space="0" w:color="auto"/>
                    <w:right w:val="none" w:sz="0" w:space="0" w:color="auto"/>
                  </w:divBdr>
                </w:div>
                <w:div w:id="843206917">
                  <w:marLeft w:val="0"/>
                  <w:marRight w:val="0"/>
                  <w:marTop w:val="0"/>
                  <w:marBottom w:val="0"/>
                  <w:divBdr>
                    <w:top w:val="none" w:sz="0" w:space="0" w:color="auto"/>
                    <w:left w:val="none" w:sz="0" w:space="0" w:color="auto"/>
                    <w:bottom w:val="none" w:sz="0" w:space="0" w:color="auto"/>
                    <w:right w:val="none" w:sz="0" w:space="0" w:color="auto"/>
                  </w:divBdr>
                </w:div>
                <w:div w:id="1249075057">
                  <w:marLeft w:val="0"/>
                  <w:marRight w:val="0"/>
                  <w:marTop w:val="0"/>
                  <w:marBottom w:val="0"/>
                  <w:divBdr>
                    <w:top w:val="none" w:sz="0" w:space="0" w:color="auto"/>
                    <w:left w:val="none" w:sz="0" w:space="0" w:color="auto"/>
                    <w:bottom w:val="none" w:sz="0" w:space="0" w:color="auto"/>
                    <w:right w:val="none" w:sz="0" w:space="0" w:color="auto"/>
                  </w:divBdr>
                </w:div>
                <w:div w:id="134684179">
                  <w:marLeft w:val="0"/>
                  <w:marRight w:val="0"/>
                  <w:marTop w:val="0"/>
                  <w:marBottom w:val="0"/>
                  <w:divBdr>
                    <w:top w:val="none" w:sz="0" w:space="0" w:color="auto"/>
                    <w:left w:val="none" w:sz="0" w:space="0" w:color="auto"/>
                    <w:bottom w:val="none" w:sz="0" w:space="0" w:color="auto"/>
                    <w:right w:val="none" w:sz="0" w:space="0" w:color="auto"/>
                  </w:divBdr>
                </w:div>
                <w:div w:id="1286690817">
                  <w:marLeft w:val="0"/>
                  <w:marRight w:val="0"/>
                  <w:marTop w:val="0"/>
                  <w:marBottom w:val="0"/>
                  <w:divBdr>
                    <w:top w:val="none" w:sz="0" w:space="0" w:color="auto"/>
                    <w:left w:val="none" w:sz="0" w:space="0" w:color="auto"/>
                    <w:bottom w:val="none" w:sz="0" w:space="0" w:color="auto"/>
                    <w:right w:val="none" w:sz="0" w:space="0" w:color="auto"/>
                  </w:divBdr>
                </w:div>
                <w:div w:id="1312557590">
                  <w:marLeft w:val="0"/>
                  <w:marRight w:val="0"/>
                  <w:marTop w:val="0"/>
                  <w:marBottom w:val="0"/>
                  <w:divBdr>
                    <w:top w:val="none" w:sz="0" w:space="0" w:color="auto"/>
                    <w:left w:val="none" w:sz="0" w:space="0" w:color="auto"/>
                    <w:bottom w:val="none" w:sz="0" w:space="0" w:color="auto"/>
                    <w:right w:val="none" w:sz="0" w:space="0" w:color="auto"/>
                  </w:divBdr>
                </w:div>
                <w:div w:id="124277182">
                  <w:marLeft w:val="0"/>
                  <w:marRight w:val="0"/>
                  <w:marTop w:val="0"/>
                  <w:marBottom w:val="0"/>
                  <w:divBdr>
                    <w:top w:val="none" w:sz="0" w:space="0" w:color="auto"/>
                    <w:left w:val="none" w:sz="0" w:space="0" w:color="auto"/>
                    <w:bottom w:val="none" w:sz="0" w:space="0" w:color="auto"/>
                    <w:right w:val="none" w:sz="0" w:space="0" w:color="auto"/>
                  </w:divBdr>
                </w:div>
                <w:div w:id="1968655688">
                  <w:marLeft w:val="0"/>
                  <w:marRight w:val="0"/>
                  <w:marTop w:val="0"/>
                  <w:marBottom w:val="0"/>
                  <w:divBdr>
                    <w:top w:val="none" w:sz="0" w:space="0" w:color="auto"/>
                    <w:left w:val="none" w:sz="0" w:space="0" w:color="auto"/>
                    <w:bottom w:val="none" w:sz="0" w:space="0" w:color="auto"/>
                    <w:right w:val="none" w:sz="0" w:space="0" w:color="auto"/>
                  </w:divBdr>
                </w:div>
                <w:div w:id="1802531713">
                  <w:marLeft w:val="0"/>
                  <w:marRight w:val="0"/>
                  <w:marTop w:val="0"/>
                  <w:marBottom w:val="0"/>
                  <w:divBdr>
                    <w:top w:val="none" w:sz="0" w:space="0" w:color="auto"/>
                    <w:left w:val="none" w:sz="0" w:space="0" w:color="auto"/>
                    <w:bottom w:val="none" w:sz="0" w:space="0" w:color="auto"/>
                    <w:right w:val="none" w:sz="0" w:space="0" w:color="auto"/>
                  </w:divBdr>
                </w:div>
                <w:div w:id="1386368770">
                  <w:marLeft w:val="0"/>
                  <w:marRight w:val="0"/>
                  <w:marTop w:val="0"/>
                  <w:marBottom w:val="0"/>
                  <w:divBdr>
                    <w:top w:val="none" w:sz="0" w:space="0" w:color="auto"/>
                    <w:left w:val="none" w:sz="0" w:space="0" w:color="auto"/>
                    <w:bottom w:val="none" w:sz="0" w:space="0" w:color="auto"/>
                    <w:right w:val="none" w:sz="0" w:space="0" w:color="auto"/>
                  </w:divBdr>
                </w:div>
                <w:div w:id="687950583">
                  <w:marLeft w:val="0"/>
                  <w:marRight w:val="0"/>
                  <w:marTop w:val="0"/>
                  <w:marBottom w:val="0"/>
                  <w:divBdr>
                    <w:top w:val="none" w:sz="0" w:space="0" w:color="auto"/>
                    <w:left w:val="none" w:sz="0" w:space="0" w:color="auto"/>
                    <w:bottom w:val="none" w:sz="0" w:space="0" w:color="auto"/>
                    <w:right w:val="none" w:sz="0" w:space="0" w:color="auto"/>
                  </w:divBdr>
                </w:div>
                <w:div w:id="24989194">
                  <w:marLeft w:val="0"/>
                  <w:marRight w:val="0"/>
                  <w:marTop w:val="0"/>
                  <w:marBottom w:val="0"/>
                  <w:divBdr>
                    <w:top w:val="none" w:sz="0" w:space="0" w:color="auto"/>
                    <w:left w:val="none" w:sz="0" w:space="0" w:color="auto"/>
                    <w:bottom w:val="none" w:sz="0" w:space="0" w:color="auto"/>
                    <w:right w:val="none" w:sz="0" w:space="0" w:color="auto"/>
                  </w:divBdr>
                </w:div>
                <w:div w:id="1817719448">
                  <w:marLeft w:val="0"/>
                  <w:marRight w:val="0"/>
                  <w:marTop w:val="0"/>
                  <w:marBottom w:val="0"/>
                  <w:divBdr>
                    <w:top w:val="none" w:sz="0" w:space="0" w:color="auto"/>
                    <w:left w:val="none" w:sz="0" w:space="0" w:color="auto"/>
                    <w:bottom w:val="none" w:sz="0" w:space="0" w:color="auto"/>
                    <w:right w:val="none" w:sz="0" w:space="0" w:color="auto"/>
                  </w:divBdr>
                </w:div>
                <w:div w:id="143401348">
                  <w:marLeft w:val="0"/>
                  <w:marRight w:val="0"/>
                  <w:marTop w:val="0"/>
                  <w:marBottom w:val="0"/>
                  <w:divBdr>
                    <w:top w:val="none" w:sz="0" w:space="0" w:color="auto"/>
                    <w:left w:val="none" w:sz="0" w:space="0" w:color="auto"/>
                    <w:bottom w:val="none" w:sz="0" w:space="0" w:color="auto"/>
                    <w:right w:val="none" w:sz="0" w:space="0" w:color="auto"/>
                  </w:divBdr>
                </w:div>
                <w:div w:id="1214542662">
                  <w:marLeft w:val="0"/>
                  <w:marRight w:val="0"/>
                  <w:marTop w:val="0"/>
                  <w:marBottom w:val="0"/>
                  <w:divBdr>
                    <w:top w:val="none" w:sz="0" w:space="0" w:color="auto"/>
                    <w:left w:val="none" w:sz="0" w:space="0" w:color="auto"/>
                    <w:bottom w:val="none" w:sz="0" w:space="0" w:color="auto"/>
                    <w:right w:val="none" w:sz="0" w:space="0" w:color="auto"/>
                  </w:divBdr>
                </w:div>
                <w:div w:id="1711106467">
                  <w:marLeft w:val="0"/>
                  <w:marRight w:val="0"/>
                  <w:marTop w:val="0"/>
                  <w:marBottom w:val="0"/>
                  <w:divBdr>
                    <w:top w:val="none" w:sz="0" w:space="0" w:color="auto"/>
                    <w:left w:val="none" w:sz="0" w:space="0" w:color="auto"/>
                    <w:bottom w:val="none" w:sz="0" w:space="0" w:color="auto"/>
                    <w:right w:val="none" w:sz="0" w:space="0" w:color="auto"/>
                  </w:divBdr>
                </w:div>
                <w:div w:id="12613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713">
          <w:marLeft w:val="0"/>
          <w:marRight w:val="0"/>
          <w:marTop w:val="0"/>
          <w:marBottom w:val="0"/>
          <w:divBdr>
            <w:top w:val="none" w:sz="0" w:space="0" w:color="auto"/>
            <w:left w:val="none" w:sz="0" w:space="0" w:color="auto"/>
            <w:bottom w:val="none" w:sz="0" w:space="0" w:color="auto"/>
            <w:right w:val="none" w:sz="0" w:space="0" w:color="auto"/>
          </w:divBdr>
          <w:divsChild>
            <w:div w:id="1850869171">
              <w:marLeft w:val="0"/>
              <w:marRight w:val="0"/>
              <w:marTop w:val="0"/>
              <w:marBottom w:val="0"/>
              <w:divBdr>
                <w:top w:val="none" w:sz="0" w:space="0" w:color="auto"/>
                <w:left w:val="none" w:sz="0" w:space="0" w:color="auto"/>
                <w:bottom w:val="none" w:sz="0" w:space="0" w:color="auto"/>
                <w:right w:val="none" w:sz="0" w:space="0" w:color="auto"/>
              </w:divBdr>
            </w:div>
            <w:div w:id="883492273">
              <w:marLeft w:val="0"/>
              <w:marRight w:val="0"/>
              <w:marTop w:val="0"/>
              <w:marBottom w:val="0"/>
              <w:divBdr>
                <w:top w:val="none" w:sz="0" w:space="0" w:color="auto"/>
                <w:left w:val="none" w:sz="0" w:space="0" w:color="auto"/>
                <w:bottom w:val="none" w:sz="0" w:space="0" w:color="auto"/>
                <w:right w:val="none" w:sz="0" w:space="0" w:color="auto"/>
              </w:divBdr>
            </w:div>
            <w:div w:id="1620339254">
              <w:marLeft w:val="0"/>
              <w:marRight w:val="0"/>
              <w:marTop w:val="0"/>
              <w:marBottom w:val="0"/>
              <w:divBdr>
                <w:top w:val="none" w:sz="0" w:space="0" w:color="auto"/>
                <w:left w:val="none" w:sz="0" w:space="0" w:color="auto"/>
                <w:bottom w:val="none" w:sz="0" w:space="0" w:color="auto"/>
                <w:right w:val="none" w:sz="0" w:space="0" w:color="auto"/>
              </w:divBdr>
            </w:div>
            <w:div w:id="1333678616">
              <w:marLeft w:val="0"/>
              <w:marRight w:val="0"/>
              <w:marTop w:val="0"/>
              <w:marBottom w:val="0"/>
              <w:divBdr>
                <w:top w:val="none" w:sz="0" w:space="0" w:color="auto"/>
                <w:left w:val="none" w:sz="0" w:space="0" w:color="auto"/>
                <w:bottom w:val="none" w:sz="0" w:space="0" w:color="auto"/>
                <w:right w:val="none" w:sz="0" w:space="0" w:color="auto"/>
              </w:divBdr>
            </w:div>
            <w:div w:id="66342478">
              <w:marLeft w:val="0"/>
              <w:marRight w:val="0"/>
              <w:marTop w:val="0"/>
              <w:marBottom w:val="0"/>
              <w:divBdr>
                <w:top w:val="none" w:sz="0" w:space="0" w:color="auto"/>
                <w:left w:val="none" w:sz="0" w:space="0" w:color="auto"/>
                <w:bottom w:val="none" w:sz="0" w:space="0" w:color="auto"/>
                <w:right w:val="none" w:sz="0" w:space="0" w:color="auto"/>
              </w:divBdr>
            </w:div>
            <w:div w:id="617879672">
              <w:marLeft w:val="0"/>
              <w:marRight w:val="0"/>
              <w:marTop w:val="0"/>
              <w:marBottom w:val="0"/>
              <w:divBdr>
                <w:top w:val="none" w:sz="0" w:space="0" w:color="auto"/>
                <w:left w:val="none" w:sz="0" w:space="0" w:color="auto"/>
                <w:bottom w:val="none" w:sz="0" w:space="0" w:color="auto"/>
                <w:right w:val="none" w:sz="0" w:space="0" w:color="auto"/>
              </w:divBdr>
            </w:div>
            <w:div w:id="916089472">
              <w:marLeft w:val="0"/>
              <w:marRight w:val="0"/>
              <w:marTop w:val="0"/>
              <w:marBottom w:val="0"/>
              <w:divBdr>
                <w:top w:val="none" w:sz="0" w:space="0" w:color="auto"/>
                <w:left w:val="none" w:sz="0" w:space="0" w:color="auto"/>
                <w:bottom w:val="none" w:sz="0" w:space="0" w:color="auto"/>
                <w:right w:val="none" w:sz="0" w:space="0" w:color="auto"/>
              </w:divBdr>
            </w:div>
            <w:div w:id="1612786472">
              <w:marLeft w:val="0"/>
              <w:marRight w:val="0"/>
              <w:marTop w:val="0"/>
              <w:marBottom w:val="0"/>
              <w:divBdr>
                <w:top w:val="none" w:sz="0" w:space="0" w:color="auto"/>
                <w:left w:val="none" w:sz="0" w:space="0" w:color="auto"/>
                <w:bottom w:val="none" w:sz="0" w:space="0" w:color="auto"/>
                <w:right w:val="none" w:sz="0" w:space="0" w:color="auto"/>
              </w:divBdr>
            </w:div>
            <w:div w:id="804355929">
              <w:marLeft w:val="0"/>
              <w:marRight w:val="0"/>
              <w:marTop w:val="0"/>
              <w:marBottom w:val="0"/>
              <w:divBdr>
                <w:top w:val="none" w:sz="0" w:space="0" w:color="auto"/>
                <w:left w:val="none" w:sz="0" w:space="0" w:color="auto"/>
                <w:bottom w:val="none" w:sz="0" w:space="0" w:color="auto"/>
                <w:right w:val="none" w:sz="0" w:space="0" w:color="auto"/>
              </w:divBdr>
            </w:div>
            <w:div w:id="622805895">
              <w:marLeft w:val="0"/>
              <w:marRight w:val="0"/>
              <w:marTop w:val="0"/>
              <w:marBottom w:val="0"/>
              <w:divBdr>
                <w:top w:val="none" w:sz="0" w:space="0" w:color="auto"/>
                <w:left w:val="none" w:sz="0" w:space="0" w:color="auto"/>
                <w:bottom w:val="none" w:sz="0" w:space="0" w:color="auto"/>
                <w:right w:val="none" w:sz="0" w:space="0" w:color="auto"/>
              </w:divBdr>
            </w:div>
            <w:div w:id="694578699">
              <w:marLeft w:val="0"/>
              <w:marRight w:val="0"/>
              <w:marTop w:val="0"/>
              <w:marBottom w:val="0"/>
              <w:divBdr>
                <w:top w:val="none" w:sz="0" w:space="0" w:color="auto"/>
                <w:left w:val="none" w:sz="0" w:space="0" w:color="auto"/>
                <w:bottom w:val="none" w:sz="0" w:space="0" w:color="auto"/>
                <w:right w:val="none" w:sz="0" w:space="0" w:color="auto"/>
              </w:divBdr>
            </w:div>
            <w:div w:id="838276403">
              <w:marLeft w:val="0"/>
              <w:marRight w:val="0"/>
              <w:marTop w:val="0"/>
              <w:marBottom w:val="0"/>
              <w:divBdr>
                <w:top w:val="none" w:sz="0" w:space="0" w:color="auto"/>
                <w:left w:val="none" w:sz="0" w:space="0" w:color="auto"/>
                <w:bottom w:val="none" w:sz="0" w:space="0" w:color="auto"/>
                <w:right w:val="none" w:sz="0" w:space="0" w:color="auto"/>
              </w:divBdr>
            </w:div>
            <w:div w:id="1713117687">
              <w:marLeft w:val="0"/>
              <w:marRight w:val="0"/>
              <w:marTop w:val="0"/>
              <w:marBottom w:val="0"/>
              <w:divBdr>
                <w:top w:val="none" w:sz="0" w:space="0" w:color="auto"/>
                <w:left w:val="none" w:sz="0" w:space="0" w:color="auto"/>
                <w:bottom w:val="none" w:sz="0" w:space="0" w:color="auto"/>
                <w:right w:val="none" w:sz="0" w:space="0" w:color="auto"/>
              </w:divBdr>
            </w:div>
            <w:div w:id="486284269">
              <w:marLeft w:val="0"/>
              <w:marRight w:val="0"/>
              <w:marTop w:val="0"/>
              <w:marBottom w:val="0"/>
              <w:divBdr>
                <w:top w:val="none" w:sz="0" w:space="0" w:color="auto"/>
                <w:left w:val="none" w:sz="0" w:space="0" w:color="auto"/>
                <w:bottom w:val="none" w:sz="0" w:space="0" w:color="auto"/>
                <w:right w:val="none" w:sz="0" w:space="0" w:color="auto"/>
              </w:divBdr>
            </w:div>
            <w:div w:id="1923177238">
              <w:marLeft w:val="0"/>
              <w:marRight w:val="0"/>
              <w:marTop w:val="0"/>
              <w:marBottom w:val="0"/>
              <w:divBdr>
                <w:top w:val="none" w:sz="0" w:space="0" w:color="auto"/>
                <w:left w:val="none" w:sz="0" w:space="0" w:color="auto"/>
                <w:bottom w:val="none" w:sz="0" w:space="0" w:color="auto"/>
                <w:right w:val="none" w:sz="0" w:space="0" w:color="auto"/>
              </w:divBdr>
            </w:div>
            <w:div w:id="226845561">
              <w:marLeft w:val="0"/>
              <w:marRight w:val="0"/>
              <w:marTop w:val="0"/>
              <w:marBottom w:val="0"/>
              <w:divBdr>
                <w:top w:val="none" w:sz="0" w:space="0" w:color="auto"/>
                <w:left w:val="none" w:sz="0" w:space="0" w:color="auto"/>
                <w:bottom w:val="none" w:sz="0" w:space="0" w:color="auto"/>
                <w:right w:val="none" w:sz="0" w:space="0" w:color="auto"/>
              </w:divBdr>
            </w:div>
            <w:div w:id="1285383974">
              <w:marLeft w:val="0"/>
              <w:marRight w:val="0"/>
              <w:marTop w:val="0"/>
              <w:marBottom w:val="0"/>
              <w:divBdr>
                <w:top w:val="none" w:sz="0" w:space="0" w:color="auto"/>
                <w:left w:val="none" w:sz="0" w:space="0" w:color="auto"/>
                <w:bottom w:val="none" w:sz="0" w:space="0" w:color="auto"/>
                <w:right w:val="none" w:sz="0" w:space="0" w:color="auto"/>
              </w:divBdr>
            </w:div>
            <w:div w:id="1079249967">
              <w:marLeft w:val="0"/>
              <w:marRight w:val="0"/>
              <w:marTop w:val="0"/>
              <w:marBottom w:val="0"/>
              <w:divBdr>
                <w:top w:val="none" w:sz="0" w:space="0" w:color="auto"/>
                <w:left w:val="none" w:sz="0" w:space="0" w:color="auto"/>
                <w:bottom w:val="none" w:sz="0" w:space="0" w:color="auto"/>
                <w:right w:val="none" w:sz="0" w:space="0" w:color="auto"/>
              </w:divBdr>
            </w:div>
            <w:div w:id="23752986">
              <w:marLeft w:val="0"/>
              <w:marRight w:val="0"/>
              <w:marTop w:val="0"/>
              <w:marBottom w:val="0"/>
              <w:divBdr>
                <w:top w:val="none" w:sz="0" w:space="0" w:color="auto"/>
                <w:left w:val="none" w:sz="0" w:space="0" w:color="auto"/>
                <w:bottom w:val="none" w:sz="0" w:space="0" w:color="auto"/>
                <w:right w:val="none" w:sz="0" w:space="0" w:color="auto"/>
              </w:divBdr>
            </w:div>
            <w:div w:id="696010090">
              <w:marLeft w:val="0"/>
              <w:marRight w:val="0"/>
              <w:marTop w:val="0"/>
              <w:marBottom w:val="0"/>
              <w:divBdr>
                <w:top w:val="none" w:sz="0" w:space="0" w:color="auto"/>
                <w:left w:val="none" w:sz="0" w:space="0" w:color="auto"/>
                <w:bottom w:val="none" w:sz="0" w:space="0" w:color="auto"/>
                <w:right w:val="none" w:sz="0" w:space="0" w:color="auto"/>
              </w:divBdr>
            </w:div>
            <w:div w:id="551815782">
              <w:marLeft w:val="0"/>
              <w:marRight w:val="0"/>
              <w:marTop w:val="0"/>
              <w:marBottom w:val="0"/>
              <w:divBdr>
                <w:top w:val="none" w:sz="0" w:space="0" w:color="auto"/>
                <w:left w:val="none" w:sz="0" w:space="0" w:color="auto"/>
                <w:bottom w:val="none" w:sz="0" w:space="0" w:color="auto"/>
                <w:right w:val="none" w:sz="0" w:space="0" w:color="auto"/>
              </w:divBdr>
            </w:div>
            <w:div w:id="1927372601">
              <w:marLeft w:val="0"/>
              <w:marRight w:val="0"/>
              <w:marTop w:val="0"/>
              <w:marBottom w:val="0"/>
              <w:divBdr>
                <w:top w:val="none" w:sz="0" w:space="0" w:color="auto"/>
                <w:left w:val="none" w:sz="0" w:space="0" w:color="auto"/>
                <w:bottom w:val="none" w:sz="0" w:space="0" w:color="auto"/>
                <w:right w:val="none" w:sz="0" w:space="0" w:color="auto"/>
              </w:divBdr>
            </w:div>
            <w:div w:id="547109786">
              <w:marLeft w:val="0"/>
              <w:marRight w:val="0"/>
              <w:marTop w:val="0"/>
              <w:marBottom w:val="0"/>
              <w:divBdr>
                <w:top w:val="none" w:sz="0" w:space="0" w:color="auto"/>
                <w:left w:val="none" w:sz="0" w:space="0" w:color="auto"/>
                <w:bottom w:val="none" w:sz="0" w:space="0" w:color="auto"/>
                <w:right w:val="none" w:sz="0" w:space="0" w:color="auto"/>
              </w:divBdr>
            </w:div>
            <w:div w:id="248933355">
              <w:marLeft w:val="0"/>
              <w:marRight w:val="0"/>
              <w:marTop w:val="0"/>
              <w:marBottom w:val="0"/>
              <w:divBdr>
                <w:top w:val="none" w:sz="0" w:space="0" w:color="auto"/>
                <w:left w:val="none" w:sz="0" w:space="0" w:color="auto"/>
                <w:bottom w:val="none" w:sz="0" w:space="0" w:color="auto"/>
                <w:right w:val="none" w:sz="0" w:space="0" w:color="auto"/>
              </w:divBdr>
            </w:div>
            <w:div w:id="893808137">
              <w:marLeft w:val="0"/>
              <w:marRight w:val="0"/>
              <w:marTop w:val="0"/>
              <w:marBottom w:val="0"/>
              <w:divBdr>
                <w:top w:val="none" w:sz="0" w:space="0" w:color="auto"/>
                <w:left w:val="none" w:sz="0" w:space="0" w:color="auto"/>
                <w:bottom w:val="none" w:sz="0" w:space="0" w:color="auto"/>
                <w:right w:val="none" w:sz="0" w:space="0" w:color="auto"/>
              </w:divBdr>
            </w:div>
            <w:div w:id="2013414705">
              <w:marLeft w:val="0"/>
              <w:marRight w:val="0"/>
              <w:marTop w:val="0"/>
              <w:marBottom w:val="0"/>
              <w:divBdr>
                <w:top w:val="none" w:sz="0" w:space="0" w:color="auto"/>
                <w:left w:val="none" w:sz="0" w:space="0" w:color="auto"/>
                <w:bottom w:val="none" w:sz="0" w:space="0" w:color="auto"/>
                <w:right w:val="none" w:sz="0" w:space="0" w:color="auto"/>
              </w:divBdr>
            </w:div>
            <w:div w:id="211236339">
              <w:marLeft w:val="0"/>
              <w:marRight w:val="0"/>
              <w:marTop w:val="0"/>
              <w:marBottom w:val="0"/>
              <w:divBdr>
                <w:top w:val="none" w:sz="0" w:space="0" w:color="auto"/>
                <w:left w:val="none" w:sz="0" w:space="0" w:color="auto"/>
                <w:bottom w:val="none" w:sz="0" w:space="0" w:color="auto"/>
                <w:right w:val="none" w:sz="0" w:space="0" w:color="auto"/>
              </w:divBdr>
            </w:div>
            <w:div w:id="1314797312">
              <w:marLeft w:val="0"/>
              <w:marRight w:val="0"/>
              <w:marTop w:val="0"/>
              <w:marBottom w:val="0"/>
              <w:divBdr>
                <w:top w:val="none" w:sz="0" w:space="0" w:color="auto"/>
                <w:left w:val="none" w:sz="0" w:space="0" w:color="auto"/>
                <w:bottom w:val="none" w:sz="0" w:space="0" w:color="auto"/>
                <w:right w:val="none" w:sz="0" w:space="0" w:color="auto"/>
              </w:divBdr>
            </w:div>
            <w:div w:id="443233305">
              <w:marLeft w:val="0"/>
              <w:marRight w:val="0"/>
              <w:marTop w:val="0"/>
              <w:marBottom w:val="0"/>
              <w:divBdr>
                <w:top w:val="none" w:sz="0" w:space="0" w:color="auto"/>
                <w:left w:val="none" w:sz="0" w:space="0" w:color="auto"/>
                <w:bottom w:val="none" w:sz="0" w:space="0" w:color="auto"/>
                <w:right w:val="none" w:sz="0" w:space="0" w:color="auto"/>
              </w:divBdr>
            </w:div>
            <w:div w:id="1101878632">
              <w:marLeft w:val="0"/>
              <w:marRight w:val="0"/>
              <w:marTop w:val="0"/>
              <w:marBottom w:val="0"/>
              <w:divBdr>
                <w:top w:val="none" w:sz="0" w:space="0" w:color="auto"/>
                <w:left w:val="none" w:sz="0" w:space="0" w:color="auto"/>
                <w:bottom w:val="none" w:sz="0" w:space="0" w:color="auto"/>
                <w:right w:val="none" w:sz="0" w:space="0" w:color="auto"/>
              </w:divBdr>
            </w:div>
            <w:div w:id="429590092">
              <w:marLeft w:val="0"/>
              <w:marRight w:val="0"/>
              <w:marTop w:val="0"/>
              <w:marBottom w:val="0"/>
              <w:divBdr>
                <w:top w:val="none" w:sz="0" w:space="0" w:color="auto"/>
                <w:left w:val="none" w:sz="0" w:space="0" w:color="auto"/>
                <w:bottom w:val="none" w:sz="0" w:space="0" w:color="auto"/>
                <w:right w:val="none" w:sz="0" w:space="0" w:color="auto"/>
              </w:divBdr>
            </w:div>
            <w:div w:id="508102473">
              <w:marLeft w:val="0"/>
              <w:marRight w:val="0"/>
              <w:marTop w:val="0"/>
              <w:marBottom w:val="0"/>
              <w:divBdr>
                <w:top w:val="none" w:sz="0" w:space="0" w:color="auto"/>
                <w:left w:val="none" w:sz="0" w:space="0" w:color="auto"/>
                <w:bottom w:val="none" w:sz="0" w:space="0" w:color="auto"/>
                <w:right w:val="none" w:sz="0" w:space="0" w:color="auto"/>
              </w:divBdr>
            </w:div>
            <w:div w:id="409935723">
              <w:marLeft w:val="0"/>
              <w:marRight w:val="0"/>
              <w:marTop w:val="0"/>
              <w:marBottom w:val="0"/>
              <w:divBdr>
                <w:top w:val="none" w:sz="0" w:space="0" w:color="auto"/>
                <w:left w:val="none" w:sz="0" w:space="0" w:color="auto"/>
                <w:bottom w:val="none" w:sz="0" w:space="0" w:color="auto"/>
                <w:right w:val="none" w:sz="0" w:space="0" w:color="auto"/>
              </w:divBdr>
            </w:div>
            <w:div w:id="1676223106">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984817815">
              <w:marLeft w:val="0"/>
              <w:marRight w:val="0"/>
              <w:marTop w:val="0"/>
              <w:marBottom w:val="0"/>
              <w:divBdr>
                <w:top w:val="none" w:sz="0" w:space="0" w:color="auto"/>
                <w:left w:val="none" w:sz="0" w:space="0" w:color="auto"/>
                <w:bottom w:val="none" w:sz="0" w:space="0" w:color="auto"/>
                <w:right w:val="none" w:sz="0" w:space="0" w:color="auto"/>
              </w:divBdr>
            </w:div>
            <w:div w:id="1526213073">
              <w:marLeft w:val="0"/>
              <w:marRight w:val="0"/>
              <w:marTop w:val="0"/>
              <w:marBottom w:val="0"/>
              <w:divBdr>
                <w:top w:val="none" w:sz="0" w:space="0" w:color="auto"/>
                <w:left w:val="none" w:sz="0" w:space="0" w:color="auto"/>
                <w:bottom w:val="none" w:sz="0" w:space="0" w:color="auto"/>
                <w:right w:val="none" w:sz="0" w:space="0" w:color="auto"/>
              </w:divBdr>
            </w:div>
            <w:div w:id="1260720873">
              <w:marLeft w:val="0"/>
              <w:marRight w:val="0"/>
              <w:marTop w:val="0"/>
              <w:marBottom w:val="0"/>
              <w:divBdr>
                <w:top w:val="none" w:sz="0" w:space="0" w:color="auto"/>
                <w:left w:val="none" w:sz="0" w:space="0" w:color="auto"/>
                <w:bottom w:val="none" w:sz="0" w:space="0" w:color="auto"/>
                <w:right w:val="none" w:sz="0" w:space="0" w:color="auto"/>
              </w:divBdr>
            </w:div>
            <w:div w:id="1982998192">
              <w:marLeft w:val="0"/>
              <w:marRight w:val="0"/>
              <w:marTop w:val="0"/>
              <w:marBottom w:val="0"/>
              <w:divBdr>
                <w:top w:val="none" w:sz="0" w:space="0" w:color="auto"/>
                <w:left w:val="none" w:sz="0" w:space="0" w:color="auto"/>
                <w:bottom w:val="none" w:sz="0" w:space="0" w:color="auto"/>
                <w:right w:val="none" w:sz="0" w:space="0" w:color="auto"/>
              </w:divBdr>
            </w:div>
            <w:div w:id="918517413">
              <w:marLeft w:val="0"/>
              <w:marRight w:val="0"/>
              <w:marTop w:val="0"/>
              <w:marBottom w:val="0"/>
              <w:divBdr>
                <w:top w:val="none" w:sz="0" w:space="0" w:color="auto"/>
                <w:left w:val="none" w:sz="0" w:space="0" w:color="auto"/>
                <w:bottom w:val="none" w:sz="0" w:space="0" w:color="auto"/>
                <w:right w:val="none" w:sz="0" w:space="0" w:color="auto"/>
              </w:divBdr>
            </w:div>
            <w:div w:id="953252074">
              <w:marLeft w:val="0"/>
              <w:marRight w:val="0"/>
              <w:marTop w:val="0"/>
              <w:marBottom w:val="0"/>
              <w:divBdr>
                <w:top w:val="none" w:sz="0" w:space="0" w:color="auto"/>
                <w:left w:val="none" w:sz="0" w:space="0" w:color="auto"/>
                <w:bottom w:val="none" w:sz="0" w:space="0" w:color="auto"/>
                <w:right w:val="none" w:sz="0" w:space="0" w:color="auto"/>
              </w:divBdr>
            </w:div>
            <w:div w:id="1940676446">
              <w:marLeft w:val="0"/>
              <w:marRight w:val="0"/>
              <w:marTop w:val="0"/>
              <w:marBottom w:val="0"/>
              <w:divBdr>
                <w:top w:val="none" w:sz="0" w:space="0" w:color="auto"/>
                <w:left w:val="none" w:sz="0" w:space="0" w:color="auto"/>
                <w:bottom w:val="none" w:sz="0" w:space="0" w:color="auto"/>
                <w:right w:val="none" w:sz="0" w:space="0" w:color="auto"/>
              </w:divBdr>
              <w:divsChild>
                <w:div w:id="1185174228">
                  <w:marLeft w:val="0"/>
                  <w:marRight w:val="0"/>
                  <w:marTop w:val="0"/>
                  <w:marBottom w:val="0"/>
                  <w:divBdr>
                    <w:top w:val="none" w:sz="0" w:space="0" w:color="auto"/>
                    <w:left w:val="none" w:sz="0" w:space="0" w:color="auto"/>
                    <w:bottom w:val="none" w:sz="0" w:space="0" w:color="auto"/>
                    <w:right w:val="none" w:sz="0" w:space="0" w:color="auto"/>
                  </w:divBdr>
                </w:div>
                <w:div w:id="491140299">
                  <w:marLeft w:val="0"/>
                  <w:marRight w:val="0"/>
                  <w:marTop w:val="0"/>
                  <w:marBottom w:val="0"/>
                  <w:divBdr>
                    <w:top w:val="none" w:sz="0" w:space="0" w:color="auto"/>
                    <w:left w:val="none" w:sz="0" w:space="0" w:color="auto"/>
                    <w:bottom w:val="none" w:sz="0" w:space="0" w:color="auto"/>
                    <w:right w:val="none" w:sz="0" w:space="0" w:color="auto"/>
                  </w:divBdr>
                </w:div>
                <w:div w:id="1472288721">
                  <w:marLeft w:val="0"/>
                  <w:marRight w:val="0"/>
                  <w:marTop w:val="0"/>
                  <w:marBottom w:val="0"/>
                  <w:divBdr>
                    <w:top w:val="none" w:sz="0" w:space="0" w:color="auto"/>
                    <w:left w:val="none" w:sz="0" w:space="0" w:color="auto"/>
                    <w:bottom w:val="none" w:sz="0" w:space="0" w:color="auto"/>
                    <w:right w:val="none" w:sz="0" w:space="0" w:color="auto"/>
                  </w:divBdr>
                </w:div>
                <w:div w:id="327635480">
                  <w:marLeft w:val="0"/>
                  <w:marRight w:val="0"/>
                  <w:marTop w:val="0"/>
                  <w:marBottom w:val="0"/>
                  <w:divBdr>
                    <w:top w:val="none" w:sz="0" w:space="0" w:color="auto"/>
                    <w:left w:val="none" w:sz="0" w:space="0" w:color="auto"/>
                    <w:bottom w:val="none" w:sz="0" w:space="0" w:color="auto"/>
                    <w:right w:val="none" w:sz="0" w:space="0" w:color="auto"/>
                  </w:divBdr>
                </w:div>
                <w:div w:id="300382563">
                  <w:marLeft w:val="0"/>
                  <w:marRight w:val="0"/>
                  <w:marTop w:val="0"/>
                  <w:marBottom w:val="0"/>
                  <w:divBdr>
                    <w:top w:val="none" w:sz="0" w:space="0" w:color="auto"/>
                    <w:left w:val="none" w:sz="0" w:space="0" w:color="auto"/>
                    <w:bottom w:val="none" w:sz="0" w:space="0" w:color="auto"/>
                    <w:right w:val="none" w:sz="0" w:space="0" w:color="auto"/>
                  </w:divBdr>
                </w:div>
                <w:div w:id="1926649005">
                  <w:marLeft w:val="0"/>
                  <w:marRight w:val="0"/>
                  <w:marTop w:val="0"/>
                  <w:marBottom w:val="0"/>
                  <w:divBdr>
                    <w:top w:val="none" w:sz="0" w:space="0" w:color="auto"/>
                    <w:left w:val="none" w:sz="0" w:space="0" w:color="auto"/>
                    <w:bottom w:val="none" w:sz="0" w:space="0" w:color="auto"/>
                    <w:right w:val="none" w:sz="0" w:space="0" w:color="auto"/>
                  </w:divBdr>
                </w:div>
                <w:div w:id="352539888">
                  <w:marLeft w:val="0"/>
                  <w:marRight w:val="0"/>
                  <w:marTop w:val="0"/>
                  <w:marBottom w:val="0"/>
                  <w:divBdr>
                    <w:top w:val="none" w:sz="0" w:space="0" w:color="auto"/>
                    <w:left w:val="none" w:sz="0" w:space="0" w:color="auto"/>
                    <w:bottom w:val="none" w:sz="0" w:space="0" w:color="auto"/>
                    <w:right w:val="none" w:sz="0" w:space="0" w:color="auto"/>
                  </w:divBdr>
                </w:div>
                <w:div w:id="157695882">
                  <w:marLeft w:val="0"/>
                  <w:marRight w:val="0"/>
                  <w:marTop w:val="0"/>
                  <w:marBottom w:val="0"/>
                  <w:divBdr>
                    <w:top w:val="none" w:sz="0" w:space="0" w:color="auto"/>
                    <w:left w:val="none" w:sz="0" w:space="0" w:color="auto"/>
                    <w:bottom w:val="none" w:sz="0" w:space="0" w:color="auto"/>
                    <w:right w:val="none" w:sz="0" w:space="0" w:color="auto"/>
                  </w:divBdr>
                </w:div>
                <w:div w:id="870069964">
                  <w:marLeft w:val="0"/>
                  <w:marRight w:val="0"/>
                  <w:marTop w:val="0"/>
                  <w:marBottom w:val="0"/>
                  <w:divBdr>
                    <w:top w:val="none" w:sz="0" w:space="0" w:color="auto"/>
                    <w:left w:val="none" w:sz="0" w:space="0" w:color="auto"/>
                    <w:bottom w:val="none" w:sz="0" w:space="0" w:color="auto"/>
                    <w:right w:val="none" w:sz="0" w:space="0" w:color="auto"/>
                  </w:divBdr>
                </w:div>
                <w:div w:id="1090614396">
                  <w:marLeft w:val="0"/>
                  <w:marRight w:val="0"/>
                  <w:marTop w:val="0"/>
                  <w:marBottom w:val="0"/>
                  <w:divBdr>
                    <w:top w:val="none" w:sz="0" w:space="0" w:color="auto"/>
                    <w:left w:val="none" w:sz="0" w:space="0" w:color="auto"/>
                    <w:bottom w:val="none" w:sz="0" w:space="0" w:color="auto"/>
                    <w:right w:val="none" w:sz="0" w:space="0" w:color="auto"/>
                  </w:divBdr>
                </w:div>
                <w:div w:id="1383675022">
                  <w:marLeft w:val="0"/>
                  <w:marRight w:val="0"/>
                  <w:marTop w:val="0"/>
                  <w:marBottom w:val="0"/>
                  <w:divBdr>
                    <w:top w:val="none" w:sz="0" w:space="0" w:color="auto"/>
                    <w:left w:val="none" w:sz="0" w:space="0" w:color="auto"/>
                    <w:bottom w:val="none" w:sz="0" w:space="0" w:color="auto"/>
                    <w:right w:val="none" w:sz="0" w:space="0" w:color="auto"/>
                  </w:divBdr>
                </w:div>
                <w:div w:id="1235242711">
                  <w:marLeft w:val="0"/>
                  <w:marRight w:val="0"/>
                  <w:marTop w:val="0"/>
                  <w:marBottom w:val="0"/>
                  <w:divBdr>
                    <w:top w:val="none" w:sz="0" w:space="0" w:color="auto"/>
                    <w:left w:val="none" w:sz="0" w:space="0" w:color="auto"/>
                    <w:bottom w:val="none" w:sz="0" w:space="0" w:color="auto"/>
                    <w:right w:val="none" w:sz="0" w:space="0" w:color="auto"/>
                  </w:divBdr>
                </w:div>
                <w:div w:id="1000693092">
                  <w:marLeft w:val="0"/>
                  <w:marRight w:val="0"/>
                  <w:marTop w:val="0"/>
                  <w:marBottom w:val="0"/>
                  <w:divBdr>
                    <w:top w:val="none" w:sz="0" w:space="0" w:color="auto"/>
                    <w:left w:val="none" w:sz="0" w:space="0" w:color="auto"/>
                    <w:bottom w:val="none" w:sz="0" w:space="0" w:color="auto"/>
                    <w:right w:val="none" w:sz="0" w:space="0" w:color="auto"/>
                  </w:divBdr>
                </w:div>
                <w:div w:id="2073384567">
                  <w:marLeft w:val="0"/>
                  <w:marRight w:val="0"/>
                  <w:marTop w:val="0"/>
                  <w:marBottom w:val="0"/>
                  <w:divBdr>
                    <w:top w:val="none" w:sz="0" w:space="0" w:color="auto"/>
                    <w:left w:val="none" w:sz="0" w:space="0" w:color="auto"/>
                    <w:bottom w:val="none" w:sz="0" w:space="0" w:color="auto"/>
                    <w:right w:val="none" w:sz="0" w:space="0" w:color="auto"/>
                  </w:divBdr>
                </w:div>
                <w:div w:id="1017199453">
                  <w:marLeft w:val="0"/>
                  <w:marRight w:val="0"/>
                  <w:marTop w:val="0"/>
                  <w:marBottom w:val="0"/>
                  <w:divBdr>
                    <w:top w:val="none" w:sz="0" w:space="0" w:color="auto"/>
                    <w:left w:val="none" w:sz="0" w:space="0" w:color="auto"/>
                    <w:bottom w:val="none" w:sz="0" w:space="0" w:color="auto"/>
                    <w:right w:val="none" w:sz="0" w:space="0" w:color="auto"/>
                  </w:divBdr>
                </w:div>
                <w:div w:id="186450716">
                  <w:marLeft w:val="0"/>
                  <w:marRight w:val="0"/>
                  <w:marTop w:val="0"/>
                  <w:marBottom w:val="0"/>
                  <w:divBdr>
                    <w:top w:val="none" w:sz="0" w:space="0" w:color="auto"/>
                    <w:left w:val="none" w:sz="0" w:space="0" w:color="auto"/>
                    <w:bottom w:val="none" w:sz="0" w:space="0" w:color="auto"/>
                    <w:right w:val="none" w:sz="0" w:space="0" w:color="auto"/>
                  </w:divBdr>
                </w:div>
                <w:div w:id="1225947371">
                  <w:marLeft w:val="0"/>
                  <w:marRight w:val="0"/>
                  <w:marTop w:val="0"/>
                  <w:marBottom w:val="0"/>
                  <w:divBdr>
                    <w:top w:val="none" w:sz="0" w:space="0" w:color="auto"/>
                    <w:left w:val="none" w:sz="0" w:space="0" w:color="auto"/>
                    <w:bottom w:val="none" w:sz="0" w:space="0" w:color="auto"/>
                    <w:right w:val="none" w:sz="0" w:space="0" w:color="auto"/>
                  </w:divBdr>
                </w:div>
                <w:div w:id="2127693603">
                  <w:marLeft w:val="0"/>
                  <w:marRight w:val="0"/>
                  <w:marTop w:val="0"/>
                  <w:marBottom w:val="0"/>
                  <w:divBdr>
                    <w:top w:val="none" w:sz="0" w:space="0" w:color="auto"/>
                    <w:left w:val="none" w:sz="0" w:space="0" w:color="auto"/>
                    <w:bottom w:val="none" w:sz="0" w:space="0" w:color="auto"/>
                    <w:right w:val="none" w:sz="0" w:space="0" w:color="auto"/>
                  </w:divBdr>
                </w:div>
                <w:div w:id="1710108603">
                  <w:marLeft w:val="0"/>
                  <w:marRight w:val="0"/>
                  <w:marTop w:val="0"/>
                  <w:marBottom w:val="0"/>
                  <w:divBdr>
                    <w:top w:val="none" w:sz="0" w:space="0" w:color="auto"/>
                    <w:left w:val="none" w:sz="0" w:space="0" w:color="auto"/>
                    <w:bottom w:val="none" w:sz="0" w:space="0" w:color="auto"/>
                    <w:right w:val="none" w:sz="0" w:space="0" w:color="auto"/>
                  </w:divBdr>
                </w:div>
                <w:div w:id="673915811">
                  <w:marLeft w:val="0"/>
                  <w:marRight w:val="0"/>
                  <w:marTop w:val="0"/>
                  <w:marBottom w:val="0"/>
                  <w:divBdr>
                    <w:top w:val="none" w:sz="0" w:space="0" w:color="auto"/>
                    <w:left w:val="none" w:sz="0" w:space="0" w:color="auto"/>
                    <w:bottom w:val="none" w:sz="0" w:space="0" w:color="auto"/>
                    <w:right w:val="none" w:sz="0" w:space="0" w:color="auto"/>
                  </w:divBdr>
                </w:div>
                <w:div w:id="949048353">
                  <w:marLeft w:val="0"/>
                  <w:marRight w:val="0"/>
                  <w:marTop w:val="0"/>
                  <w:marBottom w:val="0"/>
                  <w:divBdr>
                    <w:top w:val="none" w:sz="0" w:space="0" w:color="auto"/>
                    <w:left w:val="none" w:sz="0" w:space="0" w:color="auto"/>
                    <w:bottom w:val="none" w:sz="0" w:space="0" w:color="auto"/>
                    <w:right w:val="none" w:sz="0" w:space="0" w:color="auto"/>
                  </w:divBdr>
                </w:div>
                <w:div w:id="586424184">
                  <w:marLeft w:val="0"/>
                  <w:marRight w:val="0"/>
                  <w:marTop w:val="0"/>
                  <w:marBottom w:val="0"/>
                  <w:divBdr>
                    <w:top w:val="none" w:sz="0" w:space="0" w:color="auto"/>
                    <w:left w:val="none" w:sz="0" w:space="0" w:color="auto"/>
                    <w:bottom w:val="none" w:sz="0" w:space="0" w:color="auto"/>
                    <w:right w:val="none" w:sz="0" w:space="0" w:color="auto"/>
                  </w:divBdr>
                </w:div>
                <w:div w:id="1046177172">
                  <w:marLeft w:val="0"/>
                  <w:marRight w:val="0"/>
                  <w:marTop w:val="0"/>
                  <w:marBottom w:val="0"/>
                  <w:divBdr>
                    <w:top w:val="none" w:sz="0" w:space="0" w:color="auto"/>
                    <w:left w:val="none" w:sz="0" w:space="0" w:color="auto"/>
                    <w:bottom w:val="none" w:sz="0" w:space="0" w:color="auto"/>
                    <w:right w:val="none" w:sz="0" w:space="0" w:color="auto"/>
                  </w:divBdr>
                </w:div>
                <w:div w:id="1986004166">
                  <w:marLeft w:val="0"/>
                  <w:marRight w:val="0"/>
                  <w:marTop w:val="0"/>
                  <w:marBottom w:val="0"/>
                  <w:divBdr>
                    <w:top w:val="none" w:sz="0" w:space="0" w:color="auto"/>
                    <w:left w:val="none" w:sz="0" w:space="0" w:color="auto"/>
                    <w:bottom w:val="none" w:sz="0" w:space="0" w:color="auto"/>
                    <w:right w:val="none" w:sz="0" w:space="0" w:color="auto"/>
                  </w:divBdr>
                </w:div>
                <w:div w:id="427699977">
                  <w:marLeft w:val="0"/>
                  <w:marRight w:val="0"/>
                  <w:marTop w:val="0"/>
                  <w:marBottom w:val="0"/>
                  <w:divBdr>
                    <w:top w:val="none" w:sz="0" w:space="0" w:color="auto"/>
                    <w:left w:val="none" w:sz="0" w:space="0" w:color="auto"/>
                    <w:bottom w:val="none" w:sz="0" w:space="0" w:color="auto"/>
                    <w:right w:val="none" w:sz="0" w:space="0" w:color="auto"/>
                  </w:divBdr>
                </w:div>
                <w:div w:id="2113546130">
                  <w:marLeft w:val="0"/>
                  <w:marRight w:val="0"/>
                  <w:marTop w:val="0"/>
                  <w:marBottom w:val="0"/>
                  <w:divBdr>
                    <w:top w:val="none" w:sz="0" w:space="0" w:color="auto"/>
                    <w:left w:val="none" w:sz="0" w:space="0" w:color="auto"/>
                    <w:bottom w:val="none" w:sz="0" w:space="0" w:color="auto"/>
                    <w:right w:val="none" w:sz="0" w:space="0" w:color="auto"/>
                  </w:divBdr>
                </w:div>
                <w:div w:id="290675412">
                  <w:marLeft w:val="0"/>
                  <w:marRight w:val="0"/>
                  <w:marTop w:val="0"/>
                  <w:marBottom w:val="0"/>
                  <w:divBdr>
                    <w:top w:val="none" w:sz="0" w:space="0" w:color="auto"/>
                    <w:left w:val="none" w:sz="0" w:space="0" w:color="auto"/>
                    <w:bottom w:val="none" w:sz="0" w:space="0" w:color="auto"/>
                    <w:right w:val="none" w:sz="0" w:space="0" w:color="auto"/>
                  </w:divBdr>
                </w:div>
                <w:div w:id="496768961">
                  <w:marLeft w:val="0"/>
                  <w:marRight w:val="0"/>
                  <w:marTop w:val="0"/>
                  <w:marBottom w:val="0"/>
                  <w:divBdr>
                    <w:top w:val="none" w:sz="0" w:space="0" w:color="auto"/>
                    <w:left w:val="none" w:sz="0" w:space="0" w:color="auto"/>
                    <w:bottom w:val="none" w:sz="0" w:space="0" w:color="auto"/>
                    <w:right w:val="none" w:sz="0" w:space="0" w:color="auto"/>
                  </w:divBdr>
                </w:div>
                <w:div w:id="1125930870">
                  <w:marLeft w:val="0"/>
                  <w:marRight w:val="0"/>
                  <w:marTop w:val="0"/>
                  <w:marBottom w:val="0"/>
                  <w:divBdr>
                    <w:top w:val="none" w:sz="0" w:space="0" w:color="auto"/>
                    <w:left w:val="none" w:sz="0" w:space="0" w:color="auto"/>
                    <w:bottom w:val="none" w:sz="0" w:space="0" w:color="auto"/>
                    <w:right w:val="none" w:sz="0" w:space="0" w:color="auto"/>
                  </w:divBdr>
                </w:div>
                <w:div w:id="1995790378">
                  <w:marLeft w:val="0"/>
                  <w:marRight w:val="0"/>
                  <w:marTop w:val="0"/>
                  <w:marBottom w:val="0"/>
                  <w:divBdr>
                    <w:top w:val="none" w:sz="0" w:space="0" w:color="auto"/>
                    <w:left w:val="none" w:sz="0" w:space="0" w:color="auto"/>
                    <w:bottom w:val="none" w:sz="0" w:space="0" w:color="auto"/>
                    <w:right w:val="none" w:sz="0" w:space="0" w:color="auto"/>
                  </w:divBdr>
                </w:div>
                <w:div w:id="1847282965">
                  <w:marLeft w:val="0"/>
                  <w:marRight w:val="0"/>
                  <w:marTop w:val="0"/>
                  <w:marBottom w:val="0"/>
                  <w:divBdr>
                    <w:top w:val="none" w:sz="0" w:space="0" w:color="auto"/>
                    <w:left w:val="none" w:sz="0" w:space="0" w:color="auto"/>
                    <w:bottom w:val="none" w:sz="0" w:space="0" w:color="auto"/>
                    <w:right w:val="none" w:sz="0" w:space="0" w:color="auto"/>
                  </w:divBdr>
                </w:div>
                <w:div w:id="1301184355">
                  <w:marLeft w:val="0"/>
                  <w:marRight w:val="0"/>
                  <w:marTop w:val="0"/>
                  <w:marBottom w:val="0"/>
                  <w:divBdr>
                    <w:top w:val="none" w:sz="0" w:space="0" w:color="auto"/>
                    <w:left w:val="none" w:sz="0" w:space="0" w:color="auto"/>
                    <w:bottom w:val="none" w:sz="0" w:space="0" w:color="auto"/>
                    <w:right w:val="none" w:sz="0" w:space="0" w:color="auto"/>
                  </w:divBdr>
                </w:div>
                <w:div w:id="747776736">
                  <w:marLeft w:val="0"/>
                  <w:marRight w:val="0"/>
                  <w:marTop w:val="0"/>
                  <w:marBottom w:val="0"/>
                  <w:divBdr>
                    <w:top w:val="none" w:sz="0" w:space="0" w:color="auto"/>
                    <w:left w:val="none" w:sz="0" w:space="0" w:color="auto"/>
                    <w:bottom w:val="none" w:sz="0" w:space="0" w:color="auto"/>
                    <w:right w:val="none" w:sz="0" w:space="0" w:color="auto"/>
                  </w:divBdr>
                </w:div>
                <w:div w:id="1834375755">
                  <w:marLeft w:val="0"/>
                  <w:marRight w:val="0"/>
                  <w:marTop w:val="0"/>
                  <w:marBottom w:val="0"/>
                  <w:divBdr>
                    <w:top w:val="none" w:sz="0" w:space="0" w:color="auto"/>
                    <w:left w:val="none" w:sz="0" w:space="0" w:color="auto"/>
                    <w:bottom w:val="none" w:sz="0" w:space="0" w:color="auto"/>
                    <w:right w:val="none" w:sz="0" w:space="0" w:color="auto"/>
                  </w:divBdr>
                </w:div>
                <w:div w:id="511339822">
                  <w:marLeft w:val="0"/>
                  <w:marRight w:val="0"/>
                  <w:marTop w:val="0"/>
                  <w:marBottom w:val="0"/>
                  <w:divBdr>
                    <w:top w:val="none" w:sz="0" w:space="0" w:color="auto"/>
                    <w:left w:val="none" w:sz="0" w:space="0" w:color="auto"/>
                    <w:bottom w:val="none" w:sz="0" w:space="0" w:color="auto"/>
                    <w:right w:val="none" w:sz="0" w:space="0" w:color="auto"/>
                  </w:divBdr>
                </w:div>
                <w:div w:id="743574859">
                  <w:marLeft w:val="0"/>
                  <w:marRight w:val="0"/>
                  <w:marTop w:val="0"/>
                  <w:marBottom w:val="0"/>
                  <w:divBdr>
                    <w:top w:val="none" w:sz="0" w:space="0" w:color="auto"/>
                    <w:left w:val="none" w:sz="0" w:space="0" w:color="auto"/>
                    <w:bottom w:val="none" w:sz="0" w:space="0" w:color="auto"/>
                    <w:right w:val="none" w:sz="0" w:space="0" w:color="auto"/>
                  </w:divBdr>
                </w:div>
                <w:div w:id="1990163516">
                  <w:marLeft w:val="0"/>
                  <w:marRight w:val="0"/>
                  <w:marTop w:val="0"/>
                  <w:marBottom w:val="0"/>
                  <w:divBdr>
                    <w:top w:val="none" w:sz="0" w:space="0" w:color="auto"/>
                    <w:left w:val="none" w:sz="0" w:space="0" w:color="auto"/>
                    <w:bottom w:val="none" w:sz="0" w:space="0" w:color="auto"/>
                    <w:right w:val="none" w:sz="0" w:space="0" w:color="auto"/>
                  </w:divBdr>
                </w:div>
                <w:div w:id="731657872">
                  <w:marLeft w:val="0"/>
                  <w:marRight w:val="0"/>
                  <w:marTop w:val="0"/>
                  <w:marBottom w:val="0"/>
                  <w:divBdr>
                    <w:top w:val="none" w:sz="0" w:space="0" w:color="auto"/>
                    <w:left w:val="none" w:sz="0" w:space="0" w:color="auto"/>
                    <w:bottom w:val="none" w:sz="0" w:space="0" w:color="auto"/>
                    <w:right w:val="none" w:sz="0" w:space="0" w:color="auto"/>
                  </w:divBdr>
                </w:div>
                <w:div w:id="1402602145">
                  <w:marLeft w:val="0"/>
                  <w:marRight w:val="0"/>
                  <w:marTop w:val="0"/>
                  <w:marBottom w:val="0"/>
                  <w:divBdr>
                    <w:top w:val="none" w:sz="0" w:space="0" w:color="auto"/>
                    <w:left w:val="none" w:sz="0" w:space="0" w:color="auto"/>
                    <w:bottom w:val="none" w:sz="0" w:space="0" w:color="auto"/>
                    <w:right w:val="none" w:sz="0" w:space="0" w:color="auto"/>
                  </w:divBdr>
                </w:div>
                <w:div w:id="18530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6252">
          <w:marLeft w:val="0"/>
          <w:marRight w:val="0"/>
          <w:marTop w:val="0"/>
          <w:marBottom w:val="0"/>
          <w:divBdr>
            <w:top w:val="none" w:sz="0" w:space="0" w:color="auto"/>
            <w:left w:val="none" w:sz="0" w:space="0" w:color="auto"/>
            <w:bottom w:val="none" w:sz="0" w:space="0" w:color="auto"/>
            <w:right w:val="none" w:sz="0" w:space="0" w:color="auto"/>
          </w:divBdr>
          <w:divsChild>
            <w:div w:id="1465149245">
              <w:marLeft w:val="0"/>
              <w:marRight w:val="0"/>
              <w:marTop w:val="0"/>
              <w:marBottom w:val="0"/>
              <w:divBdr>
                <w:top w:val="none" w:sz="0" w:space="0" w:color="auto"/>
                <w:left w:val="none" w:sz="0" w:space="0" w:color="auto"/>
                <w:bottom w:val="none" w:sz="0" w:space="0" w:color="auto"/>
                <w:right w:val="none" w:sz="0" w:space="0" w:color="auto"/>
              </w:divBdr>
            </w:div>
            <w:div w:id="1145051624">
              <w:marLeft w:val="0"/>
              <w:marRight w:val="0"/>
              <w:marTop w:val="0"/>
              <w:marBottom w:val="0"/>
              <w:divBdr>
                <w:top w:val="none" w:sz="0" w:space="0" w:color="auto"/>
                <w:left w:val="none" w:sz="0" w:space="0" w:color="auto"/>
                <w:bottom w:val="none" w:sz="0" w:space="0" w:color="auto"/>
                <w:right w:val="none" w:sz="0" w:space="0" w:color="auto"/>
              </w:divBdr>
            </w:div>
            <w:div w:id="1585723344">
              <w:marLeft w:val="0"/>
              <w:marRight w:val="0"/>
              <w:marTop w:val="0"/>
              <w:marBottom w:val="0"/>
              <w:divBdr>
                <w:top w:val="none" w:sz="0" w:space="0" w:color="auto"/>
                <w:left w:val="none" w:sz="0" w:space="0" w:color="auto"/>
                <w:bottom w:val="none" w:sz="0" w:space="0" w:color="auto"/>
                <w:right w:val="none" w:sz="0" w:space="0" w:color="auto"/>
              </w:divBdr>
            </w:div>
            <w:div w:id="821316619">
              <w:marLeft w:val="0"/>
              <w:marRight w:val="0"/>
              <w:marTop w:val="0"/>
              <w:marBottom w:val="0"/>
              <w:divBdr>
                <w:top w:val="none" w:sz="0" w:space="0" w:color="auto"/>
                <w:left w:val="none" w:sz="0" w:space="0" w:color="auto"/>
                <w:bottom w:val="none" w:sz="0" w:space="0" w:color="auto"/>
                <w:right w:val="none" w:sz="0" w:space="0" w:color="auto"/>
              </w:divBdr>
            </w:div>
            <w:div w:id="1517579501">
              <w:marLeft w:val="0"/>
              <w:marRight w:val="0"/>
              <w:marTop w:val="0"/>
              <w:marBottom w:val="0"/>
              <w:divBdr>
                <w:top w:val="none" w:sz="0" w:space="0" w:color="auto"/>
                <w:left w:val="none" w:sz="0" w:space="0" w:color="auto"/>
                <w:bottom w:val="none" w:sz="0" w:space="0" w:color="auto"/>
                <w:right w:val="none" w:sz="0" w:space="0" w:color="auto"/>
              </w:divBdr>
            </w:div>
            <w:div w:id="2025476606">
              <w:marLeft w:val="0"/>
              <w:marRight w:val="0"/>
              <w:marTop w:val="0"/>
              <w:marBottom w:val="0"/>
              <w:divBdr>
                <w:top w:val="none" w:sz="0" w:space="0" w:color="auto"/>
                <w:left w:val="none" w:sz="0" w:space="0" w:color="auto"/>
                <w:bottom w:val="none" w:sz="0" w:space="0" w:color="auto"/>
                <w:right w:val="none" w:sz="0" w:space="0" w:color="auto"/>
              </w:divBdr>
            </w:div>
            <w:div w:id="505099368">
              <w:marLeft w:val="0"/>
              <w:marRight w:val="0"/>
              <w:marTop w:val="0"/>
              <w:marBottom w:val="0"/>
              <w:divBdr>
                <w:top w:val="none" w:sz="0" w:space="0" w:color="auto"/>
                <w:left w:val="none" w:sz="0" w:space="0" w:color="auto"/>
                <w:bottom w:val="none" w:sz="0" w:space="0" w:color="auto"/>
                <w:right w:val="none" w:sz="0" w:space="0" w:color="auto"/>
              </w:divBdr>
            </w:div>
            <w:div w:id="581525750">
              <w:marLeft w:val="0"/>
              <w:marRight w:val="0"/>
              <w:marTop w:val="0"/>
              <w:marBottom w:val="0"/>
              <w:divBdr>
                <w:top w:val="none" w:sz="0" w:space="0" w:color="auto"/>
                <w:left w:val="none" w:sz="0" w:space="0" w:color="auto"/>
                <w:bottom w:val="none" w:sz="0" w:space="0" w:color="auto"/>
                <w:right w:val="none" w:sz="0" w:space="0" w:color="auto"/>
              </w:divBdr>
            </w:div>
            <w:div w:id="175195550">
              <w:marLeft w:val="0"/>
              <w:marRight w:val="0"/>
              <w:marTop w:val="0"/>
              <w:marBottom w:val="0"/>
              <w:divBdr>
                <w:top w:val="none" w:sz="0" w:space="0" w:color="auto"/>
                <w:left w:val="none" w:sz="0" w:space="0" w:color="auto"/>
                <w:bottom w:val="none" w:sz="0" w:space="0" w:color="auto"/>
                <w:right w:val="none" w:sz="0" w:space="0" w:color="auto"/>
              </w:divBdr>
              <w:divsChild>
                <w:div w:id="1635523688">
                  <w:marLeft w:val="0"/>
                  <w:marRight w:val="0"/>
                  <w:marTop w:val="0"/>
                  <w:marBottom w:val="0"/>
                  <w:divBdr>
                    <w:top w:val="none" w:sz="0" w:space="0" w:color="auto"/>
                    <w:left w:val="none" w:sz="0" w:space="0" w:color="auto"/>
                    <w:bottom w:val="none" w:sz="0" w:space="0" w:color="auto"/>
                    <w:right w:val="none" w:sz="0" w:space="0" w:color="auto"/>
                  </w:divBdr>
                </w:div>
                <w:div w:id="1524784352">
                  <w:marLeft w:val="0"/>
                  <w:marRight w:val="0"/>
                  <w:marTop w:val="0"/>
                  <w:marBottom w:val="0"/>
                  <w:divBdr>
                    <w:top w:val="none" w:sz="0" w:space="0" w:color="auto"/>
                    <w:left w:val="none" w:sz="0" w:space="0" w:color="auto"/>
                    <w:bottom w:val="none" w:sz="0" w:space="0" w:color="auto"/>
                    <w:right w:val="none" w:sz="0" w:space="0" w:color="auto"/>
                  </w:divBdr>
                </w:div>
                <w:div w:id="343823071">
                  <w:marLeft w:val="0"/>
                  <w:marRight w:val="0"/>
                  <w:marTop w:val="0"/>
                  <w:marBottom w:val="0"/>
                  <w:divBdr>
                    <w:top w:val="none" w:sz="0" w:space="0" w:color="auto"/>
                    <w:left w:val="none" w:sz="0" w:space="0" w:color="auto"/>
                    <w:bottom w:val="none" w:sz="0" w:space="0" w:color="auto"/>
                    <w:right w:val="none" w:sz="0" w:space="0" w:color="auto"/>
                  </w:divBdr>
                </w:div>
                <w:div w:id="1264804811">
                  <w:marLeft w:val="0"/>
                  <w:marRight w:val="0"/>
                  <w:marTop w:val="0"/>
                  <w:marBottom w:val="0"/>
                  <w:divBdr>
                    <w:top w:val="none" w:sz="0" w:space="0" w:color="auto"/>
                    <w:left w:val="none" w:sz="0" w:space="0" w:color="auto"/>
                    <w:bottom w:val="none" w:sz="0" w:space="0" w:color="auto"/>
                    <w:right w:val="none" w:sz="0" w:space="0" w:color="auto"/>
                  </w:divBdr>
                </w:div>
                <w:div w:id="2142459760">
                  <w:marLeft w:val="0"/>
                  <w:marRight w:val="0"/>
                  <w:marTop w:val="0"/>
                  <w:marBottom w:val="0"/>
                  <w:divBdr>
                    <w:top w:val="none" w:sz="0" w:space="0" w:color="auto"/>
                    <w:left w:val="none" w:sz="0" w:space="0" w:color="auto"/>
                    <w:bottom w:val="none" w:sz="0" w:space="0" w:color="auto"/>
                    <w:right w:val="none" w:sz="0" w:space="0" w:color="auto"/>
                  </w:divBdr>
                </w:div>
                <w:div w:id="228269904">
                  <w:marLeft w:val="0"/>
                  <w:marRight w:val="0"/>
                  <w:marTop w:val="0"/>
                  <w:marBottom w:val="0"/>
                  <w:divBdr>
                    <w:top w:val="none" w:sz="0" w:space="0" w:color="auto"/>
                    <w:left w:val="none" w:sz="0" w:space="0" w:color="auto"/>
                    <w:bottom w:val="none" w:sz="0" w:space="0" w:color="auto"/>
                    <w:right w:val="none" w:sz="0" w:space="0" w:color="auto"/>
                  </w:divBdr>
                </w:div>
                <w:div w:id="13432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189">
          <w:marLeft w:val="0"/>
          <w:marRight w:val="0"/>
          <w:marTop w:val="0"/>
          <w:marBottom w:val="0"/>
          <w:divBdr>
            <w:top w:val="none" w:sz="0" w:space="0" w:color="auto"/>
            <w:left w:val="none" w:sz="0" w:space="0" w:color="auto"/>
            <w:bottom w:val="none" w:sz="0" w:space="0" w:color="auto"/>
            <w:right w:val="none" w:sz="0" w:space="0" w:color="auto"/>
          </w:divBdr>
          <w:divsChild>
            <w:div w:id="748581413">
              <w:marLeft w:val="0"/>
              <w:marRight w:val="0"/>
              <w:marTop w:val="0"/>
              <w:marBottom w:val="0"/>
              <w:divBdr>
                <w:top w:val="none" w:sz="0" w:space="0" w:color="auto"/>
                <w:left w:val="none" w:sz="0" w:space="0" w:color="auto"/>
                <w:bottom w:val="none" w:sz="0" w:space="0" w:color="auto"/>
                <w:right w:val="none" w:sz="0" w:space="0" w:color="auto"/>
              </w:divBdr>
            </w:div>
            <w:div w:id="832337401">
              <w:marLeft w:val="0"/>
              <w:marRight w:val="0"/>
              <w:marTop w:val="0"/>
              <w:marBottom w:val="0"/>
              <w:divBdr>
                <w:top w:val="none" w:sz="0" w:space="0" w:color="auto"/>
                <w:left w:val="none" w:sz="0" w:space="0" w:color="auto"/>
                <w:bottom w:val="none" w:sz="0" w:space="0" w:color="auto"/>
                <w:right w:val="none" w:sz="0" w:space="0" w:color="auto"/>
              </w:divBdr>
            </w:div>
            <w:div w:id="1797063264">
              <w:marLeft w:val="0"/>
              <w:marRight w:val="0"/>
              <w:marTop w:val="0"/>
              <w:marBottom w:val="0"/>
              <w:divBdr>
                <w:top w:val="none" w:sz="0" w:space="0" w:color="auto"/>
                <w:left w:val="none" w:sz="0" w:space="0" w:color="auto"/>
                <w:bottom w:val="none" w:sz="0" w:space="0" w:color="auto"/>
                <w:right w:val="none" w:sz="0" w:space="0" w:color="auto"/>
              </w:divBdr>
            </w:div>
            <w:div w:id="789401153">
              <w:marLeft w:val="0"/>
              <w:marRight w:val="0"/>
              <w:marTop w:val="0"/>
              <w:marBottom w:val="0"/>
              <w:divBdr>
                <w:top w:val="none" w:sz="0" w:space="0" w:color="auto"/>
                <w:left w:val="none" w:sz="0" w:space="0" w:color="auto"/>
                <w:bottom w:val="none" w:sz="0" w:space="0" w:color="auto"/>
                <w:right w:val="none" w:sz="0" w:space="0" w:color="auto"/>
              </w:divBdr>
            </w:div>
            <w:div w:id="1122652747">
              <w:marLeft w:val="0"/>
              <w:marRight w:val="0"/>
              <w:marTop w:val="0"/>
              <w:marBottom w:val="0"/>
              <w:divBdr>
                <w:top w:val="none" w:sz="0" w:space="0" w:color="auto"/>
                <w:left w:val="none" w:sz="0" w:space="0" w:color="auto"/>
                <w:bottom w:val="none" w:sz="0" w:space="0" w:color="auto"/>
                <w:right w:val="none" w:sz="0" w:space="0" w:color="auto"/>
              </w:divBdr>
            </w:div>
            <w:div w:id="535505531">
              <w:marLeft w:val="0"/>
              <w:marRight w:val="0"/>
              <w:marTop w:val="0"/>
              <w:marBottom w:val="0"/>
              <w:divBdr>
                <w:top w:val="none" w:sz="0" w:space="0" w:color="auto"/>
                <w:left w:val="none" w:sz="0" w:space="0" w:color="auto"/>
                <w:bottom w:val="none" w:sz="0" w:space="0" w:color="auto"/>
                <w:right w:val="none" w:sz="0" w:space="0" w:color="auto"/>
              </w:divBdr>
            </w:div>
            <w:div w:id="898394846">
              <w:marLeft w:val="0"/>
              <w:marRight w:val="0"/>
              <w:marTop w:val="0"/>
              <w:marBottom w:val="0"/>
              <w:divBdr>
                <w:top w:val="none" w:sz="0" w:space="0" w:color="auto"/>
                <w:left w:val="none" w:sz="0" w:space="0" w:color="auto"/>
                <w:bottom w:val="none" w:sz="0" w:space="0" w:color="auto"/>
                <w:right w:val="none" w:sz="0" w:space="0" w:color="auto"/>
              </w:divBdr>
            </w:div>
            <w:div w:id="2117407818">
              <w:marLeft w:val="0"/>
              <w:marRight w:val="0"/>
              <w:marTop w:val="0"/>
              <w:marBottom w:val="0"/>
              <w:divBdr>
                <w:top w:val="none" w:sz="0" w:space="0" w:color="auto"/>
                <w:left w:val="none" w:sz="0" w:space="0" w:color="auto"/>
                <w:bottom w:val="none" w:sz="0" w:space="0" w:color="auto"/>
                <w:right w:val="none" w:sz="0" w:space="0" w:color="auto"/>
              </w:divBdr>
            </w:div>
            <w:div w:id="1628464570">
              <w:marLeft w:val="0"/>
              <w:marRight w:val="0"/>
              <w:marTop w:val="0"/>
              <w:marBottom w:val="0"/>
              <w:divBdr>
                <w:top w:val="none" w:sz="0" w:space="0" w:color="auto"/>
                <w:left w:val="none" w:sz="0" w:space="0" w:color="auto"/>
                <w:bottom w:val="none" w:sz="0" w:space="0" w:color="auto"/>
                <w:right w:val="none" w:sz="0" w:space="0" w:color="auto"/>
              </w:divBdr>
            </w:div>
            <w:div w:id="932788731">
              <w:marLeft w:val="0"/>
              <w:marRight w:val="0"/>
              <w:marTop w:val="0"/>
              <w:marBottom w:val="0"/>
              <w:divBdr>
                <w:top w:val="none" w:sz="0" w:space="0" w:color="auto"/>
                <w:left w:val="none" w:sz="0" w:space="0" w:color="auto"/>
                <w:bottom w:val="none" w:sz="0" w:space="0" w:color="auto"/>
                <w:right w:val="none" w:sz="0" w:space="0" w:color="auto"/>
              </w:divBdr>
            </w:div>
            <w:div w:id="1521166500">
              <w:marLeft w:val="0"/>
              <w:marRight w:val="0"/>
              <w:marTop w:val="0"/>
              <w:marBottom w:val="0"/>
              <w:divBdr>
                <w:top w:val="none" w:sz="0" w:space="0" w:color="auto"/>
                <w:left w:val="none" w:sz="0" w:space="0" w:color="auto"/>
                <w:bottom w:val="none" w:sz="0" w:space="0" w:color="auto"/>
                <w:right w:val="none" w:sz="0" w:space="0" w:color="auto"/>
              </w:divBdr>
            </w:div>
            <w:div w:id="654644411">
              <w:marLeft w:val="0"/>
              <w:marRight w:val="0"/>
              <w:marTop w:val="0"/>
              <w:marBottom w:val="0"/>
              <w:divBdr>
                <w:top w:val="none" w:sz="0" w:space="0" w:color="auto"/>
                <w:left w:val="none" w:sz="0" w:space="0" w:color="auto"/>
                <w:bottom w:val="none" w:sz="0" w:space="0" w:color="auto"/>
                <w:right w:val="none" w:sz="0" w:space="0" w:color="auto"/>
              </w:divBdr>
            </w:div>
            <w:div w:id="1547135551">
              <w:marLeft w:val="0"/>
              <w:marRight w:val="0"/>
              <w:marTop w:val="0"/>
              <w:marBottom w:val="0"/>
              <w:divBdr>
                <w:top w:val="none" w:sz="0" w:space="0" w:color="auto"/>
                <w:left w:val="none" w:sz="0" w:space="0" w:color="auto"/>
                <w:bottom w:val="none" w:sz="0" w:space="0" w:color="auto"/>
                <w:right w:val="none" w:sz="0" w:space="0" w:color="auto"/>
              </w:divBdr>
            </w:div>
            <w:div w:id="425615297">
              <w:marLeft w:val="0"/>
              <w:marRight w:val="0"/>
              <w:marTop w:val="0"/>
              <w:marBottom w:val="0"/>
              <w:divBdr>
                <w:top w:val="none" w:sz="0" w:space="0" w:color="auto"/>
                <w:left w:val="none" w:sz="0" w:space="0" w:color="auto"/>
                <w:bottom w:val="none" w:sz="0" w:space="0" w:color="auto"/>
                <w:right w:val="none" w:sz="0" w:space="0" w:color="auto"/>
              </w:divBdr>
            </w:div>
            <w:div w:id="460684310">
              <w:marLeft w:val="0"/>
              <w:marRight w:val="0"/>
              <w:marTop w:val="0"/>
              <w:marBottom w:val="0"/>
              <w:divBdr>
                <w:top w:val="none" w:sz="0" w:space="0" w:color="auto"/>
                <w:left w:val="none" w:sz="0" w:space="0" w:color="auto"/>
                <w:bottom w:val="none" w:sz="0" w:space="0" w:color="auto"/>
                <w:right w:val="none" w:sz="0" w:space="0" w:color="auto"/>
              </w:divBdr>
            </w:div>
            <w:div w:id="2060547830">
              <w:marLeft w:val="0"/>
              <w:marRight w:val="0"/>
              <w:marTop w:val="0"/>
              <w:marBottom w:val="0"/>
              <w:divBdr>
                <w:top w:val="none" w:sz="0" w:space="0" w:color="auto"/>
                <w:left w:val="none" w:sz="0" w:space="0" w:color="auto"/>
                <w:bottom w:val="none" w:sz="0" w:space="0" w:color="auto"/>
                <w:right w:val="none" w:sz="0" w:space="0" w:color="auto"/>
              </w:divBdr>
            </w:div>
            <w:div w:id="1522940487">
              <w:marLeft w:val="0"/>
              <w:marRight w:val="0"/>
              <w:marTop w:val="0"/>
              <w:marBottom w:val="0"/>
              <w:divBdr>
                <w:top w:val="none" w:sz="0" w:space="0" w:color="auto"/>
                <w:left w:val="none" w:sz="0" w:space="0" w:color="auto"/>
                <w:bottom w:val="none" w:sz="0" w:space="0" w:color="auto"/>
                <w:right w:val="none" w:sz="0" w:space="0" w:color="auto"/>
              </w:divBdr>
            </w:div>
            <w:div w:id="1318073461">
              <w:marLeft w:val="0"/>
              <w:marRight w:val="0"/>
              <w:marTop w:val="0"/>
              <w:marBottom w:val="0"/>
              <w:divBdr>
                <w:top w:val="none" w:sz="0" w:space="0" w:color="auto"/>
                <w:left w:val="none" w:sz="0" w:space="0" w:color="auto"/>
                <w:bottom w:val="none" w:sz="0" w:space="0" w:color="auto"/>
                <w:right w:val="none" w:sz="0" w:space="0" w:color="auto"/>
              </w:divBdr>
            </w:div>
            <w:div w:id="352222977">
              <w:marLeft w:val="0"/>
              <w:marRight w:val="0"/>
              <w:marTop w:val="0"/>
              <w:marBottom w:val="0"/>
              <w:divBdr>
                <w:top w:val="none" w:sz="0" w:space="0" w:color="auto"/>
                <w:left w:val="none" w:sz="0" w:space="0" w:color="auto"/>
                <w:bottom w:val="none" w:sz="0" w:space="0" w:color="auto"/>
                <w:right w:val="none" w:sz="0" w:space="0" w:color="auto"/>
              </w:divBdr>
            </w:div>
            <w:div w:id="1754468859">
              <w:marLeft w:val="0"/>
              <w:marRight w:val="0"/>
              <w:marTop w:val="0"/>
              <w:marBottom w:val="0"/>
              <w:divBdr>
                <w:top w:val="none" w:sz="0" w:space="0" w:color="auto"/>
                <w:left w:val="none" w:sz="0" w:space="0" w:color="auto"/>
                <w:bottom w:val="none" w:sz="0" w:space="0" w:color="auto"/>
                <w:right w:val="none" w:sz="0" w:space="0" w:color="auto"/>
              </w:divBdr>
            </w:div>
            <w:div w:id="1714117839">
              <w:marLeft w:val="0"/>
              <w:marRight w:val="0"/>
              <w:marTop w:val="0"/>
              <w:marBottom w:val="0"/>
              <w:divBdr>
                <w:top w:val="none" w:sz="0" w:space="0" w:color="auto"/>
                <w:left w:val="none" w:sz="0" w:space="0" w:color="auto"/>
                <w:bottom w:val="none" w:sz="0" w:space="0" w:color="auto"/>
                <w:right w:val="none" w:sz="0" w:space="0" w:color="auto"/>
              </w:divBdr>
            </w:div>
            <w:div w:id="366028087">
              <w:marLeft w:val="0"/>
              <w:marRight w:val="0"/>
              <w:marTop w:val="0"/>
              <w:marBottom w:val="0"/>
              <w:divBdr>
                <w:top w:val="none" w:sz="0" w:space="0" w:color="auto"/>
                <w:left w:val="none" w:sz="0" w:space="0" w:color="auto"/>
                <w:bottom w:val="none" w:sz="0" w:space="0" w:color="auto"/>
                <w:right w:val="none" w:sz="0" w:space="0" w:color="auto"/>
              </w:divBdr>
            </w:div>
            <w:div w:id="64188351">
              <w:marLeft w:val="0"/>
              <w:marRight w:val="0"/>
              <w:marTop w:val="0"/>
              <w:marBottom w:val="0"/>
              <w:divBdr>
                <w:top w:val="none" w:sz="0" w:space="0" w:color="auto"/>
                <w:left w:val="none" w:sz="0" w:space="0" w:color="auto"/>
                <w:bottom w:val="none" w:sz="0" w:space="0" w:color="auto"/>
                <w:right w:val="none" w:sz="0" w:space="0" w:color="auto"/>
              </w:divBdr>
              <w:divsChild>
                <w:div w:id="907300344">
                  <w:marLeft w:val="0"/>
                  <w:marRight w:val="0"/>
                  <w:marTop w:val="0"/>
                  <w:marBottom w:val="0"/>
                  <w:divBdr>
                    <w:top w:val="none" w:sz="0" w:space="0" w:color="auto"/>
                    <w:left w:val="none" w:sz="0" w:space="0" w:color="auto"/>
                    <w:bottom w:val="none" w:sz="0" w:space="0" w:color="auto"/>
                    <w:right w:val="none" w:sz="0" w:space="0" w:color="auto"/>
                  </w:divBdr>
                </w:div>
                <w:div w:id="815951813">
                  <w:marLeft w:val="0"/>
                  <w:marRight w:val="0"/>
                  <w:marTop w:val="0"/>
                  <w:marBottom w:val="0"/>
                  <w:divBdr>
                    <w:top w:val="none" w:sz="0" w:space="0" w:color="auto"/>
                    <w:left w:val="none" w:sz="0" w:space="0" w:color="auto"/>
                    <w:bottom w:val="none" w:sz="0" w:space="0" w:color="auto"/>
                    <w:right w:val="none" w:sz="0" w:space="0" w:color="auto"/>
                  </w:divBdr>
                </w:div>
                <w:div w:id="346908011">
                  <w:marLeft w:val="0"/>
                  <w:marRight w:val="0"/>
                  <w:marTop w:val="0"/>
                  <w:marBottom w:val="0"/>
                  <w:divBdr>
                    <w:top w:val="none" w:sz="0" w:space="0" w:color="auto"/>
                    <w:left w:val="none" w:sz="0" w:space="0" w:color="auto"/>
                    <w:bottom w:val="none" w:sz="0" w:space="0" w:color="auto"/>
                    <w:right w:val="none" w:sz="0" w:space="0" w:color="auto"/>
                  </w:divBdr>
                </w:div>
                <w:div w:id="1741319046">
                  <w:marLeft w:val="0"/>
                  <w:marRight w:val="0"/>
                  <w:marTop w:val="0"/>
                  <w:marBottom w:val="0"/>
                  <w:divBdr>
                    <w:top w:val="none" w:sz="0" w:space="0" w:color="auto"/>
                    <w:left w:val="none" w:sz="0" w:space="0" w:color="auto"/>
                    <w:bottom w:val="none" w:sz="0" w:space="0" w:color="auto"/>
                    <w:right w:val="none" w:sz="0" w:space="0" w:color="auto"/>
                  </w:divBdr>
                </w:div>
                <w:div w:id="399449570">
                  <w:marLeft w:val="0"/>
                  <w:marRight w:val="0"/>
                  <w:marTop w:val="0"/>
                  <w:marBottom w:val="0"/>
                  <w:divBdr>
                    <w:top w:val="none" w:sz="0" w:space="0" w:color="auto"/>
                    <w:left w:val="none" w:sz="0" w:space="0" w:color="auto"/>
                    <w:bottom w:val="none" w:sz="0" w:space="0" w:color="auto"/>
                    <w:right w:val="none" w:sz="0" w:space="0" w:color="auto"/>
                  </w:divBdr>
                </w:div>
                <w:div w:id="175468133">
                  <w:marLeft w:val="0"/>
                  <w:marRight w:val="0"/>
                  <w:marTop w:val="0"/>
                  <w:marBottom w:val="0"/>
                  <w:divBdr>
                    <w:top w:val="none" w:sz="0" w:space="0" w:color="auto"/>
                    <w:left w:val="none" w:sz="0" w:space="0" w:color="auto"/>
                    <w:bottom w:val="none" w:sz="0" w:space="0" w:color="auto"/>
                    <w:right w:val="none" w:sz="0" w:space="0" w:color="auto"/>
                  </w:divBdr>
                </w:div>
                <w:div w:id="1147625060">
                  <w:marLeft w:val="0"/>
                  <w:marRight w:val="0"/>
                  <w:marTop w:val="0"/>
                  <w:marBottom w:val="0"/>
                  <w:divBdr>
                    <w:top w:val="none" w:sz="0" w:space="0" w:color="auto"/>
                    <w:left w:val="none" w:sz="0" w:space="0" w:color="auto"/>
                    <w:bottom w:val="none" w:sz="0" w:space="0" w:color="auto"/>
                    <w:right w:val="none" w:sz="0" w:space="0" w:color="auto"/>
                  </w:divBdr>
                </w:div>
                <w:div w:id="1468359131">
                  <w:marLeft w:val="0"/>
                  <w:marRight w:val="0"/>
                  <w:marTop w:val="0"/>
                  <w:marBottom w:val="0"/>
                  <w:divBdr>
                    <w:top w:val="none" w:sz="0" w:space="0" w:color="auto"/>
                    <w:left w:val="none" w:sz="0" w:space="0" w:color="auto"/>
                    <w:bottom w:val="none" w:sz="0" w:space="0" w:color="auto"/>
                    <w:right w:val="none" w:sz="0" w:space="0" w:color="auto"/>
                  </w:divBdr>
                </w:div>
                <w:div w:id="769357488">
                  <w:marLeft w:val="0"/>
                  <w:marRight w:val="0"/>
                  <w:marTop w:val="0"/>
                  <w:marBottom w:val="0"/>
                  <w:divBdr>
                    <w:top w:val="none" w:sz="0" w:space="0" w:color="auto"/>
                    <w:left w:val="none" w:sz="0" w:space="0" w:color="auto"/>
                    <w:bottom w:val="none" w:sz="0" w:space="0" w:color="auto"/>
                    <w:right w:val="none" w:sz="0" w:space="0" w:color="auto"/>
                  </w:divBdr>
                </w:div>
                <w:div w:id="1893735185">
                  <w:marLeft w:val="0"/>
                  <w:marRight w:val="0"/>
                  <w:marTop w:val="0"/>
                  <w:marBottom w:val="0"/>
                  <w:divBdr>
                    <w:top w:val="none" w:sz="0" w:space="0" w:color="auto"/>
                    <w:left w:val="none" w:sz="0" w:space="0" w:color="auto"/>
                    <w:bottom w:val="none" w:sz="0" w:space="0" w:color="auto"/>
                    <w:right w:val="none" w:sz="0" w:space="0" w:color="auto"/>
                  </w:divBdr>
                </w:div>
                <w:div w:id="1635214923">
                  <w:marLeft w:val="0"/>
                  <w:marRight w:val="0"/>
                  <w:marTop w:val="0"/>
                  <w:marBottom w:val="0"/>
                  <w:divBdr>
                    <w:top w:val="none" w:sz="0" w:space="0" w:color="auto"/>
                    <w:left w:val="none" w:sz="0" w:space="0" w:color="auto"/>
                    <w:bottom w:val="none" w:sz="0" w:space="0" w:color="auto"/>
                    <w:right w:val="none" w:sz="0" w:space="0" w:color="auto"/>
                  </w:divBdr>
                </w:div>
                <w:div w:id="1853257795">
                  <w:marLeft w:val="0"/>
                  <w:marRight w:val="0"/>
                  <w:marTop w:val="0"/>
                  <w:marBottom w:val="0"/>
                  <w:divBdr>
                    <w:top w:val="none" w:sz="0" w:space="0" w:color="auto"/>
                    <w:left w:val="none" w:sz="0" w:space="0" w:color="auto"/>
                    <w:bottom w:val="none" w:sz="0" w:space="0" w:color="auto"/>
                    <w:right w:val="none" w:sz="0" w:space="0" w:color="auto"/>
                  </w:divBdr>
                </w:div>
                <w:div w:id="1028483644">
                  <w:marLeft w:val="0"/>
                  <w:marRight w:val="0"/>
                  <w:marTop w:val="0"/>
                  <w:marBottom w:val="0"/>
                  <w:divBdr>
                    <w:top w:val="none" w:sz="0" w:space="0" w:color="auto"/>
                    <w:left w:val="none" w:sz="0" w:space="0" w:color="auto"/>
                    <w:bottom w:val="none" w:sz="0" w:space="0" w:color="auto"/>
                    <w:right w:val="none" w:sz="0" w:space="0" w:color="auto"/>
                  </w:divBdr>
                </w:div>
                <w:div w:id="477308276">
                  <w:marLeft w:val="0"/>
                  <w:marRight w:val="0"/>
                  <w:marTop w:val="0"/>
                  <w:marBottom w:val="0"/>
                  <w:divBdr>
                    <w:top w:val="none" w:sz="0" w:space="0" w:color="auto"/>
                    <w:left w:val="none" w:sz="0" w:space="0" w:color="auto"/>
                    <w:bottom w:val="none" w:sz="0" w:space="0" w:color="auto"/>
                    <w:right w:val="none" w:sz="0" w:space="0" w:color="auto"/>
                  </w:divBdr>
                </w:div>
                <w:div w:id="1541016950">
                  <w:marLeft w:val="0"/>
                  <w:marRight w:val="0"/>
                  <w:marTop w:val="0"/>
                  <w:marBottom w:val="0"/>
                  <w:divBdr>
                    <w:top w:val="none" w:sz="0" w:space="0" w:color="auto"/>
                    <w:left w:val="none" w:sz="0" w:space="0" w:color="auto"/>
                    <w:bottom w:val="none" w:sz="0" w:space="0" w:color="auto"/>
                    <w:right w:val="none" w:sz="0" w:space="0" w:color="auto"/>
                  </w:divBdr>
                </w:div>
                <w:div w:id="1878933048">
                  <w:marLeft w:val="0"/>
                  <w:marRight w:val="0"/>
                  <w:marTop w:val="0"/>
                  <w:marBottom w:val="0"/>
                  <w:divBdr>
                    <w:top w:val="none" w:sz="0" w:space="0" w:color="auto"/>
                    <w:left w:val="none" w:sz="0" w:space="0" w:color="auto"/>
                    <w:bottom w:val="none" w:sz="0" w:space="0" w:color="auto"/>
                    <w:right w:val="none" w:sz="0" w:space="0" w:color="auto"/>
                  </w:divBdr>
                </w:div>
                <w:div w:id="2115978012">
                  <w:marLeft w:val="0"/>
                  <w:marRight w:val="0"/>
                  <w:marTop w:val="0"/>
                  <w:marBottom w:val="0"/>
                  <w:divBdr>
                    <w:top w:val="none" w:sz="0" w:space="0" w:color="auto"/>
                    <w:left w:val="none" w:sz="0" w:space="0" w:color="auto"/>
                    <w:bottom w:val="none" w:sz="0" w:space="0" w:color="auto"/>
                    <w:right w:val="none" w:sz="0" w:space="0" w:color="auto"/>
                  </w:divBdr>
                </w:div>
                <w:div w:id="563151202">
                  <w:marLeft w:val="0"/>
                  <w:marRight w:val="0"/>
                  <w:marTop w:val="0"/>
                  <w:marBottom w:val="0"/>
                  <w:divBdr>
                    <w:top w:val="none" w:sz="0" w:space="0" w:color="auto"/>
                    <w:left w:val="none" w:sz="0" w:space="0" w:color="auto"/>
                    <w:bottom w:val="none" w:sz="0" w:space="0" w:color="auto"/>
                    <w:right w:val="none" w:sz="0" w:space="0" w:color="auto"/>
                  </w:divBdr>
                </w:div>
                <w:div w:id="144394920">
                  <w:marLeft w:val="0"/>
                  <w:marRight w:val="0"/>
                  <w:marTop w:val="0"/>
                  <w:marBottom w:val="0"/>
                  <w:divBdr>
                    <w:top w:val="none" w:sz="0" w:space="0" w:color="auto"/>
                    <w:left w:val="none" w:sz="0" w:space="0" w:color="auto"/>
                    <w:bottom w:val="none" w:sz="0" w:space="0" w:color="auto"/>
                    <w:right w:val="none" w:sz="0" w:space="0" w:color="auto"/>
                  </w:divBdr>
                </w:div>
                <w:div w:id="690183415">
                  <w:marLeft w:val="0"/>
                  <w:marRight w:val="0"/>
                  <w:marTop w:val="0"/>
                  <w:marBottom w:val="0"/>
                  <w:divBdr>
                    <w:top w:val="none" w:sz="0" w:space="0" w:color="auto"/>
                    <w:left w:val="none" w:sz="0" w:space="0" w:color="auto"/>
                    <w:bottom w:val="none" w:sz="0" w:space="0" w:color="auto"/>
                    <w:right w:val="none" w:sz="0" w:space="0" w:color="auto"/>
                  </w:divBdr>
                </w:div>
                <w:div w:id="249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900">
          <w:marLeft w:val="0"/>
          <w:marRight w:val="0"/>
          <w:marTop w:val="0"/>
          <w:marBottom w:val="0"/>
          <w:divBdr>
            <w:top w:val="none" w:sz="0" w:space="0" w:color="auto"/>
            <w:left w:val="none" w:sz="0" w:space="0" w:color="auto"/>
            <w:bottom w:val="none" w:sz="0" w:space="0" w:color="auto"/>
            <w:right w:val="none" w:sz="0" w:space="0" w:color="auto"/>
          </w:divBdr>
          <w:divsChild>
            <w:div w:id="1040974462">
              <w:marLeft w:val="0"/>
              <w:marRight w:val="0"/>
              <w:marTop w:val="0"/>
              <w:marBottom w:val="0"/>
              <w:divBdr>
                <w:top w:val="none" w:sz="0" w:space="0" w:color="auto"/>
                <w:left w:val="none" w:sz="0" w:space="0" w:color="auto"/>
                <w:bottom w:val="none" w:sz="0" w:space="0" w:color="auto"/>
                <w:right w:val="none" w:sz="0" w:space="0" w:color="auto"/>
              </w:divBdr>
            </w:div>
            <w:div w:id="811141864">
              <w:marLeft w:val="0"/>
              <w:marRight w:val="0"/>
              <w:marTop w:val="0"/>
              <w:marBottom w:val="0"/>
              <w:divBdr>
                <w:top w:val="none" w:sz="0" w:space="0" w:color="auto"/>
                <w:left w:val="none" w:sz="0" w:space="0" w:color="auto"/>
                <w:bottom w:val="none" w:sz="0" w:space="0" w:color="auto"/>
                <w:right w:val="none" w:sz="0" w:space="0" w:color="auto"/>
              </w:divBdr>
            </w:div>
            <w:div w:id="2134325536">
              <w:marLeft w:val="0"/>
              <w:marRight w:val="0"/>
              <w:marTop w:val="0"/>
              <w:marBottom w:val="0"/>
              <w:divBdr>
                <w:top w:val="none" w:sz="0" w:space="0" w:color="auto"/>
                <w:left w:val="none" w:sz="0" w:space="0" w:color="auto"/>
                <w:bottom w:val="none" w:sz="0" w:space="0" w:color="auto"/>
                <w:right w:val="none" w:sz="0" w:space="0" w:color="auto"/>
              </w:divBdr>
            </w:div>
            <w:div w:id="611474808">
              <w:marLeft w:val="0"/>
              <w:marRight w:val="0"/>
              <w:marTop w:val="0"/>
              <w:marBottom w:val="0"/>
              <w:divBdr>
                <w:top w:val="none" w:sz="0" w:space="0" w:color="auto"/>
                <w:left w:val="none" w:sz="0" w:space="0" w:color="auto"/>
                <w:bottom w:val="none" w:sz="0" w:space="0" w:color="auto"/>
                <w:right w:val="none" w:sz="0" w:space="0" w:color="auto"/>
              </w:divBdr>
            </w:div>
            <w:div w:id="1687248949">
              <w:marLeft w:val="0"/>
              <w:marRight w:val="0"/>
              <w:marTop w:val="0"/>
              <w:marBottom w:val="0"/>
              <w:divBdr>
                <w:top w:val="none" w:sz="0" w:space="0" w:color="auto"/>
                <w:left w:val="none" w:sz="0" w:space="0" w:color="auto"/>
                <w:bottom w:val="none" w:sz="0" w:space="0" w:color="auto"/>
                <w:right w:val="none" w:sz="0" w:space="0" w:color="auto"/>
              </w:divBdr>
            </w:div>
            <w:div w:id="92752250">
              <w:marLeft w:val="0"/>
              <w:marRight w:val="0"/>
              <w:marTop w:val="0"/>
              <w:marBottom w:val="0"/>
              <w:divBdr>
                <w:top w:val="none" w:sz="0" w:space="0" w:color="auto"/>
                <w:left w:val="none" w:sz="0" w:space="0" w:color="auto"/>
                <w:bottom w:val="none" w:sz="0" w:space="0" w:color="auto"/>
                <w:right w:val="none" w:sz="0" w:space="0" w:color="auto"/>
              </w:divBdr>
            </w:div>
            <w:div w:id="1953169635">
              <w:marLeft w:val="0"/>
              <w:marRight w:val="0"/>
              <w:marTop w:val="0"/>
              <w:marBottom w:val="0"/>
              <w:divBdr>
                <w:top w:val="none" w:sz="0" w:space="0" w:color="auto"/>
                <w:left w:val="none" w:sz="0" w:space="0" w:color="auto"/>
                <w:bottom w:val="none" w:sz="0" w:space="0" w:color="auto"/>
                <w:right w:val="none" w:sz="0" w:space="0" w:color="auto"/>
              </w:divBdr>
            </w:div>
            <w:div w:id="419571360">
              <w:marLeft w:val="0"/>
              <w:marRight w:val="0"/>
              <w:marTop w:val="0"/>
              <w:marBottom w:val="0"/>
              <w:divBdr>
                <w:top w:val="none" w:sz="0" w:space="0" w:color="auto"/>
                <w:left w:val="none" w:sz="0" w:space="0" w:color="auto"/>
                <w:bottom w:val="none" w:sz="0" w:space="0" w:color="auto"/>
                <w:right w:val="none" w:sz="0" w:space="0" w:color="auto"/>
              </w:divBdr>
            </w:div>
            <w:div w:id="1495418770">
              <w:marLeft w:val="0"/>
              <w:marRight w:val="0"/>
              <w:marTop w:val="0"/>
              <w:marBottom w:val="0"/>
              <w:divBdr>
                <w:top w:val="none" w:sz="0" w:space="0" w:color="auto"/>
                <w:left w:val="none" w:sz="0" w:space="0" w:color="auto"/>
                <w:bottom w:val="none" w:sz="0" w:space="0" w:color="auto"/>
                <w:right w:val="none" w:sz="0" w:space="0" w:color="auto"/>
              </w:divBdr>
            </w:div>
            <w:div w:id="1107308607">
              <w:marLeft w:val="0"/>
              <w:marRight w:val="0"/>
              <w:marTop w:val="0"/>
              <w:marBottom w:val="0"/>
              <w:divBdr>
                <w:top w:val="none" w:sz="0" w:space="0" w:color="auto"/>
                <w:left w:val="none" w:sz="0" w:space="0" w:color="auto"/>
                <w:bottom w:val="none" w:sz="0" w:space="0" w:color="auto"/>
                <w:right w:val="none" w:sz="0" w:space="0" w:color="auto"/>
              </w:divBdr>
            </w:div>
            <w:div w:id="1909532564">
              <w:marLeft w:val="0"/>
              <w:marRight w:val="0"/>
              <w:marTop w:val="0"/>
              <w:marBottom w:val="0"/>
              <w:divBdr>
                <w:top w:val="none" w:sz="0" w:space="0" w:color="auto"/>
                <w:left w:val="none" w:sz="0" w:space="0" w:color="auto"/>
                <w:bottom w:val="none" w:sz="0" w:space="0" w:color="auto"/>
                <w:right w:val="none" w:sz="0" w:space="0" w:color="auto"/>
              </w:divBdr>
            </w:div>
            <w:div w:id="1775781506">
              <w:marLeft w:val="0"/>
              <w:marRight w:val="0"/>
              <w:marTop w:val="0"/>
              <w:marBottom w:val="0"/>
              <w:divBdr>
                <w:top w:val="none" w:sz="0" w:space="0" w:color="auto"/>
                <w:left w:val="none" w:sz="0" w:space="0" w:color="auto"/>
                <w:bottom w:val="none" w:sz="0" w:space="0" w:color="auto"/>
                <w:right w:val="none" w:sz="0" w:space="0" w:color="auto"/>
              </w:divBdr>
            </w:div>
            <w:div w:id="90904655">
              <w:marLeft w:val="0"/>
              <w:marRight w:val="0"/>
              <w:marTop w:val="0"/>
              <w:marBottom w:val="0"/>
              <w:divBdr>
                <w:top w:val="none" w:sz="0" w:space="0" w:color="auto"/>
                <w:left w:val="none" w:sz="0" w:space="0" w:color="auto"/>
                <w:bottom w:val="none" w:sz="0" w:space="0" w:color="auto"/>
                <w:right w:val="none" w:sz="0" w:space="0" w:color="auto"/>
              </w:divBdr>
            </w:div>
            <w:div w:id="398095018">
              <w:marLeft w:val="0"/>
              <w:marRight w:val="0"/>
              <w:marTop w:val="0"/>
              <w:marBottom w:val="0"/>
              <w:divBdr>
                <w:top w:val="none" w:sz="0" w:space="0" w:color="auto"/>
                <w:left w:val="none" w:sz="0" w:space="0" w:color="auto"/>
                <w:bottom w:val="none" w:sz="0" w:space="0" w:color="auto"/>
                <w:right w:val="none" w:sz="0" w:space="0" w:color="auto"/>
              </w:divBdr>
            </w:div>
            <w:div w:id="172183287">
              <w:marLeft w:val="0"/>
              <w:marRight w:val="0"/>
              <w:marTop w:val="0"/>
              <w:marBottom w:val="0"/>
              <w:divBdr>
                <w:top w:val="none" w:sz="0" w:space="0" w:color="auto"/>
                <w:left w:val="none" w:sz="0" w:space="0" w:color="auto"/>
                <w:bottom w:val="none" w:sz="0" w:space="0" w:color="auto"/>
                <w:right w:val="none" w:sz="0" w:space="0" w:color="auto"/>
              </w:divBdr>
            </w:div>
            <w:div w:id="1736658480">
              <w:marLeft w:val="0"/>
              <w:marRight w:val="0"/>
              <w:marTop w:val="0"/>
              <w:marBottom w:val="0"/>
              <w:divBdr>
                <w:top w:val="none" w:sz="0" w:space="0" w:color="auto"/>
                <w:left w:val="none" w:sz="0" w:space="0" w:color="auto"/>
                <w:bottom w:val="none" w:sz="0" w:space="0" w:color="auto"/>
                <w:right w:val="none" w:sz="0" w:space="0" w:color="auto"/>
              </w:divBdr>
            </w:div>
            <w:div w:id="2092501940">
              <w:marLeft w:val="0"/>
              <w:marRight w:val="0"/>
              <w:marTop w:val="0"/>
              <w:marBottom w:val="0"/>
              <w:divBdr>
                <w:top w:val="none" w:sz="0" w:space="0" w:color="auto"/>
                <w:left w:val="none" w:sz="0" w:space="0" w:color="auto"/>
                <w:bottom w:val="none" w:sz="0" w:space="0" w:color="auto"/>
                <w:right w:val="none" w:sz="0" w:space="0" w:color="auto"/>
              </w:divBdr>
              <w:divsChild>
                <w:div w:id="713575681">
                  <w:marLeft w:val="0"/>
                  <w:marRight w:val="0"/>
                  <w:marTop w:val="0"/>
                  <w:marBottom w:val="0"/>
                  <w:divBdr>
                    <w:top w:val="none" w:sz="0" w:space="0" w:color="auto"/>
                    <w:left w:val="none" w:sz="0" w:space="0" w:color="auto"/>
                    <w:bottom w:val="none" w:sz="0" w:space="0" w:color="auto"/>
                    <w:right w:val="none" w:sz="0" w:space="0" w:color="auto"/>
                  </w:divBdr>
                </w:div>
                <w:div w:id="985818504">
                  <w:marLeft w:val="0"/>
                  <w:marRight w:val="0"/>
                  <w:marTop w:val="0"/>
                  <w:marBottom w:val="0"/>
                  <w:divBdr>
                    <w:top w:val="none" w:sz="0" w:space="0" w:color="auto"/>
                    <w:left w:val="none" w:sz="0" w:space="0" w:color="auto"/>
                    <w:bottom w:val="none" w:sz="0" w:space="0" w:color="auto"/>
                    <w:right w:val="none" w:sz="0" w:space="0" w:color="auto"/>
                  </w:divBdr>
                </w:div>
                <w:div w:id="1174761758">
                  <w:marLeft w:val="0"/>
                  <w:marRight w:val="0"/>
                  <w:marTop w:val="0"/>
                  <w:marBottom w:val="0"/>
                  <w:divBdr>
                    <w:top w:val="none" w:sz="0" w:space="0" w:color="auto"/>
                    <w:left w:val="none" w:sz="0" w:space="0" w:color="auto"/>
                    <w:bottom w:val="none" w:sz="0" w:space="0" w:color="auto"/>
                    <w:right w:val="none" w:sz="0" w:space="0" w:color="auto"/>
                  </w:divBdr>
                </w:div>
                <w:div w:id="729621893">
                  <w:marLeft w:val="0"/>
                  <w:marRight w:val="0"/>
                  <w:marTop w:val="0"/>
                  <w:marBottom w:val="0"/>
                  <w:divBdr>
                    <w:top w:val="none" w:sz="0" w:space="0" w:color="auto"/>
                    <w:left w:val="none" w:sz="0" w:space="0" w:color="auto"/>
                    <w:bottom w:val="none" w:sz="0" w:space="0" w:color="auto"/>
                    <w:right w:val="none" w:sz="0" w:space="0" w:color="auto"/>
                  </w:divBdr>
                </w:div>
                <w:div w:id="2033416067">
                  <w:marLeft w:val="0"/>
                  <w:marRight w:val="0"/>
                  <w:marTop w:val="0"/>
                  <w:marBottom w:val="0"/>
                  <w:divBdr>
                    <w:top w:val="none" w:sz="0" w:space="0" w:color="auto"/>
                    <w:left w:val="none" w:sz="0" w:space="0" w:color="auto"/>
                    <w:bottom w:val="none" w:sz="0" w:space="0" w:color="auto"/>
                    <w:right w:val="none" w:sz="0" w:space="0" w:color="auto"/>
                  </w:divBdr>
                </w:div>
                <w:div w:id="52168554">
                  <w:marLeft w:val="0"/>
                  <w:marRight w:val="0"/>
                  <w:marTop w:val="0"/>
                  <w:marBottom w:val="0"/>
                  <w:divBdr>
                    <w:top w:val="none" w:sz="0" w:space="0" w:color="auto"/>
                    <w:left w:val="none" w:sz="0" w:space="0" w:color="auto"/>
                    <w:bottom w:val="none" w:sz="0" w:space="0" w:color="auto"/>
                    <w:right w:val="none" w:sz="0" w:space="0" w:color="auto"/>
                  </w:divBdr>
                </w:div>
                <w:div w:id="2135053181">
                  <w:marLeft w:val="0"/>
                  <w:marRight w:val="0"/>
                  <w:marTop w:val="0"/>
                  <w:marBottom w:val="0"/>
                  <w:divBdr>
                    <w:top w:val="none" w:sz="0" w:space="0" w:color="auto"/>
                    <w:left w:val="none" w:sz="0" w:space="0" w:color="auto"/>
                    <w:bottom w:val="none" w:sz="0" w:space="0" w:color="auto"/>
                    <w:right w:val="none" w:sz="0" w:space="0" w:color="auto"/>
                  </w:divBdr>
                </w:div>
                <w:div w:id="245194889">
                  <w:marLeft w:val="0"/>
                  <w:marRight w:val="0"/>
                  <w:marTop w:val="0"/>
                  <w:marBottom w:val="0"/>
                  <w:divBdr>
                    <w:top w:val="none" w:sz="0" w:space="0" w:color="auto"/>
                    <w:left w:val="none" w:sz="0" w:space="0" w:color="auto"/>
                    <w:bottom w:val="none" w:sz="0" w:space="0" w:color="auto"/>
                    <w:right w:val="none" w:sz="0" w:space="0" w:color="auto"/>
                  </w:divBdr>
                </w:div>
                <w:div w:id="335378138">
                  <w:marLeft w:val="0"/>
                  <w:marRight w:val="0"/>
                  <w:marTop w:val="0"/>
                  <w:marBottom w:val="0"/>
                  <w:divBdr>
                    <w:top w:val="none" w:sz="0" w:space="0" w:color="auto"/>
                    <w:left w:val="none" w:sz="0" w:space="0" w:color="auto"/>
                    <w:bottom w:val="none" w:sz="0" w:space="0" w:color="auto"/>
                    <w:right w:val="none" w:sz="0" w:space="0" w:color="auto"/>
                  </w:divBdr>
                </w:div>
                <w:div w:id="1009260768">
                  <w:marLeft w:val="0"/>
                  <w:marRight w:val="0"/>
                  <w:marTop w:val="0"/>
                  <w:marBottom w:val="0"/>
                  <w:divBdr>
                    <w:top w:val="none" w:sz="0" w:space="0" w:color="auto"/>
                    <w:left w:val="none" w:sz="0" w:space="0" w:color="auto"/>
                    <w:bottom w:val="none" w:sz="0" w:space="0" w:color="auto"/>
                    <w:right w:val="none" w:sz="0" w:space="0" w:color="auto"/>
                  </w:divBdr>
                </w:div>
                <w:div w:id="1355420914">
                  <w:marLeft w:val="0"/>
                  <w:marRight w:val="0"/>
                  <w:marTop w:val="0"/>
                  <w:marBottom w:val="0"/>
                  <w:divBdr>
                    <w:top w:val="none" w:sz="0" w:space="0" w:color="auto"/>
                    <w:left w:val="none" w:sz="0" w:space="0" w:color="auto"/>
                    <w:bottom w:val="none" w:sz="0" w:space="0" w:color="auto"/>
                    <w:right w:val="none" w:sz="0" w:space="0" w:color="auto"/>
                  </w:divBdr>
                </w:div>
                <w:div w:id="376587131">
                  <w:marLeft w:val="0"/>
                  <w:marRight w:val="0"/>
                  <w:marTop w:val="0"/>
                  <w:marBottom w:val="0"/>
                  <w:divBdr>
                    <w:top w:val="none" w:sz="0" w:space="0" w:color="auto"/>
                    <w:left w:val="none" w:sz="0" w:space="0" w:color="auto"/>
                    <w:bottom w:val="none" w:sz="0" w:space="0" w:color="auto"/>
                    <w:right w:val="none" w:sz="0" w:space="0" w:color="auto"/>
                  </w:divBdr>
                </w:div>
                <w:div w:id="1852835207">
                  <w:marLeft w:val="0"/>
                  <w:marRight w:val="0"/>
                  <w:marTop w:val="0"/>
                  <w:marBottom w:val="0"/>
                  <w:divBdr>
                    <w:top w:val="none" w:sz="0" w:space="0" w:color="auto"/>
                    <w:left w:val="none" w:sz="0" w:space="0" w:color="auto"/>
                    <w:bottom w:val="none" w:sz="0" w:space="0" w:color="auto"/>
                    <w:right w:val="none" w:sz="0" w:space="0" w:color="auto"/>
                  </w:divBdr>
                </w:div>
                <w:div w:id="318776071">
                  <w:marLeft w:val="0"/>
                  <w:marRight w:val="0"/>
                  <w:marTop w:val="0"/>
                  <w:marBottom w:val="0"/>
                  <w:divBdr>
                    <w:top w:val="none" w:sz="0" w:space="0" w:color="auto"/>
                    <w:left w:val="none" w:sz="0" w:space="0" w:color="auto"/>
                    <w:bottom w:val="none" w:sz="0" w:space="0" w:color="auto"/>
                    <w:right w:val="none" w:sz="0" w:space="0" w:color="auto"/>
                  </w:divBdr>
                </w:div>
                <w:div w:id="1522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012">
          <w:marLeft w:val="0"/>
          <w:marRight w:val="0"/>
          <w:marTop w:val="0"/>
          <w:marBottom w:val="0"/>
          <w:divBdr>
            <w:top w:val="none" w:sz="0" w:space="0" w:color="auto"/>
            <w:left w:val="none" w:sz="0" w:space="0" w:color="auto"/>
            <w:bottom w:val="none" w:sz="0" w:space="0" w:color="auto"/>
            <w:right w:val="none" w:sz="0" w:space="0" w:color="auto"/>
          </w:divBdr>
          <w:divsChild>
            <w:div w:id="806509213">
              <w:marLeft w:val="0"/>
              <w:marRight w:val="0"/>
              <w:marTop w:val="0"/>
              <w:marBottom w:val="0"/>
              <w:divBdr>
                <w:top w:val="none" w:sz="0" w:space="0" w:color="auto"/>
                <w:left w:val="none" w:sz="0" w:space="0" w:color="auto"/>
                <w:bottom w:val="none" w:sz="0" w:space="0" w:color="auto"/>
                <w:right w:val="none" w:sz="0" w:space="0" w:color="auto"/>
              </w:divBdr>
            </w:div>
            <w:div w:id="1461343074">
              <w:marLeft w:val="0"/>
              <w:marRight w:val="0"/>
              <w:marTop w:val="0"/>
              <w:marBottom w:val="0"/>
              <w:divBdr>
                <w:top w:val="none" w:sz="0" w:space="0" w:color="auto"/>
                <w:left w:val="none" w:sz="0" w:space="0" w:color="auto"/>
                <w:bottom w:val="none" w:sz="0" w:space="0" w:color="auto"/>
                <w:right w:val="none" w:sz="0" w:space="0" w:color="auto"/>
              </w:divBdr>
            </w:div>
            <w:div w:id="1829587078">
              <w:marLeft w:val="0"/>
              <w:marRight w:val="0"/>
              <w:marTop w:val="0"/>
              <w:marBottom w:val="0"/>
              <w:divBdr>
                <w:top w:val="none" w:sz="0" w:space="0" w:color="auto"/>
                <w:left w:val="none" w:sz="0" w:space="0" w:color="auto"/>
                <w:bottom w:val="none" w:sz="0" w:space="0" w:color="auto"/>
                <w:right w:val="none" w:sz="0" w:space="0" w:color="auto"/>
              </w:divBdr>
            </w:div>
            <w:div w:id="1675762188">
              <w:marLeft w:val="0"/>
              <w:marRight w:val="0"/>
              <w:marTop w:val="0"/>
              <w:marBottom w:val="0"/>
              <w:divBdr>
                <w:top w:val="none" w:sz="0" w:space="0" w:color="auto"/>
                <w:left w:val="none" w:sz="0" w:space="0" w:color="auto"/>
                <w:bottom w:val="none" w:sz="0" w:space="0" w:color="auto"/>
                <w:right w:val="none" w:sz="0" w:space="0" w:color="auto"/>
              </w:divBdr>
            </w:div>
            <w:div w:id="1279024228">
              <w:marLeft w:val="0"/>
              <w:marRight w:val="0"/>
              <w:marTop w:val="0"/>
              <w:marBottom w:val="0"/>
              <w:divBdr>
                <w:top w:val="none" w:sz="0" w:space="0" w:color="auto"/>
                <w:left w:val="none" w:sz="0" w:space="0" w:color="auto"/>
                <w:bottom w:val="none" w:sz="0" w:space="0" w:color="auto"/>
                <w:right w:val="none" w:sz="0" w:space="0" w:color="auto"/>
              </w:divBdr>
            </w:div>
            <w:div w:id="2117867312">
              <w:marLeft w:val="0"/>
              <w:marRight w:val="0"/>
              <w:marTop w:val="0"/>
              <w:marBottom w:val="0"/>
              <w:divBdr>
                <w:top w:val="none" w:sz="0" w:space="0" w:color="auto"/>
                <w:left w:val="none" w:sz="0" w:space="0" w:color="auto"/>
                <w:bottom w:val="none" w:sz="0" w:space="0" w:color="auto"/>
                <w:right w:val="none" w:sz="0" w:space="0" w:color="auto"/>
              </w:divBdr>
            </w:div>
            <w:div w:id="156653811">
              <w:marLeft w:val="0"/>
              <w:marRight w:val="0"/>
              <w:marTop w:val="0"/>
              <w:marBottom w:val="0"/>
              <w:divBdr>
                <w:top w:val="none" w:sz="0" w:space="0" w:color="auto"/>
                <w:left w:val="none" w:sz="0" w:space="0" w:color="auto"/>
                <w:bottom w:val="none" w:sz="0" w:space="0" w:color="auto"/>
                <w:right w:val="none" w:sz="0" w:space="0" w:color="auto"/>
              </w:divBdr>
            </w:div>
            <w:div w:id="17200973">
              <w:marLeft w:val="0"/>
              <w:marRight w:val="0"/>
              <w:marTop w:val="0"/>
              <w:marBottom w:val="0"/>
              <w:divBdr>
                <w:top w:val="none" w:sz="0" w:space="0" w:color="auto"/>
                <w:left w:val="none" w:sz="0" w:space="0" w:color="auto"/>
                <w:bottom w:val="none" w:sz="0" w:space="0" w:color="auto"/>
                <w:right w:val="none" w:sz="0" w:space="0" w:color="auto"/>
              </w:divBdr>
            </w:div>
            <w:div w:id="1574507753">
              <w:marLeft w:val="0"/>
              <w:marRight w:val="0"/>
              <w:marTop w:val="0"/>
              <w:marBottom w:val="0"/>
              <w:divBdr>
                <w:top w:val="none" w:sz="0" w:space="0" w:color="auto"/>
                <w:left w:val="none" w:sz="0" w:space="0" w:color="auto"/>
                <w:bottom w:val="none" w:sz="0" w:space="0" w:color="auto"/>
                <w:right w:val="none" w:sz="0" w:space="0" w:color="auto"/>
              </w:divBdr>
            </w:div>
            <w:div w:id="1272933932">
              <w:marLeft w:val="0"/>
              <w:marRight w:val="0"/>
              <w:marTop w:val="0"/>
              <w:marBottom w:val="0"/>
              <w:divBdr>
                <w:top w:val="none" w:sz="0" w:space="0" w:color="auto"/>
                <w:left w:val="none" w:sz="0" w:space="0" w:color="auto"/>
                <w:bottom w:val="none" w:sz="0" w:space="0" w:color="auto"/>
                <w:right w:val="none" w:sz="0" w:space="0" w:color="auto"/>
              </w:divBdr>
            </w:div>
            <w:div w:id="855074595">
              <w:marLeft w:val="0"/>
              <w:marRight w:val="0"/>
              <w:marTop w:val="0"/>
              <w:marBottom w:val="0"/>
              <w:divBdr>
                <w:top w:val="none" w:sz="0" w:space="0" w:color="auto"/>
                <w:left w:val="none" w:sz="0" w:space="0" w:color="auto"/>
                <w:bottom w:val="none" w:sz="0" w:space="0" w:color="auto"/>
                <w:right w:val="none" w:sz="0" w:space="0" w:color="auto"/>
              </w:divBdr>
            </w:div>
            <w:div w:id="1406368906">
              <w:marLeft w:val="0"/>
              <w:marRight w:val="0"/>
              <w:marTop w:val="0"/>
              <w:marBottom w:val="0"/>
              <w:divBdr>
                <w:top w:val="none" w:sz="0" w:space="0" w:color="auto"/>
                <w:left w:val="none" w:sz="0" w:space="0" w:color="auto"/>
                <w:bottom w:val="none" w:sz="0" w:space="0" w:color="auto"/>
                <w:right w:val="none" w:sz="0" w:space="0" w:color="auto"/>
              </w:divBdr>
            </w:div>
            <w:div w:id="1926912481">
              <w:marLeft w:val="0"/>
              <w:marRight w:val="0"/>
              <w:marTop w:val="0"/>
              <w:marBottom w:val="0"/>
              <w:divBdr>
                <w:top w:val="none" w:sz="0" w:space="0" w:color="auto"/>
                <w:left w:val="none" w:sz="0" w:space="0" w:color="auto"/>
                <w:bottom w:val="none" w:sz="0" w:space="0" w:color="auto"/>
                <w:right w:val="none" w:sz="0" w:space="0" w:color="auto"/>
              </w:divBdr>
            </w:div>
            <w:div w:id="1105343517">
              <w:marLeft w:val="0"/>
              <w:marRight w:val="0"/>
              <w:marTop w:val="0"/>
              <w:marBottom w:val="0"/>
              <w:divBdr>
                <w:top w:val="none" w:sz="0" w:space="0" w:color="auto"/>
                <w:left w:val="none" w:sz="0" w:space="0" w:color="auto"/>
                <w:bottom w:val="none" w:sz="0" w:space="0" w:color="auto"/>
                <w:right w:val="none" w:sz="0" w:space="0" w:color="auto"/>
              </w:divBdr>
            </w:div>
            <w:div w:id="1544172269">
              <w:marLeft w:val="0"/>
              <w:marRight w:val="0"/>
              <w:marTop w:val="0"/>
              <w:marBottom w:val="0"/>
              <w:divBdr>
                <w:top w:val="none" w:sz="0" w:space="0" w:color="auto"/>
                <w:left w:val="none" w:sz="0" w:space="0" w:color="auto"/>
                <w:bottom w:val="none" w:sz="0" w:space="0" w:color="auto"/>
                <w:right w:val="none" w:sz="0" w:space="0" w:color="auto"/>
              </w:divBdr>
            </w:div>
            <w:div w:id="1380132659">
              <w:marLeft w:val="0"/>
              <w:marRight w:val="0"/>
              <w:marTop w:val="0"/>
              <w:marBottom w:val="0"/>
              <w:divBdr>
                <w:top w:val="none" w:sz="0" w:space="0" w:color="auto"/>
                <w:left w:val="none" w:sz="0" w:space="0" w:color="auto"/>
                <w:bottom w:val="none" w:sz="0" w:space="0" w:color="auto"/>
                <w:right w:val="none" w:sz="0" w:space="0" w:color="auto"/>
              </w:divBdr>
            </w:div>
            <w:div w:id="1372920817">
              <w:marLeft w:val="0"/>
              <w:marRight w:val="0"/>
              <w:marTop w:val="0"/>
              <w:marBottom w:val="0"/>
              <w:divBdr>
                <w:top w:val="none" w:sz="0" w:space="0" w:color="auto"/>
                <w:left w:val="none" w:sz="0" w:space="0" w:color="auto"/>
                <w:bottom w:val="none" w:sz="0" w:space="0" w:color="auto"/>
                <w:right w:val="none" w:sz="0" w:space="0" w:color="auto"/>
              </w:divBdr>
            </w:div>
            <w:div w:id="2095123399">
              <w:marLeft w:val="0"/>
              <w:marRight w:val="0"/>
              <w:marTop w:val="0"/>
              <w:marBottom w:val="0"/>
              <w:divBdr>
                <w:top w:val="none" w:sz="0" w:space="0" w:color="auto"/>
                <w:left w:val="none" w:sz="0" w:space="0" w:color="auto"/>
                <w:bottom w:val="none" w:sz="0" w:space="0" w:color="auto"/>
                <w:right w:val="none" w:sz="0" w:space="0" w:color="auto"/>
              </w:divBdr>
            </w:div>
            <w:div w:id="1782843642">
              <w:marLeft w:val="0"/>
              <w:marRight w:val="0"/>
              <w:marTop w:val="0"/>
              <w:marBottom w:val="0"/>
              <w:divBdr>
                <w:top w:val="none" w:sz="0" w:space="0" w:color="auto"/>
                <w:left w:val="none" w:sz="0" w:space="0" w:color="auto"/>
                <w:bottom w:val="none" w:sz="0" w:space="0" w:color="auto"/>
                <w:right w:val="none" w:sz="0" w:space="0" w:color="auto"/>
              </w:divBdr>
            </w:div>
            <w:div w:id="1515606164">
              <w:marLeft w:val="0"/>
              <w:marRight w:val="0"/>
              <w:marTop w:val="0"/>
              <w:marBottom w:val="0"/>
              <w:divBdr>
                <w:top w:val="none" w:sz="0" w:space="0" w:color="auto"/>
                <w:left w:val="none" w:sz="0" w:space="0" w:color="auto"/>
                <w:bottom w:val="none" w:sz="0" w:space="0" w:color="auto"/>
                <w:right w:val="none" w:sz="0" w:space="0" w:color="auto"/>
              </w:divBdr>
            </w:div>
            <w:div w:id="1406756832">
              <w:marLeft w:val="0"/>
              <w:marRight w:val="0"/>
              <w:marTop w:val="0"/>
              <w:marBottom w:val="0"/>
              <w:divBdr>
                <w:top w:val="none" w:sz="0" w:space="0" w:color="auto"/>
                <w:left w:val="none" w:sz="0" w:space="0" w:color="auto"/>
                <w:bottom w:val="none" w:sz="0" w:space="0" w:color="auto"/>
                <w:right w:val="none" w:sz="0" w:space="0" w:color="auto"/>
              </w:divBdr>
            </w:div>
            <w:div w:id="453868585">
              <w:marLeft w:val="0"/>
              <w:marRight w:val="0"/>
              <w:marTop w:val="0"/>
              <w:marBottom w:val="0"/>
              <w:divBdr>
                <w:top w:val="none" w:sz="0" w:space="0" w:color="auto"/>
                <w:left w:val="none" w:sz="0" w:space="0" w:color="auto"/>
                <w:bottom w:val="none" w:sz="0" w:space="0" w:color="auto"/>
                <w:right w:val="none" w:sz="0" w:space="0" w:color="auto"/>
              </w:divBdr>
            </w:div>
            <w:div w:id="1742017140">
              <w:marLeft w:val="0"/>
              <w:marRight w:val="0"/>
              <w:marTop w:val="0"/>
              <w:marBottom w:val="0"/>
              <w:divBdr>
                <w:top w:val="none" w:sz="0" w:space="0" w:color="auto"/>
                <w:left w:val="none" w:sz="0" w:space="0" w:color="auto"/>
                <w:bottom w:val="none" w:sz="0" w:space="0" w:color="auto"/>
                <w:right w:val="none" w:sz="0" w:space="0" w:color="auto"/>
              </w:divBdr>
            </w:div>
            <w:div w:id="1783449488">
              <w:marLeft w:val="0"/>
              <w:marRight w:val="0"/>
              <w:marTop w:val="0"/>
              <w:marBottom w:val="0"/>
              <w:divBdr>
                <w:top w:val="none" w:sz="0" w:space="0" w:color="auto"/>
                <w:left w:val="none" w:sz="0" w:space="0" w:color="auto"/>
                <w:bottom w:val="none" w:sz="0" w:space="0" w:color="auto"/>
                <w:right w:val="none" w:sz="0" w:space="0" w:color="auto"/>
              </w:divBdr>
            </w:div>
            <w:div w:id="1882479150">
              <w:marLeft w:val="0"/>
              <w:marRight w:val="0"/>
              <w:marTop w:val="0"/>
              <w:marBottom w:val="0"/>
              <w:divBdr>
                <w:top w:val="none" w:sz="0" w:space="0" w:color="auto"/>
                <w:left w:val="none" w:sz="0" w:space="0" w:color="auto"/>
                <w:bottom w:val="none" w:sz="0" w:space="0" w:color="auto"/>
                <w:right w:val="none" w:sz="0" w:space="0" w:color="auto"/>
              </w:divBdr>
            </w:div>
            <w:div w:id="662123715">
              <w:marLeft w:val="0"/>
              <w:marRight w:val="0"/>
              <w:marTop w:val="0"/>
              <w:marBottom w:val="0"/>
              <w:divBdr>
                <w:top w:val="none" w:sz="0" w:space="0" w:color="auto"/>
                <w:left w:val="none" w:sz="0" w:space="0" w:color="auto"/>
                <w:bottom w:val="none" w:sz="0" w:space="0" w:color="auto"/>
                <w:right w:val="none" w:sz="0" w:space="0" w:color="auto"/>
              </w:divBdr>
            </w:div>
            <w:div w:id="738284705">
              <w:marLeft w:val="0"/>
              <w:marRight w:val="0"/>
              <w:marTop w:val="0"/>
              <w:marBottom w:val="0"/>
              <w:divBdr>
                <w:top w:val="none" w:sz="0" w:space="0" w:color="auto"/>
                <w:left w:val="none" w:sz="0" w:space="0" w:color="auto"/>
                <w:bottom w:val="none" w:sz="0" w:space="0" w:color="auto"/>
                <w:right w:val="none" w:sz="0" w:space="0" w:color="auto"/>
              </w:divBdr>
            </w:div>
            <w:div w:id="1027490547">
              <w:marLeft w:val="0"/>
              <w:marRight w:val="0"/>
              <w:marTop w:val="0"/>
              <w:marBottom w:val="0"/>
              <w:divBdr>
                <w:top w:val="none" w:sz="0" w:space="0" w:color="auto"/>
                <w:left w:val="none" w:sz="0" w:space="0" w:color="auto"/>
                <w:bottom w:val="none" w:sz="0" w:space="0" w:color="auto"/>
                <w:right w:val="none" w:sz="0" w:space="0" w:color="auto"/>
              </w:divBdr>
              <w:divsChild>
                <w:div w:id="1080250876">
                  <w:marLeft w:val="0"/>
                  <w:marRight w:val="0"/>
                  <w:marTop w:val="0"/>
                  <w:marBottom w:val="0"/>
                  <w:divBdr>
                    <w:top w:val="none" w:sz="0" w:space="0" w:color="auto"/>
                    <w:left w:val="none" w:sz="0" w:space="0" w:color="auto"/>
                    <w:bottom w:val="none" w:sz="0" w:space="0" w:color="auto"/>
                    <w:right w:val="none" w:sz="0" w:space="0" w:color="auto"/>
                  </w:divBdr>
                </w:div>
                <w:div w:id="1647078542">
                  <w:marLeft w:val="0"/>
                  <w:marRight w:val="0"/>
                  <w:marTop w:val="0"/>
                  <w:marBottom w:val="0"/>
                  <w:divBdr>
                    <w:top w:val="none" w:sz="0" w:space="0" w:color="auto"/>
                    <w:left w:val="none" w:sz="0" w:space="0" w:color="auto"/>
                    <w:bottom w:val="none" w:sz="0" w:space="0" w:color="auto"/>
                    <w:right w:val="none" w:sz="0" w:space="0" w:color="auto"/>
                  </w:divBdr>
                </w:div>
                <w:div w:id="782848739">
                  <w:marLeft w:val="0"/>
                  <w:marRight w:val="0"/>
                  <w:marTop w:val="0"/>
                  <w:marBottom w:val="0"/>
                  <w:divBdr>
                    <w:top w:val="none" w:sz="0" w:space="0" w:color="auto"/>
                    <w:left w:val="none" w:sz="0" w:space="0" w:color="auto"/>
                    <w:bottom w:val="none" w:sz="0" w:space="0" w:color="auto"/>
                    <w:right w:val="none" w:sz="0" w:space="0" w:color="auto"/>
                  </w:divBdr>
                </w:div>
                <w:div w:id="1764375561">
                  <w:marLeft w:val="0"/>
                  <w:marRight w:val="0"/>
                  <w:marTop w:val="0"/>
                  <w:marBottom w:val="0"/>
                  <w:divBdr>
                    <w:top w:val="none" w:sz="0" w:space="0" w:color="auto"/>
                    <w:left w:val="none" w:sz="0" w:space="0" w:color="auto"/>
                    <w:bottom w:val="none" w:sz="0" w:space="0" w:color="auto"/>
                    <w:right w:val="none" w:sz="0" w:space="0" w:color="auto"/>
                  </w:divBdr>
                </w:div>
                <w:div w:id="1327005449">
                  <w:marLeft w:val="0"/>
                  <w:marRight w:val="0"/>
                  <w:marTop w:val="0"/>
                  <w:marBottom w:val="0"/>
                  <w:divBdr>
                    <w:top w:val="none" w:sz="0" w:space="0" w:color="auto"/>
                    <w:left w:val="none" w:sz="0" w:space="0" w:color="auto"/>
                    <w:bottom w:val="none" w:sz="0" w:space="0" w:color="auto"/>
                    <w:right w:val="none" w:sz="0" w:space="0" w:color="auto"/>
                  </w:divBdr>
                </w:div>
                <w:div w:id="508256625">
                  <w:marLeft w:val="0"/>
                  <w:marRight w:val="0"/>
                  <w:marTop w:val="0"/>
                  <w:marBottom w:val="0"/>
                  <w:divBdr>
                    <w:top w:val="none" w:sz="0" w:space="0" w:color="auto"/>
                    <w:left w:val="none" w:sz="0" w:space="0" w:color="auto"/>
                    <w:bottom w:val="none" w:sz="0" w:space="0" w:color="auto"/>
                    <w:right w:val="none" w:sz="0" w:space="0" w:color="auto"/>
                  </w:divBdr>
                </w:div>
                <w:div w:id="1357348445">
                  <w:marLeft w:val="0"/>
                  <w:marRight w:val="0"/>
                  <w:marTop w:val="0"/>
                  <w:marBottom w:val="0"/>
                  <w:divBdr>
                    <w:top w:val="none" w:sz="0" w:space="0" w:color="auto"/>
                    <w:left w:val="none" w:sz="0" w:space="0" w:color="auto"/>
                    <w:bottom w:val="none" w:sz="0" w:space="0" w:color="auto"/>
                    <w:right w:val="none" w:sz="0" w:space="0" w:color="auto"/>
                  </w:divBdr>
                </w:div>
                <w:div w:id="1557815291">
                  <w:marLeft w:val="0"/>
                  <w:marRight w:val="0"/>
                  <w:marTop w:val="0"/>
                  <w:marBottom w:val="0"/>
                  <w:divBdr>
                    <w:top w:val="none" w:sz="0" w:space="0" w:color="auto"/>
                    <w:left w:val="none" w:sz="0" w:space="0" w:color="auto"/>
                    <w:bottom w:val="none" w:sz="0" w:space="0" w:color="auto"/>
                    <w:right w:val="none" w:sz="0" w:space="0" w:color="auto"/>
                  </w:divBdr>
                </w:div>
                <w:div w:id="844899306">
                  <w:marLeft w:val="0"/>
                  <w:marRight w:val="0"/>
                  <w:marTop w:val="0"/>
                  <w:marBottom w:val="0"/>
                  <w:divBdr>
                    <w:top w:val="none" w:sz="0" w:space="0" w:color="auto"/>
                    <w:left w:val="none" w:sz="0" w:space="0" w:color="auto"/>
                    <w:bottom w:val="none" w:sz="0" w:space="0" w:color="auto"/>
                    <w:right w:val="none" w:sz="0" w:space="0" w:color="auto"/>
                  </w:divBdr>
                </w:div>
                <w:div w:id="1812791849">
                  <w:marLeft w:val="0"/>
                  <w:marRight w:val="0"/>
                  <w:marTop w:val="0"/>
                  <w:marBottom w:val="0"/>
                  <w:divBdr>
                    <w:top w:val="none" w:sz="0" w:space="0" w:color="auto"/>
                    <w:left w:val="none" w:sz="0" w:space="0" w:color="auto"/>
                    <w:bottom w:val="none" w:sz="0" w:space="0" w:color="auto"/>
                    <w:right w:val="none" w:sz="0" w:space="0" w:color="auto"/>
                  </w:divBdr>
                </w:div>
                <w:div w:id="1859078878">
                  <w:marLeft w:val="0"/>
                  <w:marRight w:val="0"/>
                  <w:marTop w:val="0"/>
                  <w:marBottom w:val="0"/>
                  <w:divBdr>
                    <w:top w:val="none" w:sz="0" w:space="0" w:color="auto"/>
                    <w:left w:val="none" w:sz="0" w:space="0" w:color="auto"/>
                    <w:bottom w:val="none" w:sz="0" w:space="0" w:color="auto"/>
                    <w:right w:val="none" w:sz="0" w:space="0" w:color="auto"/>
                  </w:divBdr>
                </w:div>
                <w:div w:id="1461453664">
                  <w:marLeft w:val="0"/>
                  <w:marRight w:val="0"/>
                  <w:marTop w:val="0"/>
                  <w:marBottom w:val="0"/>
                  <w:divBdr>
                    <w:top w:val="none" w:sz="0" w:space="0" w:color="auto"/>
                    <w:left w:val="none" w:sz="0" w:space="0" w:color="auto"/>
                    <w:bottom w:val="none" w:sz="0" w:space="0" w:color="auto"/>
                    <w:right w:val="none" w:sz="0" w:space="0" w:color="auto"/>
                  </w:divBdr>
                </w:div>
                <w:div w:id="325939465">
                  <w:marLeft w:val="0"/>
                  <w:marRight w:val="0"/>
                  <w:marTop w:val="0"/>
                  <w:marBottom w:val="0"/>
                  <w:divBdr>
                    <w:top w:val="none" w:sz="0" w:space="0" w:color="auto"/>
                    <w:left w:val="none" w:sz="0" w:space="0" w:color="auto"/>
                    <w:bottom w:val="none" w:sz="0" w:space="0" w:color="auto"/>
                    <w:right w:val="none" w:sz="0" w:space="0" w:color="auto"/>
                  </w:divBdr>
                </w:div>
                <w:div w:id="506604815">
                  <w:marLeft w:val="0"/>
                  <w:marRight w:val="0"/>
                  <w:marTop w:val="0"/>
                  <w:marBottom w:val="0"/>
                  <w:divBdr>
                    <w:top w:val="none" w:sz="0" w:space="0" w:color="auto"/>
                    <w:left w:val="none" w:sz="0" w:space="0" w:color="auto"/>
                    <w:bottom w:val="none" w:sz="0" w:space="0" w:color="auto"/>
                    <w:right w:val="none" w:sz="0" w:space="0" w:color="auto"/>
                  </w:divBdr>
                </w:div>
                <w:div w:id="1020544375">
                  <w:marLeft w:val="0"/>
                  <w:marRight w:val="0"/>
                  <w:marTop w:val="0"/>
                  <w:marBottom w:val="0"/>
                  <w:divBdr>
                    <w:top w:val="none" w:sz="0" w:space="0" w:color="auto"/>
                    <w:left w:val="none" w:sz="0" w:space="0" w:color="auto"/>
                    <w:bottom w:val="none" w:sz="0" w:space="0" w:color="auto"/>
                    <w:right w:val="none" w:sz="0" w:space="0" w:color="auto"/>
                  </w:divBdr>
                </w:div>
                <w:div w:id="129828886">
                  <w:marLeft w:val="0"/>
                  <w:marRight w:val="0"/>
                  <w:marTop w:val="0"/>
                  <w:marBottom w:val="0"/>
                  <w:divBdr>
                    <w:top w:val="none" w:sz="0" w:space="0" w:color="auto"/>
                    <w:left w:val="none" w:sz="0" w:space="0" w:color="auto"/>
                    <w:bottom w:val="none" w:sz="0" w:space="0" w:color="auto"/>
                    <w:right w:val="none" w:sz="0" w:space="0" w:color="auto"/>
                  </w:divBdr>
                </w:div>
                <w:div w:id="1310555850">
                  <w:marLeft w:val="0"/>
                  <w:marRight w:val="0"/>
                  <w:marTop w:val="0"/>
                  <w:marBottom w:val="0"/>
                  <w:divBdr>
                    <w:top w:val="none" w:sz="0" w:space="0" w:color="auto"/>
                    <w:left w:val="none" w:sz="0" w:space="0" w:color="auto"/>
                    <w:bottom w:val="none" w:sz="0" w:space="0" w:color="auto"/>
                    <w:right w:val="none" w:sz="0" w:space="0" w:color="auto"/>
                  </w:divBdr>
                </w:div>
                <w:div w:id="1211767775">
                  <w:marLeft w:val="0"/>
                  <w:marRight w:val="0"/>
                  <w:marTop w:val="0"/>
                  <w:marBottom w:val="0"/>
                  <w:divBdr>
                    <w:top w:val="none" w:sz="0" w:space="0" w:color="auto"/>
                    <w:left w:val="none" w:sz="0" w:space="0" w:color="auto"/>
                    <w:bottom w:val="none" w:sz="0" w:space="0" w:color="auto"/>
                    <w:right w:val="none" w:sz="0" w:space="0" w:color="auto"/>
                  </w:divBdr>
                </w:div>
                <w:div w:id="1339894378">
                  <w:marLeft w:val="0"/>
                  <w:marRight w:val="0"/>
                  <w:marTop w:val="0"/>
                  <w:marBottom w:val="0"/>
                  <w:divBdr>
                    <w:top w:val="none" w:sz="0" w:space="0" w:color="auto"/>
                    <w:left w:val="none" w:sz="0" w:space="0" w:color="auto"/>
                    <w:bottom w:val="none" w:sz="0" w:space="0" w:color="auto"/>
                    <w:right w:val="none" w:sz="0" w:space="0" w:color="auto"/>
                  </w:divBdr>
                </w:div>
                <w:div w:id="1223754756">
                  <w:marLeft w:val="0"/>
                  <w:marRight w:val="0"/>
                  <w:marTop w:val="0"/>
                  <w:marBottom w:val="0"/>
                  <w:divBdr>
                    <w:top w:val="none" w:sz="0" w:space="0" w:color="auto"/>
                    <w:left w:val="none" w:sz="0" w:space="0" w:color="auto"/>
                    <w:bottom w:val="none" w:sz="0" w:space="0" w:color="auto"/>
                    <w:right w:val="none" w:sz="0" w:space="0" w:color="auto"/>
                  </w:divBdr>
                </w:div>
                <w:div w:id="70661362">
                  <w:marLeft w:val="0"/>
                  <w:marRight w:val="0"/>
                  <w:marTop w:val="0"/>
                  <w:marBottom w:val="0"/>
                  <w:divBdr>
                    <w:top w:val="none" w:sz="0" w:space="0" w:color="auto"/>
                    <w:left w:val="none" w:sz="0" w:space="0" w:color="auto"/>
                    <w:bottom w:val="none" w:sz="0" w:space="0" w:color="auto"/>
                    <w:right w:val="none" w:sz="0" w:space="0" w:color="auto"/>
                  </w:divBdr>
                </w:div>
                <w:div w:id="1006326756">
                  <w:marLeft w:val="0"/>
                  <w:marRight w:val="0"/>
                  <w:marTop w:val="0"/>
                  <w:marBottom w:val="0"/>
                  <w:divBdr>
                    <w:top w:val="none" w:sz="0" w:space="0" w:color="auto"/>
                    <w:left w:val="none" w:sz="0" w:space="0" w:color="auto"/>
                    <w:bottom w:val="none" w:sz="0" w:space="0" w:color="auto"/>
                    <w:right w:val="none" w:sz="0" w:space="0" w:color="auto"/>
                  </w:divBdr>
                </w:div>
                <w:div w:id="1864203670">
                  <w:marLeft w:val="0"/>
                  <w:marRight w:val="0"/>
                  <w:marTop w:val="0"/>
                  <w:marBottom w:val="0"/>
                  <w:divBdr>
                    <w:top w:val="none" w:sz="0" w:space="0" w:color="auto"/>
                    <w:left w:val="none" w:sz="0" w:space="0" w:color="auto"/>
                    <w:bottom w:val="none" w:sz="0" w:space="0" w:color="auto"/>
                    <w:right w:val="none" w:sz="0" w:space="0" w:color="auto"/>
                  </w:divBdr>
                </w:div>
                <w:div w:id="2119139092">
                  <w:marLeft w:val="0"/>
                  <w:marRight w:val="0"/>
                  <w:marTop w:val="0"/>
                  <w:marBottom w:val="0"/>
                  <w:divBdr>
                    <w:top w:val="none" w:sz="0" w:space="0" w:color="auto"/>
                    <w:left w:val="none" w:sz="0" w:space="0" w:color="auto"/>
                    <w:bottom w:val="none" w:sz="0" w:space="0" w:color="auto"/>
                    <w:right w:val="none" w:sz="0" w:space="0" w:color="auto"/>
                  </w:divBdr>
                </w:div>
                <w:div w:id="1488010768">
                  <w:marLeft w:val="0"/>
                  <w:marRight w:val="0"/>
                  <w:marTop w:val="0"/>
                  <w:marBottom w:val="0"/>
                  <w:divBdr>
                    <w:top w:val="none" w:sz="0" w:space="0" w:color="auto"/>
                    <w:left w:val="none" w:sz="0" w:space="0" w:color="auto"/>
                    <w:bottom w:val="none" w:sz="0" w:space="0" w:color="auto"/>
                    <w:right w:val="none" w:sz="0" w:space="0" w:color="auto"/>
                  </w:divBdr>
                </w:div>
                <w:div w:id="742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101">
          <w:marLeft w:val="0"/>
          <w:marRight w:val="0"/>
          <w:marTop w:val="0"/>
          <w:marBottom w:val="0"/>
          <w:divBdr>
            <w:top w:val="none" w:sz="0" w:space="0" w:color="auto"/>
            <w:left w:val="none" w:sz="0" w:space="0" w:color="auto"/>
            <w:bottom w:val="none" w:sz="0" w:space="0" w:color="auto"/>
            <w:right w:val="none" w:sz="0" w:space="0" w:color="auto"/>
          </w:divBdr>
          <w:divsChild>
            <w:div w:id="709843333">
              <w:marLeft w:val="0"/>
              <w:marRight w:val="0"/>
              <w:marTop w:val="0"/>
              <w:marBottom w:val="0"/>
              <w:divBdr>
                <w:top w:val="none" w:sz="0" w:space="0" w:color="auto"/>
                <w:left w:val="none" w:sz="0" w:space="0" w:color="auto"/>
                <w:bottom w:val="none" w:sz="0" w:space="0" w:color="auto"/>
                <w:right w:val="none" w:sz="0" w:space="0" w:color="auto"/>
              </w:divBdr>
            </w:div>
            <w:div w:id="1854220810">
              <w:marLeft w:val="0"/>
              <w:marRight w:val="0"/>
              <w:marTop w:val="0"/>
              <w:marBottom w:val="0"/>
              <w:divBdr>
                <w:top w:val="none" w:sz="0" w:space="0" w:color="auto"/>
                <w:left w:val="none" w:sz="0" w:space="0" w:color="auto"/>
                <w:bottom w:val="none" w:sz="0" w:space="0" w:color="auto"/>
                <w:right w:val="none" w:sz="0" w:space="0" w:color="auto"/>
              </w:divBdr>
            </w:div>
            <w:div w:id="1363435089">
              <w:marLeft w:val="0"/>
              <w:marRight w:val="0"/>
              <w:marTop w:val="0"/>
              <w:marBottom w:val="0"/>
              <w:divBdr>
                <w:top w:val="none" w:sz="0" w:space="0" w:color="auto"/>
                <w:left w:val="none" w:sz="0" w:space="0" w:color="auto"/>
                <w:bottom w:val="none" w:sz="0" w:space="0" w:color="auto"/>
                <w:right w:val="none" w:sz="0" w:space="0" w:color="auto"/>
              </w:divBdr>
            </w:div>
            <w:div w:id="2012027660">
              <w:marLeft w:val="0"/>
              <w:marRight w:val="0"/>
              <w:marTop w:val="0"/>
              <w:marBottom w:val="0"/>
              <w:divBdr>
                <w:top w:val="none" w:sz="0" w:space="0" w:color="auto"/>
                <w:left w:val="none" w:sz="0" w:space="0" w:color="auto"/>
                <w:bottom w:val="none" w:sz="0" w:space="0" w:color="auto"/>
                <w:right w:val="none" w:sz="0" w:space="0" w:color="auto"/>
              </w:divBdr>
            </w:div>
            <w:div w:id="405962176">
              <w:marLeft w:val="0"/>
              <w:marRight w:val="0"/>
              <w:marTop w:val="0"/>
              <w:marBottom w:val="0"/>
              <w:divBdr>
                <w:top w:val="none" w:sz="0" w:space="0" w:color="auto"/>
                <w:left w:val="none" w:sz="0" w:space="0" w:color="auto"/>
                <w:bottom w:val="none" w:sz="0" w:space="0" w:color="auto"/>
                <w:right w:val="none" w:sz="0" w:space="0" w:color="auto"/>
              </w:divBdr>
            </w:div>
            <w:div w:id="1355881873">
              <w:marLeft w:val="0"/>
              <w:marRight w:val="0"/>
              <w:marTop w:val="0"/>
              <w:marBottom w:val="0"/>
              <w:divBdr>
                <w:top w:val="none" w:sz="0" w:space="0" w:color="auto"/>
                <w:left w:val="none" w:sz="0" w:space="0" w:color="auto"/>
                <w:bottom w:val="none" w:sz="0" w:space="0" w:color="auto"/>
                <w:right w:val="none" w:sz="0" w:space="0" w:color="auto"/>
              </w:divBdr>
            </w:div>
            <w:div w:id="1595237625">
              <w:marLeft w:val="0"/>
              <w:marRight w:val="0"/>
              <w:marTop w:val="0"/>
              <w:marBottom w:val="0"/>
              <w:divBdr>
                <w:top w:val="none" w:sz="0" w:space="0" w:color="auto"/>
                <w:left w:val="none" w:sz="0" w:space="0" w:color="auto"/>
                <w:bottom w:val="none" w:sz="0" w:space="0" w:color="auto"/>
                <w:right w:val="none" w:sz="0" w:space="0" w:color="auto"/>
              </w:divBdr>
            </w:div>
            <w:div w:id="1016810238">
              <w:marLeft w:val="0"/>
              <w:marRight w:val="0"/>
              <w:marTop w:val="0"/>
              <w:marBottom w:val="0"/>
              <w:divBdr>
                <w:top w:val="none" w:sz="0" w:space="0" w:color="auto"/>
                <w:left w:val="none" w:sz="0" w:space="0" w:color="auto"/>
                <w:bottom w:val="none" w:sz="0" w:space="0" w:color="auto"/>
                <w:right w:val="none" w:sz="0" w:space="0" w:color="auto"/>
              </w:divBdr>
            </w:div>
            <w:div w:id="81529410">
              <w:marLeft w:val="0"/>
              <w:marRight w:val="0"/>
              <w:marTop w:val="0"/>
              <w:marBottom w:val="0"/>
              <w:divBdr>
                <w:top w:val="none" w:sz="0" w:space="0" w:color="auto"/>
                <w:left w:val="none" w:sz="0" w:space="0" w:color="auto"/>
                <w:bottom w:val="none" w:sz="0" w:space="0" w:color="auto"/>
                <w:right w:val="none" w:sz="0" w:space="0" w:color="auto"/>
              </w:divBdr>
            </w:div>
            <w:div w:id="600375665">
              <w:marLeft w:val="0"/>
              <w:marRight w:val="0"/>
              <w:marTop w:val="0"/>
              <w:marBottom w:val="0"/>
              <w:divBdr>
                <w:top w:val="none" w:sz="0" w:space="0" w:color="auto"/>
                <w:left w:val="none" w:sz="0" w:space="0" w:color="auto"/>
                <w:bottom w:val="none" w:sz="0" w:space="0" w:color="auto"/>
                <w:right w:val="none" w:sz="0" w:space="0" w:color="auto"/>
              </w:divBdr>
            </w:div>
            <w:div w:id="1374887715">
              <w:marLeft w:val="0"/>
              <w:marRight w:val="0"/>
              <w:marTop w:val="0"/>
              <w:marBottom w:val="0"/>
              <w:divBdr>
                <w:top w:val="none" w:sz="0" w:space="0" w:color="auto"/>
                <w:left w:val="none" w:sz="0" w:space="0" w:color="auto"/>
                <w:bottom w:val="none" w:sz="0" w:space="0" w:color="auto"/>
                <w:right w:val="none" w:sz="0" w:space="0" w:color="auto"/>
              </w:divBdr>
            </w:div>
            <w:div w:id="313065699">
              <w:marLeft w:val="0"/>
              <w:marRight w:val="0"/>
              <w:marTop w:val="0"/>
              <w:marBottom w:val="0"/>
              <w:divBdr>
                <w:top w:val="none" w:sz="0" w:space="0" w:color="auto"/>
                <w:left w:val="none" w:sz="0" w:space="0" w:color="auto"/>
                <w:bottom w:val="none" w:sz="0" w:space="0" w:color="auto"/>
                <w:right w:val="none" w:sz="0" w:space="0" w:color="auto"/>
              </w:divBdr>
            </w:div>
            <w:div w:id="453409035">
              <w:marLeft w:val="0"/>
              <w:marRight w:val="0"/>
              <w:marTop w:val="0"/>
              <w:marBottom w:val="0"/>
              <w:divBdr>
                <w:top w:val="none" w:sz="0" w:space="0" w:color="auto"/>
                <w:left w:val="none" w:sz="0" w:space="0" w:color="auto"/>
                <w:bottom w:val="none" w:sz="0" w:space="0" w:color="auto"/>
                <w:right w:val="none" w:sz="0" w:space="0" w:color="auto"/>
              </w:divBdr>
            </w:div>
            <w:div w:id="1499610160">
              <w:marLeft w:val="0"/>
              <w:marRight w:val="0"/>
              <w:marTop w:val="0"/>
              <w:marBottom w:val="0"/>
              <w:divBdr>
                <w:top w:val="none" w:sz="0" w:space="0" w:color="auto"/>
                <w:left w:val="none" w:sz="0" w:space="0" w:color="auto"/>
                <w:bottom w:val="none" w:sz="0" w:space="0" w:color="auto"/>
                <w:right w:val="none" w:sz="0" w:space="0" w:color="auto"/>
              </w:divBdr>
            </w:div>
            <w:div w:id="596404354">
              <w:marLeft w:val="0"/>
              <w:marRight w:val="0"/>
              <w:marTop w:val="0"/>
              <w:marBottom w:val="0"/>
              <w:divBdr>
                <w:top w:val="none" w:sz="0" w:space="0" w:color="auto"/>
                <w:left w:val="none" w:sz="0" w:space="0" w:color="auto"/>
                <w:bottom w:val="none" w:sz="0" w:space="0" w:color="auto"/>
                <w:right w:val="none" w:sz="0" w:space="0" w:color="auto"/>
              </w:divBdr>
            </w:div>
            <w:div w:id="2034375189">
              <w:marLeft w:val="0"/>
              <w:marRight w:val="0"/>
              <w:marTop w:val="0"/>
              <w:marBottom w:val="0"/>
              <w:divBdr>
                <w:top w:val="none" w:sz="0" w:space="0" w:color="auto"/>
                <w:left w:val="none" w:sz="0" w:space="0" w:color="auto"/>
                <w:bottom w:val="none" w:sz="0" w:space="0" w:color="auto"/>
                <w:right w:val="none" w:sz="0" w:space="0" w:color="auto"/>
              </w:divBdr>
            </w:div>
            <w:div w:id="738328883">
              <w:marLeft w:val="0"/>
              <w:marRight w:val="0"/>
              <w:marTop w:val="0"/>
              <w:marBottom w:val="0"/>
              <w:divBdr>
                <w:top w:val="none" w:sz="0" w:space="0" w:color="auto"/>
                <w:left w:val="none" w:sz="0" w:space="0" w:color="auto"/>
                <w:bottom w:val="none" w:sz="0" w:space="0" w:color="auto"/>
                <w:right w:val="none" w:sz="0" w:space="0" w:color="auto"/>
              </w:divBdr>
            </w:div>
            <w:div w:id="22052707">
              <w:marLeft w:val="0"/>
              <w:marRight w:val="0"/>
              <w:marTop w:val="0"/>
              <w:marBottom w:val="0"/>
              <w:divBdr>
                <w:top w:val="none" w:sz="0" w:space="0" w:color="auto"/>
                <w:left w:val="none" w:sz="0" w:space="0" w:color="auto"/>
                <w:bottom w:val="none" w:sz="0" w:space="0" w:color="auto"/>
                <w:right w:val="none" w:sz="0" w:space="0" w:color="auto"/>
              </w:divBdr>
            </w:div>
            <w:div w:id="559680081">
              <w:marLeft w:val="0"/>
              <w:marRight w:val="0"/>
              <w:marTop w:val="0"/>
              <w:marBottom w:val="0"/>
              <w:divBdr>
                <w:top w:val="none" w:sz="0" w:space="0" w:color="auto"/>
                <w:left w:val="none" w:sz="0" w:space="0" w:color="auto"/>
                <w:bottom w:val="none" w:sz="0" w:space="0" w:color="auto"/>
                <w:right w:val="none" w:sz="0" w:space="0" w:color="auto"/>
              </w:divBdr>
            </w:div>
            <w:div w:id="1295528158">
              <w:marLeft w:val="0"/>
              <w:marRight w:val="0"/>
              <w:marTop w:val="0"/>
              <w:marBottom w:val="0"/>
              <w:divBdr>
                <w:top w:val="none" w:sz="0" w:space="0" w:color="auto"/>
                <w:left w:val="none" w:sz="0" w:space="0" w:color="auto"/>
                <w:bottom w:val="none" w:sz="0" w:space="0" w:color="auto"/>
                <w:right w:val="none" w:sz="0" w:space="0" w:color="auto"/>
              </w:divBdr>
            </w:div>
            <w:div w:id="1243176621">
              <w:marLeft w:val="0"/>
              <w:marRight w:val="0"/>
              <w:marTop w:val="0"/>
              <w:marBottom w:val="0"/>
              <w:divBdr>
                <w:top w:val="none" w:sz="0" w:space="0" w:color="auto"/>
                <w:left w:val="none" w:sz="0" w:space="0" w:color="auto"/>
                <w:bottom w:val="none" w:sz="0" w:space="0" w:color="auto"/>
                <w:right w:val="none" w:sz="0" w:space="0" w:color="auto"/>
              </w:divBdr>
            </w:div>
            <w:div w:id="1098870863">
              <w:marLeft w:val="0"/>
              <w:marRight w:val="0"/>
              <w:marTop w:val="0"/>
              <w:marBottom w:val="0"/>
              <w:divBdr>
                <w:top w:val="none" w:sz="0" w:space="0" w:color="auto"/>
                <w:left w:val="none" w:sz="0" w:space="0" w:color="auto"/>
                <w:bottom w:val="none" w:sz="0" w:space="0" w:color="auto"/>
                <w:right w:val="none" w:sz="0" w:space="0" w:color="auto"/>
              </w:divBdr>
            </w:div>
            <w:div w:id="729886967">
              <w:marLeft w:val="0"/>
              <w:marRight w:val="0"/>
              <w:marTop w:val="0"/>
              <w:marBottom w:val="0"/>
              <w:divBdr>
                <w:top w:val="none" w:sz="0" w:space="0" w:color="auto"/>
                <w:left w:val="none" w:sz="0" w:space="0" w:color="auto"/>
                <w:bottom w:val="none" w:sz="0" w:space="0" w:color="auto"/>
                <w:right w:val="none" w:sz="0" w:space="0" w:color="auto"/>
              </w:divBdr>
            </w:div>
            <w:div w:id="341667800">
              <w:marLeft w:val="0"/>
              <w:marRight w:val="0"/>
              <w:marTop w:val="0"/>
              <w:marBottom w:val="0"/>
              <w:divBdr>
                <w:top w:val="none" w:sz="0" w:space="0" w:color="auto"/>
                <w:left w:val="none" w:sz="0" w:space="0" w:color="auto"/>
                <w:bottom w:val="none" w:sz="0" w:space="0" w:color="auto"/>
                <w:right w:val="none" w:sz="0" w:space="0" w:color="auto"/>
              </w:divBdr>
            </w:div>
            <w:div w:id="1480343023">
              <w:marLeft w:val="0"/>
              <w:marRight w:val="0"/>
              <w:marTop w:val="0"/>
              <w:marBottom w:val="0"/>
              <w:divBdr>
                <w:top w:val="none" w:sz="0" w:space="0" w:color="auto"/>
                <w:left w:val="none" w:sz="0" w:space="0" w:color="auto"/>
                <w:bottom w:val="none" w:sz="0" w:space="0" w:color="auto"/>
                <w:right w:val="none" w:sz="0" w:space="0" w:color="auto"/>
              </w:divBdr>
            </w:div>
            <w:div w:id="156843471">
              <w:marLeft w:val="0"/>
              <w:marRight w:val="0"/>
              <w:marTop w:val="0"/>
              <w:marBottom w:val="0"/>
              <w:divBdr>
                <w:top w:val="none" w:sz="0" w:space="0" w:color="auto"/>
                <w:left w:val="none" w:sz="0" w:space="0" w:color="auto"/>
                <w:bottom w:val="none" w:sz="0" w:space="0" w:color="auto"/>
                <w:right w:val="none" w:sz="0" w:space="0" w:color="auto"/>
              </w:divBdr>
            </w:div>
            <w:div w:id="1110470472">
              <w:marLeft w:val="0"/>
              <w:marRight w:val="0"/>
              <w:marTop w:val="0"/>
              <w:marBottom w:val="0"/>
              <w:divBdr>
                <w:top w:val="none" w:sz="0" w:space="0" w:color="auto"/>
                <w:left w:val="none" w:sz="0" w:space="0" w:color="auto"/>
                <w:bottom w:val="none" w:sz="0" w:space="0" w:color="auto"/>
                <w:right w:val="none" w:sz="0" w:space="0" w:color="auto"/>
              </w:divBdr>
            </w:div>
            <w:div w:id="1105223879">
              <w:marLeft w:val="0"/>
              <w:marRight w:val="0"/>
              <w:marTop w:val="0"/>
              <w:marBottom w:val="0"/>
              <w:divBdr>
                <w:top w:val="none" w:sz="0" w:space="0" w:color="auto"/>
                <w:left w:val="none" w:sz="0" w:space="0" w:color="auto"/>
                <w:bottom w:val="none" w:sz="0" w:space="0" w:color="auto"/>
                <w:right w:val="none" w:sz="0" w:space="0" w:color="auto"/>
              </w:divBdr>
            </w:div>
            <w:div w:id="1522434046">
              <w:marLeft w:val="0"/>
              <w:marRight w:val="0"/>
              <w:marTop w:val="0"/>
              <w:marBottom w:val="0"/>
              <w:divBdr>
                <w:top w:val="none" w:sz="0" w:space="0" w:color="auto"/>
                <w:left w:val="none" w:sz="0" w:space="0" w:color="auto"/>
                <w:bottom w:val="none" w:sz="0" w:space="0" w:color="auto"/>
                <w:right w:val="none" w:sz="0" w:space="0" w:color="auto"/>
              </w:divBdr>
            </w:div>
            <w:div w:id="1936984968">
              <w:marLeft w:val="0"/>
              <w:marRight w:val="0"/>
              <w:marTop w:val="0"/>
              <w:marBottom w:val="0"/>
              <w:divBdr>
                <w:top w:val="none" w:sz="0" w:space="0" w:color="auto"/>
                <w:left w:val="none" w:sz="0" w:space="0" w:color="auto"/>
                <w:bottom w:val="none" w:sz="0" w:space="0" w:color="auto"/>
                <w:right w:val="none" w:sz="0" w:space="0" w:color="auto"/>
              </w:divBdr>
            </w:div>
            <w:div w:id="1873493938">
              <w:marLeft w:val="0"/>
              <w:marRight w:val="0"/>
              <w:marTop w:val="0"/>
              <w:marBottom w:val="0"/>
              <w:divBdr>
                <w:top w:val="none" w:sz="0" w:space="0" w:color="auto"/>
                <w:left w:val="none" w:sz="0" w:space="0" w:color="auto"/>
                <w:bottom w:val="none" w:sz="0" w:space="0" w:color="auto"/>
                <w:right w:val="none" w:sz="0" w:space="0" w:color="auto"/>
              </w:divBdr>
            </w:div>
            <w:div w:id="677119590">
              <w:marLeft w:val="0"/>
              <w:marRight w:val="0"/>
              <w:marTop w:val="0"/>
              <w:marBottom w:val="0"/>
              <w:divBdr>
                <w:top w:val="none" w:sz="0" w:space="0" w:color="auto"/>
                <w:left w:val="none" w:sz="0" w:space="0" w:color="auto"/>
                <w:bottom w:val="none" w:sz="0" w:space="0" w:color="auto"/>
                <w:right w:val="none" w:sz="0" w:space="0" w:color="auto"/>
              </w:divBdr>
            </w:div>
            <w:div w:id="1950309392">
              <w:marLeft w:val="0"/>
              <w:marRight w:val="0"/>
              <w:marTop w:val="0"/>
              <w:marBottom w:val="0"/>
              <w:divBdr>
                <w:top w:val="none" w:sz="0" w:space="0" w:color="auto"/>
                <w:left w:val="none" w:sz="0" w:space="0" w:color="auto"/>
                <w:bottom w:val="none" w:sz="0" w:space="0" w:color="auto"/>
                <w:right w:val="none" w:sz="0" w:space="0" w:color="auto"/>
              </w:divBdr>
            </w:div>
            <w:div w:id="1752892726">
              <w:marLeft w:val="0"/>
              <w:marRight w:val="0"/>
              <w:marTop w:val="0"/>
              <w:marBottom w:val="0"/>
              <w:divBdr>
                <w:top w:val="none" w:sz="0" w:space="0" w:color="auto"/>
                <w:left w:val="none" w:sz="0" w:space="0" w:color="auto"/>
                <w:bottom w:val="none" w:sz="0" w:space="0" w:color="auto"/>
                <w:right w:val="none" w:sz="0" w:space="0" w:color="auto"/>
              </w:divBdr>
            </w:div>
            <w:div w:id="1799452600">
              <w:marLeft w:val="0"/>
              <w:marRight w:val="0"/>
              <w:marTop w:val="0"/>
              <w:marBottom w:val="0"/>
              <w:divBdr>
                <w:top w:val="none" w:sz="0" w:space="0" w:color="auto"/>
                <w:left w:val="none" w:sz="0" w:space="0" w:color="auto"/>
                <w:bottom w:val="none" w:sz="0" w:space="0" w:color="auto"/>
                <w:right w:val="none" w:sz="0" w:space="0" w:color="auto"/>
              </w:divBdr>
            </w:div>
            <w:div w:id="2050453890">
              <w:marLeft w:val="0"/>
              <w:marRight w:val="0"/>
              <w:marTop w:val="0"/>
              <w:marBottom w:val="0"/>
              <w:divBdr>
                <w:top w:val="none" w:sz="0" w:space="0" w:color="auto"/>
                <w:left w:val="none" w:sz="0" w:space="0" w:color="auto"/>
                <w:bottom w:val="none" w:sz="0" w:space="0" w:color="auto"/>
                <w:right w:val="none" w:sz="0" w:space="0" w:color="auto"/>
              </w:divBdr>
            </w:div>
            <w:div w:id="835805775">
              <w:marLeft w:val="0"/>
              <w:marRight w:val="0"/>
              <w:marTop w:val="0"/>
              <w:marBottom w:val="0"/>
              <w:divBdr>
                <w:top w:val="none" w:sz="0" w:space="0" w:color="auto"/>
                <w:left w:val="none" w:sz="0" w:space="0" w:color="auto"/>
                <w:bottom w:val="none" w:sz="0" w:space="0" w:color="auto"/>
                <w:right w:val="none" w:sz="0" w:space="0" w:color="auto"/>
              </w:divBdr>
            </w:div>
            <w:div w:id="611521798">
              <w:marLeft w:val="0"/>
              <w:marRight w:val="0"/>
              <w:marTop w:val="0"/>
              <w:marBottom w:val="0"/>
              <w:divBdr>
                <w:top w:val="none" w:sz="0" w:space="0" w:color="auto"/>
                <w:left w:val="none" w:sz="0" w:space="0" w:color="auto"/>
                <w:bottom w:val="none" w:sz="0" w:space="0" w:color="auto"/>
                <w:right w:val="none" w:sz="0" w:space="0" w:color="auto"/>
              </w:divBdr>
            </w:div>
            <w:div w:id="169567618">
              <w:marLeft w:val="0"/>
              <w:marRight w:val="0"/>
              <w:marTop w:val="0"/>
              <w:marBottom w:val="0"/>
              <w:divBdr>
                <w:top w:val="none" w:sz="0" w:space="0" w:color="auto"/>
                <w:left w:val="none" w:sz="0" w:space="0" w:color="auto"/>
                <w:bottom w:val="none" w:sz="0" w:space="0" w:color="auto"/>
                <w:right w:val="none" w:sz="0" w:space="0" w:color="auto"/>
              </w:divBdr>
            </w:div>
            <w:div w:id="1161045796">
              <w:marLeft w:val="0"/>
              <w:marRight w:val="0"/>
              <w:marTop w:val="0"/>
              <w:marBottom w:val="0"/>
              <w:divBdr>
                <w:top w:val="none" w:sz="0" w:space="0" w:color="auto"/>
                <w:left w:val="none" w:sz="0" w:space="0" w:color="auto"/>
                <w:bottom w:val="none" w:sz="0" w:space="0" w:color="auto"/>
                <w:right w:val="none" w:sz="0" w:space="0" w:color="auto"/>
              </w:divBdr>
            </w:div>
            <w:div w:id="448671262">
              <w:marLeft w:val="0"/>
              <w:marRight w:val="0"/>
              <w:marTop w:val="0"/>
              <w:marBottom w:val="0"/>
              <w:divBdr>
                <w:top w:val="none" w:sz="0" w:space="0" w:color="auto"/>
                <w:left w:val="none" w:sz="0" w:space="0" w:color="auto"/>
                <w:bottom w:val="none" w:sz="0" w:space="0" w:color="auto"/>
                <w:right w:val="none" w:sz="0" w:space="0" w:color="auto"/>
              </w:divBdr>
            </w:div>
            <w:div w:id="1171800017">
              <w:marLeft w:val="0"/>
              <w:marRight w:val="0"/>
              <w:marTop w:val="0"/>
              <w:marBottom w:val="0"/>
              <w:divBdr>
                <w:top w:val="none" w:sz="0" w:space="0" w:color="auto"/>
                <w:left w:val="none" w:sz="0" w:space="0" w:color="auto"/>
                <w:bottom w:val="none" w:sz="0" w:space="0" w:color="auto"/>
                <w:right w:val="none" w:sz="0" w:space="0" w:color="auto"/>
              </w:divBdr>
            </w:div>
            <w:div w:id="1656957151">
              <w:marLeft w:val="0"/>
              <w:marRight w:val="0"/>
              <w:marTop w:val="0"/>
              <w:marBottom w:val="0"/>
              <w:divBdr>
                <w:top w:val="none" w:sz="0" w:space="0" w:color="auto"/>
                <w:left w:val="none" w:sz="0" w:space="0" w:color="auto"/>
                <w:bottom w:val="none" w:sz="0" w:space="0" w:color="auto"/>
                <w:right w:val="none" w:sz="0" w:space="0" w:color="auto"/>
              </w:divBdr>
            </w:div>
            <w:div w:id="2076275920">
              <w:marLeft w:val="0"/>
              <w:marRight w:val="0"/>
              <w:marTop w:val="0"/>
              <w:marBottom w:val="0"/>
              <w:divBdr>
                <w:top w:val="none" w:sz="0" w:space="0" w:color="auto"/>
                <w:left w:val="none" w:sz="0" w:space="0" w:color="auto"/>
                <w:bottom w:val="none" w:sz="0" w:space="0" w:color="auto"/>
                <w:right w:val="none" w:sz="0" w:space="0" w:color="auto"/>
              </w:divBdr>
            </w:div>
            <w:div w:id="1891113557">
              <w:marLeft w:val="0"/>
              <w:marRight w:val="0"/>
              <w:marTop w:val="0"/>
              <w:marBottom w:val="0"/>
              <w:divBdr>
                <w:top w:val="none" w:sz="0" w:space="0" w:color="auto"/>
                <w:left w:val="none" w:sz="0" w:space="0" w:color="auto"/>
                <w:bottom w:val="none" w:sz="0" w:space="0" w:color="auto"/>
                <w:right w:val="none" w:sz="0" w:space="0" w:color="auto"/>
              </w:divBdr>
            </w:div>
            <w:div w:id="862786923">
              <w:marLeft w:val="0"/>
              <w:marRight w:val="0"/>
              <w:marTop w:val="0"/>
              <w:marBottom w:val="0"/>
              <w:divBdr>
                <w:top w:val="none" w:sz="0" w:space="0" w:color="auto"/>
                <w:left w:val="none" w:sz="0" w:space="0" w:color="auto"/>
                <w:bottom w:val="none" w:sz="0" w:space="0" w:color="auto"/>
                <w:right w:val="none" w:sz="0" w:space="0" w:color="auto"/>
              </w:divBdr>
            </w:div>
            <w:div w:id="1145045364">
              <w:marLeft w:val="0"/>
              <w:marRight w:val="0"/>
              <w:marTop w:val="0"/>
              <w:marBottom w:val="0"/>
              <w:divBdr>
                <w:top w:val="none" w:sz="0" w:space="0" w:color="auto"/>
                <w:left w:val="none" w:sz="0" w:space="0" w:color="auto"/>
                <w:bottom w:val="none" w:sz="0" w:space="0" w:color="auto"/>
                <w:right w:val="none" w:sz="0" w:space="0" w:color="auto"/>
              </w:divBdr>
            </w:div>
            <w:div w:id="1038509687">
              <w:marLeft w:val="0"/>
              <w:marRight w:val="0"/>
              <w:marTop w:val="0"/>
              <w:marBottom w:val="0"/>
              <w:divBdr>
                <w:top w:val="none" w:sz="0" w:space="0" w:color="auto"/>
                <w:left w:val="none" w:sz="0" w:space="0" w:color="auto"/>
                <w:bottom w:val="none" w:sz="0" w:space="0" w:color="auto"/>
                <w:right w:val="none" w:sz="0" w:space="0" w:color="auto"/>
              </w:divBdr>
            </w:div>
            <w:div w:id="2001887747">
              <w:marLeft w:val="0"/>
              <w:marRight w:val="0"/>
              <w:marTop w:val="0"/>
              <w:marBottom w:val="0"/>
              <w:divBdr>
                <w:top w:val="none" w:sz="0" w:space="0" w:color="auto"/>
                <w:left w:val="none" w:sz="0" w:space="0" w:color="auto"/>
                <w:bottom w:val="none" w:sz="0" w:space="0" w:color="auto"/>
                <w:right w:val="none" w:sz="0" w:space="0" w:color="auto"/>
              </w:divBdr>
            </w:div>
            <w:div w:id="1145976925">
              <w:marLeft w:val="0"/>
              <w:marRight w:val="0"/>
              <w:marTop w:val="0"/>
              <w:marBottom w:val="0"/>
              <w:divBdr>
                <w:top w:val="none" w:sz="0" w:space="0" w:color="auto"/>
                <w:left w:val="none" w:sz="0" w:space="0" w:color="auto"/>
                <w:bottom w:val="none" w:sz="0" w:space="0" w:color="auto"/>
                <w:right w:val="none" w:sz="0" w:space="0" w:color="auto"/>
              </w:divBdr>
            </w:div>
            <w:div w:id="1415668381">
              <w:marLeft w:val="0"/>
              <w:marRight w:val="0"/>
              <w:marTop w:val="0"/>
              <w:marBottom w:val="0"/>
              <w:divBdr>
                <w:top w:val="none" w:sz="0" w:space="0" w:color="auto"/>
                <w:left w:val="none" w:sz="0" w:space="0" w:color="auto"/>
                <w:bottom w:val="none" w:sz="0" w:space="0" w:color="auto"/>
                <w:right w:val="none" w:sz="0" w:space="0" w:color="auto"/>
              </w:divBdr>
            </w:div>
            <w:div w:id="1424719387">
              <w:marLeft w:val="0"/>
              <w:marRight w:val="0"/>
              <w:marTop w:val="0"/>
              <w:marBottom w:val="0"/>
              <w:divBdr>
                <w:top w:val="none" w:sz="0" w:space="0" w:color="auto"/>
                <w:left w:val="none" w:sz="0" w:space="0" w:color="auto"/>
                <w:bottom w:val="none" w:sz="0" w:space="0" w:color="auto"/>
                <w:right w:val="none" w:sz="0" w:space="0" w:color="auto"/>
              </w:divBdr>
            </w:div>
            <w:div w:id="1939093519">
              <w:marLeft w:val="0"/>
              <w:marRight w:val="0"/>
              <w:marTop w:val="0"/>
              <w:marBottom w:val="0"/>
              <w:divBdr>
                <w:top w:val="none" w:sz="0" w:space="0" w:color="auto"/>
                <w:left w:val="none" w:sz="0" w:space="0" w:color="auto"/>
                <w:bottom w:val="none" w:sz="0" w:space="0" w:color="auto"/>
                <w:right w:val="none" w:sz="0" w:space="0" w:color="auto"/>
              </w:divBdr>
            </w:div>
            <w:div w:id="1066487462">
              <w:marLeft w:val="0"/>
              <w:marRight w:val="0"/>
              <w:marTop w:val="0"/>
              <w:marBottom w:val="0"/>
              <w:divBdr>
                <w:top w:val="none" w:sz="0" w:space="0" w:color="auto"/>
                <w:left w:val="none" w:sz="0" w:space="0" w:color="auto"/>
                <w:bottom w:val="none" w:sz="0" w:space="0" w:color="auto"/>
                <w:right w:val="none" w:sz="0" w:space="0" w:color="auto"/>
              </w:divBdr>
            </w:div>
            <w:div w:id="1636567920">
              <w:marLeft w:val="0"/>
              <w:marRight w:val="0"/>
              <w:marTop w:val="0"/>
              <w:marBottom w:val="0"/>
              <w:divBdr>
                <w:top w:val="none" w:sz="0" w:space="0" w:color="auto"/>
                <w:left w:val="none" w:sz="0" w:space="0" w:color="auto"/>
                <w:bottom w:val="none" w:sz="0" w:space="0" w:color="auto"/>
                <w:right w:val="none" w:sz="0" w:space="0" w:color="auto"/>
              </w:divBdr>
            </w:div>
            <w:div w:id="1540052463">
              <w:marLeft w:val="0"/>
              <w:marRight w:val="0"/>
              <w:marTop w:val="0"/>
              <w:marBottom w:val="0"/>
              <w:divBdr>
                <w:top w:val="none" w:sz="0" w:space="0" w:color="auto"/>
                <w:left w:val="none" w:sz="0" w:space="0" w:color="auto"/>
                <w:bottom w:val="none" w:sz="0" w:space="0" w:color="auto"/>
                <w:right w:val="none" w:sz="0" w:space="0" w:color="auto"/>
              </w:divBdr>
            </w:div>
            <w:div w:id="1480806783">
              <w:marLeft w:val="0"/>
              <w:marRight w:val="0"/>
              <w:marTop w:val="0"/>
              <w:marBottom w:val="0"/>
              <w:divBdr>
                <w:top w:val="none" w:sz="0" w:space="0" w:color="auto"/>
                <w:left w:val="none" w:sz="0" w:space="0" w:color="auto"/>
                <w:bottom w:val="none" w:sz="0" w:space="0" w:color="auto"/>
                <w:right w:val="none" w:sz="0" w:space="0" w:color="auto"/>
              </w:divBdr>
            </w:div>
            <w:div w:id="588349012">
              <w:marLeft w:val="0"/>
              <w:marRight w:val="0"/>
              <w:marTop w:val="0"/>
              <w:marBottom w:val="0"/>
              <w:divBdr>
                <w:top w:val="none" w:sz="0" w:space="0" w:color="auto"/>
                <w:left w:val="none" w:sz="0" w:space="0" w:color="auto"/>
                <w:bottom w:val="none" w:sz="0" w:space="0" w:color="auto"/>
                <w:right w:val="none" w:sz="0" w:space="0" w:color="auto"/>
              </w:divBdr>
            </w:div>
            <w:div w:id="298153733">
              <w:marLeft w:val="0"/>
              <w:marRight w:val="0"/>
              <w:marTop w:val="0"/>
              <w:marBottom w:val="0"/>
              <w:divBdr>
                <w:top w:val="none" w:sz="0" w:space="0" w:color="auto"/>
                <w:left w:val="none" w:sz="0" w:space="0" w:color="auto"/>
                <w:bottom w:val="none" w:sz="0" w:space="0" w:color="auto"/>
                <w:right w:val="none" w:sz="0" w:space="0" w:color="auto"/>
              </w:divBdr>
            </w:div>
            <w:div w:id="864829817">
              <w:marLeft w:val="0"/>
              <w:marRight w:val="0"/>
              <w:marTop w:val="0"/>
              <w:marBottom w:val="0"/>
              <w:divBdr>
                <w:top w:val="none" w:sz="0" w:space="0" w:color="auto"/>
                <w:left w:val="none" w:sz="0" w:space="0" w:color="auto"/>
                <w:bottom w:val="none" w:sz="0" w:space="0" w:color="auto"/>
                <w:right w:val="none" w:sz="0" w:space="0" w:color="auto"/>
              </w:divBdr>
            </w:div>
            <w:div w:id="1497843416">
              <w:marLeft w:val="0"/>
              <w:marRight w:val="0"/>
              <w:marTop w:val="0"/>
              <w:marBottom w:val="0"/>
              <w:divBdr>
                <w:top w:val="none" w:sz="0" w:space="0" w:color="auto"/>
                <w:left w:val="none" w:sz="0" w:space="0" w:color="auto"/>
                <w:bottom w:val="none" w:sz="0" w:space="0" w:color="auto"/>
                <w:right w:val="none" w:sz="0" w:space="0" w:color="auto"/>
              </w:divBdr>
            </w:div>
            <w:div w:id="1546525899">
              <w:marLeft w:val="0"/>
              <w:marRight w:val="0"/>
              <w:marTop w:val="0"/>
              <w:marBottom w:val="0"/>
              <w:divBdr>
                <w:top w:val="none" w:sz="0" w:space="0" w:color="auto"/>
                <w:left w:val="none" w:sz="0" w:space="0" w:color="auto"/>
                <w:bottom w:val="none" w:sz="0" w:space="0" w:color="auto"/>
                <w:right w:val="none" w:sz="0" w:space="0" w:color="auto"/>
              </w:divBdr>
            </w:div>
            <w:div w:id="431586884">
              <w:marLeft w:val="0"/>
              <w:marRight w:val="0"/>
              <w:marTop w:val="0"/>
              <w:marBottom w:val="0"/>
              <w:divBdr>
                <w:top w:val="none" w:sz="0" w:space="0" w:color="auto"/>
                <w:left w:val="none" w:sz="0" w:space="0" w:color="auto"/>
                <w:bottom w:val="none" w:sz="0" w:space="0" w:color="auto"/>
                <w:right w:val="none" w:sz="0" w:space="0" w:color="auto"/>
              </w:divBdr>
            </w:div>
            <w:div w:id="913468801">
              <w:marLeft w:val="0"/>
              <w:marRight w:val="0"/>
              <w:marTop w:val="0"/>
              <w:marBottom w:val="0"/>
              <w:divBdr>
                <w:top w:val="none" w:sz="0" w:space="0" w:color="auto"/>
                <w:left w:val="none" w:sz="0" w:space="0" w:color="auto"/>
                <w:bottom w:val="none" w:sz="0" w:space="0" w:color="auto"/>
                <w:right w:val="none" w:sz="0" w:space="0" w:color="auto"/>
              </w:divBdr>
            </w:div>
            <w:div w:id="675570884">
              <w:marLeft w:val="0"/>
              <w:marRight w:val="0"/>
              <w:marTop w:val="0"/>
              <w:marBottom w:val="0"/>
              <w:divBdr>
                <w:top w:val="none" w:sz="0" w:space="0" w:color="auto"/>
                <w:left w:val="none" w:sz="0" w:space="0" w:color="auto"/>
                <w:bottom w:val="none" w:sz="0" w:space="0" w:color="auto"/>
                <w:right w:val="none" w:sz="0" w:space="0" w:color="auto"/>
              </w:divBdr>
            </w:div>
            <w:div w:id="1721246323">
              <w:marLeft w:val="0"/>
              <w:marRight w:val="0"/>
              <w:marTop w:val="0"/>
              <w:marBottom w:val="0"/>
              <w:divBdr>
                <w:top w:val="none" w:sz="0" w:space="0" w:color="auto"/>
                <w:left w:val="none" w:sz="0" w:space="0" w:color="auto"/>
                <w:bottom w:val="none" w:sz="0" w:space="0" w:color="auto"/>
                <w:right w:val="none" w:sz="0" w:space="0" w:color="auto"/>
              </w:divBdr>
            </w:div>
            <w:div w:id="692656506">
              <w:marLeft w:val="0"/>
              <w:marRight w:val="0"/>
              <w:marTop w:val="0"/>
              <w:marBottom w:val="0"/>
              <w:divBdr>
                <w:top w:val="none" w:sz="0" w:space="0" w:color="auto"/>
                <w:left w:val="none" w:sz="0" w:space="0" w:color="auto"/>
                <w:bottom w:val="none" w:sz="0" w:space="0" w:color="auto"/>
                <w:right w:val="none" w:sz="0" w:space="0" w:color="auto"/>
              </w:divBdr>
            </w:div>
            <w:div w:id="1726224388">
              <w:marLeft w:val="0"/>
              <w:marRight w:val="0"/>
              <w:marTop w:val="0"/>
              <w:marBottom w:val="0"/>
              <w:divBdr>
                <w:top w:val="none" w:sz="0" w:space="0" w:color="auto"/>
                <w:left w:val="none" w:sz="0" w:space="0" w:color="auto"/>
                <w:bottom w:val="none" w:sz="0" w:space="0" w:color="auto"/>
                <w:right w:val="none" w:sz="0" w:space="0" w:color="auto"/>
              </w:divBdr>
            </w:div>
            <w:div w:id="1821195841">
              <w:marLeft w:val="0"/>
              <w:marRight w:val="0"/>
              <w:marTop w:val="0"/>
              <w:marBottom w:val="0"/>
              <w:divBdr>
                <w:top w:val="none" w:sz="0" w:space="0" w:color="auto"/>
                <w:left w:val="none" w:sz="0" w:space="0" w:color="auto"/>
                <w:bottom w:val="none" w:sz="0" w:space="0" w:color="auto"/>
                <w:right w:val="none" w:sz="0" w:space="0" w:color="auto"/>
              </w:divBdr>
            </w:div>
            <w:div w:id="1670139298">
              <w:marLeft w:val="0"/>
              <w:marRight w:val="0"/>
              <w:marTop w:val="0"/>
              <w:marBottom w:val="0"/>
              <w:divBdr>
                <w:top w:val="none" w:sz="0" w:space="0" w:color="auto"/>
                <w:left w:val="none" w:sz="0" w:space="0" w:color="auto"/>
                <w:bottom w:val="none" w:sz="0" w:space="0" w:color="auto"/>
                <w:right w:val="none" w:sz="0" w:space="0" w:color="auto"/>
              </w:divBdr>
            </w:div>
            <w:div w:id="1658143129">
              <w:marLeft w:val="0"/>
              <w:marRight w:val="0"/>
              <w:marTop w:val="0"/>
              <w:marBottom w:val="0"/>
              <w:divBdr>
                <w:top w:val="none" w:sz="0" w:space="0" w:color="auto"/>
                <w:left w:val="none" w:sz="0" w:space="0" w:color="auto"/>
                <w:bottom w:val="none" w:sz="0" w:space="0" w:color="auto"/>
                <w:right w:val="none" w:sz="0" w:space="0" w:color="auto"/>
              </w:divBdr>
            </w:div>
            <w:div w:id="695808237">
              <w:marLeft w:val="0"/>
              <w:marRight w:val="0"/>
              <w:marTop w:val="0"/>
              <w:marBottom w:val="0"/>
              <w:divBdr>
                <w:top w:val="none" w:sz="0" w:space="0" w:color="auto"/>
                <w:left w:val="none" w:sz="0" w:space="0" w:color="auto"/>
                <w:bottom w:val="none" w:sz="0" w:space="0" w:color="auto"/>
                <w:right w:val="none" w:sz="0" w:space="0" w:color="auto"/>
              </w:divBdr>
            </w:div>
            <w:div w:id="117917392">
              <w:marLeft w:val="0"/>
              <w:marRight w:val="0"/>
              <w:marTop w:val="0"/>
              <w:marBottom w:val="0"/>
              <w:divBdr>
                <w:top w:val="none" w:sz="0" w:space="0" w:color="auto"/>
                <w:left w:val="none" w:sz="0" w:space="0" w:color="auto"/>
                <w:bottom w:val="none" w:sz="0" w:space="0" w:color="auto"/>
                <w:right w:val="none" w:sz="0" w:space="0" w:color="auto"/>
              </w:divBdr>
            </w:div>
            <w:div w:id="1074088391">
              <w:marLeft w:val="0"/>
              <w:marRight w:val="0"/>
              <w:marTop w:val="0"/>
              <w:marBottom w:val="0"/>
              <w:divBdr>
                <w:top w:val="none" w:sz="0" w:space="0" w:color="auto"/>
                <w:left w:val="none" w:sz="0" w:space="0" w:color="auto"/>
                <w:bottom w:val="none" w:sz="0" w:space="0" w:color="auto"/>
                <w:right w:val="none" w:sz="0" w:space="0" w:color="auto"/>
              </w:divBdr>
            </w:div>
            <w:div w:id="1658342253">
              <w:marLeft w:val="0"/>
              <w:marRight w:val="0"/>
              <w:marTop w:val="0"/>
              <w:marBottom w:val="0"/>
              <w:divBdr>
                <w:top w:val="none" w:sz="0" w:space="0" w:color="auto"/>
                <w:left w:val="none" w:sz="0" w:space="0" w:color="auto"/>
                <w:bottom w:val="none" w:sz="0" w:space="0" w:color="auto"/>
                <w:right w:val="none" w:sz="0" w:space="0" w:color="auto"/>
              </w:divBdr>
            </w:div>
            <w:div w:id="540023807">
              <w:marLeft w:val="0"/>
              <w:marRight w:val="0"/>
              <w:marTop w:val="0"/>
              <w:marBottom w:val="0"/>
              <w:divBdr>
                <w:top w:val="none" w:sz="0" w:space="0" w:color="auto"/>
                <w:left w:val="none" w:sz="0" w:space="0" w:color="auto"/>
                <w:bottom w:val="none" w:sz="0" w:space="0" w:color="auto"/>
                <w:right w:val="none" w:sz="0" w:space="0" w:color="auto"/>
              </w:divBdr>
            </w:div>
            <w:div w:id="204097122">
              <w:marLeft w:val="0"/>
              <w:marRight w:val="0"/>
              <w:marTop w:val="0"/>
              <w:marBottom w:val="0"/>
              <w:divBdr>
                <w:top w:val="none" w:sz="0" w:space="0" w:color="auto"/>
                <w:left w:val="none" w:sz="0" w:space="0" w:color="auto"/>
                <w:bottom w:val="none" w:sz="0" w:space="0" w:color="auto"/>
                <w:right w:val="none" w:sz="0" w:space="0" w:color="auto"/>
              </w:divBdr>
            </w:div>
            <w:div w:id="988366002">
              <w:marLeft w:val="0"/>
              <w:marRight w:val="0"/>
              <w:marTop w:val="0"/>
              <w:marBottom w:val="0"/>
              <w:divBdr>
                <w:top w:val="none" w:sz="0" w:space="0" w:color="auto"/>
                <w:left w:val="none" w:sz="0" w:space="0" w:color="auto"/>
                <w:bottom w:val="none" w:sz="0" w:space="0" w:color="auto"/>
                <w:right w:val="none" w:sz="0" w:space="0" w:color="auto"/>
              </w:divBdr>
            </w:div>
            <w:div w:id="2051689051">
              <w:marLeft w:val="0"/>
              <w:marRight w:val="0"/>
              <w:marTop w:val="0"/>
              <w:marBottom w:val="0"/>
              <w:divBdr>
                <w:top w:val="none" w:sz="0" w:space="0" w:color="auto"/>
                <w:left w:val="none" w:sz="0" w:space="0" w:color="auto"/>
                <w:bottom w:val="none" w:sz="0" w:space="0" w:color="auto"/>
                <w:right w:val="none" w:sz="0" w:space="0" w:color="auto"/>
              </w:divBdr>
            </w:div>
            <w:div w:id="656374723">
              <w:marLeft w:val="0"/>
              <w:marRight w:val="0"/>
              <w:marTop w:val="0"/>
              <w:marBottom w:val="0"/>
              <w:divBdr>
                <w:top w:val="none" w:sz="0" w:space="0" w:color="auto"/>
                <w:left w:val="none" w:sz="0" w:space="0" w:color="auto"/>
                <w:bottom w:val="none" w:sz="0" w:space="0" w:color="auto"/>
                <w:right w:val="none" w:sz="0" w:space="0" w:color="auto"/>
              </w:divBdr>
            </w:div>
            <w:div w:id="184440133">
              <w:marLeft w:val="0"/>
              <w:marRight w:val="0"/>
              <w:marTop w:val="0"/>
              <w:marBottom w:val="0"/>
              <w:divBdr>
                <w:top w:val="none" w:sz="0" w:space="0" w:color="auto"/>
                <w:left w:val="none" w:sz="0" w:space="0" w:color="auto"/>
                <w:bottom w:val="none" w:sz="0" w:space="0" w:color="auto"/>
                <w:right w:val="none" w:sz="0" w:space="0" w:color="auto"/>
              </w:divBdr>
            </w:div>
            <w:div w:id="1260214990">
              <w:marLeft w:val="0"/>
              <w:marRight w:val="0"/>
              <w:marTop w:val="0"/>
              <w:marBottom w:val="0"/>
              <w:divBdr>
                <w:top w:val="none" w:sz="0" w:space="0" w:color="auto"/>
                <w:left w:val="none" w:sz="0" w:space="0" w:color="auto"/>
                <w:bottom w:val="none" w:sz="0" w:space="0" w:color="auto"/>
                <w:right w:val="none" w:sz="0" w:space="0" w:color="auto"/>
              </w:divBdr>
            </w:div>
            <w:div w:id="570773520">
              <w:marLeft w:val="0"/>
              <w:marRight w:val="0"/>
              <w:marTop w:val="0"/>
              <w:marBottom w:val="0"/>
              <w:divBdr>
                <w:top w:val="none" w:sz="0" w:space="0" w:color="auto"/>
                <w:left w:val="none" w:sz="0" w:space="0" w:color="auto"/>
                <w:bottom w:val="none" w:sz="0" w:space="0" w:color="auto"/>
                <w:right w:val="none" w:sz="0" w:space="0" w:color="auto"/>
              </w:divBdr>
            </w:div>
            <w:div w:id="526452517">
              <w:marLeft w:val="0"/>
              <w:marRight w:val="0"/>
              <w:marTop w:val="0"/>
              <w:marBottom w:val="0"/>
              <w:divBdr>
                <w:top w:val="none" w:sz="0" w:space="0" w:color="auto"/>
                <w:left w:val="none" w:sz="0" w:space="0" w:color="auto"/>
                <w:bottom w:val="none" w:sz="0" w:space="0" w:color="auto"/>
                <w:right w:val="none" w:sz="0" w:space="0" w:color="auto"/>
              </w:divBdr>
            </w:div>
            <w:div w:id="351610262">
              <w:marLeft w:val="0"/>
              <w:marRight w:val="0"/>
              <w:marTop w:val="0"/>
              <w:marBottom w:val="0"/>
              <w:divBdr>
                <w:top w:val="none" w:sz="0" w:space="0" w:color="auto"/>
                <w:left w:val="none" w:sz="0" w:space="0" w:color="auto"/>
                <w:bottom w:val="none" w:sz="0" w:space="0" w:color="auto"/>
                <w:right w:val="none" w:sz="0" w:space="0" w:color="auto"/>
              </w:divBdr>
            </w:div>
            <w:div w:id="67852354">
              <w:marLeft w:val="0"/>
              <w:marRight w:val="0"/>
              <w:marTop w:val="0"/>
              <w:marBottom w:val="0"/>
              <w:divBdr>
                <w:top w:val="none" w:sz="0" w:space="0" w:color="auto"/>
                <w:left w:val="none" w:sz="0" w:space="0" w:color="auto"/>
                <w:bottom w:val="none" w:sz="0" w:space="0" w:color="auto"/>
                <w:right w:val="none" w:sz="0" w:space="0" w:color="auto"/>
              </w:divBdr>
            </w:div>
            <w:div w:id="2023051486">
              <w:marLeft w:val="0"/>
              <w:marRight w:val="0"/>
              <w:marTop w:val="0"/>
              <w:marBottom w:val="0"/>
              <w:divBdr>
                <w:top w:val="none" w:sz="0" w:space="0" w:color="auto"/>
                <w:left w:val="none" w:sz="0" w:space="0" w:color="auto"/>
                <w:bottom w:val="none" w:sz="0" w:space="0" w:color="auto"/>
                <w:right w:val="none" w:sz="0" w:space="0" w:color="auto"/>
              </w:divBdr>
            </w:div>
            <w:div w:id="33122739">
              <w:marLeft w:val="0"/>
              <w:marRight w:val="0"/>
              <w:marTop w:val="0"/>
              <w:marBottom w:val="0"/>
              <w:divBdr>
                <w:top w:val="none" w:sz="0" w:space="0" w:color="auto"/>
                <w:left w:val="none" w:sz="0" w:space="0" w:color="auto"/>
                <w:bottom w:val="none" w:sz="0" w:space="0" w:color="auto"/>
                <w:right w:val="none" w:sz="0" w:space="0" w:color="auto"/>
              </w:divBdr>
            </w:div>
            <w:div w:id="397674784">
              <w:marLeft w:val="0"/>
              <w:marRight w:val="0"/>
              <w:marTop w:val="0"/>
              <w:marBottom w:val="0"/>
              <w:divBdr>
                <w:top w:val="none" w:sz="0" w:space="0" w:color="auto"/>
                <w:left w:val="none" w:sz="0" w:space="0" w:color="auto"/>
                <w:bottom w:val="none" w:sz="0" w:space="0" w:color="auto"/>
                <w:right w:val="none" w:sz="0" w:space="0" w:color="auto"/>
              </w:divBdr>
              <w:divsChild>
                <w:div w:id="747000940">
                  <w:marLeft w:val="0"/>
                  <w:marRight w:val="0"/>
                  <w:marTop w:val="0"/>
                  <w:marBottom w:val="0"/>
                  <w:divBdr>
                    <w:top w:val="none" w:sz="0" w:space="0" w:color="auto"/>
                    <w:left w:val="none" w:sz="0" w:space="0" w:color="auto"/>
                    <w:bottom w:val="none" w:sz="0" w:space="0" w:color="auto"/>
                    <w:right w:val="none" w:sz="0" w:space="0" w:color="auto"/>
                  </w:divBdr>
                </w:div>
                <w:div w:id="1466851910">
                  <w:marLeft w:val="0"/>
                  <w:marRight w:val="0"/>
                  <w:marTop w:val="0"/>
                  <w:marBottom w:val="0"/>
                  <w:divBdr>
                    <w:top w:val="none" w:sz="0" w:space="0" w:color="auto"/>
                    <w:left w:val="none" w:sz="0" w:space="0" w:color="auto"/>
                    <w:bottom w:val="none" w:sz="0" w:space="0" w:color="auto"/>
                    <w:right w:val="none" w:sz="0" w:space="0" w:color="auto"/>
                  </w:divBdr>
                </w:div>
                <w:div w:id="1015154749">
                  <w:marLeft w:val="0"/>
                  <w:marRight w:val="0"/>
                  <w:marTop w:val="0"/>
                  <w:marBottom w:val="0"/>
                  <w:divBdr>
                    <w:top w:val="none" w:sz="0" w:space="0" w:color="auto"/>
                    <w:left w:val="none" w:sz="0" w:space="0" w:color="auto"/>
                    <w:bottom w:val="none" w:sz="0" w:space="0" w:color="auto"/>
                    <w:right w:val="none" w:sz="0" w:space="0" w:color="auto"/>
                  </w:divBdr>
                </w:div>
                <w:div w:id="271713060">
                  <w:marLeft w:val="0"/>
                  <w:marRight w:val="0"/>
                  <w:marTop w:val="0"/>
                  <w:marBottom w:val="0"/>
                  <w:divBdr>
                    <w:top w:val="none" w:sz="0" w:space="0" w:color="auto"/>
                    <w:left w:val="none" w:sz="0" w:space="0" w:color="auto"/>
                    <w:bottom w:val="none" w:sz="0" w:space="0" w:color="auto"/>
                    <w:right w:val="none" w:sz="0" w:space="0" w:color="auto"/>
                  </w:divBdr>
                </w:div>
                <w:div w:id="314603862">
                  <w:marLeft w:val="0"/>
                  <w:marRight w:val="0"/>
                  <w:marTop w:val="0"/>
                  <w:marBottom w:val="0"/>
                  <w:divBdr>
                    <w:top w:val="none" w:sz="0" w:space="0" w:color="auto"/>
                    <w:left w:val="none" w:sz="0" w:space="0" w:color="auto"/>
                    <w:bottom w:val="none" w:sz="0" w:space="0" w:color="auto"/>
                    <w:right w:val="none" w:sz="0" w:space="0" w:color="auto"/>
                  </w:divBdr>
                </w:div>
                <w:div w:id="60100955">
                  <w:marLeft w:val="0"/>
                  <w:marRight w:val="0"/>
                  <w:marTop w:val="0"/>
                  <w:marBottom w:val="0"/>
                  <w:divBdr>
                    <w:top w:val="none" w:sz="0" w:space="0" w:color="auto"/>
                    <w:left w:val="none" w:sz="0" w:space="0" w:color="auto"/>
                    <w:bottom w:val="none" w:sz="0" w:space="0" w:color="auto"/>
                    <w:right w:val="none" w:sz="0" w:space="0" w:color="auto"/>
                  </w:divBdr>
                </w:div>
                <w:div w:id="1610239996">
                  <w:marLeft w:val="0"/>
                  <w:marRight w:val="0"/>
                  <w:marTop w:val="0"/>
                  <w:marBottom w:val="0"/>
                  <w:divBdr>
                    <w:top w:val="none" w:sz="0" w:space="0" w:color="auto"/>
                    <w:left w:val="none" w:sz="0" w:space="0" w:color="auto"/>
                    <w:bottom w:val="none" w:sz="0" w:space="0" w:color="auto"/>
                    <w:right w:val="none" w:sz="0" w:space="0" w:color="auto"/>
                  </w:divBdr>
                </w:div>
                <w:div w:id="401374628">
                  <w:marLeft w:val="0"/>
                  <w:marRight w:val="0"/>
                  <w:marTop w:val="0"/>
                  <w:marBottom w:val="0"/>
                  <w:divBdr>
                    <w:top w:val="none" w:sz="0" w:space="0" w:color="auto"/>
                    <w:left w:val="none" w:sz="0" w:space="0" w:color="auto"/>
                    <w:bottom w:val="none" w:sz="0" w:space="0" w:color="auto"/>
                    <w:right w:val="none" w:sz="0" w:space="0" w:color="auto"/>
                  </w:divBdr>
                </w:div>
                <w:div w:id="536897777">
                  <w:marLeft w:val="0"/>
                  <w:marRight w:val="0"/>
                  <w:marTop w:val="0"/>
                  <w:marBottom w:val="0"/>
                  <w:divBdr>
                    <w:top w:val="none" w:sz="0" w:space="0" w:color="auto"/>
                    <w:left w:val="none" w:sz="0" w:space="0" w:color="auto"/>
                    <w:bottom w:val="none" w:sz="0" w:space="0" w:color="auto"/>
                    <w:right w:val="none" w:sz="0" w:space="0" w:color="auto"/>
                  </w:divBdr>
                </w:div>
                <w:div w:id="245500582">
                  <w:marLeft w:val="0"/>
                  <w:marRight w:val="0"/>
                  <w:marTop w:val="0"/>
                  <w:marBottom w:val="0"/>
                  <w:divBdr>
                    <w:top w:val="none" w:sz="0" w:space="0" w:color="auto"/>
                    <w:left w:val="none" w:sz="0" w:space="0" w:color="auto"/>
                    <w:bottom w:val="none" w:sz="0" w:space="0" w:color="auto"/>
                    <w:right w:val="none" w:sz="0" w:space="0" w:color="auto"/>
                  </w:divBdr>
                </w:div>
                <w:div w:id="2073189928">
                  <w:marLeft w:val="0"/>
                  <w:marRight w:val="0"/>
                  <w:marTop w:val="0"/>
                  <w:marBottom w:val="0"/>
                  <w:divBdr>
                    <w:top w:val="none" w:sz="0" w:space="0" w:color="auto"/>
                    <w:left w:val="none" w:sz="0" w:space="0" w:color="auto"/>
                    <w:bottom w:val="none" w:sz="0" w:space="0" w:color="auto"/>
                    <w:right w:val="none" w:sz="0" w:space="0" w:color="auto"/>
                  </w:divBdr>
                </w:div>
                <w:div w:id="1275093484">
                  <w:marLeft w:val="0"/>
                  <w:marRight w:val="0"/>
                  <w:marTop w:val="0"/>
                  <w:marBottom w:val="0"/>
                  <w:divBdr>
                    <w:top w:val="none" w:sz="0" w:space="0" w:color="auto"/>
                    <w:left w:val="none" w:sz="0" w:space="0" w:color="auto"/>
                    <w:bottom w:val="none" w:sz="0" w:space="0" w:color="auto"/>
                    <w:right w:val="none" w:sz="0" w:space="0" w:color="auto"/>
                  </w:divBdr>
                </w:div>
                <w:div w:id="1060009620">
                  <w:marLeft w:val="0"/>
                  <w:marRight w:val="0"/>
                  <w:marTop w:val="0"/>
                  <w:marBottom w:val="0"/>
                  <w:divBdr>
                    <w:top w:val="none" w:sz="0" w:space="0" w:color="auto"/>
                    <w:left w:val="none" w:sz="0" w:space="0" w:color="auto"/>
                    <w:bottom w:val="none" w:sz="0" w:space="0" w:color="auto"/>
                    <w:right w:val="none" w:sz="0" w:space="0" w:color="auto"/>
                  </w:divBdr>
                </w:div>
                <w:div w:id="620723335">
                  <w:marLeft w:val="0"/>
                  <w:marRight w:val="0"/>
                  <w:marTop w:val="0"/>
                  <w:marBottom w:val="0"/>
                  <w:divBdr>
                    <w:top w:val="none" w:sz="0" w:space="0" w:color="auto"/>
                    <w:left w:val="none" w:sz="0" w:space="0" w:color="auto"/>
                    <w:bottom w:val="none" w:sz="0" w:space="0" w:color="auto"/>
                    <w:right w:val="none" w:sz="0" w:space="0" w:color="auto"/>
                  </w:divBdr>
                </w:div>
                <w:div w:id="77023606">
                  <w:marLeft w:val="0"/>
                  <w:marRight w:val="0"/>
                  <w:marTop w:val="0"/>
                  <w:marBottom w:val="0"/>
                  <w:divBdr>
                    <w:top w:val="none" w:sz="0" w:space="0" w:color="auto"/>
                    <w:left w:val="none" w:sz="0" w:space="0" w:color="auto"/>
                    <w:bottom w:val="none" w:sz="0" w:space="0" w:color="auto"/>
                    <w:right w:val="none" w:sz="0" w:space="0" w:color="auto"/>
                  </w:divBdr>
                </w:div>
                <w:div w:id="1532499738">
                  <w:marLeft w:val="0"/>
                  <w:marRight w:val="0"/>
                  <w:marTop w:val="0"/>
                  <w:marBottom w:val="0"/>
                  <w:divBdr>
                    <w:top w:val="none" w:sz="0" w:space="0" w:color="auto"/>
                    <w:left w:val="none" w:sz="0" w:space="0" w:color="auto"/>
                    <w:bottom w:val="none" w:sz="0" w:space="0" w:color="auto"/>
                    <w:right w:val="none" w:sz="0" w:space="0" w:color="auto"/>
                  </w:divBdr>
                </w:div>
                <w:div w:id="1598513327">
                  <w:marLeft w:val="0"/>
                  <w:marRight w:val="0"/>
                  <w:marTop w:val="0"/>
                  <w:marBottom w:val="0"/>
                  <w:divBdr>
                    <w:top w:val="none" w:sz="0" w:space="0" w:color="auto"/>
                    <w:left w:val="none" w:sz="0" w:space="0" w:color="auto"/>
                    <w:bottom w:val="none" w:sz="0" w:space="0" w:color="auto"/>
                    <w:right w:val="none" w:sz="0" w:space="0" w:color="auto"/>
                  </w:divBdr>
                </w:div>
                <w:div w:id="777912466">
                  <w:marLeft w:val="0"/>
                  <w:marRight w:val="0"/>
                  <w:marTop w:val="0"/>
                  <w:marBottom w:val="0"/>
                  <w:divBdr>
                    <w:top w:val="none" w:sz="0" w:space="0" w:color="auto"/>
                    <w:left w:val="none" w:sz="0" w:space="0" w:color="auto"/>
                    <w:bottom w:val="none" w:sz="0" w:space="0" w:color="auto"/>
                    <w:right w:val="none" w:sz="0" w:space="0" w:color="auto"/>
                  </w:divBdr>
                </w:div>
                <w:div w:id="1850751478">
                  <w:marLeft w:val="0"/>
                  <w:marRight w:val="0"/>
                  <w:marTop w:val="0"/>
                  <w:marBottom w:val="0"/>
                  <w:divBdr>
                    <w:top w:val="none" w:sz="0" w:space="0" w:color="auto"/>
                    <w:left w:val="none" w:sz="0" w:space="0" w:color="auto"/>
                    <w:bottom w:val="none" w:sz="0" w:space="0" w:color="auto"/>
                    <w:right w:val="none" w:sz="0" w:space="0" w:color="auto"/>
                  </w:divBdr>
                </w:div>
                <w:div w:id="826675975">
                  <w:marLeft w:val="0"/>
                  <w:marRight w:val="0"/>
                  <w:marTop w:val="0"/>
                  <w:marBottom w:val="0"/>
                  <w:divBdr>
                    <w:top w:val="none" w:sz="0" w:space="0" w:color="auto"/>
                    <w:left w:val="none" w:sz="0" w:space="0" w:color="auto"/>
                    <w:bottom w:val="none" w:sz="0" w:space="0" w:color="auto"/>
                    <w:right w:val="none" w:sz="0" w:space="0" w:color="auto"/>
                  </w:divBdr>
                </w:div>
                <w:div w:id="1913662150">
                  <w:marLeft w:val="0"/>
                  <w:marRight w:val="0"/>
                  <w:marTop w:val="0"/>
                  <w:marBottom w:val="0"/>
                  <w:divBdr>
                    <w:top w:val="none" w:sz="0" w:space="0" w:color="auto"/>
                    <w:left w:val="none" w:sz="0" w:space="0" w:color="auto"/>
                    <w:bottom w:val="none" w:sz="0" w:space="0" w:color="auto"/>
                    <w:right w:val="none" w:sz="0" w:space="0" w:color="auto"/>
                  </w:divBdr>
                </w:div>
                <w:div w:id="1916698521">
                  <w:marLeft w:val="0"/>
                  <w:marRight w:val="0"/>
                  <w:marTop w:val="0"/>
                  <w:marBottom w:val="0"/>
                  <w:divBdr>
                    <w:top w:val="none" w:sz="0" w:space="0" w:color="auto"/>
                    <w:left w:val="none" w:sz="0" w:space="0" w:color="auto"/>
                    <w:bottom w:val="none" w:sz="0" w:space="0" w:color="auto"/>
                    <w:right w:val="none" w:sz="0" w:space="0" w:color="auto"/>
                  </w:divBdr>
                </w:div>
                <w:div w:id="1356879456">
                  <w:marLeft w:val="0"/>
                  <w:marRight w:val="0"/>
                  <w:marTop w:val="0"/>
                  <w:marBottom w:val="0"/>
                  <w:divBdr>
                    <w:top w:val="none" w:sz="0" w:space="0" w:color="auto"/>
                    <w:left w:val="none" w:sz="0" w:space="0" w:color="auto"/>
                    <w:bottom w:val="none" w:sz="0" w:space="0" w:color="auto"/>
                    <w:right w:val="none" w:sz="0" w:space="0" w:color="auto"/>
                  </w:divBdr>
                </w:div>
                <w:div w:id="880746628">
                  <w:marLeft w:val="0"/>
                  <w:marRight w:val="0"/>
                  <w:marTop w:val="0"/>
                  <w:marBottom w:val="0"/>
                  <w:divBdr>
                    <w:top w:val="none" w:sz="0" w:space="0" w:color="auto"/>
                    <w:left w:val="none" w:sz="0" w:space="0" w:color="auto"/>
                    <w:bottom w:val="none" w:sz="0" w:space="0" w:color="auto"/>
                    <w:right w:val="none" w:sz="0" w:space="0" w:color="auto"/>
                  </w:divBdr>
                </w:div>
                <w:div w:id="1838380023">
                  <w:marLeft w:val="0"/>
                  <w:marRight w:val="0"/>
                  <w:marTop w:val="0"/>
                  <w:marBottom w:val="0"/>
                  <w:divBdr>
                    <w:top w:val="none" w:sz="0" w:space="0" w:color="auto"/>
                    <w:left w:val="none" w:sz="0" w:space="0" w:color="auto"/>
                    <w:bottom w:val="none" w:sz="0" w:space="0" w:color="auto"/>
                    <w:right w:val="none" w:sz="0" w:space="0" w:color="auto"/>
                  </w:divBdr>
                </w:div>
                <w:div w:id="46416154">
                  <w:marLeft w:val="0"/>
                  <w:marRight w:val="0"/>
                  <w:marTop w:val="0"/>
                  <w:marBottom w:val="0"/>
                  <w:divBdr>
                    <w:top w:val="none" w:sz="0" w:space="0" w:color="auto"/>
                    <w:left w:val="none" w:sz="0" w:space="0" w:color="auto"/>
                    <w:bottom w:val="none" w:sz="0" w:space="0" w:color="auto"/>
                    <w:right w:val="none" w:sz="0" w:space="0" w:color="auto"/>
                  </w:divBdr>
                </w:div>
                <w:div w:id="269551432">
                  <w:marLeft w:val="0"/>
                  <w:marRight w:val="0"/>
                  <w:marTop w:val="0"/>
                  <w:marBottom w:val="0"/>
                  <w:divBdr>
                    <w:top w:val="none" w:sz="0" w:space="0" w:color="auto"/>
                    <w:left w:val="none" w:sz="0" w:space="0" w:color="auto"/>
                    <w:bottom w:val="none" w:sz="0" w:space="0" w:color="auto"/>
                    <w:right w:val="none" w:sz="0" w:space="0" w:color="auto"/>
                  </w:divBdr>
                </w:div>
                <w:div w:id="1610502131">
                  <w:marLeft w:val="0"/>
                  <w:marRight w:val="0"/>
                  <w:marTop w:val="0"/>
                  <w:marBottom w:val="0"/>
                  <w:divBdr>
                    <w:top w:val="none" w:sz="0" w:space="0" w:color="auto"/>
                    <w:left w:val="none" w:sz="0" w:space="0" w:color="auto"/>
                    <w:bottom w:val="none" w:sz="0" w:space="0" w:color="auto"/>
                    <w:right w:val="none" w:sz="0" w:space="0" w:color="auto"/>
                  </w:divBdr>
                </w:div>
                <w:div w:id="1077942576">
                  <w:marLeft w:val="0"/>
                  <w:marRight w:val="0"/>
                  <w:marTop w:val="0"/>
                  <w:marBottom w:val="0"/>
                  <w:divBdr>
                    <w:top w:val="none" w:sz="0" w:space="0" w:color="auto"/>
                    <w:left w:val="none" w:sz="0" w:space="0" w:color="auto"/>
                    <w:bottom w:val="none" w:sz="0" w:space="0" w:color="auto"/>
                    <w:right w:val="none" w:sz="0" w:space="0" w:color="auto"/>
                  </w:divBdr>
                </w:div>
                <w:div w:id="1503474401">
                  <w:marLeft w:val="0"/>
                  <w:marRight w:val="0"/>
                  <w:marTop w:val="0"/>
                  <w:marBottom w:val="0"/>
                  <w:divBdr>
                    <w:top w:val="none" w:sz="0" w:space="0" w:color="auto"/>
                    <w:left w:val="none" w:sz="0" w:space="0" w:color="auto"/>
                    <w:bottom w:val="none" w:sz="0" w:space="0" w:color="auto"/>
                    <w:right w:val="none" w:sz="0" w:space="0" w:color="auto"/>
                  </w:divBdr>
                </w:div>
                <w:div w:id="1790661260">
                  <w:marLeft w:val="0"/>
                  <w:marRight w:val="0"/>
                  <w:marTop w:val="0"/>
                  <w:marBottom w:val="0"/>
                  <w:divBdr>
                    <w:top w:val="none" w:sz="0" w:space="0" w:color="auto"/>
                    <w:left w:val="none" w:sz="0" w:space="0" w:color="auto"/>
                    <w:bottom w:val="none" w:sz="0" w:space="0" w:color="auto"/>
                    <w:right w:val="none" w:sz="0" w:space="0" w:color="auto"/>
                  </w:divBdr>
                </w:div>
                <w:div w:id="1930385276">
                  <w:marLeft w:val="0"/>
                  <w:marRight w:val="0"/>
                  <w:marTop w:val="0"/>
                  <w:marBottom w:val="0"/>
                  <w:divBdr>
                    <w:top w:val="none" w:sz="0" w:space="0" w:color="auto"/>
                    <w:left w:val="none" w:sz="0" w:space="0" w:color="auto"/>
                    <w:bottom w:val="none" w:sz="0" w:space="0" w:color="auto"/>
                    <w:right w:val="none" w:sz="0" w:space="0" w:color="auto"/>
                  </w:divBdr>
                </w:div>
                <w:div w:id="1166626804">
                  <w:marLeft w:val="0"/>
                  <w:marRight w:val="0"/>
                  <w:marTop w:val="0"/>
                  <w:marBottom w:val="0"/>
                  <w:divBdr>
                    <w:top w:val="none" w:sz="0" w:space="0" w:color="auto"/>
                    <w:left w:val="none" w:sz="0" w:space="0" w:color="auto"/>
                    <w:bottom w:val="none" w:sz="0" w:space="0" w:color="auto"/>
                    <w:right w:val="none" w:sz="0" w:space="0" w:color="auto"/>
                  </w:divBdr>
                </w:div>
                <w:div w:id="1694456046">
                  <w:marLeft w:val="0"/>
                  <w:marRight w:val="0"/>
                  <w:marTop w:val="0"/>
                  <w:marBottom w:val="0"/>
                  <w:divBdr>
                    <w:top w:val="none" w:sz="0" w:space="0" w:color="auto"/>
                    <w:left w:val="none" w:sz="0" w:space="0" w:color="auto"/>
                    <w:bottom w:val="none" w:sz="0" w:space="0" w:color="auto"/>
                    <w:right w:val="none" w:sz="0" w:space="0" w:color="auto"/>
                  </w:divBdr>
                </w:div>
                <w:div w:id="1225677363">
                  <w:marLeft w:val="0"/>
                  <w:marRight w:val="0"/>
                  <w:marTop w:val="0"/>
                  <w:marBottom w:val="0"/>
                  <w:divBdr>
                    <w:top w:val="none" w:sz="0" w:space="0" w:color="auto"/>
                    <w:left w:val="none" w:sz="0" w:space="0" w:color="auto"/>
                    <w:bottom w:val="none" w:sz="0" w:space="0" w:color="auto"/>
                    <w:right w:val="none" w:sz="0" w:space="0" w:color="auto"/>
                  </w:divBdr>
                </w:div>
                <w:div w:id="2104449872">
                  <w:marLeft w:val="0"/>
                  <w:marRight w:val="0"/>
                  <w:marTop w:val="0"/>
                  <w:marBottom w:val="0"/>
                  <w:divBdr>
                    <w:top w:val="none" w:sz="0" w:space="0" w:color="auto"/>
                    <w:left w:val="none" w:sz="0" w:space="0" w:color="auto"/>
                    <w:bottom w:val="none" w:sz="0" w:space="0" w:color="auto"/>
                    <w:right w:val="none" w:sz="0" w:space="0" w:color="auto"/>
                  </w:divBdr>
                </w:div>
                <w:div w:id="711150599">
                  <w:marLeft w:val="0"/>
                  <w:marRight w:val="0"/>
                  <w:marTop w:val="0"/>
                  <w:marBottom w:val="0"/>
                  <w:divBdr>
                    <w:top w:val="none" w:sz="0" w:space="0" w:color="auto"/>
                    <w:left w:val="none" w:sz="0" w:space="0" w:color="auto"/>
                    <w:bottom w:val="none" w:sz="0" w:space="0" w:color="auto"/>
                    <w:right w:val="none" w:sz="0" w:space="0" w:color="auto"/>
                  </w:divBdr>
                </w:div>
                <w:div w:id="1200557562">
                  <w:marLeft w:val="0"/>
                  <w:marRight w:val="0"/>
                  <w:marTop w:val="0"/>
                  <w:marBottom w:val="0"/>
                  <w:divBdr>
                    <w:top w:val="none" w:sz="0" w:space="0" w:color="auto"/>
                    <w:left w:val="none" w:sz="0" w:space="0" w:color="auto"/>
                    <w:bottom w:val="none" w:sz="0" w:space="0" w:color="auto"/>
                    <w:right w:val="none" w:sz="0" w:space="0" w:color="auto"/>
                  </w:divBdr>
                </w:div>
                <w:div w:id="1171946820">
                  <w:marLeft w:val="0"/>
                  <w:marRight w:val="0"/>
                  <w:marTop w:val="0"/>
                  <w:marBottom w:val="0"/>
                  <w:divBdr>
                    <w:top w:val="none" w:sz="0" w:space="0" w:color="auto"/>
                    <w:left w:val="none" w:sz="0" w:space="0" w:color="auto"/>
                    <w:bottom w:val="none" w:sz="0" w:space="0" w:color="auto"/>
                    <w:right w:val="none" w:sz="0" w:space="0" w:color="auto"/>
                  </w:divBdr>
                </w:div>
                <w:div w:id="1082143649">
                  <w:marLeft w:val="0"/>
                  <w:marRight w:val="0"/>
                  <w:marTop w:val="0"/>
                  <w:marBottom w:val="0"/>
                  <w:divBdr>
                    <w:top w:val="none" w:sz="0" w:space="0" w:color="auto"/>
                    <w:left w:val="none" w:sz="0" w:space="0" w:color="auto"/>
                    <w:bottom w:val="none" w:sz="0" w:space="0" w:color="auto"/>
                    <w:right w:val="none" w:sz="0" w:space="0" w:color="auto"/>
                  </w:divBdr>
                </w:div>
                <w:div w:id="1053312076">
                  <w:marLeft w:val="0"/>
                  <w:marRight w:val="0"/>
                  <w:marTop w:val="0"/>
                  <w:marBottom w:val="0"/>
                  <w:divBdr>
                    <w:top w:val="none" w:sz="0" w:space="0" w:color="auto"/>
                    <w:left w:val="none" w:sz="0" w:space="0" w:color="auto"/>
                    <w:bottom w:val="none" w:sz="0" w:space="0" w:color="auto"/>
                    <w:right w:val="none" w:sz="0" w:space="0" w:color="auto"/>
                  </w:divBdr>
                </w:div>
                <w:div w:id="1158301901">
                  <w:marLeft w:val="0"/>
                  <w:marRight w:val="0"/>
                  <w:marTop w:val="0"/>
                  <w:marBottom w:val="0"/>
                  <w:divBdr>
                    <w:top w:val="none" w:sz="0" w:space="0" w:color="auto"/>
                    <w:left w:val="none" w:sz="0" w:space="0" w:color="auto"/>
                    <w:bottom w:val="none" w:sz="0" w:space="0" w:color="auto"/>
                    <w:right w:val="none" w:sz="0" w:space="0" w:color="auto"/>
                  </w:divBdr>
                </w:div>
                <w:div w:id="1827739913">
                  <w:marLeft w:val="0"/>
                  <w:marRight w:val="0"/>
                  <w:marTop w:val="0"/>
                  <w:marBottom w:val="0"/>
                  <w:divBdr>
                    <w:top w:val="none" w:sz="0" w:space="0" w:color="auto"/>
                    <w:left w:val="none" w:sz="0" w:space="0" w:color="auto"/>
                    <w:bottom w:val="none" w:sz="0" w:space="0" w:color="auto"/>
                    <w:right w:val="none" w:sz="0" w:space="0" w:color="auto"/>
                  </w:divBdr>
                </w:div>
                <w:div w:id="149443026">
                  <w:marLeft w:val="0"/>
                  <w:marRight w:val="0"/>
                  <w:marTop w:val="0"/>
                  <w:marBottom w:val="0"/>
                  <w:divBdr>
                    <w:top w:val="none" w:sz="0" w:space="0" w:color="auto"/>
                    <w:left w:val="none" w:sz="0" w:space="0" w:color="auto"/>
                    <w:bottom w:val="none" w:sz="0" w:space="0" w:color="auto"/>
                    <w:right w:val="none" w:sz="0" w:space="0" w:color="auto"/>
                  </w:divBdr>
                </w:div>
                <w:div w:id="389573162">
                  <w:marLeft w:val="0"/>
                  <w:marRight w:val="0"/>
                  <w:marTop w:val="0"/>
                  <w:marBottom w:val="0"/>
                  <w:divBdr>
                    <w:top w:val="none" w:sz="0" w:space="0" w:color="auto"/>
                    <w:left w:val="none" w:sz="0" w:space="0" w:color="auto"/>
                    <w:bottom w:val="none" w:sz="0" w:space="0" w:color="auto"/>
                    <w:right w:val="none" w:sz="0" w:space="0" w:color="auto"/>
                  </w:divBdr>
                </w:div>
                <w:div w:id="1749157429">
                  <w:marLeft w:val="0"/>
                  <w:marRight w:val="0"/>
                  <w:marTop w:val="0"/>
                  <w:marBottom w:val="0"/>
                  <w:divBdr>
                    <w:top w:val="none" w:sz="0" w:space="0" w:color="auto"/>
                    <w:left w:val="none" w:sz="0" w:space="0" w:color="auto"/>
                    <w:bottom w:val="none" w:sz="0" w:space="0" w:color="auto"/>
                    <w:right w:val="none" w:sz="0" w:space="0" w:color="auto"/>
                  </w:divBdr>
                </w:div>
                <w:div w:id="468741859">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985742447">
                  <w:marLeft w:val="0"/>
                  <w:marRight w:val="0"/>
                  <w:marTop w:val="0"/>
                  <w:marBottom w:val="0"/>
                  <w:divBdr>
                    <w:top w:val="none" w:sz="0" w:space="0" w:color="auto"/>
                    <w:left w:val="none" w:sz="0" w:space="0" w:color="auto"/>
                    <w:bottom w:val="none" w:sz="0" w:space="0" w:color="auto"/>
                    <w:right w:val="none" w:sz="0" w:space="0" w:color="auto"/>
                  </w:divBdr>
                </w:div>
                <w:div w:id="1415518656">
                  <w:marLeft w:val="0"/>
                  <w:marRight w:val="0"/>
                  <w:marTop w:val="0"/>
                  <w:marBottom w:val="0"/>
                  <w:divBdr>
                    <w:top w:val="none" w:sz="0" w:space="0" w:color="auto"/>
                    <w:left w:val="none" w:sz="0" w:space="0" w:color="auto"/>
                    <w:bottom w:val="none" w:sz="0" w:space="0" w:color="auto"/>
                    <w:right w:val="none" w:sz="0" w:space="0" w:color="auto"/>
                  </w:divBdr>
                </w:div>
                <w:div w:id="1462453563">
                  <w:marLeft w:val="0"/>
                  <w:marRight w:val="0"/>
                  <w:marTop w:val="0"/>
                  <w:marBottom w:val="0"/>
                  <w:divBdr>
                    <w:top w:val="none" w:sz="0" w:space="0" w:color="auto"/>
                    <w:left w:val="none" w:sz="0" w:space="0" w:color="auto"/>
                    <w:bottom w:val="none" w:sz="0" w:space="0" w:color="auto"/>
                    <w:right w:val="none" w:sz="0" w:space="0" w:color="auto"/>
                  </w:divBdr>
                </w:div>
                <w:div w:id="243925272">
                  <w:marLeft w:val="0"/>
                  <w:marRight w:val="0"/>
                  <w:marTop w:val="0"/>
                  <w:marBottom w:val="0"/>
                  <w:divBdr>
                    <w:top w:val="none" w:sz="0" w:space="0" w:color="auto"/>
                    <w:left w:val="none" w:sz="0" w:space="0" w:color="auto"/>
                    <w:bottom w:val="none" w:sz="0" w:space="0" w:color="auto"/>
                    <w:right w:val="none" w:sz="0" w:space="0" w:color="auto"/>
                  </w:divBdr>
                </w:div>
                <w:div w:id="1798447358">
                  <w:marLeft w:val="0"/>
                  <w:marRight w:val="0"/>
                  <w:marTop w:val="0"/>
                  <w:marBottom w:val="0"/>
                  <w:divBdr>
                    <w:top w:val="none" w:sz="0" w:space="0" w:color="auto"/>
                    <w:left w:val="none" w:sz="0" w:space="0" w:color="auto"/>
                    <w:bottom w:val="none" w:sz="0" w:space="0" w:color="auto"/>
                    <w:right w:val="none" w:sz="0" w:space="0" w:color="auto"/>
                  </w:divBdr>
                </w:div>
                <w:div w:id="862939273">
                  <w:marLeft w:val="0"/>
                  <w:marRight w:val="0"/>
                  <w:marTop w:val="0"/>
                  <w:marBottom w:val="0"/>
                  <w:divBdr>
                    <w:top w:val="none" w:sz="0" w:space="0" w:color="auto"/>
                    <w:left w:val="none" w:sz="0" w:space="0" w:color="auto"/>
                    <w:bottom w:val="none" w:sz="0" w:space="0" w:color="auto"/>
                    <w:right w:val="none" w:sz="0" w:space="0" w:color="auto"/>
                  </w:divBdr>
                </w:div>
                <w:div w:id="1742754841">
                  <w:marLeft w:val="0"/>
                  <w:marRight w:val="0"/>
                  <w:marTop w:val="0"/>
                  <w:marBottom w:val="0"/>
                  <w:divBdr>
                    <w:top w:val="none" w:sz="0" w:space="0" w:color="auto"/>
                    <w:left w:val="none" w:sz="0" w:space="0" w:color="auto"/>
                    <w:bottom w:val="none" w:sz="0" w:space="0" w:color="auto"/>
                    <w:right w:val="none" w:sz="0" w:space="0" w:color="auto"/>
                  </w:divBdr>
                </w:div>
                <w:div w:id="1440025587">
                  <w:marLeft w:val="0"/>
                  <w:marRight w:val="0"/>
                  <w:marTop w:val="0"/>
                  <w:marBottom w:val="0"/>
                  <w:divBdr>
                    <w:top w:val="none" w:sz="0" w:space="0" w:color="auto"/>
                    <w:left w:val="none" w:sz="0" w:space="0" w:color="auto"/>
                    <w:bottom w:val="none" w:sz="0" w:space="0" w:color="auto"/>
                    <w:right w:val="none" w:sz="0" w:space="0" w:color="auto"/>
                  </w:divBdr>
                </w:div>
                <w:div w:id="46801699">
                  <w:marLeft w:val="0"/>
                  <w:marRight w:val="0"/>
                  <w:marTop w:val="0"/>
                  <w:marBottom w:val="0"/>
                  <w:divBdr>
                    <w:top w:val="none" w:sz="0" w:space="0" w:color="auto"/>
                    <w:left w:val="none" w:sz="0" w:space="0" w:color="auto"/>
                    <w:bottom w:val="none" w:sz="0" w:space="0" w:color="auto"/>
                    <w:right w:val="none" w:sz="0" w:space="0" w:color="auto"/>
                  </w:divBdr>
                </w:div>
                <w:div w:id="450822721">
                  <w:marLeft w:val="0"/>
                  <w:marRight w:val="0"/>
                  <w:marTop w:val="0"/>
                  <w:marBottom w:val="0"/>
                  <w:divBdr>
                    <w:top w:val="none" w:sz="0" w:space="0" w:color="auto"/>
                    <w:left w:val="none" w:sz="0" w:space="0" w:color="auto"/>
                    <w:bottom w:val="none" w:sz="0" w:space="0" w:color="auto"/>
                    <w:right w:val="none" w:sz="0" w:space="0" w:color="auto"/>
                  </w:divBdr>
                </w:div>
                <w:div w:id="212933247">
                  <w:marLeft w:val="0"/>
                  <w:marRight w:val="0"/>
                  <w:marTop w:val="0"/>
                  <w:marBottom w:val="0"/>
                  <w:divBdr>
                    <w:top w:val="none" w:sz="0" w:space="0" w:color="auto"/>
                    <w:left w:val="none" w:sz="0" w:space="0" w:color="auto"/>
                    <w:bottom w:val="none" w:sz="0" w:space="0" w:color="auto"/>
                    <w:right w:val="none" w:sz="0" w:space="0" w:color="auto"/>
                  </w:divBdr>
                </w:div>
                <w:div w:id="338391342">
                  <w:marLeft w:val="0"/>
                  <w:marRight w:val="0"/>
                  <w:marTop w:val="0"/>
                  <w:marBottom w:val="0"/>
                  <w:divBdr>
                    <w:top w:val="none" w:sz="0" w:space="0" w:color="auto"/>
                    <w:left w:val="none" w:sz="0" w:space="0" w:color="auto"/>
                    <w:bottom w:val="none" w:sz="0" w:space="0" w:color="auto"/>
                    <w:right w:val="none" w:sz="0" w:space="0" w:color="auto"/>
                  </w:divBdr>
                </w:div>
                <w:div w:id="391544414">
                  <w:marLeft w:val="0"/>
                  <w:marRight w:val="0"/>
                  <w:marTop w:val="0"/>
                  <w:marBottom w:val="0"/>
                  <w:divBdr>
                    <w:top w:val="none" w:sz="0" w:space="0" w:color="auto"/>
                    <w:left w:val="none" w:sz="0" w:space="0" w:color="auto"/>
                    <w:bottom w:val="none" w:sz="0" w:space="0" w:color="auto"/>
                    <w:right w:val="none" w:sz="0" w:space="0" w:color="auto"/>
                  </w:divBdr>
                </w:div>
                <w:div w:id="246960791">
                  <w:marLeft w:val="0"/>
                  <w:marRight w:val="0"/>
                  <w:marTop w:val="0"/>
                  <w:marBottom w:val="0"/>
                  <w:divBdr>
                    <w:top w:val="none" w:sz="0" w:space="0" w:color="auto"/>
                    <w:left w:val="none" w:sz="0" w:space="0" w:color="auto"/>
                    <w:bottom w:val="none" w:sz="0" w:space="0" w:color="auto"/>
                    <w:right w:val="none" w:sz="0" w:space="0" w:color="auto"/>
                  </w:divBdr>
                </w:div>
                <w:div w:id="490945663">
                  <w:marLeft w:val="0"/>
                  <w:marRight w:val="0"/>
                  <w:marTop w:val="0"/>
                  <w:marBottom w:val="0"/>
                  <w:divBdr>
                    <w:top w:val="none" w:sz="0" w:space="0" w:color="auto"/>
                    <w:left w:val="none" w:sz="0" w:space="0" w:color="auto"/>
                    <w:bottom w:val="none" w:sz="0" w:space="0" w:color="auto"/>
                    <w:right w:val="none" w:sz="0" w:space="0" w:color="auto"/>
                  </w:divBdr>
                </w:div>
                <w:div w:id="1786383347">
                  <w:marLeft w:val="0"/>
                  <w:marRight w:val="0"/>
                  <w:marTop w:val="0"/>
                  <w:marBottom w:val="0"/>
                  <w:divBdr>
                    <w:top w:val="none" w:sz="0" w:space="0" w:color="auto"/>
                    <w:left w:val="none" w:sz="0" w:space="0" w:color="auto"/>
                    <w:bottom w:val="none" w:sz="0" w:space="0" w:color="auto"/>
                    <w:right w:val="none" w:sz="0" w:space="0" w:color="auto"/>
                  </w:divBdr>
                </w:div>
                <w:div w:id="2092967747">
                  <w:marLeft w:val="0"/>
                  <w:marRight w:val="0"/>
                  <w:marTop w:val="0"/>
                  <w:marBottom w:val="0"/>
                  <w:divBdr>
                    <w:top w:val="none" w:sz="0" w:space="0" w:color="auto"/>
                    <w:left w:val="none" w:sz="0" w:space="0" w:color="auto"/>
                    <w:bottom w:val="none" w:sz="0" w:space="0" w:color="auto"/>
                    <w:right w:val="none" w:sz="0" w:space="0" w:color="auto"/>
                  </w:divBdr>
                </w:div>
                <w:div w:id="1051735863">
                  <w:marLeft w:val="0"/>
                  <w:marRight w:val="0"/>
                  <w:marTop w:val="0"/>
                  <w:marBottom w:val="0"/>
                  <w:divBdr>
                    <w:top w:val="none" w:sz="0" w:space="0" w:color="auto"/>
                    <w:left w:val="none" w:sz="0" w:space="0" w:color="auto"/>
                    <w:bottom w:val="none" w:sz="0" w:space="0" w:color="auto"/>
                    <w:right w:val="none" w:sz="0" w:space="0" w:color="auto"/>
                  </w:divBdr>
                </w:div>
                <w:div w:id="1495954549">
                  <w:marLeft w:val="0"/>
                  <w:marRight w:val="0"/>
                  <w:marTop w:val="0"/>
                  <w:marBottom w:val="0"/>
                  <w:divBdr>
                    <w:top w:val="none" w:sz="0" w:space="0" w:color="auto"/>
                    <w:left w:val="none" w:sz="0" w:space="0" w:color="auto"/>
                    <w:bottom w:val="none" w:sz="0" w:space="0" w:color="auto"/>
                    <w:right w:val="none" w:sz="0" w:space="0" w:color="auto"/>
                  </w:divBdr>
                </w:div>
                <w:div w:id="1576164965">
                  <w:marLeft w:val="0"/>
                  <w:marRight w:val="0"/>
                  <w:marTop w:val="0"/>
                  <w:marBottom w:val="0"/>
                  <w:divBdr>
                    <w:top w:val="none" w:sz="0" w:space="0" w:color="auto"/>
                    <w:left w:val="none" w:sz="0" w:space="0" w:color="auto"/>
                    <w:bottom w:val="none" w:sz="0" w:space="0" w:color="auto"/>
                    <w:right w:val="none" w:sz="0" w:space="0" w:color="auto"/>
                  </w:divBdr>
                </w:div>
                <w:div w:id="1679234141">
                  <w:marLeft w:val="0"/>
                  <w:marRight w:val="0"/>
                  <w:marTop w:val="0"/>
                  <w:marBottom w:val="0"/>
                  <w:divBdr>
                    <w:top w:val="none" w:sz="0" w:space="0" w:color="auto"/>
                    <w:left w:val="none" w:sz="0" w:space="0" w:color="auto"/>
                    <w:bottom w:val="none" w:sz="0" w:space="0" w:color="auto"/>
                    <w:right w:val="none" w:sz="0" w:space="0" w:color="auto"/>
                  </w:divBdr>
                </w:div>
                <w:div w:id="1375158290">
                  <w:marLeft w:val="0"/>
                  <w:marRight w:val="0"/>
                  <w:marTop w:val="0"/>
                  <w:marBottom w:val="0"/>
                  <w:divBdr>
                    <w:top w:val="none" w:sz="0" w:space="0" w:color="auto"/>
                    <w:left w:val="none" w:sz="0" w:space="0" w:color="auto"/>
                    <w:bottom w:val="none" w:sz="0" w:space="0" w:color="auto"/>
                    <w:right w:val="none" w:sz="0" w:space="0" w:color="auto"/>
                  </w:divBdr>
                </w:div>
                <w:div w:id="139856336">
                  <w:marLeft w:val="0"/>
                  <w:marRight w:val="0"/>
                  <w:marTop w:val="0"/>
                  <w:marBottom w:val="0"/>
                  <w:divBdr>
                    <w:top w:val="none" w:sz="0" w:space="0" w:color="auto"/>
                    <w:left w:val="none" w:sz="0" w:space="0" w:color="auto"/>
                    <w:bottom w:val="none" w:sz="0" w:space="0" w:color="auto"/>
                    <w:right w:val="none" w:sz="0" w:space="0" w:color="auto"/>
                  </w:divBdr>
                </w:div>
                <w:div w:id="1926258863">
                  <w:marLeft w:val="0"/>
                  <w:marRight w:val="0"/>
                  <w:marTop w:val="0"/>
                  <w:marBottom w:val="0"/>
                  <w:divBdr>
                    <w:top w:val="none" w:sz="0" w:space="0" w:color="auto"/>
                    <w:left w:val="none" w:sz="0" w:space="0" w:color="auto"/>
                    <w:bottom w:val="none" w:sz="0" w:space="0" w:color="auto"/>
                    <w:right w:val="none" w:sz="0" w:space="0" w:color="auto"/>
                  </w:divBdr>
                </w:div>
                <w:div w:id="1152788972">
                  <w:marLeft w:val="0"/>
                  <w:marRight w:val="0"/>
                  <w:marTop w:val="0"/>
                  <w:marBottom w:val="0"/>
                  <w:divBdr>
                    <w:top w:val="none" w:sz="0" w:space="0" w:color="auto"/>
                    <w:left w:val="none" w:sz="0" w:space="0" w:color="auto"/>
                    <w:bottom w:val="none" w:sz="0" w:space="0" w:color="auto"/>
                    <w:right w:val="none" w:sz="0" w:space="0" w:color="auto"/>
                  </w:divBdr>
                </w:div>
                <w:div w:id="1753821062">
                  <w:marLeft w:val="0"/>
                  <w:marRight w:val="0"/>
                  <w:marTop w:val="0"/>
                  <w:marBottom w:val="0"/>
                  <w:divBdr>
                    <w:top w:val="none" w:sz="0" w:space="0" w:color="auto"/>
                    <w:left w:val="none" w:sz="0" w:space="0" w:color="auto"/>
                    <w:bottom w:val="none" w:sz="0" w:space="0" w:color="auto"/>
                    <w:right w:val="none" w:sz="0" w:space="0" w:color="auto"/>
                  </w:divBdr>
                </w:div>
                <w:div w:id="850995831">
                  <w:marLeft w:val="0"/>
                  <w:marRight w:val="0"/>
                  <w:marTop w:val="0"/>
                  <w:marBottom w:val="0"/>
                  <w:divBdr>
                    <w:top w:val="none" w:sz="0" w:space="0" w:color="auto"/>
                    <w:left w:val="none" w:sz="0" w:space="0" w:color="auto"/>
                    <w:bottom w:val="none" w:sz="0" w:space="0" w:color="auto"/>
                    <w:right w:val="none" w:sz="0" w:space="0" w:color="auto"/>
                  </w:divBdr>
                </w:div>
                <w:div w:id="523594839">
                  <w:marLeft w:val="0"/>
                  <w:marRight w:val="0"/>
                  <w:marTop w:val="0"/>
                  <w:marBottom w:val="0"/>
                  <w:divBdr>
                    <w:top w:val="none" w:sz="0" w:space="0" w:color="auto"/>
                    <w:left w:val="none" w:sz="0" w:space="0" w:color="auto"/>
                    <w:bottom w:val="none" w:sz="0" w:space="0" w:color="auto"/>
                    <w:right w:val="none" w:sz="0" w:space="0" w:color="auto"/>
                  </w:divBdr>
                </w:div>
                <w:div w:id="15742759">
                  <w:marLeft w:val="0"/>
                  <w:marRight w:val="0"/>
                  <w:marTop w:val="0"/>
                  <w:marBottom w:val="0"/>
                  <w:divBdr>
                    <w:top w:val="none" w:sz="0" w:space="0" w:color="auto"/>
                    <w:left w:val="none" w:sz="0" w:space="0" w:color="auto"/>
                    <w:bottom w:val="none" w:sz="0" w:space="0" w:color="auto"/>
                    <w:right w:val="none" w:sz="0" w:space="0" w:color="auto"/>
                  </w:divBdr>
                </w:div>
                <w:div w:id="1576938355">
                  <w:marLeft w:val="0"/>
                  <w:marRight w:val="0"/>
                  <w:marTop w:val="0"/>
                  <w:marBottom w:val="0"/>
                  <w:divBdr>
                    <w:top w:val="none" w:sz="0" w:space="0" w:color="auto"/>
                    <w:left w:val="none" w:sz="0" w:space="0" w:color="auto"/>
                    <w:bottom w:val="none" w:sz="0" w:space="0" w:color="auto"/>
                    <w:right w:val="none" w:sz="0" w:space="0" w:color="auto"/>
                  </w:divBdr>
                </w:div>
                <w:div w:id="46296492">
                  <w:marLeft w:val="0"/>
                  <w:marRight w:val="0"/>
                  <w:marTop w:val="0"/>
                  <w:marBottom w:val="0"/>
                  <w:divBdr>
                    <w:top w:val="none" w:sz="0" w:space="0" w:color="auto"/>
                    <w:left w:val="none" w:sz="0" w:space="0" w:color="auto"/>
                    <w:bottom w:val="none" w:sz="0" w:space="0" w:color="auto"/>
                    <w:right w:val="none" w:sz="0" w:space="0" w:color="auto"/>
                  </w:divBdr>
                </w:div>
                <w:div w:id="417942604">
                  <w:marLeft w:val="0"/>
                  <w:marRight w:val="0"/>
                  <w:marTop w:val="0"/>
                  <w:marBottom w:val="0"/>
                  <w:divBdr>
                    <w:top w:val="none" w:sz="0" w:space="0" w:color="auto"/>
                    <w:left w:val="none" w:sz="0" w:space="0" w:color="auto"/>
                    <w:bottom w:val="none" w:sz="0" w:space="0" w:color="auto"/>
                    <w:right w:val="none" w:sz="0" w:space="0" w:color="auto"/>
                  </w:divBdr>
                </w:div>
                <w:div w:id="419102789">
                  <w:marLeft w:val="0"/>
                  <w:marRight w:val="0"/>
                  <w:marTop w:val="0"/>
                  <w:marBottom w:val="0"/>
                  <w:divBdr>
                    <w:top w:val="none" w:sz="0" w:space="0" w:color="auto"/>
                    <w:left w:val="none" w:sz="0" w:space="0" w:color="auto"/>
                    <w:bottom w:val="none" w:sz="0" w:space="0" w:color="auto"/>
                    <w:right w:val="none" w:sz="0" w:space="0" w:color="auto"/>
                  </w:divBdr>
                </w:div>
                <w:div w:id="1396123652">
                  <w:marLeft w:val="0"/>
                  <w:marRight w:val="0"/>
                  <w:marTop w:val="0"/>
                  <w:marBottom w:val="0"/>
                  <w:divBdr>
                    <w:top w:val="none" w:sz="0" w:space="0" w:color="auto"/>
                    <w:left w:val="none" w:sz="0" w:space="0" w:color="auto"/>
                    <w:bottom w:val="none" w:sz="0" w:space="0" w:color="auto"/>
                    <w:right w:val="none" w:sz="0" w:space="0" w:color="auto"/>
                  </w:divBdr>
                </w:div>
                <w:div w:id="1039402794">
                  <w:marLeft w:val="0"/>
                  <w:marRight w:val="0"/>
                  <w:marTop w:val="0"/>
                  <w:marBottom w:val="0"/>
                  <w:divBdr>
                    <w:top w:val="none" w:sz="0" w:space="0" w:color="auto"/>
                    <w:left w:val="none" w:sz="0" w:space="0" w:color="auto"/>
                    <w:bottom w:val="none" w:sz="0" w:space="0" w:color="auto"/>
                    <w:right w:val="none" w:sz="0" w:space="0" w:color="auto"/>
                  </w:divBdr>
                </w:div>
                <w:div w:id="1658224022">
                  <w:marLeft w:val="0"/>
                  <w:marRight w:val="0"/>
                  <w:marTop w:val="0"/>
                  <w:marBottom w:val="0"/>
                  <w:divBdr>
                    <w:top w:val="none" w:sz="0" w:space="0" w:color="auto"/>
                    <w:left w:val="none" w:sz="0" w:space="0" w:color="auto"/>
                    <w:bottom w:val="none" w:sz="0" w:space="0" w:color="auto"/>
                    <w:right w:val="none" w:sz="0" w:space="0" w:color="auto"/>
                  </w:divBdr>
                </w:div>
                <w:div w:id="191311808">
                  <w:marLeft w:val="0"/>
                  <w:marRight w:val="0"/>
                  <w:marTop w:val="0"/>
                  <w:marBottom w:val="0"/>
                  <w:divBdr>
                    <w:top w:val="none" w:sz="0" w:space="0" w:color="auto"/>
                    <w:left w:val="none" w:sz="0" w:space="0" w:color="auto"/>
                    <w:bottom w:val="none" w:sz="0" w:space="0" w:color="auto"/>
                    <w:right w:val="none" w:sz="0" w:space="0" w:color="auto"/>
                  </w:divBdr>
                </w:div>
                <w:div w:id="1968201165">
                  <w:marLeft w:val="0"/>
                  <w:marRight w:val="0"/>
                  <w:marTop w:val="0"/>
                  <w:marBottom w:val="0"/>
                  <w:divBdr>
                    <w:top w:val="none" w:sz="0" w:space="0" w:color="auto"/>
                    <w:left w:val="none" w:sz="0" w:space="0" w:color="auto"/>
                    <w:bottom w:val="none" w:sz="0" w:space="0" w:color="auto"/>
                    <w:right w:val="none" w:sz="0" w:space="0" w:color="auto"/>
                  </w:divBdr>
                </w:div>
                <w:div w:id="5990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625">
          <w:marLeft w:val="0"/>
          <w:marRight w:val="0"/>
          <w:marTop w:val="0"/>
          <w:marBottom w:val="0"/>
          <w:divBdr>
            <w:top w:val="none" w:sz="0" w:space="0" w:color="auto"/>
            <w:left w:val="none" w:sz="0" w:space="0" w:color="auto"/>
            <w:bottom w:val="none" w:sz="0" w:space="0" w:color="auto"/>
            <w:right w:val="none" w:sz="0" w:space="0" w:color="auto"/>
          </w:divBdr>
          <w:divsChild>
            <w:div w:id="1671249213">
              <w:marLeft w:val="0"/>
              <w:marRight w:val="0"/>
              <w:marTop w:val="0"/>
              <w:marBottom w:val="0"/>
              <w:divBdr>
                <w:top w:val="none" w:sz="0" w:space="0" w:color="auto"/>
                <w:left w:val="none" w:sz="0" w:space="0" w:color="auto"/>
                <w:bottom w:val="none" w:sz="0" w:space="0" w:color="auto"/>
                <w:right w:val="none" w:sz="0" w:space="0" w:color="auto"/>
              </w:divBdr>
            </w:div>
            <w:div w:id="1655716939">
              <w:marLeft w:val="0"/>
              <w:marRight w:val="0"/>
              <w:marTop w:val="0"/>
              <w:marBottom w:val="0"/>
              <w:divBdr>
                <w:top w:val="none" w:sz="0" w:space="0" w:color="auto"/>
                <w:left w:val="none" w:sz="0" w:space="0" w:color="auto"/>
                <w:bottom w:val="none" w:sz="0" w:space="0" w:color="auto"/>
                <w:right w:val="none" w:sz="0" w:space="0" w:color="auto"/>
              </w:divBdr>
            </w:div>
            <w:div w:id="787091187">
              <w:marLeft w:val="0"/>
              <w:marRight w:val="0"/>
              <w:marTop w:val="0"/>
              <w:marBottom w:val="0"/>
              <w:divBdr>
                <w:top w:val="none" w:sz="0" w:space="0" w:color="auto"/>
                <w:left w:val="none" w:sz="0" w:space="0" w:color="auto"/>
                <w:bottom w:val="none" w:sz="0" w:space="0" w:color="auto"/>
                <w:right w:val="none" w:sz="0" w:space="0" w:color="auto"/>
              </w:divBdr>
            </w:div>
            <w:div w:id="434667367">
              <w:marLeft w:val="0"/>
              <w:marRight w:val="0"/>
              <w:marTop w:val="0"/>
              <w:marBottom w:val="0"/>
              <w:divBdr>
                <w:top w:val="none" w:sz="0" w:space="0" w:color="auto"/>
                <w:left w:val="none" w:sz="0" w:space="0" w:color="auto"/>
                <w:bottom w:val="none" w:sz="0" w:space="0" w:color="auto"/>
                <w:right w:val="none" w:sz="0" w:space="0" w:color="auto"/>
              </w:divBdr>
            </w:div>
            <w:div w:id="1246768559">
              <w:marLeft w:val="0"/>
              <w:marRight w:val="0"/>
              <w:marTop w:val="0"/>
              <w:marBottom w:val="0"/>
              <w:divBdr>
                <w:top w:val="none" w:sz="0" w:space="0" w:color="auto"/>
                <w:left w:val="none" w:sz="0" w:space="0" w:color="auto"/>
                <w:bottom w:val="none" w:sz="0" w:space="0" w:color="auto"/>
                <w:right w:val="none" w:sz="0" w:space="0" w:color="auto"/>
              </w:divBdr>
            </w:div>
            <w:div w:id="552349588">
              <w:marLeft w:val="0"/>
              <w:marRight w:val="0"/>
              <w:marTop w:val="0"/>
              <w:marBottom w:val="0"/>
              <w:divBdr>
                <w:top w:val="none" w:sz="0" w:space="0" w:color="auto"/>
                <w:left w:val="none" w:sz="0" w:space="0" w:color="auto"/>
                <w:bottom w:val="none" w:sz="0" w:space="0" w:color="auto"/>
                <w:right w:val="none" w:sz="0" w:space="0" w:color="auto"/>
              </w:divBdr>
            </w:div>
            <w:div w:id="1636369209">
              <w:marLeft w:val="0"/>
              <w:marRight w:val="0"/>
              <w:marTop w:val="0"/>
              <w:marBottom w:val="0"/>
              <w:divBdr>
                <w:top w:val="none" w:sz="0" w:space="0" w:color="auto"/>
                <w:left w:val="none" w:sz="0" w:space="0" w:color="auto"/>
                <w:bottom w:val="none" w:sz="0" w:space="0" w:color="auto"/>
                <w:right w:val="none" w:sz="0" w:space="0" w:color="auto"/>
              </w:divBdr>
            </w:div>
            <w:div w:id="721951630">
              <w:marLeft w:val="0"/>
              <w:marRight w:val="0"/>
              <w:marTop w:val="0"/>
              <w:marBottom w:val="0"/>
              <w:divBdr>
                <w:top w:val="none" w:sz="0" w:space="0" w:color="auto"/>
                <w:left w:val="none" w:sz="0" w:space="0" w:color="auto"/>
                <w:bottom w:val="none" w:sz="0" w:space="0" w:color="auto"/>
                <w:right w:val="none" w:sz="0" w:space="0" w:color="auto"/>
              </w:divBdr>
            </w:div>
            <w:div w:id="966667087">
              <w:marLeft w:val="0"/>
              <w:marRight w:val="0"/>
              <w:marTop w:val="0"/>
              <w:marBottom w:val="0"/>
              <w:divBdr>
                <w:top w:val="none" w:sz="0" w:space="0" w:color="auto"/>
                <w:left w:val="none" w:sz="0" w:space="0" w:color="auto"/>
                <w:bottom w:val="none" w:sz="0" w:space="0" w:color="auto"/>
                <w:right w:val="none" w:sz="0" w:space="0" w:color="auto"/>
              </w:divBdr>
            </w:div>
            <w:div w:id="178784718">
              <w:marLeft w:val="0"/>
              <w:marRight w:val="0"/>
              <w:marTop w:val="0"/>
              <w:marBottom w:val="0"/>
              <w:divBdr>
                <w:top w:val="none" w:sz="0" w:space="0" w:color="auto"/>
                <w:left w:val="none" w:sz="0" w:space="0" w:color="auto"/>
                <w:bottom w:val="none" w:sz="0" w:space="0" w:color="auto"/>
                <w:right w:val="none" w:sz="0" w:space="0" w:color="auto"/>
              </w:divBdr>
            </w:div>
            <w:div w:id="1047528600">
              <w:marLeft w:val="0"/>
              <w:marRight w:val="0"/>
              <w:marTop w:val="0"/>
              <w:marBottom w:val="0"/>
              <w:divBdr>
                <w:top w:val="none" w:sz="0" w:space="0" w:color="auto"/>
                <w:left w:val="none" w:sz="0" w:space="0" w:color="auto"/>
                <w:bottom w:val="none" w:sz="0" w:space="0" w:color="auto"/>
                <w:right w:val="none" w:sz="0" w:space="0" w:color="auto"/>
              </w:divBdr>
            </w:div>
            <w:div w:id="1379163670">
              <w:marLeft w:val="0"/>
              <w:marRight w:val="0"/>
              <w:marTop w:val="0"/>
              <w:marBottom w:val="0"/>
              <w:divBdr>
                <w:top w:val="none" w:sz="0" w:space="0" w:color="auto"/>
                <w:left w:val="none" w:sz="0" w:space="0" w:color="auto"/>
                <w:bottom w:val="none" w:sz="0" w:space="0" w:color="auto"/>
                <w:right w:val="none" w:sz="0" w:space="0" w:color="auto"/>
              </w:divBdr>
            </w:div>
            <w:div w:id="249627778">
              <w:marLeft w:val="0"/>
              <w:marRight w:val="0"/>
              <w:marTop w:val="0"/>
              <w:marBottom w:val="0"/>
              <w:divBdr>
                <w:top w:val="none" w:sz="0" w:space="0" w:color="auto"/>
                <w:left w:val="none" w:sz="0" w:space="0" w:color="auto"/>
                <w:bottom w:val="none" w:sz="0" w:space="0" w:color="auto"/>
                <w:right w:val="none" w:sz="0" w:space="0" w:color="auto"/>
              </w:divBdr>
            </w:div>
            <w:div w:id="2093313322">
              <w:marLeft w:val="0"/>
              <w:marRight w:val="0"/>
              <w:marTop w:val="0"/>
              <w:marBottom w:val="0"/>
              <w:divBdr>
                <w:top w:val="none" w:sz="0" w:space="0" w:color="auto"/>
                <w:left w:val="none" w:sz="0" w:space="0" w:color="auto"/>
                <w:bottom w:val="none" w:sz="0" w:space="0" w:color="auto"/>
                <w:right w:val="none" w:sz="0" w:space="0" w:color="auto"/>
              </w:divBdr>
            </w:div>
            <w:div w:id="278413367">
              <w:marLeft w:val="0"/>
              <w:marRight w:val="0"/>
              <w:marTop w:val="0"/>
              <w:marBottom w:val="0"/>
              <w:divBdr>
                <w:top w:val="none" w:sz="0" w:space="0" w:color="auto"/>
                <w:left w:val="none" w:sz="0" w:space="0" w:color="auto"/>
                <w:bottom w:val="none" w:sz="0" w:space="0" w:color="auto"/>
                <w:right w:val="none" w:sz="0" w:space="0" w:color="auto"/>
              </w:divBdr>
            </w:div>
            <w:div w:id="713695028">
              <w:marLeft w:val="0"/>
              <w:marRight w:val="0"/>
              <w:marTop w:val="0"/>
              <w:marBottom w:val="0"/>
              <w:divBdr>
                <w:top w:val="none" w:sz="0" w:space="0" w:color="auto"/>
                <w:left w:val="none" w:sz="0" w:space="0" w:color="auto"/>
                <w:bottom w:val="none" w:sz="0" w:space="0" w:color="auto"/>
                <w:right w:val="none" w:sz="0" w:space="0" w:color="auto"/>
              </w:divBdr>
            </w:div>
            <w:div w:id="639313245">
              <w:marLeft w:val="0"/>
              <w:marRight w:val="0"/>
              <w:marTop w:val="0"/>
              <w:marBottom w:val="0"/>
              <w:divBdr>
                <w:top w:val="none" w:sz="0" w:space="0" w:color="auto"/>
                <w:left w:val="none" w:sz="0" w:space="0" w:color="auto"/>
                <w:bottom w:val="none" w:sz="0" w:space="0" w:color="auto"/>
                <w:right w:val="none" w:sz="0" w:space="0" w:color="auto"/>
              </w:divBdr>
            </w:div>
            <w:div w:id="1677491209">
              <w:marLeft w:val="0"/>
              <w:marRight w:val="0"/>
              <w:marTop w:val="0"/>
              <w:marBottom w:val="0"/>
              <w:divBdr>
                <w:top w:val="none" w:sz="0" w:space="0" w:color="auto"/>
                <w:left w:val="none" w:sz="0" w:space="0" w:color="auto"/>
                <w:bottom w:val="none" w:sz="0" w:space="0" w:color="auto"/>
                <w:right w:val="none" w:sz="0" w:space="0" w:color="auto"/>
              </w:divBdr>
            </w:div>
            <w:div w:id="285894403">
              <w:marLeft w:val="0"/>
              <w:marRight w:val="0"/>
              <w:marTop w:val="0"/>
              <w:marBottom w:val="0"/>
              <w:divBdr>
                <w:top w:val="none" w:sz="0" w:space="0" w:color="auto"/>
                <w:left w:val="none" w:sz="0" w:space="0" w:color="auto"/>
                <w:bottom w:val="none" w:sz="0" w:space="0" w:color="auto"/>
                <w:right w:val="none" w:sz="0" w:space="0" w:color="auto"/>
              </w:divBdr>
            </w:div>
            <w:div w:id="89854519">
              <w:marLeft w:val="0"/>
              <w:marRight w:val="0"/>
              <w:marTop w:val="0"/>
              <w:marBottom w:val="0"/>
              <w:divBdr>
                <w:top w:val="none" w:sz="0" w:space="0" w:color="auto"/>
                <w:left w:val="none" w:sz="0" w:space="0" w:color="auto"/>
                <w:bottom w:val="none" w:sz="0" w:space="0" w:color="auto"/>
                <w:right w:val="none" w:sz="0" w:space="0" w:color="auto"/>
              </w:divBdr>
            </w:div>
            <w:div w:id="1282297441">
              <w:marLeft w:val="0"/>
              <w:marRight w:val="0"/>
              <w:marTop w:val="0"/>
              <w:marBottom w:val="0"/>
              <w:divBdr>
                <w:top w:val="none" w:sz="0" w:space="0" w:color="auto"/>
                <w:left w:val="none" w:sz="0" w:space="0" w:color="auto"/>
                <w:bottom w:val="none" w:sz="0" w:space="0" w:color="auto"/>
                <w:right w:val="none" w:sz="0" w:space="0" w:color="auto"/>
              </w:divBdr>
            </w:div>
            <w:div w:id="1965040143">
              <w:marLeft w:val="0"/>
              <w:marRight w:val="0"/>
              <w:marTop w:val="0"/>
              <w:marBottom w:val="0"/>
              <w:divBdr>
                <w:top w:val="none" w:sz="0" w:space="0" w:color="auto"/>
                <w:left w:val="none" w:sz="0" w:space="0" w:color="auto"/>
                <w:bottom w:val="none" w:sz="0" w:space="0" w:color="auto"/>
                <w:right w:val="none" w:sz="0" w:space="0" w:color="auto"/>
              </w:divBdr>
            </w:div>
            <w:div w:id="479884882">
              <w:marLeft w:val="0"/>
              <w:marRight w:val="0"/>
              <w:marTop w:val="0"/>
              <w:marBottom w:val="0"/>
              <w:divBdr>
                <w:top w:val="none" w:sz="0" w:space="0" w:color="auto"/>
                <w:left w:val="none" w:sz="0" w:space="0" w:color="auto"/>
                <w:bottom w:val="none" w:sz="0" w:space="0" w:color="auto"/>
                <w:right w:val="none" w:sz="0" w:space="0" w:color="auto"/>
              </w:divBdr>
            </w:div>
            <w:div w:id="1296981622">
              <w:marLeft w:val="0"/>
              <w:marRight w:val="0"/>
              <w:marTop w:val="0"/>
              <w:marBottom w:val="0"/>
              <w:divBdr>
                <w:top w:val="none" w:sz="0" w:space="0" w:color="auto"/>
                <w:left w:val="none" w:sz="0" w:space="0" w:color="auto"/>
                <w:bottom w:val="none" w:sz="0" w:space="0" w:color="auto"/>
                <w:right w:val="none" w:sz="0" w:space="0" w:color="auto"/>
              </w:divBdr>
            </w:div>
            <w:div w:id="51077379">
              <w:marLeft w:val="0"/>
              <w:marRight w:val="0"/>
              <w:marTop w:val="0"/>
              <w:marBottom w:val="0"/>
              <w:divBdr>
                <w:top w:val="none" w:sz="0" w:space="0" w:color="auto"/>
                <w:left w:val="none" w:sz="0" w:space="0" w:color="auto"/>
                <w:bottom w:val="none" w:sz="0" w:space="0" w:color="auto"/>
                <w:right w:val="none" w:sz="0" w:space="0" w:color="auto"/>
              </w:divBdr>
            </w:div>
            <w:div w:id="1171484382">
              <w:marLeft w:val="0"/>
              <w:marRight w:val="0"/>
              <w:marTop w:val="0"/>
              <w:marBottom w:val="0"/>
              <w:divBdr>
                <w:top w:val="none" w:sz="0" w:space="0" w:color="auto"/>
                <w:left w:val="none" w:sz="0" w:space="0" w:color="auto"/>
                <w:bottom w:val="none" w:sz="0" w:space="0" w:color="auto"/>
                <w:right w:val="none" w:sz="0" w:space="0" w:color="auto"/>
              </w:divBdr>
            </w:div>
            <w:div w:id="1457288269">
              <w:marLeft w:val="0"/>
              <w:marRight w:val="0"/>
              <w:marTop w:val="0"/>
              <w:marBottom w:val="0"/>
              <w:divBdr>
                <w:top w:val="none" w:sz="0" w:space="0" w:color="auto"/>
                <w:left w:val="none" w:sz="0" w:space="0" w:color="auto"/>
                <w:bottom w:val="none" w:sz="0" w:space="0" w:color="auto"/>
                <w:right w:val="none" w:sz="0" w:space="0" w:color="auto"/>
              </w:divBdr>
            </w:div>
            <w:div w:id="1323654395">
              <w:marLeft w:val="0"/>
              <w:marRight w:val="0"/>
              <w:marTop w:val="0"/>
              <w:marBottom w:val="0"/>
              <w:divBdr>
                <w:top w:val="none" w:sz="0" w:space="0" w:color="auto"/>
                <w:left w:val="none" w:sz="0" w:space="0" w:color="auto"/>
                <w:bottom w:val="none" w:sz="0" w:space="0" w:color="auto"/>
                <w:right w:val="none" w:sz="0" w:space="0" w:color="auto"/>
              </w:divBdr>
            </w:div>
            <w:div w:id="681204871">
              <w:marLeft w:val="0"/>
              <w:marRight w:val="0"/>
              <w:marTop w:val="0"/>
              <w:marBottom w:val="0"/>
              <w:divBdr>
                <w:top w:val="none" w:sz="0" w:space="0" w:color="auto"/>
                <w:left w:val="none" w:sz="0" w:space="0" w:color="auto"/>
                <w:bottom w:val="none" w:sz="0" w:space="0" w:color="auto"/>
                <w:right w:val="none" w:sz="0" w:space="0" w:color="auto"/>
              </w:divBdr>
            </w:div>
            <w:div w:id="1035814036">
              <w:marLeft w:val="0"/>
              <w:marRight w:val="0"/>
              <w:marTop w:val="0"/>
              <w:marBottom w:val="0"/>
              <w:divBdr>
                <w:top w:val="none" w:sz="0" w:space="0" w:color="auto"/>
                <w:left w:val="none" w:sz="0" w:space="0" w:color="auto"/>
                <w:bottom w:val="none" w:sz="0" w:space="0" w:color="auto"/>
                <w:right w:val="none" w:sz="0" w:space="0" w:color="auto"/>
              </w:divBdr>
            </w:div>
            <w:div w:id="209807731">
              <w:marLeft w:val="0"/>
              <w:marRight w:val="0"/>
              <w:marTop w:val="0"/>
              <w:marBottom w:val="0"/>
              <w:divBdr>
                <w:top w:val="none" w:sz="0" w:space="0" w:color="auto"/>
                <w:left w:val="none" w:sz="0" w:space="0" w:color="auto"/>
                <w:bottom w:val="none" w:sz="0" w:space="0" w:color="auto"/>
                <w:right w:val="none" w:sz="0" w:space="0" w:color="auto"/>
              </w:divBdr>
            </w:div>
            <w:div w:id="452476735">
              <w:marLeft w:val="0"/>
              <w:marRight w:val="0"/>
              <w:marTop w:val="0"/>
              <w:marBottom w:val="0"/>
              <w:divBdr>
                <w:top w:val="none" w:sz="0" w:space="0" w:color="auto"/>
                <w:left w:val="none" w:sz="0" w:space="0" w:color="auto"/>
                <w:bottom w:val="none" w:sz="0" w:space="0" w:color="auto"/>
                <w:right w:val="none" w:sz="0" w:space="0" w:color="auto"/>
              </w:divBdr>
            </w:div>
            <w:div w:id="28259262">
              <w:marLeft w:val="0"/>
              <w:marRight w:val="0"/>
              <w:marTop w:val="0"/>
              <w:marBottom w:val="0"/>
              <w:divBdr>
                <w:top w:val="none" w:sz="0" w:space="0" w:color="auto"/>
                <w:left w:val="none" w:sz="0" w:space="0" w:color="auto"/>
                <w:bottom w:val="none" w:sz="0" w:space="0" w:color="auto"/>
                <w:right w:val="none" w:sz="0" w:space="0" w:color="auto"/>
              </w:divBdr>
            </w:div>
            <w:div w:id="512841524">
              <w:marLeft w:val="0"/>
              <w:marRight w:val="0"/>
              <w:marTop w:val="0"/>
              <w:marBottom w:val="0"/>
              <w:divBdr>
                <w:top w:val="none" w:sz="0" w:space="0" w:color="auto"/>
                <w:left w:val="none" w:sz="0" w:space="0" w:color="auto"/>
                <w:bottom w:val="none" w:sz="0" w:space="0" w:color="auto"/>
                <w:right w:val="none" w:sz="0" w:space="0" w:color="auto"/>
              </w:divBdr>
            </w:div>
            <w:div w:id="2035614656">
              <w:marLeft w:val="0"/>
              <w:marRight w:val="0"/>
              <w:marTop w:val="0"/>
              <w:marBottom w:val="0"/>
              <w:divBdr>
                <w:top w:val="none" w:sz="0" w:space="0" w:color="auto"/>
                <w:left w:val="none" w:sz="0" w:space="0" w:color="auto"/>
                <w:bottom w:val="none" w:sz="0" w:space="0" w:color="auto"/>
                <w:right w:val="none" w:sz="0" w:space="0" w:color="auto"/>
              </w:divBdr>
            </w:div>
            <w:div w:id="1775206080">
              <w:marLeft w:val="0"/>
              <w:marRight w:val="0"/>
              <w:marTop w:val="0"/>
              <w:marBottom w:val="0"/>
              <w:divBdr>
                <w:top w:val="none" w:sz="0" w:space="0" w:color="auto"/>
                <w:left w:val="none" w:sz="0" w:space="0" w:color="auto"/>
                <w:bottom w:val="none" w:sz="0" w:space="0" w:color="auto"/>
                <w:right w:val="none" w:sz="0" w:space="0" w:color="auto"/>
              </w:divBdr>
            </w:div>
            <w:div w:id="999189168">
              <w:marLeft w:val="0"/>
              <w:marRight w:val="0"/>
              <w:marTop w:val="0"/>
              <w:marBottom w:val="0"/>
              <w:divBdr>
                <w:top w:val="none" w:sz="0" w:space="0" w:color="auto"/>
                <w:left w:val="none" w:sz="0" w:space="0" w:color="auto"/>
                <w:bottom w:val="none" w:sz="0" w:space="0" w:color="auto"/>
                <w:right w:val="none" w:sz="0" w:space="0" w:color="auto"/>
              </w:divBdr>
            </w:div>
            <w:div w:id="2111729573">
              <w:marLeft w:val="0"/>
              <w:marRight w:val="0"/>
              <w:marTop w:val="0"/>
              <w:marBottom w:val="0"/>
              <w:divBdr>
                <w:top w:val="none" w:sz="0" w:space="0" w:color="auto"/>
                <w:left w:val="none" w:sz="0" w:space="0" w:color="auto"/>
                <w:bottom w:val="none" w:sz="0" w:space="0" w:color="auto"/>
                <w:right w:val="none" w:sz="0" w:space="0" w:color="auto"/>
              </w:divBdr>
            </w:div>
            <w:div w:id="919827798">
              <w:marLeft w:val="0"/>
              <w:marRight w:val="0"/>
              <w:marTop w:val="0"/>
              <w:marBottom w:val="0"/>
              <w:divBdr>
                <w:top w:val="none" w:sz="0" w:space="0" w:color="auto"/>
                <w:left w:val="none" w:sz="0" w:space="0" w:color="auto"/>
                <w:bottom w:val="none" w:sz="0" w:space="0" w:color="auto"/>
                <w:right w:val="none" w:sz="0" w:space="0" w:color="auto"/>
              </w:divBdr>
            </w:div>
            <w:div w:id="101195478">
              <w:marLeft w:val="0"/>
              <w:marRight w:val="0"/>
              <w:marTop w:val="0"/>
              <w:marBottom w:val="0"/>
              <w:divBdr>
                <w:top w:val="none" w:sz="0" w:space="0" w:color="auto"/>
                <w:left w:val="none" w:sz="0" w:space="0" w:color="auto"/>
                <w:bottom w:val="none" w:sz="0" w:space="0" w:color="auto"/>
                <w:right w:val="none" w:sz="0" w:space="0" w:color="auto"/>
              </w:divBdr>
            </w:div>
            <w:div w:id="2029796867">
              <w:marLeft w:val="0"/>
              <w:marRight w:val="0"/>
              <w:marTop w:val="0"/>
              <w:marBottom w:val="0"/>
              <w:divBdr>
                <w:top w:val="none" w:sz="0" w:space="0" w:color="auto"/>
                <w:left w:val="none" w:sz="0" w:space="0" w:color="auto"/>
                <w:bottom w:val="none" w:sz="0" w:space="0" w:color="auto"/>
                <w:right w:val="none" w:sz="0" w:space="0" w:color="auto"/>
              </w:divBdr>
            </w:div>
            <w:div w:id="451097740">
              <w:marLeft w:val="0"/>
              <w:marRight w:val="0"/>
              <w:marTop w:val="0"/>
              <w:marBottom w:val="0"/>
              <w:divBdr>
                <w:top w:val="none" w:sz="0" w:space="0" w:color="auto"/>
                <w:left w:val="none" w:sz="0" w:space="0" w:color="auto"/>
                <w:bottom w:val="none" w:sz="0" w:space="0" w:color="auto"/>
                <w:right w:val="none" w:sz="0" w:space="0" w:color="auto"/>
              </w:divBdr>
            </w:div>
            <w:div w:id="2040661961">
              <w:marLeft w:val="0"/>
              <w:marRight w:val="0"/>
              <w:marTop w:val="0"/>
              <w:marBottom w:val="0"/>
              <w:divBdr>
                <w:top w:val="none" w:sz="0" w:space="0" w:color="auto"/>
                <w:left w:val="none" w:sz="0" w:space="0" w:color="auto"/>
                <w:bottom w:val="none" w:sz="0" w:space="0" w:color="auto"/>
                <w:right w:val="none" w:sz="0" w:space="0" w:color="auto"/>
              </w:divBdr>
            </w:div>
            <w:div w:id="810825546">
              <w:marLeft w:val="0"/>
              <w:marRight w:val="0"/>
              <w:marTop w:val="0"/>
              <w:marBottom w:val="0"/>
              <w:divBdr>
                <w:top w:val="none" w:sz="0" w:space="0" w:color="auto"/>
                <w:left w:val="none" w:sz="0" w:space="0" w:color="auto"/>
                <w:bottom w:val="none" w:sz="0" w:space="0" w:color="auto"/>
                <w:right w:val="none" w:sz="0" w:space="0" w:color="auto"/>
              </w:divBdr>
            </w:div>
            <w:div w:id="541940218">
              <w:marLeft w:val="0"/>
              <w:marRight w:val="0"/>
              <w:marTop w:val="0"/>
              <w:marBottom w:val="0"/>
              <w:divBdr>
                <w:top w:val="none" w:sz="0" w:space="0" w:color="auto"/>
                <w:left w:val="none" w:sz="0" w:space="0" w:color="auto"/>
                <w:bottom w:val="none" w:sz="0" w:space="0" w:color="auto"/>
                <w:right w:val="none" w:sz="0" w:space="0" w:color="auto"/>
              </w:divBdr>
            </w:div>
            <w:div w:id="788670740">
              <w:marLeft w:val="0"/>
              <w:marRight w:val="0"/>
              <w:marTop w:val="0"/>
              <w:marBottom w:val="0"/>
              <w:divBdr>
                <w:top w:val="none" w:sz="0" w:space="0" w:color="auto"/>
                <w:left w:val="none" w:sz="0" w:space="0" w:color="auto"/>
                <w:bottom w:val="none" w:sz="0" w:space="0" w:color="auto"/>
                <w:right w:val="none" w:sz="0" w:space="0" w:color="auto"/>
              </w:divBdr>
              <w:divsChild>
                <w:div w:id="1911842983">
                  <w:marLeft w:val="0"/>
                  <w:marRight w:val="0"/>
                  <w:marTop w:val="0"/>
                  <w:marBottom w:val="0"/>
                  <w:divBdr>
                    <w:top w:val="none" w:sz="0" w:space="0" w:color="auto"/>
                    <w:left w:val="none" w:sz="0" w:space="0" w:color="auto"/>
                    <w:bottom w:val="none" w:sz="0" w:space="0" w:color="auto"/>
                    <w:right w:val="none" w:sz="0" w:space="0" w:color="auto"/>
                  </w:divBdr>
                </w:div>
                <w:div w:id="1970743423">
                  <w:marLeft w:val="0"/>
                  <w:marRight w:val="0"/>
                  <w:marTop w:val="0"/>
                  <w:marBottom w:val="0"/>
                  <w:divBdr>
                    <w:top w:val="none" w:sz="0" w:space="0" w:color="auto"/>
                    <w:left w:val="none" w:sz="0" w:space="0" w:color="auto"/>
                    <w:bottom w:val="none" w:sz="0" w:space="0" w:color="auto"/>
                    <w:right w:val="none" w:sz="0" w:space="0" w:color="auto"/>
                  </w:divBdr>
                </w:div>
                <w:div w:id="763652517">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314723752">
                  <w:marLeft w:val="0"/>
                  <w:marRight w:val="0"/>
                  <w:marTop w:val="0"/>
                  <w:marBottom w:val="0"/>
                  <w:divBdr>
                    <w:top w:val="none" w:sz="0" w:space="0" w:color="auto"/>
                    <w:left w:val="none" w:sz="0" w:space="0" w:color="auto"/>
                    <w:bottom w:val="none" w:sz="0" w:space="0" w:color="auto"/>
                    <w:right w:val="none" w:sz="0" w:space="0" w:color="auto"/>
                  </w:divBdr>
                </w:div>
                <w:div w:id="1139422906">
                  <w:marLeft w:val="0"/>
                  <w:marRight w:val="0"/>
                  <w:marTop w:val="0"/>
                  <w:marBottom w:val="0"/>
                  <w:divBdr>
                    <w:top w:val="none" w:sz="0" w:space="0" w:color="auto"/>
                    <w:left w:val="none" w:sz="0" w:space="0" w:color="auto"/>
                    <w:bottom w:val="none" w:sz="0" w:space="0" w:color="auto"/>
                    <w:right w:val="none" w:sz="0" w:space="0" w:color="auto"/>
                  </w:divBdr>
                </w:div>
                <w:div w:id="214630584">
                  <w:marLeft w:val="0"/>
                  <w:marRight w:val="0"/>
                  <w:marTop w:val="0"/>
                  <w:marBottom w:val="0"/>
                  <w:divBdr>
                    <w:top w:val="none" w:sz="0" w:space="0" w:color="auto"/>
                    <w:left w:val="none" w:sz="0" w:space="0" w:color="auto"/>
                    <w:bottom w:val="none" w:sz="0" w:space="0" w:color="auto"/>
                    <w:right w:val="none" w:sz="0" w:space="0" w:color="auto"/>
                  </w:divBdr>
                </w:div>
                <w:div w:id="178274015">
                  <w:marLeft w:val="0"/>
                  <w:marRight w:val="0"/>
                  <w:marTop w:val="0"/>
                  <w:marBottom w:val="0"/>
                  <w:divBdr>
                    <w:top w:val="none" w:sz="0" w:space="0" w:color="auto"/>
                    <w:left w:val="none" w:sz="0" w:space="0" w:color="auto"/>
                    <w:bottom w:val="none" w:sz="0" w:space="0" w:color="auto"/>
                    <w:right w:val="none" w:sz="0" w:space="0" w:color="auto"/>
                  </w:divBdr>
                </w:div>
                <w:div w:id="2046322104">
                  <w:marLeft w:val="0"/>
                  <w:marRight w:val="0"/>
                  <w:marTop w:val="0"/>
                  <w:marBottom w:val="0"/>
                  <w:divBdr>
                    <w:top w:val="none" w:sz="0" w:space="0" w:color="auto"/>
                    <w:left w:val="none" w:sz="0" w:space="0" w:color="auto"/>
                    <w:bottom w:val="none" w:sz="0" w:space="0" w:color="auto"/>
                    <w:right w:val="none" w:sz="0" w:space="0" w:color="auto"/>
                  </w:divBdr>
                </w:div>
                <w:div w:id="2090930508">
                  <w:marLeft w:val="0"/>
                  <w:marRight w:val="0"/>
                  <w:marTop w:val="0"/>
                  <w:marBottom w:val="0"/>
                  <w:divBdr>
                    <w:top w:val="none" w:sz="0" w:space="0" w:color="auto"/>
                    <w:left w:val="none" w:sz="0" w:space="0" w:color="auto"/>
                    <w:bottom w:val="none" w:sz="0" w:space="0" w:color="auto"/>
                    <w:right w:val="none" w:sz="0" w:space="0" w:color="auto"/>
                  </w:divBdr>
                </w:div>
                <w:div w:id="744110263">
                  <w:marLeft w:val="0"/>
                  <w:marRight w:val="0"/>
                  <w:marTop w:val="0"/>
                  <w:marBottom w:val="0"/>
                  <w:divBdr>
                    <w:top w:val="none" w:sz="0" w:space="0" w:color="auto"/>
                    <w:left w:val="none" w:sz="0" w:space="0" w:color="auto"/>
                    <w:bottom w:val="none" w:sz="0" w:space="0" w:color="auto"/>
                    <w:right w:val="none" w:sz="0" w:space="0" w:color="auto"/>
                  </w:divBdr>
                </w:div>
                <w:div w:id="1569532905">
                  <w:marLeft w:val="0"/>
                  <w:marRight w:val="0"/>
                  <w:marTop w:val="0"/>
                  <w:marBottom w:val="0"/>
                  <w:divBdr>
                    <w:top w:val="none" w:sz="0" w:space="0" w:color="auto"/>
                    <w:left w:val="none" w:sz="0" w:space="0" w:color="auto"/>
                    <w:bottom w:val="none" w:sz="0" w:space="0" w:color="auto"/>
                    <w:right w:val="none" w:sz="0" w:space="0" w:color="auto"/>
                  </w:divBdr>
                </w:div>
                <w:div w:id="747003445">
                  <w:marLeft w:val="0"/>
                  <w:marRight w:val="0"/>
                  <w:marTop w:val="0"/>
                  <w:marBottom w:val="0"/>
                  <w:divBdr>
                    <w:top w:val="none" w:sz="0" w:space="0" w:color="auto"/>
                    <w:left w:val="none" w:sz="0" w:space="0" w:color="auto"/>
                    <w:bottom w:val="none" w:sz="0" w:space="0" w:color="auto"/>
                    <w:right w:val="none" w:sz="0" w:space="0" w:color="auto"/>
                  </w:divBdr>
                </w:div>
                <w:div w:id="1131751129">
                  <w:marLeft w:val="0"/>
                  <w:marRight w:val="0"/>
                  <w:marTop w:val="0"/>
                  <w:marBottom w:val="0"/>
                  <w:divBdr>
                    <w:top w:val="none" w:sz="0" w:space="0" w:color="auto"/>
                    <w:left w:val="none" w:sz="0" w:space="0" w:color="auto"/>
                    <w:bottom w:val="none" w:sz="0" w:space="0" w:color="auto"/>
                    <w:right w:val="none" w:sz="0" w:space="0" w:color="auto"/>
                  </w:divBdr>
                </w:div>
                <w:div w:id="1537615622">
                  <w:marLeft w:val="0"/>
                  <w:marRight w:val="0"/>
                  <w:marTop w:val="0"/>
                  <w:marBottom w:val="0"/>
                  <w:divBdr>
                    <w:top w:val="none" w:sz="0" w:space="0" w:color="auto"/>
                    <w:left w:val="none" w:sz="0" w:space="0" w:color="auto"/>
                    <w:bottom w:val="none" w:sz="0" w:space="0" w:color="auto"/>
                    <w:right w:val="none" w:sz="0" w:space="0" w:color="auto"/>
                  </w:divBdr>
                </w:div>
                <w:div w:id="593517941">
                  <w:marLeft w:val="0"/>
                  <w:marRight w:val="0"/>
                  <w:marTop w:val="0"/>
                  <w:marBottom w:val="0"/>
                  <w:divBdr>
                    <w:top w:val="none" w:sz="0" w:space="0" w:color="auto"/>
                    <w:left w:val="none" w:sz="0" w:space="0" w:color="auto"/>
                    <w:bottom w:val="none" w:sz="0" w:space="0" w:color="auto"/>
                    <w:right w:val="none" w:sz="0" w:space="0" w:color="auto"/>
                  </w:divBdr>
                </w:div>
                <w:div w:id="1737976660">
                  <w:marLeft w:val="0"/>
                  <w:marRight w:val="0"/>
                  <w:marTop w:val="0"/>
                  <w:marBottom w:val="0"/>
                  <w:divBdr>
                    <w:top w:val="none" w:sz="0" w:space="0" w:color="auto"/>
                    <w:left w:val="none" w:sz="0" w:space="0" w:color="auto"/>
                    <w:bottom w:val="none" w:sz="0" w:space="0" w:color="auto"/>
                    <w:right w:val="none" w:sz="0" w:space="0" w:color="auto"/>
                  </w:divBdr>
                </w:div>
                <w:div w:id="454636022">
                  <w:marLeft w:val="0"/>
                  <w:marRight w:val="0"/>
                  <w:marTop w:val="0"/>
                  <w:marBottom w:val="0"/>
                  <w:divBdr>
                    <w:top w:val="none" w:sz="0" w:space="0" w:color="auto"/>
                    <w:left w:val="none" w:sz="0" w:space="0" w:color="auto"/>
                    <w:bottom w:val="none" w:sz="0" w:space="0" w:color="auto"/>
                    <w:right w:val="none" w:sz="0" w:space="0" w:color="auto"/>
                  </w:divBdr>
                </w:div>
                <w:div w:id="960377840">
                  <w:marLeft w:val="0"/>
                  <w:marRight w:val="0"/>
                  <w:marTop w:val="0"/>
                  <w:marBottom w:val="0"/>
                  <w:divBdr>
                    <w:top w:val="none" w:sz="0" w:space="0" w:color="auto"/>
                    <w:left w:val="none" w:sz="0" w:space="0" w:color="auto"/>
                    <w:bottom w:val="none" w:sz="0" w:space="0" w:color="auto"/>
                    <w:right w:val="none" w:sz="0" w:space="0" w:color="auto"/>
                  </w:divBdr>
                </w:div>
                <w:div w:id="599803862">
                  <w:marLeft w:val="0"/>
                  <w:marRight w:val="0"/>
                  <w:marTop w:val="0"/>
                  <w:marBottom w:val="0"/>
                  <w:divBdr>
                    <w:top w:val="none" w:sz="0" w:space="0" w:color="auto"/>
                    <w:left w:val="none" w:sz="0" w:space="0" w:color="auto"/>
                    <w:bottom w:val="none" w:sz="0" w:space="0" w:color="auto"/>
                    <w:right w:val="none" w:sz="0" w:space="0" w:color="auto"/>
                  </w:divBdr>
                </w:div>
                <w:div w:id="134756496">
                  <w:marLeft w:val="0"/>
                  <w:marRight w:val="0"/>
                  <w:marTop w:val="0"/>
                  <w:marBottom w:val="0"/>
                  <w:divBdr>
                    <w:top w:val="none" w:sz="0" w:space="0" w:color="auto"/>
                    <w:left w:val="none" w:sz="0" w:space="0" w:color="auto"/>
                    <w:bottom w:val="none" w:sz="0" w:space="0" w:color="auto"/>
                    <w:right w:val="none" w:sz="0" w:space="0" w:color="auto"/>
                  </w:divBdr>
                </w:div>
                <w:div w:id="64449383">
                  <w:marLeft w:val="0"/>
                  <w:marRight w:val="0"/>
                  <w:marTop w:val="0"/>
                  <w:marBottom w:val="0"/>
                  <w:divBdr>
                    <w:top w:val="none" w:sz="0" w:space="0" w:color="auto"/>
                    <w:left w:val="none" w:sz="0" w:space="0" w:color="auto"/>
                    <w:bottom w:val="none" w:sz="0" w:space="0" w:color="auto"/>
                    <w:right w:val="none" w:sz="0" w:space="0" w:color="auto"/>
                  </w:divBdr>
                </w:div>
                <w:div w:id="2110196322">
                  <w:marLeft w:val="0"/>
                  <w:marRight w:val="0"/>
                  <w:marTop w:val="0"/>
                  <w:marBottom w:val="0"/>
                  <w:divBdr>
                    <w:top w:val="none" w:sz="0" w:space="0" w:color="auto"/>
                    <w:left w:val="none" w:sz="0" w:space="0" w:color="auto"/>
                    <w:bottom w:val="none" w:sz="0" w:space="0" w:color="auto"/>
                    <w:right w:val="none" w:sz="0" w:space="0" w:color="auto"/>
                  </w:divBdr>
                </w:div>
                <w:div w:id="1627813109">
                  <w:marLeft w:val="0"/>
                  <w:marRight w:val="0"/>
                  <w:marTop w:val="0"/>
                  <w:marBottom w:val="0"/>
                  <w:divBdr>
                    <w:top w:val="none" w:sz="0" w:space="0" w:color="auto"/>
                    <w:left w:val="none" w:sz="0" w:space="0" w:color="auto"/>
                    <w:bottom w:val="none" w:sz="0" w:space="0" w:color="auto"/>
                    <w:right w:val="none" w:sz="0" w:space="0" w:color="auto"/>
                  </w:divBdr>
                </w:div>
                <w:div w:id="1941140568">
                  <w:marLeft w:val="0"/>
                  <w:marRight w:val="0"/>
                  <w:marTop w:val="0"/>
                  <w:marBottom w:val="0"/>
                  <w:divBdr>
                    <w:top w:val="none" w:sz="0" w:space="0" w:color="auto"/>
                    <w:left w:val="none" w:sz="0" w:space="0" w:color="auto"/>
                    <w:bottom w:val="none" w:sz="0" w:space="0" w:color="auto"/>
                    <w:right w:val="none" w:sz="0" w:space="0" w:color="auto"/>
                  </w:divBdr>
                </w:div>
                <w:div w:id="224728199">
                  <w:marLeft w:val="0"/>
                  <w:marRight w:val="0"/>
                  <w:marTop w:val="0"/>
                  <w:marBottom w:val="0"/>
                  <w:divBdr>
                    <w:top w:val="none" w:sz="0" w:space="0" w:color="auto"/>
                    <w:left w:val="none" w:sz="0" w:space="0" w:color="auto"/>
                    <w:bottom w:val="none" w:sz="0" w:space="0" w:color="auto"/>
                    <w:right w:val="none" w:sz="0" w:space="0" w:color="auto"/>
                  </w:divBdr>
                </w:div>
                <w:div w:id="2059813261">
                  <w:marLeft w:val="0"/>
                  <w:marRight w:val="0"/>
                  <w:marTop w:val="0"/>
                  <w:marBottom w:val="0"/>
                  <w:divBdr>
                    <w:top w:val="none" w:sz="0" w:space="0" w:color="auto"/>
                    <w:left w:val="none" w:sz="0" w:space="0" w:color="auto"/>
                    <w:bottom w:val="none" w:sz="0" w:space="0" w:color="auto"/>
                    <w:right w:val="none" w:sz="0" w:space="0" w:color="auto"/>
                  </w:divBdr>
                </w:div>
                <w:div w:id="1621917346">
                  <w:marLeft w:val="0"/>
                  <w:marRight w:val="0"/>
                  <w:marTop w:val="0"/>
                  <w:marBottom w:val="0"/>
                  <w:divBdr>
                    <w:top w:val="none" w:sz="0" w:space="0" w:color="auto"/>
                    <w:left w:val="none" w:sz="0" w:space="0" w:color="auto"/>
                    <w:bottom w:val="none" w:sz="0" w:space="0" w:color="auto"/>
                    <w:right w:val="none" w:sz="0" w:space="0" w:color="auto"/>
                  </w:divBdr>
                </w:div>
                <w:div w:id="1202792054">
                  <w:marLeft w:val="0"/>
                  <w:marRight w:val="0"/>
                  <w:marTop w:val="0"/>
                  <w:marBottom w:val="0"/>
                  <w:divBdr>
                    <w:top w:val="none" w:sz="0" w:space="0" w:color="auto"/>
                    <w:left w:val="none" w:sz="0" w:space="0" w:color="auto"/>
                    <w:bottom w:val="none" w:sz="0" w:space="0" w:color="auto"/>
                    <w:right w:val="none" w:sz="0" w:space="0" w:color="auto"/>
                  </w:divBdr>
                </w:div>
                <w:div w:id="143162712">
                  <w:marLeft w:val="0"/>
                  <w:marRight w:val="0"/>
                  <w:marTop w:val="0"/>
                  <w:marBottom w:val="0"/>
                  <w:divBdr>
                    <w:top w:val="none" w:sz="0" w:space="0" w:color="auto"/>
                    <w:left w:val="none" w:sz="0" w:space="0" w:color="auto"/>
                    <w:bottom w:val="none" w:sz="0" w:space="0" w:color="auto"/>
                    <w:right w:val="none" w:sz="0" w:space="0" w:color="auto"/>
                  </w:divBdr>
                </w:div>
                <w:div w:id="913708402">
                  <w:marLeft w:val="0"/>
                  <w:marRight w:val="0"/>
                  <w:marTop w:val="0"/>
                  <w:marBottom w:val="0"/>
                  <w:divBdr>
                    <w:top w:val="none" w:sz="0" w:space="0" w:color="auto"/>
                    <w:left w:val="none" w:sz="0" w:space="0" w:color="auto"/>
                    <w:bottom w:val="none" w:sz="0" w:space="0" w:color="auto"/>
                    <w:right w:val="none" w:sz="0" w:space="0" w:color="auto"/>
                  </w:divBdr>
                </w:div>
                <w:div w:id="1008362357">
                  <w:marLeft w:val="0"/>
                  <w:marRight w:val="0"/>
                  <w:marTop w:val="0"/>
                  <w:marBottom w:val="0"/>
                  <w:divBdr>
                    <w:top w:val="none" w:sz="0" w:space="0" w:color="auto"/>
                    <w:left w:val="none" w:sz="0" w:space="0" w:color="auto"/>
                    <w:bottom w:val="none" w:sz="0" w:space="0" w:color="auto"/>
                    <w:right w:val="none" w:sz="0" w:space="0" w:color="auto"/>
                  </w:divBdr>
                </w:div>
                <w:div w:id="556942041">
                  <w:marLeft w:val="0"/>
                  <w:marRight w:val="0"/>
                  <w:marTop w:val="0"/>
                  <w:marBottom w:val="0"/>
                  <w:divBdr>
                    <w:top w:val="none" w:sz="0" w:space="0" w:color="auto"/>
                    <w:left w:val="none" w:sz="0" w:space="0" w:color="auto"/>
                    <w:bottom w:val="none" w:sz="0" w:space="0" w:color="auto"/>
                    <w:right w:val="none" w:sz="0" w:space="0" w:color="auto"/>
                  </w:divBdr>
                </w:div>
                <w:div w:id="619382966">
                  <w:marLeft w:val="0"/>
                  <w:marRight w:val="0"/>
                  <w:marTop w:val="0"/>
                  <w:marBottom w:val="0"/>
                  <w:divBdr>
                    <w:top w:val="none" w:sz="0" w:space="0" w:color="auto"/>
                    <w:left w:val="none" w:sz="0" w:space="0" w:color="auto"/>
                    <w:bottom w:val="none" w:sz="0" w:space="0" w:color="auto"/>
                    <w:right w:val="none" w:sz="0" w:space="0" w:color="auto"/>
                  </w:divBdr>
                </w:div>
                <w:div w:id="1072044978">
                  <w:marLeft w:val="0"/>
                  <w:marRight w:val="0"/>
                  <w:marTop w:val="0"/>
                  <w:marBottom w:val="0"/>
                  <w:divBdr>
                    <w:top w:val="none" w:sz="0" w:space="0" w:color="auto"/>
                    <w:left w:val="none" w:sz="0" w:space="0" w:color="auto"/>
                    <w:bottom w:val="none" w:sz="0" w:space="0" w:color="auto"/>
                    <w:right w:val="none" w:sz="0" w:space="0" w:color="auto"/>
                  </w:divBdr>
                </w:div>
                <w:div w:id="420374750">
                  <w:marLeft w:val="0"/>
                  <w:marRight w:val="0"/>
                  <w:marTop w:val="0"/>
                  <w:marBottom w:val="0"/>
                  <w:divBdr>
                    <w:top w:val="none" w:sz="0" w:space="0" w:color="auto"/>
                    <w:left w:val="none" w:sz="0" w:space="0" w:color="auto"/>
                    <w:bottom w:val="none" w:sz="0" w:space="0" w:color="auto"/>
                    <w:right w:val="none" w:sz="0" w:space="0" w:color="auto"/>
                  </w:divBdr>
                </w:div>
                <w:div w:id="948584859">
                  <w:marLeft w:val="0"/>
                  <w:marRight w:val="0"/>
                  <w:marTop w:val="0"/>
                  <w:marBottom w:val="0"/>
                  <w:divBdr>
                    <w:top w:val="none" w:sz="0" w:space="0" w:color="auto"/>
                    <w:left w:val="none" w:sz="0" w:space="0" w:color="auto"/>
                    <w:bottom w:val="none" w:sz="0" w:space="0" w:color="auto"/>
                    <w:right w:val="none" w:sz="0" w:space="0" w:color="auto"/>
                  </w:divBdr>
                </w:div>
                <w:div w:id="2088068392">
                  <w:marLeft w:val="0"/>
                  <w:marRight w:val="0"/>
                  <w:marTop w:val="0"/>
                  <w:marBottom w:val="0"/>
                  <w:divBdr>
                    <w:top w:val="none" w:sz="0" w:space="0" w:color="auto"/>
                    <w:left w:val="none" w:sz="0" w:space="0" w:color="auto"/>
                    <w:bottom w:val="none" w:sz="0" w:space="0" w:color="auto"/>
                    <w:right w:val="none" w:sz="0" w:space="0" w:color="auto"/>
                  </w:divBdr>
                </w:div>
                <w:div w:id="1333873299">
                  <w:marLeft w:val="0"/>
                  <w:marRight w:val="0"/>
                  <w:marTop w:val="0"/>
                  <w:marBottom w:val="0"/>
                  <w:divBdr>
                    <w:top w:val="none" w:sz="0" w:space="0" w:color="auto"/>
                    <w:left w:val="none" w:sz="0" w:space="0" w:color="auto"/>
                    <w:bottom w:val="none" w:sz="0" w:space="0" w:color="auto"/>
                    <w:right w:val="none" w:sz="0" w:space="0" w:color="auto"/>
                  </w:divBdr>
                </w:div>
                <w:div w:id="283467437">
                  <w:marLeft w:val="0"/>
                  <w:marRight w:val="0"/>
                  <w:marTop w:val="0"/>
                  <w:marBottom w:val="0"/>
                  <w:divBdr>
                    <w:top w:val="none" w:sz="0" w:space="0" w:color="auto"/>
                    <w:left w:val="none" w:sz="0" w:space="0" w:color="auto"/>
                    <w:bottom w:val="none" w:sz="0" w:space="0" w:color="auto"/>
                    <w:right w:val="none" w:sz="0" w:space="0" w:color="auto"/>
                  </w:divBdr>
                </w:div>
                <w:div w:id="621113801">
                  <w:marLeft w:val="0"/>
                  <w:marRight w:val="0"/>
                  <w:marTop w:val="0"/>
                  <w:marBottom w:val="0"/>
                  <w:divBdr>
                    <w:top w:val="none" w:sz="0" w:space="0" w:color="auto"/>
                    <w:left w:val="none" w:sz="0" w:space="0" w:color="auto"/>
                    <w:bottom w:val="none" w:sz="0" w:space="0" w:color="auto"/>
                    <w:right w:val="none" w:sz="0" w:space="0" w:color="auto"/>
                  </w:divBdr>
                </w:div>
                <w:div w:id="1735619452">
                  <w:marLeft w:val="0"/>
                  <w:marRight w:val="0"/>
                  <w:marTop w:val="0"/>
                  <w:marBottom w:val="0"/>
                  <w:divBdr>
                    <w:top w:val="none" w:sz="0" w:space="0" w:color="auto"/>
                    <w:left w:val="none" w:sz="0" w:space="0" w:color="auto"/>
                    <w:bottom w:val="none" w:sz="0" w:space="0" w:color="auto"/>
                    <w:right w:val="none" w:sz="0" w:space="0" w:color="auto"/>
                  </w:divBdr>
                </w:div>
                <w:div w:id="2064909817">
                  <w:marLeft w:val="0"/>
                  <w:marRight w:val="0"/>
                  <w:marTop w:val="0"/>
                  <w:marBottom w:val="0"/>
                  <w:divBdr>
                    <w:top w:val="none" w:sz="0" w:space="0" w:color="auto"/>
                    <w:left w:val="none" w:sz="0" w:space="0" w:color="auto"/>
                    <w:bottom w:val="none" w:sz="0" w:space="0" w:color="auto"/>
                    <w:right w:val="none" w:sz="0" w:space="0" w:color="auto"/>
                  </w:divBdr>
                </w:div>
                <w:div w:id="835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761">
          <w:marLeft w:val="0"/>
          <w:marRight w:val="0"/>
          <w:marTop w:val="0"/>
          <w:marBottom w:val="0"/>
          <w:divBdr>
            <w:top w:val="none" w:sz="0" w:space="0" w:color="auto"/>
            <w:left w:val="none" w:sz="0" w:space="0" w:color="auto"/>
            <w:bottom w:val="none" w:sz="0" w:space="0" w:color="auto"/>
            <w:right w:val="none" w:sz="0" w:space="0" w:color="auto"/>
          </w:divBdr>
          <w:divsChild>
            <w:div w:id="832843804">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847209852">
              <w:marLeft w:val="0"/>
              <w:marRight w:val="0"/>
              <w:marTop w:val="0"/>
              <w:marBottom w:val="0"/>
              <w:divBdr>
                <w:top w:val="none" w:sz="0" w:space="0" w:color="auto"/>
                <w:left w:val="none" w:sz="0" w:space="0" w:color="auto"/>
                <w:bottom w:val="none" w:sz="0" w:space="0" w:color="auto"/>
                <w:right w:val="none" w:sz="0" w:space="0" w:color="auto"/>
              </w:divBdr>
            </w:div>
            <w:div w:id="1573660880">
              <w:marLeft w:val="0"/>
              <w:marRight w:val="0"/>
              <w:marTop w:val="0"/>
              <w:marBottom w:val="0"/>
              <w:divBdr>
                <w:top w:val="none" w:sz="0" w:space="0" w:color="auto"/>
                <w:left w:val="none" w:sz="0" w:space="0" w:color="auto"/>
                <w:bottom w:val="none" w:sz="0" w:space="0" w:color="auto"/>
                <w:right w:val="none" w:sz="0" w:space="0" w:color="auto"/>
              </w:divBdr>
            </w:div>
            <w:div w:id="1109741116">
              <w:marLeft w:val="0"/>
              <w:marRight w:val="0"/>
              <w:marTop w:val="0"/>
              <w:marBottom w:val="0"/>
              <w:divBdr>
                <w:top w:val="none" w:sz="0" w:space="0" w:color="auto"/>
                <w:left w:val="none" w:sz="0" w:space="0" w:color="auto"/>
                <w:bottom w:val="none" w:sz="0" w:space="0" w:color="auto"/>
                <w:right w:val="none" w:sz="0" w:space="0" w:color="auto"/>
              </w:divBdr>
            </w:div>
            <w:div w:id="70592138">
              <w:marLeft w:val="0"/>
              <w:marRight w:val="0"/>
              <w:marTop w:val="0"/>
              <w:marBottom w:val="0"/>
              <w:divBdr>
                <w:top w:val="none" w:sz="0" w:space="0" w:color="auto"/>
                <w:left w:val="none" w:sz="0" w:space="0" w:color="auto"/>
                <w:bottom w:val="none" w:sz="0" w:space="0" w:color="auto"/>
                <w:right w:val="none" w:sz="0" w:space="0" w:color="auto"/>
              </w:divBdr>
            </w:div>
            <w:div w:id="83427750">
              <w:marLeft w:val="0"/>
              <w:marRight w:val="0"/>
              <w:marTop w:val="0"/>
              <w:marBottom w:val="0"/>
              <w:divBdr>
                <w:top w:val="none" w:sz="0" w:space="0" w:color="auto"/>
                <w:left w:val="none" w:sz="0" w:space="0" w:color="auto"/>
                <w:bottom w:val="none" w:sz="0" w:space="0" w:color="auto"/>
                <w:right w:val="none" w:sz="0" w:space="0" w:color="auto"/>
              </w:divBdr>
            </w:div>
            <w:div w:id="1348482345">
              <w:marLeft w:val="0"/>
              <w:marRight w:val="0"/>
              <w:marTop w:val="0"/>
              <w:marBottom w:val="0"/>
              <w:divBdr>
                <w:top w:val="none" w:sz="0" w:space="0" w:color="auto"/>
                <w:left w:val="none" w:sz="0" w:space="0" w:color="auto"/>
                <w:bottom w:val="none" w:sz="0" w:space="0" w:color="auto"/>
                <w:right w:val="none" w:sz="0" w:space="0" w:color="auto"/>
              </w:divBdr>
            </w:div>
            <w:div w:id="2118913220">
              <w:marLeft w:val="0"/>
              <w:marRight w:val="0"/>
              <w:marTop w:val="0"/>
              <w:marBottom w:val="0"/>
              <w:divBdr>
                <w:top w:val="none" w:sz="0" w:space="0" w:color="auto"/>
                <w:left w:val="none" w:sz="0" w:space="0" w:color="auto"/>
                <w:bottom w:val="none" w:sz="0" w:space="0" w:color="auto"/>
                <w:right w:val="none" w:sz="0" w:space="0" w:color="auto"/>
              </w:divBdr>
            </w:div>
            <w:div w:id="1507286781">
              <w:marLeft w:val="0"/>
              <w:marRight w:val="0"/>
              <w:marTop w:val="0"/>
              <w:marBottom w:val="0"/>
              <w:divBdr>
                <w:top w:val="none" w:sz="0" w:space="0" w:color="auto"/>
                <w:left w:val="none" w:sz="0" w:space="0" w:color="auto"/>
                <w:bottom w:val="none" w:sz="0" w:space="0" w:color="auto"/>
                <w:right w:val="none" w:sz="0" w:space="0" w:color="auto"/>
              </w:divBdr>
            </w:div>
            <w:div w:id="1159735342">
              <w:marLeft w:val="0"/>
              <w:marRight w:val="0"/>
              <w:marTop w:val="0"/>
              <w:marBottom w:val="0"/>
              <w:divBdr>
                <w:top w:val="none" w:sz="0" w:space="0" w:color="auto"/>
                <w:left w:val="none" w:sz="0" w:space="0" w:color="auto"/>
                <w:bottom w:val="none" w:sz="0" w:space="0" w:color="auto"/>
                <w:right w:val="none" w:sz="0" w:space="0" w:color="auto"/>
              </w:divBdr>
            </w:div>
            <w:div w:id="1932735930">
              <w:marLeft w:val="0"/>
              <w:marRight w:val="0"/>
              <w:marTop w:val="0"/>
              <w:marBottom w:val="0"/>
              <w:divBdr>
                <w:top w:val="none" w:sz="0" w:space="0" w:color="auto"/>
                <w:left w:val="none" w:sz="0" w:space="0" w:color="auto"/>
                <w:bottom w:val="none" w:sz="0" w:space="0" w:color="auto"/>
                <w:right w:val="none" w:sz="0" w:space="0" w:color="auto"/>
              </w:divBdr>
            </w:div>
            <w:div w:id="762798272">
              <w:marLeft w:val="0"/>
              <w:marRight w:val="0"/>
              <w:marTop w:val="0"/>
              <w:marBottom w:val="0"/>
              <w:divBdr>
                <w:top w:val="none" w:sz="0" w:space="0" w:color="auto"/>
                <w:left w:val="none" w:sz="0" w:space="0" w:color="auto"/>
                <w:bottom w:val="none" w:sz="0" w:space="0" w:color="auto"/>
                <w:right w:val="none" w:sz="0" w:space="0" w:color="auto"/>
              </w:divBdr>
            </w:div>
            <w:div w:id="1450053112">
              <w:marLeft w:val="0"/>
              <w:marRight w:val="0"/>
              <w:marTop w:val="0"/>
              <w:marBottom w:val="0"/>
              <w:divBdr>
                <w:top w:val="none" w:sz="0" w:space="0" w:color="auto"/>
                <w:left w:val="none" w:sz="0" w:space="0" w:color="auto"/>
                <w:bottom w:val="none" w:sz="0" w:space="0" w:color="auto"/>
                <w:right w:val="none" w:sz="0" w:space="0" w:color="auto"/>
              </w:divBdr>
            </w:div>
            <w:div w:id="2093309681">
              <w:marLeft w:val="0"/>
              <w:marRight w:val="0"/>
              <w:marTop w:val="0"/>
              <w:marBottom w:val="0"/>
              <w:divBdr>
                <w:top w:val="none" w:sz="0" w:space="0" w:color="auto"/>
                <w:left w:val="none" w:sz="0" w:space="0" w:color="auto"/>
                <w:bottom w:val="none" w:sz="0" w:space="0" w:color="auto"/>
                <w:right w:val="none" w:sz="0" w:space="0" w:color="auto"/>
              </w:divBdr>
            </w:div>
            <w:div w:id="1843929266">
              <w:marLeft w:val="0"/>
              <w:marRight w:val="0"/>
              <w:marTop w:val="0"/>
              <w:marBottom w:val="0"/>
              <w:divBdr>
                <w:top w:val="none" w:sz="0" w:space="0" w:color="auto"/>
                <w:left w:val="none" w:sz="0" w:space="0" w:color="auto"/>
                <w:bottom w:val="none" w:sz="0" w:space="0" w:color="auto"/>
                <w:right w:val="none" w:sz="0" w:space="0" w:color="auto"/>
              </w:divBdr>
            </w:div>
            <w:div w:id="1319991049">
              <w:marLeft w:val="0"/>
              <w:marRight w:val="0"/>
              <w:marTop w:val="0"/>
              <w:marBottom w:val="0"/>
              <w:divBdr>
                <w:top w:val="none" w:sz="0" w:space="0" w:color="auto"/>
                <w:left w:val="none" w:sz="0" w:space="0" w:color="auto"/>
                <w:bottom w:val="none" w:sz="0" w:space="0" w:color="auto"/>
                <w:right w:val="none" w:sz="0" w:space="0" w:color="auto"/>
              </w:divBdr>
            </w:div>
            <w:div w:id="1187672329">
              <w:marLeft w:val="0"/>
              <w:marRight w:val="0"/>
              <w:marTop w:val="0"/>
              <w:marBottom w:val="0"/>
              <w:divBdr>
                <w:top w:val="none" w:sz="0" w:space="0" w:color="auto"/>
                <w:left w:val="none" w:sz="0" w:space="0" w:color="auto"/>
                <w:bottom w:val="none" w:sz="0" w:space="0" w:color="auto"/>
                <w:right w:val="none" w:sz="0" w:space="0" w:color="auto"/>
              </w:divBdr>
            </w:div>
            <w:div w:id="360979085">
              <w:marLeft w:val="0"/>
              <w:marRight w:val="0"/>
              <w:marTop w:val="0"/>
              <w:marBottom w:val="0"/>
              <w:divBdr>
                <w:top w:val="none" w:sz="0" w:space="0" w:color="auto"/>
                <w:left w:val="none" w:sz="0" w:space="0" w:color="auto"/>
                <w:bottom w:val="none" w:sz="0" w:space="0" w:color="auto"/>
                <w:right w:val="none" w:sz="0" w:space="0" w:color="auto"/>
              </w:divBdr>
            </w:div>
            <w:div w:id="504588587">
              <w:marLeft w:val="0"/>
              <w:marRight w:val="0"/>
              <w:marTop w:val="0"/>
              <w:marBottom w:val="0"/>
              <w:divBdr>
                <w:top w:val="none" w:sz="0" w:space="0" w:color="auto"/>
                <w:left w:val="none" w:sz="0" w:space="0" w:color="auto"/>
                <w:bottom w:val="none" w:sz="0" w:space="0" w:color="auto"/>
                <w:right w:val="none" w:sz="0" w:space="0" w:color="auto"/>
              </w:divBdr>
            </w:div>
            <w:div w:id="1319766465">
              <w:marLeft w:val="0"/>
              <w:marRight w:val="0"/>
              <w:marTop w:val="0"/>
              <w:marBottom w:val="0"/>
              <w:divBdr>
                <w:top w:val="none" w:sz="0" w:space="0" w:color="auto"/>
                <w:left w:val="none" w:sz="0" w:space="0" w:color="auto"/>
                <w:bottom w:val="none" w:sz="0" w:space="0" w:color="auto"/>
                <w:right w:val="none" w:sz="0" w:space="0" w:color="auto"/>
              </w:divBdr>
            </w:div>
            <w:div w:id="1122304231">
              <w:marLeft w:val="0"/>
              <w:marRight w:val="0"/>
              <w:marTop w:val="0"/>
              <w:marBottom w:val="0"/>
              <w:divBdr>
                <w:top w:val="none" w:sz="0" w:space="0" w:color="auto"/>
                <w:left w:val="none" w:sz="0" w:space="0" w:color="auto"/>
                <w:bottom w:val="none" w:sz="0" w:space="0" w:color="auto"/>
                <w:right w:val="none" w:sz="0" w:space="0" w:color="auto"/>
              </w:divBdr>
            </w:div>
            <w:div w:id="843321955">
              <w:marLeft w:val="0"/>
              <w:marRight w:val="0"/>
              <w:marTop w:val="0"/>
              <w:marBottom w:val="0"/>
              <w:divBdr>
                <w:top w:val="none" w:sz="0" w:space="0" w:color="auto"/>
                <w:left w:val="none" w:sz="0" w:space="0" w:color="auto"/>
                <w:bottom w:val="none" w:sz="0" w:space="0" w:color="auto"/>
                <w:right w:val="none" w:sz="0" w:space="0" w:color="auto"/>
              </w:divBdr>
            </w:div>
            <w:div w:id="1746953921">
              <w:marLeft w:val="0"/>
              <w:marRight w:val="0"/>
              <w:marTop w:val="0"/>
              <w:marBottom w:val="0"/>
              <w:divBdr>
                <w:top w:val="none" w:sz="0" w:space="0" w:color="auto"/>
                <w:left w:val="none" w:sz="0" w:space="0" w:color="auto"/>
                <w:bottom w:val="none" w:sz="0" w:space="0" w:color="auto"/>
                <w:right w:val="none" w:sz="0" w:space="0" w:color="auto"/>
              </w:divBdr>
            </w:div>
            <w:div w:id="638653185">
              <w:marLeft w:val="0"/>
              <w:marRight w:val="0"/>
              <w:marTop w:val="0"/>
              <w:marBottom w:val="0"/>
              <w:divBdr>
                <w:top w:val="none" w:sz="0" w:space="0" w:color="auto"/>
                <w:left w:val="none" w:sz="0" w:space="0" w:color="auto"/>
                <w:bottom w:val="none" w:sz="0" w:space="0" w:color="auto"/>
                <w:right w:val="none" w:sz="0" w:space="0" w:color="auto"/>
              </w:divBdr>
            </w:div>
            <w:div w:id="688602112">
              <w:marLeft w:val="0"/>
              <w:marRight w:val="0"/>
              <w:marTop w:val="0"/>
              <w:marBottom w:val="0"/>
              <w:divBdr>
                <w:top w:val="none" w:sz="0" w:space="0" w:color="auto"/>
                <w:left w:val="none" w:sz="0" w:space="0" w:color="auto"/>
                <w:bottom w:val="none" w:sz="0" w:space="0" w:color="auto"/>
                <w:right w:val="none" w:sz="0" w:space="0" w:color="auto"/>
              </w:divBdr>
            </w:div>
            <w:div w:id="1481073729">
              <w:marLeft w:val="0"/>
              <w:marRight w:val="0"/>
              <w:marTop w:val="0"/>
              <w:marBottom w:val="0"/>
              <w:divBdr>
                <w:top w:val="none" w:sz="0" w:space="0" w:color="auto"/>
                <w:left w:val="none" w:sz="0" w:space="0" w:color="auto"/>
                <w:bottom w:val="none" w:sz="0" w:space="0" w:color="auto"/>
                <w:right w:val="none" w:sz="0" w:space="0" w:color="auto"/>
              </w:divBdr>
            </w:div>
            <w:div w:id="690839044">
              <w:marLeft w:val="0"/>
              <w:marRight w:val="0"/>
              <w:marTop w:val="0"/>
              <w:marBottom w:val="0"/>
              <w:divBdr>
                <w:top w:val="none" w:sz="0" w:space="0" w:color="auto"/>
                <w:left w:val="none" w:sz="0" w:space="0" w:color="auto"/>
                <w:bottom w:val="none" w:sz="0" w:space="0" w:color="auto"/>
                <w:right w:val="none" w:sz="0" w:space="0" w:color="auto"/>
              </w:divBdr>
            </w:div>
            <w:div w:id="1440639867">
              <w:marLeft w:val="0"/>
              <w:marRight w:val="0"/>
              <w:marTop w:val="0"/>
              <w:marBottom w:val="0"/>
              <w:divBdr>
                <w:top w:val="none" w:sz="0" w:space="0" w:color="auto"/>
                <w:left w:val="none" w:sz="0" w:space="0" w:color="auto"/>
                <w:bottom w:val="none" w:sz="0" w:space="0" w:color="auto"/>
                <w:right w:val="none" w:sz="0" w:space="0" w:color="auto"/>
              </w:divBdr>
            </w:div>
            <w:div w:id="2123574455">
              <w:marLeft w:val="0"/>
              <w:marRight w:val="0"/>
              <w:marTop w:val="0"/>
              <w:marBottom w:val="0"/>
              <w:divBdr>
                <w:top w:val="none" w:sz="0" w:space="0" w:color="auto"/>
                <w:left w:val="none" w:sz="0" w:space="0" w:color="auto"/>
                <w:bottom w:val="none" w:sz="0" w:space="0" w:color="auto"/>
                <w:right w:val="none" w:sz="0" w:space="0" w:color="auto"/>
              </w:divBdr>
            </w:div>
            <w:div w:id="1805729240">
              <w:marLeft w:val="0"/>
              <w:marRight w:val="0"/>
              <w:marTop w:val="0"/>
              <w:marBottom w:val="0"/>
              <w:divBdr>
                <w:top w:val="none" w:sz="0" w:space="0" w:color="auto"/>
                <w:left w:val="none" w:sz="0" w:space="0" w:color="auto"/>
                <w:bottom w:val="none" w:sz="0" w:space="0" w:color="auto"/>
                <w:right w:val="none" w:sz="0" w:space="0" w:color="auto"/>
              </w:divBdr>
            </w:div>
            <w:div w:id="508251388">
              <w:marLeft w:val="0"/>
              <w:marRight w:val="0"/>
              <w:marTop w:val="0"/>
              <w:marBottom w:val="0"/>
              <w:divBdr>
                <w:top w:val="none" w:sz="0" w:space="0" w:color="auto"/>
                <w:left w:val="none" w:sz="0" w:space="0" w:color="auto"/>
                <w:bottom w:val="none" w:sz="0" w:space="0" w:color="auto"/>
                <w:right w:val="none" w:sz="0" w:space="0" w:color="auto"/>
              </w:divBdr>
            </w:div>
            <w:div w:id="217594574">
              <w:marLeft w:val="0"/>
              <w:marRight w:val="0"/>
              <w:marTop w:val="0"/>
              <w:marBottom w:val="0"/>
              <w:divBdr>
                <w:top w:val="none" w:sz="0" w:space="0" w:color="auto"/>
                <w:left w:val="none" w:sz="0" w:space="0" w:color="auto"/>
                <w:bottom w:val="none" w:sz="0" w:space="0" w:color="auto"/>
                <w:right w:val="none" w:sz="0" w:space="0" w:color="auto"/>
              </w:divBdr>
            </w:div>
            <w:div w:id="104464640">
              <w:marLeft w:val="0"/>
              <w:marRight w:val="0"/>
              <w:marTop w:val="0"/>
              <w:marBottom w:val="0"/>
              <w:divBdr>
                <w:top w:val="none" w:sz="0" w:space="0" w:color="auto"/>
                <w:left w:val="none" w:sz="0" w:space="0" w:color="auto"/>
                <w:bottom w:val="none" w:sz="0" w:space="0" w:color="auto"/>
                <w:right w:val="none" w:sz="0" w:space="0" w:color="auto"/>
              </w:divBdr>
            </w:div>
            <w:div w:id="1866407544">
              <w:marLeft w:val="0"/>
              <w:marRight w:val="0"/>
              <w:marTop w:val="0"/>
              <w:marBottom w:val="0"/>
              <w:divBdr>
                <w:top w:val="none" w:sz="0" w:space="0" w:color="auto"/>
                <w:left w:val="none" w:sz="0" w:space="0" w:color="auto"/>
                <w:bottom w:val="none" w:sz="0" w:space="0" w:color="auto"/>
                <w:right w:val="none" w:sz="0" w:space="0" w:color="auto"/>
              </w:divBdr>
            </w:div>
            <w:div w:id="1703744262">
              <w:marLeft w:val="0"/>
              <w:marRight w:val="0"/>
              <w:marTop w:val="0"/>
              <w:marBottom w:val="0"/>
              <w:divBdr>
                <w:top w:val="none" w:sz="0" w:space="0" w:color="auto"/>
                <w:left w:val="none" w:sz="0" w:space="0" w:color="auto"/>
                <w:bottom w:val="none" w:sz="0" w:space="0" w:color="auto"/>
                <w:right w:val="none" w:sz="0" w:space="0" w:color="auto"/>
              </w:divBdr>
            </w:div>
            <w:div w:id="1586960312">
              <w:marLeft w:val="0"/>
              <w:marRight w:val="0"/>
              <w:marTop w:val="0"/>
              <w:marBottom w:val="0"/>
              <w:divBdr>
                <w:top w:val="none" w:sz="0" w:space="0" w:color="auto"/>
                <w:left w:val="none" w:sz="0" w:space="0" w:color="auto"/>
                <w:bottom w:val="none" w:sz="0" w:space="0" w:color="auto"/>
                <w:right w:val="none" w:sz="0" w:space="0" w:color="auto"/>
              </w:divBdr>
            </w:div>
            <w:div w:id="1941599873">
              <w:marLeft w:val="0"/>
              <w:marRight w:val="0"/>
              <w:marTop w:val="0"/>
              <w:marBottom w:val="0"/>
              <w:divBdr>
                <w:top w:val="none" w:sz="0" w:space="0" w:color="auto"/>
                <w:left w:val="none" w:sz="0" w:space="0" w:color="auto"/>
                <w:bottom w:val="none" w:sz="0" w:space="0" w:color="auto"/>
                <w:right w:val="none" w:sz="0" w:space="0" w:color="auto"/>
              </w:divBdr>
            </w:div>
            <w:div w:id="1726903205">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1760827752">
              <w:marLeft w:val="0"/>
              <w:marRight w:val="0"/>
              <w:marTop w:val="0"/>
              <w:marBottom w:val="0"/>
              <w:divBdr>
                <w:top w:val="none" w:sz="0" w:space="0" w:color="auto"/>
                <w:left w:val="none" w:sz="0" w:space="0" w:color="auto"/>
                <w:bottom w:val="none" w:sz="0" w:space="0" w:color="auto"/>
                <w:right w:val="none" w:sz="0" w:space="0" w:color="auto"/>
              </w:divBdr>
            </w:div>
            <w:div w:id="710424520">
              <w:marLeft w:val="0"/>
              <w:marRight w:val="0"/>
              <w:marTop w:val="0"/>
              <w:marBottom w:val="0"/>
              <w:divBdr>
                <w:top w:val="none" w:sz="0" w:space="0" w:color="auto"/>
                <w:left w:val="none" w:sz="0" w:space="0" w:color="auto"/>
                <w:bottom w:val="none" w:sz="0" w:space="0" w:color="auto"/>
                <w:right w:val="none" w:sz="0" w:space="0" w:color="auto"/>
              </w:divBdr>
            </w:div>
            <w:div w:id="177893558">
              <w:marLeft w:val="0"/>
              <w:marRight w:val="0"/>
              <w:marTop w:val="0"/>
              <w:marBottom w:val="0"/>
              <w:divBdr>
                <w:top w:val="none" w:sz="0" w:space="0" w:color="auto"/>
                <w:left w:val="none" w:sz="0" w:space="0" w:color="auto"/>
                <w:bottom w:val="none" w:sz="0" w:space="0" w:color="auto"/>
                <w:right w:val="none" w:sz="0" w:space="0" w:color="auto"/>
              </w:divBdr>
            </w:div>
            <w:div w:id="501704139">
              <w:marLeft w:val="0"/>
              <w:marRight w:val="0"/>
              <w:marTop w:val="0"/>
              <w:marBottom w:val="0"/>
              <w:divBdr>
                <w:top w:val="none" w:sz="0" w:space="0" w:color="auto"/>
                <w:left w:val="none" w:sz="0" w:space="0" w:color="auto"/>
                <w:bottom w:val="none" w:sz="0" w:space="0" w:color="auto"/>
                <w:right w:val="none" w:sz="0" w:space="0" w:color="auto"/>
              </w:divBdr>
            </w:div>
            <w:div w:id="1020593064">
              <w:marLeft w:val="0"/>
              <w:marRight w:val="0"/>
              <w:marTop w:val="0"/>
              <w:marBottom w:val="0"/>
              <w:divBdr>
                <w:top w:val="none" w:sz="0" w:space="0" w:color="auto"/>
                <w:left w:val="none" w:sz="0" w:space="0" w:color="auto"/>
                <w:bottom w:val="none" w:sz="0" w:space="0" w:color="auto"/>
                <w:right w:val="none" w:sz="0" w:space="0" w:color="auto"/>
              </w:divBdr>
            </w:div>
            <w:div w:id="1090153896">
              <w:marLeft w:val="0"/>
              <w:marRight w:val="0"/>
              <w:marTop w:val="0"/>
              <w:marBottom w:val="0"/>
              <w:divBdr>
                <w:top w:val="none" w:sz="0" w:space="0" w:color="auto"/>
                <w:left w:val="none" w:sz="0" w:space="0" w:color="auto"/>
                <w:bottom w:val="none" w:sz="0" w:space="0" w:color="auto"/>
                <w:right w:val="none" w:sz="0" w:space="0" w:color="auto"/>
              </w:divBdr>
            </w:div>
            <w:div w:id="1618217161">
              <w:marLeft w:val="0"/>
              <w:marRight w:val="0"/>
              <w:marTop w:val="0"/>
              <w:marBottom w:val="0"/>
              <w:divBdr>
                <w:top w:val="none" w:sz="0" w:space="0" w:color="auto"/>
                <w:left w:val="none" w:sz="0" w:space="0" w:color="auto"/>
                <w:bottom w:val="none" w:sz="0" w:space="0" w:color="auto"/>
                <w:right w:val="none" w:sz="0" w:space="0" w:color="auto"/>
              </w:divBdr>
            </w:div>
            <w:div w:id="354313389">
              <w:marLeft w:val="0"/>
              <w:marRight w:val="0"/>
              <w:marTop w:val="0"/>
              <w:marBottom w:val="0"/>
              <w:divBdr>
                <w:top w:val="none" w:sz="0" w:space="0" w:color="auto"/>
                <w:left w:val="none" w:sz="0" w:space="0" w:color="auto"/>
                <w:bottom w:val="none" w:sz="0" w:space="0" w:color="auto"/>
                <w:right w:val="none" w:sz="0" w:space="0" w:color="auto"/>
              </w:divBdr>
            </w:div>
            <w:div w:id="2031485226">
              <w:marLeft w:val="0"/>
              <w:marRight w:val="0"/>
              <w:marTop w:val="0"/>
              <w:marBottom w:val="0"/>
              <w:divBdr>
                <w:top w:val="none" w:sz="0" w:space="0" w:color="auto"/>
                <w:left w:val="none" w:sz="0" w:space="0" w:color="auto"/>
                <w:bottom w:val="none" w:sz="0" w:space="0" w:color="auto"/>
                <w:right w:val="none" w:sz="0" w:space="0" w:color="auto"/>
              </w:divBdr>
            </w:div>
            <w:div w:id="2086687809">
              <w:marLeft w:val="0"/>
              <w:marRight w:val="0"/>
              <w:marTop w:val="0"/>
              <w:marBottom w:val="0"/>
              <w:divBdr>
                <w:top w:val="none" w:sz="0" w:space="0" w:color="auto"/>
                <w:left w:val="none" w:sz="0" w:space="0" w:color="auto"/>
                <w:bottom w:val="none" w:sz="0" w:space="0" w:color="auto"/>
                <w:right w:val="none" w:sz="0" w:space="0" w:color="auto"/>
              </w:divBdr>
              <w:divsChild>
                <w:div w:id="923799608">
                  <w:marLeft w:val="0"/>
                  <w:marRight w:val="0"/>
                  <w:marTop w:val="0"/>
                  <w:marBottom w:val="0"/>
                  <w:divBdr>
                    <w:top w:val="none" w:sz="0" w:space="0" w:color="auto"/>
                    <w:left w:val="none" w:sz="0" w:space="0" w:color="auto"/>
                    <w:bottom w:val="none" w:sz="0" w:space="0" w:color="auto"/>
                    <w:right w:val="none" w:sz="0" w:space="0" w:color="auto"/>
                  </w:divBdr>
                </w:div>
                <w:div w:id="1134056007">
                  <w:marLeft w:val="0"/>
                  <w:marRight w:val="0"/>
                  <w:marTop w:val="0"/>
                  <w:marBottom w:val="0"/>
                  <w:divBdr>
                    <w:top w:val="none" w:sz="0" w:space="0" w:color="auto"/>
                    <w:left w:val="none" w:sz="0" w:space="0" w:color="auto"/>
                    <w:bottom w:val="none" w:sz="0" w:space="0" w:color="auto"/>
                    <w:right w:val="none" w:sz="0" w:space="0" w:color="auto"/>
                  </w:divBdr>
                </w:div>
                <w:div w:id="370113740">
                  <w:marLeft w:val="0"/>
                  <w:marRight w:val="0"/>
                  <w:marTop w:val="0"/>
                  <w:marBottom w:val="0"/>
                  <w:divBdr>
                    <w:top w:val="none" w:sz="0" w:space="0" w:color="auto"/>
                    <w:left w:val="none" w:sz="0" w:space="0" w:color="auto"/>
                    <w:bottom w:val="none" w:sz="0" w:space="0" w:color="auto"/>
                    <w:right w:val="none" w:sz="0" w:space="0" w:color="auto"/>
                  </w:divBdr>
                </w:div>
                <w:div w:id="1160191024">
                  <w:marLeft w:val="0"/>
                  <w:marRight w:val="0"/>
                  <w:marTop w:val="0"/>
                  <w:marBottom w:val="0"/>
                  <w:divBdr>
                    <w:top w:val="none" w:sz="0" w:space="0" w:color="auto"/>
                    <w:left w:val="none" w:sz="0" w:space="0" w:color="auto"/>
                    <w:bottom w:val="none" w:sz="0" w:space="0" w:color="auto"/>
                    <w:right w:val="none" w:sz="0" w:space="0" w:color="auto"/>
                  </w:divBdr>
                </w:div>
                <w:div w:id="1927761752">
                  <w:marLeft w:val="0"/>
                  <w:marRight w:val="0"/>
                  <w:marTop w:val="0"/>
                  <w:marBottom w:val="0"/>
                  <w:divBdr>
                    <w:top w:val="none" w:sz="0" w:space="0" w:color="auto"/>
                    <w:left w:val="none" w:sz="0" w:space="0" w:color="auto"/>
                    <w:bottom w:val="none" w:sz="0" w:space="0" w:color="auto"/>
                    <w:right w:val="none" w:sz="0" w:space="0" w:color="auto"/>
                  </w:divBdr>
                </w:div>
                <w:div w:id="233661752">
                  <w:marLeft w:val="0"/>
                  <w:marRight w:val="0"/>
                  <w:marTop w:val="0"/>
                  <w:marBottom w:val="0"/>
                  <w:divBdr>
                    <w:top w:val="none" w:sz="0" w:space="0" w:color="auto"/>
                    <w:left w:val="none" w:sz="0" w:space="0" w:color="auto"/>
                    <w:bottom w:val="none" w:sz="0" w:space="0" w:color="auto"/>
                    <w:right w:val="none" w:sz="0" w:space="0" w:color="auto"/>
                  </w:divBdr>
                </w:div>
                <w:div w:id="825978930">
                  <w:marLeft w:val="0"/>
                  <w:marRight w:val="0"/>
                  <w:marTop w:val="0"/>
                  <w:marBottom w:val="0"/>
                  <w:divBdr>
                    <w:top w:val="none" w:sz="0" w:space="0" w:color="auto"/>
                    <w:left w:val="none" w:sz="0" w:space="0" w:color="auto"/>
                    <w:bottom w:val="none" w:sz="0" w:space="0" w:color="auto"/>
                    <w:right w:val="none" w:sz="0" w:space="0" w:color="auto"/>
                  </w:divBdr>
                </w:div>
                <w:div w:id="1265843009">
                  <w:marLeft w:val="0"/>
                  <w:marRight w:val="0"/>
                  <w:marTop w:val="0"/>
                  <w:marBottom w:val="0"/>
                  <w:divBdr>
                    <w:top w:val="none" w:sz="0" w:space="0" w:color="auto"/>
                    <w:left w:val="none" w:sz="0" w:space="0" w:color="auto"/>
                    <w:bottom w:val="none" w:sz="0" w:space="0" w:color="auto"/>
                    <w:right w:val="none" w:sz="0" w:space="0" w:color="auto"/>
                  </w:divBdr>
                </w:div>
                <w:div w:id="1466122624">
                  <w:marLeft w:val="0"/>
                  <w:marRight w:val="0"/>
                  <w:marTop w:val="0"/>
                  <w:marBottom w:val="0"/>
                  <w:divBdr>
                    <w:top w:val="none" w:sz="0" w:space="0" w:color="auto"/>
                    <w:left w:val="none" w:sz="0" w:space="0" w:color="auto"/>
                    <w:bottom w:val="none" w:sz="0" w:space="0" w:color="auto"/>
                    <w:right w:val="none" w:sz="0" w:space="0" w:color="auto"/>
                  </w:divBdr>
                </w:div>
                <w:div w:id="1688558994">
                  <w:marLeft w:val="0"/>
                  <w:marRight w:val="0"/>
                  <w:marTop w:val="0"/>
                  <w:marBottom w:val="0"/>
                  <w:divBdr>
                    <w:top w:val="none" w:sz="0" w:space="0" w:color="auto"/>
                    <w:left w:val="none" w:sz="0" w:space="0" w:color="auto"/>
                    <w:bottom w:val="none" w:sz="0" w:space="0" w:color="auto"/>
                    <w:right w:val="none" w:sz="0" w:space="0" w:color="auto"/>
                  </w:divBdr>
                </w:div>
                <w:div w:id="1260796321">
                  <w:marLeft w:val="0"/>
                  <w:marRight w:val="0"/>
                  <w:marTop w:val="0"/>
                  <w:marBottom w:val="0"/>
                  <w:divBdr>
                    <w:top w:val="none" w:sz="0" w:space="0" w:color="auto"/>
                    <w:left w:val="none" w:sz="0" w:space="0" w:color="auto"/>
                    <w:bottom w:val="none" w:sz="0" w:space="0" w:color="auto"/>
                    <w:right w:val="none" w:sz="0" w:space="0" w:color="auto"/>
                  </w:divBdr>
                </w:div>
                <w:div w:id="1829975410">
                  <w:marLeft w:val="0"/>
                  <w:marRight w:val="0"/>
                  <w:marTop w:val="0"/>
                  <w:marBottom w:val="0"/>
                  <w:divBdr>
                    <w:top w:val="none" w:sz="0" w:space="0" w:color="auto"/>
                    <w:left w:val="none" w:sz="0" w:space="0" w:color="auto"/>
                    <w:bottom w:val="none" w:sz="0" w:space="0" w:color="auto"/>
                    <w:right w:val="none" w:sz="0" w:space="0" w:color="auto"/>
                  </w:divBdr>
                </w:div>
                <w:div w:id="1822426981">
                  <w:marLeft w:val="0"/>
                  <w:marRight w:val="0"/>
                  <w:marTop w:val="0"/>
                  <w:marBottom w:val="0"/>
                  <w:divBdr>
                    <w:top w:val="none" w:sz="0" w:space="0" w:color="auto"/>
                    <w:left w:val="none" w:sz="0" w:space="0" w:color="auto"/>
                    <w:bottom w:val="none" w:sz="0" w:space="0" w:color="auto"/>
                    <w:right w:val="none" w:sz="0" w:space="0" w:color="auto"/>
                  </w:divBdr>
                </w:div>
                <w:div w:id="854658779">
                  <w:marLeft w:val="0"/>
                  <w:marRight w:val="0"/>
                  <w:marTop w:val="0"/>
                  <w:marBottom w:val="0"/>
                  <w:divBdr>
                    <w:top w:val="none" w:sz="0" w:space="0" w:color="auto"/>
                    <w:left w:val="none" w:sz="0" w:space="0" w:color="auto"/>
                    <w:bottom w:val="none" w:sz="0" w:space="0" w:color="auto"/>
                    <w:right w:val="none" w:sz="0" w:space="0" w:color="auto"/>
                  </w:divBdr>
                </w:div>
                <w:div w:id="2127961407">
                  <w:marLeft w:val="0"/>
                  <w:marRight w:val="0"/>
                  <w:marTop w:val="0"/>
                  <w:marBottom w:val="0"/>
                  <w:divBdr>
                    <w:top w:val="none" w:sz="0" w:space="0" w:color="auto"/>
                    <w:left w:val="none" w:sz="0" w:space="0" w:color="auto"/>
                    <w:bottom w:val="none" w:sz="0" w:space="0" w:color="auto"/>
                    <w:right w:val="none" w:sz="0" w:space="0" w:color="auto"/>
                  </w:divBdr>
                </w:div>
                <w:div w:id="2025283189">
                  <w:marLeft w:val="0"/>
                  <w:marRight w:val="0"/>
                  <w:marTop w:val="0"/>
                  <w:marBottom w:val="0"/>
                  <w:divBdr>
                    <w:top w:val="none" w:sz="0" w:space="0" w:color="auto"/>
                    <w:left w:val="none" w:sz="0" w:space="0" w:color="auto"/>
                    <w:bottom w:val="none" w:sz="0" w:space="0" w:color="auto"/>
                    <w:right w:val="none" w:sz="0" w:space="0" w:color="auto"/>
                  </w:divBdr>
                </w:div>
                <w:div w:id="1297027464">
                  <w:marLeft w:val="0"/>
                  <w:marRight w:val="0"/>
                  <w:marTop w:val="0"/>
                  <w:marBottom w:val="0"/>
                  <w:divBdr>
                    <w:top w:val="none" w:sz="0" w:space="0" w:color="auto"/>
                    <w:left w:val="none" w:sz="0" w:space="0" w:color="auto"/>
                    <w:bottom w:val="none" w:sz="0" w:space="0" w:color="auto"/>
                    <w:right w:val="none" w:sz="0" w:space="0" w:color="auto"/>
                  </w:divBdr>
                </w:div>
                <w:div w:id="493837641">
                  <w:marLeft w:val="0"/>
                  <w:marRight w:val="0"/>
                  <w:marTop w:val="0"/>
                  <w:marBottom w:val="0"/>
                  <w:divBdr>
                    <w:top w:val="none" w:sz="0" w:space="0" w:color="auto"/>
                    <w:left w:val="none" w:sz="0" w:space="0" w:color="auto"/>
                    <w:bottom w:val="none" w:sz="0" w:space="0" w:color="auto"/>
                    <w:right w:val="none" w:sz="0" w:space="0" w:color="auto"/>
                  </w:divBdr>
                </w:div>
                <w:div w:id="1705599697">
                  <w:marLeft w:val="0"/>
                  <w:marRight w:val="0"/>
                  <w:marTop w:val="0"/>
                  <w:marBottom w:val="0"/>
                  <w:divBdr>
                    <w:top w:val="none" w:sz="0" w:space="0" w:color="auto"/>
                    <w:left w:val="none" w:sz="0" w:space="0" w:color="auto"/>
                    <w:bottom w:val="none" w:sz="0" w:space="0" w:color="auto"/>
                    <w:right w:val="none" w:sz="0" w:space="0" w:color="auto"/>
                  </w:divBdr>
                </w:div>
                <w:div w:id="343746912">
                  <w:marLeft w:val="0"/>
                  <w:marRight w:val="0"/>
                  <w:marTop w:val="0"/>
                  <w:marBottom w:val="0"/>
                  <w:divBdr>
                    <w:top w:val="none" w:sz="0" w:space="0" w:color="auto"/>
                    <w:left w:val="none" w:sz="0" w:space="0" w:color="auto"/>
                    <w:bottom w:val="none" w:sz="0" w:space="0" w:color="auto"/>
                    <w:right w:val="none" w:sz="0" w:space="0" w:color="auto"/>
                  </w:divBdr>
                </w:div>
                <w:div w:id="1321230055">
                  <w:marLeft w:val="0"/>
                  <w:marRight w:val="0"/>
                  <w:marTop w:val="0"/>
                  <w:marBottom w:val="0"/>
                  <w:divBdr>
                    <w:top w:val="none" w:sz="0" w:space="0" w:color="auto"/>
                    <w:left w:val="none" w:sz="0" w:space="0" w:color="auto"/>
                    <w:bottom w:val="none" w:sz="0" w:space="0" w:color="auto"/>
                    <w:right w:val="none" w:sz="0" w:space="0" w:color="auto"/>
                  </w:divBdr>
                </w:div>
                <w:div w:id="1641155450">
                  <w:marLeft w:val="0"/>
                  <w:marRight w:val="0"/>
                  <w:marTop w:val="0"/>
                  <w:marBottom w:val="0"/>
                  <w:divBdr>
                    <w:top w:val="none" w:sz="0" w:space="0" w:color="auto"/>
                    <w:left w:val="none" w:sz="0" w:space="0" w:color="auto"/>
                    <w:bottom w:val="none" w:sz="0" w:space="0" w:color="auto"/>
                    <w:right w:val="none" w:sz="0" w:space="0" w:color="auto"/>
                  </w:divBdr>
                </w:div>
                <w:div w:id="1152062671">
                  <w:marLeft w:val="0"/>
                  <w:marRight w:val="0"/>
                  <w:marTop w:val="0"/>
                  <w:marBottom w:val="0"/>
                  <w:divBdr>
                    <w:top w:val="none" w:sz="0" w:space="0" w:color="auto"/>
                    <w:left w:val="none" w:sz="0" w:space="0" w:color="auto"/>
                    <w:bottom w:val="none" w:sz="0" w:space="0" w:color="auto"/>
                    <w:right w:val="none" w:sz="0" w:space="0" w:color="auto"/>
                  </w:divBdr>
                </w:div>
                <w:div w:id="1288007580">
                  <w:marLeft w:val="0"/>
                  <w:marRight w:val="0"/>
                  <w:marTop w:val="0"/>
                  <w:marBottom w:val="0"/>
                  <w:divBdr>
                    <w:top w:val="none" w:sz="0" w:space="0" w:color="auto"/>
                    <w:left w:val="none" w:sz="0" w:space="0" w:color="auto"/>
                    <w:bottom w:val="none" w:sz="0" w:space="0" w:color="auto"/>
                    <w:right w:val="none" w:sz="0" w:space="0" w:color="auto"/>
                  </w:divBdr>
                </w:div>
                <w:div w:id="1337802591">
                  <w:marLeft w:val="0"/>
                  <w:marRight w:val="0"/>
                  <w:marTop w:val="0"/>
                  <w:marBottom w:val="0"/>
                  <w:divBdr>
                    <w:top w:val="none" w:sz="0" w:space="0" w:color="auto"/>
                    <w:left w:val="none" w:sz="0" w:space="0" w:color="auto"/>
                    <w:bottom w:val="none" w:sz="0" w:space="0" w:color="auto"/>
                    <w:right w:val="none" w:sz="0" w:space="0" w:color="auto"/>
                  </w:divBdr>
                </w:div>
                <w:div w:id="966357050">
                  <w:marLeft w:val="0"/>
                  <w:marRight w:val="0"/>
                  <w:marTop w:val="0"/>
                  <w:marBottom w:val="0"/>
                  <w:divBdr>
                    <w:top w:val="none" w:sz="0" w:space="0" w:color="auto"/>
                    <w:left w:val="none" w:sz="0" w:space="0" w:color="auto"/>
                    <w:bottom w:val="none" w:sz="0" w:space="0" w:color="auto"/>
                    <w:right w:val="none" w:sz="0" w:space="0" w:color="auto"/>
                  </w:divBdr>
                </w:div>
                <w:div w:id="116684741">
                  <w:marLeft w:val="0"/>
                  <w:marRight w:val="0"/>
                  <w:marTop w:val="0"/>
                  <w:marBottom w:val="0"/>
                  <w:divBdr>
                    <w:top w:val="none" w:sz="0" w:space="0" w:color="auto"/>
                    <w:left w:val="none" w:sz="0" w:space="0" w:color="auto"/>
                    <w:bottom w:val="none" w:sz="0" w:space="0" w:color="auto"/>
                    <w:right w:val="none" w:sz="0" w:space="0" w:color="auto"/>
                  </w:divBdr>
                </w:div>
                <w:div w:id="1826388985">
                  <w:marLeft w:val="0"/>
                  <w:marRight w:val="0"/>
                  <w:marTop w:val="0"/>
                  <w:marBottom w:val="0"/>
                  <w:divBdr>
                    <w:top w:val="none" w:sz="0" w:space="0" w:color="auto"/>
                    <w:left w:val="none" w:sz="0" w:space="0" w:color="auto"/>
                    <w:bottom w:val="none" w:sz="0" w:space="0" w:color="auto"/>
                    <w:right w:val="none" w:sz="0" w:space="0" w:color="auto"/>
                  </w:divBdr>
                </w:div>
                <w:div w:id="554435873">
                  <w:marLeft w:val="0"/>
                  <w:marRight w:val="0"/>
                  <w:marTop w:val="0"/>
                  <w:marBottom w:val="0"/>
                  <w:divBdr>
                    <w:top w:val="none" w:sz="0" w:space="0" w:color="auto"/>
                    <w:left w:val="none" w:sz="0" w:space="0" w:color="auto"/>
                    <w:bottom w:val="none" w:sz="0" w:space="0" w:color="auto"/>
                    <w:right w:val="none" w:sz="0" w:space="0" w:color="auto"/>
                  </w:divBdr>
                </w:div>
                <w:div w:id="1143306945">
                  <w:marLeft w:val="0"/>
                  <w:marRight w:val="0"/>
                  <w:marTop w:val="0"/>
                  <w:marBottom w:val="0"/>
                  <w:divBdr>
                    <w:top w:val="none" w:sz="0" w:space="0" w:color="auto"/>
                    <w:left w:val="none" w:sz="0" w:space="0" w:color="auto"/>
                    <w:bottom w:val="none" w:sz="0" w:space="0" w:color="auto"/>
                    <w:right w:val="none" w:sz="0" w:space="0" w:color="auto"/>
                  </w:divBdr>
                </w:div>
                <w:div w:id="1759255219">
                  <w:marLeft w:val="0"/>
                  <w:marRight w:val="0"/>
                  <w:marTop w:val="0"/>
                  <w:marBottom w:val="0"/>
                  <w:divBdr>
                    <w:top w:val="none" w:sz="0" w:space="0" w:color="auto"/>
                    <w:left w:val="none" w:sz="0" w:space="0" w:color="auto"/>
                    <w:bottom w:val="none" w:sz="0" w:space="0" w:color="auto"/>
                    <w:right w:val="none" w:sz="0" w:space="0" w:color="auto"/>
                  </w:divBdr>
                </w:div>
                <w:div w:id="1657952155">
                  <w:marLeft w:val="0"/>
                  <w:marRight w:val="0"/>
                  <w:marTop w:val="0"/>
                  <w:marBottom w:val="0"/>
                  <w:divBdr>
                    <w:top w:val="none" w:sz="0" w:space="0" w:color="auto"/>
                    <w:left w:val="none" w:sz="0" w:space="0" w:color="auto"/>
                    <w:bottom w:val="none" w:sz="0" w:space="0" w:color="auto"/>
                    <w:right w:val="none" w:sz="0" w:space="0" w:color="auto"/>
                  </w:divBdr>
                </w:div>
                <w:div w:id="2005739517">
                  <w:marLeft w:val="0"/>
                  <w:marRight w:val="0"/>
                  <w:marTop w:val="0"/>
                  <w:marBottom w:val="0"/>
                  <w:divBdr>
                    <w:top w:val="none" w:sz="0" w:space="0" w:color="auto"/>
                    <w:left w:val="none" w:sz="0" w:space="0" w:color="auto"/>
                    <w:bottom w:val="none" w:sz="0" w:space="0" w:color="auto"/>
                    <w:right w:val="none" w:sz="0" w:space="0" w:color="auto"/>
                  </w:divBdr>
                </w:div>
                <w:div w:id="636498014">
                  <w:marLeft w:val="0"/>
                  <w:marRight w:val="0"/>
                  <w:marTop w:val="0"/>
                  <w:marBottom w:val="0"/>
                  <w:divBdr>
                    <w:top w:val="none" w:sz="0" w:space="0" w:color="auto"/>
                    <w:left w:val="none" w:sz="0" w:space="0" w:color="auto"/>
                    <w:bottom w:val="none" w:sz="0" w:space="0" w:color="auto"/>
                    <w:right w:val="none" w:sz="0" w:space="0" w:color="auto"/>
                  </w:divBdr>
                </w:div>
                <w:div w:id="548297524">
                  <w:marLeft w:val="0"/>
                  <w:marRight w:val="0"/>
                  <w:marTop w:val="0"/>
                  <w:marBottom w:val="0"/>
                  <w:divBdr>
                    <w:top w:val="none" w:sz="0" w:space="0" w:color="auto"/>
                    <w:left w:val="none" w:sz="0" w:space="0" w:color="auto"/>
                    <w:bottom w:val="none" w:sz="0" w:space="0" w:color="auto"/>
                    <w:right w:val="none" w:sz="0" w:space="0" w:color="auto"/>
                  </w:divBdr>
                </w:div>
                <w:div w:id="1857619335">
                  <w:marLeft w:val="0"/>
                  <w:marRight w:val="0"/>
                  <w:marTop w:val="0"/>
                  <w:marBottom w:val="0"/>
                  <w:divBdr>
                    <w:top w:val="none" w:sz="0" w:space="0" w:color="auto"/>
                    <w:left w:val="none" w:sz="0" w:space="0" w:color="auto"/>
                    <w:bottom w:val="none" w:sz="0" w:space="0" w:color="auto"/>
                    <w:right w:val="none" w:sz="0" w:space="0" w:color="auto"/>
                  </w:divBdr>
                </w:div>
                <w:div w:id="482628446">
                  <w:marLeft w:val="0"/>
                  <w:marRight w:val="0"/>
                  <w:marTop w:val="0"/>
                  <w:marBottom w:val="0"/>
                  <w:divBdr>
                    <w:top w:val="none" w:sz="0" w:space="0" w:color="auto"/>
                    <w:left w:val="none" w:sz="0" w:space="0" w:color="auto"/>
                    <w:bottom w:val="none" w:sz="0" w:space="0" w:color="auto"/>
                    <w:right w:val="none" w:sz="0" w:space="0" w:color="auto"/>
                  </w:divBdr>
                </w:div>
                <w:div w:id="1875340474">
                  <w:marLeft w:val="0"/>
                  <w:marRight w:val="0"/>
                  <w:marTop w:val="0"/>
                  <w:marBottom w:val="0"/>
                  <w:divBdr>
                    <w:top w:val="none" w:sz="0" w:space="0" w:color="auto"/>
                    <w:left w:val="none" w:sz="0" w:space="0" w:color="auto"/>
                    <w:bottom w:val="none" w:sz="0" w:space="0" w:color="auto"/>
                    <w:right w:val="none" w:sz="0" w:space="0" w:color="auto"/>
                  </w:divBdr>
                </w:div>
                <w:div w:id="1404334575">
                  <w:marLeft w:val="0"/>
                  <w:marRight w:val="0"/>
                  <w:marTop w:val="0"/>
                  <w:marBottom w:val="0"/>
                  <w:divBdr>
                    <w:top w:val="none" w:sz="0" w:space="0" w:color="auto"/>
                    <w:left w:val="none" w:sz="0" w:space="0" w:color="auto"/>
                    <w:bottom w:val="none" w:sz="0" w:space="0" w:color="auto"/>
                    <w:right w:val="none" w:sz="0" w:space="0" w:color="auto"/>
                  </w:divBdr>
                </w:div>
                <w:div w:id="2109228860">
                  <w:marLeft w:val="0"/>
                  <w:marRight w:val="0"/>
                  <w:marTop w:val="0"/>
                  <w:marBottom w:val="0"/>
                  <w:divBdr>
                    <w:top w:val="none" w:sz="0" w:space="0" w:color="auto"/>
                    <w:left w:val="none" w:sz="0" w:space="0" w:color="auto"/>
                    <w:bottom w:val="none" w:sz="0" w:space="0" w:color="auto"/>
                    <w:right w:val="none" w:sz="0" w:space="0" w:color="auto"/>
                  </w:divBdr>
                </w:div>
                <w:div w:id="1887066738">
                  <w:marLeft w:val="0"/>
                  <w:marRight w:val="0"/>
                  <w:marTop w:val="0"/>
                  <w:marBottom w:val="0"/>
                  <w:divBdr>
                    <w:top w:val="none" w:sz="0" w:space="0" w:color="auto"/>
                    <w:left w:val="none" w:sz="0" w:space="0" w:color="auto"/>
                    <w:bottom w:val="none" w:sz="0" w:space="0" w:color="auto"/>
                    <w:right w:val="none" w:sz="0" w:space="0" w:color="auto"/>
                  </w:divBdr>
                </w:div>
                <w:div w:id="1505365706">
                  <w:marLeft w:val="0"/>
                  <w:marRight w:val="0"/>
                  <w:marTop w:val="0"/>
                  <w:marBottom w:val="0"/>
                  <w:divBdr>
                    <w:top w:val="none" w:sz="0" w:space="0" w:color="auto"/>
                    <w:left w:val="none" w:sz="0" w:space="0" w:color="auto"/>
                    <w:bottom w:val="none" w:sz="0" w:space="0" w:color="auto"/>
                    <w:right w:val="none" w:sz="0" w:space="0" w:color="auto"/>
                  </w:divBdr>
                </w:div>
                <w:div w:id="1872647168">
                  <w:marLeft w:val="0"/>
                  <w:marRight w:val="0"/>
                  <w:marTop w:val="0"/>
                  <w:marBottom w:val="0"/>
                  <w:divBdr>
                    <w:top w:val="none" w:sz="0" w:space="0" w:color="auto"/>
                    <w:left w:val="none" w:sz="0" w:space="0" w:color="auto"/>
                    <w:bottom w:val="none" w:sz="0" w:space="0" w:color="auto"/>
                    <w:right w:val="none" w:sz="0" w:space="0" w:color="auto"/>
                  </w:divBdr>
                </w:div>
                <w:div w:id="315300993">
                  <w:marLeft w:val="0"/>
                  <w:marRight w:val="0"/>
                  <w:marTop w:val="0"/>
                  <w:marBottom w:val="0"/>
                  <w:divBdr>
                    <w:top w:val="none" w:sz="0" w:space="0" w:color="auto"/>
                    <w:left w:val="none" w:sz="0" w:space="0" w:color="auto"/>
                    <w:bottom w:val="none" w:sz="0" w:space="0" w:color="auto"/>
                    <w:right w:val="none" w:sz="0" w:space="0" w:color="auto"/>
                  </w:divBdr>
                </w:div>
                <w:div w:id="313528889">
                  <w:marLeft w:val="0"/>
                  <w:marRight w:val="0"/>
                  <w:marTop w:val="0"/>
                  <w:marBottom w:val="0"/>
                  <w:divBdr>
                    <w:top w:val="none" w:sz="0" w:space="0" w:color="auto"/>
                    <w:left w:val="none" w:sz="0" w:space="0" w:color="auto"/>
                    <w:bottom w:val="none" w:sz="0" w:space="0" w:color="auto"/>
                    <w:right w:val="none" w:sz="0" w:space="0" w:color="auto"/>
                  </w:divBdr>
                </w:div>
                <w:div w:id="845244686">
                  <w:marLeft w:val="0"/>
                  <w:marRight w:val="0"/>
                  <w:marTop w:val="0"/>
                  <w:marBottom w:val="0"/>
                  <w:divBdr>
                    <w:top w:val="none" w:sz="0" w:space="0" w:color="auto"/>
                    <w:left w:val="none" w:sz="0" w:space="0" w:color="auto"/>
                    <w:bottom w:val="none" w:sz="0" w:space="0" w:color="auto"/>
                    <w:right w:val="none" w:sz="0" w:space="0" w:color="auto"/>
                  </w:divBdr>
                </w:div>
                <w:div w:id="1666472160">
                  <w:marLeft w:val="0"/>
                  <w:marRight w:val="0"/>
                  <w:marTop w:val="0"/>
                  <w:marBottom w:val="0"/>
                  <w:divBdr>
                    <w:top w:val="none" w:sz="0" w:space="0" w:color="auto"/>
                    <w:left w:val="none" w:sz="0" w:space="0" w:color="auto"/>
                    <w:bottom w:val="none" w:sz="0" w:space="0" w:color="auto"/>
                    <w:right w:val="none" w:sz="0" w:space="0" w:color="auto"/>
                  </w:divBdr>
                </w:div>
                <w:div w:id="654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454">
          <w:marLeft w:val="0"/>
          <w:marRight w:val="0"/>
          <w:marTop w:val="0"/>
          <w:marBottom w:val="0"/>
          <w:divBdr>
            <w:top w:val="none" w:sz="0" w:space="0" w:color="auto"/>
            <w:left w:val="none" w:sz="0" w:space="0" w:color="auto"/>
            <w:bottom w:val="none" w:sz="0" w:space="0" w:color="auto"/>
            <w:right w:val="none" w:sz="0" w:space="0" w:color="auto"/>
          </w:divBdr>
          <w:divsChild>
            <w:div w:id="851603651">
              <w:marLeft w:val="0"/>
              <w:marRight w:val="0"/>
              <w:marTop w:val="0"/>
              <w:marBottom w:val="0"/>
              <w:divBdr>
                <w:top w:val="none" w:sz="0" w:space="0" w:color="auto"/>
                <w:left w:val="none" w:sz="0" w:space="0" w:color="auto"/>
                <w:bottom w:val="none" w:sz="0" w:space="0" w:color="auto"/>
                <w:right w:val="none" w:sz="0" w:space="0" w:color="auto"/>
              </w:divBdr>
            </w:div>
            <w:div w:id="152725986">
              <w:marLeft w:val="0"/>
              <w:marRight w:val="0"/>
              <w:marTop w:val="0"/>
              <w:marBottom w:val="0"/>
              <w:divBdr>
                <w:top w:val="none" w:sz="0" w:space="0" w:color="auto"/>
                <w:left w:val="none" w:sz="0" w:space="0" w:color="auto"/>
                <w:bottom w:val="none" w:sz="0" w:space="0" w:color="auto"/>
                <w:right w:val="none" w:sz="0" w:space="0" w:color="auto"/>
              </w:divBdr>
            </w:div>
            <w:div w:id="907152831">
              <w:marLeft w:val="0"/>
              <w:marRight w:val="0"/>
              <w:marTop w:val="0"/>
              <w:marBottom w:val="0"/>
              <w:divBdr>
                <w:top w:val="none" w:sz="0" w:space="0" w:color="auto"/>
                <w:left w:val="none" w:sz="0" w:space="0" w:color="auto"/>
                <w:bottom w:val="none" w:sz="0" w:space="0" w:color="auto"/>
                <w:right w:val="none" w:sz="0" w:space="0" w:color="auto"/>
              </w:divBdr>
            </w:div>
            <w:div w:id="1571039030">
              <w:marLeft w:val="0"/>
              <w:marRight w:val="0"/>
              <w:marTop w:val="0"/>
              <w:marBottom w:val="0"/>
              <w:divBdr>
                <w:top w:val="none" w:sz="0" w:space="0" w:color="auto"/>
                <w:left w:val="none" w:sz="0" w:space="0" w:color="auto"/>
                <w:bottom w:val="none" w:sz="0" w:space="0" w:color="auto"/>
                <w:right w:val="none" w:sz="0" w:space="0" w:color="auto"/>
              </w:divBdr>
            </w:div>
            <w:div w:id="1507743887">
              <w:marLeft w:val="0"/>
              <w:marRight w:val="0"/>
              <w:marTop w:val="0"/>
              <w:marBottom w:val="0"/>
              <w:divBdr>
                <w:top w:val="none" w:sz="0" w:space="0" w:color="auto"/>
                <w:left w:val="none" w:sz="0" w:space="0" w:color="auto"/>
                <w:bottom w:val="none" w:sz="0" w:space="0" w:color="auto"/>
                <w:right w:val="none" w:sz="0" w:space="0" w:color="auto"/>
              </w:divBdr>
            </w:div>
            <w:div w:id="350105712">
              <w:marLeft w:val="0"/>
              <w:marRight w:val="0"/>
              <w:marTop w:val="0"/>
              <w:marBottom w:val="0"/>
              <w:divBdr>
                <w:top w:val="none" w:sz="0" w:space="0" w:color="auto"/>
                <w:left w:val="none" w:sz="0" w:space="0" w:color="auto"/>
                <w:bottom w:val="none" w:sz="0" w:space="0" w:color="auto"/>
                <w:right w:val="none" w:sz="0" w:space="0" w:color="auto"/>
              </w:divBdr>
            </w:div>
            <w:div w:id="1084763767">
              <w:marLeft w:val="0"/>
              <w:marRight w:val="0"/>
              <w:marTop w:val="0"/>
              <w:marBottom w:val="0"/>
              <w:divBdr>
                <w:top w:val="none" w:sz="0" w:space="0" w:color="auto"/>
                <w:left w:val="none" w:sz="0" w:space="0" w:color="auto"/>
                <w:bottom w:val="none" w:sz="0" w:space="0" w:color="auto"/>
                <w:right w:val="none" w:sz="0" w:space="0" w:color="auto"/>
              </w:divBdr>
            </w:div>
            <w:div w:id="641037963">
              <w:marLeft w:val="0"/>
              <w:marRight w:val="0"/>
              <w:marTop w:val="0"/>
              <w:marBottom w:val="0"/>
              <w:divBdr>
                <w:top w:val="none" w:sz="0" w:space="0" w:color="auto"/>
                <w:left w:val="none" w:sz="0" w:space="0" w:color="auto"/>
                <w:bottom w:val="none" w:sz="0" w:space="0" w:color="auto"/>
                <w:right w:val="none" w:sz="0" w:space="0" w:color="auto"/>
              </w:divBdr>
            </w:div>
            <w:div w:id="1630043479">
              <w:marLeft w:val="0"/>
              <w:marRight w:val="0"/>
              <w:marTop w:val="0"/>
              <w:marBottom w:val="0"/>
              <w:divBdr>
                <w:top w:val="none" w:sz="0" w:space="0" w:color="auto"/>
                <w:left w:val="none" w:sz="0" w:space="0" w:color="auto"/>
                <w:bottom w:val="none" w:sz="0" w:space="0" w:color="auto"/>
                <w:right w:val="none" w:sz="0" w:space="0" w:color="auto"/>
              </w:divBdr>
            </w:div>
            <w:div w:id="549726888">
              <w:marLeft w:val="0"/>
              <w:marRight w:val="0"/>
              <w:marTop w:val="0"/>
              <w:marBottom w:val="0"/>
              <w:divBdr>
                <w:top w:val="none" w:sz="0" w:space="0" w:color="auto"/>
                <w:left w:val="none" w:sz="0" w:space="0" w:color="auto"/>
                <w:bottom w:val="none" w:sz="0" w:space="0" w:color="auto"/>
                <w:right w:val="none" w:sz="0" w:space="0" w:color="auto"/>
              </w:divBdr>
            </w:div>
            <w:div w:id="125009825">
              <w:marLeft w:val="0"/>
              <w:marRight w:val="0"/>
              <w:marTop w:val="0"/>
              <w:marBottom w:val="0"/>
              <w:divBdr>
                <w:top w:val="none" w:sz="0" w:space="0" w:color="auto"/>
                <w:left w:val="none" w:sz="0" w:space="0" w:color="auto"/>
                <w:bottom w:val="none" w:sz="0" w:space="0" w:color="auto"/>
                <w:right w:val="none" w:sz="0" w:space="0" w:color="auto"/>
              </w:divBdr>
            </w:div>
            <w:div w:id="2048093320">
              <w:marLeft w:val="0"/>
              <w:marRight w:val="0"/>
              <w:marTop w:val="0"/>
              <w:marBottom w:val="0"/>
              <w:divBdr>
                <w:top w:val="none" w:sz="0" w:space="0" w:color="auto"/>
                <w:left w:val="none" w:sz="0" w:space="0" w:color="auto"/>
                <w:bottom w:val="none" w:sz="0" w:space="0" w:color="auto"/>
                <w:right w:val="none" w:sz="0" w:space="0" w:color="auto"/>
              </w:divBdr>
            </w:div>
            <w:div w:id="1083069756">
              <w:marLeft w:val="0"/>
              <w:marRight w:val="0"/>
              <w:marTop w:val="0"/>
              <w:marBottom w:val="0"/>
              <w:divBdr>
                <w:top w:val="none" w:sz="0" w:space="0" w:color="auto"/>
                <w:left w:val="none" w:sz="0" w:space="0" w:color="auto"/>
                <w:bottom w:val="none" w:sz="0" w:space="0" w:color="auto"/>
                <w:right w:val="none" w:sz="0" w:space="0" w:color="auto"/>
              </w:divBdr>
            </w:div>
            <w:div w:id="1946688131">
              <w:marLeft w:val="0"/>
              <w:marRight w:val="0"/>
              <w:marTop w:val="0"/>
              <w:marBottom w:val="0"/>
              <w:divBdr>
                <w:top w:val="none" w:sz="0" w:space="0" w:color="auto"/>
                <w:left w:val="none" w:sz="0" w:space="0" w:color="auto"/>
                <w:bottom w:val="none" w:sz="0" w:space="0" w:color="auto"/>
                <w:right w:val="none" w:sz="0" w:space="0" w:color="auto"/>
              </w:divBdr>
            </w:div>
            <w:div w:id="409431016">
              <w:marLeft w:val="0"/>
              <w:marRight w:val="0"/>
              <w:marTop w:val="0"/>
              <w:marBottom w:val="0"/>
              <w:divBdr>
                <w:top w:val="none" w:sz="0" w:space="0" w:color="auto"/>
                <w:left w:val="none" w:sz="0" w:space="0" w:color="auto"/>
                <w:bottom w:val="none" w:sz="0" w:space="0" w:color="auto"/>
                <w:right w:val="none" w:sz="0" w:space="0" w:color="auto"/>
              </w:divBdr>
            </w:div>
            <w:div w:id="1103572922">
              <w:marLeft w:val="0"/>
              <w:marRight w:val="0"/>
              <w:marTop w:val="0"/>
              <w:marBottom w:val="0"/>
              <w:divBdr>
                <w:top w:val="none" w:sz="0" w:space="0" w:color="auto"/>
                <w:left w:val="none" w:sz="0" w:space="0" w:color="auto"/>
                <w:bottom w:val="none" w:sz="0" w:space="0" w:color="auto"/>
                <w:right w:val="none" w:sz="0" w:space="0" w:color="auto"/>
              </w:divBdr>
            </w:div>
            <w:div w:id="2120752651">
              <w:marLeft w:val="0"/>
              <w:marRight w:val="0"/>
              <w:marTop w:val="0"/>
              <w:marBottom w:val="0"/>
              <w:divBdr>
                <w:top w:val="none" w:sz="0" w:space="0" w:color="auto"/>
                <w:left w:val="none" w:sz="0" w:space="0" w:color="auto"/>
                <w:bottom w:val="none" w:sz="0" w:space="0" w:color="auto"/>
                <w:right w:val="none" w:sz="0" w:space="0" w:color="auto"/>
              </w:divBdr>
            </w:div>
            <w:div w:id="478424457">
              <w:marLeft w:val="0"/>
              <w:marRight w:val="0"/>
              <w:marTop w:val="0"/>
              <w:marBottom w:val="0"/>
              <w:divBdr>
                <w:top w:val="none" w:sz="0" w:space="0" w:color="auto"/>
                <w:left w:val="none" w:sz="0" w:space="0" w:color="auto"/>
                <w:bottom w:val="none" w:sz="0" w:space="0" w:color="auto"/>
                <w:right w:val="none" w:sz="0" w:space="0" w:color="auto"/>
              </w:divBdr>
            </w:div>
            <w:div w:id="105345571">
              <w:marLeft w:val="0"/>
              <w:marRight w:val="0"/>
              <w:marTop w:val="0"/>
              <w:marBottom w:val="0"/>
              <w:divBdr>
                <w:top w:val="none" w:sz="0" w:space="0" w:color="auto"/>
                <w:left w:val="none" w:sz="0" w:space="0" w:color="auto"/>
                <w:bottom w:val="none" w:sz="0" w:space="0" w:color="auto"/>
                <w:right w:val="none" w:sz="0" w:space="0" w:color="auto"/>
              </w:divBdr>
            </w:div>
            <w:div w:id="1384793843">
              <w:marLeft w:val="0"/>
              <w:marRight w:val="0"/>
              <w:marTop w:val="0"/>
              <w:marBottom w:val="0"/>
              <w:divBdr>
                <w:top w:val="none" w:sz="0" w:space="0" w:color="auto"/>
                <w:left w:val="none" w:sz="0" w:space="0" w:color="auto"/>
                <w:bottom w:val="none" w:sz="0" w:space="0" w:color="auto"/>
                <w:right w:val="none" w:sz="0" w:space="0" w:color="auto"/>
              </w:divBdr>
            </w:div>
            <w:div w:id="1818918396">
              <w:marLeft w:val="0"/>
              <w:marRight w:val="0"/>
              <w:marTop w:val="0"/>
              <w:marBottom w:val="0"/>
              <w:divBdr>
                <w:top w:val="none" w:sz="0" w:space="0" w:color="auto"/>
                <w:left w:val="none" w:sz="0" w:space="0" w:color="auto"/>
                <w:bottom w:val="none" w:sz="0" w:space="0" w:color="auto"/>
                <w:right w:val="none" w:sz="0" w:space="0" w:color="auto"/>
              </w:divBdr>
            </w:div>
            <w:div w:id="1793862468">
              <w:marLeft w:val="0"/>
              <w:marRight w:val="0"/>
              <w:marTop w:val="0"/>
              <w:marBottom w:val="0"/>
              <w:divBdr>
                <w:top w:val="none" w:sz="0" w:space="0" w:color="auto"/>
                <w:left w:val="none" w:sz="0" w:space="0" w:color="auto"/>
                <w:bottom w:val="none" w:sz="0" w:space="0" w:color="auto"/>
                <w:right w:val="none" w:sz="0" w:space="0" w:color="auto"/>
              </w:divBdr>
            </w:div>
            <w:div w:id="1955940019">
              <w:marLeft w:val="0"/>
              <w:marRight w:val="0"/>
              <w:marTop w:val="0"/>
              <w:marBottom w:val="0"/>
              <w:divBdr>
                <w:top w:val="none" w:sz="0" w:space="0" w:color="auto"/>
                <w:left w:val="none" w:sz="0" w:space="0" w:color="auto"/>
                <w:bottom w:val="none" w:sz="0" w:space="0" w:color="auto"/>
                <w:right w:val="none" w:sz="0" w:space="0" w:color="auto"/>
              </w:divBdr>
            </w:div>
            <w:div w:id="1345716432">
              <w:marLeft w:val="0"/>
              <w:marRight w:val="0"/>
              <w:marTop w:val="0"/>
              <w:marBottom w:val="0"/>
              <w:divBdr>
                <w:top w:val="none" w:sz="0" w:space="0" w:color="auto"/>
                <w:left w:val="none" w:sz="0" w:space="0" w:color="auto"/>
                <w:bottom w:val="none" w:sz="0" w:space="0" w:color="auto"/>
                <w:right w:val="none" w:sz="0" w:space="0" w:color="auto"/>
              </w:divBdr>
            </w:div>
            <w:div w:id="1114326747">
              <w:marLeft w:val="0"/>
              <w:marRight w:val="0"/>
              <w:marTop w:val="0"/>
              <w:marBottom w:val="0"/>
              <w:divBdr>
                <w:top w:val="none" w:sz="0" w:space="0" w:color="auto"/>
                <w:left w:val="none" w:sz="0" w:space="0" w:color="auto"/>
                <w:bottom w:val="none" w:sz="0" w:space="0" w:color="auto"/>
                <w:right w:val="none" w:sz="0" w:space="0" w:color="auto"/>
              </w:divBdr>
            </w:div>
            <w:div w:id="1352953749">
              <w:marLeft w:val="0"/>
              <w:marRight w:val="0"/>
              <w:marTop w:val="0"/>
              <w:marBottom w:val="0"/>
              <w:divBdr>
                <w:top w:val="none" w:sz="0" w:space="0" w:color="auto"/>
                <w:left w:val="none" w:sz="0" w:space="0" w:color="auto"/>
                <w:bottom w:val="none" w:sz="0" w:space="0" w:color="auto"/>
                <w:right w:val="none" w:sz="0" w:space="0" w:color="auto"/>
              </w:divBdr>
            </w:div>
            <w:div w:id="1126662082">
              <w:marLeft w:val="0"/>
              <w:marRight w:val="0"/>
              <w:marTop w:val="0"/>
              <w:marBottom w:val="0"/>
              <w:divBdr>
                <w:top w:val="none" w:sz="0" w:space="0" w:color="auto"/>
                <w:left w:val="none" w:sz="0" w:space="0" w:color="auto"/>
                <w:bottom w:val="none" w:sz="0" w:space="0" w:color="auto"/>
                <w:right w:val="none" w:sz="0" w:space="0" w:color="auto"/>
              </w:divBdr>
            </w:div>
            <w:div w:id="1387534558">
              <w:marLeft w:val="0"/>
              <w:marRight w:val="0"/>
              <w:marTop w:val="0"/>
              <w:marBottom w:val="0"/>
              <w:divBdr>
                <w:top w:val="none" w:sz="0" w:space="0" w:color="auto"/>
                <w:left w:val="none" w:sz="0" w:space="0" w:color="auto"/>
                <w:bottom w:val="none" w:sz="0" w:space="0" w:color="auto"/>
                <w:right w:val="none" w:sz="0" w:space="0" w:color="auto"/>
              </w:divBdr>
            </w:div>
            <w:div w:id="224144260">
              <w:marLeft w:val="0"/>
              <w:marRight w:val="0"/>
              <w:marTop w:val="0"/>
              <w:marBottom w:val="0"/>
              <w:divBdr>
                <w:top w:val="none" w:sz="0" w:space="0" w:color="auto"/>
                <w:left w:val="none" w:sz="0" w:space="0" w:color="auto"/>
                <w:bottom w:val="none" w:sz="0" w:space="0" w:color="auto"/>
                <w:right w:val="none" w:sz="0" w:space="0" w:color="auto"/>
              </w:divBdr>
            </w:div>
            <w:div w:id="236717160">
              <w:marLeft w:val="0"/>
              <w:marRight w:val="0"/>
              <w:marTop w:val="0"/>
              <w:marBottom w:val="0"/>
              <w:divBdr>
                <w:top w:val="none" w:sz="0" w:space="0" w:color="auto"/>
                <w:left w:val="none" w:sz="0" w:space="0" w:color="auto"/>
                <w:bottom w:val="none" w:sz="0" w:space="0" w:color="auto"/>
                <w:right w:val="none" w:sz="0" w:space="0" w:color="auto"/>
              </w:divBdr>
            </w:div>
            <w:div w:id="383331758">
              <w:marLeft w:val="0"/>
              <w:marRight w:val="0"/>
              <w:marTop w:val="0"/>
              <w:marBottom w:val="0"/>
              <w:divBdr>
                <w:top w:val="none" w:sz="0" w:space="0" w:color="auto"/>
                <w:left w:val="none" w:sz="0" w:space="0" w:color="auto"/>
                <w:bottom w:val="none" w:sz="0" w:space="0" w:color="auto"/>
                <w:right w:val="none" w:sz="0" w:space="0" w:color="auto"/>
              </w:divBdr>
            </w:div>
            <w:div w:id="179976861">
              <w:marLeft w:val="0"/>
              <w:marRight w:val="0"/>
              <w:marTop w:val="0"/>
              <w:marBottom w:val="0"/>
              <w:divBdr>
                <w:top w:val="none" w:sz="0" w:space="0" w:color="auto"/>
                <w:left w:val="none" w:sz="0" w:space="0" w:color="auto"/>
                <w:bottom w:val="none" w:sz="0" w:space="0" w:color="auto"/>
                <w:right w:val="none" w:sz="0" w:space="0" w:color="auto"/>
              </w:divBdr>
            </w:div>
            <w:div w:id="990062512">
              <w:marLeft w:val="0"/>
              <w:marRight w:val="0"/>
              <w:marTop w:val="0"/>
              <w:marBottom w:val="0"/>
              <w:divBdr>
                <w:top w:val="none" w:sz="0" w:space="0" w:color="auto"/>
                <w:left w:val="none" w:sz="0" w:space="0" w:color="auto"/>
                <w:bottom w:val="none" w:sz="0" w:space="0" w:color="auto"/>
                <w:right w:val="none" w:sz="0" w:space="0" w:color="auto"/>
              </w:divBdr>
            </w:div>
            <w:div w:id="723524695">
              <w:marLeft w:val="0"/>
              <w:marRight w:val="0"/>
              <w:marTop w:val="0"/>
              <w:marBottom w:val="0"/>
              <w:divBdr>
                <w:top w:val="none" w:sz="0" w:space="0" w:color="auto"/>
                <w:left w:val="none" w:sz="0" w:space="0" w:color="auto"/>
                <w:bottom w:val="none" w:sz="0" w:space="0" w:color="auto"/>
                <w:right w:val="none" w:sz="0" w:space="0" w:color="auto"/>
              </w:divBdr>
            </w:div>
            <w:div w:id="892621318">
              <w:marLeft w:val="0"/>
              <w:marRight w:val="0"/>
              <w:marTop w:val="0"/>
              <w:marBottom w:val="0"/>
              <w:divBdr>
                <w:top w:val="none" w:sz="0" w:space="0" w:color="auto"/>
                <w:left w:val="none" w:sz="0" w:space="0" w:color="auto"/>
                <w:bottom w:val="none" w:sz="0" w:space="0" w:color="auto"/>
                <w:right w:val="none" w:sz="0" w:space="0" w:color="auto"/>
              </w:divBdr>
            </w:div>
            <w:div w:id="1323041720">
              <w:marLeft w:val="0"/>
              <w:marRight w:val="0"/>
              <w:marTop w:val="0"/>
              <w:marBottom w:val="0"/>
              <w:divBdr>
                <w:top w:val="none" w:sz="0" w:space="0" w:color="auto"/>
                <w:left w:val="none" w:sz="0" w:space="0" w:color="auto"/>
                <w:bottom w:val="none" w:sz="0" w:space="0" w:color="auto"/>
                <w:right w:val="none" w:sz="0" w:space="0" w:color="auto"/>
              </w:divBdr>
            </w:div>
            <w:div w:id="1049572778">
              <w:marLeft w:val="0"/>
              <w:marRight w:val="0"/>
              <w:marTop w:val="0"/>
              <w:marBottom w:val="0"/>
              <w:divBdr>
                <w:top w:val="none" w:sz="0" w:space="0" w:color="auto"/>
                <w:left w:val="none" w:sz="0" w:space="0" w:color="auto"/>
                <w:bottom w:val="none" w:sz="0" w:space="0" w:color="auto"/>
                <w:right w:val="none" w:sz="0" w:space="0" w:color="auto"/>
              </w:divBdr>
            </w:div>
            <w:div w:id="1479958162">
              <w:marLeft w:val="0"/>
              <w:marRight w:val="0"/>
              <w:marTop w:val="0"/>
              <w:marBottom w:val="0"/>
              <w:divBdr>
                <w:top w:val="none" w:sz="0" w:space="0" w:color="auto"/>
                <w:left w:val="none" w:sz="0" w:space="0" w:color="auto"/>
                <w:bottom w:val="none" w:sz="0" w:space="0" w:color="auto"/>
                <w:right w:val="none" w:sz="0" w:space="0" w:color="auto"/>
              </w:divBdr>
            </w:div>
            <w:div w:id="678504021">
              <w:marLeft w:val="0"/>
              <w:marRight w:val="0"/>
              <w:marTop w:val="0"/>
              <w:marBottom w:val="0"/>
              <w:divBdr>
                <w:top w:val="none" w:sz="0" w:space="0" w:color="auto"/>
                <w:left w:val="none" w:sz="0" w:space="0" w:color="auto"/>
                <w:bottom w:val="none" w:sz="0" w:space="0" w:color="auto"/>
                <w:right w:val="none" w:sz="0" w:space="0" w:color="auto"/>
              </w:divBdr>
            </w:div>
            <w:div w:id="224032920">
              <w:marLeft w:val="0"/>
              <w:marRight w:val="0"/>
              <w:marTop w:val="0"/>
              <w:marBottom w:val="0"/>
              <w:divBdr>
                <w:top w:val="none" w:sz="0" w:space="0" w:color="auto"/>
                <w:left w:val="none" w:sz="0" w:space="0" w:color="auto"/>
                <w:bottom w:val="none" w:sz="0" w:space="0" w:color="auto"/>
                <w:right w:val="none" w:sz="0" w:space="0" w:color="auto"/>
              </w:divBdr>
            </w:div>
            <w:div w:id="327056085">
              <w:marLeft w:val="0"/>
              <w:marRight w:val="0"/>
              <w:marTop w:val="0"/>
              <w:marBottom w:val="0"/>
              <w:divBdr>
                <w:top w:val="none" w:sz="0" w:space="0" w:color="auto"/>
                <w:left w:val="none" w:sz="0" w:space="0" w:color="auto"/>
                <w:bottom w:val="none" w:sz="0" w:space="0" w:color="auto"/>
                <w:right w:val="none" w:sz="0" w:space="0" w:color="auto"/>
              </w:divBdr>
            </w:div>
            <w:div w:id="1774128714">
              <w:marLeft w:val="0"/>
              <w:marRight w:val="0"/>
              <w:marTop w:val="0"/>
              <w:marBottom w:val="0"/>
              <w:divBdr>
                <w:top w:val="none" w:sz="0" w:space="0" w:color="auto"/>
                <w:left w:val="none" w:sz="0" w:space="0" w:color="auto"/>
                <w:bottom w:val="none" w:sz="0" w:space="0" w:color="auto"/>
                <w:right w:val="none" w:sz="0" w:space="0" w:color="auto"/>
              </w:divBdr>
            </w:div>
            <w:div w:id="752051570">
              <w:marLeft w:val="0"/>
              <w:marRight w:val="0"/>
              <w:marTop w:val="0"/>
              <w:marBottom w:val="0"/>
              <w:divBdr>
                <w:top w:val="none" w:sz="0" w:space="0" w:color="auto"/>
                <w:left w:val="none" w:sz="0" w:space="0" w:color="auto"/>
                <w:bottom w:val="none" w:sz="0" w:space="0" w:color="auto"/>
                <w:right w:val="none" w:sz="0" w:space="0" w:color="auto"/>
              </w:divBdr>
            </w:div>
            <w:div w:id="1955209856">
              <w:marLeft w:val="0"/>
              <w:marRight w:val="0"/>
              <w:marTop w:val="0"/>
              <w:marBottom w:val="0"/>
              <w:divBdr>
                <w:top w:val="none" w:sz="0" w:space="0" w:color="auto"/>
                <w:left w:val="none" w:sz="0" w:space="0" w:color="auto"/>
                <w:bottom w:val="none" w:sz="0" w:space="0" w:color="auto"/>
                <w:right w:val="none" w:sz="0" w:space="0" w:color="auto"/>
              </w:divBdr>
            </w:div>
            <w:div w:id="309408191">
              <w:marLeft w:val="0"/>
              <w:marRight w:val="0"/>
              <w:marTop w:val="0"/>
              <w:marBottom w:val="0"/>
              <w:divBdr>
                <w:top w:val="none" w:sz="0" w:space="0" w:color="auto"/>
                <w:left w:val="none" w:sz="0" w:space="0" w:color="auto"/>
                <w:bottom w:val="none" w:sz="0" w:space="0" w:color="auto"/>
                <w:right w:val="none" w:sz="0" w:space="0" w:color="auto"/>
              </w:divBdr>
            </w:div>
            <w:div w:id="214004552">
              <w:marLeft w:val="0"/>
              <w:marRight w:val="0"/>
              <w:marTop w:val="0"/>
              <w:marBottom w:val="0"/>
              <w:divBdr>
                <w:top w:val="none" w:sz="0" w:space="0" w:color="auto"/>
                <w:left w:val="none" w:sz="0" w:space="0" w:color="auto"/>
                <w:bottom w:val="none" w:sz="0" w:space="0" w:color="auto"/>
                <w:right w:val="none" w:sz="0" w:space="0" w:color="auto"/>
              </w:divBdr>
            </w:div>
            <w:div w:id="1100829921">
              <w:marLeft w:val="0"/>
              <w:marRight w:val="0"/>
              <w:marTop w:val="0"/>
              <w:marBottom w:val="0"/>
              <w:divBdr>
                <w:top w:val="none" w:sz="0" w:space="0" w:color="auto"/>
                <w:left w:val="none" w:sz="0" w:space="0" w:color="auto"/>
                <w:bottom w:val="none" w:sz="0" w:space="0" w:color="auto"/>
                <w:right w:val="none" w:sz="0" w:space="0" w:color="auto"/>
              </w:divBdr>
            </w:div>
            <w:div w:id="1249073422">
              <w:marLeft w:val="0"/>
              <w:marRight w:val="0"/>
              <w:marTop w:val="0"/>
              <w:marBottom w:val="0"/>
              <w:divBdr>
                <w:top w:val="none" w:sz="0" w:space="0" w:color="auto"/>
                <w:left w:val="none" w:sz="0" w:space="0" w:color="auto"/>
                <w:bottom w:val="none" w:sz="0" w:space="0" w:color="auto"/>
                <w:right w:val="none" w:sz="0" w:space="0" w:color="auto"/>
              </w:divBdr>
            </w:div>
            <w:div w:id="286589581">
              <w:marLeft w:val="0"/>
              <w:marRight w:val="0"/>
              <w:marTop w:val="0"/>
              <w:marBottom w:val="0"/>
              <w:divBdr>
                <w:top w:val="none" w:sz="0" w:space="0" w:color="auto"/>
                <w:left w:val="none" w:sz="0" w:space="0" w:color="auto"/>
                <w:bottom w:val="none" w:sz="0" w:space="0" w:color="auto"/>
                <w:right w:val="none" w:sz="0" w:space="0" w:color="auto"/>
              </w:divBdr>
            </w:div>
            <w:div w:id="1581673599">
              <w:marLeft w:val="0"/>
              <w:marRight w:val="0"/>
              <w:marTop w:val="0"/>
              <w:marBottom w:val="0"/>
              <w:divBdr>
                <w:top w:val="none" w:sz="0" w:space="0" w:color="auto"/>
                <w:left w:val="none" w:sz="0" w:space="0" w:color="auto"/>
                <w:bottom w:val="none" w:sz="0" w:space="0" w:color="auto"/>
                <w:right w:val="none" w:sz="0" w:space="0" w:color="auto"/>
              </w:divBdr>
            </w:div>
            <w:div w:id="1714576742">
              <w:marLeft w:val="0"/>
              <w:marRight w:val="0"/>
              <w:marTop w:val="0"/>
              <w:marBottom w:val="0"/>
              <w:divBdr>
                <w:top w:val="none" w:sz="0" w:space="0" w:color="auto"/>
                <w:left w:val="none" w:sz="0" w:space="0" w:color="auto"/>
                <w:bottom w:val="none" w:sz="0" w:space="0" w:color="auto"/>
                <w:right w:val="none" w:sz="0" w:space="0" w:color="auto"/>
              </w:divBdr>
            </w:div>
            <w:div w:id="2038577360">
              <w:marLeft w:val="0"/>
              <w:marRight w:val="0"/>
              <w:marTop w:val="0"/>
              <w:marBottom w:val="0"/>
              <w:divBdr>
                <w:top w:val="none" w:sz="0" w:space="0" w:color="auto"/>
                <w:left w:val="none" w:sz="0" w:space="0" w:color="auto"/>
                <w:bottom w:val="none" w:sz="0" w:space="0" w:color="auto"/>
                <w:right w:val="none" w:sz="0" w:space="0" w:color="auto"/>
              </w:divBdr>
              <w:divsChild>
                <w:div w:id="911042109">
                  <w:marLeft w:val="0"/>
                  <w:marRight w:val="0"/>
                  <w:marTop w:val="0"/>
                  <w:marBottom w:val="0"/>
                  <w:divBdr>
                    <w:top w:val="none" w:sz="0" w:space="0" w:color="auto"/>
                    <w:left w:val="none" w:sz="0" w:space="0" w:color="auto"/>
                    <w:bottom w:val="none" w:sz="0" w:space="0" w:color="auto"/>
                    <w:right w:val="none" w:sz="0" w:space="0" w:color="auto"/>
                  </w:divBdr>
                </w:div>
                <w:div w:id="1720398414">
                  <w:marLeft w:val="0"/>
                  <w:marRight w:val="0"/>
                  <w:marTop w:val="0"/>
                  <w:marBottom w:val="0"/>
                  <w:divBdr>
                    <w:top w:val="none" w:sz="0" w:space="0" w:color="auto"/>
                    <w:left w:val="none" w:sz="0" w:space="0" w:color="auto"/>
                    <w:bottom w:val="none" w:sz="0" w:space="0" w:color="auto"/>
                    <w:right w:val="none" w:sz="0" w:space="0" w:color="auto"/>
                  </w:divBdr>
                </w:div>
                <w:div w:id="1669870011">
                  <w:marLeft w:val="0"/>
                  <w:marRight w:val="0"/>
                  <w:marTop w:val="0"/>
                  <w:marBottom w:val="0"/>
                  <w:divBdr>
                    <w:top w:val="none" w:sz="0" w:space="0" w:color="auto"/>
                    <w:left w:val="none" w:sz="0" w:space="0" w:color="auto"/>
                    <w:bottom w:val="none" w:sz="0" w:space="0" w:color="auto"/>
                    <w:right w:val="none" w:sz="0" w:space="0" w:color="auto"/>
                  </w:divBdr>
                </w:div>
                <w:div w:id="1498183963">
                  <w:marLeft w:val="0"/>
                  <w:marRight w:val="0"/>
                  <w:marTop w:val="0"/>
                  <w:marBottom w:val="0"/>
                  <w:divBdr>
                    <w:top w:val="none" w:sz="0" w:space="0" w:color="auto"/>
                    <w:left w:val="none" w:sz="0" w:space="0" w:color="auto"/>
                    <w:bottom w:val="none" w:sz="0" w:space="0" w:color="auto"/>
                    <w:right w:val="none" w:sz="0" w:space="0" w:color="auto"/>
                  </w:divBdr>
                </w:div>
                <w:div w:id="901332441">
                  <w:marLeft w:val="0"/>
                  <w:marRight w:val="0"/>
                  <w:marTop w:val="0"/>
                  <w:marBottom w:val="0"/>
                  <w:divBdr>
                    <w:top w:val="none" w:sz="0" w:space="0" w:color="auto"/>
                    <w:left w:val="none" w:sz="0" w:space="0" w:color="auto"/>
                    <w:bottom w:val="none" w:sz="0" w:space="0" w:color="auto"/>
                    <w:right w:val="none" w:sz="0" w:space="0" w:color="auto"/>
                  </w:divBdr>
                </w:div>
                <w:div w:id="963582048">
                  <w:marLeft w:val="0"/>
                  <w:marRight w:val="0"/>
                  <w:marTop w:val="0"/>
                  <w:marBottom w:val="0"/>
                  <w:divBdr>
                    <w:top w:val="none" w:sz="0" w:space="0" w:color="auto"/>
                    <w:left w:val="none" w:sz="0" w:space="0" w:color="auto"/>
                    <w:bottom w:val="none" w:sz="0" w:space="0" w:color="auto"/>
                    <w:right w:val="none" w:sz="0" w:space="0" w:color="auto"/>
                  </w:divBdr>
                </w:div>
                <w:div w:id="479807636">
                  <w:marLeft w:val="0"/>
                  <w:marRight w:val="0"/>
                  <w:marTop w:val="0"/>
                  <w:marBottom w:val="0"/>
                  <w:divBdr>
                    <w:top w:val="none" w:sz="0" w:space="0" w:color="auto"/>
                    <w:left w:val="none" w:sz="0" w:space="0" w:color="auto"/>
                    <w:bottom w:val="none" w:sz="0" w:space="0" w:color="auto"/>
                    <w:right w:val="none" w:sz="0" w:space="0" w:color="auto"/>
                  </w:divBdr>
                </w:div>
                <w:div w:id="1856730457">
                  <w:marLeft w:val="0"/>
                  <w:marRight w:val="0"/>
                  <w:marTop w:val="0"/>
                  <w:marBottom w:val="0"/>
                  <w:divBdr>
                    <w:top w:val="none" w:sz="0" w:space="0" w:color="auto"/>
                    <w:left w:val="none" w:sz="0" w:space="0" w:color="auto"/>
                    <w:bottom w:val="none" w:sz="0" w:space="0" w:color="auto"/>
                    <w:right w:val="none" w:sz="0" w:space="0" w:color="auto"/>
                  </w:divBdr>
                </w:div>
                <w:div w:id="72706318">
                  <w:marLeft w:val="0"/>
                  <w:marRight w:val="0"/>
                  <w:marTop w:val="0"/>
                  <w:marBottom w:val="0"/>
                  <w:divBdr>
                    <w:top w:val="none" w:sz="0" w:space="0" w:color="auto"/>
                    <w:left w:val="none" w:sz="0" w:space="0" w:color="auto"/>
                    <w:bottom w:val="none" w:sz="0" w:space="0" w:color="auto"/>
                    <w:right w:val="none" w:sz="0" w:space="0" w:color="auto"/>
                  </w:divBdr>
                </w:div>
                <w:div w:id="1884322289">
                  <w:marLeft w:val="0"/>
                  <w:marRight w:val="0"/>
                  <w:marTop w:val="0"/>
                  <w:marBottom w:val="0"/>
                  <w:divBdr>
                    <w:top w:val="none" w:sz="0" w:space="0" w:color="auto"/>
                    <w:left w:val="none" w:sz="0" w:space="0" w:color="auto"/>
                    <w:bottom w:val="none" w:sz="0" w:space="0" w:color="auto"/>
                    <w:right w:val="none" w:sz="0" w:space="0" w:color="auto"/>
                  </w:divBdr>
                </w:div>
                <w:div w:id="1032682563">
                  <w:marLeft w:val="0"/>
                  <w:marRight w:val="0"/>
                  <w:marTop w:val="0"/>
                  <w:marBottom w:val="0"/>
                  <w:divBdr>
                    <w:top w:val="none" w:sz="0" w:space="0" w:color="auto"/>
                    <w:left w:val="none" w:sz="0" w:space="0" w:color="auto"/>
                    <w:bottom w:val="none" w:sz="0" w:space="0" w:color="auto"/>
                    <w:right w:val="none" w:sz="0" w:space="0" w:color="auto"/>
                  </w:divBdr>
                </w:div>
                <w:div w:id="1047414029">
                  <w:marLeft w:val="0"/>
                  <w:marRight w:val="0"/>
                  <w:marTop w:val="0"/>
                  <w:marBottom w:val="0"/>
                  <w:divBdr>
                    <w:top w:val="none" w:sz="0" w:space="0" w:color="auto"/>
                    <w:left w:val="none" w:sz="0" w:space="0" w:color="auto"/>
                    <w:bottom w:val="none" w:sz="0" w:space="0" w:color="auto"/>
                    <w:right w:val="none" w:sz="0" w:space="0" w:color="auto"/>
                  </w:divBdr>
                </w:div>
                <w:div w:id="236137713">
                  <w:marLeft w:val="0"/>
                  <w:marRight w:val="0"/>
                  <w:marTop w:val="0"/>
                  <w:marBottom w:val="0"/>
                  <w:divBdr>
                    <w:top w:val="none" w:sz="0" w:space="0" w:color="auto"/>
                    <w:left w:val="none" w:sz="0" w:space="0" w:color="auto"/>
                    <w:bottom w:val="none" w:sz="0" w:space="0" w:color="auto"/>
                    <w:right w:val="none" w:sz="0" w:space="0" w:color="auto"/>
                  </w:divBdr>
                </w:div>
                <w:div w:id="1071466278">
                  <w:marLeft w:val="0"/>
                  <w:marRight w:val="0"/>
                  <w:marTop w:val="0"/>
                  <w:marBottom w:val="0"/>
                  <w:divBdr>
                    <w:top w:val="none" w:sz="0" w:space="0" w:color="auto"/>
                    <w:left w:val="none" w:sz="0" w:space="0" w:color="auto"/>
                    <w:bottom w:val="none" w:sz="0" w:space="0" w:color="auto"/>
                    <w:right w:val="none" w:sz="0" w:space="0" w:color="auto"/>
                  </w:divBdr>
                </w:div>
                <w:div w:id="411247027">
                  <w:marLeft w:val="0"/>
                  <w:marRight w:val="0"/>
                  <w:marTop w:val="0"/>
                  <w:marBottom w:val="0"/>
                  <w:divBdr>
                    <w:top w:val="none" w:sz="0" w:space="0" w:color="auto"/>
                    <w:left w:val="none" w:sz="0" w:space="0" w:color="auto"/>
                    <w:bottom w:val="none" w:sz="0" w:space="0" w:color="auto"/>
                    <w:right w:val="none" w:sz="0" w:space="0" w:color="auto"/>
                  </w:divBdr>
                </w:div>
                <w:div w:id="1631353415">
                  <w:marLeft w:val="0"/>
                  <w:marRight w:val="0"/>
                  <w:marTop w:val="0"/>
                  <w:marBottom w:val="0"/>
                  <w:divBdr>
                    <w:top w:val="none" w:sz="0" w:space="0" w:color="auto"/>
                    <w:left w:val="none" w:sz="0" w:space="0" w:color="auto"/>
                    <w:bottom w:val="none" w:sz="0" w:space="0" w:color="auto"/>
                    <w:right w:val="none" w:sz="0" w:space="0" w:color="auto"/>
                  </w:divBdr>
                </w:div>
                <w:div w:id="512376105">
                  <w:marLeft w:val="0"/>
                  <w:marRight w:val="0"/>
                  <w:marTop w:val="0"/>
                  <w:marBottom w:val="0"/>
                  <w:divBdr>
                    <w:top w:val="none" w:sz="0" w:space="0" w:color="auto"/>
                    <w:left w:val="none" w:sz="0" w:space="0" w:color="auto"/>
                    <w:bottom w:val="none" w:sz="0" w:space="0" w:color="auto"/>
                    <w:right w:val="none" w:sz="0" w:space="0" w:color="auto"/>
                  </w:divBdr>
                </w:div>
                <w:div w:id="1934431169">
                  <w:marLeft w:val="0"/>
                  <w:marRight w:val="0"/>
                  <w:marTop w:val="0"/>
                  <w:marBottom w:val="0"/>
                  <w:divBdr>
                    <w:top w:val="none" w:sz="0" w:space="0" w:color="auto"/>
                    <w:left w:val="none" w:sz="0" w:space="0" w:color="auto"/>
                    <w:bottom w:val="none" w:sz="0" w:space="0" w:color="auto"/>
                    <w:right w:val="none" w:sz="0" w:space="0" w:color="auto"/>
                  </w:divBdr>
                </w:div>
                <w:div w:id="1421441828">
                  <w:marLeft w:val="0"/>
                  <w:marRight w:val="0"/>
                  <w:marTop w:val="0"/>
                  <w:marBottom w:val="0"/>
                  <w:divBdr>
                    <w:top w:val="none" w:sz="0" w:space="0" w:color="auto"/>
                    <w:left w:val="none" w:sz="0" w:space="0" w:color="auto"/>
                    <w:bottom w:val="none" w:sz="0" w:space="0" w:color="auto"/>
                    <w:right w:val="none" w:sz="0" w:space="0" w:color="auto"/>
                  </w:divBdr>
                </w:div>
                <w:div w:id="920018454">
                  <w:marLeft w:val="0"/>
                  <w:marRight w:val="0"/>
                  <w:marTop w:val="0"/>
                  <w:marBottom w:val="0"/>
                  <w:divBdr>
                    <w:top w:val="none" w:sz="0" w:space="0" w:color="auto"/>
                    <w:left w:val="none" w:sz="0" w:space="0" w:color="auto"/>
                    <w:bottom w:val="none" w:sz="0" w:space="0" w:color="auto"/>
                    <w:right w:val="none" w:sz="0" w:space="0" w:color="auto"/>
                  </w:divBdr>
                </w:div>
                <w:div w:id="126432342">
                  <w:marLeft w:val="0"/>
                  <w:marRight w:val="0"/>
                  <w:marTop w:val="0"/>
                  <w:marBottom w:val="0"/>
                  <w:divBdr>
                    <w:top w:val="none" w:sz="0" w:space="0" w:color="auto"/>
                    <w:left w:val="none" w:sz="0" w:space="0" w:color="auto"/>
                    <w:bottom w:val="none" w:sz="0" w:space="0" w:color="auto"/>
                    <w:right w:val="none" w:sz="0" w:space="0" w:color="auto"/>
                  </w:divBdr>
                </w:div>
                <w:div w:id="1390420091">
                  <w:marLeft w:val="0"/>
                  <w:marRight w:val="0"/>
                  <w:marTop w:val="0"/>
                  <w:marBottom w:val="0"/>
                  <w:divBdr>
                    <w:top w:val="none" w:sz="0" w:space="0" w:color="auto"/>
                    <w:left w:val="none" w:sz="0" w:space="0" w:color="auto"/>
                    <w:bottom w:val="none" w:sz="0" w:space="0" w:color="auto"/>
                    <w:right w:val="none" w:sz="0" w:space="0" w:color="auto"/>
                  </w:divBdr>
                </w:div>
                <w:div w:id="442308910">
                  <w:marLeft w:val="0"/>
                  <w:marRight w:val="0"/>
                  <w:marTop w:val="0"/>
                  <w:marBottom w:val="0"/>
                  <w:divBdr>
                    <w:top w:val="none" w:sz="0" w:space="0" w:color="auto"/>
                    <w:left w:val="none" w:sz="0" w:space="0" w:color="auto"/>
                    <w:bottom w:val="none" w:sz="0" w:space="0" w:color="auto"/>
                    <w:right w:val="none" w:sz="0" w:space="0" w:color="auto"/>
                  </w:divBdr>
                </w:div>
                <w:div w:id="2015837736">
                  <w:marLeft w:val="0"/>
                  <w:marRight w:val="0"/>
                  <w:marTop w:val="0"/>
                  <w:marBottom w:val="0"/>
                  <w:divBdr>
                    <w:top w:val="none" w:sz="0" w:space="0" w:color="auto"/>
                    <w:left w:val="none" w:sz="0" w:space="0" w:color="auto"/>
                    <w:bottom w:val="none" w:sz="0" w:space="0" w:color="auto"/>
                    <w:right w:val="none" w:sz="0" w:space="0" w:color="auto"/>
                  </w:divBdr>
                </w:div>
                <w:div w:id="778141552">
                  <w:marLeft w:val="0"/>
                  <w:marRight w:val="0"/>
                  <w:marTop w:val="0"/>
                  <w:marBottom w:val="0"/>
                  <w:divBdr>
                    <w:top w:val="none" w:sz="0" w:space="0" w:color="auto"/>
                    <w:left w:val="none" w:sz="0" w:space="0" w:color="auto"/>
                    <w:bottom w:val="none" w:sz="0" w:space="0" w:color="auto"/>
                    <w:right w:val="none" w:sz="0" w:space="0" w:color="auto"/>
                  </w:divBdr>
                </w:div>
                <w:div w:id="351958962">
                  <w:marLeft w:val="0"/>
                  <w:marRight w:val="0"/>
                  <w:marTop w:val="0"/>
                  <w:marBottom w:val="0"/>
                  <w:divBdr>
                    <w:top w:val="none" w:sz="0" w:space="0" w:color="auto"/>
                    <w:left w:val="none" w:sz="0" w:space="0" w:color="auto"/>
                    <w:bottom w:val="none" w:sz="0" w:space="0" w:color="auto"/>
                    <w:right w:val="none" w:sz="0" w:space="0" w:color="auto"/>
                  </w:divBdr>
                </w:div>
                <w:div w:id="102462513">
                  <w:marLeft w:val="0"/>
                  <w:marRight w:val="0"/>
                  <w:marTop w:val="0"/>
                  <w:marBottom w:val="0"/>
                  <w:divBdr>
                    <w:top w:val="none" w:sz="0" w:space="0" w:color="auto"/>
                    <w:left w:val="none" w:sz="0" w:space="0" w:color="auto"/>
                    <w:bottom w:val="none" w:sz="0" w:space="0" w:color="auto"/>
                    <w:right w:val="none" w:sz="0" w:space="0" w:color="auto"/>
                  </w:divBdr>
                </w:div>
                <w:div w:id="649947480">
                  <w:marLeft w:val="0"/>
                  <w:marRight w:val="0"/>
                  <w:marTop w:val="0"/>
                  <w:marBottom w:val="0"/>
                  <w:divBdr>
                    <w:top w:val="none" w:sz="0" w:space="0" w:color="auto"/>
                    <w:left w:val="none" w:sz="0" w:space="0" w:color="auto"/>
                    <w:bottom w:val="none" w:sz="0" w:space="0" w:color="auto"/>
                    <w:right w:val="none" w:sz="0" w:space="0" w:color="auto"/>
                  </w:divBdr>
                </w:div>
                <w:div w:id="1919514616">
                  <w:marLeft w:val="0"/>
                  <w:marRight w:val="0"/>
                  <w:marTop w:val="0"/>
                  <w:marBottom w:val="0"/>
                  <w:divBdr>
                    <w:top w:val="none" w:sz="0" w:space="0" w:color="auto"/>
                    <w:left w:val="none" w:sz="0" w:space="0" w:color="auto"/>
                    <w:bottom w:val="none" w:sz="0" w:space="0" w:color="auto"/>
                    <w:right w:val="none" w:sz="0" w:space="0" w:color="auto"/>
                  </w:divBdr>
                </w:div>
                <w:div w:id="301275187">
                  <w:marLeft w:val="0"/>
                  <w:marRight w:val="0"/>
                  <w:marTop w:val="0"/>
                  <w:marBottom w:val="0"/>
                  <w:divBdr>
                    <w:top w:val="none" w:sz="0" w:space="0" w:color="auto"/>
                    <w:left w:val="none" w:sz="0" w:space="0" w:color="auto"/>
                    <w:bottom w:val="none" w:sz="0" w:space="0" w:color="auto"/>
                    <w:right w:val="none" w:sz="0" w:space="0" w:color="auto"/>
                  </w:divBdr>
                </w:div>
                <w:div w:id="1486974457">
                  <w:marLeft w:val="0"/>
                  <w:marRight w:val="0"/>
                  <w:marTop w:val="0"/>
                  <w:marBottom w:val="0"/>
                  <w:divBdr>
                    <w:top w:val="none" w:sz="0" w:space="0" w:color="auto"/>
                    <w:left w:val="none" w:sz="0" w:space="0" w:color="auto"/>
                    <w:bottom w:val="none" w:sz="0" w:space="0" w:color="auto"/>
                    <w:right w:val="none" w:sz="0" w:space="0" w:color="auto"/>
                  </w:divBdr>
                </w:div>
                <w:div w:id="345786454">
                  <w:marLeft w:val="0"/>
                  <w:marRight w:val="0"/>
                  <w:marTop w:val="0"/>
                  <w:marBottom w:val="0"/>
                  <w:divBdr>
                    <w:top w:val="none" w:sz="0" w:space="0" w:color="auto"/>
                    <w:left w:val="none" w:sz="0" w:space="0" w:color="auto"/>
                    <w:bottom w:val="none" w:sz="0" w:space="0" w:color="auto"/>
                    <w:right w:val="none" w:sz="0" w:space="0" w:color="auto"/>
                  </w:divBdr>
                </w:div>
                <w:div w:id="512577039">
                  <w:marLeft w:val="0"/>
                  <w:marRight w:val="0"/>
                  <w:marTop w:val="0"/>
                  <w:marBottom w:val="0"/>
                  <w:divBdr>
                    <w:top w:val="none" w:sz="0" w:space="0" w:color="auto"/>
                    <w:left w:val="none" w:sz="0" w:space="0" w:color="auto"/>
                    <w:bottom w:val="none" w:sz="0" w:space="0" w:color="auto"/>
                    <w:right w:val="none" w:sz="0" w:space="0" w:color="auto"/>
                  </w:divBdr>
                </w:div>
                <w:div w:id="936333089">
                  <w:marLeft w:val="0"/>
                  <w:marRight w:val="0"/>
                  <w:marTop w:val="0"/>
                  <w:marBottom w:val="0"/>
                  <w:divBdr>
                    <w:top w:val="none" w:sz="0" w:space="0" w:color="auto"/>
                    <w:left w:val="none" w:sz="0" w:space="0" w:color="auto"/>
                    <w:bottom w:val="none" w:sz="0" w:space="0" w:color="auto"/>
                    <w:right w:val="none" w:sz="0" w:space="0" w:color="auto"/>
                  </w:divBdr>
                </w:div>
                <w:div w:id="1278096295">
                  <w:marLeft w:val="0"/>
                  <w:marRight w:val="0"/>
                  <w:marTop w:val="0"/>
                  <w:marBottom w:val="0"/>
                  <w:divBdr>
                    <w:top w:val="none" w:sz="0" w:space="0" w:color="auto"/>
                    <w:left w:val="none" w:sz="0" w:space="0" w:color="auto"/>
                    <w:bottom w:val="none" w:sz="0" w:space="0" w:color="auto"/>
                    <w:right w:val="none" w:sz="0" w:space="0" w:color="auto"/>
                  </w:divBdr>
                </w:div>
                <w:div w:id="856582545">
                  <w:marLeft w:val="0"/>
                  <w:marRight w:val="0"/>
                  <w:marTop w:val="0"/>
                  <w:marBottom w:val="0"/>
                  <w:divBdr>
                    <w:top w:val="none" w:sz="0" w:space="0" w:color="auto"/>
                    <w:left w:val="none" w:sz="0" w:space="0" w:color="auto"/>
                    <w:bottom w:val="none" w:sz="0" w:space="0" w:color="auto"/>
                    <w:right w:val="none" w:sz="0" w:space="0" w:color="auto"/>
                  </w:divBdr>
                </w:div>
                <w:div w:id="178783627">
                  <w:marLeft w:val="0"/>
                  <w:marRight w:val="0"/>
                  <w:marTop w:val="0"/>
                  <w:marBottom w:val="0"/>
                  <w:divBdr>
                    <w:top w:val="none" w:sz="0" w:space="0" w:color="auto"/>
                    <w:left w:val="none" w:sz="0" w:space="0" w:color="auto"/>
                    <w:bottom w:val="none" w:sz="0" w:space="0" w:color="auto"/>
                    <w:right w:val="none" w:sz="0" w:space="0" w:color="auto"/>
                  </w:divBdr>
                </w:div>
                <w:div w:id="692609951">
                  <w:marLeft w:val="0"/>
                  <w:marRight w:val="0"/>
                  <w:marTop w:val="0"/>
                  <w:marBottom w:val="0"/>
                  <w:divBdr>
                    <w:top w:val="none" w:sz="0" w:space="0" w:color="auto"/>
                    <w:left w:val="none" w:sz="0" w:space="0" w:color="auto"/>
                    <w:bottom w:val="none" w:sz="0" w:space="0" w:color="auto"/>
                    <w:right w:val="none" w:sz="0" w:space="0" w:color="auto"/>
                  </w:divBdr>
                </w:div>
                <w:div w:id="1626111852">
                  <w:marLeft w:val="0"/>
                  <w:marRight w:val="0"/>
                  <w:marTop w:val="0"/>
                  <w:marBottom w:val="0"/>
                  <w:divBdr>
                    <w:top w:val="none" w:sz="0" w:space="0" w:color="auto"/>
                    <w:left w:val="none" w:sz="0" w:space="0" w:color="auto"/>
                    <w:bottom w:val="none" w:sz="0" w:space="0" w:color="auto"/>
                    <w:right w:val="none" w:sz="0" w:space="0" w:color="auto"/>
                  </w:divBdr>
                </w:div>
                <w:div w:id="294602182">
                  <w:marLeft w:val="0"/>
                  <w:marRight w:val="0"/>
                  <w:marTop w:val="0"/>
                  <w:marBottom w:val="0"/>
                  <w:divBdr>
                    <w:top w:val="none" w:sz="0" w:space="0" w:color="auto"/>
                    <w:left w:val="none" w:sz="0" w:space="0" w:color="auto"/>
                    <w:bottom w:val="none" w:sz="0" w:space="0" w:color="auto"/>
                    <w:right w:val="none" w:sz="0" w:space="0" w:color="auto"/>
                  </w:divBdr>
                </w:div>
                <w:div w:id="1595481919">
                  <w:marLeft w:val="0"/>
                  <w:marRight w:val="0"/>
                  <w:marTop w:val="0"/>
                  <w:marBottom w:val="0"/>
                  <w:divBdr>
                    <w:top w:val="none" w:sz="0" w:space="0" w:color="auto"/>
                    <w:left w:val="none" w:sz="0" w:space="0" w:color="auto"/>
                    <w:bottom w:val="none" w:sz="0" w:space="0" w:color="auto"/>
                    <w:right w:val="none" w:sz="0" w:space="0" w:color="auto"/>
                  </w:divBdr>
                </w:div>
                <w:div w:id="1002509090">
                  <w:marLeft w:val="0"/>
                  <w:marRight w:val="0"/>
                  <w:marTop w:val="0"/>
                  <w:marBottom w:val="0"/>
                  <w:divBdr>
                    <w:top w:val="none" w:sz="0" w:space="0" w:color="auto"/>
                    <w:left w:val="none" w:sz="0" w:space="0" w:color="auto"/>
                    <w:bottom w:val="none" w:sz="0" w:space="0" w:color="auto"/>
                    <w:right w:val="none" w:sz="0" w:space="0" w:color="auto"/>
                  </w:divBdr>
                </w:div>
                <w:div w:id="473528837">
                  <w:marLeft w:val="0"/>
                  <w:marRight w:val="0"/>
                  <w:marTop w:val="0"/>
                  <w:marBottom w:val="0"/>
                  <w:divBdr>
                    <w:top w:val="none" w:sz="0" w:space="0" w:color="auto"/>
                    <w:left w:val="none" w:sz="0" w:space="0" w:color="auto"/>
                    <w:bottom w:val="none" w:sz="0" w:space="0" w:color="auto"/>
                    <w:right w:val="none" w:sz="0" w:space="0" w:color="auto"/>
                  </w:divBdr>
                </w:div>
                <w:div w:id="1146971167">
                  <w:marLeft w:val="0"/>
                  <w:marRight w:val="0"/>
                  <w:marTop w:val="0"/>
                  <w:marBottom w:val="0"/>
                  <w:divBdr>
                    <w:top w:val="none" w:sz="0" w:space="0" w:color="auto"/>
                    <w:left w:val="none" w:sz="0" w:space="0" w:color="auto"/>
                    <w:bottom w:val="none" w:sz="0" w:space="0" w:color="auto"/>
                    <w:right w:val="none" w:sz="0" w:space="0" w:color="auto"/>
                  </w:divBdr>
                </w:div>
                <w:div w:id="307638678">
                  <w:marLeft w:val="0"/>
                  <w:marRight w:val="0"/>
                  <w:marTop w:val="0"/>
                  <w:marBottom w:val="0"/>
                  <w:divBdr>
                    <w:top w:val="none" w:sz="0" w:space="0" w:color="auto"/>
                    <w:left w:val="none" w:sz="0" w:space="0" w:color="auto"/>
                    <w:bottom w:val="none" w:sz="0" w:space="0" w:color="auto"/>
                    <w:right w:val="none" w:sz="0" w:space="0" w:color="auto"/>
                  </w:divBdr>
                </w:div>
                <w:div w:id="1481848338">
                  <w:marLeft w:val="0"/>
                  <w:marRight w:val="0"/>
                  <w:marTop w:val="0"/>
                  <w:marBottom w:val="0"/>
                  <w:divBdr>
                    <w:top w:val="none" w:sz="0" w:space="0" w:color="auto"/>
                    <w:left w:val="none" w:sz="0" w:space="0" w:color="auto"/>
                    <w:bottom w:val="none" w:sz="0" w:space="0" w:color="auto"/>
                    <w:right w:val="none" w:sz="0" w:space="0" w:color="auto"/>
                  </w:divBdr>
                </w:div>
                <w:div w:id="1742634809">
                  <w:marLeft w:val="0"/>
                  <w:marRight w:val="0"/>
                  <w:marTop w:val="0"/>
                  <w:marBottom w:val="0"/>
                  <w:divBdr>
                    <w:top w:val="none" w:sz="0" w:space="0" w:color="auto"/>
                    <w:left w:val="none" w:sz="0" w:space="0" w:color="auto"/>
                    <w:bottom w:val="none" w:sz="0" w:space="0" w:color="auto"/>
                    <w:right w:val="none" w:sz="0" w:space="0" w:color="auto"/>
                  </w:divBdr>
                </w:div>
                <w:div w:id="1380469276">
                  <w:marLeft w:val="0"/>
                  <w:marRight w:val="0"/>
                  <w:marTop w:val="0"/>
                  <w:marBottom w:val="0"/>
                  <w:divBdr>
                    <w:top w:val="none" w:sz="0" w:space="0" w:color="auto"/>
                    <w:left w:val="none" w:sz="0" w:space="0" w:color="auto"/>
                    <w:bottom w:val="none" w:sz="0" w:space="0" w:color="auto"/>
                    <w:right w:val="none" w:sz="0" w:space="0" w:color="auto"/>
                  </w:divBdr>
                </w:div>
                <w:div w:id="985862794">
                  <w:marLeft w:val="0"/>
                  <w:marRight w:val="0"/>
                  <w:marTop w:val="0"/>
                  <w:marBottom w:val="0"/>
                  <w:divBdr>
                    <w:top w:val="none" w:sz="0" w:space="0" w:color="auto"/>
                    <w:left w:val="none" w:sz="0" w:space="0" w:color="auto"/>
                    <w:bottom w:val="none" w:sz="0" w:space="0" w:color="auto"/>
                    <w:right w:val="none" w:sz="0" w:space="0" w:color="auto"/>
                  </w:divBdr>
                </w:div>
                <w:div w:id="11632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064">
          <w:marLeft w:val="0"/>
          <w:marRight w:val="0"/>
          <w:marTop w:val="0"/>
          <w:marBottom w:val="0"/>
          <w:divBdr>
            <w:top w:val="none" w:sz="0" w:space="0" w:color="auto"/>
            <w:left w:val="none" w:sz="0" w:space="0" w:color="auto"/>
            <w:bottom w:val="none" w:sz="0" w:space="0" w:color="auto"/>
            <w:right w:val="none" w:sz="0" w:space="0" w:color="auto"/>
          </w:divBdr>
          <w:divsChild>
            <w:div w:id="62027623">
              <w:marLeft w:val="0"/>
              <w:marRight w:val="0"/>
              <w:marTop w:val="0"/>
              <w:marBottom w:val="0"/>
              <w:divBdr>
                <w:top w:val="none" w:sz="0" w:space="0" w:color="auto"/>
                <w:left w:val="none" w:sz="0" w:space="0" w:color="auto"/>
                <w:bottom w:val="none" w:sz="0" w:space="0" w:color="auto"/>
                <w:right w:val="none" w:sz="0" w:space="0" w:color="auto"/>
              </w:divBdr>
            </w:div>
            <w:div w:id="1629315981">
              <w:marLeft w:val="0"/>
              <w:marRight w:val="0"/>
              <w:marTop w:val="0"/>
              <w:marBottom w:val="0"/>
              <w:divBdr>
                <w:top w:val="none" w:sz="0" w:space="0" w:color="auto"/>
                <w:left w:val="none" w:sz="0" w:space="0" w:color="auto"/>
                <w:bottom w:val="none" w:sz="0" w:space="0" w:color="auto"/>
                <w:right w:val="none" w:sz="0" w:space="0" w:color="auto"/>
              </w:divBdr>
            </w:div>
            <w:div w:id="1070036555">
              <w:marLeft w:val="0"/>
              <w:marRight w:val="0"/>
              <w:marTop w:val="0"/>
              <w:marBottom w:val="0"/>
              <w:divBdr>
                <w:top w:val="none" w:sz="0" w:space="0" w:color="auto"/>
                <w:left w:val="none" w:sz="0" w:space="0" w:color="auto"/>
                <w:bottom w:val="none" w:sz="0" w:space="0" w:color="auto"/>
                <w:right w:val="none" w:sz="0" w:space="0" w:color="auto"/>
              </w:divBdr>
            </w:div>
            <w:div w:id="1309555216">
              <w:marLeft w:val="0"/>
              <w:marRight w:val="0"/>
              <w:marTop w:val="0"/>
              <w:marBottom w:val="0"/>
              <w:divBdr>
                <w:top w:val="none" w:sz="0" w:space="0" w:color="auto"/>
                <w:left w:val="none" w:sz="0" w:space="0" w:color="auto"/>
                <w:bottom w:val="none" w:sz="0" w:space="0" w:color="auto"/>
                <w:right w:val="none" w:sz="0" w:space="0" w:color="auto"/>
              </w:divBdr>
            </w:div>
            <w:div w:id="527639993">
              <w:marLeft w:val="0"/>
              <w:marRight w:val="0"/>
              <w:marTop w:val="0"/>
              <w:marBottom w:val="0"/>
              <w:divBdr>
                <w:top w:val="none" w:sz="0" w:space="0" w:color="auto"/>
                <w:left w:val="none" w:sz="0" w:space="0" w:color="auto"/>
                <w:bottom w:val="none" w:sz="0" w:space="0" w:color="auto"/>
                <w:right w:val="none" w:sz="0" w:space="0" w:color="auto"/>
              </w:divBdr>
            </w:div>
            <w:div w:id="1191380075">
              <w:marLeft w:val="0"/>
              <w:marRight w:val="0"/>
              <w:marTop w:val="0"/>
              <w:marBottom w:val="0"/>
              <w:divBdr>
                <w:top w:val="none" w:sz="0" w:space="0" w:color="auto"/>
                <w:left w:val="none" w:sz="0" w:space="0" w:color="auto"/>
                <w:bottom w:val="none" w:sz="0" w:space="0" w:color="auto"/>
                <w:right w:val="none" w:sz="0" w:space="0" w:color="auto"/>
              </w:divBdr>
            </w:div>
            <w:div w:id="123895325">
              <w:marLeft w:val="0"/>
              <w:marRight w:val="0"/>
              <w:marTop w:val="0"/>
              <w:marBottom w:val="0"/>
              <w:divBdr>
                <w:top w:val="none" w:sz="0" w:space="0" w:color="auto"/>
                <w:left w:val="none" w:sz="0" w:space="0" w:color="auto"/>
                <w:bottom w:val="none" w:sz="0" w:space="0" w:color="auto"/>
                <w:right w:val="none" w:sz="0" w:space="0" w:color="auto"/>
              </w:divBdr>
            </w:div>
            <w:div w:id="1147358219">
              <w:marLeft w:val="0"/>
              <w:marRight w:val="0"/>
              <w:marTop w:val="0"/>
              <w:marBottom w:val="0"/>
              <w:divBdr>
                <w:top w:val="none" w:sz="0" w:space="0" w:color="auto"/>
                <w:left w:val="none" w:sz="0" w:space="0" w:color="auto"/>
                <w:bottom w:val="none" w:sz="0" w:space="0" w:color="auto"/>
                <w:right w:val="none" w:sz="0" w:space="0" w:color="auto"/>
              </w:divBdr>
            </w:div>
            <w:div w:id="1467697395">
              <w:marLeft w:val="0"/>
              <w:marRight w:val="0"/>
              <w:marTop w:val="0"/>
              <w:marBottom w:val="0"/>
              <w:divBdr>
                <w:top w:val="none" w:sz="0" w:space="0" w:color="auto"/>
                <w:left w:val="none" w:sz="0" w:space="0" w:color="auto"/>
                <w:bottom w:val="none" w:sz="0" w:space="0" w:color="auto"/>
                <w:right w:val="none" w:sz="0" w:space="0" w:color="auto"/>
              </w:divBdr>
            </w:div>
            <w:div w:id="536431540">
              <w:marLeft w:val="0"/>
              <w:marRight w:val="0"/>
              <w:marTop w:val="0"/>
              <w:marBottom w:val="0"/>
              <w:divBdr>
                <w:top w:val="none" w:sz="0" w:space="0" w:color="auto"/>
                <w:left w:val="none" w:sz="0" w:space="0" w:color="auto"/>
                <w:bottom w:val="none" w:sz="0" w:space="0" w:color="auto"/>
                <w:right w:val="none" w:sz="0" w:space="0" w:color="auto"/>
              </w:divBdr>
            </w:div>
            <w:div w:id="1626615508">
              <w:marLeft w:val="0"/>
              <w:marRight w:val="0"/>
              <w:marTop w:val="0"/>
              <w:marBottom w:val="0"/>
              <w:divBdr>
                <w:top w:val="none" w:sz="0" w:space="0" w:color="auto"/>
                <w:left w:val="none" w:sz="0" w:space="0" w:color="auto"/>
                <w:bottom w:val="none" w:sz="0" w:space="0" w:color="auto"/>
                <w:right w:val="none" w:sz="0" w:space="0" w:color="auto"/>
              </w:divBdr>
            </w:div>
            <w:div w:id="9308443">
              <w:marLeft w:val="0"/>
              <w:marRight w:val="0"/>
              <w:marTop w:val="0"/>
              <w:marBottom w:val="0"/>
              <w:divBdr>
                <w:top w:val="none" w:sz="0" w:space="0" w:color="auto"/>
                <w:left w:val="none" w:sz="0" w:space="0" w:color="auto"/>
                <w:bottom w:val="none" w:sz="0" w:space="0" w:color="auto"/>
                <w:right w:val="none" w:sz="0" w:space="0" w:color="auto"/>
              </w:divBdr>
            </w:div>
            <w:div w:id="1367675153">
              <w:marLeft w:val="0"/>
              <w:marRight w:val="0"/>
              <w:marTop w:val="0"/>
              <w:marBottom w:val="0"/>
              <w:divBdr>
                <w:top w:val="none" w:sz="0" w:space="0" w:color="auto"/>
                <w:left w:val="none" w:sz="0" w:space="0" w:color="auto"/>
                <w:bottom w:val="none" w:sz="0" w:space="0" w:color="auto"/>
                <w:right w:val="none" w:sz="0" w:space="0" w:color="auto"/>
              </w:divBdr>
            </w:div>
            <w:div w:id="1392460819">
              <w:marLeft w:val="0"/>
              <w:marRight w:val="0"/>
              <w:marTop w:val="0"/>
              <w:marBottom w:val="0"/>
              <w:divBdr>
                <w:top w:val="none" w:sz="0" w:space="0" w:color="auto"/>
                <w:left w:val="none" w:sz="0" w:space="0" w:color="auto"/>
                <w:bottom w:val="none" w:sz="0" w:space="0" w:color="auto"/>
                <w:right w:val="none" w:sz="0" w:space="0" w:color="auto"/>
              </w:divBdr>
            </w:div>
            <w:div w:id="579825183">
              <w:marLeft w:val="0"/>
              <w:marRight w:val="0"/>
              <w:marTop w:val="0"/>
              <w:marBottom w:val="0"/>
              <w:divBdr>
                <w:top w:val="none" w:sz="0" w:space="0" w:color="auto"/>
                <w:left w:val="none" w:sz="0" w:space="0" w:color="auto"/>
                <w:bottom w:val="none" w:sz="0" w:space="0" w:color="auto"/>
                <w:right w:val="none" w:sz="0" w:space="0" w:color="auto"/>
              </w:divBdr>
            </w:div>
            <w:div w:id="332687229">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 w:id="1460370892">
                  <w:marLeft w:val="0"/>
                  <w:marRight w:val="0"/>
                  <w:marTop w:val="0"/>
                  <w:marBottom w:val="0"/>
                  <w:divBdr>
                    <w:top w:val="none" w:sz="0" w:space="0" w:color="auto"/>
                    <w:left w:val="none" w:sz="0" w:space="0" w:color="auto"/>
                    <w:bottom w:val="none" w:sz="0" w:space="0" w:color="auto"/>
                    <w:right w:val="none" w:sz="0" w:space="0" w:color="auto"/>
                  </w:divBdr>
                </w:div>
                <w:div w:id="896863988">
                  <w:marLeft w:val="0"/>
                  <w:marRight w:val="0"/>
                  <w:marTop w:val="0"/>
                  <w:marBottom w:val="0"/>
                  <w:divBdr>
                    <w:top w:val="none" w:sz="0" w:space="0" w:color="auto"/>
                    <w:left w:val="none" w:sz="0" w:space="0" w:color="auto"/>
                    <w:bottom w:val="none" w:sz="0" w:space="0" w:color="auto"/>
                    <w:right w:val="none" w:sz="0" w:space="0" w:color="auto"/>
                  </w:divBdr>
                </w:div>
                <w:div w:id="559251384">
                  <w:marLeft w:val="0"/>
                  <w:marRight w:val="0"/>
                  <w:marTop w:val="0"/>
                  <w:marBottom w:val="0"/>
                  <w:divBdr>
                    <w:top w:val="none" w:sz="0" w:space="0" w:color="auto"/>
                    <w:left w:val="none" w:sz="0" w:space="0" w:color="auto"/>
                    <w:bottom w:val="none" w:sz="0" w:space="0" w:color="auto"/>
                    <w:right w:val="none" w:sz="0" w:space="0" w:color="auto"/>
                  </w:divBdr>
                </w:div>
                <w:div w:id="1651860654">
                  <w:marLeft w:val="0"/>
                  <w:marRight w:val="0"/>
                  <w:marTop w:val="0"/>
                  <w:marBottom w:val="0"/>
                  <w:divBdr>
                    <w:top w:val="none" w:sz="0" w:space="0" w:color="auto"/>
                    <w:left w:val="none" w:sz="0" w:space="0" w:color="auto"/>
                    <w:bottom w:val="none" w:sz="0" w:space="0" w:color="auto"/>
                    <w:right w:val="none" w:sz="0" w:space="0" w:color="auto"/>
                  </w:divBdr>
                </w:div>
                <w:div w:id="136187060">
                  <w:marLeft w:val="0"/>
                  <w:marRight w:val="0"/>
                  <w:marTop w:val="0"/>
                  <w:marBottom w:val="0"/>
                  <w:divBdr>
                    <w:top w:val="none" w:sz="0" w:space="0" w:color="auto"/>
                    <w:left w:val="none" w:sz="0" w:space="0" w:color="auto"/>
                    <w:bottom w:val="none" w:sz="0" w:space="0" w:color="auto"/>
                    <w:right w:val="none" w:sz="0" w:space="0" w:color="auto"/>
                  </w:divBdr>
                </w:div>
                <w:div w:id="1878080104">
                  <w:marLeft w:val="0"/>
                  <w:marRight w:val="0"/>
                  <w:marTop w:val="0"/>
                  <w:marBottom w:val="0"/>
                  <w:divBdr>
                    <w:top w:val="none" w:sz="0" w:space="0" w:color="auto"/>
                    <w:left w:val="none" w:sz="0" w:space="0" w:color="auto"/>
                    <w:bottom w:val="none" w:sz="0" w:space="0" w:color="auto"/>
                    <w:right w:val="none" w:sz="0" w:space="0" w:color="auto"/>
                  </w:divBdr>
                </w:div>
                <w:div w:id="1320383036">
                  <w:marLeft w:val="0"/>
                  <w:marRight w:val="0"/>
                  <w:marTop w:val="0"/>
                  <w:marBottom w:val="0"/>
                  <w:divBdr>
                    <w:top w:val="none" w:sz="0" w:space="0" w:color="auto"/>
                    <w:left w:val="none" w:sz="0" w:space="0" w:color="auto"/>
                    <w:bottom w:val="none" w:sz="0" w:space="0" w:color="auto"/>
                    <w:right w:val="none" w:sz="0" w:space="0" w:color="auto"/>
                  </w:divBdr>
                </w:div>
                <w:div w:id="345403330">
                  <w:marLeft w:val="0"/>
                  <w:marRight w:val="0"/>
                  <w:marTop w:val="0"/>
                  <w:marBottom w:val="0"/>
                  <w:divBdr>
                    <w:top w:val="none" w:sz="0" w:space="0" w:color="auto"/>
                    <w:left w:val="none" w:sz="0" w:space="0" w:color="auto"/>
                    <w:bottom w:val="none" w:sz="0" w:space="0" w:color="auto"/>
                    <w:right w:val="none" w:sz="0" w:space="0" w:color="auto"/>
                  </w:divBdr>
                </w:div>
                <w:div w:id="85421722">
                  <w:marLeft w:val="0"/>
                  <w:marRight w:val="0"/>
                  <w:marTop w:val="0"/>
                  <w:marBottom w:val="0"/>
                  <w:divBdr>
                    <w:top w:val="none" w:sz="0" w:space="0" w:color="auto"/>
                    <w:left w:val="none" w:sz="0" w:space="0" w:color="auto"/>
                    <w:bottom w:val="none" w:sz="0" w:space="0" w:color="auto"/>
                    <w:right w:val="none" w:sz="0" w:space="0" w:color="auto"/>
                  </w:divBdr>
                </w:div>
                <w:div w:id="811599328">
                  <w:marLeft w:val="0"/>
                  <w:marRight w:val="0"/>
                  <w:marTop w:val="0"/>
                  <w:marBottom w:val="0"/>
                  <w:divBdr>
                    <w:top w:val="none" w:sz="0" w:space="0" w:color="auto"/>
                    <w:left w:val="none" w:sz="0" w:space="0" w:color="auto"/>
                    <w:bottom w:val="none" w:sz="0" w:space="0" w:color="auto"/>
                    <w:right w:val="none" w:sz="0" w:space="0" w:color="auto"/>
                  </w:divBdr>
                </w:div>
                <w:div w:id="1999074290">
                  <w:marLeft w:val="0"/>
                  <w:marRight w:val="0"/>
                  <w:marTop w:val="0"/>
                  <w:marBottom w:val="0"/>
                  <w:divBdr>
                    <w:top w:val="none" w:sz="0" w:space="0" w:color="auto"/>
                    <w:left w:val="none" w:sz="0" w:space="0" w:color="auto"/>
                    <w:bottom w:val="none" w:sz="0" w:space="0" w:color="auto"/>
                    <w:right w:val="none" w:sz="0" w:space="0" w:color="auto"/>
                  </w:divBdr>
                </w:div>
                <w:div w:id="668606886">
                  <w:marLeft w:val="0"/>
                  <w:marRight w:val="0"/>
                  <w:marTop w:val="0"/>
                  <w:marBottom w:val="0"/>
                  <w:divBdr>
                    <w:top w:val="none" w:sz="0" w:space="0" w:color="auto"/>
                    <w:left w:val="none" w:sz="0" w:space="0" w:color="auto"/>
                    <w:bottom w:val="none" w:sz="0" w:space="0" w:color="auto"/>
                    <w:right w:val="none" w:sz="0" w:space="0" w:color="auto"/>
                  </w:divBdr>
                </w:div>
                <w:div w:id="20383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505">
          <w:marLeft w:val="0"/>
          <w:marRight w:val="0"/>
          <w:marTop w:val="0"/>
          <w:marBottom w:val="0"/>
          <w:divBdr>
            <w:top w:val="none" w:sz="0" w:space="0" w:color="auto"/>
            <w:left w:val="none" w:sz="0" w:space="0" w:color="auto"/>
            <w:bottom w:val="none" w:sz="0" w:space="0" w:color="auto"/>
            <w:right w:val="none" w:sz="0" w:space="0" w:color="auto"/>
          </w:divBdr>
          <w:divsChild>
            <w:div w:id="1163088796">
              <w:marLeft w:val="0"/>
              <w:marRight w:val="0"/>
              <w:marTop w:val="0"/>
              <w:marBottom w:val="0"/>
              <w:divBdr>
                <w:top w:val="none" w:sz="0" w:space="0" w:color="auto"/>
                <w:left w:val="none" w:sz="0" w:space="0" w:color="auto"/>
                <w:bottom w:val="none" w:sz="0" w:space="0" w:color="auto"/>
                <w:right w:val="none" w:sz="0" w:space="0" w:color="auto"/>
              </w:divBdr>
            </w:div>
            <w:div w:id="764347994">
              <w:marLeft w:val="0"/>
              <w:marRight w:val="0"/>
              <w:marTop w:val="0"/>
              <w:marBottom w:val="0"/>
              <w:divBdr>
                <w:top w:val="none" w:sz="0" w:space="0" w:color="auto"/>
                <w:left w:val="none" w:sz="0" w:space="0" w:color="auto"/>
                <w:bottom w:val="none" w:sz="0" w:space="0" w:color="auto"/>
                <w:right w:val="none" w:sz="0" w:space="0" w:color="auto"/>
              </w:divBdr>
            </w:div>
            <w:div w:id="891044588">
              <w:marLeft w:val="0"/>
              <w:marRight w:val="0"/>
              <w:marTop w:val="0"/>
              <w:marBottom w:val="0"/>
              <w:divBdr>
                <w:top w:val="none" w:sz="0" w:space="0" w:color="auto"/>
                <w:left w:val="none" w:sz="0" w:space="0" w:color="auto"/>
                <w:bottom w:val="none" w:sz="0" w:space="0" w:color="auto"/>
                <w:right w:val="none" w:sz="0" w:space="0" w:color="auto"/>
              </w:divBdr>
            </w:div>
            <w:div w:id="103885052">
              <w:marLeft w:val="0"/>
              <w:marRight w:val="0"/>
              <w:marTop w:val="0"/>
              <w:marBottom w:val="0"/>
              <w:divBdr>
                <w:top w:val="none" w:sz="0" w:space="0" w:color="auto"/>
                <w:left w:val="none" w:sz="0" w:space="0" w:color="auto"/>
                <w:bottom w:val="none" w:sz="0" w:space="0" w:color="auto"/>
                <w:right w:val="none" w:sz="0" w:space="0" w:color="auto"/>
              </w:divBdr>
            </w:div>
            <w:div w:id="1400909045">
              <w:marLeft w:val="0"/>
              <w:marRight w:val="0"/>
              <w:marTop w:val="0"/>
              <w:marBottom w:val="0"/>
              <w:divBdr>
                <w:top w:val="none" w:sz="0" w:space="0" w:color="auto"/>
                <w:left w:val="none" w:sz="0" w:space="0" w:color="auto"/>
                <w:bottom w:val="none" w:sz="0" w:space="0" w:color="auto"/>
                <w:right w:val="none" w:sz="0" w:space="0" w:color="auto"/>
              </w:divBdr>
            </w:div>
            <w:div w:id="1332832408">
              <w:marLeft w:val="0"/>
              <w:marRight w:val="0"/>
              <w:marTop w:val="0"/>
              <w:marBottom w:val="0"/>
              <w:divBdr>
                <w:top w:val="none" w:sz="0" w:space="0" w:color="auto"/>
                <w:left w:val="none" w:sz="0" w:space="0" w:color="auto"/>
                <w:bottom w:val="none" w:sz="0" w:space="0" w:color="auto"/>
                <w:right w:val="none" w:sz="0" w:space="0" w:color="auto"/>
              </w:divBdr>
            </w:div>
            <w:div w:id="984430426">
              <w:marLeft w:val="0"/>
              <w:marRight w:val="0"/>
              <w:marTop w:val="0"/>
              <w:marBottom w:val="0"/>
              <w:divBdr>
                <w:top w:val="none" w:sz="0" w:space="0" w:color="auto"/>
                <w:left w:val="none" w:sz="0" w:space="0" w:color="auto"/>
                <w:bottom w:val="none" w:sz="0" w:space="0" w:color="auto"/>
                <w:right w:val="none" w:sz="0" w:space="0" w:color="auto"/>
              </w:divBdr>
            </w:div>
            <w:div w:id="544489070">
              <w:marLeft w:val="0"/>
              <w:marRight w:val="0"/>
              <w:marTop w:val="0"/>
              <w:marBottom w:val="0"/>
              <w:divBdr>
                <w:top w:val="none" w:sz="0" w:space="0" w:color="auto"/>
                <w:left w:val="none" w:sz="0" w:space="0" w:color="auto"/>
                <w:bottom w:val="none" w:sz="0" w:space="0" w:color="auto"/>
                <w:right w:val="none" w:sz="0" w:space="0" w:color="auto"/>
              </w:divBdr>
            </w:div>
            <w:div w:id="229269111">
              <w:marLeft w:val="0"/>
              <w:marRight w:val="0"/>
              <w:marTop w:val="0"/>
              <w:marBottom w:val="0"/>
              <w:divBdr>
                <w:top w:val="none" w:sz="0" w:space="0" w:color="auto"/>
                <w:left w:val="none" w:sz="0" w:space="0" w:color="auto"/>
                <w:bottom w:val="none" w:sz="0" w:space="0" w:color="auto"/>
                <w:right w:val="none" w:sz="0" w:space="0" w:color="auto"/>
              </w:divBdr>
            </w:div>
            <w:div w:id="405416000">
              <w:marLeft w:val="0"/>
              <w:marRight w:val="0"/>
              <w:marTop w:val="0"/>
              <w:marBottom w:val="0"/>
              <w:divBdr>
                <w:top w:val="none" w:sz="0" w:space="0" w:color="auto"/>
                <w:left w:val="none" w:sz="0" w:space="0" w:color="auto"/>
                <w:bottom w:val="none" w:sz="0" w:space="0" w:color="auto"/>
                <w:right w:val="none" w:sz="0" w:space="0" w:color="auto"/>
              </w:divBdr>
            </w:div>
            <w:div w:id="808128825">
              <w:marLeft w:val="0"/>
              <w:marRight w:val="0"/>
              <w:marTop w:val="0"/>
              <w:marBottom w:val="0"/>
              <w:divBdr>
                <w:top w:val="none" w:sz="0" w:space="0" w:color="auto"/>
                <w:left w:val="none" w:sz="0" w:space="0" w:color="auto"/>
                <w:bottom w:val="none" w:sz="0" w:space="0" w:color="auto"/>
                <w:right w:val="none" w:sz="0" w:space="0" w:color="auto"/>
              </w:divBdr>
            </w:div>
            <w:div w:id="854416062">
              <w:marLeft w:val="0"/>
              <w:marRight w:val="0"/>
              <w:marTop w:val="0"/>
              <w:marBottom w:val="0"/>
              <w:divBdr>
                <w:top w:val="none" w:sz="0" w:space="0" w:color="auto"/>
                <w:left w:val="none" w:sz="0" w:space="0" w:color="auto"/>
                <w:bottom w:val="none" w:sz="0" w:space="0" w:color="auto"/>
                <w:right w:val="none" w:sz="0" w:space="0" w:color="auto"/>
              </w:divBdr>
            </w:div>
            <w:div w:id="1148017527">
              <w:marLeft w:val="0"/>
              <w:marRight w:val="0"/>
              <w:marTop w:val="0"/>
              <w:marBottom w:val="0"/>
              <w:divBdr>
                <w:top w:val="none" w:sz="0" w:space="0" w:color="auto"/>
                <w:left w:val="none" w:sz="0" w:space="0" w:color="auto"/>
                <w:bottom w:val="none" w:sz="0" w:space="0" w:color="auto"/>
                <w:right w:val="none" w:sz="0" w:space="0" w:color="auto"/>
              </w:divBdr>
            </w:div>
            <w:div w:id="159544231">
              <w:marLeft w:val="0"/>
              <w:marRight w:val="0"/>
              <w:marTop w:val="0"/>
              <w:marBottom w:val="0"/>
              <w:divBdr>
                <w:top w:val="none" w:sz="0" w:space="0" w:color="auto"/>
                <w:left w:val="none" w:sz="0" w:space="0" w:color="auto"/>
                <w:bottom w:val="none" w:sz="0" w:space="0" w:color="auto"/>
                <w:right w:val="none" w:sz="0" w:space="0" w:color="auto"/>
              </w:divBdr>
            </w:div>
            <w:div w:id="1988784196">
              <w:marLeft w:val="0"/>
              <w:marRight w:val="0"/>
              <w:marTop w:val="0"/>
              <w:marBottom w:val="0"/>
              <w:divBdr>
                <w:top w:val="none" w:sz="0" w:space="0" w:color="auto"/>
                <w:left w:val="none" w:sz="0" w:space="0" w:color="auto"/>
                <w:bottom w:val="none" w:sz="0" w:space="0" w:color="auto"/>
                <w:right w:val="none" w:sz="0" w:space="0" w:color="auto"/>
              </w:divBdr>
            </w:div>
            <w:div w:id="2078553727">
              <w:marLeft w:val="0"/>
              <w:marRight w:val="0"/>
              <w:marTop w:val="0"/>
              <w:marBottom w:val="0"/>
              <w:divBdr>
                <w:top w:val="none" w:sz="0" w:space="0" w:color="auto"/>
                <w:left w:val="none" w:sz="0" w:space="0" w:color="auto"/>
                <w:bottom w:val="none" w:sz="0" w:space="0" w:color="auto"/>
                <w:right w:val="none" w:sz="0" w:space="0" w:color="auto"/>
              </w:divBdr>
            </w:div>
            <w:div w:id="772630630">
              <w:marLeft w:val="0"/>
              <w:marRight w:val="0"/>
              <w:marTop w:val="0"/>
              <w:marBottom w:val="0"/>
              <w:divBdr>
                <w:top w:val="none" w:sz="0" w:space="0" w:color="auto"/>
                <w:left w:val="none" w:sz="0" w:space="0" w:color="auto"/>
                <w:bottom w:val="none" w:sz="0" w:space="0" w:color="auto"/>
                <w:right w:val="none" w:sz="0" w:space="0" w:color="auto"/>
              </w:divBdr>
            </w:div>
            <w:div w:id="653799764">
              <w:marLeft w:val="0"/>
              <w:marRight w:val="0"/>
              <w:marTop w:val="0"/>
              <w:marBottom w:val="0"/>
              <w:divBdr>
                <w:top w:val="none" w:sz="0" w:space="0" w:color="auto"/>
                <w:left w:val="none" w:sz="0" w:space="0" w:color="auto"/>
                <w:bottom w:val="none" w:sz="0" w:space="0" w:color="auto"/>
                <w:right w:val="none" w:sz="0" w:space="0" w:color="auto"/>
              </w:divBdr>
            </w:div>
            <w:div w:id="2083945266">
              <w:marLeft w:val="0"/>
              <w:marRight w:val="0"/>
              <w:marTop w:val="0"/>
              <w:marBottom w:val="0"/>
              <w:divBdr>
                <w:top w:val="none" w:sz="0" w:space="0" w:color="auto"/>
                <w:left w:val="none" w:sz="0" w:space="0" w:color="auto"/>
                <w:bottom w:val="none" w:sz="0" w:space="0" w:color="auto"/>
                <w:right w:val="none" w:sz="0" w:space="0" w:color="auto"/>
              </w:divBdr>
            </w:div>
            <w:div w:id="1478493200">
              <w:marLeft w:val="0"/>
              <w:marRight w:val="0"/>
              <w:marTop w:val="0"/>
              <w:marBottom w:val="0"/>
              <w:divBdr>
                <w:top w:val="none" w:sz="0" w:space="0" w:color="auto"/>
                <w:left w:val="none" w:sz="0" w:space="0" w:color="auto"/>
                <w:bottom w:val="none" w:sz="0" w:space="0" w:color="auto"/>
                <w:right w:val="none" w:sz="0" w:space="0" w:color="auto"/>
              </w:divBdr>
            </w:div>
            <w:div w:id="1608076143">
              <w:marLeft w:val="0"/>
              <w:marRight w:val="0"/>
              <w:marTop w:val="0"/>
              <w:marBottom w:val="0"/>
              <w:divBdr>
                <w:top w:val="none" w:sz="0" w:space="0" w:color="auto"/>
                <w:left w:val="none" w:sz="0" w:space="0" w:color="auto"/>
                <w:bottom w:val="none" w:sz="0" w:space="0" w:color="auto"/>
                <w:right w:val="none" w:sz="0" w:space="0" w:color="auto"/>
              </w:divBdr>
            </w:div>
            <w:div w:id="111824883">
              <w:marLeft w:val="0"/>
              <w:marRight w:val="0"/>
              <w:marTop w:val="0"/>
              <w:marBottom w:val="0"/>
              <w:divBdr>
                <w:top w:val="none" w:sz="0" w:space="0" w:color="auto"/>
                <w:left w:val="none" w:sz="0" w:space="0" w:color="auto"/>
                <w:bottom w:val="none" w:sz="0" w:space="0" w:color="auto"/>
                <w:right w:val="none" w:sz="0" w:space="0" w:color="auto"/>
              </w:divBdr>
            </w:div>
            <w:div w:id="1025442357">
              <w:marLeft w:val="0"/>
              <w:marRight w:val="0"/>
              <w:marTop w:val="0"/>
              <w:marBottom w:val="0"/>
              <w:divBdr>
                <w:top w:val="none" w:sz="0" w:space="0" w:color="auto"/>
                <w:left w:val="none" w:sz="0" w:space="0" w:color="auto"/>
                <w:bottom w:val="none" w:sz="0" w:space="0" w:color="auto"/>
                <w:right w:val="none" w:sz="0" w:space="0" w:color="auto"/>
              </w:divBdr>
            </w:div>
            <w:div w:id="1064647773">
              <w:marLeft w:val="0"/>
              <w:marRight w:val="0"/>
              <w:marTop w:val="0"/>
              <w:marBottom w:val="0"/>
              <w:divBdr>
                <w:top w:val="none" w:sz="0" w:space="0" w:color="auto"/>
                <w:left w:val="none" w:sz="0" w:space="0" w:color="auto"/>
                <w:bottom w:val="none" w:sz="0" w:space="0" w:color="auto"/>
                <w:right w:val="none" w:sz="0" w:space="0" w:color="auto"/>
              </w:divBdr>
            </w:div>
            <w:div w:id="1287397283">
              <w:marLeft w:val="0"/>
              <w:marRight w:val="0"/>
              <w:marTop w:val="0"/>
              <w:marBottom w:val="0"/>
              <w:divBdr>
                <w:top w:val="none" w:sz="0" w:space="0" w:color="auto"/>
                <w:left w:val="none" w:sz="0" w:space="0" w:color="auto"/>
                <w:bottom w:val="none" w:sz="0" w:space="0" w:color="auto"/>
                <w:right w:val="none" w:sz="0" w:space="0" w:color="auto"/>
              </w:divBdr>
            </w:div>
            <w:div w:id="988752979">
              <w:marLeft w:val="0"/>
              <w:marRight w:val="0"/>
              <w:marTop w:val="0"/>
              <w:marBottom w:val="0"/>
              <w:divBdr>
                <w:top w:val="none" w:sz="0" w:space="0" w:color="auto"/>
                <w:left w:val="none" w:sz="0" w:space="0" w:color="auto"/>
                <w:bottom w:val="none" w:sz="0" w:space="0" w:color="auto"/>
                <w:right w:val="none" w:sz="0" w:space="0" w:color="auto"/>
              </w:divBdr>
            </w:div>
            <w:div w:id="62606945">
              <w:marLeft w:val="0"/>
              <w:marRight w:val="0"/>
              <w:marTop w:val="0"/>
              <w:marBottom w:val="0"/>
              <w:divBdr>
                <w:top w:val="none" w:sz="0" w:space="0" w:color="auto"/>
                <w:left w:val="none" w:sz="0" w:space="0" w:color="auto"/>
                <w:bottom w:val="none" w:sz="0" w:space="0" w:color="auto"/>
                <w:right w:val="none" w:sz="0" w:space="0" w:color="auto"/>
              </w:divBdr>
            </w:div>
            <w:div w:id="1900510273">
              <w:marLeft w:val="0"/>
              <w:marRight w:val="0"/>
              <w:marTop w:val="0"/>
              <w:marBottom w:val="0"/>
              <w:divBdr>
                <w:top w:val="none" w:sz="0" w:space="0" w:color="auto"/>
                <w:left w:val="none" w:sz="0" w:space="0" w:color="auto"/>
                <w:bottom w:val="none" w:sz="0" w:space="0" w:color="auto"/>
                <w:right w:val="none" w:sz="0" w:space="0" w:color="auto"/>
              </w:divBdr>
            </w:div>
            <w:div w:id="60098954">
              <w:marLeft w:val="0"/>
              <w:marRight w:val="0"/>
              <w:marTop w:val="0"/>
              <w:marBottom w:val="0"/>
              <w:divBdr>
                <w:top w:val="none" w:sz="0" w:space="0" w:color="auto"/>
                <w:left w:val="none" w:sz="0" w:space="0" w:color="auto"/>
                <w:bottom w:val="none" w:sz="0" w:space="0" w:color="auto"/>
                <w:right w:val="none" w:sz="0" w:space="0" w:color="auto"/>
              </w:divBdr>
            </w:div>
            <w:div w:id="415056210">
              <w:marLeft w:val="0"/>
              <w:marRight w:val="0"/>
              <w:marTop w:val="0"/>
              <w:marBottom w:val="0"/>
              <w:divBdr>
                <w:top w:val="none" w:sz="0" w:space="0" w:color="auto"/>
                <w:left w:val="none" w:sz="0" w:space="0" w:color="auto"/>
                <w:bottom w:val="none" w:sz="0" w:space="0" w:color="auto"/>
                <w:right w:val="none" w:sz="0" w:space="0" w:color="auto"/>
              </w:divBdr>
              <w:divsChild>
                <w:div w:id="1876457357">
                  <w:marLeft w:val="0"/>
                  <w:marRight w:val="0"/>
                  <w:marTop w:val="0"/>
                  <w:marBottom w:val="0"/>
                  <w:divBdr>
                    <w:top w:val="none" w:sz="0" w:space="0" w:color="auto"/>
                    <w:left w:val="none" w:sz="0" w:space="0" w:color="auto"/>
                    <w:bottom w:val="none" w:sz="0" w:space="0" w:color="auto"/>
                    <w:right w:val="none" w:sz="0" w:space="0" w:color="auto"/>
                  </w:divBdr>
                </w:div>
                <w:div w:id="244531727">
                  <w:marLeft w:val="0"/>
                  <w:marRight w:val="0"/>
                  <w:marTop w:val="0"/>
                  <w:marBottom w:val="0"/>
                  <w:divBdr>
                    <w:top w:val="none" w:sz="0" w:space="0" w:color="auto"/>
                    <w:left w:val="none" w:sz="0" w:space="0" w:color="auto"/>
                    <w:bottom w:val="none" w:sz="0" w:space="0" w:color="auto"/>
                    <w:right w:val="none" w:sz="0" w:space="0" w:color="auto"/>
                  </w:divBdr>
                </w:div>
                <w:div w:id="1655061468">
                  <w:marLeft w:val="0"/>
                  <w:marRight w:val="0"/>
                  <w:marTop w:val="0"/>
                  <w:marBottom w:val="0"/>
                  <w:divBdr>
                    <w:top w:val="none" w:sz="0" w:space="0" w:color="auto"/>
                    <w:left w:val="none" w:sz="0" w:space="0" w:color="auto"/>
                    <w:bottom w:val="none" w:sz="0" w:space="0" w:color="auto"/>
                    <w:right w:val="none" w:sz="0" w:space="0" w:color="auto"/>
                  </w:divBdr>
                </w:div>
                <w:div w:id="162160341">
                  <w:marLeft w:val="0"/>
                  <w:marRight w:val="0"/>
                  <w:marTop w:val="0"/>
                  <w:marBottom w:val="0"/>
                  <w:divBdr>
                    <w:top w:val="none" w:sz="0" w:space="0" w:color="auto"/>
                    <w:left w:val="none" w:sz="0" w:space="0" w:color="auto"/>
                    <w:bottom w:val="none" w:sz="0" w:space="0" w:color="auto"/>
                    <w:right w:val="none" w:sz="0" w:space="0" w:color="auto"/>
                  </w:divBdr>
                </w:div>
                <w:div w:id="1084568724">
                  <w:marLeft w:val="0"/>
                  <w:marRight w:val="0"/>
                  <w:marTop w:val="0"/>
                  <w:marBottom w:val="0"/>
                  <w:divBdr>
                    <w:top w:val="none" w:sz="0" w:space="0" w:color="auto"/>
                    <w:left w:val="none" w:sz="0" w:space="0" w:color="auto"/>
                    <w:bottom w:val="none" w:sz="0" w:space="0" w:color="auto"/>
                    <w:right w:val="none" w:sz="0" w:space="0" w:color="auto"/>
                  </w:divBdr>
                </w:div>
                <w:div w:id="456529180">
                  <w:marLeft w:val="0"/>
                  <w:marRight w:val="0"/>
                  <w:marTop w:val="0"/>
                  <w:marBottom w:val="0"/>
                  <w:divBdr>
                    <w:top w:val="none" w:sz="0" w:space="0" w:color="auto"/>
                    <w:left w:val="none" w:sz="0" w:space="0" w:color="auto"/>
                    <w:bottom w:val="none" w:sz="0" w:space="0" w:color="auto"/>
                    <w:right w:val="none" w:sz="0" w:space="0" w:color="auto"/>
                  </w:divBdr>
                </w:div>
                <w:div w:id="1800301616">
                  <w:marLeft w:val="0"/>
                  <w:marRight w:val="0"/>
                  <w:marTop w:val="0"/>
                  <w:marBottom w:val="0"/>
                  <w:divBdr>
                    <w:top w:val="none" w:sz="0" w:space="0" w:color="auto"/>
                    <w:left w:val="none" w:sz="0" w:space="0" w:color="auto"/>
                    <w:bottom w:val="none" w:sz="0" w:space="0" w:color="auto"/>
                    <w:right w:val="none" w:sz="0" w:space="0" w:color="auto"/>
                  </w:divBdr>
                </w:div>
                <w:div w:id="43259273">
                  <w:marLeft w:val="0"/>
                  <w:marRight w:val="0"/>
                  <w:marTop w:val="0"/>
                  <w:marBottom w:val="0"/>
                  <w:divBdr>
                    <w:top w:val="none" w:sz="0" w:space="0" w:color="auto"/>
                    <w:left w:val="none" w:sz="0" w:space="0" w:color="auto"/>
                    <w:bottom w:val="none" w:sz="0" w:space="0" w:color="auto"/>
                    <w:right w:val="none" w:sz="0" w:space="0" w:color="auto"/>
                  </w:divBdr>
                </w:div>
                <w:div w:id="945966865">
                  <w:marLeft w:val="0"/>
                  <w:marRight w:val="0"/>
                  <w:marTop w:val="0"/>
                  <w:marBottom w:val="0"/>
                  <w:divBdr>
                    <w:top w:val="none" w:sz="0" w:space="0" w:color="auto"/>
                    <w:left w:val="none" w:sz="0" w:space="0" w:color="auto"/>
                    <w:bottom w:val="none" w:sz="0" w:space="0" w:color="auto"/>
                    <w:right w:val="none" w:sz="0" w:space="0" w:color="auto"/>
                  </w:divBdr>
                </w:div>
                <w:div w:id="1541897110">
                  <w:marLeft w:val="0"/>
                  <w:marRight w:val="0"/>
                  <w:marTop w:val="0"/>
                  <w:marBottom w:val="0"/>
                  <w:divBdr>
                    <w:top w:val="none" w:sz="0" w:space="0" w:color="auto"/>
                    <w:left w:val="none" w:sz="0" w:space="0" w:color="auto"/>
                    <w:bottom w:val="none" w:sz="0" w:space="0" w:color="auto"/>
                    <w:right w:val="none" w:sz="0" w:space="0" w:color="auto"/>
                  </w:divBdr>
                </w:div>
                <w:div w:id="1367827394">
                  <w:marLeft w:val="0"/>
                  <w:marRight w:val="0"/>
                  <w:marTop w:val="0"/>
                  <w:marBottom w:val="0"/>
                  <w:divBdr>
                    <w:top w:val="none" w:sz="0" w:space="0" w:color="auto"/>
                    <w:left w:val="none" w:sz="0" w:space="0" w:color="auto"/>
                    <w:bottom w:val="none" w:sz="0" w:space="0" w:color="auto"/>
                    <w:right w:val="none" w:sz="0" w:space="0" w:color="auto"/>
                  </w:divBdr>
                </w:div>
                <w:div w:id="731931882">
                  <w:marLeft w:val="0"/>
                  <w:marRight w:val="0"/>
                  <w:marTop w:val="0"/>
                  <w:marBottom w:val="0"/>
                  <w:divBdr>
                    <w:top w:val="none" w:sz="0" w:space="0" w:color="auto"/>
                    <w:left w:val="none" w:sz="0" w:space="0" w:color="auto"/>
                    <w:bottom w:val="none" w:sz="0" w:space="0" w:color="auto"/>
                    <w:right w:val="none" w:sz="0" w:space="0" w:color="auto"/>
                  </w:divBdr>
                </w:div>
                <w:div w:id="426733129">
                  <w:marLeft w:val="0"/>
                  <w:marRight w:val="0"/>
                  <w:marTop w:val="0"/>
                  <w:marBottom w:val="0"/>
                  <w:divBdr>
                    <w:top w:val="none" w:sz="0" w:space="0" w:color="auto"/>
                    <w:left w:val="none" w:sz="0" w:space="0" w:color="auto"/>
                    <w:bottom w:val="none" w:sz="0" w:space="0" w:color="auto"/>
                    <w:right w:val="none" w:sz="0" w:space="0" w:color="auto"/>
                  </w:divBdr>
                </w:div>
                <w:div w:id="294413752">
                  <w:marLeft w:val="0"/>
                  <w:marRight w:val="0"/>
                  <w:marTop w:val="0"/>
                  <w:marBottom w:val="0"/>
                  <w:divBdr>
                    <w:top w:val="none" w:sz="0" w:space="0" w:color="auto"/>
                    <w:left w:val="none" w:sz="0" w:space="0" w:color="auto"/>
                    <w:bottom w:val="none" w:sz="0" w:space="0" w:color="auto"/>
                    <w:right w:val="none" w:sz="0" w:space="0" w:color="auto"/>
                  </w:divBdr>
                </w:div>
                <w:div w:id="1978755288">
                  <w:marLeft w:val="0"/>
                  <w:marRight w:val="0"/>
                  <w:marTop w:val="0"/>
                  <w:marBottom w:val="0"/>
                  <w:divBdr>
                    <w:top w:val="none" w:sz="0" w:space="0" w:color="auto"/>
                    <w:left w:val="none" w:sz="0" w:space="0" w:color="auto"/>
                    <w:bottom w:val="none" w:sz="0" w:space="0" w:color="auto"/>
                    <w:right w:val="none" w:sz="0" w:space="0" w:color="auto"/>
                  </w:divBdr>
                </w:div>
                <w:div w:id="1575429234">
                  <w:marLeft w:val="0"/>
                  <w:marRight w:val="0"/>
                  <w:marTop w:val="0"/>
                  <w:marBottom w:val="0"/>
                  <w:divBdr>
                    <w:top w:val="none" w:sz="0" w:space="0" w:color="auto"/>
                    <w:left w:val="none" w:sz="0" w:space="0" w:color="auto"/>
                    <w:bottom w:val="none" w:sz="0" w:space="0" w:color="auto"/>
                    <w:right w:val="none" w:sz="0" w:space="0" w:color="auto"/>
                  </w:divBdr>
                </w:div>
                <w:div w:id="1296451933">
                  <w:marLeft w:val="0"/>
                  <w:marRight w:val="0"/>
                  <w:marTop w:val="0"/>
                  <w:marBottom w:val="0"/>
                  <w:divBdr>
                    <w:top w:val="none" w:sz="0" w:space="0" w:color="auto"/>
                    <w:left w:val="none" w:sz="0" w:space="0" w:color="auto"/>
                    <w:bottom w:val="none" w:sz="0" w:space="0" w:color="auto"/>
                    <w:right w:val="none" w:sz="0" w:space="0" w:color="auto"/>
                  </w:divBdr>
                </w:div>
                <w:div w:id="252318917">
                  <w:marLeft w:val="0"/>
                  <w:marRight w:val="0"/>
                  <w:marTop w:val="0"/>
                  <w:marBottom w:val="0"/>
                  <w:divBdr>
                    <w:top w:val="none" w:sz="0" w:space="0" w:color="auto"/>
                    <w:left w:val="none" w:sz="0" w:space="0" w:color="auto"/>
                    <w:bottom w:val="none" w:sz="0" w:space="0" w:color="auto"/>
                    <w:right w:val="none" w:sz="0" w:space="0" w:color="auto"/>
                  </w:divBdr>
                </w:div>
                <w:div w:id="1782652645">
                  <w:marLeft w:val="0"/>
                  <w:marRight w:val="0"/>
                  <w:marTop w:val="0"/>
                  <w:marBottom w:val="0"/>
                  <w:divBdr>
                    <w:top w:val="none" w:sz="0" w:space="0" w:color="auto"/>
                    <w:left w:val="none" w:sz="0" w:space="0" w:color="auto"/>
                    <w:bottom w:val="none" w:sz="0" w:space="0" w:color="auto"/>
                    <w:right w:val="none" w:sz="0" w:space="0" w:color="auto"/>
                  </w:divBdr>
                </w:div>
                <w:div w:id="1014185961">
                  <w:marLeft w:val="0"/>
                  <w:marRight w:val="0"/>
                  <w:marTop w:val="0"/>
                  <w:marBottom w:val="0"/>
                  <w:divBdr>
                    <w:top w:val="none" w:sz="0" w:space="0" w:color="auto"/>
                    <w:left w:val="none" w:sz="0" w:space="0" w:color="auto"/>
                    <w:bottom w:val="none" w:sz="0" w:space="0" w:color="auto"/>
                    <w:right w:val="none" w:sz="0" w:space="0" w:color="auto"/>
                  </w:divBdr>
                </w:div>
                <w:div w:id="1680698603">
                  <w:marLeft w:val="0"/>
                  <w:marRight w:val="0"/>
                  <w:marTop w:val="0"/>
                  <w:marBottom w:val="0"/>
                  <w:divBdr>
                    <w:top w:val="none" w:sz="0" w:space="0" w:color="auto"/>
                    <w:left w:val="none" w:sz="0" w:space="0" w:color="auto"/>
                    <w:bottom w:val="none" w:sz="0" w:space="0" w:color="auto"/>
                    <w:right w:val="none" w:sz="0" w:space="0" w:color="auto"/>
                  </w:divBdr>
                </w:div>
                <w:div w:id="712771530">
                  <w:marLeft w:val="0"/>
                  <w:marRight w:val="0"/>
                  <w:marTop w:val="0"/>
                  <w:marBottom w:val="0"/>
                  <w:divBdr>
                    <w:top w:val="none" w:sz="0" w:space="0" w:color="auto"/>
                    <w:left w:val="none" w:sz="0" w:space="0" w:color="auto"/>
                    <w:bottom w:val="none" w:sz="0" w:space="0" w:color="auto"/>
                    <w:right w:val="none" w:sz="0" w:space="0" w:color="auto"/>
                  </w:divBdr>
                </w:div>
                <w:div w:id="1697391862">
                  <w:marLeft w:val="0"/>
                  <w:marRight w:val="0"/>
                  <w:marTop w:val="0"/>
                  <w:marBottom w:val="0"/>
                  <w:divBdr>
                    <w:top w:val="none" w:sz="0" w:space="0" w:color="auto"/>
                    <w:left w:val="none" w:sz="0" w:space="0" w:color="auto"/>
                    <w:bottom w:val="none" w:sz="0" w:space="0" w:color="auto"/>
                    <w:right w:val="none" w:sz="0" w:space="0" w:color="auto"/>
                  </w:divBdr>
                </w:div>
                <w:div w:id="1929339290">
                  <w:marLeft w:val="0"/>
                  <w:marRight w:val="0"/>
                  <w:marTop w:val="0"/>
                  <w:marBottom w:val="0"/>
                  <w:divBdr>
                    <w:top w:val="none" w:sz="0" w:space="0" w:color="auto"/>
                    <w:left w:val="none" w:sz="0" w:space="0" w:color="auto"/>
                    <w:bottom w:val="none" w:sz="0" w:space="0" w:color="auto"/>
                    <w:right w:val="none" w:sz="0" w:space="0" w:color="auto"/>
                  </w:divBdr>
                </w:div>
                <w:div w:id="2011057478">
                  <w:marLeft w:val="0"/>
                  <w:marRight w:val="0"/>
                  <w:marTop w:val="0"/>
                  <w:marBottom w:val="0"/>
                  <w:divBdr>
                    <w:top w:val="none" w:sz="0" w:space="0" w:color="auto"/>
                    <w:left w:val="none" w:sz="0" w:space="0" w:color="auto"/>
                    <w:bottom w:val="none" w:sz="0" w:space="0" w:color="auto"/>
                    <w:right w:val="none" w:sz="0" w:space="0" w:color="auto"/>
                  </w:divBdr>
                </w:div>
                <w:div w:id="478421846">
                  <w:marLeft w:val="0"/>
                  <w:marRight w:val="0"/>
                  <w:marTop w:val="0"/>
                  <w:marBottom w:val="0"/>
                  <w:divBdr>
                    <w:top w:val="none" w:sz="0" w:space="0" w:color="auto"/>
                    <w:left w:val="none" w:sz="0" w:space="0" w:color="auto"/>
                    <w:bottom w:val="none" w:sz="0" w:space="0" w:color="auto"/>
                    <w:right w:val="none" w:sz="0" w:space="0" w:color="auto"/>
                  </w:divBdr>
                </w:div>
                <w:div w:id="740521509">
                  <w:marLeft w:val="0"/>
                  <w:marRight w:val="0"/>
                  <w:marTop w:val="0"/>
                  <w:marBottom w:val="0"/>
                  <w:divBdr>
                    <w:top w:val="none" w:sz="0" w:space="0" w:color="auto"/>
                    <w:left w:val="none" w:sz="0" w:space="0" w:color="auto"/>
                    <w:bottom w:val="none" w:sz="0" w:space="0" w:color="auto"/>
                    <w:right w:val="none" w:sz="0" w:space="0" w:color="auto"/>
                  </w:divBdr>
                </w:div>
                <w:div w:id="486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510">
          <w:marLeft w:val="0"/>
          <w:marRight w:val="0"/>
          <w:marTop w:val="0"/>
          <w:marBottom w:val="0"/>
          <w:divBdr>
            <w:top w:val="none" w:sz="0" w:space="0" w:color="auto"/>
            <w:left w:val="none" w:sz="0" w:space="0" w:color="auto"/>
            <w:bottom w:val="none" w:sz="0" w:space="0" w:color="auto"/>
            <w:right w:val="none" w:sz="0" w:space="0" w:color="auto"/>
          </w:divBdr>
          <w:divsChild>
            <w:div w:id="2134011410">
              <w:marLeft w:val="0"/>
              <w:marRight w:val="0"/>
              <w:marTop w:val="0"/>
              <w:marBottom w:val="0"/>
              <w:divBdr>
                <w:top w:val="none" w:sz="0" w:space="0" w:color="auto"/>
                <w:left w:val="none" w:sz="0" w:space="0" w:color="auto"/>
                <w:bottom w:val="none" w:sz="0" w:space="0" w:color="auto"/>
                <w:right w:val="none" w:sz="0" w:space="0" w:color="auto"/>
              </w:divBdr>
            </w:div>
            <w:div w:id="1498499204">
              <w:marLeft w:val="0"/>
              <w:marRight w:val="0"/>
              <w:marTop w:val="0"/>
              <w:marBottom w:val="0"/>
              <w:divBdr>
                <w:top w:val="none" w:sz="0" w:space="0" w:color="auto"/>
                <w:left w:val="none" w:sz="0" w:space="0" w:color="auto"/>
                <w:bottom w:val="none" w:sz="0" w:space="0" w:color="auto"/>
                <w:right w:val="none" w:sz="0" w:space="0" w:color="auto"/>
              </w:divBdr>
            </w:div>
            <w:div w:id="17897277">
              <w:marLeft w:val="0"/>
              <w:marRight w:val="0"/>
              <w:marTop w:val="0"/>
              <w:marBottom w:val="0"/>
              <w:divBdr>
                <w:top w:val="none" w:sz="0" w:space="0" w:color="auto"/>
                <w:left w:val="none" w:sz="0" w:space="0" w:color="auto"/>
                <w:bottom w:val="none" w:sz="0" w:space="0" w:color="auto"/>
                <w:right w:val="none" w:sz="0" w:space="0" w:color="auto"/>
              </w:divBdr>
            </w:div>
            <w:div w:id="2146115747">
              <w:marLeft w:val="0"/>
              <w:marRight w:val="0"/>
              <w:marTop w:val="0"/>
              <w:marBottom w:val="0"/>
              <w:divBdr>
                <w:top w:val="none" w:sz="0" w:space="0" w:color="auto"/>
                <w:left w:val="none" w:sz="0" w:space="0" w:color="auto"/>
                <w:bottom w:val="none" w:sz="0" w:space="0" w:color="auto"/>
                <w:right w:val="none" w:sz="0" w:space="0" w:color="auto"/>
              </w:divBdr>
            </w:div>
            <w:div w:id="522986009">
              <w:marLeft w:val="0"/>
              <w:marRight w:val="0"/>
              <w:marTop w:val="0"/>
              <w:marBottom w:val="0"/>
              <w:divBdr>
                <w:top w:val="none" w:sz="0" w:space="0" w:color="auto"/>
                <w:left w:val="none" w:sz="0" w:space="0" w:color="auto"/>
                <w:bottom w:val="none" w:sz="0" w:space="0" w:color="auto"/>
                <w:right w:val="none" w:sz="0" w:space="0" w:color="auto"/>
              </w:divBdr>
            </w:div>
            <w:div w:id="1033922494">
              <w:marLeft w:val="0"/>
              <w:marRight w:val="0"/>
              <w:marTop w:val="0"/>
              <w:marBottom w:val="0"/>
              <w:divBdr>
                <w:top w:val="none" w:sz="0" w:space="0" w:color="auto"/>
                <w:left w:val="none" w:sz="0" w:space="0" w:color="auto"/>
                <w:bottom w:val="none" w:sz="0" w:space="0" w:color="auto"/>
                <w:right w:val="none" w:sz="0" w:space="0" w:color="auto"/>
              </w:divBdr>
            </w:div>
            <w:div w:id="2018728907">
              <w:marLeft w:val="0"/>
              <w:marRight w:val="0"/>
              <w:marTop w:val="0"/>
              <w:marBottom w:val="0"/>
              <w:divBdr>
                <w:top w:val="none" w:sz="0" w:space="0" w:color="auto"/>
                <w:left w:val="none" w:sz="0" w:space="0" w:color="auto"/>
                <w:bottom w:val="none" w:sz="0" w:space="0" w:color="auto"/>
                <w:right w:val="none" w:sz="0" w:space="0" w:color="auto"/>
              </w:divBdr>
            </w:div>
            <w:div w:id="743259416">
              <w:marLeft w:val="0"/>
              <w:marRight w:val="0"/>
              <w:marTop w:val="0"/>
              <w:marBottom w:val="0"/>
              <w:divBdr>
                <w:top w:val="none" w:sz="0" w:space="0" w:color="auto"/>
                <w:left w:val="none" w:sz="0" w:space="0" w:color="auto"/>
                <w:bottom w:val="none" w:sz="0" w:space="0" w:color="auto"/>
                <w:right w:val="none" w:sz="0" w:space="0" w:color="auto"/>
              </w:divBdr>
            </w:div>
            <w:div w:id="1807965078">
              <w:marLeft w:val="0"/>
              <w:marRight w:val="0"/>
              <w:marTop w:val="0"/>
              <w:marBottom w:val="0"/>
              <w:divBdr>
                <w:top w:val="none" w:sz="0" w:space="0" w:color="auto"/>
                <w:left w:val="none" w:sz="0" w:space="0" w:color="auto"/>
                <w:bottom w:val="none" w:sz="0" w:space="0" w:color="auto"/>
                <w:right w:val="none" w:sz="0" w:space="0" w:color="auto"/>
              </w:divBdr>
            </w:div>
            <w:div w:id="1039012365">
              <w:marLeft w:val="0"/>
              <w:marRight w:val="0"/>
              <w:marTop w:val="0"/>
              <w:marBottom w:val="0"/>
              <w:divBdr>
                <w:top w:val="none" w:sz="0" w:space="0" w:color="auto"/>
                <w:left w:val="none" w:sz="0" w:space="0" w:color="auto"/>
                <w:bottom w:val="none" w:sz="0" w:space="0" w:color="auto"/>
                <w:right w:val="none" w:sz="0" w:space="0" w:color="auto"/>
              </w:divBdr>
            </w:div>
            <w:div w:id="251087120">
              <w:marLeft w:val="0"/>
              <w:marRight w:val="0"/>
              <w:marTop w:val="0"/>
              <w:marBottom w:val="0"/>
              <w:divBdr>
                <w:top w:val="none" w:sz="0" w:space="0" w:color="auto"/>
                <w:left w:val="none" w:sz="0" w:space="0" w:color="auto"/>
                <w:bottom w:val="none" w:sz="0" w:space="0" w:color="auto"/>
                <w:right w:val="none" w:sz="0" w:space="0" w:color="auto"/>
              </w:divBdr>
            </w:div>
            <w:div w:id="465048915">
              <w:marLeft w:val="0"/>
              <w:marRight w:val="0"/>
              <w:marTop w:val="0"/>
              <w:marBottom w:val="0"/>
              <w:divBdr>
                <w:top w:val="none" w:sz="0" w:space="0" w:color="auto"/>
                <w:left w:val="none" w:sz="0" w:space="0" w:color="auto"/>
                <w:bottom w:val="none" w:sz="0" w:space="0" w:color="auto"/>
                <w:right w:val="none" w:sz="0" w:space="0" w:color="auto"/>
              </w:divBdr>
            </w:div>
            <w:div w:id="786587344">
              <w:marLeft w:val="0"/>
              <w:marRight w:val="0"/>
              <w:marTop w:val="0"/>
              <w:marBottom w:val="0"/>
              <w:divBdr>
                <w:top w:val="none" w:sz="0" w:space="0" w:color="auto"/>
                <w:left w:val="none" w:sz="0" w:space="0" w:color="auto"/>
                <w:bottom w:val="none" w:sz="0" w:space="0" w:color="auto"/>
                <w:right w:val="none" w:sz="0" w:space="0" w:color="auto"/>
              </w:divBdr>
            </w:div>
            <w:div w:id="116068641">
              <w:marLeft w:val="0"/>
              <w:marRight w:val="0"/>
              <w:marTop w:val="0"/>
              <w:marBottom w:val="0"/>
              <w:divBdr>
                <w:top w:val="none" w:sz="0" w:space="0" w:color="auto"/>
                <w:left w:val="none" w:sz="0" w:space="0" w:color="auto"/>
                <w:bottom w:val="none" w:sz="0" w:space="0" w:color="auto"/>
                <w:right w:val="none" w:sz="0" w:space="0" w:color="auto"/>
              </w:divBdr>
            </w:div>
            <w:div w:id="979309908">
              <w:marLeft w:val="0"/>
              <w:marRight w:val="0"/>
              <w:marTop w:val="0"/>
              <w:marBottom w:val="0"/>
              <w:divBdr>
                <w:top w:val="none" w:sz="0" w:space="0" w:color="auto"/>
                <w:left w:val="none" w:sz="0" w:space="0" w:color="auto"/>
                <w:bottom w:val="none" w:sz="0" w:space="0" w:color="auto"/>
                <w:right w:val="none" w:sz="0" w:space="0" w:color="auto"/>
              </w:divBdr>
            </w:div>
            <w:div w:id="1181973927">
              <w:marLeft w:val="0"/>
              <w:marRight w:val="0"/>
              <w:marTop w:val="0"/>
              <w:marBottom w:val="0"/>
              <w:divBdr>
                <w:top w:val="none" w:sz="0" w:space="0" w:color="auto"/>
                <w:left w:val="none" w:sz="0" w:space="0" w:color="auto"/>
                <w:bottom w:val="none" w:sz="0" w:space="0" w:color="auto"/>
                <w:right w:val="none" w:sz="0" w:space="0" w:color="auto"/>
              </w:divBdr>
            </w:div>
            <w:div w:id="561910559">
              <w:marLeft w:val="0"/>
              <w:marRight w:val="0"/>
              <w:marTop w:val="0"/>
              <w:marBottom w:val="0"/>
              <w:divBdr>
                <w:top w:val="none" w:sz="0" w:space="0" w:color="auto"/>
                <w:left w:val="none" w:sz="0" w:space="0" w:color="auto"/>
                <w:bottom w:val="none" w:sz="0" w:space="0" w:color="auto"/>
                <w:right w:val="none" w:sz="0" w:space="0" w:color="auto"/>
              </w:divBdr>
            </w:div>
            <w:div w:id="126970404">
              <w:marLeft w:val="0"/>
              <w:marRight w:val="0"/>
              <w:marTop w:val="0"/>
              <w:marBottom w:val="0"/>
              <w:divBdr>
                <w:top w:val="none" w:sz="0" w:space="0" w:color="auto"/>
                <w:left w:val="none" w:sz="0" w:space="0" w:color="auto"/>
                <w:bottom w:val="none" w:sz="0" w:space="0" w:color="auto"/>
                <w:right w:val="none" w:sz="0" w:space="0" w:color="auto"/>
              </w:divBdr>
            </w:div>
            <w:div w:id="504327889">
              <w:marLeft w:val="0"/>
              <w:marRight w:val="0"/>
              <w:marTop w:val="0"/>
              <w:marBottom w:val="0"/>
              <w:divBdr>
                <w:top w:val="none" w:sz="0" w:space="0" w:color="auto"/>
                <w:left w:val="none" w:sz="0" w:space="0" w:color="auto"/>
                <w:bottom w:val="none" w:sz="0" w:space="0" w:color="auto"/>
                <w:right w:val="none" w:sz="0" w:space="0" w:color="auto"/>
              </w:divBdr>
            </w:div>
            <w:div w:id="19861914">
              <w:marLeft w:val="0"/>
              <w:marRight w:val="0"/>
              <w:marTop w:val="0"/>
              <w:marBottom w:val="0"/>
              <w:divBdr>
                <w:top w:val="none" w:sz="0" w:space="0" w:color="auto"/>
                <w:left w:val="none" w:sz="0" w:space="0" w:color="auto"/>
                <w:bottom w:val="none" w:sz="0" w:space="0" w:color="auto"/>
                <w:right w:val="none" w:sz="0" w:space="0" w:color="auto"/>
              </w:divBdr>
            </w:div>
            <w:div w:id="1359820510">
              <w:marLeft w:val="0"/>
              <w:marRight w:val="0"/>
              <w:marTop w:val="0"/>
              <w:marBottom w:val="0"/>
              <w:divBdr>
                <w:top w:val="none" w:sz="0" w:space="0" w:color="auto"/>
                <w:left w:val="none" w:sz="0" w:space="0" w:color="auto"/>
                <w:bottom w:val="none" w:sz="0" w:space="0" w:color="auto"/>
                <w:right w:val="none" w:sz="0" w:space="0" w:color="auto"/>
              </w:divBdr>
            </w:div>
            <w:div w:id="1991710348">
              <w:marLeft w:val="0"/>
              <w:marRight w:val="0"/>
              <w:marTop w:val="0"/>
              <w:marBottom w:val="0"/>
              <w:divBdr>
                <w:top w:val="none" w:sz="0" w:space="0" w:color="auto"/>
                <w:left w:val="none" w:sz="0" w:space="0" w:color="auto"/>
                <w:bottom w:val="none" w:sz="0" w:space="0" w:color="auto"/>
                <w:right w:val="none" w:sz="0" w:space="0" w:color="auto"/>
              </w:divBdr>
            </w:div>
            <w:div w:id="2071003887">
              <w:marLeft w:val="0"/>
              <w:marRight w:val="0"/>
              <w:marTop w:val="0"/>
              <w:marBottom w:val="0"/>
              <w:divBdr>
                <w:top w:val="none" w:sz="0" w:space="0" w:color="auto"/>
                <w:left w:val="none" w:sz="0" w:space="0" w:color="auto"/>
                <w:bottom w:val="none" w:sz="0" w:space="0" w:color="auto"/>
                <w:right w:val="none" w:sz="0" w:space="0" w:color="auto"/>
              </w:divBdr>
            </w:div>
            <w:div w:id="265891181">
              <w:marLeft w:val="0"/>
              <w:marRight w:val="0"/>
              <w:marTop w:val="0"/>
              <w:marBottom w:val="0"/>
              <w:divBdr>
                <w:top w:val="none" w:sz="0" w:space="0" w:color="auto"/>
                <w:left w:val="none" w:sz="0" w:space="0" w:color="auto"/>
                <w:bottom w:val="none" w:sz="0" w:space="0" w:color="auto"/>
                <w:right w:val="none" w:sz="0" w:space="0" w:color="auto"/>
              </w:divBdr>
            </w:div>
            <w:div w:id="1432631322">
              <w:marLeft w:val="0"/>
              <w:marRight w:val="0"/>
              <w:marTop w:val="0"/>
              <w:marBottom w:val="0"/>
              <w:divBdr>
                <w:top w:val="none" w:sz="0" w:space="0" w:color="auto"/>
                <w:left w:val="none" w:sz="0" w:space="0" w:color="auto"/>
                <w:bottom w:val="none" w:sz="0" w:space="0" w:color="auto"/>
                <w:right w:val="none" w:sz="0" w:space="0" w:color="auto"/>
              </w:divBdr>
            </w:div>
            <w:div w:id="1342470048">
              <w:marLeft w:val="0"/>
              <w:marRight w:val="0"/>
              <w:marTop w:val="0"/>
              <w:marBottom w:val="0"/>
              <w:divBdr>
                <w:top w:val="none" w:sz="0" w:space="0" w:color="auto"/>
                <w:left w:val="none" w:sz="0" w:space="0" w:color="auto"/>
                <w:bottom w:val="none" w:sz="0" w:space="0" w:color="auto"/>
                <w:right w:val="none" w:sz="0" w:space="0" w:color="auto"/>
              </w:divBdr>
            </w:div>
            <w:div w:id="1714236258">
              <w:marLeft w:val="0"/>
              <w:marRight w:val="0"/>
              <w:marTop w:val="0"/>
              <w:marBottom w:val="0"/>
              <w:divBdr>
                <w:top w:val="none" w:sz="0" w:space="0" w:color="auto"/>
                <w:left w:val="none" w:sz="0" w:space="0" w:color="auto"/>
                <w:bottom w:val="none" w:sz="0" w:space="0" w:color="auto"/>
                <w:right w:val="none" w:sz="0" w:space="0" w:color="auto"/>
              </w:divBdr>
            </w:div>
            <w:div w:id="1530292624">
              <w:marLeft w:val="0"/>
              <w:marRight w:val="0"/>
              <w:marTop w:val="0"/>
              <w:marBottom w:val="0"/>
              <w:divBdr>
                <w:top w:val="none" w:sz="0" w:space="0" w:color="auto"/>
                <w:left w:val="none" w:sz="0" w:space="0" w:color="auto"/>
                <w:bottom w:val="none" w:sz="0" w:space="0" w:color="auto"/>
                <w:right w:val="none" w:sz="0" w:space="0" w:color="auto"/>
              </w:divBdr>
            </w:div>
            <w:div w:id="1703433171">
              <w:marLeft w:val="0"/>
              <w:marRight w:val="0"/>
              <w:marTop w:val="0"/>
              <w:marBottom w:val="0"/>
              <w:divBdr>
                <w:top w:val="none" w:sz="0" w:space="0" w:color="auto"/>
                <w:left w:val="none" w:sz="0" w:space="0" w:color="auto"/>
                <w:bottom w:val="none" w:sz="0" w:space="0" w:color="auto"/>
                <w:right w:val="none" w:sz="0" w:space="0" w:color="auto"/>
              </w:divBdr>
            </w:div>
            <w:div w:id="1952009993">
              <w:marLeft w:val="0"/>
              <w:marRight w:val="0"/>
              <w:marTop w:val="0"/>
              <w:marBottom w:val="0"/>
              <w:divBdr>
                <w:top w:val="none" w:sz="0" w:space="0" w:color="auto"/>
                <w:left w:val="none" w:sz="0" w:space="0" w:color="auto"/>
                <w:bottom w:val="none" w:sz="0" w:space="0" w:color="auto"/>
                <w:right w:val="none" w:sz="0" w:space="0" w:color="auto"/>
              </w:divBdr>
            </w:div>
            <w:div w:id="90472254">
              <w:marLeft w:val="0"/>
              <w:marRight w:val="0"/>
              <w:marTop w:val="0"/>
              <w:marBottom w:val="0"/>
              <w:divBdr>
                <w:top w:val="none" w:sz="0" w:space="0" w:color="auto"/>
                <w:left w:val="none" w:sz="0" w:space="0" w:color="auto"/>
                <w:bottom w:val="none" w:sz="0" w:space="0" w:color="auto"/>
                <w:right w:val="none" w:sz="0" w:space="0" w:color="auto"/>
              </w:divBdr>
              <w:divsChild>
                <w:div w:id="732774871">
                  <w:marLeft w:val="0"/>
                  <w:marRight w:val="0"/>
                  <w:marTop w:val="0"/>
                  <w:marBottom w:val="0"/>
                  <w:divBdr>
                    <w:top w:val="none" w:sz="0" w:space="0" w:color="auto"/>
                    <w:left w:val="none" w:sz="0" w:space="0" w:color="auto"/>
                    <w:bottom w:val="none" w:sz="0" w:space="0" w:color="auto"/>
                    <w:right w:val="none" w:sz="0" w:space="0" w:color="auto"/>
                  </w:divBdr>
                </w:div>
                <w:div w:id="1666666596">
                  <w:marLeft w:val="0"/>
                  <w:marRight w:val="0"/>
                  <w:marTop w:val="0"/>
                  <w:marBottom w:val="0"/>
                  <w:divBdr>
                    <w:top w:val="none" w:sz="0" w:space="0" w:color="auto"/>
                    <w:left w:val="none" w:sz="0" w:space="0" w:color="auto"/>
                    <w:bottom w:val="none" w:sz="0" w:space="0" w:color="auto"/>
                    <w:right w:val="none" w:sz="0" w:space="0" w:color="auto"/>
                  </w:divBdr>
                </w:div>
                <w:div w:id="487550382">
                  <w:marLeft w:val="0"/>
                  <w:marRight w:val="0"/>
                  <w:marTop w:val="0"/>
                  <w:marBottom w:val="0"/>
                  <w:divBdr>
                    <w:top w:val="none" w:sz="0" w:space="0" w:color="auto"/>
                    <w:left w:val="none" w:sz="0" w:space="0" w:color="auto"/>
                    <w:bottom w:val="none" w:sz="0" w:space="0" w:color="auto"/>
                    <w:right w:val="none" w:sz="0" w:space="0" w:color="auto"/>
                  </w:divBdr>
                </w:div>
                <w:div w:id="1507355054">
                  <w:marLeft w:val="0"/>
                  <w:marRight w:val="0"/>
                  <w:marTop w:val="0"/>
                  <w:marBottom w:val="0"/>
                  <w:divBdr>
                    <w:top w:val="none" w:sz="0" w:space="0" w:color="auto"/>
                    <w:left w:val="none" w:sz="0" w:space="0" w:color="auto"/>
                    <w:bottom w:val="none" w:sz="0" w:space="0" w:color="auto"/>
                    <w:right w:val="none" w:sz="0" w:space="0" w:color="auto"/>
                  </w:divBdr>
                </w:div>
                <w:div w:id="1288396435">
                  <w:marLeft w:val="0"/>
                  <w:marRight w:val="0"/>
                  <w:marTop w:val="0"/>
                  <w:marBottom w:val="0"/>
                  <w:divBdr>
                    <w:top w:val="none" w:sz="0" w:space="0" w:color="auto"/>
                    <w:left w:val="none" w:sz="0" w:space="0" w:color="auto"/>
                    <w:bottom w:val="none" w:sz="0" w:space="0" w:color="auto"/>
                    <w:right w:val="none" w:sz="0" w:space="0" w:color="auto"/>
                  </w:divBdr>
                </w:div>
                <w:div w:id="1406418556">
                  <w:marLeft w:val="0"/>
                  <w:marRight w:val="0"/>
                  <w:marTop w:val="0"/>
                  <w:marBottom w:val="0"/>
                  <w:divBdr>
                    <w:top w:val="none" w:sz="0" w:space="0" w:color="auto"/>
                    <w:left w:val="none" w:sz="0" w:space="0" w:color="auto"/>
                    <w:bottom w:val="none" w:sz="0" w:space="0" w:color="auto"/>
                    <w:right w:val="none" w:sz="0" w:space="0" w:color="auto"/>
                  </w:divBdr>
                </w:div>
                <w:div w:id="840779686">
                  <w:marLeft w:val="0"/>
                  <w:marRight w:val="0"/>
                  <w:marTop w:val="0"/>
                  <w:marBottom w:val="0"/>
                  <w:divBdr>
                    <w:top w:val="none" w:sz="0" w:space="0" w:color="auto"/>
                    <w:left w:val="none" w:sz="0" w:space="0" w:color="auto"/>
                    <w:bottom w:val="none" w:sz="0" w:space="0" w:color="auto"/>
                    <w:right w:val="none" w:sz="0" w:space="0" w:color="auto"/>
                  </w:divBdr>
                </w:div>
                <w:div w:id="1090661998">
                  <w:marLeft w:val="0"/>
                  <w:marRight w:val="0"/>
                  <w:marTop w:val="0"/>
                  <w:marBottom w:val="0"/>
                  <w:divBdr>
                    <w:top w:val="none" w:sz="0" w:space="0" w:color="auto"/>
                    <w:left w:val="none" w:sz="0" w:space="0" w:color="auto"/>
                    <w:bottom w:val="none" w:sz="0" w:space="0" w:color="auto"/>
                    <w:right w:val="none" w:sz="0" w:space="0" w:color="auto"/>
                  </w:divBdr>
                </w:div>
                <w:div w:id="1292976069">
                  <w:marLeft w:val="0"/>
                  <w:marRight w:val="0"/>
                  <w:marTop w:val="0"/>
                  <w:marBottom w:val="0"/>
                  <w:divBdr>
                    <w:top w:val="none" w:sz="0" w:space="0" w:color="auto"/>
                    <w:left w:val="none" w:sz="0" w:space="0" w:color="auto"/>
                    <w:bottom w:val="none" w:sz="0" w:space="0" w:color="auto"/>
                    <w:right w:val="none" w:sz="0" w:space="0" w:color="auto"/>
                  </w:divBdr>
                </w:div>
                <w:div w:id="160313006">
                  <w:marLeft w:val="0"/>
                  <w:marRight w:val="0"/>
                  <w:marTop w:val="0"/>
                  <w:marBottom w:val="0"/>
                  <w:divBdr>
                    <w:top w:val="none" w:sz="0" w:space="0" w:color="auto"/>
                    <w:left w:val="none" w:sz="0" w:space="0" w:color="auto"/>
                    <w:bottom w:val="none" w:sz="0" w:space="0" w:color="auto"/>
                    <w:right w:val="none" w:sz="0" w:space="0" w:color="auto"/>
                  </w:divBdr>
                </w:div>
                <w:div w:id="1462071502">
                  <w:marLeft w:val="0"/>
                  <w:marRight w:val="0"/>
                  <w:marTop w:val="0"/>
                  <w:marBottom w:val="0"/>
                  <w:divBdr>
                    <w:top w:val="none" w:sz="0" w:space="0" w:color="auto"/>
                    <w:left w:val="none" w:sz="0" w:space="0" w:color="auto"/>
                    <w:bottom w:val="none" w:sz="0" w:space="0" w:color="auto"/>
                    <w:right w:val="none" w:sz="0" w:space="0" w:color="auto"/>
                  </w:divBdr>
                </w:div>
                <w:div w:id="703678462">
                  <w:marLeft w:val="0"/>
                  <w:marRight w:val="0"/>
                  <w:marTop w:val="0"/>
                  <w:marBottom w:val="0"/>
                  <w:divBdr>
                    <w:top w:val="none" w:sz="0" w:space="0" w:color="auto"/>
                    <w:left w:val="none" w:sz="0" w:space="0" w:color="auto"/>
                    <w:bottom w:val="none" w:sz="0" w:space="0" w:color="auto"/>
                    <w:right w:val="none" w:sz="0" w:space="0" w:color="auto"/>
                  </w:divBdr>
                </w:div>
                <w:div w:id="1931505924">
                  <w:marLeft w:val="0"/>
                  <w:marRight w:val="0"/>
                  <w:marTop w:val="0"/>
                  <w:marBottom w:val="0"/>
                  <w:divBdr>
                    <w:top w:val="none" w:sz="0" w:space="0" w:color="auto"/>
                    <w:left w:val="none" w:sz="0" w:space="0" w:color="auto"/>
                    <w:bottom w:val="none" w:sz="0" w:space="0" w:color="auto"/>
                    <w:right w:val="none" w:sz="0" w:space="0" w:color="auto"/>
                  </w:divBdr>
                </w:div>
                <w:div w:id="1290935826">
                  <w:marLeft w:val="0"/>
                  <w:marRight w:val="0"/>
                  <w:marTop w:val="0"/>
                  <w:marBottom w:val="0"/>
                  <w:divBdr>
                    <w:top w:val="none" w:sz="0" w:space="0" w:color="auto"/>
                    <w:left w:val="none" w:sz="0" w:space="0" w:color="auto"/>
                    <w:bottom w:val="none" w:sz="0" w:space="0" w:color="auto"/>
                    <w:right w:val="none" w:sz="0" w:space="0" w:color="auto"/>
                  </w:divBdr>
                </w:div>
                <w:div w:id="443036951">
                  <w:marLeft w:val="0"/>
                  <w:marRight w:val="0"/>
                  <w:marTop w:val="0"/>
                  <w:marBottom w:val="0"/>
                  <w:divBdr>
                    <w:top w:val="none" w:sz="0" w:space="0" w:color="auto"/>
                    <w:left w:val="none" w:sz="0" w:space="0" w:color="auto"/>
                    <w:bottom w:val="none" w:sz="0" w:space="0" w:color="auto"/>
                    <w:right w:val="none" w:sz="0" w:space="0" w:color="auto"/>
                  </w:divBdr>
                </w:div>
                <w:div w:id="1417242833">
                  <w:marLeft w:val="0"/>
                  <w:marRight w:val="0"/>
                  <w:marTop w:val="0"/>
                  <w:marBottom w:val="0"/>
                  <w:divBdr>
                    <w:top w:val="none" w:sz="0" w:space="0" w:color="auto"/>
                    <w:left w:val="none" w:sz="0" w:space="0" w:color="auto"/>
                    <w:bottom w:val="none" w:sz="0" w:space="0" w:color="auto"/>
                    <w:right w:val="none" w:sz="0" w:space="0" w:color="auto"/>
                  </w:divBdr>
                </w:div>
                <w:div w:id="873421989">
                  <w:marLeft w:val="0"/>
                  <w:marRight w:val="0"/>
                  <w:marTop w:val="0"/>
                  <w:marBottom w:val="0"/>
                  <w:divBdr>
                    <w:top w:val="none" w:sz="0" w:space="0" w:color="auto"/>
                    <w:left w:val="none" w:sz="0" w:space="0" w:color="auto"/>
                    <w:bottom w:val="none" w:sz="0" w:space="0" w:color="auto"/>
                    <w:right w:val="none" w:sz="0" w:space="0" w:color="auto"/>
                  </w:divBdr>
                </w:div>
                <w:div w:id="1245145281">
                  <w:marLeft w:val="0"/>
                  <w:marRight w:val="0"/>
                  <w:marTop w:val="0"/>
                  <w:marBottom w:val="0"/>
                  <w:divBdr>
                    <w:top w:val="none" w:sz="0" w:space="0" w:color="auto"/>
                    <w:left w:val="none" w:sz="0" w:space="0" w:color="auto"/>
                    <w:bottom w:val="none" w:sz="0" w:space="0" w:color="auto"/>
                    <w:right w:val="none" w:sz="0" w:space="0" w:color="auto"/>
                  </w:divBdr>
                </w:div>
                <w:div w:id="1717967383">
                  <w:marLeft w:val="0"/>
                  <w:marRight w:val="0"/>
                  <w:marTop w:val="0"/>
                  <w:marBottom w:val="0"/>
                  <w:divBdr>
                    <w:top w:val="none" w:sz="0" w:space="0" w:color="auto"/>
                    <w:left w:val="none" w:sz="0" w:space="0" w:color="auto"/>
                    <w:bottom w:val="none" w:sz="0" w:space="0" w:color="auto"/>
                    <w:right w:val="none" w:sz="0" w:space="0" w:color="auto"/>
                  </w:divBdr>
                </w:div>
                <w:div w:id="1795634745">
                  <w:marLeft w:val="0"/>
                  <w:marRight w:val="0"/>
                  <w:marTop w:val="0"/>
                  <w:marBottom w:val="0"/>
                  <w:divBdr>
                    <w:top w:val="none" w:sz="0" w:space="0" w:color="auto"/>
                    <w:left w:val="none" w:sz="0" w:space="0" w:color="auto"/>
                    <w:bottom w:val="none" w:sz="0" w:space="0" w:color="auto"/>
                    <w:right w:val="none" w:sz="0" w:space="0" w:color="auto"/>
                  </w:divBdr>
                </w:div>
                <w:div w:id="887453052">
                  <w:marLeft w:val="0"/>
                  <w:marRight w:val="0"/>
                  <w:marTop w:val="0"/>
                  <w:marBottom w:val="0"/>
                  <w:divBdr>
                    <w:top w:val="none" w:sz="0" w:space="0" w:color="auto"/>
                    <w:left w:val="none" w:sz="0" w:space="0" w:color="auto"/>
                    <w:bottom w:val="none" w:sz="0" w:space="0" w:color="auto"/>
                    <w:right w:val="none" w:sz="0" w:space="0" w:color="auto"/>
                  </w:divBdr>
                </w:div>
                <w:div w:id="1209488546">
                  <w:marLeft w:val="0"/>
                  <w:marRight w:val="0"/>
                  <w:marTop w:val="0"/>
                  <w:marBottom w:val="0"/>
                  <w:divBdr>
                    <w:top w:val="none" w:sz="0" w:space="0" w:color="auto"/>
                    <w:left w:val="none" w:sz="0" w:space="0" w:color="auto"/>
                    <w:bottom w:val="none" w:sz="0" w:space="0" w:color="auto"/>
                    <w:right w:val="none" w:sz="0" w:space="0" w:color="auto"/>
                  </w:divBdr>
                </w:div>
                <w:div w:id="1709453485">
                  <w:marLeft w:val="0"/>
                  <w:marRight w:val="0"/>
                  <w:marTop w:val="0"/>
                  <w:marBottom w:val="0"/>
                  <w:divBdr>
                    <w:top w:val="none" w:sz="0" w:space="0" w:color="auto"/>
                    <w:left w:val="none" w:sz="0" w:space="0" w:color="auto"/>
                    <w:bottom w:val="none" w:sz="0" w:space="0" w:color="auto"/>
                    <w:right w:val="none" w:sz="0" w:space="0" w:color="auto"/>
                  </w:divBdr>
                </w:div>
                <w:div w:id="67117546">
                  <w:marLeft w:val="0"/>
                  <w:marRight w:val="0"/>
                  <w:marTop w:val="0"/>
                  <w:marBottom w:val="0"/>
                  <w:divBdr>
                    <w:top w:val="none" w:sz="0" w:space="0" w:color="auto"/>
                    <w:left w:val="none" w:sz="0" w:space="0" w:color="auto"/>
                    <w:bottom w:val="none" w:sz="0" w:space="0" w:color="auto"/>
                    <w:right w:val="none" w:sz="0" w:space="0" w:color="auto"/>
                  </w:divBdr>
                </w:div>
                <w:div w:id="370765945">
                  <w:marLeft w:val="0"/>
                  <w:marRight w:val="0"/>
                  <w:marTop w:val="0"/>
                  <w:marBottom w:val="0"/>
                  <w:divBdr>
                    <w:top w:val="none" w:sz="0" w:space="0" w:color="auto"/>
                    <w:left w:val="none" w:sz="0" w:space="0" w:color="auto"/>
                    <w:bottom w:val="none" w:sz="0" w:space="0" w:color="auto"/>
                    <w:right w:val="none" w:sz="0" w:space="0" w:color="auto"/>
                  </w:divBdr>
                </w:div>
                <w:div w:id="1908611420">
                  <w:marLeft w:val="0"/>
                  <w:marRight w:val="0"/>
                  <w:marTop w:val="0"/>
                  <w:marBottom w:val="0"/>
                  <w:divBdr>
                    <w:top w:val="none" w:sz="0" w:space="0" w:color="auto"/>
                    <w:left w:val="none" w:sz="0" w:space="0" w:color="auto"/>
                    <w:bottom w:val="none" w:sz="0" w:space="0" w:color="auto"/>
                    <w:right w:val="none" w:sz="0" w:space="0" w:color="auto"/>
                  </w:divBdr>
                </w:div>
                <w:div w:id="1980646191">
                  <w:marLeft w:val="0"/>
                  <w:marRight w:val="0"/>
                  <w:marTop w:val="0"/>
                  <w:marBottom w:val="0"/>
                  <w:divBdr>
                    <w:top w:val="none" w:sz="0" w:space="0" w:color="auto"/>
                    <w:left w:val="none" w:sz="0" w:space="0" w:color="auto"/>
                    <w:bottom w:val="none" w:sz="0" w:space="0" w:color="auto"/>
                    <w:right w:val="none" w:sz="0" w:space="0" w:color="auto"/>
                  </w:divBdr>
                </w:div>
                <w:div w:id="1875341305">
                  <w:marLeft w:val="0"/>
                  <w:marRight w:val="0"/>
                  <w:marTop w:val="0"/>
                  <w:marBottom w:val="0"/>
                  <w:divBdr>
                    <w:top w:val="none" w:sz="0" w:space="0" w:color="auto"/>
                    <w:left w:val="none" w:sz="0" w:space="0" w:color="auto"/>
                    <w:bottom w:val="none" w:sz="0" w:space="0" w:color="auto"/>
                    <w:right w:val="none" w:sz="0" w:space="0" w:color="auto"/>
                  </w:divBdr>
                </w:div>
                <w:div w:id="14965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3829">
          <w:marLeft w:val="0"/>
          <w:marRight w:val="0"/>
          <w:marTop w:val="0"/>
          <w:marBottom w:val="0"/>
          <w:divBdr>
            <w:top w:val="none" w:sz="0" w:space="0" w:color="auto"/>
            <w:left w:val="none" w:sz="0" w:space="0" w:color="auto"/>
            <w:bottom w:val="none" w:sz="0" w:space="0" w:color="auto"/>
            <w:right w:val="none" w:sz="0" w:space="0" w:color="auto"/>
          </w:divBdr>
          <w:divsChild>
            <w:div w:id="1781681283">
              <w:marLeft w:val="0"/>
              <w:marRight w:val="0"/>
              <w:marTop w:val="0"/>
              <w:marBottom w:val="0"/>
              <w:divBdr>
                <w:top w:val="none" w:sz="0" w:space="0" w:color="auto"/>
                <w:left w:val="none" w:sz="0" w:space="0" w:color="auto"/>
                <w:bottom w:val="none" w:sz="0" w:space="0" w:color="auto"/>
                <w:right w:val="none" w:sz="0" w:space="0" w:color="auto"/>
              </w:divBdr>
            </w:div>
            <w:div w:id="1521621434">
              <w:marLeft w:val="0"/>
              <w:marRight w:val="0"/>
              <w:marTop w:val="0"/>
              <w:marBottom w:val="0"/>
              <w:divBdr>
                <w:top w:val="none" w:sz="0" w:space="0" w:color="auto"/>
                <w:left w:val="none" w:sz="0" w:space="0" w:color="auto"/>
                <w:bottom w:val="none" w:sz="0" w:space="0" w:color="auto"/>
                <w:right w:val="none" w:sz="0" w:space="0" w:color="auto"/>
              </w:divBdr>
            </w:div>
            <w:div w:id="132795461">
              <w:marLeft w:val="0"/>
              <w:marRight w:val="0"/>
              <w:marTop w:val="0"/>
              <w:marBottom w:val="0"/>
              <w:divBdr>
                <w:top w:val="none" w:sz="0" w:space="0" w:color="auto"/>
                <w:left w:val="none" w:sz="0" w:space="0" w:color="auto"/>
                <w:bottom w:val="none" w:sz="0" w:space="0" w:color="auto"/>
                <w:right w:val="none" w:sz="0" w:space="0" w:color="auto"/>
              </w:divBdr>
            </w:div>
            <w:div w:id="428162517">
              <w:marLeft w:val="0"/>
              <w:marRight w:val="0"/>
              <w:marTop w:val="0"/>
              <w:marBottom w:val="0"/>
              <w:divBdr>
                <w:top w:val="none" w:sz="0" w:space="0" w:color="auto"/>
                <w:left w:val="none" w:sz="0" w:space="0" w:color="auto"/>
                <w:bottom w:val="none" w:sz="0" w:space="0" w:color="auto"/>
                <w:right w:val="none" w:sz="0" w:space="0" w:color="auto"/>
              </w:divBdr>
            </w:div>
            <w:div w:id="806557301">
              <w:marLeft w:val="0"/>
              <w:marRight w:val="0"/>
              <w:marTop w:val="0"/>
              <w:marBottom w:val="0"/>
              <w:divBdr>
                <w:top w:val="none" w:sz="0" w:space="0" w:color="auto"/>
                <w:left w:val="none" w:sz="0" w:space="0" w:color="auto"/>
                <w:bottom w:val="none" w:sz="0" w:space="0" w:color="auto"/>
                <w:right w:val="none" w:sz="0" w:space="0" w:color="auto"/>
              </w:divBdr>
            </w:div>
            <w:div w:id="113408567">
              <w:marLeft w:val="0"/>
              <w:marRight w:val="0"/>
              <w:marTop w:val="0"/>
              <w:marBottom w:val="0"/>
              <w:divBdr>
                <w:top w:val="none" w:sz="0" w:space="0" w:color="auto"/>
                <w:left w:val="none" w:sz="0" w:space="0" w:color="auto"/>
                <w:bottom w:val="none" w:sz="0" w:space="0" w:color="auto"/>
                <w:right w:val="none" w:sz="0" w:space="0" w:color="auto"/>
              </w:divBdr>
            </w:div>
            <w:div w:id="760569738">
              <w:marLeft w:val="0"/>
              <w:marRight w:val="0"/>
              <w:marTop w:val="0"/>
              <w:marBottom w:val="0"/>
              <w:divBdr>
                <w:top w:val="none" w:sz="0" w:space="0" w:color="auto"/>
                <w:left w:val="none" w:sz="0" w:space="0" w:color="auto"/>
                <w:bottom w:val="none" w:sz="0" w:space="0" w:color="auto"/>
                <w:right w:val="none" w:sz="0" w:space="0" w:color="auto"/>
              </w:divBdr>
            </w:div>
            <w:div w:id="1377780890">
              <w:marLeft w:val="0"/>
              <w:marRight w:val="0"/>
              <w:marTop w:val="0"/>
              <w:marBottom w:val="0"/>
              <w:divBdr>
                <w:top w:val="none" w:sz="0" w:space="0" w:color="auto"/>
                <w:left w:val="none" w:sz="0" w:space="0" w:color="auto"/>
                <w:bottom w:val="none" w:sz="0" w:space="0" w:color="auto"/>
                <w:right w:val="none" w:sz="0" w:space="0" w:color="auto"/>
              </w:divBdr>
            </w:div>
            <w:div w:id="1565945896">
              <w:marLeft w:val="0"/>
              <w:marRight w:val="0"/>
              <w:marTop w:val="0"/>
              <w:marBottom w:val="0"/>
              <w:divBdr>
                <w:top w:val="none" w:sz="0" w:space="0" w:color="auto"/>
                <w:left w:val="none" w:sz="0" w:space="0" w:color="auto"/>
                <w:bottom w:val="none" w:sz="0" w:space="0" w:color="auto"/>
                <w:right w:val="none" w:sz="0" w:space="0" w:color="auto"/>
              </w:divBdr>
            </w:div>
            <w:div w:id="1792094556">
              <w:marLeft w:val="0"/>
              <w:marRight w:val="0"/>
              <w:marTop w:val="0"/>
              <w:marBottom w:val="0"/>
              <w:divBdr>
                <w:top w:val="none" w:sz="0" w:space="0" w:color="auto"/>
                <w:left w:val="none" w:sz="0" w:space="0" w:color="auto"/>
                <w:bottom w:val="none" w:sz="0" w:space="0" w:color="auto"/>
                <w:right w:val="none" w:sz="0" w:space="0" w:color="auto"/>
              </w:divBdr>
            </w:div>
            <w:div w:id="658265955">
              <w:marLeft w:val="0"/>
              <w:marRight w:val="0"/>
              <w:marTop w:val="0"/>
              <w:marBottom w:val="0"/>
              <w:divBdr>
                <w:top w:val="none" w:sz="0" w:space="0" w:color="auto"/>
                <w:left w:val="none" w:sz="0" w:space="0" w:color="auto"/>
                <w:bottom w:val="none" w:sz="0" w:space="0" w:color="auto"/>
                <w:right w:val="none" w:sz="0" w:space="0" w:color="auto"/>
              </w:divBdr>
            </w:div>
            <w:div w:id="245068481">
              <w:marLeft w:val="0"/>
              <w:marRight w:val="0"/>
              <w:marTop w:val="0"/>
              <w:marBottom w:val="0"/>
              <w:divBdr>
                <w:top w:val="none" w:sz="0" w:space="0" w:color="auto"/>
                <w:left w:val="none" w:sz="0" w:space="0" w:color="auto"/>
                <w:bottom w:val="none" w:sz="0" w:space="0" w:color="auto"/>
                <w:right w:val="none" w:sz="0" w:space="0" w:color="auto"/>
              </w:divBdr>
            </w:div>
            <w:div w:id="2024167938">
              <w:marLeft w:val="0"/>
              <w:marRight w:val="0"/>
              <w:marTop w:val="0"/>
              <w:marBottom w:val="0"/>
              <w:divBdr>
                <w:top w:val="none" w:sz="0" w:space="0" w:color="auto"/>
                <w:left w:val="none" w:sz="0" w:space="0" w:color="auto"/>
                <w:bottom w:val="none" w:sz="0" w:space="0" w:color="auto"/>
                <w:right w:val="none" w:sz="0" w:space="0" w:color="auto"/>
              </w:divBdr>
            </w:div>
            <w:div w:id="707461243">
              <w:marLeft w:val="0"/>
              <w:marRight w:val="0"/>
              <w:marTop w:val="0"/>
              <w:marBottom w:val="0"/>
              <w:divBdr>
                <w:top w:val="none" w:sz="0" w:space="0" w:color="auto"/>
                <w:left w:val="none" w:sz="0" w:space="0" w:color="auto"/>
                <w:bottom w:val="none" w:sz="0" w:space="0" w:color="auto"/>
                <w:right w:val="none" w:sz="0" w:space="0" w:color="auto"/>
              </w:divBdr>
            </w:div>
            <w:div w:id="1728726094">
              <w:marLeft w:val="0"/>
              <w:marRight w:val="0"/>
              <w:marTop w:val="0"/>
              <w:marBottom w:val="0"/>
              <w:divBdr>
                <w:top w:val="none" w:sz="0" w:space="0" w:color="auto"/>
                <w:left w:val="none" w:sz="0" w:space="0" w:color="auto"/>
                <w:bottom w:val="none" w:sz="0" w:space="0" w:color="auto"/>
                <w:right w:val="none" w:sz="0" w:space="0" w:color="auto"/>
              </w:divBdr>
            </w:div>
            <w:div w:id="2031494235">
              <w:marLeft w:val="0"/>
              <w:marRight w:val="0"/>
              <w:marTop w:val="0"/>
              <w:marBottom w:val="0"/>
              <w:divBdr>
                <w:top w:val="none" w:sz="0" w:space="0" w:color="auto"/>
                <w:left w:val="none" w:sz="0" w:space="0" w:color="auto"/>
                <w:bottom w:val="none" w:sz="0" w:space="0" w:color="auto"/>
                <w:right w:val="none" w:sz="0" w:space="0" w:color="auto"/>
              </w:divBdr>
            </w:div>
            <w:div w:id="1226257583">
              <w:marLeft w:val="0"/>
              <w:marRight w:val="0"/>
              <w:marTop w:val="0"/>
              <w:marBottom w:val="0"/>
              <w:divBdr>
                <w:top w:val="none" w:sz="0" w:space="0" w:color="auto"/>
                <w:left w:val="none" w:sz="0" w:space="0" w:color="auto"/>
                <w:bottom w:val="none" w:sz="0" w:space="0" w:color="auto"/>
                <w:right w:val="none" w:sz="0" w:space="0" w:color="auto"/>
              </w:divBdr>
            </w:div>
            <w:div w:id="1203441767">
              <w:marLeft w:val="0"/>
              <w:marRight w:val="0"/>
              <w:marTop w:val="0"/>
              <w:marBottom w:val="0"/>
              <w:divBdr>
                <w:top w:val="none" w:sz="0" w:space="0" w:color="auto"/>
                <w:left w:val="none" w:sz="0" w:space="0" w:color="auto"/>
                <w:bottom w:val="none" w:sz="0" w:space="0" w:color="auto"/>
                <w:right w:val="none" w:sz="0" w:space="0" w:color="auto"/>
              </w:divBdr>
            </w:div>
            <w:div w:id="1067648942">
              <w:marLeft w:val="0"/>
              <w:marRight w:val="0"/>
              <w:marTop w:val="0"/>
              <w:marBottom w:val="0"/>
              <w:divBdr>
                <w:top w:val="none" w:sz="0" w:space="0" w:color="auto"/>
                <w:left w:val="none" w:sz="0" w:space="0" w:color="auto"/>
                <w:bottom w:val="none" w:sz="0" w:space="0" w:color="auto"/>
                <w:right w:val="none" w:sz="0" w:space="0" w:color="auto"/>
              </w:divBdr>
            </w:div>
            <w:div w:id="765266268">
              <w:marLeft w:val="0"/>
              <w:marRight w:val="0"/>
              <w:marTop w:val="0"/>
              <w:marBottom w:val="0"/>
              <w:divBdr>
                <w:top w:val="none" w:sz="0" w:space="0" w:color="auto"/>
                <w:left w:val="none" w:sz="0" w:space="0" w:color="auto"/>
                <w:bottom w:val="none" w:sz="0" w:space="0" w:color="auto"/>
                <w:right w:val="none" w:sz="0" w:space="0" w:color="auto"/>
              </w:divBdr>
            </w:div>
            <w:div w:id="141578988">
              <w:marLeft w:val="0"/>
              <w:marRight w:val="0"/>
              <w:marTop w:val="0"/>
              <w:marBottom w:val="0"/>
              <w:divBdr>
                <w:top w:val="none" w:sz="0" w:space="0" w:color="auto"/>
                <w:left w:val="none" w:sz="0" w:space="0" w:color="auto"/>
                <w:bottom w:val="none" w:sz="0" w:space="0" w:color="auto"/>
                <w:right w:val="none" w:sz="0" w:space="0" w:color="auto"/>
              </w:divBdr>
            </w:div>
            <w:div w:id="1141074806">
              <w:marLeft w:val="0"/>
              <w:marRight w:val="0"/>
              <w:marTop w:val="0"/>
              <w:marBottom w:val="0"/>
              <w:divBdr>
                <w:top w:val="none" w:sz="0" w:space="0" w:color="auto"/>
                <w:left w:val="none" w:sz="0" w:space="0" w:color="auto"/>
                <w:bottom w:val="none" w:sz="0" w:space="0" w:color="auto"/>
                <w:right w:val="none" w:sz="0" w:space="0" w:color="auto"/>
              </w:divBdr>
            </w:div>
            <w:div w:id="1034774910">
              <w:marLeft w:val="0"/>
              <w:marRight w:val="0"/>
              <w:marTop w:val="0"/>
              <w:marBottom w:val="0"/>
              <w:divBdr>
                <w:top w:val="none" w:sz="0" w:space="0" w:color="auto"/>
                <w:left w:val="none" w:sz="0" w:space="0" w:color="auto"/>
                <w:bottom w:val="none" w:sz="0" w:space="0" w:color="auto"/>
                <w:right w:val="none" w:sz="0" w:space="0" w:color="auto"/>
              </w:divBdr>
            </w:div>
            <w:div w:id="971448370">
              <w:marLeft w:val="0"/>
              <w:marRight w:val="0"/>
              <w:marTop w:val="0"/>
              <w:marBottom w:val="0"/>
              <w:divBdr>
                <w:top w:val="none" w:sz="0" w:space="0" w:color="auto"/>
                <w:left w:val="none" w:sz="0" w:space="0" w:color="auto"/>
                <w:bottom w:val="none" w:sz="0" w:space="0" w:color="auto"/>
                <w:right w:val="none" w:sz="0" w:space="0" w:color="auto"/>
              </w:divBdr>
            </w:div>
            <w:div w:id="923220513">
              <w:marLeft w:val="0"/>
              <w:marRight w:val="0"/>
              <w:marTop w:val="0"/>
              <w:marBottom w:val="0"/>
              <w:divBdr>
                <w:top w:val="none" w:sz="0" w:space="0" w:color="auto"/>
                <w:left w:val="none" w:sz="0" w:space="0" w:color="auto"/>
                <w:bottom w:val="none" w:sz="0" w:space="0" w:color="auto"/>
                <w:right w:val="none" w:sz="0" w:space="0" w:color="auto"/>
              </w:divBdr>
            </w:div>
            <w:div w:id="190193396">
              <w:marLeft w:val="0"/>
              <w:marRight w:val="0"/>
              <w:marTop w:val="0"/>
              <w:marBottom w:val="0"/>
              <w:divBdr>
                <w:top w:val="none" w:sz="0" w:space="0" w:color="auto"/>
                <w:left w:val="none" w:sz="0" w:space="0" w:color="auto"/>
                <w:bottom w:val="none" w:sz="0" w:space="0" w:color="auto"/>
                <w:right w:val="none" w:sz="0" w:space="0" w:color="auto"/>
              </w:divBdr>
            </w:div>
            <w:div w:id="340011513">
              <w:marLeft w:val="0"/>
              <w:marRight w:val="0"/>
              <w:marTop w:val="0"/>
              <w:marBottom w:val="0"/>
              <w:divBdr>
                <w:top w:val="none" w:sz="0" w:space="0" w:color="auto"/>
                <w:left w:val="none" w:sz="0" w:space="0" w:color="auto"/>
                <w:bottom w:val="none" w:sz="0" w:space="0" w:color="auto"/>
                <w:right w:val="none" w:sz="0" w:space="0" w:color="auto"/>
              </w:divBdr>
              <w:divsChild>
                <w:div w:id="389350057">
                  <w:marLeft w:val="0"/>
                  <w:marRight w:val="0"/>
                  <w:marTop w:val="0"/>
                  <w:marBottom w:val="0"/>
                  <w:divBdr>
                    <w:top w:val="none" w:sz="0" w:space="0" w:color="auto"/>
                    <w:left w:val="none" w:sz="0" w:space="0" w:color="auto"/>
                    <w:bottom w:val="none" w:sz="0" w:space="0" w:color="auto"/>
                    <w:right w:val="none" w:sz="0" w:space="0" w:color="auto"/>
                  </w:divBdr>
                </w:div>
                <w:div w:id="132648466">
                  <w:marLeft w:val="0"/>
                  <w:marRight w:val="0"/>
                  <w:marTop w:val="0"/>
                  <w:marBottom w:val="0"/>
                  <w:divBdr>
                    <w:top w:val="none" w:sz="0" w:space="0" w:color="auto"/>
                    <w:left w:val="none" w:sz="0" w:space="0" w:color="auto"/>
                    <w:bottom w:val="none" w:sz="0" w:space="0" w:color="auto"/>
                    <w:right w:val="none" w:sz="0" w:space="0" w:color="auto"/>
                  </w:divBdr>
                </w:div>
                <w:div w:id="1137333322">
                  <w:marLeft w:val="0"/>
                  <w:marRight w:val="0"/>
                  <w:marTop w:val="0"/>
                  <w:marBottom w:val="0"/>
                  <w:divBdr>
                    <w:top w:val="none" w:sz="0" w:space="0" w:color="auto"/>
                    <w:left w:val="none" w:sz="0" w:space="0" w:color="auto"/>
                    <w:bottom w:val="none" w:sz="0" w:space="0" w:color="auto"/>
                    <w:right w:val="none" w:sz="0" w:space="0" w:color="auto"/>
                  </w:divBdr>
                </w:div>
                <w:div w:id="1087071214">
                  <w:marLeft w:val="0"/>
                  <w:marRight w:val="0"/>
                  <w:marTop w:val="0"/>
                  <w:marBottom w:val="0"/>
                  <w:divBdr>
                    <w:top w:val="none" w:sz="0" w:space="0" w:color="auto"/>
                    <w:left w:val="none" w:sz="0" w:space="0" w:color="auto"/>
                    <w:bottom w:val="none" w:sz="0" w:space="0" w:color="auto"/>
                    <w:right w:val="none" w:sz="0" w:space="0" w:color="auto"/>
                  </w:divBdr>
                </w:div>
                <w:div w:id="1279141204">
                  <w:marLeft w:val="0"/>
                  <w:marRight w:val="0"/>
                  <w:marTop w:val="0"/>
                  <w:marBottom w:val="0"/>
                  <w:divBdr>
                    <w:top w:val="none" w:sz="0" w:space="0" w:color="auto"/>
                    <w:left w:val="none" w:sz="0" w:space="0" w:color="auto"/>
                    <w:bottom w:val="none" w:sz="0" w:space="0" w:color="auto"/>
                    <w:right w:val="none" w:sz="0" w:space="0" w:color="auto"/>
                  </w:divBdr>
                </w:div>
                <w:div w:id="287858181">
                  <w:marLeft w:val="0"/>
                  <w:marRight w:val="0"/>
                  <w:marTop w:val="0"/>
                  <w:marBottom w:val="0"/>
                  <w:divBdr>
                    <w:top w:val="none" w:sz="0" w:space="0" w:color="auto"/>
                    <w:left w:val="none" w:sz="0" w:space="0" w:color="auto"/>
                    <w:bottom w:val="none" w:sz="0" w:space="0" w:color="auto"/>
                    <w:right w:val="none" w:sz="0" w:space="0" w:color="auto"/>
                  </w:divBdr>
                </w:div>
                <w:div w:id="139732295">
                  <w:marLeft w:val="0"/>
                  <w:marRight w:val="0"/>
                  <w:marTop w:val="0"/>
                  <w:marBottom w:val="0"/>
                  <w:divBdr>
                    <w:top w:val="none" w:sz="0" w:space="0" w:color="auto"/>
                    <w:left w:val="none" w:sz="0" w:space="0" w:color="auto"/>
                    <w:bottom w:val="none" w:sz="0" w:space="0" w:color="auto"/>
                    <w:right w:val="none" w:sz="0" w:space="0" w:color="auto"/>
                  </w:divBdr>
                </w:div>
                <w:div w:id="841238006">
                  <w:marLeft w:val="0"/>
                  <w:marRight w:val="0"/>
                  <w:marTop w:val="0"/>
                  <w:marBottom w:val="0"/>
                  <w:divBdr>
                    <w:top w:val="none" w:sz="0" w:space="0" w:color="auto"/>
                    <w:left w:val="none" w:sz="0" w:space="0" w:color="auto"/>
                    <w:bottom w:val="none" w:sz="0" w:space="0" w:color="auto"/>
                    <w:right w:val="none" w:sz="0" w:space="0" w:color="auto"/>
                  </w:divBdr>
                </w:div>
                <w:div w:id="61759069">
                  <w:marLeft w:val="0"/>
                  <w:marRight w:val="0"/>
                  <w:marTop w:val="0"/>
                  <w:marBottom w:val="0"/>
                  <w:divBdr>
                    <w:top w:val="none" w:sz="0" w:space="0" w:color="auto"/>
                    <w:left w:val="none" w:sz="0" w:space="0" w:color="auto"/>
                    <w:bottom w:val="none" w:sz="0" w:space="0" w:color="auto"/>
                    <w:right w:val="none" w:sz="0" w:space="0" w:color="auto"/>
                  </w:divBdr>
                </w:div>
                <w:div w:id="880895296">
                  <w:marLeft w:val="0"/>
                  <w:marRight w:val="0"/>
                  <w:marTop w:val="0"/>
                  <w:marBottom w:val="0"/>
                  <w:divBdr>
                    <w:top w:val="none" w:sz="0" w:space="0" w:color="auto"/>
                    <w:left w:val="none" w:sz="0" w:space="0" w:color="auto"/>
                    <w:bottom w:val="none" w:sz="0" w:space="0" w:color="auto"/>
                    <w:right w:val="none" w:sz="0" w:space="0" w:color="auto"/>
                  </w:divBdr>
                </w:div>
                <w:div w:id="1664821435">
                  <w:marLeft w:val="0"/>
                  <w:marRight w:val="0"/>
                  <w:marTop w:val="0"/>
                  <w:marBottom w:val="0"/>
                  <w:divBdr>
                    <w:top w:val="none" w:sz="0" w:space="0" w:color="auto"/>
                    <w:left w:val="none" w:sz="0" w:space="0" w:color="auto"/>
                    <w:bottom w:val="none" w:sz="0" w:space="0" w:color="auto"/>
                    <w:right w:val="none" w:sz="0" w:space="0" w:color="auto"/>
                  </w:divBdr>
                </w:div>
                <w:div w:id="340280376">
                  <w:marLeft w:val="0"/>
                  <w:marRight w:val="0"/>
                  <w:marTop w:val="0"/>
                  <w:marBottom w:val="0"/>
                  <w:divBdr>
                    <w:top w:val="none" w:sz="0" w:space="0" w:color="auto"/>
                    <w:left w:val="none" w:sz="0" w:space="0" w:color="auto"/>
                    <w:bottom w:val="none" w:sz="0" w:space="0" w:color="auto"/>
                    <w:right w:val="none" w:sz="0" w:space="0" w:color="auto"/>
                  </w:divBdr>
                </w:div>
                <w:div w:id="571234764">
                  <w:marLeft w:val="0"/>
                  <w:marRight w:val="0"/>
                  <w:marTop w:val="0"/>
                  <w:marBottom w:val="0"/>
                  <w:divBdr>
                    <w:top w:val="none" w:sz="0" w:space="0" w:color="auto"/>
                    <w:left w:val="none" w:sz="0" w:space="0" w:color="auto"/>
                    <w:bottom w:val="none" w:sz="0" w:space="0" w:color="auto"/>
                    <w:right w:val="none" w:sz="0" w:space="0" w:color="auto"/>
                  </w:divBdr>
                </w:div>
                <w:div w:id="2045867091">
                  <w:marLeft w:val="0"/>
                  <w:marRight w:val="0"/>
                  <w:marTop w:val="0"/>
                  <w:marBottom w:val="0"/>
                  <w:divBdr>
                    <w:top w:val="none" w:sz="0" w:space="0" w:color="auto"/>
                    <w:left w:val="none" w:sz="0" w:space="0" w:color="auto"/>
                    <w:bottom w:val="none" w:sz="0" w:space="0" w:color="auto"/>
                    <w:right w:val="none" w:sz="0" w:space="0" w:color="auto"/>
                  </w:divBdr>
                </w:div>
                <w:div w:id="1306814614">
                  <w:marLeft w:val="0"/>
                  <w:marRight w:val="0"/>
                  <w:marTop w:val="0"/>
                  <w:marBottom w:val="0"/>
                  <w:divBdr>
                    <w:top w:val="none" w:sz="0" w:space="0" w:color="auto"/>
                    <w:left w:val="none" w:sz="0" w:space="0" w:color="auto"/>
                    <w:bottom w:val="none" w:sz="0" w:space="0" w:color="auto"/>
                    <w:right w:val="none" w:sz="0" w:space="0" w:color="auto"/>
                  </w:divBdr>
                </w:div>
                <w:div w:id="1451900876">
                  <w:marLeft w:val="0"/>
                  <w:marRight w:val="0"/>
                  <w:marTop w:val="0"/>
                  <w:marBottom w:val="0"/>
                  <w:divBdr>
                    <w:top w:val="none" w:sz="0" w:space="0" w:color="auto"/>
                    <w:left w:val="none" w:sz="0" w:space="0" w:color="auto"/>
                    <w:bottom w:val="none" w:sz="0" w:space="0" w:color="auto"/>
                    <w:right w:val="none" w:sz="0" w:space="0" w:color="auto"/>
                  </w:divBdr>
                </w:div>
                <w:div w:id="528762248">
                  <w:marLeft w:val="0"/>
                  <w:marRight w:val="0"/>
                  <w:marTop w:val="0"/>
                  <w:marBottom w:val="0"/>
                  <w:divBdr>
                    <w:top w:val="none" w:sz="0" w:space="0" w:color="auto"/>
                    <w:left w:val="none" w:sz="0" w:space="0" w:color="auto"/>
                    <w:bottom w:val="none" w:sz="0" w:space="0" w:color="auto"/>
                    <w:right w:val="none" w:sz="0" w:space="0" w:color="auto"/>
                  </w:divBdr>
                </w:div>
                <w:div w:id="21052304">
                  <w:marLeft w:val="0"/>
                  <w:marRight w:val="0"/>
                  <w:marTop w:val="0"/>
                  <w:marBottom w:val="0"/>
                  <w:divBdr>
                    <w:top w:val="none" w:sz="0" w:space="0" w:color="auto"/>
                    <w:left w:val="none" w:sz="0" w:space="0" w:color="auto"/>
                    <w:bottom w:val="none" w:sz="0" w:space="0" w:color="auto"/>
                    <w:right w:val="none" w:sz="0" w:space="0" w:color="auto"/>
                  </w:divBdr>
                </w:div>
                <w:div w:id="175967181">
                  <w:marLeft w:val="0"/>
                  <w:marRight w:val="0"/>
                  <w:marTop w:val="0"/>
                  <w:marBottom w:val="0"/>
                  <w:divBdr>
                    <w:top w:val="none" w:sz="0" w:space="0" w:color="auto"/>
                    <w:left w:val="none" w:sz="0" w:space="0" w:color="auto"/>
                    <w:bottom w:val="none" w:sz="0" w:space="0" w:color="auto"/>
                    <w:right w:val="none" w:sz="0" w:space="0" w:color="auto"/>
                  </w:divBdr>
                </w:div>
                <w:div w:id="1079907276">
                  <w:marLeft w:val="0"/>
                  <w:marRight w:val="0"/>
                  <w:marTop w:val="0"/>
                  <w:marBottom w:val="0"/>
                  <w:divBdr>
                    <w:top w:val="none" w:sz="0" w:space="0" w:color="auto"/>
                    <w:left w:val="none" w:sz="0" w:space="0" w:color="auto"/>
                    <w:bottom w:val="none" w:sz="0" w:space="0" w:color="auto"/>
                    <w:right w:val="none" w:sz="0" w:space="0" w:color="auto"/>
                  </w:divBdr>
                </w:div>
                <w:div w:id="5183422">
                  <w:marLeft w:val="0"/>
                  <w:marRight w:val="0"/>
                  <w:marTop w:val="0"/>
                  <w:marBottom w:val="0"/>
                  <w:divBdr>
                    <w:top w:val="none" w:sz="0" w:space="0" w:color="auto"/>
                    <w:left w:val="none" w:sz="0" w:space="0" w:color="auto"/>
                    <w:bottom w:val="none" w:sz="0" w:space="0" w:color="auto"/>
                    <w:right w:val="none" w:sz="0" w:space="0" w:color="auto"/>
                  </w:divBdr>
                </w:div>
                <w:div w:id="1967544797">
                  <w:marLeft w:val="0"/>
                  <w:marRight w:val="0"/>
                  <w:marTop w:val="0"/>
                  <w:marBottom w:val="0"/>
                  <w:divBdr>
                    <w:top w:val="none" w:sz="0" w:space="0" w:color="auto"/>
                    <w:left w:val="none" w:sz="0" w:space="0" w:color="auto"/>
                    <w:bottom w:val="none" w:sz="0" w:space="0" w:color="auto"/>
                    <w:right w:val="none" w:sz="0" w:space="0" w:color="auto"/>
                  </w:divBdr>
                </w:div>
                <w:div w:id="316306720">
                  <w:marLeft w:val="0"/>
                  <w:marRight w:val="0"/>
                  <w:marTop w:val="0"/>
                  <w:marBottom w:val="0"/>
                  <w:divBdr>
                    <w:top w:val="none" w:sz="0" w:space="0" w:color="auto"/>
                    <w:left w:val="none" w:sz="0" w:space="0" w:color="auto"/>
                    <w:bottom w:val="none" w:sz="0" w:space="0" w:color="auto"/>
                    <w:right w:val="none" w:sz="0" w:space="0" w:color="auto"/>
                  </w:divBdr>
                </w:div>
                <w:div w:id="44305220">
                  <w:marLeft w:val="0"/>
                  <w:marRight w:val="0"/>
                  <w:marTop w:val="0"/>
                  <w:marBottom w:val="0"/>
                  <w:divBdr>
                    <w:top w:val="none" w:sz="0" w:space="0" w:color="auto"/>
                    <w:left w:val="none" w:sz="0" w:space="0" w:color="auto"/>
                    <w:bottom w:val="none" w:sz="0" w:space="0" w:color="auto"/>
                    <w:right w:val="none" w:sz="0" w:space="0" w:color="auto"/>
                  </w:divBdr>
                </w:div>
                <w:div w:id="7774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886">
          <w:marLeft w:val="0"/>
          <w:marRight w:val="0"/>
          <w:marTop w:val="0"/>
          <w:marBottom w:val="0"/>
          <w:divBdr>
            <w:top w:val="none" w:sz="0" w:space="0" w:color="auto"/>
            <w:left w:val="none" w:sz="0" w:space="0" w:color="auto"/>
            <w:bottom w:val="none" w:sz="0" w:space="0" w:color="auto"/>
            <w:right w:val="none" w:sz="0" w:space="0" w:color="auto"/>
          </w:divBdr>
          <w:divsChild>
            <w:div w:id="1843927603">
              <w:marLeft w:val="0"/>
              <w:marRight w:val="0"/>
              <w:marTop w:val="0"/>
              <w:marBottom w:val="0"/>
              <w:divBdr>
                <w:top w:val="none" w:sz="0" w:space="0" w:color="auto"/>
                <w:left w:val="none" w:sz="0" w:space="0" w:color="auto"/>
                <w:bottom w:val="none" w:sz="0" w:space="0" w:color="auto"/>
                <w:right w:val="none" w:sz="0" w:space="0" w:color="auto"/>
              </w:divBdr>
            </w:div>
            <w:div w:id="911545206">
              <w:marLeft w:val="0"/>
              <w:marRight w:val="0"/>
              <w:marTop w:val="0"/>
              <w:marBottom w:val="0"/>
              <w:divBdr>
                <w:top w:val="none" w:sz="0" w:space="0" w:color="auto"/>
                <w:left w:val="none" w:sz="0" w:space="0" w:color="auto"/>
                <w:bottom w:val="none" w:sz="0" w:space="0" w:color="auto"/>
                <w:right w:val="none" w:sz="0" w:space="0" w:color="auto"/>
              </w:divBdr>
            </w:div>
            <w:div w:id="819347938">
              <w:marLeft w:val="0"/>
              <w:marRight w:val="0"/>
              <w:marTop w:val="0"/>
              <w:marBottom w:val="0"/>
              <w:divBdr>
                <w:top w:val="none" w:sz="0" w:space="0" w:color="auto"/>
                <w:left w:val="none" w:sz="0" w:space="0" w:color="auto"/>
                <w:bottom w:val="none" w:sz="0" w:space="0" w:color="auto"/>
                <w:right w:val="none" w:sz="0" w:space="0" w:color="auto"/>
              </w:divBdr>
            </w:div>
            <w:div w:id="493955461">
              <w:marLeft w:val="0"/>
              <w:marRight w:val="0"/>
              <w:marTop w:val="0"/>
              <w:marBottom w:val="0"/>
              <w:divBdr>
                <w:top w:val="none" w:sz="0" w:space="0" w:color="auto"/>
                <w:left w:val="none" w:sz="0" w:space="0" w:color="auto"/>
                <w:bottom w:val="none" w:sz="0" w:space="0" w:color="auto"/>
                <w:right w:val="none" w:sz="0" w:space="0" w:color="auto"/>
              </w:divBdr>
            </w:div>
            <w:div w:id="1624458312">
              <w:marLeft w:val="0"/>
              <w:marRight w:val="0"/>
              <w:marTop w:val="0"/>
              <w:marBottom w:val="0"/>
              <w:divBdr>
                <w:top w:val="none" w:sz="0" w:space="0" w:color="auto"/>
                <w:left w:val="none" w:sz="0" w:space="0" w:color="auto"/>
                <w:bottom w:val="none" w:sz="0" w:space="0" w:color="auto"/>
                <w:right w:val="none" w:sz="0" w:space="0" w:color="auto"/>
              </w:divBdr>
            </w:div>
            <w:div w:id="566382860">
              <w:marLeft w:val="0"/>
              <w:marRight w:val="0"/>
              <w:marTop w:val="0"/>
              <w:marBottom w:val="0"/>
              <w:divBdr>
                <w:top w:val="none" w:sz="0" w:space="0" w:color="auto"/>
                <w:left w:val="none" w:sz="0" w:space="0" w:color="auto"/>
                <w:bottom w:val="none" w:sz="0" w:space="0" w:color="auto"/>
                <w:right w:val="none" w:sz="0" w:space="0" w:color="auto"/>
              </w:divBdr>
            </w:div>
            <w:div w:id="1368532361">
              <w:marLeft w:val="0"/>
              <w:marRight w:val="0"/>
              <w:marTop w:val="0"/>
              <w:marBottom w:val="0"/>
              <w:divBdr>
                <w:top w:val="none" w:sz="0" w:space="0" w:color="auto"/>
                <w:left w:val="none" w:sz="0" w:space="0" w:color="auto"/>
                <w:bottom w:val="none" w:sz="0" w:space="0" w:color="auto"/>
                <w:right w:val="none" w:sz="0" w:space="0" w:color="auto"/>
              </w:divBdr>
            </w:div>
            <w:div w:id="134300916">
              <w:marLeft w:val="0"/>
              <w:marRight w:val="0"/>
              <w:marTop w:val="0"/>
              <w:marBottom w:val="0"/>
              <w:divBdr>
                <w:top w:val="none" w:sz="0" w:space="0" w:color="auto"/>
                <w:left w:val="none" w:sz="0" w:space="0" w:color="auto"/>
                <w:bottom w:val="none" w:sz="0" w:space="0" w:color="auto"/>
                <w:right w:val="none" w:sz="0" w:space="0" w:color="auto"/>
              </w:divBdr>
            </w:div>
            <w:div w:id="1772507438">
              <w:marLeft w:val="0"/>
              <w:marRight w:val="0"/>
              <w:marTop w:val="0"/>
              <w:marBottom w:val="0"/>
              <w:divBdr>
                <w:top w:val="none" w:sz="0" w:space="0" w:color="auto"/>
                <w:left w:val="none" w:sz="0" w:space="0" w:color="auto"/>
                <w:bottom w:val="none" w:sz="0" w:space="0" w:color="auto"/>
                <w:right w:val="none" w:sz="0" w:space="0" w:color="auto"/>
              </w:divBdr>
            </w:div>
            <w:div w:id="2052538362">
              <w:marLeft w:val="0"/>
              <w:marRight w:val="0"/>
              <w:marTop w:val="0"/>
              <w:marBottom w:val="0"/>
              <w:divBdr>
                <w:top w:val="none" w:sz="0" w:space="0" w:color="auto"/>
                <w:left w:val="none" w:sz="0" w:space="0" w:color="auto"/>
                <w:bottom w:val="none" w:sz="0" w:space="0" w:color="auto"/>
                <w:right w:val="none" w:sz="0" w:space="0" w:color="auto"/>
              </w:divBdr>
            </w:div>
            <w:div w:id="1963536567">
              <w:marLeft w:val="0"/>
              <w:marRight w:val="0"/>
              <w:marTop w:val="0"/>
              <w:marBottom w:val="0"/>
              <w:divBdr>
                <w:top w:val="none" w:sz="0" w:space="0" w:color="auto"/>
                <w:left w:val="none" w:sz="0" w:space="0" w:color="auto"/>
                <w:bottom w:val="none" w:sz="0" w:space="0" w:color="auto"/>
                <w:right w:val="none" w:sz="0" w:space="0" w:color="auto"/>
              </w:divBdr>
            </w:div>
            <w:div w:id="1650672103">
              <w:marLeft w:val="0"/>
              <w:marRight w:val="0"/>
              <w:marTop w:val="0"/>
              <w:marBottom w:val="0"/>
              <w:divBdr>
                <w:top w:val="none" w:sz="0" w:space="0" w:color="auto"/>
                <w:left w:val="none" w:sz="0" w:space="0" w:color="auto"/>
                <w:bottom w:val="none" w:sz="0" w:space="0" w:color="auto"/>
                <w:right w:val="none" w:sz="0" w:space="0" w:color="auto"/>
              </w:divBdr>
            </w:div>
            <w:div w:id="1596867838">
              <w:marLeft w:val="0"/>
              <w:marRight w:val="0"/>
              <w:marTop w:val="0"/>
              <w:marBottom w:val="0"/>
              <w:divBdr>
                <w:top w:val="none" w:sz="0" w:space="0" w:color="auto"/>
                <w:left w:val="none" w:sz="0" w:space="0" w:color="auto"/>
                <w:bottom w:val="none" w:sz="0" w:space="0" w:color="auto"/>
                <w:right w:val="none" w:sz="0" w:space="0" w:color="auto"/>
              </w:divBdr>
              <w:divsChild>
                <w:div w:id="1735809771">
                  <w:marLeft w:val="0"/>
                  <w:marRight w:val="0"/>
                  <w:marTop w:val="0"/>
                  <w:marBottom w:val="0"/>
                  <w:divBdr>
                    <w:top w:val="none" w:sz="0" w:space="0" w:color="auto"/>
                    <w:left w:val="none" w:sz="0" w:space="0" w:color="auto"/>
                    <w:bottom w:val="none" w:sz="0" w:space="0" w:color="auto"/>
                    <w:right w:val="none" w:sz="0" w:space="0" w:color="auto"/>
                  </w:divBdr>
                </w:div>
                <w:div w:id="168257148">
                  <w:marLeft w:val="0"/>
                  <w:marRight w:val="0"/>
                  <w:marTop w:val="0"/>
                  <w:marBottom w:val="0"/>
                  <w:divBdr>
                    <w:top w:val="none" w:sz="0" w:space="0" w:color="auto"/>
                    <w:left w:val="none" w:sz="0" w:space="0" w:color="auto"/>
                    <w:bottom w:val="none" w:sz="0" w:space="0" w:color="auto"/>
                    <w:right w:val="none" w:sz="0" w:space="0" w:color="auto"/>
                  </w:divBdr>
                </w:div>
                <w:div w:id="1369836227">
                  <w:marLeft w:val="0"/>
                  <w:marRight w:val="0"/>
                  <w:marTop w:val="0"/>
                  <w:marBottom w:val="0"/>
                  <w:divBdr>
                    <w:top w:val="none" w:sz="0" w:space="0" w:color="auto"/>
                    <w:left w:val="none" w:sz="0" w:space="0" w:color="auto"/>
                    <w:bottom w:val="none" w:sz="0" w:space="0" w:color="auto"/>
                    <w:right w:val="none" w:sz="0" w:space="0" w:color="auto"/>
                  </w:divBdr>
                </w:div>
                <w:div w:id="1468426478">
                  <w:marLeft w:val="0"/>
                  <w:marRight w:val="0"/>
                  <w:marTop w:val="0"/>
                  <w:marBottom w:val="0"/>
                  <w:divBdr>
                    <w:top w:val="none" w:sz="0" w:space="0" w:color="auto"/>
                    <w:left w:val="none" w:sz="0" w:space="0" w:color="auto"/>
                    <w:bottom w:val="none" w:sz="0" w:space="0" w:color="auto"/>
                    <w:right w:val="none" w:sz="0" w:space="0" w:color="auto"/>
                  </w:divBdr>
                </w:div>
                <w:div w:id="639654279">
                  <w:marLeft w:val="0"/>
                  <w:marRight w:val="0"/>
                  <w:marTop w:val="0"/>
                  <w:marBottom w:val="0"/>
                  <w:divBdr>
                    <w:top w:val="none" w:sz="0" w:space="0" w:color="auto"/>
                    <w:left w:val="none" w:sz="0" w:space="0" w:color="auto"/>
                    <w:bottom w:val="none" w:sz="0" w:space="0" w:color="auto"/>
                    <w:right w:val="none" w:sz="0" w:space="0" w:color="auto"/>
                  </w:divBdr>
                </w:div>
                <w:div w:id="535316179">
                  <w:marLeft w:val="0"/>
                  <w:marRight w:val="0"/>
                  <w:marTop w:val="0"/>
                  <w:marBottom w:val="0"/>
                  <w:divBdr>
                    <w:top w:val="none" w:sz="0" w:space="0" w:color="auto"/>
                    <w:left w:val="none" w:sz="0" w:space="0" w:color="auto"/>
                    <w:bottom w:val="none" w:sz="0" w:space="0" w:color="auto"/>
                    <w:right w:val="none" w:sz="0" w:space="0" w:color="auto"/>
                  </w:divBdr>
                </w:div>
                <w:div w:id="808742203">
                  <w:marLeft w:val="0"/>
                  <w:marRight w:val="0"/>
                  <w:marTop w:val="0"/>
                  <w:marBottom w:val="0"/>
                  <w:divBdr>
                    <w:top w:val="none" w:sz="0" w:space="0" w:color="auto"/>
                    <w:left w:val="none" w:sz="0" w:space="0" w:color="auto"/>
                    <w:bottom w:val="none" w:sz="0" w:space="0" w:color="auto"/>
                    <w:right w:val="none" w:sz="0" w:space="0" w:color="auto"/>
                  </w:divBdr>
                </w:div>
                <w:div w:id="546141551">
                  <w:marLeft w:val="0"/>
                  <w:marRight w:val="0"/>
                  <w:marTop w:val="0"/>
                  <w:marBottom w:val="0"/>
                  <w:divBdr>
                    <w:top w:val="none" w:sz="0" w:space="0" w:color="auto"/>
                    <w:left w:val="none" w:sz="0" w:space="0" w:color="auto"/>
                    <w:bottom w:val="none" w:sz="0" w:space="0" w:color="auto"/>
                    <w:right w:val="none" w:sz="0" w:space="0" w:color="auto"/>
                  </w:divBdr>
                </w:div>
                <w:div w:id="1489442507">
                  <w:marLeft w:val="0"/>
                  <w:marRight w:val="0"/>
                  <w:marTop w:val="0"/>
                  <w:marBottom w:val="0"/>
                  <w:divBdr>
                    <w:top w:val="none" w:sz="0" w:space="0" w:color="auto"/>
                    <w:left w:val="none" w:sz="0" w:space="0" w:color="auto"/>
                    <w:bottom w:val="none" w:sz="0" w:space="0" w:color="auto"/>
                    <w:right w:val="none" w:sz="0" w:space="0" w:color="auto"/>
                  </w:divBdr>
                </w:div>
                <w:div w:id="87777037">
                  <w:marLeft w:val="0"/>
                  <w:marRight w:val="0"/>
                  <w:marTop w:val="0"/>
                  <w:marBottom w:val="0"/>
                  <w:divBdr>
                    <w:top w:val="none" w:sz="0" w:space="0" w:color="auto"/>
                    <w:left w:val="none" w:sz="0" w:space="0" w:color="auto"/>
                    <w:bottom w:val="none" w:sz="0" w:space="0" w:color="auto"/>
                    <w:right w:val="none" w:sz="0" w:space="0" w:color="auto"/>
                  </w:divBdr>
                </w:div>
                <w:div w:id="2248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378">
          <w:marLeft w:val="0"/>
          <w:marRight w:val="0"/>
          <w:marTop w:val="0"/>
          <w:marBottom w:val="0"/>
          <w:divBdr>
            <w:top w:val="none" w:sz="0" w:space="0" w:color="auto"/>
            <w:left w:val="none" w:sz="0" w:space="0" w:color="auto"/>
            <w:bottom w:val="none" w:sz="0" w:space="0" w:color="auto"/>
            <w:right w:val="none" w:sz="0" w:space="0" w:color="auto"/>
          </w:divBdr>
          <w:divsChild>
            <w:div w:id="1730227090">
              <w:marLeft w:val="0"/>
              <w:marRight w:val="0"/>
              <w:marTop w:val="0"/>
              <w:marBottom w:val="0"/>
              <w:divBdr>
                <w:top w:val="none" w:sz="0" w:space="0" w:color="auto"/>
                <w:left w:val="none" w:sz="0" w:space="0" w:color="auto"/>
                <w:bottom w:val="none" w:sz="0" w:space="0" w:color="auto"/>
                <w:right w:val="none" w:sz="0" w:space="0" w:color="auto"/>
              </w:divBdr>
            </w:div>
            <w:div w:id="161286987">
              <w:marLeft w:val="0"/>
              <w:marRight w:val="0"/>
              <w:marTop w:val="0"/>
              <w:marBottom w:val="0"/>
              <w:divBdr>
                <w:top w:val="none" w:sz="0" w:space="0" w:color="auto"/>
                <w:left w:val="none" w:sz="0" w:space="0" w:color="auto"/>
                <w:bottom w:val="none" w:sz="0" w:space="0" w:color="auto"/>
                <w:right w:val="none" w:sz="0" w:space="0" w:color="auto"/>
              </w:divBdr>
            </w:div>
            <w:div w:id="1520504233">
              <w:marLeft w:val="0"/>
              <w:marRight w:val="0"/>
              <w:marTop w:val="0"/>
              <w:marBottom w:val="0"/>
              <w:divBdr>
                <w:top w:val="none" w:sz="0" w:space="0" w:color="auto"/>
                <w:left w:val="none" w:sz="0" w:space="0" w:color="auto"/>
                <w:bottom w:val="none" w:sz="0" w:space="0" w:color="auto"/>
                <w:right w:val="none" w:sz="0" w:space="0" w:color="auto"/>
              </w:divBdr>
            </w:div>
            <w:div w:id="432479963">
              <w:marLeft w:val="0"/>
              <w:marRight w:val="0"/>
              <w:marTop w:val="0"/>
              <w:marBottom w:val="0"/>
              <w:divBdr>
                <w:top w:val="none" w:sz="0" w:space="0" w:color="auto"/>
                <w:left w:val="none" w:sz="0" w:space="0" w:color="auto"/>
                <w:bottom w:val="none" w:sz="0" w:space="0" w:color="auto"/>
                <w:right w:val="none" w:sz="0" w:space="0" w:color="auto"/>
              </w:divBdr>
            </w:div>
            <w:div w:id="1442341243">
              <w:marLeft w:val="0"/>
              <w:marRight w:val="0"/>
              <w:marTop w:val="0"/>
              <w:marBottom w:val="0"/>
              <w:divBdr>
                <w:top w:val="none" w:sz="0" w:space="0" w:color="auto"/>
                <w:left w:val="none" w:sz="0" w:space="0" w:color="auto"/>
                <w:bottom w:val="none" w:sz="0" w:space="0" w:color="auto"/>
                <w:right w:val="none" w:sz="0" w:space="0" w:color="auto"/>
              </w:divBdr>
            </w:div>
            <w:div w:id="1082023767">
              <w:marLeft w:val="0"/>
              <w:marRight w:val="0"/>
              <w:marTop w:val="0"/>
              <w:marBottom w:val="0"/>
              <w:divBdr>
                <w:top w:val="none" w:sz="0" w:space="0" w:color="auto"/>
                <w:left w:val="none" w:sz="0" w:space="0" w:color="auto"/>
                <w:bottom w:val="none" w:sz="0" w:space="0" w:color="auto"/>
                <w:right w:val="none" w:sz="0" w:space="0" w:color="auto"/>
              </w:divBdr>
            </w:div>
            <w:div w:id="794297415">
              <w:marLeft w:val="0"/>
              <w:marRight w:val="0"/>
              <w:marTop w:val="0"/>
              <w:marBottom w:val="0"/>
              <w:divBdr>
                <w:top w:val="none" w:sz="0" w:space="0" w:color="auto"/>
                <w:left w:val="none" w:sz="0" w:space="0" w:color="auto"/>
                <w:bottom w:val="none" w:sz="0" w:space="0" w:color="auto"/>
                <w:right w:val="none" w:sz="0" w:space="0" w:color="auto"/>
              </w:divBdr>
            </w:div>
            <w:div w:id="777602499">
              <w:marLeft w:val="0"/>
              <w:marRight w:val="0"/>
              <w:marTop w:val="0"/>
              <w:marBottom w:val="0"/>
              <w:divBdr>
                <w:top w:val="none" w:sz="0" w:space="0" w:color="auto"/>
                <w:left w:val="none" w:sz="0" w:space="0" w:color="auto"/>
                <w:bottom w:val="none" w:sz="0" w:space="0" w:color="auto"/>
                <w:right w:val="none" w:sz="0" w:space="0" w:color="auto"/>
              </w:divBdr>
            </w:div>
            <w:div w:id="1928609170">
              <w:marLeft w:val="0"/>
              <w:marRight w:val="0"/>
              <w:marTop w:val="0"/>
              <w:marBottom w:val="0"/>
              <w:divBdr>
                <w:top w:val="none" w:sz="0" w:space="0" w:color="auto"/>
                <w:left w:val="none" w:sz="0" w:space="0" w:color="auto"/>
                <w:bottom w:val="none" w:sz="0" w:space="0" w:color="auto"/>
                <w:right w:val="none" w:sz="0" w:space="0" w:color="auto"/>
              </w:divBdr>
            </w:div>
            <w:div w:id="291177872">
              <w:marLeft w:val="0"/>
              <w:marRight w:val="0"/>
              <w:marTop w:val="0"/>
              <w:marBottom w:val="0"/>
              <w:divBdr>
                <w:top w:val="none" w:sz="0" w:space="0" w:color="auto"/>
                <w:left w:val="none" w:sz="0" w:space="0" w:color="auto"/>
                <w:bottom w:val="none" w:sz="0" w:space="0" w:color="auto"/>
                <w:right w:val="none" w:sz="0" w:space="0" w:color="auto"/>
              </w:divBdr>
            </w:div>
            <w:div w:id="1607229593">
              <w:marLeft w:val="0"/>
              <w:marRight w:val="0"/>
              <w:marTop w:val="0"/>
              <w:marBottom w:val="0"/>
              <w:divBdr>
                <w:top w:val="none" w:sz="0" w:space="0" w:color="auto"/>
                <w:left w:val="none" w:sz="0" w:space="0" w:color="auto"/>
                <w:bottom w:val="none" w:sz="0" w:space="0" w:color="auto"/>
                <w:right w:val="none" w:sz="0" w:space="0" w:color="auto"/>
              </w:divBdr>
            </w:div>
            <w:div w:id="1630934337">
              <w:marLeft w:val="0"/>
              <w:marRight w:val="0"/>
              <w:marTop w:val="0"/>
              <w:marBottom w:val="0"/>
              <w:divBdr>
                <w:top w:val="none" w:sz="0" w:space="0" w:color="auto"/>
                <w:left w:val="none" w:sz="0" w:space="0" w:color="auto"/>
                <w:bottom w:val="none" w:sz="0" w:space="0" w:color="auto"/>
                <w:right w:val="none" w:sz="0" w:space="0" w:color="auto"/>
              </w:divBdr>
            </w:div>
            <w:div w:id="1920750831">
              <w:marLeft w:val="0"/>
              <w:marRight w:val="0"/>
              <w:marTop w:val="0"/>
              <w:marBottom w:val="0"/>
              <w:divBdr>
                <w:top w:val="none" w:sz="0" w:space="0" w:color="auto"/>
                <w:left w:val="none" w:sz="0" w:space="0" w:color="auto"/>
                <w:bottom w:val="none" w:sz="0" w:space="0" w:color="auto"/>
                <w:right w:val="none" w:sz="0" w:space="0" w:color="auto"/>
              </w:divBdr>
            </w:div>
            <w:div w:id="112481885">
              <w:marLeft w:val="0"/>
              <w:marRight w:val="0"/>
              <w:marTop w:val="0"/>
              <w:marBottom w:val="0"/>
              <w:divBdr>
                <w:top w:val="none" w:sz="0" w:space="0" w:color="auto"/>
                <w:left w:val="none" w:sz="0" w:space="0" w:color="auto"/>
                <w:bottom w:val="none" w:sz="0" w:space="0" w:color="auto"/>
                <w:right w:val="none" w:sz="0" w:space="0" w:color="auto"/>
              </w:divBdr>
            </w:div>
            <w:div w:id="1221937106">
              <w:marLeft w:val="0"/>
              <w:marRight w:val="0"/>
              <w:marTop w:val="0"/>
              <w:marBottom w:val="0"/>
              <w:divBdr>
                <w:top w:val="none" w:sz="0" w:space="0" w:color="auto"/>
                <w:left w:val="none" w:sz="0" w:space="0" w:color="auto"/>
                <w:bottom w:val="none" w:sz="0" w:space="0" w:color="auto"/>
                <w:right w:val="none" w:sz="0" w:space="0" w:color="auto"/>
              </w:divBdr>
            </w:div>
            <w:div w:id="1548296749">
              <w:marLeft w:val="0"/>
              <w:marRight w:val="0"/>
              <w:marTop w:val="0"/>
              <w:marBottom w:val="0"/>
              <w:divBdr>
                <w:top w:val="none" w:sz="0" w:space="0" w:color="auto"/>
                <w:left w:val="none" w:sz="0" w:space="0" w:color="auto"/>
                <w:bottom w:val="none" w:sz="0" w:space="0" w:color="auto"/>
                <w:right w:val="none" w:sz="0" w:space="0" w:color="auto"/>
              </w:divBdr>
            </w:div>
            <w:div w:id="907037798">
              <w:marLeft w:val="0"/>
              <w:marRight w:val="0"/>
              <w:marTop w:val="0"/>
              <w:marBottom w:val="0"/>
              <w:divBdr>
                <w:top w:val="none" w:sz="0" w:space="0" w:color="auto"/>
                <w:left w:val="none" w:sz="0" w:space="0" w:color="auto"/>
                <w:bottom w:val="none" w:sz="0" w:space="0" w:color="auto"/>
                <w:right w:val="none" w:sz="0" w:space="0" w:color="auto"/>
              </w:divBdr>
            </w:div>
            <w:div w:id="1946763942">
              <w:marLeft w:val="0"/>
              <w:marRight w:val="0"/>
              <w:marTop w:val="0"/>
              <w:marBottom w:val="0"/>
              <w:divBdr>
                <w:top w:val="none" w:sz="0" w:space="0" w:color="auto"/>
                <w:left w:val="none" w:sz="0" w:space="0" w:color="auto"/>
                <w:bottom w:val="none" w:sz="0" w:space="0" w:color="auto"/>
                <w:right w:val="none" w:sz="0" w:space="0" w:color="auto"/>
              </w:divBdr>
            </w:div>
            <w:div w:id="1990743998">
              <w:marLeft w:val="0"/>
              <w:marRight w:val="0"/>
              <w:marTop w:val="0"/>
              <w:marBottom w:val="0"/>
              <w:divBdr>
                <w:top w:val="none" w:sz="0" w:space="0" w:color="auto"/>
                <w:left w:val="none" w:sz="0" w:space="0" w:color="auto"/>
                <w:bottom w:val="none" w:sz="0" w:space="0" w:color="auto"/>
                <w:right w:val="none" w:sz="0" w:space="0" w:color="auto"/>
              </w:divBdr>
            </w:div>
            <w:div w:id="868374768">
              <w:marLeft w:val="0"/>
              <w:marRight w:val="0"/>
              <w:marTop w:val="0"/>
              <w:marBottom w:val="0"/>
              <w:divBdr>
                <w:top w:val="none" w:sz="0" w:space="0" w:color="auto"/>
                <w:left w:val="none" w:sz="0" w:space="0" w:color="auto"/>
                <w:bottom w:val="none" w:sz="0" w:space="0" w:color="auto"/>
                <w:right w:val="none" w:sz="0" w:space="0" w:color="auto"/>
              </w:divBdr>
            </w:div>
            <w:div w:id="497616211">
              <w:marLeft w:val="0"/>
              <w:marRight w:val="0"/>
              <w:marTop w:val="0"/>
              <w:marBottom w:val="0"/>
              <w:divBdr>
                <w:top w:val="none" w:sz="0" w:space="0" w:color="auto"/>
                <w:left w:val="none" w:sz="0" w:space="0" w:color="auto"/>
                <w:bottom w:val="none" w:sz="0" w:space="0" w:color="auto"/>
                <w:right w:val="none" w:sz="0" w:space="0" w:color="auto"/>
              </w:divBdr>
            </w:div>
            <w:div w:id="961112747">
              <w:marLeft w:val="0"/>
              <w:marRight w:val="0"/>
              <w:marTop w:val="0"/>
              <w:marBottom w:val="0"/>
              <w:divBdr>
                <w:top w:val="none" w:sz="0" w:space="0" w:color="auto"/>
                <w:left w:val="none" w:sz="0" w:space="0" w:color="auto"/>
                <w:bottom w:val="none" w:sz="0" w:space="0" w:color="auto"/>
                <w:right w:val="none" w:sz="0" w:space="0" w:color="auto"/>
              </w:divBdr>
            </w:div>
            <w:div w:id="956137089">
              <w:marLeft w:val="0"/>
              <w:marRight w:val="0"/>
              <w:marTop w:val="0"/>
              <w:marBottom w:val="0"/>
              <w:divBdr>
                <w:top w:val="none" w:sz="0" w:space="0" w:color="auto"/>
                <w:left w:val="none" w:sz="0" w:space="0" w:color="auto"/>
                <w:bottom w:val="none" w:sz="0" w:space="0" w:color="auto"/>
                <w:right w:val="none" w:sz="0" w:space="0" w:color="auto"/>
              </w:divBdr>
            </w:div>
            <w:div w:id="1480264198">
              <w:marLeft w:val="0"/>
              <w:marRight w:val="0"/>
              <w:marTop w:val="0"/>
              <w:marBottom w:val="0"/>
              <w:divBdr>
                <w:top w:val="none" w:sz="0" w:space="0" w:color="auto"/>
                <w:left w:val="none" w:sz="0" w:space="0" w:color="auto"/>
                <w:bottom w:val="none" w:sz="0" w:space="0" w:color="auto"/>
                <w:right w:val="none" w:sz="0" w:space="0" w:color="auto"/>
              </w:divBdr>
            </w:div>
            <w:div w:id="156922730">
              <w:marLeft w:val="0"/>
              <w:marRight w:val="0"/>
              <w:marTop w:val="0"/>
              <w:marBottom w:val="0"/>
              <w:divBdr>
                <w:top w:val="none" w:sz="0" w:space="0" w:color="auto"/>
                <w:left w:val="none" w:sz="0" w:space="0" w:color="auto"/>
                <w:bottom w:val="none" w:sz="0" w:space="0" w:color="auto"/>
                <w:right w:val="none" w:sz="0" w:space="0" w:color="auto"/>
              </w:divBdr>
            </w:div>
            <w:div w:id="1431391206">
              <w:marLeft w:val="0"/>
              <w:marRight w:val="0"/>
              <w:marTop w:val="0"/>
              <w:marBottom w:val="0"/>
              <w:divBdr>
                <w:top w:val="none" w:sz="0" w:space="0" w:color="auto"/>
                <w:left w:val="none" w:sz="0" w:space="0" w:color="auto"/>
                <w:bottom w:val="none" w:sz="0" w:space="0" w:color="auto"/>
                <w:right w:val="none" w:sz="0" w:space="0" w:color="auto"/>
              </w:divBdr>
            </w:div>
            <w:div w:id="1349402581">
              <w:marLeft w:val="0"/>
              <w:marRight w:val="0"/>
              <w:marTop w:val="0"/>
              <w:marBottom w:val="0"/>
              <w:divBdr>
                <w:top w:val="none" w:sz="0" w:space="0" w:color="auto"/>
                <w:left w:val="none" w:sz="0" w:space="0" w:color="auto"/>
                <w:bottom w:val="none" w:sz="0" w:space="0" w:color="auto"/>
                <w:right w:val="none" w:sz="0" w:space="0" w:color="auto"/>
              </w:divBdr>
            </w:div>
            <w:div w:id="1540819076">
              <w:marLeft w:val="0"/>
              <w:marRight w:val="0"/>
              <w:marTop w:val="0"/>
              <w:marBottom w:val="0"/>
              <w:divBdr>
                <w:top w:val="none" w:sz="0" w:space="0" w:color="auto"/>
                <w:left w:val="none" w:sz="0" w:space="0" w:color="auto"/>
                <w:bottom w:val="none" w:sz="0" w:space="0" w:color="auto"/>
                <w:right w:val="none" w:sz="0" w:space="0" w:color="auto"/>
              </w:divBdr>
            </w:div>
            <w:div w:id="1258171782">
              <w:marLeft w:val="0"/>
              <w:marRight w:val="0"/>
              <w:marTop w:val="0"/>
              <w:marBottom w:val="0"/>
              <w:divBdr>
                <w:top w:val="none" w:sz="0" w:space="0" w:color="auto"/>
                <w:left w:val="none" w:sz="0" w:space="0" w:color="auto"/>
                <w:bottom w:val="none" w:sz="0" w:space="0" w:color="auto"/>
                <w:right w:val="none" w:sz="0" w:space="0" w:color="auto"/>
              </w:divBdr>
            </w:div>
            <w:div w:id="1951009730">
              <w:marLeft w:val="0"/>
              <w:marRight w:val="0"/>
              <w:marTop w:val="0"/>
              <w:marBottom w:val="0"/>
              <w:divBdr>
                <w:top w:val="none" w:sz="0" w:space="0" w:color="auto"/>
                <w:left w:val="none" w:sz="0" w:space="0" w:color="auto"/>
                <w:bottom w:val="none" w:sz="0" w:space="0" w:color="auto"/>
                <w:right w:val="none" w:sz="0" w:space="0" w:color="auto"/>
              </w:divBdr>
            </w:div>
            <w:div w:id="232084170">
              <w:marLeft w:val="0"/>
              <w:marRight w:val="0"/>
              <w:marTop w:val="0"/>
              <w:marBottom w:val="0"/>
              <w:divBdr>
                <w:top w:val="none" w:sz="0" w:space="0" w:color="auto"/>
                <w:left w:val="none" w:sz="0" w:space="0" w:color="auto"/>
                <w:bottom w:val="none" w:sz="0" w:space="0" w:color="auto"/>
                <w:right w:val="none" w:sz="0" w:space="0" w:color="auto"/>
              </w:divBdr>
            </w:div>
            <w:div w:id="784689710">
              <w:marLeft w:val="0"/>
              <w:marRight w:val="0"/>
              <w:marTop w:val="0"/>
              <w:marBottom w:val="0"/>
              <w:divBdr>
                <w:top w:val="none" w:sz="0" w:space="0" w:color="auto"/>
                <w:left w:val="none" w:sz="0" w:space="0" w:color="auto"/>
                <w:bottom w:val="none" w:sz="0" w:space="0" w:color="auto"/>
                <w:right w:val="none" w:sz="0" w:space="0" w:color="auto"/>
              </w:divBdr>
            </w:div>
            <w:div w:id="111901614">
              <w:marLeft w:val="0"/>
              <w:marRight w:val="0"/>
              <w:marTop w:val="0"/>
              <w:marBottom w:val="0"/>
              <w:divBdr>
                <w:top w:val="none" w:sz="0" w:space="0" w:color="auto"/>
                <w:left w:val="none" w:sz="0" w:space="0" w:color="auto"/>
                <w:bottom w:val="none" w:sz="0" w:space="0" w:color="auto"/>
                <w:right w:val="none" w:sz="0" w:space="0" w:color="auto"/>
              </w:divBdr>
            </w:div>
            <w:div w:id="15666467">
              <w:marLeft w:val="0"/>
              <w:marRight w:val="0"/>
              <w:marTop w:val="0"/>
              <w:marBottom w:val="0"/>
              <w:divBdr>
                <w:top w:val="none" w:sz="0" w:space="0" w:color="auto"/>
                <w:left w:val="none" w:sz="0" w:space="0" w:color="auto"/>
                <w:bottom w:val="none" w:sz="0" w:space="0" w:color="auto"/>
                <w:right w:val="none" w:sz="0" w:space="0" w:color="auto"/>
              </w:divBdr>
            </w:div>
            <w:div w:id="364644883">
              <w:marLeft w:val="0"/>
              <w:marRight w:val="0"/>
              <w:marTop w:val="0"/>
              <w:marBottom w:val="0"/>
              <w:divBdr>
                <w:top w:val="none" w:sz="0" w:space="0" w:color="auto"/>
                <w:left w:val="none" w:sz="0" w:space="0" w:color="auto"/>
                <w:bottom w:val="none" w:sz="0" w:space="0" w:color="auto"/>
                <w:right w:val="none" w:sz="0" w:space="0" w:color="auto"/>
              </w:divBdr>
            </w:div>
            <w:div w:id="2038919153">
              <w:marLeft w:val="0"/>
              <w:marRight w:val="0"/>
              <w:marTop w:val="0"/>
              <w:marBottom w:val="0"/>
              <w:divBdr>
                <w:top w:val="none" w:sz="0" w:space="0" w:color="auto"/>
                <w:left w:val="none" w:sz="0" w:space="0" w:color="auto"/>
                <w:bottom w:val="none" w:sz="0" w:space="0" w:color="auto"/>
                <w:right w:val="none" w:sz="0" w:space="0" w:color="auto"/>
              </w:divBdr>
            </w:div>
            <w:div w:id="651832484">
              <w:marLeft w:val="0"/>
              <w:marRight w:val="0"/>
              <w:marTop w:val="0"/>
              <w:marBottom w:val="0"/>
              <w:divBdr>
                <w:top w:val="none" w:sz="0" w:space="0" w:color="auto"/>
                <w:left w:val="none" w:sz="0" w:space="0" w:color="auto"/>
                <w:bottom w:val="none" w:sz="0" w:space="0" w:color="auto"/>
                <w:right w:val="none" w:sz="0" w:space="0" w:color="auto"/>
              </w:divBdr>
            </w:div>
            <w:div w:id="858203621">
              <w:marLeft w:val="0"/>
              <w:marRight w:val="0"/>
              <w:marTop w:val="0"/>
              <w:marBottom w:val="0"/>
              <w:divBdr>
                <w:top w:val="none" w:sz="0" w:space="0" w:color="auto"/>
                <w:left w:val="none" w:sz="0" w:space="0" w:color="auto"/>
                <w:bottom w:val="none" w:sz="0" w:space="0" w:color="auto"/>
                <w:right w:val="none" w:sz="0" w:space="0" w:color="auto"/>
              </w:divBdr>
            </w:div>
            <w:div w:id="1500653860">
              <w:marLeft w:val="0"/>
              <w:marRight w:val="0"/>
              <w:marTop w:val="0"/>
              <w:marBottom w:val="0"/>
              <w:divBdr>
                <w:top w:val="none" w:sz="0" w:space="0" w:color="auto"/>
                <w:left w:val="none" w:sz="0" w:space="0" w:color="auto"/>
                <w:bottom w:val="none" w:sz="0" w:space="0" w:color="auto"/>
                <w:right w:val="none" w:sz="0" w:space="0" w:color="auto"/>
              </w:divBdr>
            </w:div>
            <w:div w:id="1568035800">
              <w:marLeft w:val="0"/>
              <w:marRight w:val="0"/>
              <w:marTop w:val="0"/>
              <w:marBottom w:val="0"/>
              <w:divBdr>
                <w:top w:val="none" w:sz="0" w:space="0" w:color="auto"/>
                <w:left w:val="none" w:sz="0" w:space="0" w:color="auto"/>
                <w:bottom w:val="none" w:sz="0" w:space="0" w:color="auto"/>
                <w:right w:val="none" w:sz="0" w:space="0" w:color="auto"/>
              </w:divBdr>
            </w:div>
            <w:div w:id="349719479">
              <w:marLeft w:val="0"/>
              <w:marRight w:val="0"/>
              <w:marTop w:val="0"/>
              <w:marBottom w:val="0"/>
              <w:divBdr>
                <w:top w:val="none" w:sz="0" w:space="0" w:color="auto"/>
                <w:left w:val="none" w:sz="0" w:space="0" w:color="auto"/>
                <w:bottom w:val="none" w:sz="0" w:space="0" w:color="auto"/>
                <w:right w:val="none" w:sz="0" w:space="0" w:color="auto"/>
              </w:divBdr>
            </w:div>
            <w:div w:id="925381323">
              <w:marLeft w:val="0"/>
              <w:marRight w:val="0"/>
              <w:marTop w:val="0"/>
              <w:marBottom w:val="0"/>
              <w:divBdr>
                <w:top w:val="none" w:sz="0" w:space="0" w:color="auto"/>
                <w:left w:val="none" w:sz="0" w:space="0" w:color="auto"/>
                <w:bottom w:val="none" w:sz="0" w:space="0" w:color="auto"/>
                <w:right w:val="none" w:sz="0" w:space="0" w:color="auto"/>
              </w:divBdr>
            </w:div>
            <w:div w:id="912740178">
              <w:marLeft w:val="0"/>
              <w:marRight w:val="0"/>
              <w:marTop w:val="0"/>
              <w:marBottom w:val="0"/>
              <w:divBdr>
                <w:top w:val="none" w:sz="0" w:space="0" w:color="auto"/>
                <w:left w:val="none" w:sz="0" w:space="0" w:color="auto"/>
                <w:bottom w:val="none" w:sz="0" w:space="0" w:color="auto"/>
                <w:right w:val="none" w:sz="0" w:space="0" w:color="auto"/>
              </w:divBdr>
            </w:div>
            <w:div w:id="520050188">
              <w:marLeft w:val="0"/>
              <w:marRight w:val="0"/>
              <w:marTop w:val="0"/>
              <w:marBottom w:val="0"/>
              <w:divBdr>
                <w:top w:val="none" w:sz="0" w:space="0" w:color="auto"/>
                <w:left w:val="none" w:sz="0" w:space="0" w:color="auto"/>
                <w:bottom w:val="none" w:sz="0" w:space="0" w:color="auto"/>
                <w:right w:val="none" w:sz="0" w:space="0" w:color="auto"/>
              </w:divBdr>
            </w:div>
            <w:div w:id="691034144">
              <w:marLeft w:val="0"/>
              <w:marRight w:val="0"/>
              <w:marTop w:val="0"/>
              <w:marBottom w:val="0"/>
              <w:divBdr>
                <w:top w:val="none" w:sz="0" w:space="0" w:color="auto"/>
                <w:left w:val="none" w:sz="0" w:space="0" w:color="auto"/>
                <w:bottom w:val="none" w:sz="0" w:space="0" w:color="auto"/>
                <w:right w:val="none" w:sz="0" w:space="0" w:color="auto"/>
              </w:divBdr>
            </w:div>
            <w:div w:id="1885679799">
              <w:marLeft w:val="0"/>
              <w:marRight w:val="0"/>
              <w:marTop w:val="0"/>
              <w:marBottom w:val="0"/>
              <w:divBdr>
                <w:top w:val="none" w:sz="0" w:space="0" w:color="auto"/>
                <w:left w:val="none" w:sz="0" w:space="0" w:color="auto"/>
                <w:bottom w:val="none" w:sz="0" w:space="0" w:color="auto"/>
                <w:right w:val="none" w:sz="0" w:space="0" w:color="auto"/>
              </w:divBdr>
            </w:div>
            <w:div w:id="1915236424">
              <w:marLeft w:val="0"/>
              <w:marRight w:val="0"/>
              <w:marTop w:val="0"/>
              <w:marBottom w:val="0"/>
              <w:divBdr>
                <w:top w:val="none" w:sz="0" w:space="0" w:color="auto"/>
                <w:left w:val="none" w:sz="0" w:space="0" w:color="auto"/>
                <w:bottom w:val="none" w:sz="0" w:space="0" w:color="auto"/>
                <w:right w:val="none" w:sz="0" w:space="0" w:color="auto"/>
              </w:divBdr>
            </w:div>
            <w:div w:id="1153646112">
              <w:marLeft w:val="0"/>
              <w:marRight w:val="0"/>
              <w:marTop w:val="0"/>
              <w:marBottom w:val="0"/>
              <w:divBdr>
                <w:top w:val="none" w:sz="0" w:space="0" w:color="auto"/>
                <w:left w:val="none" w:sz="0" w:space="0" w:color="auto"/>
                <w:bottom w:val="none" w:sz="0" w:space="0" w:color="auto"/>
                <w:right w:val="none" w:sz="0" w:space="0" w:color="auto"/>
              </w:divBdr>
            </w:div>
            <w:div w:id="1895971518">
              <w:marLeft w:val="0"/>
              <w:marRight w:val="0"/>
              <w:marTop w:val="0"/>
              <w:marBottom w:val="0"/>
              <w:divBdr>
                <w:top w:val="none" w:sz="0" w:space="0" w:color="auto"/>
                <w:left w:val="none" w:sz="0" w:space="0" w:color="auto"/>
                <w:bottom w:val="none" w:sz="0" w:space="0" w:color="auto"/>
                <w:right w:val="none" w:sz="0" w:space="0" w:color="auto"/>
              </w:divBdr>
            </w:div>
            <w:div w:id="372508277">
              <w:marLeft w:val="0"/>
              <w:marRight w:val="0"/>
              <w:marTop w:val="0"/>
              <w:marBottom w:val="0"/>
              <w:divBdr>
                <w:top w:val="none" w:sz="0" w:space="0" w:color="auto"/>
                <w:left w:val="none" w:sz="0" w:space="0" w:color="auto"/>
                <w:bottom w:val="none" w:sz="0" w:space="0" w:color="auto"/>
                <w:right w:val="none" w:sz="0" w:space="0" w:color="auto"/>
              </w:divBdr>
            </w:div>
            <w:div w:id="1225987266">
              <w:marLeft w:val="0"/>
              <w:marRight w:val="0"/>
              <w:marTop w:val="0"/>
              <w:marBottom w:val="0"/>
              <w:divBdr>
                <w:top w:val="none" w:sz="0" w:space="0" w:color="auto"/>
                <w:left w:val="none" w:sz="0" w:space="0" w:color="auto"/>
                <w:bottom w:val="none" w:sz="0" w:space="0" w:color="auto"/>
                <w:right w:val="none" w:sz="0" w:space="0" w:color="auto"/>
              </w:divBdr>
            </w:div>
            <w:div w:id="1420525189">
              <w:marLeft w:val="0"/>
              <w:marRight w:val="0"/>
              <w:marTop w:val="0"/>
              <w:marBottom w:val="0"/>
              <w:divBdr>
                <w:top w:val="none" w:sz="0" w:space="0" w:color="auto"/>
                <w:left w:val="none" w:sz="0" w:space="0" w:color="auto"/>
                <w:bottom w:val="none" w:sz="0" w:space="0" w:color="auto"/>
                <w:right w:val="none" w:sz="0" w:space="0" w:color="auto"/>
              </w:divBdr>
            </w:div>
            <w:div w:id="1921063623">
              <w:marLeft w:val="0"/>
              <w:marRight w:val="0"/>
              <w:marTop w:val="0"/>
              <w:marBottom w:val="0"/>
              <w:divBdr>
                <w:top w:val="none" w:sz="0" w:space="0" w:color="auto"/>
                <w:left w:val="none" w:sz="0" w:space="0" w:color="auto"/>
                <w:bottom w:val="none" w:sz="0" w:space="0" w:color="auto"/>
                <w:right w:val="none" w:sz="0" w:space="0" w:color="auto"/>
              </w:divBdr>
            </w:div>
            <w:div w:id="1353143082">
              <w:marLeft w:val="0"/>
              <w:marRight w:val="0"/>
              <w:marTop w:val="0"/>
              <w:marBottom w:val="0"/>
              <w:divBdr>
                <w:top w:val="none" w:sz="0" w:space="0" w:color="auto"/>
                <w:left w:val="none" w:sz="0" w:space="0" w:color="auto"/>
                <w:bottom w:val="none" w:sz="0" w:space="0" w:color="auto"/>
                <w:right w:val="none" w:sz="0" w:space="0" w:color="auto"/>
              </w:divBdr>
            </w:div>
            <w:div w:id="111636223">
              <w:marLeft w:val="0"/>
              <w:marRight w:val="0"/>
              <w:marTop w:val="0"/>
              <w:marBottom w:val="0"/>
              <w:divBdr>
                <w:top w:val="none" w:sz="0" w:space="0" w:color="auto"/>
                <w:left w:val="none" w:sz="0" w:space="0" w:color="auto"/>
                <w:bottom w:val="none" w:sz="0" w:space="0" w:color="auto"/>
                <w:right w:val="none" w:sz="0" w:space="0" w:color="auto"/>
              </w:divBdr>
            </w:div>
            <w:div w:id="1914855516">
              <w:marLeft w:val="0"/>
              <w:marRight w:val="0"/>
              <w:marTop w:val="0"/>
              <w:marBottom w:val="0"/>
              <w:divBdr>
                <w:top w:val="none" w:sz="0" w:space="0" w:color="auto"/>
                <w:left w:val="none" w:sz="0" w:space="0" w:color="auto"/>
                <w:bottom w:val="none" w:sz="0" w:space="0" w:color="auto"/>
                <w:right w:val="none" w:sz="0" w:space="0" w:color="auto"/>
              </w:divBdr>
              <w:divsChild>
                <w:div w:id="1396850646">
                  <w:marLeft w:val="0"/>
                  <w:marRight w:val="0"/>
                  <w:marTop w:val="0"/>
                  <w:marBottom w:val="0"/>
                  <w:divBdr>
                    <w:top w:val="none" w:sz="0" w:space="0" w:color="auto"/>
                    <w:left w:val="none" w:sz="0" w:space="0" w:color="auto"/>
                    <w:bottom w:val="none" w:sz="0" w:space="0" w:color="auto"/>
                    <w:right w:val="none" w:sz="0" w:space="0" w:color="auto"/>
                  </w:divBdr>
                </w:div>
                <w:div w:id="138768185">
                  <w:marLeft w:val="0"/>
                  <w:marRight w:val="0"/>
                  <w:marTop w:val="0"/>
                  <w:marBottom w:val="0"/>
                  <w:divBdr>
                    <w:top w:val="none" w:sz="0" w:space="0" w:color="auto"/>
                    <w:left w:val="none" w:sz="0" w:space="0" w:color="auto"/>
                    <w:bottom w:val="none" w:sz="0" w:space="0" w:color="auto"/>
                    <w:right w:val="none" w:sz="0" w:space="0" w:color="auto"/>
                  </w:divBdr>
                </w:div>
                <w:div w:id="396708279">
                  <w:marLeft w:val="0"/>
                  <w:marRight w:val="0"/>
                  <w:marTop w:val="0"/>
                  <w:marBottom w:val="0"/>
                  <w:divBdr>
                    <w:top w:val="none" w:sz="0" w:space="0" w:color="auto"/>
                    <w:left w:val="none" w:sz="0" w:space="0" w:color="auto"/>
                    <w:bottom w:val="none" w:sz="0" w:space="0" w:color="auto"/>
                    <w:right w:val="none" w:sz="0" w:space="0" w:color="auto"/>
                  </w:divBdr>
                </w:div>
                <w:div w:id="2123567405">
                  <w:marLeft w:val="0"/>
                  <w:marRight w:val="0"/>
                  <w:marTop w:val="0"/>
                  <w:marBottom w:val="0"/>
                  <w:divBdr>
                    <w:top w:val="none" w:sz="0" w:space="0" w:color="auto"/>
                    <w:left w:val="none" w:sz="0" w:space="0" w:color="auto"/>
                    <w:bottom w:val="none" w:sz="0" w:space="0" w:color="auto"/>
                    <w:right w:val="none" w:sz="0" w:space="0" w:color="auto"/>
                  </w:divBdr>
                </w:div>
                <w:div w:id="34623547">
                  <w:marLeft w:val="0"/>
                  <w:marRight w:val="0"/>
                  <w:marTop w:val="0"/>
                  <w:marBottom w:val="0"/>
                  <w:divBdr>
                    <w:top w:val="none" w:sz="0" w:space="0" w:color="auto"/>
                    <w:left w:val="none" w:sz="0" w:space="0" w:color="auto"/>
                    <w:bottom w:val="none" w:sz="0" w:space="0" w:color="auto"/>
                    <w:right w:val="none" w:sz="0" w:space="0" w:color="auto"/>
                  </w:divBdr>
                </w:div>
                <w:div w:id="206645234">
                  <w:marLeft w:val="0"/>
                  <w:marRight w:val="0"/>
                  <w:marTop w:val="0"/>
                  <w:marBottom w:val="0"/>
                  <w:divBdr>
                    <w:top w:val="none" w:sz="0" w:space="0" w:color="auto"/>
                    <w:left w:val="none" w:sz="0" w:space="0" w:color="auto"/>
                    <w:bottom w:val="none" w:sz="0" w:space="0" w:color="auto"/>
                    <w:right w:val="none" w:sz="0" w:space="0" w:color="auto"/>
                  </w:divBdr>
                </w:div>
                <w:div w:id="338700859">
                  <w:marLeft w:val="0"/>
                  <w:marRight w:val="0"/>
                  <w:marTop w:val="0"/>
                  <w:marBottom w:val="0"/>
                  <w:divBdr>
                    <w:top w:val="none" w:sz="0" w:space="0" w:color="auto"/>
                    <w:left w:val="none" w:sz="0" w:space="0" w:color="auto"/>
                    <w:bottom w:val="none" w:sz="0" w:space="0" w:color="auto"/>
                    <w:right w:val="none" w:sz="0" w:space="0" w:color="auto"/>
                  </w:divBdr>
                </w:div>
                <w:div w:id="816147058">
                  <w:marLeft w:val="0"/>
                  <w:marRight w:val="0"/>
                  <w:marTop w:val="0"/>
                  <w:marBottom w:val="0"/>
                  <w:divBdr>
                    <w:top w:val="none" w:sz="0" w:space="0" w:color="auto"/>
                    <w:left w:val="none" w:sz="0" w:space="0" w:color="auto"/>
                    <w:bottom w:val="none" w:sz="0" w:space="0" w:color="auto"/>
                    <w:right w:val="none" w:sz="0" w:space="0" w:color="auto"/>
                  </w:divBdr>
                </w:div>
                <w:div w:id="1301107713">
                  <w:marLeft w:val="0"/>
                  <w:marRight w:val="0"/>
                  <w:marTop w:val="0"/>
                  <w:marBottom w:val="0"/>
                  <w:divBdr>
                    <w:top w:val="none" w:sz="0" w:space="0" w:color="auto"/>
                    <w:left w:val="none" w:sz="0" w:space="0" w:color="auto"/>
                    <w:bottom w:val="none" w:sz="0" w:space="0" w:color="auto"/>
                    <w:right w:val="none" w:sz="0" w:space="0" w:color="auto"/>
                  </w:divBdr>
                </w:div>
                <w:div w:id="1199125192">
                  <w:marLeft w:val="0"/>
                  <w:marRight w:val="0"/>
                  <w:marTop w:val="0"/>
                  <w:marBottom w:val="0"/>
                  <w:divBdr>
                    <w:top w:val="none" w:sz="0" w:space="0" w:color="auto"/>
                    <w:left w:val="none" w:sz="0" w:space="0" w:color="auto"/>
                    <w:bottom w:val="none" w:sz="0" w:space="0" w:color="auto"/>
                    <w:right w:val="none" w:sz="0" w:space="0" w:color="auto"/>
                  </w:divBdr>
                </w:div>
                <w:div w:id="851147090">
                  <w:marLeft w:val="0"/>
                  <w:marRight w:val="0"/>
                  <w:marTop w:val="0"/>
                  <w:marBottom w:val="0"/>
                  <w:divBdr>
                    <w:top w:val="none" w:sz="0" w:space="0" w:color="auto"/>
                    <w:left w:val="none" w:sz="0" w:space="0" w:color="auto"/>
                    <w:bottom w:val="none" w:sz="0" w:space="0" w:color="auto"/>
                    <w:right w:val="none" w:sz="0" w:space="0" w:color="auto"/>
                  </w:divBdr>
                </w:div>
                <w:div w:id="1475028165">
                  <w:marLeft w:val="0"/>
                  <w:marRight w:val="0"/>
                  <w:marTop w:val="0"/>
                  <w:marBottom w:val="0"/>
                  <w:divBdr>
                    <w:top w:val="none" w:sz="0" w:space="0" w:color="auto"/>
                    <w:left w:val="none" w:sz="0" w:space="0" w:color="auto"/>
                    <w:bottom w:val="none" w:sz="0" w:space="0" w:color="auto"/>
                    <w:right w:val="none" w:sz="0" w:space="0" w:color="auto"/>
                  </w:divBdr>
                </w:div>
                <w:div w:id="521093667">
                  <w:marLeft w:val="0"/>
                  <w:marRight w:val="0"/>
                  <w:marTop w:val="0"/>
                  <w:marBottom w:val="0"/>
                  <w:divBdr>
                    <w:top w:val="none" w:sz="0" w:space="0" w:color="auto"/>
                    <w:left w:val="none" w:sz="0" w:space="0" w:color="auto"/>
                    <w:bottom w:val="none" w:sz="0" w:space="0" w:color="auto"/>
                    <w:right w:val="none" w:sz="0" w:space="0" w:color="auto"/>
                  </w:divBdr>
                </w:div>
                <w:div w:id="1635452283">
                  <w:marLeft w:val="0"/>
                  <w:marRight w:val="0"/>
                  <w:marTop w:val="0"/>
                  <w:marBottom w:val="0"/>
                  <w:divBdr>
                    <w:top w:val="none" w:sz="0" w:space="0" w:color="auto"/>
                    <w:left w:val="none" w:sz="0" w:space="0" w:color="auto"/>
                    <w:bottom w:val="none" w:sz="0" w:space="0" w:color="auto"/>
                    <w:right w:val="none" w:sz="0" w:space="0" w:color="auto"/>
                  </w:divBdr>
                </w:div>
                <w:div w:id="1004433120">
                  <w:marLeft w:val="0"/>
                  <w:marRight w:val="0"/>
                  <w:marTop w:val="0"/>
                  <w:marBottom w:val="0"/>
                  <w:divBdr>
                    <w:top w:val="none" w:sz="0" w:space="0" w:color="auto"/>
                    <w:left w:val="none" w:sz="0" w:space="0" w:color="auto"/>
                    <w:bottom w:val="none" w:sz="0" w:space="0" w:color="auto"/>
                    <w:right w:val="none" w:sz="0" w:space="0" w:color="auto"/>
                  </w:divBdr>
                </w:div>
                <w:div w:id="645280040">
                  <w:marLeft w:val="0"/>
                  <w:marRight w:val="0"/>
                  <w:marTop w:val="0"/>
                  <w:marBottom w:val="0"/>
                  <w:divBdr>
                    <w:top w:val="none" w:sz="0" w:space="0" w:color="auto"/>
                    <w:left w:val="none" w:sz="0" w:space="0" w:color="auto"/>
                    <w:bottom w:val="none" w:sz="0" w:space="0" w:color="auto"/>
                    <w:right w:val="none" w:sz="0" w:space="0" w:color="auto"/>
                  </w:divBdr>
                </w:div>
                <w:div w:id="1334410226">
                  <w:marLeft w:val="0"/>
                  <w:marRight w:val="0"/>
                  <w:marTop w:val="0"/>
                  <w:marBottom w:val="0"/>
                  <w:divBdr>
                    <w:top w:val="none" w:sz="0" w:space="0" w:color="auto"/>
                    <w:left w:val="none" w:sz="0" w:space="0" w:color="auto"/>
                    <w:bottom w:val="none" w:sz="0" w:space="0" w:color="auto"/>
                    <w:right w:val="none" w:sz="0" w:space="0" w:color="auto"/>
                  </w:divBdr>
                </w:div>
                <w:div w:id="810175563">
                  <w:marLeft w:val="0"/>
                  <w:marRight w:val="0"/>
                  <w:marTop w:val="0"/>
                  <w:marBottom w:val="0"/>
                  <w:divBdr>
                    <w:top w:val="none" w:sz="0" w:space="0" w:color="auto"/>
                    <w:left w:val="none" w:sz="0" w:space="0" w:color="auto"/>
                    <w:bottom w:val="none" w:sz="0" w:space="0" w:color="auto"/>
                    <w:right w:val="none" w:sz="0" w:space="0" w:color="auto"/>
                  </w:divBdr>
                </w:div>
                <w:div w:id="1797413036">
                  <w:marLeft w:val="0"/>
                  <w:marRight w:val="0"/>
                  <w:marTop w:val="0"/>
                  <w:marBottom w:val="0"/>
                  <w:divBdr>
                    <w:top w:val="none" w:sz="0" w:space="0" w:color="auto"/>
                    <w:left w:val="none" w:sz="0" w:space="0" w:color="auto"/>
                    <w:bottom w:val="none" w:sz="0" w:space="0" w:color="auto"/>
                    <w:right w:val="none" w:sz="0" w:space="0" w:color="auto"/>
                  </w:divBdr>
                </w:div>
                <w:div w:id="1348560868">
                  <w:marLeft w:val="0"/>
                  <w:marRight w:val="0"/>
                  <w:marTop w:val="0"/>
                  <w:marBottom w:val="0"/>
                  <w:divBdr>
                    <w:top w:val="none" w:sz="0" w:space="0" w:color="auto"/>
                    <w:left w:val="none" w:sz="0" w:space="0" w:color="auto"/>
                    <w:bottom w:val="none" w:sz="0" w:space="0" w:color="auto"/>
                    <w:right w:val="none" w:sz="0" w:space="0" w:color="auto"/>
                  </w:divBdr>
                </w:div>
                <w:div w:id="1318267019">
                  <w:marLeft w:val="0"/>
                  <w:marRight w:val="0"/>
                  <w:marTop w:val="0"/>
                  <w:marBottom w:val="0"/>
                  <w:divBdr>
                    <w:top w:val="none" w:sz="0" w:space="0" w:color="auto"/>
                    <w:left w:val="none" w:sz="0" w:space="0" w:color="auto"/>
                    <w:bottom w:val="none" w:sz="0" w:space="0" w:color="auto"/>
                    <w:right w:val="none" w:sz="0" w:space="0" w:color="auto"/>
                  </w:divBdr>
                </w:div>
                <w:div w:id="1962415185">
                  <w:marLeft w:val="0"/>
                  <w:marRight w:val="0"/>
                  <w:marTop w:val="0"/>
                  <w:marBottom w:val="0"/>
                  <w:divBdr>
                    <w:top w:val="none" w:sz="0" w:space="0" w:color="auto"/>
                    <w:left w:val="none" w:sz="0" w:space="0" w:color="auto"/>
                    <w:bottom w:val="none" w:sz="0" w:space="0" w:color="auto"/>
                    <w:right w:val="none" w:sz="0" w:space="0" w:color="auto"/>
                  </w:divBdr>
                </w:div>
                <w:div w:id="91363982">
                  <w:marLeft w:val="0"/>
                  <w:marRight w:val="0"/>
                  <w:marTop w:val="0"/>
                  <w:marBottom w:val="0"/>
                  <w:divBdr>
                    <w:top w:val="none" w:sz="0" w:space="0" w:color="auto"/>
                    <w:left w:val="none" w:sz="0" w:space="0" w:color="auto"/>
                    <w:bottom w:val="none" w:sz="0" w:space="0" w:color="auto"/>
                    <w:right w:val="none" w:sz="0" w:space="0" w:color="auto"/>
                  </w:divBdr>
                </w:div>
                <w:div w:id="1244677898">
                  <w:marLeft w:val="0"/>
                  <w:marRight w:val="0"/>
                  <w:marTop w:val="0"/>
                  <w:marBottom w:val="0"/>
                  <w:divBdr>
                    <w:top w:val="none" w:sz="0" w:space="0" w:color="auto"/>
                    <w:left w:val="none" w:sz="0" w:space="0" w:color="auto"/>
                    <w:bottom w:val="none" w:sz="0" w:space="0" w:color="auto"/>
                    <w:right w:val="none" w:sz="0" w:space="0" w:color="auto"/>
                  </w:divBdr>
                </w:div>
                <w:div w:id="1896237950">
                  <w:marLeft w:val="0"/>
                  <w:marRight w:val="0"/>
                  <w:marTop w:val="0"/>
                  <w:marBottom w:val="0"/>
                  <w:divBdr>
                    <w:top w:val="none" w:sz="0" w:space="0" w:color="auto"/>
                    <w:left w:val="none" w:sz="0" w:space="0" w:color="auto"/>
                    <w:bottom w:val="none" w:sz="0" w:space="0" w:color="auto"/>
                    <w:right w:val="none" w:sz="0" w:space="0" w:color="auto"/>
                  </w:divBdr>
                </w:div>
                <w:div w:id="869957528">
                  <w:marLeft w:val="0"/>
                  <w:marRight w:val="0"/>
                  <w:marTop w:val="0"/>
                  <w:marBottom w:val="0"/>
                  <w:divBdr>
                    <w:top w:val="none" w:sz="0" w:space="0" w:color="auto"/>
                    <w:left w:val="none" w:sz="0" w:space="0" w:color="auto"/>
                    <w:bottom w:val="none" w:sz="0" w:space="0" w:color="auto"/>
                    <w:right w:val="none" w:sz="0" w:space="0" w:color="auto"/>
                  </w:divBdr>
                </w:div>
                <w:div w:id="155387244">
                  <w:marLeft w:val="0"/>
                  <w:marRight w:val="0"/>
                  <w:marTop w:val="0"/>
                  <w:marBottom w:val="0"/>
                  <w:divBdr>
                    <w:top w:val="none" w:sz="0" w:space="0" w:color="auto"/>
                    <w:left w:val="none" w:sz="0" w:space="0" w:color="auto"/>
                    <w:bottom w:val="none" w:sz="0" w:space="0" w:color="auto"/>
                    <w:right w:val="none" w:sz="0" w:space="0" w:color="auto"/>
                  </w:divBdr>
                </w:div>
                <w:div w:id="2077390769">
                  <w:marLeft w:val="0"/>
                  <w:marRight w:val="0"/>
                  <w:marTop w:val="0"/>
                  <w:marBottom w:val="0"/>
                  <w:divBdr>
                    <w:top w:val="none" w:sz="0" w:space="0" w:color="auto"/>
                    <w:left w:val="none" w:sz="0" w:space="0" w:color="auto"/>
                    <w:bottom w:val="none" w:sz="0" w:space="0" w:color="auto"/>
                    <w:right w:val="none" w:sz="0" w:space="0" w:color="auto"/>
                  </w:divBdr>
                </w:div>
                <w:div w:id="1536382968">
                  <w:marLeft w:val="0"/>
                  <w:marRight w:val="0"/>
                  <w:marTop w:val="0"/>
                  <w:marBottom w:val="0"/>
                  <w:divBdr>
                    <w:top w:val="none" w:sz="0" w:space="0" w:color="auto"/>
                    <w:left w:val="none" w:sz="0" w:space="0" w:color="auto"/>
                    <w:bottom w:val="none" w:sz="0" w:space="0" w:color="auto"/>
                    <w:right w:val="none" w:sz="0" w:space="0" w:color="auto"/>
                  </w:divBdr>
                </w:div>
                <w:div w:id="1518620812">
                  <w:marLeft w:val="0"/>
                  <w:marRight w:val="0"/>
                  <w:marTop w:val="0"/>
                  <w:marBottom w:val="0"/>
                  <w:divBdr>
                    <w:top w:val="none" w:sz="0" w:space="0" w:color="auto"/>
                    <w:left w:val="none" w:sz="0" w:space="0" w:color="auto"/>
                    <w:bottom w:val="none" w:sz="0" w:space="0" w:color="auto"/>
                    <w:right w:val="none" w:sz="0" w:space="0" w:color="auto"/>
                  </w:divBdr>
                </w:div>
                <w:div w:id="454714054">
                  <w:marLeft w:val="0"/>
                  <w:marRight w:val="0"/>
                  <w:marTop w:val="0"/>
                  <w:marBottom w:val="0"/>
                  <w:divBdr>
                    <w:top w:val="none" w:sz="0" w:space="0" w:color="auto"/>
                    <w:left w:val="none" w:sz="0" w:space="0" w:color="auto"/>
                    <w:bottom w:val="none" w:sz="0" w:space="0" w:color="auto"/>
                    <w:right w:val="none" w:sz="0" w:space="0" w:color="auto"/>
                  </w:divBdr>
                </w:div>
                <w:div w:id="1594587712">
                  <w:marLeft w:val="0"/>
                  <w:marRight w:val="0"/>
                  <w:marTop w:val="0"/>
                  <w:marBottom w:val="0"/>
                  <w:divBdr>
                    <w:top w:val="none" w:sz="0" w:space="0" w:color="auto"/>
                    <w:left w:val="none" w:sz="0" w:space="0" w:color="auto"/>
                    <w:bottom w:val="none" w:sz="0" w:space="0" w:color="auto"/>
                    <w:right w:val="none" w:sz="0" w:space="0" w:color="auto"/>
                  </w:divBdr>
                </w:div>
                <w:div w:id="325011729">
                  <w:marLeft w:val="0"/>
                  <w:marRight w:val="0"/>
                  <w:marTop w:val="0"/>
                  <w:marBottom w:val="0"/>
                  <w:divBdr>
                    <w:top w:val="none" w:sz="0" w:space="0" w:color="auto"/>
                    <w:left w:val="none" w:sz="0" w:space="0" w:color="auto"/>
                    <w:bottom w:val="none" w:sz="0" w:space="0" w:color="auto"/>
                    <w:right w:val="none" w:sz="0" w:space="0" w:color="auto"/>
                  </w:divBdr>
                </w:div>
                <w:div w:id="822626510">
                  <w:marLeft w:val="0"/>
                  <w:marRight w:val="0"/>
                  <w:marTop w:val="0"/>
                  <w:marBottom w:val="0"/>
                  <w:divBdr>
                    <w:top w:val="none" w:sz="0" w:space="0" w:color="auto"/>
                    <w:left w:val="none" w:sz="0" w:space="0" w:color="auto"/>
                    <w:bottom w:val="none" w:sz="0" w:space="0" w:color="auto"/>
                    <w:right w:val="none" w:sz="0" w:space="0" w:color="auto"/>
                  </w:divBdr>
                </w:div>
                <w:div w:id="697780127">
                  <w:marLeft w:val="0"/>
                  <w:marRight w:val="0"/>
                  <w:marTop w:val="0"/>
                  <w:marBottom w:val="0"/>
                  <w:divBdr>
                    <w:top w:val="none" w:sz="0" w:space="0" w:color="auto"/>
                    <w:left w:val="none" w:sz="0" w:space="0" w:color="auto"/>
                    <w:bottom w:val="none" w:sz="0" w:space="0" w:color="auto"/>
                    <w:right w:val="none" w:sz="0" w:space="0" w:color="auto"/>
                  </w:divBdr>
                </w:div>
                <w:div w:id="701782004">
                  <w:marLeft w:val="0"/>
                  <w:marRight w:val="0"/>
                  <w:marTop w:val="0"/>
                  <w:marBottom w:val="0"/>
                  <w:divBdr>
                    <w:top w:val="none" w:sz="0" w:space="0" w:color="auto"/>
                    <w:left w:val="none" w:sz="0" w:space="0" w:color="auto"/>
                    <w:bottom w:val="none" w:sz="0" w:space="0" w:color="auto"/>
                    <w:right w:val="none" w:sz="0" w:space="0" w:color="auto"/>
                  </w:divBdr>
                </w:div>
                <w:div w:id="1611281809">
                  <w:marLeft w:val="0"/>
                  <w:marRight w:val="0"/>
                  <w:marTop w:val="0"/>
                  <w:marBottom w:val="0"/>
                  <w:divBdr>
                    <w:top w:val="none" w:sz="0" w:space="0" w:color="auto"/>
                    <w:left w:val="none" w:sz="0" w:space="0" w:color="auto"/>
                    <w:bottom w:val="none" w:sz="0" w:space="0" w:color="auto"/>
                    <w:right w:val="none" w:sz="0" w:space="0" w:color="auto"/>
                  </w:divBdr>
                </w:div>
                <w:div w:id="288047542">
                  <w:marLeft w:val="0"/>
                  <w:marRight w:val="0"/>
                  <w:marTop w:val="0"/>
                  <w:marBottom w:val="0"/>
                  <w:divBdr>
                    <w:top w:val="none" w:sz="0" w:space="0" w:color="auto"/>
                    <w:left w:val="none" w:sz="0" w:space="0" w:color="auto"/>
                    <w:bottom w:val="none" w:sz="0" w:space="0" w:color="auto"/>
                    <w:right w:val="none" w:sz="0" w:space="0" w:color="auto"/>
                  </w:divBdr>
                </w:div>
                <w:div w:id="2095780117">
                  <w:marLeft w:val="0"/>
                  <w:marRight w:val="0"/>
                  <w:marTop w:val="0"/>
                  <w:marBottom w:val="0"/>
                  <w:divBdr>
                    <w:top w:val="none" w:sz="0" w:space="0" w:color="auto"/>
                    <w:left w:val="none" w:sz="0" w:space="0" w:color="auto"/>
                    <w:bottom w:val="none" w:sz="0" w:space="0" w:color="auto"/>
                    <w:right w:val="none" w:sz="0" w:space="0" w:color="auto"/>
                  </w:divBdr>
                </w:div>
                <w:div w:id="1857502254">
                  <w:marLeft w:val="0"/>
                  <w:marRight w:val="0"/>
                  <w:marTop w:val="0"/>
                  <w:marBottom w:val="0"/>
                  <w:divBdr>
                    <w:top w:val="none" w:sz="0" w:space="0" w:color="auto"/>
                    <w:left w:val="none" w:sz="0" w:space="0" w:color="auto"/>
                    <w:bottom w:val="none" w:sz="0" w:space="0" w:color="auto"/>
                    <w:right w:val="none" w:sz="0" w:space="0" w:color="auto"/>
                  </w:divBdr>
                </w:div>
                <w:div w:id="1531989623">
                  <w:marLeft w:val="0"/>
                  <w:marRight w:val="0"/>
                  <w:marTop w:val="0"/>
                  <w:marBottom w:val="0"/>
                  <w:divBdr>
                    <w:top w:val="none" w:sz="0" w:space="0" w:color="auto"/>
                    <w:left w:val="none" w:sz="0" w:space="0" w:color="auto"/>
                    <w:bottom w:val="none" w:sz="0" w:space="0" w:color="auto"/>
                    <w:right w:val="none" w:sz="0" w:space="0" w:color="auto"/>
                  </w:divBdr>
                </w:div>
                <w:div w:id="1278871184">
                  <w:marLeft w:val="0"/>
                  <w:marRight w:val="0"/>
                  <w:marTop w:val="0"/>
                  <w:marBottom w:val="0"/>
                  <w:divBdr>
                    <w:top w:val="none" w:sz="0" w:space="0" w:color="auto"/>
                    <w:left w:val="none" w:sz="0" w:space="0" w:color="auto"/>
                    <w:bottom w:val="none" w:sz="0" w:space="0" w:color="auto"/>
                    <w:right w:val="none" w:sz="0" w:space="0" w:color="auto"/>
                  </w:divBdr>
                </w:div>
                <w:div w:id="1262907205">
                  <w:marLeft w:val="0"/>
                  <w:marRight w:val="0"/>
                  <w:marTop w:val="0"/>
                  <w:marBottom w:val="0"/>
                  <w:divBdr>
                    <w:top w:val="none" w:sz="0" w:space="0" w:color="auto"/>
                    <w:left w:val="none" w:sz="0" w:space="0" w:color="auto"/>
                    <w:bottom w:val="none" w:sz="0" w:space="0" w:color="auto"/>
                    <w:right w:val="none" w:sz="0" w:space="0" w:color="auto"/>
                  </w:divBdr>
                </w:div>
                <w:div w:id="1562978649">
                  <w:marLeft w:val="0"/>
                  <w:marRight w:val="0"/>
                  <w:marTop w:val="0"/>
                  <w:marBottom w:val="0"/>
                  <w:divBdr>
                    <w:top w:val="none" w:sz="0" w:space="0" w:color="auto"/>
                    <w:left w:val="none" w:sz="0" w:space="0" w:color="auto"/>
                    <w:bottom w:val="none" w:sz="0" w:space="0" w:color="auto"/>
                    <w:right w:val="none" w:sz="0" w:space="0" w:color="auto"/>
                  </w:divBdr>
                </w:div>
                <w:div w:id="1065834047">
                  <w:marLeft w:val="0"/>
                  <w:marRight w:val="0"/>
                  <w:marTop w:val="0"/>
                  <w:marBottom w:val="0"/>
                  <w:divBdr>
                    <w:top w:val="none" w:sz="0" w:space="0" w:color="auto"/>
                    <w:left w:val="none" w:sz="0" w:space="0" w:color="auto"/>
                    <w:bottom w:val="none" w:sz="0" w:space="0" w:color="auto"/>
                    <w:right w:val="none" w:sz="0" w:space="0" w:color="auto"/>
                  </w:divBdr>
                </w:div>
                <w:div w:id="1224222907">
                  <w:marLeft w:val="0"/>
                  <w:marRight w:val="0"/>
                  <w:marTop w:val="0"/>
                  <w:marBottom w:val="0"/>
                  <w:divBdr>
                    <w:top w:val="none" w:sz="0" w:space="0" w:color="auto"/>
                    <w:left w:val="none" w:sz="0" w:space="0" w:color="auto"/>
                    <w:bottom w:val="none" w:sz="0" w:space="0" w:color="auto"/>
                    <w:right w:val="none" w:sz="0" w:space="0" w:color="auto"/>
                  </w:divBdr>
                </w:div>
                <w:div w:id="432672978">
                  <w:marLeft w:val="0"/>
                  <w:marRight w:val="0"/>
                  <w:marTop w:val="0"/>
                  <w:marBottom w:val="0"/>
                  <w:divBdr>
                    <w:top w:val="none" w:sz="0" w:space="0" w:color="auto"/>
                    <w:left w:val="none" w:sz="0" w:space="0" w:color="auto"/>
                    <w:bottom w:val="none" w:sz="0" w:space="0" w:color="auto"/>
                    <w:right w:val="none" w:sz="0" w:space="0" w:color="auto"/>
                  </w:divBdr>
                </w:div>
                <w:div w:id="1587765981">
                  <w:marLeft w:val="0"/>
                  <w:marRight w:val="0"/>
                  <w:marTop w:val="0"/>
                  <w:marBottom w:val="0"/>
                  <w:divBdr>
                    <w:top w:val="none" w:sz="0" w:space="0" w:color="auto"/>
                    <w:left w:val="none" w:sz="0" w:space="0" w:color="auto"/>
                    <w:bottom w:val="none" w:sz="0" w:space="0" w:color="auto"/>
                    <w:right w:val="none" w:sz="0" w:space="0" w:color="auto"/>
                  </w:divBdr>
                </w:div>
                <w:div w:id="1700397890">
                  <w:marLeft w:val="0"/>
                  <w:marRight w:val="0"/>
                  <w:marTop w:val="0"/>
                  <w:marBottom w:val="0"/>
                  <w:divBdr>
                    <w:top w:val="none" w:sz="0" w:space="0" w:color="auto"/>
                    <w:left w:val="none" w:sz="0" w:space="0" w:color="auto"/>
                    <w:bottom w:val="none" w:sz="0" w:space="0" w:color="auto"/>
                    <w:right w:val="none" w:sz="0" w:space="0" w:color="auto"/>
                  </w:divBdr>
                </w:div>
                <w:div w:id="89591740">
                  <w:marLeft w:val="0"/>
                  <w:marRight w:val="0"/>
                  <w:marTop w:val="0"/>
                  <w:marBottom w:val="0"/>
                  <w:divBdr>
                    <w:top w:val="none" w:sz="0" w:space="0" w:color="auto"/>
                    <w:left w:val="none" w:sz="0" w:space="0" w:color="auto"/>
                    <w:bottom w:val="none" w:sz="0" w:space="0" w:color="auto"/>
                    <w:right w:val="none" w:sz="0" w:space="0" w:color="auto"/>
                  </w:divBdr>
                </w:div>
                <w:div w:id="667826608">
                  <w:marLeft w:val="0"/>
                  <w:marRight w:val="0"/>
                  <w:marTop w:val="0"/>
                  <w:marBottom w:val="0"/>
                  <w:divBdr>
                    <w:top w:val="none" w:sz="0" w:space="0" w:color="auto"/>
                    <w:left w:val="none" w:sz="0" w:space="0" w:color="auto"/>
                    <w:bottom w:val="none" w:sz="0" w:space="0" w:color="auto"/>
                    <w:right w:val="none" w:sz="0" w:space="0" w:color="auto"/>
                  </w:divBdr>
                </w:div>
                <w:div w:id="558905355">
                  <w:marLeft w:val="0"/>
                  <w:marRight w:val="0"/>
                  <w:marTop w:val="0"/>
                  <w:marBottom w:val="0"/>
                  <w:divBdr>
                    <w:top w:val="none" w:sz="0" w:space="0" w:color="auto"/>
                    <w:left w:val="none" w:sz="0" w:space="0" w:color="auto"/>
                    <w:bottom w:val="none" w:sz="0" w:space="0" w:color="auto"/>
                    <w:right w:val="none" w:sz="0" w:space="0" w:color="auto"/>
                  </w:divBdr>
                </w:div>
                <w:div w:id="126171110">
                  <w:marLeft w:val="0"/>
                  <w:marRight w:val="0"/>
                  <w:marTop w:val="0"/>
                  <w:marBottom w:val="0"/>
                  <w:divBdr>
                    <w:top w:val="none" w:sz="0" w:space="0" w:color="auto"/>
                    <w:left w:val="none" w:sz="0" w:space="0" w:color="auto"/>
                    <w:bottom w:val="none" w:sz="0" w:space="0" w:color="auto"/>
                    <w:right w:val="none" w:sz="0" w:space="0" w:color="auto"/>
                  </w:divBdr>
                </w:div>
                <w:div w:id="263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9056">
          <w:marLeft w:val="0"/>
          <w:marRight w:val="0"/>
          <w:marTop w:val="0"/>
          <w:marBottom w:val="0"/>
          <w:divBdr>
            <w:top w:val="none" w:sz="0" w:space="0" w:color="auto"/>
            <w:left w:val="none" w:sz="0" w:space="0" w:color="auto"/>
            <w:bottom w:val="none" w:sz="0" w:space="0" w:color="auto"/>
            <w:right w:val="none" w:sz="0" w:space="0" w:color="auto"/>
          </w:divBdr>
          <w:divsChild>
            <w:div w:id="1914584221">
              <w:marLeft w:val="0"/>
              <w:marRight w:val="0"/>
              <w:marTop w:val="0"/>
              <w:marBottom w:val="0"/>
              <w:divBdr>
                <w:top w:val="none" w:sz="0" w:space="0" w:color="auto"/>
                <w:left w:val="none" w:sz="0" w:space="0" w:color="auto"/>
                <w:bottom w:val="none" w:sz="0" w:space="0" w:color="auto"/>
                <w:right w:val="none" w:sz="0" w:space="0" w:color="auto"/>
              </w:divBdr>
            </w:div>
            <w:div w:id="1936742691">
              <w:marLeft w:val="0"/>
              <w:marRight w:val="0"/>
              <w:marTop w:val="0"/>
              <w:marBottom w:val="0"/>
              <w:divBdr>
                <w:top w:val="none" w:sz="0" w:space="0" w:color="auto"/>
                <w:left w:val="none" w:sz="0" w:space="0" w:color="auto"/>
                <w:bottom w:val="none" w:sz="0" w:space="0" w:color="auto"/>
                <w:right w:val="none" w:sz="0" w:space="0" w:color="auto"/>
              </w:divBdr>
            </w:div>
            <w:div w:id="727804506">
              <w:marLeft w:val="0"/>
              <w:marRight w:val="0"/>
              <w:marTop w:val="0"/>
              <w:marBottom w:val="0"/>
              <w:divBdr>
                <w:top w:val="none" w:sz="0" w:space="0" w:color="auto"/>
                <w:left w:val="none" w:sz="0" w:space="0" w:color="auto"/>
                <w:bottom w:val="none" w:sz="0" w:space="0" w:color="auto"/>
                <w:right w:val="none" w:sz="0" w:space="0" w:color="auto"/>
              </w:divBdr>
            </w:div>
            <w:div w:id="942424408">
              <w:marLeft w:val="0"/>
              <w:marRight w:val="0"/>
              <w:marTop w:val="0"/>
              <w:marBottom w:val="0"/>
              <w:divBdr>
                <w:top w:val="none" w:sz="0" w:space="0" w:color="auto"/>
                <w:left w:val="none" w:sz="0" w:space="0" w:color="auto"/>
                <w:bottom w:val="none" w:sz="0" w:space="0" w:color="auto"/>
                <w:right w:val="none" w:sz="0" w:space="0" w:color="auto"/>
              </w:divBdr>
            </w:div>
            <w:div w:id="1514689616">
              <w:marLeft w:val="0"/>
              <w:marRight w:val="0"/>
              <w:marTop w:val="0"/>
              <w:marBottom w:val="0"/>
              <w:divBdr>
                <w:top w:val="none" w:sz="0" w:space="0" w:color="auto"/>
                <w:left w:val="none" w:sz="0" w:space="0" w:color="auto"/>
                <w:bottom w:val="none" w:sz="0" w:space="0" w:color="auto"/>
                <w:right w:val="none" w:sz="0" w:space="0" w:color="auto"/>
              </w:divBdr>
            </w:div>
            <w:div w:id="593368309">
              <w:marLeft w:val="0"/>
              <w:marRight w:val="0"/>
              <w:marTop w:val="0"/>
              <w:marBottom w:val="0"/>
              <w:divBdr>
                <w:top w:val="none" w:sz="0" w:space="0" w:color="auto"/>
                <w:left w:val="none" w:sz="0" w:space="0" w:color="auto"/>
                <w:bottom w:val="none" w:sz="0" w:space="0" w:color="auto"/>
                <w:right w:val="none" w:sz="0" w:space="0" w:color="auto"/>
              </w:divBdr>
            </w:div>
            <w:div w:id="1987120324">
              <w:marLeft w:val="0"/>
              <w:marRight w:val="0"/>
              <w:marTop w:val="0"/>
              <w:marBottom w:val="0"/>
              <w:divBdr>
                <w:top w:val="none" w:sz="0" w:space="0" w:color="auto"/>
                <w:left w:val="none" w:sz="0" w:space="0" w:color="auto"/>
                <w:bottom w:val="none" w:sz="0" w:space="0" w:color="auto"/>
                <w:right w:val="none" w:sz="0" w:space="0" w:color="auto"/>
              </w:divBdr>
            </w:div>
            <w:div w:id="1410620771">
              <w:marLeft w:val="0"/>
              <w:marRight w:val="0"/>
              <w:marTop w:val="0"/>
              <w:marBottom w:val="0"/>
              <w:divBdr>
                <w:top w:val="none" w:sz="0" w:space="0" w:color="auto"/>
                <w:left w:val="none" w:sz="0" w:space="0" w:color="auto"/>
                <w:bottom w:val="none" w:sz="0" w:space="0" w:color="auto"/>
                <w:right w:val="none" w:sz="0" w:space="0" w:color="auto"/>
              </w:divBdr>
            </w:div>
            <w:div w:id="1072851524">
              <w:marLeft w:val="0"/>
              <w:marRight w:val="0"/>
              <w:marTop w:val="0"/>
              <w:marBottom w:val="0"/>
              <w:divBdr>
                <w:top w:val="none" w:sz="0" w:space="0" w:color="auto"/>
                <w:left w:val="none" w:sz="0" w:space="0" w:color="auto"/>
                <w:bottom w:val="none" w:sz="0" w:space="0" w:color="auto"/>
                <w:right w:val="none" w:sz="0" w:space="0" w:color="auto"/>
              </w:divBdr>
            </w:div>
            <w:div w:id="1619022299">
              <w:marLeft w:val="0"/>
              <w:marRight w:val="0"/>
              <w:marTop w:val="0"/>
              <w:marBottom w:val="0"/>
              <w:divBdr>
                <w:top w:val="none" w:sz="0" w:space="0" w:color="auto"/>
                <w:left w:val="none" w:sz="0" w:space="0" w:color="auto"/>
                <w:bottom w:val="none" w:sz="0" w:space="0" w:color="auto"/>
                <w:right w:val="none" w:sz="0" w:space="0" w:color="auto"/>
              </w:divBdr>
            </w:div>
            <w:div w:id="1662929438">
              <w:marLeft w:val="0"/>
              <w:marRight w:val="0"/>
              <w:marTop w:val="0"/>
              <w:marBottom w:val="0"/>
              <w:divBdr>
                <w:top w:val="none" w:sz="0" w:space="0" w:color="auto"/>
                <w:left w:val="none" w:sz="0" w:space="0" w:color="auto"/>
                <w:bottom w:val="none" w:sz="0" w:space="0" w:color="auto"/>
                <w:right w:val="none" w:sz="0" w:space="0" w:color="auto"/>
              </w:divBdr>
            </w:div>
            <w:div w:id="72507226">
              <w:marLeft w:val="0"/>
              <w:marRight w:val="0"/>
              <w:marTop w:val="0"/>
              <w:marBottom w:val="0"/>
              <w:divBdr>
                <w:top w:val="none" w:sz="0" w:space="0" w:color="auto"/>
                <w:left w:val="none" w:sz="0" w:space="0" w:color="auto"/>
                <w:bottom w:val="none" w:sz="0" w:space="0" w:color="auto"/>
                <w:right w:val="none" w:sz="0" w:space="0" w:color="auto"/>
              </w:divBdr>
            </w:div>
            <w:div w:id="778110276">
              <w:marLeft w:val="0"/>
              <w:marRight w:val="0"/>
              <w:marTop w:val="0"/>
              <w:marBottom w:val="0"/>
              <w:divBdr>
                <w:top w:val="none" w:sz="0" w:space="0" w:color="auto"/>
                <w:left w:val="none" w:sz="0" w:space="0" w:color="auto"/>
                <w:bottom w:val="none" w:sz="0" w:space="0" w:color="auto"/>
                <w:right w:val="none" w:sz="0" w:space="0" w:color="auto"/>
              </w:divBdr>
            </w:div>
            <w:div w:id="210114538">
              <w:marLeft w:val="0"/>
              <w:marRight w:val="0"/>
              <w:marTop w:val="0"/>
              <w:marBottom w:val="0"/>
              <w:divBdr>
                <w:top w:val="none" w:sz="0" w:space="0" w:color="auto"/>
                <w:left w:val="none" w:sz="0" w:space="0" w:color="auto"/>
                <w:bottom w:val="none" w:sz="0" w:space="0" w:color="auto"/>
                <w:right w:val="none" w:sz="0" w:space="0" w:color="auto"/>
              </w:divBdr>
            </w:div>
            <w:div w:id="166866108">
              <w:marLeft w:val="0"/>
              <w:marRight w:val="0"/>
              <w:marTop w:val="0"/>
              <w:marBottom w:val="0"/>
              <w:divBdr>
                <w:top w:val="none" w:sz="0" w:space="0" w:color="auto"/>
                <w:left w:val="none" w:sz="0" w:space="0" w:color="auto"/>
                <w:bottom w:val="none" w:sz="0" w:space="0" w:color="auto"/>
                <w:right w:val="none" w:sz="0" w:space="0" w:color="auto"/>
              </w:divBdr>
            </w:div>
            <w:div w:id="1102721670">
              <w:marLeft w:val="0"/>
              <w:marRight w:val="0"/>
              <w:marTop w:val="0"/>
              <w:marBottom w:val="0"/>
              <w:divBdr>
                <w:top w:val="none" w:sz="0" w:space="0" w:color="auto"/>
                <w:left w:val="none" w:sz="0" w:space="0" w:color="auto"/>
                <w:bottom w:val="none" w:sz="0" w:space="0" w:color="auto"/>
                <w:right w:val="none" w:sz="0" w:space="0" w:color="auto"/>
              </w:divBdr>
            </w:div>
            <w:div w:id="1306274887">
              <w:marLeft w:val="0"/>
              <w:marRight w:val="0"/>
              <w:marTop w:val="0"/>
              <w:marBottom w:val="0"/>
              <w:divBdr>
                <w:top w:val="none" w:sz="0" w:space="0" w:color="auto"/>
                <w:left w:val="none" w:sz="0" w:space="0" w:color="auto"/>
                <w:bottom w:val="none" w:sz="0" w:space="0" w:color="auto"/>
                <w:right w:val="none" w:sz="0" w:space="0" w:color="auto"/>
              </w:divBdr>
            </w:div>
            <w:div w:id="1121874550">
              <w:marLeft w:val="0"/>
              <w:marRight w:val="0"/>
              <w:marTop w:val="0"/>
              <w:marBottom w:val="0"/>
              <w:divBdr>
                <w:top w:val="none" w:sz="0" w:space="0" w:color="auto"/>
                <w:left w:val="none" w:sz="0" w:space="0" w:color="auto"/>
                <w:bottom w:val="none" w:sz="0" w:space="0" w:color="auto"/>
                <w:right w:val="none" w:sz="0" w:space="0" w:color="auto"/>
              </w:divBdr>
            </w:div>
            <w:div w:id="1388649257">
              <w:marLeft w:val="0"/>
              <w:marRight w:val="0"/>
              <w:marTop w:val="0"/>
              <w:marBottom w:val="0"/>
              <w:divBdr>
                <w:top w:val="none" w:sz="0" w:space="0" w:color="auto"/>
                <w:left w:val="none" w:sz="0" w:space="0" w:color="auto"/>
                <w:bottom w:val="none" w:sz="0" w:space="0" w:color="auto"/>
                <w:right w:val="none" w:sz="0" w:space="0" w:color="auto"/>
              </w:divBdr>
            </w:div>
            <w:div w:id="1249803785">
              <w:marLeft w:val="0"/>
              <w:marRight w:val="0"/>
              <w:marTop w:val="0"/>
              <w:marBottom w:val="0"/>
              <w:divBdr>
                <w:top w:val="none" w:sz="0" w:space="0" w:color="auto"/>
                <w:left w:val="none" w:sz="0" w:space="0" w:color="auto"/>
                <w:bottom w:val="none" w:sz="0" w:space="0" w:color="auto"/>
                <w:right w:val="none" w:sz="0" w:space="0" w:color="auto"/>
              </w:divBdr>
              <w:divsChild>
                <w:div w:id="101538610">
                  <w:marLeft w:val="0"/>
                  <w:marRight w:val="0"/>
                  <w:marTop w:val="0"/>
                  <w:marBottom w:val="0"/>
                  <w:divBdr>
                    <w:top w:val="none" w:sz="0" w:space="0" w:color="auto"/>
                    <w:left w:val="none" w:sz="0" w:space="0" w:color="auto"/>
                    <w:bottom w:val="none" w:sz="0" w:space="0" w:color="auto"/>
                    <w:right w:val="none" w:sz="0" w:space="0" w:color="auto"/>
                  </w:divBdr>
                </w:div>
                <w:div w:id="1102918477">
                  <w:marLeft w:val="0"/>
                  <w:marRight w:val="0"/>
                  <w:marTop w:val="0"/>
                  <w:marBottom w:val="0"/>
                  <w:divBdr>
                    <w:top w:val="none" w:sz="0" w:space="0" w:color="auto"/>
                    <w:left w:val="none" w:sz="0" w:space="0" w:color="auto"/>
                    <w:bottom w:val="none" w:sz="0" w:space="0" w:color="auto"/>
                    <w:right w:val="none" w:sz="0" w:space="0" w:color="auto"/>
                  </w:divBdr>
                </w:div>
                <w:div w:id="904797574">
                  <w:marLeft w:val="0"/>
                  <w:marRight w:val="0"/>
                  <w:marTop w:val="0"/>
                  <w:marBottom w:val="0"/>
                  <w:divBdr>
                    <w:top w:val="none" w:sz="0" w:space="0" w:color="auto"/>
                    <w:left w:val="none" w:sz="0" w:space="0" w:color="auto"/>
                    <w:bottom w:val="none" w:sz="0" w:space="0" w:color="auto"/>
                    <w:right w:val="none" w:sz="0" w:space="0" w:color="auto"/>
                  </w:divBdr>
                </w:div>
                <w:div w:id="519589619">
                  <w:marLeft w:val="0"/>
                  <w:marRight w:val="0"/>
                  <w:marTop w:val="0"/>
                  <w:marBottom w:val="0"/>
                  <w:divBdr>
                    <w:top w:val="none" w:sz="0" w:space="0" w:color="auto"/>
                    <w:left w:val="none" w:sz="0" w:space="0" w:color="auto"/>
                    <w:bottom w:val="none" w:sz="0" w:space="0" w:color="auto"/>
                    <w:right w:val="none" w:sz="0" w:space="0" w:color="auto"/>
                  </w:divBdr>
                </w:div>
                <w:div w:id="1896499892">
                  <w:marLeft w:val="0"/>
                  <w:marRight w:val="0"/>
                  <w:marTop w:val="0"/>
                  <w:marBottom w:val="0"/>
                  <w:divBdr>
                    <w:top w:val="none" w:sz="0" w:space="0" w:color="auto"/>
                    <w:left w:val="none" w:sz="0" w:space="0" w:color="auto"/>
                    <w:bottom w:val="none" w:sz="0" w:space="0" w:color="auto"/>
                    <w:right w:val="none" w:sz="0" w:space="0" w:color="auto"/>
                  </w:divBdr>
                </w:div>
                <w:div w:id="52169318">
                  <w:marLeft w:val="0"/>
                  <w:marRight w:val="0"/>
                  <w:marTop w:val="0"/>
                  <w:marBottom w:val="0"/>
                  <w:divBdr>
                    <w:top w:val="none" w:sz="0" w:space="0" w:color="auto"/>
                    <w:left w:val="none" w:sz="0" w:space="0" w:color="auto"/>
                    <w:bottom w:val="none" w:sz="0" w:space="0" w:color="auto"/>
                    <w:right w:val="none" w:sz="0" w:space="0" w:color="auto"/>
                  </w:divBdr>
                </w:div>
                <w:div w:id="1923290918">
                  <w:marLeft w:val="0"/>
                  <w:marRight w:val="0"/>
                  <w:marTop w:val="0"/>
                  <w:marBottom w:val="0"/>
                  <w:divBdr>
                    <w:top w:val="none" w:sz="0" w:space="0" w:color="auto"/>
                    <w:left w:val="none" w:sz="0" w:space="0" w:color="auto"/>
                    <w:bottom w:val="none" w:sz="0" w:space="0" w:color="auto"/>
                    <w:right w:val="none" w:sz="0" w:space="0" w:color="auto"/>
                  </w:divBdr>
                </w:div>
                <w:div w:id="767701573">
                  <w:marLeft w:val="0"/>
                  <w:marRight w:val="0"/>
                  <w:marTop w:val="0"/>
                  <w:marBottom w:val="0"/>
                  <w:divBdr>
                    <w:top w:val="none" w:sz="0" w:space="0" w:color="auto"/>
                    <w:left w:val="none" w:sz="0" w:space="0" w:color="auto"/>
                    <w:bottom w:val="none" w:sz="0" w:space="0" w:color="auto"/>
                    <w:right w:val="none" w:sz="0" w:space="0" w:color="auto"/>
                  </w:divBdr>
                </w:div>
                <w:div w:id="256721649">
                  <w:marLeft w:val="0"/>
                  <w:marRight w:val="0"/>
                  <w:marTop w:val="0"/>
                  <w:marBottom w:val="0"/>
                  <w:divBdr>
                    <w:top w:val="none" w:sz="0" w:space="0" w:color="auto"/>
                    <w:left w:val="none" w:sz="0" w:space="0" w:color="auto"/>
                    <w:bottom w:val="none" w:sz="0" w:space="0" w:color="auto"/>
                    <w:right w:val="none" w:sz="0" w:space="0" w:color="auto"/>
                  </w:divBdr>
                </w:div>
                <w:div w:id="1120876275">
                  <w:marLeft w:val="0"/>
                  <w:marRight w:val="0"/>
                  <w:marTop w:val="0"/>
                  <w:marBottom w:val="0"/>
                  <w:divBdr>
                    <w:top w:val="none" w:sz="0" w:space="0" w:color="auto"/>
                    <w:left w:val="none" w:sz="0" w:space="0" w:color="auto"/>
                    <w:bottom w:val="none" w:sz="0" w:space="0" w:color="auto"/>
                    <w:right w:val="none" w:sz="0" w:space="0" w:color="auto"/>
                  </w:divBdr>
                </w:div>
                <w:div w:id="378476364">
                  <w:marLeft w:val="0"/>
                  <w:marRight w:val="0"/>
                  <w:marTop w:val="0"/>
                  <w:marBottom w:val="0"/>
                  <w:divBdr>
                    <w:top w:val="none" w:sz="0" w:space="0" w:color="auto"/>
                    <w:left w:val="none" w:sz="0" w:space="0" w:color="auto"/>
                    <w:bottom w:val="none" w:sz="0" w:space="0" w:color="auto"/>
                    <w:right w:val="none" w:sz="0" w:space="0" w:color="auto"/>
                  </w:divBdr>
                </w:div>
                <w:div w:id="1123496439">
                  <w:marLeft w:val="0"/>
                  <w:marRight w:val="0"/>
                  <w:marTop w:val="0"/>
                  <w:marBottom w:val="0"/>
                  <w:divBdr>
                    <w:top w:val="none" w:sz="0" w:space="0" w:color="auto"/>
                    <w:left w:val="none" w:sz="0" w:space="0" w:color="auto"/>
                    <w:bottom w:val="none" w:sz="0" w:space="0" w:color="auto"/>
                    <w:right w:val="none" w:sz="0" w:space="0" w:color="auto"/>
                  </w:divBdr>
                </w:div>
                <w:div w:id="1494569617">
                  <w:marLeft w:val="0"/>
                  <w:marRight w:val="0"/>
                  <w:marTop w:val="0"/>
                  <w:marBottom w:val="0"/>
                  <w:divBdr>
                    <w:top w:val="none" w:sz="0" w:space="0" w:color="auto"/>
                    <w:left w:val="none" w:sz="0" w:space="0" w:color="auto"/>
                    <w:bottom w:val="none" w:sz="0" w:space="0" w:color="auto"/>
                    <w:right w:val="none" w:sz="0" w:space="0" w:color="auto"/>
                  </w:divBdr>
                </w:div>
                <w:div w:id="508525741">
                  <w:marLeft w:val="0"/>
                  <w:marRight w:val="0"/>
                  <w:marTop w:val="0"/>
                  <w:marBottom w:val="0"/>
                  <w:divBdr>
                    <w:top w:val="none" w:sz="0" w:space="0" w:color="auto"/>
                    <w:left w:val="none" w:sz="0" w:space="0" w:color="auto"/>
                    <w:bottom w:val="none" w:sz="0" w:space="0" w:color="auto"/>
                    <w:right w:val="none" w:sz="0" w:space="0" w:color="auto"/>
                  </w:divBdr>
                </w:div>
                <w:div w:id="325984641">
                  <w:marLeft w:val="0"/>
                  <w:marRight w:val="0"/>
                  <w:marTop w:val="0"/>
                  <w:marBottom w:val="0"/>
                  <w:divBdr>
                    <w:top w:val="none" w:sz="0" w:space="0" w:color="auto"/>
                    <w:left w:val="none" w:sz="0" w:space="0" w:color="auto"/>
                    <w:bottom w:val="none" w:sz="0" w:space="0" w:color="auto"/>
                    <w:right w:val="none" w:sz="0" w:space="0" w:color="auto"/>
                  </w:divBdr>
                </w:div>
                <w:div w:id="1431969853">
                  <w:marLeft w:val="0"/>
                  <w:marRight w:val="0"/>
                  <w:marTop w:val="0"/>
                  <w:marBottom w:val="0"/>
                  <w:divBdr>
                    <w:top w:val="none" w:sz="0" w:space="0" w:color="auto"/>
                    <w:left w:val="none" w:sz="0" w:space="0" w:color="auto"/>
                    <w:bottom w:val="none" w:sz="0" w:space="0" w:color="auto"/>
                    <w:right w:val="none" w:sz="0" w:space="0" w:color="auto"/>
                  </w:divBdr>
                </w:div>
                <w:div w:id="1220750886">
                  <w:marLeft w:val="0"/>
                  <w:marRight w:val="0"/>
                  <w:marTop w:val="0"/>
                  <w:marBottom w:val="0"/>
                  <w:divBdr>
                    <w:top w:val="none" w:sz="0" w:space="0" w:color="auto"/>
                    <w:left w:val="none" w:sz="0" w:space="0" w:color="auto"/>
                    <w:bottom w:val="none" w:sz="0" w:space="0" w:color="auto"/>
                    <w:right w:val="none" w:sz="0" w:space="0" w:color="auto"/>
                  </w:divBdr>
                </w:div>
                <w:div w:id="2048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752">
          <w:marLeft w:val="0"/>
          <w:marRight w:val="0"/>
          <w:marTop w:val="0"/>
          <w:marBottom w:val="0"/>
          <w:divBdr>
            <w:top w:val="none" w:sz="0" w:space="0" w:color="auto"/>
            <w:left w:val="none" w:sz="0" w:space="0" w:color="auto"/>
            <w:bottom w:val="none" w:sz="0" w:space="0" w:color="auto"/>
            <w:right w:val="none" w:sz="0" w:space="0" w:color="auto"/>
          </w:divBdr>
          <w:divsChild>
            <w:div w:id="813914096">
              <w:marLeft w:val="0"/>
              <w:marRight w:val="0"/>
              <w:marTop w:val="0"/>
              <w:marBottom w:val="0"/>
              <w:divBdr>
                <w:top w:val="none" w:sz="0" w:space="0" w:color="auto"/>
                <w:left w:val="none" w:sz="0" w:space="0" w:color="auto"/>
                <w:bottom w:val="none" w:sz="0" w:space="0" w:color="auto"/>
                <w:right w:val="none" w:sz="0" w:space="0" w:color="auto"/>
              </w:divBdr>
            </w:div>
            <w:div w:id="895235678">
              <w:marLeft w:val="0"/>
              <w:marRight w:val="0"/>
              <w:marTop w:val="0"/>
              <w:marBottom w:val="0"/>
              <w:divBdr>
                <w:top w:val="none" w:sz="0" w:space="0" w:color="auto"/>
                <w:left w:val="none" w:sz="0" w:space="0" w:color="auto"/>
                <w:bottom w:val="none" w:sz="0" w:space="0" w:color="auto"/>
                <w:right w:val="none" w:sz="0" w:space="0" w:color="auto"/>
              </w:divBdr>
            </w:div>
            <w:div w:id="1173299782">
              <w:marLeft w:val="0"/>
              <w:marRight w:val="0"/>
              <w:marTop w:val="0"/>
              <w:marBottom w:val="0"/>
              <w:divBdr>
                <w:top w:val="none" w:sz="0" w:space="0" w:color="auto"/>
                <w:left w:val="none" w:sz="0" w:space="0" w:color="auto"/>
                <w:bottom w:val="none" w:sz="0" w:space="0" w:color="auto"/>
                <w:right w:val="none" w:sz="0" w:space="0" w:color="auto"/>
              </w:divBdr>
            </w:div>
            <w:div w:id="1914896422">
              <w:marLeft w:val="0"/>
              <w:marRight w:val="0"/>
              <w:marTop w:val="0"/>
              <w:marBottom w:val="0"/>
              <w:divBdr>
                <w:top w:val="none" w:sz="0" w:space="0" w:color="auto"/>
                <w:left w:val="none" w:sz="0" w:space="0" w:color="auto"/>
                <w:bottom w:val="none" w:sz="0" w:space="0" w:color="auto"/>
                <w:right w:val="none" w:sz="0" w:space="0" w:color="auto"/>
              </w:divBdr>
            </w:div>
            <w:div w:id="989334323">
              <w:marLeft w:val="0"/>
              <w:marRight w:val="0"/>
              <w:marTop w:val="0"/>
              <w:marBottom w:val="0"/>
              <w:divBdr>
                <w:top w:val="none" w:sz="0" w:space="0" w:color="auto"/>
                <w:left w:val="none" w:sz="0" w:space="0" w:color="auto"/>
                <w:bottom w:val="none" w:sz="0" w:space="0" w:color="auto"/>
                <w:right w:val="none" w:sz="0" w:space="0" w:color="auto"/>
              </w:divBdr>
            </w:div>
            <w:div w:id="472913000">
              <w:marLeft w:val="0"/>
              <w:marRight w:val="0"/>
              <w:marTop w:val="0"/>
              <w:marBottom w:val="0"/>
              <w:divBdr>
                <w:top w:val="none" w:sz="0" w:space="0" w:color="auto"/>
                <w:left w:val="none" w:sz="0" w:space="0" w:color="auto"/>
                <w:bottom w:val="none" w:sz="0" w:space="0" w:color="auto"/>
                <w:right w:val="none" w:sz="0" w:space="0" w:color="auto"/>
              </w:divBdr>
            </w:div>
            <w:div w:id="1490052933">
              <w:marLeft w:val="0"/>
              <w:marRight w:val="0"/>
              <w:marTop w:val="0"/>
              <w:marBottom w:val="0"/>
              <w:divBdr>
                <w:top w:val="none" w:sz="0" w:space="0" w:color="auto"/>
                <w:left w:val="none" w:sz="0" w:space="0" w:color="auto"/>
                <w:bottom w:val="none" w:sz="0" w:space="0" w:color="auto"/>
                <w:right w:val="none" w:sz="0" w:space="0" w:color="auto"/>
              </w:divBdr>
            </w:div>
            <w:div w:id="1786194682">
              <w:marLeft w:val="0"/>
              <w:marRight w:val="0"/>
              <w:marTop w:val="0"/>
              <w:marBottom w:val="0"/>
              <w:divBdr>
                <w:top w:val="none" w:sz="0" w:space="0" w:color="auto"/>
                <w:left w:val="none" w:sz="0" w:space="0" w:color="auto"/>
                <w:bottom w:val="none" w:sz="0" w:space="0" w:color="auto"/>
                <w:right w:val="none" w:sz="0" w:space="0" w:color="auto"/>
              </w:divBdr>
            </w:div>
            <w:div w:id="1462528652">
              <w:marLeft w:val="0"/>
              <w:marRight w:val="0"/>
              <w:marTop w:val="0"/>
              <w:marBottom w:val="0"/>
              <w:divBdr>
                <w:top w:val="none" w:sz="0" w:space="0" w:color="auto"/>
                <w:left w:val="none" w:sz="0" w:space="0" w:color="auto"/>
                <w:bottom w:val="none" w:sz="0" w:space="0" w:color="auto"/>
                <w:right w:val="none" w:sz="0" w:space="0" w:color="auto"/>
              </w:divBdr>
            </w:div>
            <w:div w:id="635379739">
              <w:marLeft w:val="0"/>
              <w:marRight w:val="0"/>
              <w:marTop w:val="0"/>
              <w:marBottom w:val="0"/>
              <w:divBdr>
                <w:top w:val="none" w:sz="0" w:space="0" w:color="auto"/>
                <w:left w:val="none" w:sz="0" w:space="0" w:color="auto"/>
                <w:bottom w:val="none" w:sz="0" w:space="0" w:color="auto"/>
                <w:right w:val="none" w:sz="0" w:space="0" w:color="auto"/>
              </w:divBdr>
            </w:div>
            <w:div w:id="744182514">
              <w:marLeft w:val="0"/>
              <w:marRight w:val="0"/>
              <w:marTop w:val="0"/>
              <w:marBottom w:val="0"/>
              <w:divBdr>
                <w:top w:val="none" w:sz="0" w:space="0" w:color="auto"/>
                <w:left w:val="none" w:sz="0" w:space="0" w:color="auto"/>
                <w:bottom w:val="none" w:sz="0" w:space="0" w:color="auto"/>
                <w:right w:val="none" w:sz="0" w:space="0" w:color="auto"/>
              </w:divBdr>
            </w:div>
            <w:div w:id="927733013">
              <w:marLeft w:val="0"/>
              <w:marRight w:val="0"/>
              <w:marTop w:val="0"/>
              <w:marBottom w:val="0"/>
              <w:divBdr>
                <w:top w:val="none" w:sz="0" w:space="0" w:color="auto"/>
                <w:left w:val="none" w:sz="0" w:space="0" w:color="auto"/>
                <w:bottom w:val="none" w:sz="0" w:space="0" w:color="auto"/>
                <w:right w:val="none" w:sz="0" w:space="0" w:color="auto"/>
              </w:divBdr>
            </w:div>
            <w:div w:id="1286278820">
              <w:marLeft w:val="0"/>
              <w:marRight w:val="0"/>
              <w:marTop w:val="0"/>
              <w:marBottom w:val="0"/>
              <w:divBdr>
                <w:top w:val="none" w:sz="0" w:space="0" w:color="auto"/>
                <w:left w:val="none" w:sz="0" w:space="0" w:color="auto"/>
                <w:bottom w:val="none" w:sz="0" w:space="0" w:color="auto"/>
                <w:right w:val="none" w:sz="0" w:space="0" w:color="auto"/>
              </w:divBdr>
            </w:div>
            <w:div w:id="987978114">
              <w:marLeft w:val="0"/>
              <w:marRight w:val="0"/>
              <w:marTop w:val="0"/>
              <w:marBottom w:val="0"/>
              <w:divBdr>
                <w:top w:val="none" w:sz="0" w:space="0" w:color="auto"/>
                <w:left w:val="none" w:sz="0" w:space="0" w:color="auto"/>
                <w:bottom w:val="none" w:sz="0" w:space="0" w:color="auto"/>
                <w:right w:val="none" w:sz="0" w:space="0" w:color="auto"/>
              </w:divBdr>
            </w:div>
            <w:div w:id="100150048">
              <w:marLeft w:val="0"/>
              <w:marRight w:val="0"/>
              <w:marTop w:val="0"/>
              <w:marBottom w:val="0"/>
              <w:divBdr>
                <w:top w:val="none" w:sz="0" w:space="0" w:color="auto"/>
                <w:left w:val="none" w:sz="0" w:space="0" w:color="auto"/>
                <w:bottom w:val="none" w:sz="0" w:space="0" w:color="auto"/>
                <w:right w:val="none" w:sz="0" w:space="0" w:color="auto"/>
              </w:divBdr>
            </w:div>
            <w:div w:id="58486286">
              <w:marLeft w:val="0"/>
              <w:marRight w:val="0"/>
              <w:marTop w:val="0"/>
              <w:marBottom w:val="0"/>
              <w:divBdr>
                <w:top w:val="none" w:sz="0" w:space="0" w:color="auto"/>
                <w:left w:val="none" w:sz="0" w:space="0" w:color="auto"/>
                <w:bottom w:val="none" w:sz="0" w:space="0" w:color="auto"/>
                <w:right w:val="none" w:sz="0" w:space="0" w:color="auto"/>
              </w:divBdr>
            </w:div>
            <w:div w:id="638417726">
              <w:marLeft w:val="0"/>
              <w:marRight w:val="0"/>
              <w:marTop w:val="0"/>
              <w:marBottom w:val="0"/>
              <w:divBdr>
                <w:top w:val="none" w:sz="0" w:space="0" w:color="auto"/>
                <w:left w:val="none" w:sz="0" w:space="0" w:color="auto"/>
                <w:bottom w:val="none" w:sz="0" w:space="0" w:color="auto"/>
                <w:right w:val="none" w:sz="0" w:space="0" w:color="auto"/>
              </w:divBdr>
            </w:div>
            <w:div w:id="402070037">
              <w:marLeft w:val="0"/>
              <w:marRight w:val="0"/>
              <w:marTop w:val="0"/>
              <w:marBottom w:val="0"/>
              <w:divBdr>
                <w:top w:val="none" w:sz="0" w:space="0" w:color="auto"/>
                <w:left w:val="none" w:sz="0" w:space="0" w:color="auto"/>
                <w:bottom w:val="none" w:sz="0" w:space="0" w:color="auto"/>
                <w:right w:val="none" w:sz="0" w:space="0" w:color="auto"/>
              </w:divBdr>
            </w:div>
            <w:div w:id="606542548">
              <w:marLeft w:val="0"/>
              <w:marRight w:val="0"/>
              <w:marTop w:val="0"/>
              <w:marBottom w:val="0"/>
              <w:divBdr>
                <w:top w:val="none" w:sz="0" w:space="0" w:color="auto"/>
                <w:left w:val="none" w:sz="0" w:space="0" w:color="auto"/>
                <w:bottom w:val="none" w:sz="0" w:space="0" w:color="auto"/>
                <w:right w:val="none" w:sz="0" w:space="0" w:color="auto"/>
              </w:divBdr>
            </w:div>
            <w:div w:id="1268847540">
              <w:marLeft w:val="0"/>
              <w:marRight w:val="0"/>
              <w:marTop w:val="0"/>
              <w:marBottom w:val="0"/>
              <w:divBdr>
                <w:top w:val="none" w:sz="0" w:space="0" w:color="auto"/>
                <w:left w:val="none" w:sz="0" w:space="0" w:color="auto"/>
                <w:bottom w:val="none" w:sz="0" w:space="0" w:color="auto"/>
                <w:right w:val="none" w:sz="0" w:space="0" w:color="auto"/>
              </w:divBdr>
            </w:div>
            <w:div w:id="1939673960">
              <w:marLeft w:val="0"/>
              <w:marRight w:val="0"/>
              <w:marTop w:val="0"/>
              <w:marBottom w:val="0"/>
              <w:divBdr>
                <w:top w:val="none" w:sz="0" w:space="0" w:color="auto"/>
                <w:left w:val="none" w:sz="0" w:space="0" w:color="auto"/>
                <w:bottom w:val="none" w:sz="0" w:space="0" w:color="auto"/>
                <w:right w:val="none" w:sz="0" w:space="0" w:color="auto"/>
              </w:divBdr>
            </w:div>
            <w:div w:id="2050759485">
              <w:marLeft w:val="0"/>
              <w:marRight w:val="0"/>
              <w:marTop w:val="0"/>
              <w:marBottom w:val="0"/>
              <w:divBdr>
                <w:top w:val="none" w:sz="0" w:space="0" w:color="auto"/>
                <w:left w:val="none" w:sz="0" w:space="0" w:color="auto"/>
                <w:bottom w:val="none" w:sz="0" w:space="0" w:color="auto"/>
                <w:right w:val="none" w:sz="0" w:space="0" w:color="auto"/>
              </w:divBdr>
            </w:div>
            <w:div w:id="2097706370">
              <w:marLeft w:val="0"/>
              <w:marRight w:val="0"/>
              <w:marTop w:val="0"/>
              <w:marBottom w:val="0"/>
              <w:divBdr>
                <w:top w:val="none" w:sz="0" w:space="0" w:color="auto"/>
                <w:left w:val="none" w:sz="0" w:space="0" w:color="auto"/>
                <w:bottom w:val="none" w:sz="0" w:space="0" w:color="auto"/>
                <w:right w:val="none" w:sz="0" w:space="0" w:color="auto"/>
              </w:divBdr>
            </w:div>
            <w:div w:id="857736591">
              <w:marLeft w:val="0"/>
              <w:marRight w:val="0"/>
              <w:marTop w:val="0"/>
              <w:marBottom w:val="0"/>
              <w:divBdr>
                <w:top w:val="none" w:sz="0" w:space="0" w:color="auto"/>
                <w:left w:val="none" w:sz="0" w:space="0" w:color="auto"/>
                <w:bottom w:val="none" w:sz="0" w:space="0" w:color="auto"/>
                <w:right w:val="none" w:sz="0" w:space="0" w:color="auto"/>
              </w:divBdr>
            </w:div>
            <w:div w:id="1135411386">
              <w:marLeft w:val="0"/>
              <w:marRight w:val="0"/>
              <w:marTop w:val="0"/>
              <w:marBottom w:val="0"/>
              <w:divBdr>
                <w:top w:val="none" w:sz="0" w:space="0" w:color="auto"/>
                <w:left w:val="none" w:sz="0" w:space="0" w:color="auto"/>
                <w:bottom w:val="none" w:sz="0" w:space="0" w:color="auto"/>
                <w:right w:val="none" w:sz="0" w:space="0" w:color="auto"/>
              </w:divBdr>
            </w:div>
            <w:div w:id="1915047632">
              <w:marLeft w:val="0"/>
              <w:marRight w:val="0"/>
              <w:marTop w:val="0"/>
              <w:marBottom w:val="0"/>
              <w:divBdr>
                <w:top w:val="none" w:sz="0" w:space="0" w:color="auto"/>
                <w:left w:val="none" w:sz="0" w:space="0" w:color="auto"/>
                <w:bottom w:val="none" w:sz="0" w:space="0" w:color="auto"/>
                <w:right w:val="none" w:sz="0" w:space="0" w:color="auto"/>
              </w:divBdr>
            </w:div>
            <w:div w:id="862205326">
              <w:marLeft w:val="0"/>
              <w:marRight w:val="0"/>
              <w:marTop w:val="0"/>
              <w:marBottom w:val="0"/>
              <w:divBdr>
                <w:top w:val="none" w:sz="0" w:space="0" w:color="auto"/>
                <w:left w:val="none" w:sz="0" w:space="0" w:color="auto"/>
                <w:bottom w:val="none" w:sz="0" w:space="0" w:color="auto"/>
                <w:right w:val="none" w:sz="0" w:space="0" w:color="auto"/>
              </w:divBdr>
            </w:div>
            <w:div w:id="624579482">
              <w:marLeft w:val="0"/>
              <w:marRight w:val="0"/>
              <w:marTop w:val="0"/>
              <w:marBottom w:val="0"/>
              <w:divBdr>
                <w:top w:val="none" w:sz="0" w:space="0" w:color="auto"/>
                <w:left w:val="none" w:sz="0" w:space="0" w:color="auto"/>
                <w:bottom w:val="none" w:sz="0" w:space="0" w:color="auto"/>
                <w:right w:val="none" w:sz="0" w:space="0" w:color="auto"/>
              </w:divBdr>
            </w:div>
            <w:div w:id="1842548390">
              <w:marLeft w:val="0"/>
              <w:marRight w:val="0"/>
              <w:marTop w:val="0"/>
              <w:marBottom w:val="0"/>
              <w:divBdr>
                <w:top w:val="none" w:sz="0" w:space="0" w:color="auto"/>
                <w:left w:val="none" w:sz="0" w:space="0" w:color="auto"/>
                <w:bottom w:val="none" w:sz="0" w:space="0" w:color="auto"/>
                <w:right w:val="none" w:sz="0" w:space="0" w:color="auto"/>
              </w:divBdr>
            </w:div>
            <w:div w:id="30225143">
              <w:marLeft w:val="0"/>
              <w:marRight w:val="0"/>
              <w:marTop w:val="0"/>
              <w:marBottom w:val="0"/>
              <w:divBdr>
                <w:top w:val="none" w:sz="0" w:space="0" w:color="auto"/>
                <w:left w:val="none" w:sz="0" w:space="0" w:color="auto"/>
                <w:bottom w:val="none" w:sz="0" w:space="0" w:color="auto"/>
                <w:right w:val="none" w:sz="0" w:space="0" w:color="auto"/>
              </w:divBdr>
            </w:div>
            <w:div w:id="845511384">
              <w:marLeft w:val="0"/>
              <w:marRight w:val="0"/>
              <w:marTop w:val="0"/>
              <w:marBottom w:val="0"/>
              <w:divBdr>
                <w:top w:val="none" w:sz="0" w:space="0" w:color="auto"/>
                <w:left w:val="none" w:sz="0" w:space="0" w:color="auto"/>
                <w:bottom w:val="none" w:sz="0" w:space="0" w:color="auto"/>
                <w:right w:val="none" w:sz="0" w:space="0" w:color="auto"/>
              </w:divBdr>
            </w:div>
            <w:div w:id="1442336124">
              <w:marLeft w:val="0"/>
              <w:marRight w:val="0"/>
              <w:marTop w:val="0"/>
              <w:marBottom w:val="0"/>
              <w:divBdr>
                <w:top w:val="none" w:sz="0" w:space="0" w:color="auto"/>
                <w:left w:val="none" w:sz="0" w:space="0" w:color="auto"/>
                <w:bottom w:val="none" w:sz="0" w:space="0" w:color="auto"/>
                <w:right w:val="none" w:sz="0" w:space="0" w:color="auto"/>
              </w:divBdr>
            </w:div>
            <w:div w:id="966857196">
              <w:marLeft w:val="0"/>
              <w:marRight w:val="0"/>
              <w:marTop w:val="0"/>
              <w:marBottom w:val="0"/>
              <w:divBdr>
                <w:top w:val="none" w:sz="0" w:space="0" w:color="auto"/>
                <w:left w:val="none" w:sz="0" w:space="0" w:color="auto"/>
                <w:bottom w:val="none" w:sz="0" w:space="0" w:color="auto"/>
                <w:right w:val="none" w:sz="0" w:space="0" w:color="auto"/>
              </w:divBdr>
            </w:div>
            <w:div w:id="520512344">
              <w:marLeft w:val="0"/>
              <w:marRight w:val="0"/>
              <w:marTop w:val="0"/>
              <w:marBottom w:val="0"/>
              <w:divBdr>
                <w:top w:val="none" w:sz="0" w:space="0" w:color="auto"/>
                <w:left w:val="none" w:sz="0" w:space="0" w:color="auto"/>
                <w:bottom w:val="none" w:sz="0" w:space="0" w:color="auto"/>
                <w:right w:val="none" w:sz="0" w:space="0" w:color="auto"/>
              </w:divBdr>
            </w:div>
            <w:div w:id="969827770">
              <w:marLeft w:val="0"/>
              <w:marRight w:val="0"/>
              <w:marTop w:val="0"/>
              <w:marBottom w:val="0"/>
              <w:divBdr>
                <w:top w:val="none" w:sz="0" w:space="0" w:color="auto"/>
                <w:left w:val="none" w:sz="0" w:space="0" w:color="auto"/>
                <w:bottom w:val="none" w:sz="0" w:space="0" w:color="auto"/>
                <w:right w:val="none" w:sz="0" w:space="0" w:color="auto"/>
              </w:divBdr>
            </w:div>
            <w:div w:id="1078481578">
              <w:marLeft w:val="0"/>
              <w:marRight w:val="0"/>
              <w:marTop w:val="0"/>
              <w:marBottom w:val="0"/>
              <w:divBdr>
                <w:top w:val="none" w:sz="0" w:space="0" w:color="auto"/>
                <w:left w:val="none" w:sz="0" w:space="0" w:color="auto"/>
                <w:bottom w:val="none" w:sz="0" w:space="0" w:color="auto"/>
                <w:right w:val="none" w:sz="0" w:space="0" w:color="auto"/>
              </w:divBdr>
            </w:div>
            <w:div w:id="1689332893">
              <w:marLeft w:val="0"/>
              <w:marRight w:val="0"/>
              <w:marTop w:val="0"/>
              <w:marBottom w:val="0"/>
              <w:divBdr>
                <w:top w:val="none" w:sz="0" w:space="0" w:color="auto"/>
                <w:left w:val="none" w:sz="0" w:space="0" w:color="auto"/>
                <w:bottom w:val="none" w:sz="0" w:space="0" w:color="auto"/>
                <w:right w:val="none" w:sz="0" w:space="0" w:color="auto"/>
              </w:divBdr>
            </w:div>
            <w:div w:id="442112035">
              <w:marLeft w:val="0"/>
              <w:marRight w:val="0"/>
              <w:marTop w:val="0"/>
              <w:marBottom w:val="0"/>
              <w:divBdr>
                <w:top w:val="none" w:sz="0" w:space="0" w:color="auto"/>
                <w:left w:val="none" w:sz="0" w:space="0" w:color="auto"/>
                <w:bottom w:val="none" w:sz="0" w:space="0" w:color="auto"/>
                <w:right w:val="none" w:sz="0" w:space="0" w:color="auto"/>
              </w:divBdr>
            </w:div>
            <w:div w:id="228536508">
              <w:marLeft w:val="0"/>
              <w:marRight w:val="0"/>
              <w:marTop w:val="0"/>
              <w:marBottom w:val="0"/>
              <w:divBdr>
                <w:top w:val="none" w:sz="0" w:space="0" w:color="auto"/>
                <w:left w:val="none" w:sz="0" w:space="0" w:color="auto"/>
                <w:bottom w:val="none" w:sz="0" w:space="0" w:color="auto"/>
                <w:right w:val="none" w:sz="0" w:space="0" w:color="auto"/>
              </w:divBdr>
            </w:div>
            <w:div w:id="1004165914">
              <w:marLeft w:val="0"/>
              <w:marRight w:val="0"/>
              <w:marTop w:val="0"/>
              <w:marBottom w:val="0"/>
              <w:divBdr>
                <w:top w:val="none" w:sz="0" w:space="0" w:color="auto"/>
                <w:left w:val="none" w:sz="0" w:space="0" w:color="auto"/>
                <w:bottom w:val="none" w:sz="0" w:space="0" w:color="auto"/>
                <w:right w:val="none" w:sz="0" w:space="0" w:color="auto"/>
              </w:divBdr>
            </w:div>
            <w:div w:id="396444094">
              <w:marLeft w:val="0"/>
              <w:marRight w:val="0"/>
              <w:marTop w:val="0"/>
              <w:marBottom w:val="0"/>
              <w:divBdr>
                <w:top w:val="none" w:sz="0" w:space="0" w:color="auto"/>
                <w:left w:val="none" w:sz="0" w:space="0" w:color="auto"/>
                <w:bottom w:val="none" w:sz="0" w:space="0" w:color="auto"/>
                <w:right w:val="none" w:sz="0" w:space="0" w:color="auto"/>
              </w:divBdr>
            </w:div>
            <w:div w:id="998267525">
              <w:marLeft w:val="0"/>
              <w:marRight w:val="0"/>
              <w:marTop w:val="0"/>
              <w:marBottom w:val="0"/>
              <w:divBdr>
                <w:top w:val="none" w:sz="0" w:space="0" w:color="auto"/>
                <w:left w:val="none" w:sz="0" w:space="0" w:color="auto"/>
                <w:bottom w:val="none" w:sz="0" w:space="0" w:color="auto"/>
                <w:right w:val="none" w:sz="0" w:space="0" w:color="auto"/>
              </w:divBdr>
            </w:div>
            <w:div w:id="1174953377">
              <w:marLeft w:val="0"/>
              <w:marRight w:val="0"/>
              <w:marTop w:val="0"/>
              <w:marBottom w:val="0"/>
              <w:divBdr>
                <w:top w:val="none" w:sz="0" w:space="0" w:color="auto"/>
                <w:left w:val="none" w:sz="0" w:space="0" w:color="auto"/>
                <w:bottom w:val="none" w:sz="0" w:space="0" w:color="auto"/>
                <w:right w:val="none" w:sz="0" w:space="0" w:color="auto"/>
              </w:divBdr>
            </w:div>
            <w:div w:id="2066372277">
              <w:marLeft w:val="0"/>
              <w:marRight w:val="0"/>
              <w:marTop w:val="0"/>
              <w:marBottom w:val="0"/>
              <w:divBdr>
                <w:top w:val="none" w:sz="0" w:space="0" w:color="auto"/>
                <w:left w:val="none" w:sz="0" w:space="0" w:color="auto"/>
                <w:bottom w:val="none" w:sz="0" w:space="0" w:color="auto"/>
                <w:right w:val="none" w:sz="0" w:space="0" w:color="auto"/>
              </w:divBdr>
            </w:div>
            <w:div w:id="158739378">
              <w:marLeft w:val="0"/>
              <w:marRight w:val="0"/>
              <w:marTop w:val="0"/>
              <w:marBottom w:val="0"/>
              <w:divBdr>
                <w:top w:val="none" w:sz="0" w:space="0" w:color="auto"/>
                <w:left w:val="none" w:sz="0" w:space="0" w:color="auto"/>
                <w:bottom w:val="none" w:sz="0" w:space="0" w:color="auto"/>
                <w:right w:val="none" w:sz="0" w:space="0" w:color="auto"/>
              </w:divBdr>
            </w:div>
            <w:div w:id="1513495065">
              <w:marLeft w:val="0"/>
              <w:marRight w:val="0"/>
              <w:marTop w:val="0"/>
              <w:marBottom w:val="0"/>
              <w:divBdr>
                <w:top w:val="none" w:sz="0" w:space="0" w:color="auto"/>
                <w:left w:val="none" w:sz="0" w:space="0" w:color="auto"/>
                <w:bottom w:val="none" w:sz="0" w:space="0" w:color="auto"/>
                <w:right w:val="none" w:sz="0" w:space="0" w:color="auto"/>
              </w:divBdr>
            </w:div>
            <w:div w:id="1193613749">
              <w:marLeft w:val="0"/>
              <w:marRight w:val="0"/>
              <w:marTop w:val="0"/>
              <w:marBottom w:val="0"/>
              <w:divBdr>
                <w:top w:val="none" w:sz="0" w:space="0" w:color="auto"/>
                <w:left w:val="none" w:sz="0" w:space="0" w:color="auto"/>
                <w:bottom w:val="none" w:sz="0" w:space="0" w:color="auto"/>
                <w:right w:val="none" w:sz="0" w:space="0" w:color="auto"/>
              </w:divBdr>
            </w:div>
            <w:div w:id="952514560">
              <w:marLeft w:val="0"/>
              <w:marRight w:val="0"/>
              <w:marTop w:val="0"/>
              <w:marBottom w:val="0"/>
              <w:divBdr>
                <w:top w:val="none" w:sz="0" w:space="0" w:color="auto"/>
                <w:left w:val="none" w:sz="0" w:space="0" w:color="auto"/>
                <w:bottom w:val="none" w:sz="0" w:space="0" w:color="auto"/>
                <w:right w:val="none" w:sz="0" w:space="0" w:color="auto"/>
              </w:divBdr>
            </w:div>
            <w:div w:id="2062510423">
              <w:marLeft w:val="0"/>
              <w:marRight w:val="0"/>
              <w:marTop w:val="0"/>
              <w:marBottom w:val="0"/>
              <w:divBdr>
                <w:top w:val="none" w:sz="0" w:space="0" w:color="auto"/>
                <w:left w:val="none" w:sz="0" w:space="0" w:color="auto"/>
                <w:bottom w:val="none" w:sz="0" w:space="0" w:color="auto"/>
                <w:right w:val="none" w:sz="0" w:space="0" w:color="auto"/>
              </w:divBdr>
            </w:div>
            <w:div w:id="1621063499">
              <w:marLeft w:val="0"/>
              <w:marRight w:val="0"/>
              <w:marTop w:val="0"/>
              <w:marBottom w:val="0"/>
              <w:divBdr>
                <w:top w:val="none" w:sz="0" w:space="0" w:color="auto"/>
                <w:left w:val="none" w:sz="0" w:space="0" w:color="auto"/>
                <w:bottom w:val="none" w:sz="0" w:space="0" w:color="auto"/>
                <w:right w:val="none" w:sz="0" w:space="0" w:color="auto"/>
              </w:divBdr>
            </w:div>
            <w:div w:id="430011775">
              <w:marLeft w:val="0"/>
              <w:marRight w:val="0"/>
              <w:marTop w:val="0"/>
              <w:marBottom w:val="0"/>
              <w:divBdr>
                <w:top w:val="none" w:sz="0" w:space="0" w:color="auto"/>
                <w:left w:val="none" w:sz="0" w:space="0" w:color="auto"/>
                <w:bottom w:val="none" w:sz="0" w:space="0" w:color="auto"/>
                <w:right w:val="none" w:sz="0" w:space="0" w:color="auto"/>
              </w:divBdr>
            </w:div>
            <w:div w:id="840049063">
              <w:marLeft w:val="0"/>
              <w:marRight w:val="0"/>
              <w:marTop w:val="0"/>
              <w:marBottom w:val="0"/>
              <w:divBdr>
                <w:top w:val="none" w:sz="0" w:space="0" w:color="auto"/>
                <w:left w:val="none" w:sz="0" w:space="0" w:color="auto"/>
                <w:bottom w:val="none" w:sz="0" w:space="0" w:color="auto"/>
                <w:right w:val="none" w:sz="0" w:space="0" w:color="auto"/>
              </w:divBdr>
            </w:div>
            <w:div w:id="456220358">
              <w:marLeft w:val="0"/>
              <w:marRight w:val="0"/>
              <w:marTop w:val="0"/>
              <w:marBottom w:val="0"/>
              <w:divBdr>
                <w:top w:val="none" w:sz="0" w:space="0" w:color="auto"/>
                <w:left w:val="none" w:sz="0" w:space="0" w:color="auto"/>
                <w:bottom w:val="none" w:sz="0" w:space="0" w:color="auto"/>
                <w:right w:val="none" w:sz="0" w:space="0" w:color="auto"/>
              </w:divBdr>
            </w:div>
            <w:div w:id="1835029342">
              <w:marLeft w:val="0"/>
              <w:marRight w:val="0"/>
              <w:marTop w:val="0"/>
              <w:marBottom w:val="0"/>
              <w:divBdr>
                <w:top w:val="none" w:sz="0" w:space="0" w:color="auto"/>
                <w:left w:val="none" w:sz="0" w:space="0" w:color="auto"/>
                <w:bottom w:val="none" w:sz="0" w:space="0" w:color="auto"/>
                <w:right w:val="none" w:sz="0" w:space="0" w:color="auto"/>
              </w:divBdr>
            </w:div>
            <w:div w:id="1764764651">
              <w:marLeft w:val="0"/>
              <w:marRight w:val="0"/>
              <w:marTop w:val="0"/>
              <w:marBottom w:val="0"/>
              <w:divBdr>
                <w:top w:val="none" w:sz="0" w:space="0" w:color="auto"/>
                <w:left w:val="none" w:sz="0" w:space="0" w:color="auto"/>
                <w:bottom w:val="none" w:sz="0" w:space="0" w:color="auto"/>
                <w:right w:val="none" w:sz="0" w:space="0" w:color="auto"/>
              </w:divBdr>
            </w:div>
            <w:div w:id="1986810245">
              <w:marLeft w:val="0"/>
              <w:marRight w:val="0"/>
              <w:marTop w:val="0"/>
              <w:marBottom w:val="0"/>
              <w:divBdr>
                <w:top w:val="none" w:sz="0" w:space="0" w:color="auto"/>
                <w:left w:val="none" w:sz="0" w:space="0" w:color="auto"/>
                <w:bottom w:val="none" w:sz="0" w:space="0" w:color="auto"/>
                <w:right w:val="none" w:sz="0" w:space="0" w:color="auto"/>
              </w:divBdr>
            </w:div>
            <w:div w:id="1814445132">
              <w:marLeft w:val="0"/>
              <w:marRight w:val="0"/>
              <w:marTop w:val="0"/>
              <w:marBottom w:val="0"/>
              <w:divBdr>
                <w:top w:val="none" w:sz="0" w:space="0" w:color="auto"/>
                <w:left w:val="none" w:sz="0" w:space="0" w:color="auto"/>
                <w:bottom w:val="none" w:sz="0" w:space="0" w:color="auto"/>
                <w:right w:val="none" w:sz="0" w:space="0" w:color="auto"/>
              </w:divBdr>
            </w:div>
            <w:div w:id="932274834">
              <w:marLeft w:val="0"/>
              <w:marRight w:val="0"/>
              <w:marTop w:val="0"/>
              <w:marBottom w:val="0"/>
              <w:divBdr>
                <w:top w:val="none" w:sz="0" w:space="0" w:color="auto"/>
                <w:left w:val="none" w:sz="0" w:space="0" w:color="auto"/>
                <w:bottom w:val="none" w:sz="0" w:space="0" w:color="auto"/>
                <w:right w:val="none" w:sz="0" w:space="0" w:color="auto"/>
              </w:divBdr>
            </w:div>
            <w:div w:id="354618220">
              <w:marLeft w:val="0"/>
              <w:marRight w:val="0"/>
              <w:marTop w:val="0"/>
              <w:marBottom w:val="0"/>
              <w:divBdr>
                <w:top w:val="none" w:sz="0" w:space="0" w:color="auto"/>
                <w:left w:val="none" w:sz="0" w:space="0" w:color="auto"/>
                <w:bottom w:val="none" w:sz="0" w:space="0" w:color="auto"/>
                <w:right w:val="none" w:sz="0" w:space="0" w:color="auto"/>
              </w:divBdr>
            </w:div>
            <w:div w:id="750933188">
              <w:marLeft w:val="0"/>
              <w:marRight w:val="0"/>
              <w:marTop w:val="0"/>
              <w:marBottom w:val="0"/>
              <w:divBdr>
                <w:top w:val="none" w:sz="0" w:space="0" w:color="auto"/>
                <w:left w:val="none" w:sz="0" w:space="0" w:color="auto"/>
                <w:bottom w:val="none" w:sz="0" w:space="0" w:color="auto"/>
                <w:right w:val="none" w:sz="0" w:space="0" w:color="auto"/>
              </w:divBdr>
            </w:div>
            <w:div w:id="364067543">
              <w:marLeft w:val="0"/>
              <w:marRight w:val="0"/>
              <w:marTop w:val="0"/>
              <w:marBottom w:val="0"/>
              <w:divBdr>
                <w:top w:val="none" w:sz="0" w:space="0" w:color="auto"/>
                <w:left w:val="none" w:sz="0" w:space="0" w:color="auto"/>
                <w:bottom w:val="none" w:sz="0" w:space="0" w:color="auto"/>
                <w:right w:val="none" w:sz="0" w:space="0" w:color="auto"/>
              </w:divBdr>
            </w:div>
            <w:div w:id="1677809450">
              <w:marLeft w:val="0"/>
              <w:marRight w:val="0"/>
              <w:marTop w:val="0"/>
              <w:marBottom w:val="0"/>
              <w:divBdr>
                <w:top w:val="none" w:sz="0" w:space="0" w:color="auto"/>
                <w:left w:val="none" w:sz="0" w:space="0" w:color="auto"/>
                <w:bottom w:val="none" w:sz="0" w:space="0" w:color="auto"/>
                <w:right w:val="none" w:sz="0" w:space="0" w:color="auto"/>
              </w:divBdr>
            </w:div>
            <w:div w:id="230040286">
              <w:marLeft w:val="0"/>
              <w:marRight w:val="0"/>
              <w:marTop w:val="0"/>
              <w:marBottom w:val="0"/>
              <w:divBdr>
                <w:top w:val="none" w:sz="0" w:space="0" w:color="auto"/>
                <w:left w:val="none" w:sz="0" w:space="0" w:color="auto"/>
                <w:bottom w:val="none" w:sz="0" w:space="0" w:color="auto"/>
                <w:right w:val="none" w:sz="0" w:space="0" w:color="auto"/>
              </w:divBdr>
            </w:div>
            <w:div w:id="605308923">
              <w:marLeft w:val="0"/>
              <w:marRight w:val="0"/>
              <w:marTop w:val="0"/>
              <w:marBottom w:val="0"/>
              <w:divBdr>
                <w:top w:val="none" w:sz="0" w:space="0" w:color="auto"/>
                <w:left w:val="none" w:sz="0" w:space="0" w:color="auto"/>
                <w:bottom w:val="none" w:sz="0" w:space="0" w:color="auto"/>
                <w:right w:val="none" w:sz="0" w:space="0" w:color="auto"/>
              </w:divBdr>
            </w:div>
            <w:div w:id="2100177607">
              <w:marLeft w:val="0"/>
              <w:marRight w:val="0"/>
              <w:marTop w:val="0"/>
              <w:marBottom w:val="0"/>
              <w:divBdr>
                <w:top w:val="none" w:sz="0" w:space="0" w:color="auto"/>
                <w:left w:val="none" w:sz="0" w:space="0" w:color="auto"/>
                <w:bottom w:val="none" w:sz="0" w:space="0" w:color="auto"/>
                <w:right w:val="none" w:sz="0" w:space="0" w:color="auto"/>
              </w:divBdr>
            </w:div>
            <w:div w:id="591864897">
              <w:marLeft w:val="0"/>
              <w:marRight w:val="0"/>
              <w:marTop w:val="0"/>
              <w:marBottom w:val="0"/>
              <w:divBdr>
                <w:top w:val="none" w:sz="0" w:space="0" w:color="auto"/>
                <w:left w:val="none" w:sz="0" w:space="0" w:color="auto"/>
                <w:bottom w:val="none" w:sz="0" w:space="0" w:color="auto"/>
                <w:right w:val="none" w:sz="0" w:space="0" w:color="auto"/>
              </w:divBdr>
            </w:div>
            <w:div w:id="1581326010">
              <w:marLeft w:val="0"/>
              <w:marRight w:val="0"/>
              <w:marTop w:val="0"/>
              <w:marBottom w:val="0"/>
              <w:divBdr>
                <w:top w:val="none" w:sz="0" w:space="0" w:color="auto"/>
                <w:left w:val="none" w:sz="0" w:space="0" w:color="auto"/>
                <w:bottom w:val="none" w:sz="0" w:space="0" w:color="auto"/>
                <w:right w:val="none" w:sz="0" w:space="0" w:color="auto"/>
              </w:divBdr>
            </w:div>
            <w:div w:id="1374576575">
              <w:marLeft w:val="0"/>
              <w:marRight w:val="0"/>
              <w:marTop w:val="0"/>
              <w:marBottom w:val="0"/>
              <w:divBdr>
                <w:top w:val="none" w:sz="0" w:space="0" w:color="auto"/>
                <w:left w:val="none" w:sz="0" w:space="0" w:color="auto"/>
                <w:bottom w:val="none" w:sz="0" w:space="0" w:color="auto"/>
                <w:right w:val="none" w:sz="0" w:space="0" w:color="auto"/>
              </w:divBdr>
            </w:div>
            <w:div w:id="1060402275">
              <w:marLeft w:val="0"/>
              <w:marRight w:val="0"/>
              <w:marTop w:val="0"/>
              <w:marBottom w:val="0"/>
              <w:divBdr>
                <w:top w:val="none" w:sz="0" w:space="0" w:color="auto"/>
                <w:left w:val="none" w:sz="0" w:space="0" w:color="auto"/>
                <w:bottom w:val="none" w:sz="0" w:space="0" w:color="auto"/>
                <w:right w:val="none" w:sz="0" w:space="0" w:color="auto"/>
              </w:divBdr>
            </w:div>
            <w:div w:id="518784512">
              <w:marLeft w:val="0"/>
              <w:marRight w:val="0"/>
              <w:marTop w:val="0"/>
              <w:marBottom w:val="0"/>
              <w:divBdr>
                <w:top w:val="none" w:sz="0" w:space="0" w:color="auto"/>
                <w:left w:val="none" w:sz="0" w:space="0" w:color="auto"/>
                <w:bottom w:val="none" w:sz="0" w:space="0" w:color="auto"/>
                <w:right w:val="none" w:sz="0" w:space="0" w:color="auto"/>
              </w:divBdr>
            </w:div>
            <w:div w:id="726683992">
              <w:marLeft w:val="0"/>
              <w:marRight w:val="0"/>
              <w:marTop w:val="0"/>
              <w:marBottom w:val="0"/>
              <w:divBdr>
                <w:top w:val="none" w:sz="0" w:space="0" w:color="auto"/>
                <w:left w:val="none" w:sz="0" w:space="0" w:color="auto"/>
                <w:bottom w:val="none" w:sz="0" w:space="0" w:color="auto"/>
                <w:right w:val="none" w:sz="0" w:space="0" w:color="auto"/>
              </w:divBdr>
            </w:div>
            <w:div w:id="978461927">
              <w:marLeft w:val="0"/>
              <w:marRight w:val="0"/>
              <w:marTop w:val="0"/>
              <w:marBottom w:val="0"/>
              <w:divBdr>
                <w:top w:val="none" w:sz="0" w:space="0" w:color="auto"/>
                <w:left w:val="none" w:sz="0" w:space="0" w:color="auto"/>
                <w:bottom w:val="none" w:sz="0" w:space="0" w:color="auto"/>
                <w:right w:val="none" w:sz="0" w:space="0" w:color="auto"/>
              </w:divBdr>
            </w:div>
            <w:div w:id="843521449">
              <w:marLeft w:val="0"/>
              <w:marRight w:val="0"/>
              <w:marTop w:val="0"/>
              <w:marBottom w:val="0"/>
              <w:divBdr>
                <w:top w:val="none" w:sz="0" w:space="0" w:color="auto"/>
                <w:left w:val="none" w:sz="0" w:space="0" w:color="auto"/>
                <w:bottom w:val="none" w:sz="0" w:space="0" w:color="auto"/>
                <w:right w:val="none" w:sz="0" w:space="0" w:color="auto"/>
              </w:divBdr>
            </w:div>
            <w:div w:id="2060279854">
              <w:marLeft w:val="0"/>
              <w:marRight w:val="0"/>
              <w:marTop w:val="0"/>
              <w:marBottom w:val="0"/>
              <w:divBdr>
                <w:top w:val="none" w:sz="0" w:space="0" w:color="auto"/>
                <w:left w:val="none" w:sz="0" w:space="0" w:color="auto"/>
                <w:bottom w:val="none" w:sz="0" w:space="0" w:color="auto"/>
                <w:right w:val="none" w:sz="0" w:space="0" w:color="auto"/>
              </w:divBdr>
            </w:div>
            <w:div w:id="1747418122">
              <w:marLeft w:val="0"/>
              <w:marRight w:val="0"/>
              <w:marTop w:val="0"/>
              <w:marBottom w:val="0"/>
              <w:divBdr>
                <w:top w:val="none" w:sz="0" w:space="0" w:color="auto"/>
                <w:left w:val="none" w:sz="0" w:space="0" w:color="auto"/>
                <w:bottom w:val="none" w:sz="0" w:space="0" w:color="auto"/>
                <w:right w:val="none" w:sz="0" w:space="0" w:color="auto"/>
              </w:divBdr>
            </w:div>
            <w:div w:id="1137145030">
              <w:marLeft w:val="0"/>
              <w:marRight w:val="0"/>
              <w:marTop w:val="0"/>
              <w:marBottom w:val="0"/>
              <w:divBdr>
                <w:top w:val="none" w:sz="0" w:space="0" w:color="auto"/>
                <w:left w:val="none" w:sz="0" w:space="0" w:color="auto"/>
                <w:bottom w:val="none" w:sz="0" w:space="0" w:color="auto"/>
                <w:right w:val="none" w:sz="0" w:space="0" w:color="auto"/>
              </w:divBdr>
            </w:div>
            <w:div w:id="2097942551">
              <w:marLeft w:val="0"/>
              <w:marRight w:val="0"/>
              <w:marTop w:val="0"/>
              <w:marBottom w:val="0"/>
              <w:divBdr>
                <w:top w:val="none" w:sz="0" w:space="0" w:color="auto"/>
                <w:left w:val="none" w:sz="0" w:space="0" w:color="auto"/>
                <w:bottom w:val="none" w:sz="0" w:space="0" w:color="auto"/>
                <w:right w:val="none" w:sz="0" w:space="0" w:color="auto"/>
              </w:divBdr>
            </w:div>
            <w:div w:id="1177424755">
              <w:marLeft w:val="0"/>
              <w:marRight w:val="0"/>
              <w:marTop w:val="0"/>
              <w:marBottom w:val="0"/>
              <w:divBdr>
                <w:top w:val="none" w:sz="0" w:space="0" w:color="auto"/>
                <w:left w:val="none" w:sz="0" w:space="0" w:color="auto"/>
                <w:bottom w:val="none" w:sz="0" w:space="0" w:color="auto"/>
                <w:right w:val="none" w:sz="0" w:space="0" w:color="auto"/>
              </w:divBdr>
            </w:div>
            <w:div w:id="834809699">
              <w:marLeft w:val="0"/>
              <w:marRight w:val="0"/>
              <w:marTop w:val="0"/>
              <w:marBottom w:val="0"/>
              <w:divBdr>
                <w:top w:val="none" w:sz="0" w:space="0" w:color="auto"/>
                <w:left w:val="none" w:sz="0" w:space="0" w:color="auto"/>
                <w:bottom w:val="none" w:sz="0" w:space="0" w:color="auto"/>
                <w:right w:val="none" w:sz="0" w:space="0" w:color="auto"/>
              </w:divBdr>
            </w:div>
            <w:div w:id="267004403">
              <w:marLeft w:val="0"/>
              <w:marRight w:val="0"/>
              <w:marTop w:val="0"/>
              <w:marBottom w:val="0"/>
              <w:divBdr>
                <w:top w:val="none" w:sz="0" w:space="0" w:color="auto"/>
                <w:left w:val="none" w:sz="0" w:space="0" w:color="auto"/>
                <w:bottom w:val="none" w:sz="0" w:space="0" w:color="auto"/>
                <w:right w:val="none" w:sz="0" w:space="0" w:color="auto"/>
              </w:divBdr>
            </w:div>
            <w:div w:id="1939020105">
              <w:marLeft w:val="0"/>
              <w:marRight w:val="0"/>
              <w:marTop w:val="0"/>
              <w:marBottom w:val="0"/>
              <w:divBdr>
                <w:top w:val="none" w:sz="0" w:space="0" w:color="auto"/>
                <w:left w:val="none" w:sz="0" w:space="0" w:color="auto"/>
                <w:bottom w:val="none" w:sz="0" w:space="0" w:color="auto"/>
                <w:right w:val="none" w:sz="0" w:space="0" w:color="auto"/>
              </w:divBdr>
            </w:div>
            <w:div w:id="83041418">
              <w:marLeft w:val="0"/>
              <w:marRight w:val="0"/>
              <w:marTop w:val="0"/>
              <w:marBottom w:val="0"/>
              <w:divBdr>
                <w:top w:val="none" w:sz="0" w:space="0" w:color="auto"/>
                <w:left w:val="none" w:sz="0" w:space="0" w:color="auto"/>
                <w:bottom w:val="none" w:sz="0" w:space="0" w:color="auto"/>
                <w:right w:val="none" w:sz="0" w:space="0" w:color="auto"/>
              </w:divBdr>
            </w:div>
            <w:div w:id="1670980207">
              <w:marLeft w:val="0"/>
              <w:marRight w:val="0"/>
              <w:marTop w:val="0"/>
              <w:marBottom w:val="0"/>
              <w:divBdr>
                <w:top w:val="none" w:sz="0" w:space="0" w:color="auto"/>
                <w:left w:val="none" w:sz="0" w:space="0" w:color="auto"/>
                <w:bottom w:val="none" w:sz="0" w:space="0" w:color="auto"/>
                <w:right w:val="none" w:sz="0" w:space="0" w:color="auto"/>
              </w:divBdr>
            </w:div>
            <w:div w:id="538934078">
              <w:marLeft w:val="0"/>
              <w:marRight w:val="0"/>
              <w:marTop w:val="0"/>
              <w:marBottom w:val="0"/>
              <w:divBdr>
                <w:top w:val="none" w:sz="0" w:space="0" w:color="auto"/>
                <w:left w:val="none" w:sz="0" w:space="0" w:color="auto"/>
                <w:bottom w:val="none" w:sz="0" w:space="0" w:color="auto"/>
                <w:right w:val="none" w:sz="0" w:space="0" w:color="auto"/>
              </w:divBdr>
            </w:div>
            <w:div w:id="601112308">
              <w:marLeft w:val="0"/>
              <w:marRight w:val="0"/>
              <w:marTop w:val="0"/>
              <w:marBottom w:val="0"/>
              <w:divBdr>
                <w:top w:val="none" w:sz="0" w:space="0" w:color="auto"/>
                <w:left w:val="none" w:sz="0" w:space="0" w:color="auto"/>
                <w:bottom w:val="none" w:sz="0" w:space="0" w:color="auto"/>
                <w:right w:val="none" w:sz="0" w:space="0" w:color="auto"/>
              </w:divBdr>
            </w:div>
            <w:div w:id="870266951">
              <w:marLeft w:val="0"/>
              <w:marRight w:val="0"/>
              <w:marTop w:val="0"/>
              <w:marBottom w:val="0"/>
              <w:divBdr>
                <w:top w:val="none" w:sz="0" w:space="0" w:color="auto"/>
                <w:left w:val="none" w:sz="0" w:space="0" w:color="auto"/>
                <w:bottom w:val="none" w:sz="0" w:space="0" w:color="auto"/>
                <w:right w:val="none" w:sz="0" w:space="0" w:color="auto"/>
              </w:divBdr>
            </w:div>
            <w:div w:id="343479672">
              <w:marLeft w:val="0"/>
              <w:marRight w:val="0"/>
              <w:marTop w:val="0"/>
              <w:marBottom w:val="0"/>
              <w:divBdr>
                <w:top w:val="none" w:sz="0" w:space="0" w:color="auto"/>
                <w:left w:val="none" w:sz="0" w:space="0" w:color="auto"/>
                <w:bottom w:val="none" w:sz="0" w:space="0" w:color="auto"/>
                <w:right w:val="none" w:sz="0" w:space="0" w:color="auto"/>
              </w:divBdr>
            </w:div>
            <w:div w:id="609512119">
              <w:marLeft w:val="0"/>
              <w:marRight w:val="0"/>
              <w:marTop w:val="0"/>
              <w:marBottom w:val="0"/>
              <w:divBdr>
                <w:top w:val="none" w:sz="0" w:space="0" w:color="auto"/>
                <w:left w:val="none" w:sz="0" w:space="0" w:color="auto"/>
                <w:bottom w:val="none" w:sz="0" w:space="0" w:color="auto"/>
                <w:right w:val="none" w:sz="0" w:space="0" w:color="auto"/>
              </w:divBdr>
            </w:div>
            <w:div w:id="71974457">
              <w:marLeft w:val="0"/>
              <w:marRight w:val="0"/>
              <w:marTop w:val="0"/>
              <w:marBottom w:val="0"/>
              <w:divBdr>
                <w:top w:val="none" w:sz="0" w:space="0" w:color="auto"/>
                <w:left w:val="none" w:sz="0" w:space="0" w:color="auto"/>
                <w:bottom w:val="none" w:sz="0" w:space="0" w:color="auto"/>
                <w:right w:val="none" w:sz="0" w:space="0" w:color="auto"/>
              </w:divBdr>
            </w:div>
            <w:div w:id="1011302350">
              <w:marLeft w:val="0"/>
              <w:marRight w:val="0"/>
              <w:marTop w:val="0"/>
              <w:marBottom w:val="0"/>
              <w:divBdr>
                <w:top w:val="none" w:sz="0" w:space="0" w:color="auto"/>
                <w:left w:val="none" w:sz="0" w:space="0" w:color="auto"/>
                <w:bottom w:val="none" w:sz="0" w:space="0" w:color="auto"/>
                <w:right w:val="none" w:sz="0" w:space="0" w:color="auto"/>
              </w:divBdr>
            </w:div>
            <w:div w:id="1797022468">
              <w:marLeft w:val="0"/>
              <w:marRight w:val="0"/>
              <w:marTop w:val="0"/>
              <w:marBottom w:val="0"/>
              <w:divBdr>
                <w:top w:val="none" w:sz="0" w:space="0" w:color="auto"/>
                <w:left w:val="none" w:sz="0" w:space="0" w:color="auto"/>
                <w:bottom w:val="none" w:sz="0" w:space="0" w:color="auto"/>
                <w:right w:val="none" w:sz="0" w:space="0" w:color="auto"/>
              </w:divBdr>
            </w:div>
            <w:div w:id="680813159">
              <w:marLeft w:val="0"/>
              <w:marRight w:val="0"/>
              <w:marTop w:val="0"/>
              <w:marBottom w:val="0"/>
              <w:divBdr>
                <w:top w:val="none" w:sz="0" w:space="0" w:color="auto"/>
                <w:left w:val="none" w:sz="0" w:space="0" w:color="auto"/>
                <w:bottom w:val="none" w:sz="0" w:space="0" w:color="auto"/>
                <w:right w:val="none" w:sz="0" w:space="0" w:color="auto"/>
              </w:divBdr>
            </w:div>
            <w:div w:id="831991292">
              <w:marLeft w:val="0"/>
              <w:marRight w:val="0"/>
              <w:marTop w:val="0"/>
              <w:marBottom w:val="0"/>
              <w:divBdr>
                <w:top w:val="none" w:sz="0" w:space="0" w:color="auto"/>
                <w:left w:val="none" w:sz="0" w:space="0" w:color="auto"/>
                <w:bottom w:val="none" w:sz="0" w:space="0" w:color="auto"/>
                <w:right w:val="none" w:sz="0" w:space="0" w:color="auto"/>
              </w:divBdr>
            </w:div>
            <w:div w:id="821044320">
              <w:marLeft w:val="0"/>
              <w:marRight w:val="0"/>
              <w:marTop w:val="0"/>
              <w:marBottom w:val="0"/>
              <w:divBdr>
                <w:top w:val="none" w:sz="0" w:space="0" w:color="auto"/>
                <w:left w:val="none" w:sz="0" w:space="0" w:color="auto"/>
                <w:bottom w:val="none" w:sz="0" w:space="0" w:color="auto"/>
                <w:right w:val="none" w:sz="0" w:space="0" w:color="auto"/>
              </w:divBdr>
            </w:div>
            <w:div w:id="396633777">
              <w:marLeft w:val="0"/>
              <w:marRight w:val="0"/>
              <w:marTop w:val="0"/>
              <w:marBottom w:val="0"/>
              <w:divBdr>
                <w:top w:val="none" w:sz="0" w:space="0" w:color="auto"/>
                <w:left w:val="none" w:sz="0" w:space="0" w:color="auto"/>
                <w:bottom w:val="none" w:sz="0" w:space="0" w:color="auto"/>
                <w:right w:val="none" w:sz="0" w:space="0" w:color="auto"/>
              </w:divBdr>
            </w:div>
            <w:div w:id="1980186719">
              <w:marLeft w:val="0"/>
              <w:marRight w:val="0"/>
              <w:marTop w:val="0"/>
              <w:marBottom w:val="0"/>
              <w:divBdr>
                <w:top w:val="none" w:sz="0" w:space="0" w:color="auto"/>
                <w:left w:val="none" w:sz="0" w:space="0" w:color="auto"/>
                <w:bottom w:val="none" w:sz="0" w:space="0" w:color="auto"/>
                <w:right w:val="none" w:sz="0" w:space="0" w:color="auto"/>
              </w:divBdr>
            </w:div>
            <w:div w:id="390427018">
              <w:marLeft w:val="0"/>
              <w:marRight w:val="0"/>
              <w:marTop w:val="0"/>
              <w:marBottom w:val="0"/>
              <w:divBdr>
                <w:top w:val="none" w:sz="0" w:space="0" w:color="auto"/>
                <w:left w:val="none" w:sz="0" w:space="0" w:color="auto"/>
                <w:bottom w:val="none" w:sz="0" w:space="0" w:color="auto"/>
                <w:right w:val="none" w:sz="0" w:space="0" w:color="auto"/>
              </w:divBdr>
            </w:div>
            <w:div w:id="1396926161">
              <w:marLeft w:val="0"/>
              <w:marRight w:val="0"/>
              <w:marTop w:val="0"/>
              <w:marBottom w:val="0"/>
              <w:divBdr>
                <w:top w:val="none" w:sz="0" w:space="0" w:color="auto"/>
                <w:left w:val="none" w:sz="0" w:space="0" w:color="auto"/>
                <w:bottom w:val="none" w:sz="0" w:space="0" w:color="auto"/>
                <w:right w:val="none" w:sz="0" w:space="0" w:color="auto"/>
              </w:divBdr>
            </w:div>
            <w:div w:id="378211038">
              <w:marLeft w:val="0"/>
              <w:marRight w:val="0"/>
              <w:marTop w:val="0"/>
              <w:marBottom w:val="0"/>
              <w:divBdr>
                <w:top w:val="none" w:sz="0" w:space="0" w:color="auto"/>
                <w:left w:val="none" w:sz="0" w:space="0" w:color="auto"/>
                <w:bottom w:val="none" w:sz="0" w:space="0" w:color="auto"/>
                <w:right w:val="none" w:sz="0" w:space="0" w:color="auto"/>
              </w:divBdr>
            </w:div>
            <w:div w:id="1738237289">
              <w:marLeft w:val="0"/>
              <w:marRight w:val="0"/>
              <w:marTop w:val="0"/>
              <w:marBottom w:val="0"/>
              <w:divBdr>
                <w:top w:val="none" w:sz="0" w:space="0" w:color="auto"/>
                <w:left w:val="none" w:sz="0" w:space="0" w:color="auto"/>
                <w:bottom w:val="none" w:sz="0" w:space="0" w:color="auto"/>
                <w:right w:val="none" w:sz="0" w:space="0" w:color="auto"/>
              </w:divBdr>
            </w:div>
            <w:div w:id="600602999">
              <w:marLeft w:val="0"/>
              <w:marRight w:val="0"/>
              <w:marTop w:val="0"/>
              <w:marBottom w:val="0"/>
              <w:divBdr>
                <w:top w:val="none" w:sz="0" w:space="0" w:color="auto"/>
                <w:left w:val="none" w:sz="0" w:space="0" w:color="auto"/>
                <w:bottom w:val="none" w:sz="0" w:space="0" w:color="auto"/>
                <w:right w:val="none" w:sz="0" w:space="0" w:color="auto"/>
              </w:divBdr>
            </w:div>
            <w:div w:id="2115132724">
              <w:marLeft w:val="0"/>
              <w:marRight w:val="0"/>
              <w:marTop w:val="0"/>
              <w:marBottom w:val="0"/>
              <w:divBdr>
                <w:top w:val="none" w:sz="0" w:space="0" w:color="auto"/>
                <w:left w:val="none" w:sz="0" w:space="0" w:color="auto"/>
                <w:bottom w:val="none" w:sz="0" w:space="0" w:color="auto"/>
                <w:right w:val="none" w:sz="0" w:space="0" w:color="auto"/>
              </w:divBdr>
            </w:div>
            <w:div w:id="633221377">
              <w:marLeft w:val="0"/>
              <w:marRight w:val="0"/>
              <w:marTop w:val="0"/>
              <w:marBottom w:val="0"/>
              <w:divBdr>
                <w:top w:val="none" w:sz="0" w:space="0" w:color="auto"/>
                <w:left w:val="none" w:sz="0" w:space="0" w:color="auto"/>
                <w:bottom w:val="none" w:sz="0" w:space="0" w:color="auto"/>
                <w:right w:val="none" w:sz="0" w:space="0" w:color="auto"/>
              </w:divBdr>
            </w:div>
            <w:div w:id="470488711">
              <w:marLeft w:val="0"/>
              <w:marRight w:val="0"/>
              <w:marTop w:val="0"/>
              <w:marBottom w:val="0"/>
              <w:divBdr>
                <w:top w:val="none" w:sz="0" w:space="0" w:color="auto"/>
                <w:left w:val="none" w:sz="0" w:space="0" w:color="auto"/>
                <w:bottom w:val="none" w:sz="0" w:space="0" w:color="auto"/>
                <w:right w:val="none" w:sz="0" w:space="0" w:color="auto"/>
              </w:divBdr>
            </w:div>
            <w:div w:id="1088454636">
              <w:marLeft w:val="0"/>
              <w:marRight w:val="0"/>
              <w:marTop w:val="0"/>
              <w:marBottom w:val="0"/>
              <w:divBdr>
                <w:top w:val="none" w:sz="0" w:space="0" w:color="auto"/>
                <w:left w:val="none" w:sz="0" w:space="0" w:color="auto"/>
                <w:bottom w:val="none" w:sz="0" w:space="0" w:color="auto"/>
                <w:right w:val="none" w:sz="0" w:space="0" w:color="auto"/>
              </w:divBdr>
            </w:div>
            <w:div w:id="551505656">
              <w:marLeft w:val="0"/>
              <w:marRight w:val="0"/>
              <w:marTop w:val="0"/>
              <w:marBottom w:val="0"/>
              <w:divBdr>
                <w:top w:val="none" w:sz="0" w:space="0" w:color="auto"/>
                <w:left w:val="none" w:sz="0" w:space="0" w:color="auto"/>
                <w:bottom w:val="none" w:sz="0" w:space="0" w:color="auto"/>
                <w:right w:val="none" w:sz="0" w:space="0" w:color="auto"/>
              </w:divBdr>
            </w:div>
            <w:div w:id="311764055">
              <w:marLeft w:val="0"/>
              <w:marRight w:val="0"/>
              <w:marTop w:val="0"/>
              <w:marBottom w:val="0"/>
              <w:divBdr>
                <w:top w:val="none" w:sz="0" w:space="0" w:color="auto"/>
                <w:left w:val="none" w:sz="0" w:space="0" w:color="auto"/>
                <w:bottom w:val="none" w:sz="0" w:space="0" w:color="auto"/>
                <w:right w:val="none" w:sz="0" w:space="0" w:color="auto"/>
              </w:divBdr>
            </w:div>
            <w:div w:id="582298363">
              <w:marLeft w:val="0"/>
              <w:marRight w:val="0"/>
              <w:marTop w:val="0"/>
              <w:marBottom w:val="0"/>
              <w:divBdr>
                <w:top w:val="none" w:sz="0" w:space="0" w:color="auto"/>
                <w:left w:val="none" w:sz="0" w:space="0" w:color="auto"/>
                <w:bottom w:val="none" w:sz="0" w:space="0" w:color="auto"/>
                <w:right w:val="none" w:sz="0" w:space="0" w:color="auto"/>
              </w:divBdr>
            </w:div>
            <w:div w:id="2120099146">
              <w:marLeft w:val="0"/>
              <w:marRight w:val="0"/>
              <w:marTop w:val="0"/>
              <w:marBottom w:val="0"/>
              <w:divBdr>
                <w:top w:val="none" w:sz="0" w:space="0" w:color="auto"/>
                <w:left w:val="none" w:sz="0" w:space="0" w:color="auto"/>
                <w:bottom w:val="none" w:sz="0" w:space="0" w:color="auto"/>
                <w:right w:val="none" w:sz="0" w:space="0" w:color="auto"/>
              </w:divBdr>
            </w:div>
            <w:div w:id="142820014">
              <w:marLeft w:val="0"/>
              <w:marRight w:val="0"/>
              <w:marTop w:val="0"/>
              <w:marBottom w:val="0"/>
              <w:divBdr>
                <w:top w:val="none" w:sz="0" w:space="0" w:color="auto"/>
                <w:left w:val="none" w:sz="0" w:space="0" w:color="auto"/>
                <w:bottom w:val="none" w:sz="0" w:space="0" w:color="auto"/>
                <w:right w:val="none" w:sz="0" w:space="0" w:color="auto"/>
              </w:divBdr>
            </w:div>
            <w:div w:id="928779203">
              <w:marLeft w:val="0"/>
              <w:marRight w:val="0"/>
              <w:marTop w:val="0"/>
              <w:marBottom w:val="0"/>
              <w:divBdr>
                <w:top w:val="none" w:sz="0" w:space="0" w:color="auto"/>
                <w:left w:val="none" w:sz="0" w:space="0" w:color="auto"/>
                <w:bottom w:val="none" w:sz="0" w:space="0" w:color="auto"/>
                <w:right w:val="none" w:sz="0" w:space="0" w:color="auto"/>
              </w:divBdr>
            </w:div>
            <w:div w:id="1325207020">
              <w:marLeft w:val="0"/>
              <w:marRight w:val="0"/>
              <w:marTop w:val="0"/>
              <w:marBottom w:val="0"/>
              <w:divBdr>
                <w:top w:val="none" w:sz="0" w:space="0" w:color="auto"/>
                <w:left w:val="none" w:sz="0" w:space="0" w:color="auto"/>
                <w:bottom w:val="none" w:sz="0" w:space="0" w:color="auto"/>
                <w:right w:val="none" w:sz="0" w:space="0" w:color="auto"/>
              </w:divBdr>
            </w:div>
            <w:div w:id="571041223">
              <w:marLeft w:val="0"/>
              <w:marRight w:val="0"/>
              <w:marTop w:val="0"/>
              <w:marBottom w:val="0"/>
              <w:divBdr>
                <w:top w:val="none" w:sz="0" w:space="0" w:color="auto"/>
                <w:left w:val="none" w:sz="0" w:space="0" w:color="auto"/>
                <w:bottom w:val="none" w:sz="0" w:space="0" w:color="auto"/>
                <w:right w:val="none" w:sz="0" w:space="0" w:color="auto"/>
              </w:divBdr>
            </w:div>
            <w:div w:id="844125393">
              <w:marLeft w:val="0"/>
              <w:marRight w:val="0"/>
              <w:marTop w:val="0"/>
              <w:marBottom w:val="0"/>
              <w:divBdr>
                <w:top w:val="none" w:sz="0" w:space="0" w:color="auto"/>
                <w:left w:val="none" w:sz="0" w:space="0" w:color="auto"/>
                <w:bottom w:val="none" w:sz="0" w:space="0" w:color="auto"/>
                <w:right w:val="none" w:sz="0" w:space="0" w:color="auto"/>
              </w:divBdr>
            </w:div>
            <w:div w:id="1884637488">
              <w:marLeft w:val="0"/>
              <w:marRight w:val="0"/>
              <w:marTop w:val="0"/>
              <w:marBottom w:val="0"/>
              <w:divBdr>
                <w:top w:val="none" w:sz="0" w:space="0" w:color="auto"/>
                <w:left w:val="none" w:sz="0" w:space="0" w:color="auto"/>
                <w:bottom w:val="none" w:sz="0" w:space="0" w:color="auto"/>
                <w:right w:val="none" w:sz="0" w:space="0" w:color="auto"/>
              </w:divBdr>
            </w:div>
            <w:div w:id="1184369105">
              <w:marLeft w:val="0"/>
              <w:marRight w:val="0"/>
              <w:marTop w:val="0"/>
              <w:marBottom w:val="0"/>
              <w:divBdr>
                <w:top w:val="none" w:sz="0" w:space="0" w:color="auto"/>
                <w:left w:val="none" w:sz="0" w:space="0" w:color="auto"/>
                <w:bottom w:val="none" w:sz="0" w:space="0" w:color="auto"/>
                <w:right w:val="none" w:sz="0" w:space="0" w:color="auto"/>
              </w:divBdr>
            </w:div>
            <w:div w:id="725646967">
              <w:marLeft w:val="0"/>
              <w:marRight w:val="0"/>
              <w:marTop w:val="0"/>
              <w:marBottom w:val="0"/>
              <w:divBdr>
                <w:top w:val="none" w:sz="0" w:space="0" w:color="auto"/>
                <w:left w:val="none" w:sz="0" w:space="0" w:color="auto"/>
                <w:bottom w:val="none" w:sz="0" w:space="0" w:color="auto"/>
                <w:right w:val="none" w:sz="0" w:space="0" w:color="auto"/>
              </w:divBdr>
            </w:div>
            <w:div w:id="1229074725">
              <w:marLeft w:val="0"/>
              <w:marRight w:val="0"/>
              <w:marTop w:val="0"/>
              <w:marBottom w:val="0"/>
              <w:divBdr>
                <w:top w:val="none" w:sz="0" w:space="0" w:color="auto"/>
                <w:left w:val="none" w:sz="0" w:space="0" w:color="auto"/>
                <w:bottom w:val="none" w:sz="0" w:space="0" w:color="auto"/>
                <w:right w:val="none" w:sz="0" w:space="0" w:color="auto"/>
              </w:divBdr>
            </w:div>
            <w:div w:id="2065055071">
              <w:marLeft w:val="0"/>
              <w:marRight w:val="0"/>
              <w:marTop w:val="0"/>
              <w:marBottom w:val="0"/>
              <w:divBdr>
                <w:top w:val="none" w:sz="0" w:space="0" w:color="auto"/>
                <w:left w:val="none" w:sz="0" w:space="0" w:color="auto"/>
                <w:bottom w:val="none" w:sz="0" w:space="0" w:color="auto"/>
                <w:right w:val="none" w:sz="0" w:space="0" w:color="auto"/>
              </w:divBdr>
            </w:div>
            <w:div w:id="1644113829">
              <w:marLeft w:val="0"/>
              <w:marRight w:val="0"/>
              <w:marTop w:val="0"/>
              <w:marBottom w:val="0"/>
              <w:divBdr>
                <w:top w:val="none" w:sz="0" w:space="0" w:color="auto"/>
                <w:left w:val="none" w:sz="0" w:space="0" w:color="auto"/>
                <w:bottom w:val="none" w:sz="0" w:space="0" w:color="auto"/>
                <w:right w:val="none" w:sz="0" w:space="0" w:color="auto"/>
              </w:divBdr>
              <w:divsChild>
                <w:div w:id="95372485">
                  <w:marLeft w:val="0"/>
                  <w:marRight w:val="0"/>
                  <w:marTop w:val="0"/>
                  <w:marBottom w:val="0"/>
                  <w:divBdr>
                    <w:top w:val="none" w:sz="0" w:space="0" w:color="auto"/>
                    <w:left w:val="none" w:sz="0" w:space="0" w:color="auto"/>
                    <w:bottom w:val="none" w:sz="0" w:space="0" w:color="auto"/>
                    <w:right w:val="none" w:sz="0" w:space="0" w:color="auto"/>
                  </w:divBdr>
                </w:div>
                <w:div w:id="1214847268">
                  <w:marLeft w:val="0"/>
                  <w:marRight w:val="0"/>
                  <w:marTop w:val="0"/>
                  <w:marBottom w:val="0"/>
                  <w:divBdr>
                    <w:top w:val="none" w:sz="0" w:space="0" w:color="auto"/>
                    <w:left w:val="none" w:sz="0" w:space="0" w:color="auto"/>
                    <w:bottom w:val="none" w:sz="0" w:space="0" w:color="auto"/>
                    <w:right w:val="none" w:sz="0" w:space="0" w:color="auto"/>
                  </w:divBdr>
                </w:div>
                <w:div w:id="470905958">
                  <w:marLeft w:val="0"/>
                  <w:marRight w:val="0"/>
                  <w:marTop w:val="0"/>
                  <w:marBottom w:val="0"/>
                  <w:divBdr>
                    <w:top w:val="none" w:sz="0" w:space="0" w:color="auto"/>
                    <w:left w:val="none" w:sz="0" w:space="0" w:color="auto"/>
                    <w:bottom w:val="none" w:sz="0" w:space="0" w:color="auto"/>
                    <w:right w:val="none" w:sz="0" w:space="0" w:color="auto"/>
                  </w:divBdr>
                </w:div>
                <w:div w:id="459498791">
                  <w:marLeft w:val="0"/>
                  <w:marRight w:val="0"/>
                  <w:marTop w:val="0"/>
                  <w:marBottom w:val="0"/>
                  <w:divBdr>
                    <w:top w:val="none" w:sz="0" w:space="0" w:color="auto"/>
                    <w:left w:val="none" w:sz="0" w:space="0" w:color="auto"/>
                    <w:bottom w:val="none" w:sz="0" w:space="0" w:color="auto"/>
                    <w:right w:val="none" w:sz="0" w:space="0" w:color="auto"/>
                  </w:divBdr>
                </w:div>
                <w:div w:id="562254946">
                  <w:marLeft w:val="0"/>
                  <w:marRight w:val="0"/>
                  <w:marTop w:val="0"/>
                  <w:marBottom w:val="0"/>
                  <w:divBdr>
                    <w:top w:val="none" w:sz="0" w:space="0" w:color="auto"/>
                    <w:left w:val="none" w:sz="0" w:space="0" w:color="auto"/>
                    <w:bottom w:val="none" w:sz="0" w:space="0" w:color="auto"/>
                    <w:right w:val="none" w:sz="0" w:space="0" w:color="auto"/>
                  </w:divBdr>
                </w:div>
                <w:div w:id="1415738048">
                  <w:marLeft w:val="0"/>
                  <w:marRight w:val="0"/>
                  <w:marTop w:val="0"/>
                  <w:marBottom w:val="0"/>
                  <w:divBdr>
                    <w:top w:val="none" w:sz="0" w:space="0" w:color="auto"/>
                    <w:left w:val="none" w:sz="0" w:space="0" w:color="auto"/>
                    <w:bottom w:val="none" w:sz="0" w:space="0" w:color="auto"/>
                    <w:right w:val="none" w:sz="0" w:space="0" w:color="auto"/>
                  </w:divBdr>
                </w:div>
                <w:div w:id="1466393531">
                  <w:marLeft w:val="0"/>
                  <w:marRight w:val="0"/>
                  <w:marTop w:val="0"/>
                  <w:marBottom w:val="0"/>
                  <w:divBdr>
                    <w:top w:val="none" w:sz="0" w:space="0" w:color="auto"/>
                    <w:left w:val="none" w:sz="0" w:space="0" w:color="auto"/>
                    <w:bottom w:val="none" w:sz="0" w:space="0" w:color="auto"/>
                    <w:right w:val="none" w:sz="0" w:space="0" w:color="auto"/>
                  </w:divBdr>
                </w:div>
                <w:div w:id="322851774">
                  <w:marLeft w:val="0"/>
                  <w:marRight w:val="0"/>
                  <w:marTop w:val="0"/>
                  <w:marBottom w:val="0"/>
                  <w:divBdr>
                    <w:top w:val="none" w:sz="0" w:space="0" w:color="auto"/>
                    <w:left w:val="none" w:sz="0" w:space="0" w:color="auto"/>
                    <w:bottom w:val="none" w:sz="0" w:space="0" w:color="auto"/>
                    <w:right w:val="none" w:sz="0" w:space="0" w:color="auto"/>
                  </w:divBdr>
                </w:div>
                <w:div w:id="1167206279">
                  <w:marLeft w:val="0"/>
                  <w:marRight w:val="0"/>
                  <w:marTop w:val="0"/>
                  <w:marBottom w:val="0"/>
                  <w:divBdr>
                    <w:top w:val="none" w:sz="0" w:space="0" w:color="auto"/>
                    <w:left w:val="none" w:sz="0" w:space="0" w:color="auto"/>
                    <w:bottom w:val="none" w:sz="0" w:space="0" w:color="auto"/>
                    <w:right w:val="none" w:sz="0" w:space="0" w:color="auto"/>
                  </w:divBdr>
                </w:div>
                <w:div w:id="49887330">
                  <w:marLeft w:val="0"/>
                  <w:marRight w:val="0"/>
                  <w:marTop w:val="0"/>
                  <w:marBottom w:val="0"/>
                  <w:divBdr>
                    <w:top w:val="none" w:sz="0" w:space="0" w:color="auto"/>
                    <w:left w:val="none" w:sz="0" w:space="0" w:color="auto"/>
                    <w:bottom w:val="none" w:sz="0" w:space="0" w:color="auto"/>
                    <w:right w:val="none" w:sz="0" w:space="0" w:color="auto"/>
                  </w:divBdr>
                </w:div>
                <w:div w:id="378626807">
                  <w:marLeft w:val="0"/>
                  <w:marRight w:val="0"/>
                  <w:marTop w:val="0"/>
                  <w:marBottom w:val="0"/>
                  <w:divBdr>
                    <w:top w:val="none" w:sz="0" w:space="0" w:color="auto"/>
                    <w:left w:val="none" w:sz="0" w:space="0" w:color="auto"/>
                    <w:bottom w:val="none" w:sz="0" w:space="0" w:color="auto"/>
                    <w:right w:val="none" w:sz="0" w:space="0" w:color="auto"/>
                  </w:divBdr>
                </w:div>
                <w:div w:id="1030913219">
                  <w:marLeft w:val="0"/>
                  <w:marRight w:val="0"/>
                  <w:marTop w:val="0"/>
                  <w:marBottom w:val="0"/>
                  <w:divBdr>
                    <w:top w:val="none" w:sz="0" w:space="0" w:color="auto"/>
                    <w:left w:val="none" w:sz="0" w:space="0" w:color="auto"/>
                    <w:bottom w:val="none" w:sz="0" w:space="0" w:color="auto"/>
                    <w:right w:val="none" w:sz="0" w:space="0" w:color="auto"/>
                  </w:divBdr>
                </w:div>
                <w:div w:id="63914476">
                  <w:marLeft w:val="0"/>
                  <w:marRight w:val="0"/>
                  <w:marTop w:val="0"/>
                  <w:marBottom w:val="0"/>
                  <w:divBdr>
                    <w:top w:val="none" w:sz="0" w:space="0" w:color="auto"/>
                    <w:left w:val="none" w:sz="0" w:space="0" w:color="auto"/>
                    <w:bottom w:val="none" w:sz="0" w:space="0" w:color="auto"/>
                    <w:right w:val="none" w:sz="0" w:space="0" w:color="auto"/>
                  </w:divBdr>
                </w:div>
                <w:div w:id="433717764">
                  <w:marLeft w:val="0"/>
                  <w:marRight w:val="0"/>
                  <w:marTop w:val="0"/>
                  <w:marBottom w:val="0"/>
                  <w:divBdr>
                    <w:top w:val="none" w:sz="0" w:space="0" w:color="auto"/>
                    <w:left w:val="none" w:sz="0" w:space="0" w:color="auto"/>
                    <w:bottom w:val="none" w:sz="0" w:space="0" w:color="auto"/>
                    <w:right w:val="none" w:sz="0" w:space="0" w:color="auto"/>
                  </w:divBdr>
                </w:div>
                <w:div w:id="1681737188">
                  <w:marLeft w:val="0"/>
                  <w:marRight w:val="0"/>
                  <w:marTop w:val="0"/>
                  <w:marBottom w:val="0"/>
                  <w:divBdr>
                    <w:top w:val="none" w:sz="0" w:space="0" w:color="auto"/>
                    <w:left w:val="none" w:sz="0" w:space="0" w:color="auto"/>
                    <w:bottom w:val="none" w:sz="0" w:space="0" w:color="auto"/>
                    <w:right w:val="none" w:sz="0" w:space="0" w:color="auto"/>
                  </w:divBdr>
                </w:div>
                <w:div w:id="1215234984">
                  <w:marLeft w:val="0"/>
                  <w:marRight w:val="0"/>
                  <w:marTop w:val="0"/>
                  <w:marBottom w:val="0"/>
                  <w:divBdr>
                    <w:top w:val="none" w:sz="0" w:space="0" w:color="auto"/>
                    <w:left w:val="none" w:sz="0" w:space="0" w:color="auto"/>
                    <w:bottom w:val="none" w:sz="0" w:space="0" w:color="auto"/>
                    <w:right w:val="none" w:sz="0" w:space="0" w:color="auto"/>
                  </w:divBdr>
                </w:div>
                <w:div w:id="1422145839">
                  <w:marLeft w:val="0"/>
                  <w:marRight w:val="0"/>
                  <w:marTop w:val="0"/>
                  <w:marBottom w:val="0"/>
                  <w:divBdr>
                    <w:top w:val="none" w:sz="0" w:space="0" w:color="auto"/>
                    <w:left w:val="none" w:sz="0" w:space="0" w:color="auto"/>
                    <w:bottom w:val="none" w:sz="0" w:space="0" w:color="auto"/>
                    <w:right w:val="none" w:sz="0" w:space="0" w:color="auto"/>
                  </w:divBdr>
                </w:div>
                <w:div w:id="1409880793">
                  <w:marLeft w:val="0"/>
                  <w:marRight w:val="0"/>
                  <w:marTop w:val="0"/>
                  <w:marBottom w:val="0"/>
                  <w:divBdr>
                    <w:top w:val="none" w:sz="0" w:space="0" w:color="auto"/>
                    <w:left w:val="none" w:sz="0" w:space="0" w:color="auto"/>
                    <w:bottom w:val="none" w:sz="0" w:space="0" w:color="auto"/>
                    <w:right w:val="none" w:sz="0" w:space="0" w:color="auto"/>
                  </w:divBdr>
                </w:div>
                <w:div w:id="284966128">
                  <w:marLeft w:val="0"/>
                  <w:marRight w:val="0"/>
                  <w:marTop w:val="0"/>
                  <w:marBottom w:val="0"/>
                  <w:divBdr>
                    <w:top w:val="none" w:sz="0" w:space="0" w:color="auto"/>
                    <w:left w:val="none" w:sz="0" w:space="0" w:color="auto"/>
                    <w:bottom w:val="none" w:sz="0" w:space="0" w:color="auto"/>
                    <w:right w:val="none" w:sz="0" w:space="0" w:color="auto"/>
                  </w:divBdr>
                </w:div>
                <w:div w:id="1878198954">
                  <w:marLeft w:val="0"/>
                  <w:marRight w:val="0"/>
                  <w:marTop w:val="0"/>
                  <w:marBottom w:val="0"/>
                  <w:divBdr>
                    <w:top w:val="none" w:sz="0" w:space="0" w:color="auto"/>
                    <w:left w:val="none" w:sz="0" w:space="0" w:color="auto"/>
                    <w:bottom w:val="none" w:sz="0" w:space="0" w:color="auto"/>
                    <w:right w:val="none" w:sz="0" w:space="0" w:color="auto"/>
                  </w:divBdr>
                </w:div>
                <w:div w:id="556207716">
                  <w:marLeft w:val="0"/>
                  <w:marRight w:val="0"/>
                  <w:marTop w:val="0"/>
                  <w:marBottom w:val="0"/>
                  <w:divBdr>
                    <w:top w:val="none" w:sz="0" w:space="0" w:color="auto"/>
                    <w:left w:val="none" w:sz="0" w:space="0" w:color="auto"/>
                    <w:bottom w:val="none" w:sz="0" w:space="0" w:color="auto"/>
                    <w:right w:val="none" w:sz="0" w:space="0" w:color="auto"/>
                  </w:divBdr>
                </w:div>
                <w:div w:id="551158175">
                  <w:marLeft w:val="0"/>
                  <w:marRight w:val="0"/>
                  <w:marTop w:val="0"/>
                  <w:marBottom w:val="0"/>
                  <w:divBdr>
                    <w:top w:val="none" w:sz="0" w:space="0" w:color="auto"/>
                    <w:left w:val="none" w:sz="0" w:space="0" w:color="auto"/>
                    <w:bottom w:val="none" w:sz="0" w:space="0" w:color="auto"/>
                    <w:right w:val="none" w:sz="0" w:space="0" w:color="auto"/>
                  </w:divBdr>
                </w:div>
                <w:div w:id="1206406249">
                  <w:marLeft w:val="0"/>
                  <w:marRight w:val="0"/>
                  <w:marTop w:val="0"/>
                  <w:marBottom w:val="0"/>
                  <w:divBdr>
                    <w:top w:val="none" w:sz="0" w:space="0" w:color="auto"/>
                    <w:left w:val="none" w:sz="0" w:space="0" w:color="auto"/>
                    <w:bottom w:val="none" w:sz="0" w:space="0" w:color="auto"/>
                    <w:right w:val="none" w:sz="0" w:space="0" w:color="auto"/>
                  </w:divBdr>
                </w:div>
                <w:div w:id="1980842358">
                  <w:marLeft w:val="0"/>
                  <w:marRight w:val="0"/>
                  <w:marTop w:val="0"/>
                  <w:marBottom w:val="0"/>
                  <w:divBdr>
                    <w:top w:val="none" w:sz="0" w:space="0" w:color="auto"/>
                    <w:left w:val="none" w:sz="0" w:space="0" w:color="auto"/>
                    <w:bottom w:val="none" w:sz="0" w:space="0" w:color="auto"/>
                    <w:right w:val="none" w:sz="0" w:space="0" w:color="auto"/>
                  </w:divBdr>
                </w:div>
                <w:div w:id="1675960982">
                  <w:marLeft w:val="0"/>
                  <w:marRight w:val="0"/>
                  <w:marTop w:val="0"/>
                  <w:marBottom w:val="0"/>
                  <w:divBdr>
                    <w:top w:val="none" w:sz="0" w:space="0" w:color="auto"/>
                    <w:left w:val="none" w:sz="0" w:space="0" w:color="auto"/>
                    <w:bottom w:val="none" w:sz="0" w:space="0" w:color="auto"/>
                    <w:right w:val="none" w:sz="0" w:space="0" w:color="auto"/>
                  </w:divBdr>
                </w:div>
                <w:div w:id="1828469683">
                  <w:marLeft w:val="0"/>
                  <w:marRight w:val="0"/>
                  <w:marTop w:val="0"/>
                  <w:marBottom w:val="0"/>
                  <w:divBdr>
                    <w:top w:val="none" w:sz="0" w:space="0" w:color="auto"/>
                    <w:left w:val="none" w:sz="0" w:space="0" w:color="auto"/>
                    <w:bottom w:val="none" w:sz="0" w:space="0" w:color="auto"/>
                    <w:right w:val="none" w:sz="0" w:space="0" w:color="auto"/>
                  </w:divBdr>
                </w:div>
                <w:div w:id="1336684950">
                  <w:marLeft w:val="0"/>
                  <w:marRight w:val="0"/>
                  <w:marTop w:val="0"/>
                  <w:marBottom w:val="0"/>
                  <w:divBdr>
                    <w:top w:val="none" w:sz="0" w:space="0" w:color="auto"/>
                    <w:left w:val="none" w:sz="0" w:space="0" w:color="auto"/>
                    <w:bottom w:val="none" w:sz="0" w:space="0" w:color="auto"/>
                    <w:right w:val="none" w:sz="0" w:space="0" w:color="auto"/>
                  </w:divBdr>
                </w:div>
                <w:div w:id="1281112664">
                  <w:marLeft w:val="0"/>
                  <w:marRight w:val="0"/>
                  <w:marTop w:val="0"/>
                  <w:marBottom w:val="0"/>
                  <w:divBdr>
                    <w:top w:val="none" w:sz="0" w:space="0" w:color="auto"/>
                    <w:left w:val="none" w:sz="0" w:space="0" w:color="auto"/>
                    <w:bottom w:val="none" w:sz="0" w:space="0" w:color="auto"/>
                    <w:right w:val="none" w:sz="0" w:space="0" w:color="auto"/>
                  </w:divBdr>
                </w:div>
                <w:div w:id="1680622161">
                  <w:marLeft w:val="0"/>
                  <w:marRight w:val="0"/>
                  <w:marTop w:val="0"/>
                  <w:marBottom w:val="0"/>
                  <w:divBdr>
                    <w:top w:val="none" w:sz="0" w:space="0" w:color="auto"/>
                    <w:left w:val="none" w:sz="0" w:space="0" w:color="auto"/>
                    <w:bottom w:val="none" w:sz="0" w:space="0" w:color="auto"/>
                    <w:right w:val="none" w:sz="0" w:space="0" w:color="auto"/>
                  </w:divBdr>
                </w:div>
                <w:div w:id="721177683">
                  <w:marLeft w:val="0"/>
                  <w:marRight w:val="0"/>
                  <w:marTop w:val="0"/>
                  <w:marBottom w:val="0"/>
                  <w:divBdr>
                    <w:top w:val="none" w:sz="0" w:space="0" w:color="auto"/>
                    <w:left w:val="none" w:sz="0" w:space="0" w:color="auto"/>
                    <w:bottom w:val="none" w:sz="0" w:space="0" w:color="auto"/>
                    <w:right w:val="none" w:sz="0" w:space="0" w:color="auto"/>
                  </w:divBdr>
                </w:div>
                <w:div w:id="646982747">
                  <w:marLeft w:val="0"/>
                  <w:marRight w:val="0"/>
                  <w:marTop w:val="0"/>
                  <w:marBottom w:val="0"/>
                  <w:divBdr>
                    <w:top w:val="none" w:sz="0" w:space="0" w:color="auto"/>
                    <w:left w:val="none" w:sz="0" w:space="0" w:color="auto"/>
                    <w:bottom w:val="none" w:sz="0" w:space="0" w:color="auto"/>
                    <w:right w:val="none" w:sz="0" w:space="0" w:color="auto"/>
                  </w:divBdr>
                </w:div>
                <w:div w:id="1014724747">
                  <w:marLeft w:val="0"/>
                  <w:marRight w:val="0"/>
                  <w:marTop w:val="0"/>
                  <w:marBottom w:val="0"/>
                  <w:divBdr>
                    <w:top w:val="none" w:sz="0" w:space="0" w:color="auto"/>
                    <w:left w:val="none" w:sz="0" w:space="0" w:color="auto"/>
                    <w:bottom w:val="none" w:sz="0" w:space="0" w:color="auto"/>
                    <w:right w:val="none" w:sz="0" w:space="0" w:color="auto"/>
                  </w:divBdr>
                </w:div>
                <w:div w:id="524027186">
                  <w:marLeft w:val="0"/>
                  <w:marRight w:val="0"/>
                  <w:marTop w:val="0"/>
                  <w:marBottom w:val="0"/>
                  <w:divBdr>
                    <w:top w:val="none" w:sz="0" w:space="0" w:color="auto"/>
                    <w:left w:val="none" w:sz="0" w:space="0" w:color="auto"/>
                    <w:bottom w:val="none" w:sz="0" w:space="0" w:color="auto"/>
                    <w:right w:val="none" w:sz="0" w:space="0" w:color="auto"/>
                  </w:divBdr>
                </w:div>
                <w:div w:id="1342656457">
                  <w:marLeft w:val="0"/>
                  <w:marRight w:val="0"/>
                  <w:marTop w:val="0"/>
                  <w:marBottom w:val="0"/>
                  <w:divBdr>
                    <w:top w:val="none" w:sz="0" w:space="0" w:color="auto"/>
                    <w:left w:val="none" w:sz="0" w:space="0" w:color="auto"/>
                    <w:bottom w:val="none" w:sz="0" w:space="0" w:color="auto"/>
                    <w:right w:val="none" w:sz="0" w:space="0" w:color="auto"/>
                  </w:divBdr>
                </w:div>
                <w:div w:id="1651014379">
                  <w:marLeft w:val="0"/>
                  <w:marRight w:val="0"/>
                  <w:marTop w:val="0"/>
                  <w:marBottom w:val="0"/>
                  <w:divBdr>
                    <w:top w:val="none" w:sz="0" w:space="0" w:color="auto"/>
                    <w:left w:val="none" w:sz="0" w:space="0" w:color="auto"/>
                    <w:bottom w:val="none" w:sz="0" w:space="0" w:color="auto"/>
                    <w:right w:val="none" w:sz="0" w:space="0" w:color="auto"/>
                  </w:divBdr>
                </w:div>
                <w:div w:id="798692054">
                  <w:marLeft w:val="0"/>
                  <w:marRight w:val="0"/>
                  <w:marTop w:val="0"/>
                  <w:marBottom w:val="0"/>
                  <w:divBdr>
                    <w:top w:val="none" w:sz="0" w:space="0" w:color="auto"/>
                    <w:left w:val="none" w:sz="0" w:space="0" w:color="auto"/>
                    <w:bottom w:val="none" w:sz="0" w:space="0" w:color="auto"/>
                    <w:right w:val="none" w:sz="0" w:space="0" w:color="auto"/>
                  </w:divBdr>
                </w:div>
                <w:div w:id="792331449">
                  <w:marLeft w:val="0"/>
                  <w:marRight w:val="0"/>
                  <w:marTop w:val="0"/>
                  <w:marBottom w:val="0"/>
                  <w:divBdr>
                    <w:top w:val="none" w:sz="0" w:space="0" w:color="auto"/>
                    <w:left w:val="none" w:sz="0" w:space="0" w:color="auto"/>
                    <w:bottom w:val="none" w:sz="0" w:space="0" w:color="auto"/>
                    <w:right w:val="none" w:sz="0" w:space="0" w:color="auto"/>
                  </w:divBdr>
                </w:div>
                <w:div w:id="761219372">
                  <w:marLeft w:val="0"/>
                  <w:marRight w:val="0"/>
                  <w:marTop w:val="0"/>
                  <w:marBottom w:val="0"/>
                  <w:divBdr>
                    <w:top w:val="none" w:sz="0" w:space="0" w:color="auto"/>
                    <w:left w:val="none" w:sz="0" w:space="0" w:color="auto"/>
                    <w:bottom w:val="none" w:sz="0" w:space="0" w:color="auto"/>
                    <w:right w:val="none" w:sz="0" w:space="0" w:color="auto"/>
                  </w:divBdr>
                </w:div>
                <w:div w:id="1201628565">
                  <w:marLeft w:val="0"/>
                  <w:marRight w:val="0"/>
                  <w:marTop w:val="0"/>
                  <w:marBottom w:val="0"/>
                  <w:divBdr>
                    <w:top w:val="none" w:sz="0" w:space="0" w:color="auto"/>
                    <w:left w:val="none" w:sz="0" w:space="0" w:color="auto"/>
                    <w:bottom w:val="none" w:sz="0" w:space="0" w:color="auto"/>
                    <w:right w:val="none" w:sz="0" w:space="0" w:color="auto"/>
                  </w:divBdr>
                </w:div>
                <w:div w:id="892079263">
                  <w:marLeft w:val="0"/>
                  <w:marRight w:val="0"/>
                  <w:marTop w:val="0"/>
                  <w:marBottom w:val="0"/>
                  <w:divBdr>
                    <w:top w:val="none" w:sz="0" w:space="0" w:color="auto"/>
                    <w:left w:val="none" w:sz="0" w:space="0" w:color="auto"/>
                    <w:bottom w:val="none" w:sz="0" w:space="0" w:color="auto"/>
                    <w:right w:val="none" w:sz="0" w:space="0" w:color="auto"/>
                  </w:divBdr>
                </w:div>
                <w:div w:id="858006633">
                  <w:marLeft w:val="0"/>
                  <w:marRight w:val="0"/>
                  <w:marTop w:val="0"/>
                  <w:marBottom w:val="0"/>
                  <w:divBdr>
                    <w:top w:val="none" w:sz="0" w:space="0" w:color="auto"/>
                    <w:left w:val="none" w:sz="0" w:space="0" w:color="auto"/>
                    <w:bottom w:val="none" w:sz="0" w:space="0" w:color="auto"/>
                    <w:right w:val="none" w:sz="0" w:space="0" w:color="auto"/>
                  </w:divBdr>
                </w:div>
                <w:div w:id="1767572748">
                  <w:marLeft w:val="0"/>
                  <w:marRight w:val="0"/>
                  <w:marTop w:val="0"/>
                  <w:marBottom w:val="0"/>
                  <w:divBdr>
                    <w:top w:val="none" w:sz="0" w:space="0" w:color="auto"/>
                    <w:left w:val="none" w:sz="0" w:space="0" w:color="auto"/>
                    <w:bottom w:val="none" w:sz="0" w:space="0" w:color="auto"/>
                    <w:right w:val="none" w:sz="0" w:space="0" w:color="auto"/>
                  </w:divBdr>
                </w:div>
                <w:div w:id="885071407">
                  <w:marLeft w:val="0"/>
                  <w:marRight w:val="0"/>
                  <w:marTop w:val="0"/>
                  <w:marBottom w:val="0"/>
                  <w:divBdr>
                    <w:top w:val="none" w:sz="0" w:space="0" w:color="auto"/>
                    <w:left w:val="none" w:sz="0" w:space="0" w:color="auto"/>
                    <w:bottom w:val="none" w:sz="0" w:space="0" w:color="auto"/>
                    <w:right w:val="none" w:sz="0" w:space="0" w:color="auto"/>
                  </w:divBdr>
                </w:div>
                <w:div w:id="2012440689">
                  <w:marLeft w:val="0"/>
                  <w:marRight w:val="0"/>
                  <w:marTop w:val="0"/>
                  <w:marBottom w:val="0"/>
                  <w:divBdr>
                    <w:top w:val="none" w:sz="0" w:space="0" w:color="auto"/>
                    <w:left w:val="none" w:sz="0" w:space="0" w:color="auto"/>
                    <w:bottom w:val="none" w:sz="0" w:space="0" w:color="auto"/>
                    <w:right w:val="none" w:sz="0" w:space="0" w:color="auto"/>
                  </w:divBdr>
                </w:div>
                <w:div w:id="1344550088">
                  <w:marLeft w:val="0"/>
                  <w:marRight w:val="0"/>
                  <w:marTop w:val="0"/>
                  <w:marBottom w:val="0"/>
                  <w:divBdr>
                    <w:top w:val="none" w:sz="0" w:space="0" w:color="auto"/>
                    <w:left w:val="none" w:sz="0" w:space="0" w:color="auto"/>
                    <w:bottom w:val="none" w:sz="0" w:space="0" w:color="auto"/>
                    <w:right w:val="none" w:sz="0" w:space="0" w:color="auto"/>
                  </w:divBdr>
                </w:div>
                <w:div w:id="1630894264">
                  <w:marLeft w:val="0"/>
                  <w:marRight w:val="0"/>
                  <w:marTop w:val="0"/>
                  <w:marBottom w:val="0"/>
                  <w:divBdr>
                    <w:top w:val="none" w:sz="0" w:space="0" w:color="auto"/>
                    <w:left w:val="none" w:sz="0" w:space="0" w:color="auto"/>
                    <w:bottom w:val="none" w:sz="0" w:space="0" w:color="auto"/>
                    <w:right w:val="none" w:sz="0" w:space="0" w:color="auto"/>
                  </w:divBdr>
                </w:div>
                <w:div w:id="1148592449">
                  <w:marLeft w:val="0"/>
                  <w:marRight w:val="0"/>
                  <w:marTop w:val="0"/>
                  <w:marBottom w:val="0"/>
                  <w:divBdr>
                    <w:top w:val="none" w:sz="0" w:space="0" w:color="auto"/>
                    <w:left w:val="none" w:sz="0" w:space="0" w:color="auto"/>
                    <w:bottom w:val="none" w:sz="0" w:space="0" w:color="auto"/>
                    <w:right w:val="none" w:sz="0" w:space="0" w:color="auto"/>
                  </w:divBdr>
                </w:div>
                <w:div w:id="1413743224">
                  <w:marLeft w:val="0"/>
                  <w:marRight w:val="0"/>
                  <w:marTop w:val="0"/>
                  <w:marBottom w:val="0"/>
                  <w:divBdr>
                    <w:top w:val="none" w:sz="0" w:space="0" w:color="auto"/>
                    <w:left w:val="none" w:sz="0" w:space="0" w:color="auto"/>
                    <w:bottom w:val="none" w:sz="0" w:space="0" w:color="auto"/>
                    <w:right w:val="none" w:sz="0" w:space="0" w:color="auto"/>
                  </w:divBdr>
                </w:div>
                <w:div w:id="1264457389">
                  <w:marLeft w:val="0"/>
                  <w:marRight w:val="0"/>
                  <w:marTop w:val="0"/>
                  <w:marBottom w:val="0"/>
                  <w:divBdr>
                    <w:top w:val="none" w:sz="0" w:space="0" w:color="auto"/>
                    <w:left w:val="none" w:sz="0" w:space="0" w:color="auto"/>
                    <w:bottom w:val="none" w:sz="0" w:space="0" w:color="auto"/>
                    <w:right w:val="none" w:sz="0" w:space="0" w:color="auto"/>
                  </w:divBdr>
                </w:div>
                <w:div w:id="148139796">
                  <w:marLeft w:val="0"/>
                  <w:marRight w:val="0"/>
                  <w:marTop w:val="0"/>
                  <w:marBottom w:val="0"/>
                  <w:divBdr>
                    <w:top w:val="none" w:sz="0" w:space="0" w:color="auto"/>
                    <w:left w:val="none" w:sz="0" w:space="0" w:color="auto"/>
                    <w:bottom w:val="none" w:sz="0" w:space="0" w:color="auto"/>
                    <w:right w:val="none" w:sz="0" w:space="0" w:color="auto"/>
                  </w:divBdr>
                </w:div>
                <w:div w:id="1905526515">
                  <w:marLeft w:val="0"/>
                  <w:marRight w:val="0"/>
                  <w:marTop w:val="0"/>
                  <w:marBottom w:val="0"/>
                  <w:divBdr>
                    <w:top w:val="none" w:sz="0" w:space="0" w:color="auto"/>
                    <w:left w:val="none" w:sz="0" w:space="0" w:color="auto"/>
                    <w:bottom w:val="none" w:sz="0" w:space="0" w:color="auto"/>
                    <w:right w:val="none" w:sz="0" w:space="0" w:color="auto"/>
                  </w:divBdr>
                </w:div>
                <w:div w:id="759260209">
                  <w:marLeft w:val="0"/>
                  <w:marRight w:val="0"/>
                  <w:marTop w:val="0"/>
                  <w:marBottom w:val="0"/>
                  <w:divBdr>
                    <w:top w:val="none" w:sz="0" w:space="0" w:color="auto"/>
                    <w:left w:val="none" w:sz="0" w:space="0" w:color="auto"/>
                    <w:bottom w:val="none" w:sz="0" w:space="0" w:color="auto"/>
                    <w:right w:val="none" w:sz="0" w:space="0" w:color="auto"/>
                  </w:divBdr>
                </w:div>
                <w:div w:id="1679194936">
                  <w:marLeft w:val="0"/>
                  <w:marRight w:val="0"/>
                  <w:marTop w:val="0"/>
                  <w:marBottom w:val="0"/>
                  <w:divBdr>
                    <w:top w:val="none" w:sz="0" w:space="0" w:color="auto"/>
                    <w:left w:val="none" w:sz="0" w:space="0" w:color="auto"/>
                    <w:bottom w:val="none" w:sz="0" w:space="0" w:color="auto"/>
                    <w:right w:val="none" w:sz="0" w:space="0" w:color="auto"/>
                  </w:divBdr>
                </w:div>
                <w:div w:id="1181550117">
                  <w:marLeft w:val="0"/>
                  <w:marRight w:val="0"/>
                  <w:marTop w:val="0"/>
                  <w:marBottom w:val="0"/>
                  <w:divBdr>
                    <w:top w:val="none" w:sz="0" w:space="0" w:color="auto"/>
                    <w:left w:val="none" w:sz="0" w:space="0" w:color="auto"/>
                    <w:bottom w:val="none" w:sz="0" w:space="0" w:color="auto"/>
                    <w:right w:val="none" w:sz="0" w:space="0" w:color="auto"/>
                  </w:divBdr>
                </w:div>
                <w:div w:id="1104114564">
                  <w:marLeft w:val="0"/>
                  <w:marRight w:val="0"/>
                  <w:marTop w:val="0"/>
                  <w:marBottom w:val="0"/>
                  <w:divBdr>
                    <w:top w:val="none" w:sz="0" w:space="0" w:color="auto"/>
                    <w:left w:val="none" w:sz="0" w:space="0" w:color="auto"/>
                    <w:bottom w:val="none" w:sz="0" w:space="0" w:color="auto"/>
                    <w:right w:val="none" w:sz="0" w:space="0" w:color="auto"/>
                  </w:divBdr>
                </w:div>
                <w:div w:id="1175728504">
                  <w:marLeft w:val="0"/>
                  <w:marRight w:val="0"/>
                  <w:marTop w:val="0"/>
                  <w:marBottom w:val="0"/>
                  <w:divBdr>
                    <w:top w:val="none" w:sz="0" w:space="0" w:color="auto"/>
                    <w:left w:val="none" w:sz="0" w:space="0" w:color="auto"/>
                    <w:bottom w:val="none" w:sz="0" w:space="0" w:color="auto"/>
                    <w:right w:val="none" w:sz="0" w:space="0" w:color="auto"/>
                  </w:divBdr>
                </w:div>
                <w:div w:id="1612515767">
                  <w:marLeft w:val="0"/>
                  <w:marRight w:val="0"/>
                  <w:marTop w:val="0"/>
                  <w:marBottom w:val="0"/>
                  <w:divBdr>
                    <w:top w:val="none" w:sz="0" w:space="0" w:color="auto"/>
                    <w:left w:val="none" w:sz="0" w:space="0" w:color="auto"/>
                    <w:bottom w:val="none" w:sz="0" w:space="0" w:color="auto"/>
                    <w:right w:val="none" w:sz="0" w:space="0" w:color="auto"/>
                  </w:divBdr>
                </w:div>
                <w:div w:id="706296480">
                  <w:marLeft w:val="0"/>
                  <w:marRight w:val="0"/>
                  <w:marTop w:val="0"/>
                  <w:marBottom w:val="0"/>
                  <w:divBdr>
                    <w:top w:val="none" w:sz="0" w:space="0" w:color="auto"/>
                    <w:left w:val="none" w:sz="0" w:space="0" w:color="auto"/>
                    <w:bottom w:val="none" w:sz="0" w:space="0" w:color="auto"/>
                    <w:right w:val="none" w:sz="0" w:space="0" w:color="auto"/>
                  </w:divBdr>
                </w:div>
                <w:div w:id="827593511">
                  <w:marLeft w:val="0"/>
                  <w:marRight w:val="0"/>
                  <w:marTop w:val="0"/>
                  <w:marBottom w:val="0"/>
                  <w:divBdr>
                    <w:top w:val="none" w:sz="0" w:space="0" w:color="auto"/>
                    <w:left w:val="none" w:sz="0" w:space="0" w:color="auto"/>
                    <w:bottom w:val="none" w:sz="0" w:space="0" w:color="auto"/>
                    <w:right w:val="none" w:sz="0" w:space="0" w:color="auto"/>
                  </w:divBdr>
                </w:div>
                <w:div w:id="1481340133">
                  <w:marLeft w:val="0"/>
                  <w:marRight w:val="0"/>
                  <w:marTop w:val="0"/>
                  <w:marBottom w:val="0"/>
                  <w:divBdr>
                    <w:top w:val="none" w:sz="0" w:space="0" w:color="auto"/>
                    <w:left w:val="none" w:sz="0" w:space="0" w:color="auto"/>
                    <w:bottom w:val="none" w:sz="0" w:space="0" w:color="auto"/>
                    <w:right w:val="none" w:sz="0" w:space="0" w:color="auto"/>
                  </w:divBdr>
                </w:div>
                <w:div w:id="759638362">
                  <w:marLeft w:val="0"/>
                  <w:marRight w:val="0"/>
                  <w:marTop w:val="0"/>
                  <w:marBottom w:val="0"/>
                  <w:divBdr>
                    <w:top w:val="none" w:sz="0" w:space="0" w:color="auto"/>
                    <w:left w:val="none" w:sz="0" w:space="0" w:color="auto"/>
                    <w:bottom w:val="none" w:sz="0" w:space="0" w:color="auto"/>
                    <w:right w:val="none" w:sz="0" w:space="0" w:color="auto"/>
                  </w:divBdr>
                </w:div>
                <w:div w:id="27462382">
                  <w:marLeft w:val="0"/>
                  <w:marRight w:val="0"/>
                  <w:marTop w:val="0"/>
                  <w:marBottom w:val="0"/>
                  <w:divBdr>
                    <w:top w:val="none" w:sz="0" w:space="0" w:color="auto"/>
                    <w:left w:val="none" w:sz="0" w:space="0" w:color="auto"/>
                    <w:bottom w:val="none" w:sz="0" w:space="0" w:color="auto"/>
                    <w:right w:val="none" w:sz="0" w:space="0" w:color="auto"/>
                  </w:divBdr>
                </w:div>
                <w:div w:id="1155611520">
                  <w:marLeft w:val="0"/>
                  <w:marRight w:val="0"/>
                  <w:marTop w:val="0"/>
                  <w:marBottom w:val="0"/>
                  <w:divBdr>
                    <w:top w:val="none" w:sz="0" w:space="0" w:color="auto"/>
                    <w:left w:val="none" w:sz="0" w:space="0" w:color="auto"/>
                    <w:bottom w:val="none" w:sz="0" w:space="0" w:color="auto"/>
                    <w:right w:val="none" w:sz="0" w:space="0" w:color="auto"/>
                  </w:divBdr>
                </w:div>
                <w:div w:id="843084901">
                  <w:marLeft w:val="0"/>
                  <w:marRight w:val="0"/>
                  <w:marTop w:val="0"/>
                  <w:marBottom w:val="0"/>
                  <w:divBdr>
                    <w:top w:val="none" w:sz="0" w:space="0" w:color="auto"/>
                    <w:left w:val="none" w:sz="0" w:space="0" w:color="auto"/>
                    <w:bottom w:val="none" w:sz="0" w:space="0" w:color="auto"/>
                    <w:right w:val="none" w:sz="0" w:space="0" w:color="auto"/>
                  </w:divBdr>
                </w:div>
                <w:div w:id="2080133237">
                  <w:marLeft w:val="0"/>
                  <w:marRight w:val="0"/>
                  <w:marTop w:val="0"/>
                  <w:marBottom w:val="0"/>
                  <w:divBdr>
                    <w:top w:val="none" w:sz="0" w:space="0" w:color="auto"/>
                    <w:left w:val="none" w:sz="0" w:space="0" w:color="auto"/>
                    <w:bottom w:val="none" w:sz="0" w:space="0" w:color="auto"/>
                    <w:right w:val="none" w:sz="0" w:space="0" w:color="auto"/>
                  </w:divBdr>
                </w:div>
                <w:div w:id="1021472184">
                  <w:marLeft w:val="0"/>
                  <w:marRight w:val="0"/>
                  <w:marTop w:val="0"/>
                  <w:marBottom w:val="0"/>
                  <w:divBdr>
                    <w:top w:val="none" w:sz="0" w:space="0" w:color="auto"/>
                    <w:left w:val="none" w:sz="0" w:space="0" w:color="auto"/>
                    <w:bottom w:val="none" w:sz="0" w:space="0" w:color="auto"/>
                    <w:right w:val="none" w:sz="0" w:space="0" w:color="auto"/>
                  </w:divBdr>
                </w:div>
                <w:div w:id="1582522391">
                  <w:marLeft w:val="0"/>
                  <w:marRight w:val="0"/>
                  <w:marTop w:val="0"/>
                  <w:marBottom w:val="0"/>
                  <w:divBdr>
                    <w:top w:val="none" w:sz="0" w:space="0" w:color="auto"/>
                    <w:left w:val="none" w:sz="0" w:space="0" w:color="auto"/>
                    <w:bottom w:val="none" w:sz="0" w:space="0" w:color="auto"/>
                    <w:right w:val="none" w:sz="0" w:space="0" w:color="auto"/>
                  </w:divBdr>
                </w:div>
                <w:div w:id="1985893810">
                  <w:marLeft w:val="0"/>
                  <w:marRight w:val="0"/>
                  <w:marTop w:val="0"/>
                  <w:marBottom w:val="0"/>
                  <w:divBdr>
                    <w:top w:val="none" w:sz="0" w:space="0" w:color="auto"/>
                    <w:left w:val="none" w:sz="0" w:space="0" w:color="auto"/>
                    <w:bottom w:val="none" w:sz="0" w:space="0" w:color="auto"/>
                    <w:right w:val="none" w:sz="0" w:space="0" w:color="auto"/>
                  </w:divBdr>
                </w:div>
                <w:div w:id="929437026">
                  <w:marLeft w:val="0"/>
                  <w:marRight w:val="0"/>
                  <w:marTop w:val="0"/>
                  <w:marBottom w:val="0"/>
                  <w:divBdr>
                    <w:top w:val="none" w:sz="0" w:space="0" w:color="auto"/>
                    <w:left w:val="none" w:sz="0" w:space="0" w:color="auto"/>
                    <w:bottom w:val="none" w:sz="0" w:space="0" w:color="auto"/>
                    <w:right w:val="none" w:sz="0" w:space="0" w:color="auto"/>
                  </w:divBdr>
                </w:div>
                <w:div w:id="1905483784">
                  <w:marLeft w:val="0"/>
                  <w:marRight w:val="0"/>
                  <w:marTop w:val="0"/>
                  <w:marBottom w:val="0"/>
                  <w:divBdr>
                    <w:top w:val="none" w:sz="0" w:space="0" w:color="auto"/>
                    <w:left w:val="none" w:sz="0" w:space="0" w:color="auto"/>
                    <w:bottom w:val="none" w:sz="0" w:space="0" w:color="auto"/>
                    <w:right w:val="none" w:sz="0" w:space="0" w:color="auto"/>
                  </w:divBdr>
                </w:div>
                <w:div w:id="1136728277">
                  <w:marLeft w:val="0"/>
                  <w:marRight w:val="0"/>
                  <w:marTop w:val="0"/>
                  <w:marBottom w:val="0"/>
                  <w:divBdr>
                    <w:top w:val="none" w:sz="0" w:space="0" w:color="auto"/>
                    <w:left w:val="none" w:sz="0" w:space="0" w:color="auto"/>
                    <w:bottom w:val="none" w:sz="0" w:space="0" w:color="auto"/>
                    <w:right w:val="none" w:sz="0" w:space="0" w:color="auto"/>
                  </w:divBdr>
                </w:div>
                <w:div w:id="673804012">
                  <w:marLeft w:val="0"/>
                  <w:marRight w:val="0"/>
                  <w:marTop w:val="0"/>
                  <w:marBottom w:val="0"/>
                  <w:divBdr>
                    <w:top w:val="none" w:sz="0" w:space="0" w:color="auto"/>
                    <w:left w:val="none" w:sz="0" w:space="0" w:color="auto"/>
                    <w:bottom w:val="none" w:sz="0" w:space="0" w:color="auto"/>
                    <w:right w:val="none" w:sz="0" w:space="0" w:color="auto"/>
                  </w:divBdr>
                </w:div>
                <w:div w:id="1864128884">
                  <w:marLeft w:val="0"/>
                  <w:marRight w:val="0"/>
                  <w:marTop w:val="0"/>
                  <w:marBottom w:val="0"/>
                  <w:divBdr>
                    <w:top w:val="none" w:sz="0" w:space="0" w:color="auto"/>
                    <w:left w:val="none" w:sz="0" w:space="0" w:color="auto"/>
                    <w:bottom w:val="none" w:sz="0" w:space="0" w:color="auto"/>
                    <w:right w:val="none" w:sz="0" w:space="0" w:color="auto"/>
                  </w:divBdr>
                </w:div>
                <w:div w:id="1237784111">
                  <w:marLeft w:val="0"/>
                  <w:marRight w:val="0"/>
                  <w:marTop w:val="0"/>
                  <w:marBottom w:val="0"/>
                  <w:divBdr>
                    <w:top w:val="none" w:sz="0" w:space="0" w:color="auto"/>
                    <w:left w:val="none" w:sz="0" w:space="0" w:color="auto"/>
                    <w:bottom w:val="none" w:sz="0" w:space="0" w:color="auto"/>
                    <w:right w:val="none" w:sz="0" w:space="0" w:color="auto"/>
                  </w:divBdr>
                </w:div>
                <w:div w:id="473717586">
                  <w:marLeft w:val="0"/>
                  <w:marRight w:val="0"/>
                  <w:marTop w:val="0"/>
                  <w:marBottom w:val="0"/>
                  <w:divBdr>
                    <w:top w:val="none" w:sz="0" w:space="0" w:color="auto"/>
                    <w:left w:val="none" w:sz="0" w:space="0" w:color="auto"/>
                    <w:bottom w:val="none" w:sz="0" w:space="0" w:color="auto"/>
                    <w:right w:val="none" w:sz="0" w:space="0" w:color="auto"/>
                  </w:divBdr>
                </w:div>
                <w:div w:id="1854805257">
                  <w:marLeft w:val="0"/>
                  <w:marRight w:val="0"/>
                  <w:marTop w:val="0"/>
                  <w:marBottom w:val="0"/>
                  <w:divBdr>
                    <w:top w:val="none" w:sz="0" w:space="0" w:color="auto"/>
                    <w:left w:val="none" w:sz="0" w:space="0" w:color="auto"/>
                    <w:bottom w:val="none" w:sz="0" w:space="0" w:color="auto"/>
                    <w:right w:val="none" w:sz="0" w:space="0" w:color="auto"/>
                  </w:divBdr>
                </w:div>
                <w:div w:id="143477148">
                  <w:marLeft w:val="0"/>
                  <w:marRight w:val="0"/>
                  <w:marTop w:val="0"/>
                  <w:marBottom w:val="0"/>
                  <w:divBdr>
                    <w:top w:val="none" w:sz="0" w:space="0" w:color="auto"/>
                    <w:left w:val="none" w:sz="0" w:space="0" w:color="auto"/>
                    <w:bottom w:val="none" w:sz="0" w:space="0" w:color="auto"/>
                    <w:right w:val="none" w:sz="0" w:space="0" w:color="auto"/>
                  </w:divBdr>
                </w:div>
                <w:div w:id="148373648">
                  <w:marLeft w:val="0"/>
                  <w:marRight w:val="0"/>
                  <w:marTop w:val="0"/>
                  <w:marBottom w:val="0"/>
                  <w:divBdr>
                    <w:top w:val="none" w:sz="0" w:space="0" w:color="auto"/>
                    <w:left w:val="none" w:sz="0" w:space="0" w:color="auto"/>
                    <w:bottom w:val="none" w:sz="0" w:space="0" w:color="auto"/>
                    <w:right w:val="none" w:sz="0" w:space="0" w:color="auto"/>
                  </w:divBdr>
                </w:div>
                <w:div w:id="551313228">
                  <w:marLeft w:val="0"/>
                  <w:marRight w:val="0"/>
                  <w:marTop w:val="0"/>
                  <w:marBottom w:val="0"/>
                  <w:divBdr>
                    <w:top w:val="none" w:sz="0" w:space="0" w:color="auto"/>
                    <w:left w:val="none" w:sz="0" w:space="0" w:color="auto"/>
                    <w:bottom w:val="none" w:sz="0" w:space="0" w:color="auto"/>
                    <w:right w:val="none" w:sz="0" w:space="0" w:color="auto"/>
                  </w:divBdr>
                </w:div>
                <w:div w:id="503591676">
                  <w:marLeft w:val="0"/>
                  <w:marRight w:val="0"/>
                  <w:marTop w:val="0"/>
                  <w:marBottom w:val="0"/>
                  <w:divBdr>
                    <w:top w:val="none" w:sz="0" w:space="0" w:color="auto"/>
                    <w:left w:val="none" w:sz="0" w:space="0" w:color="auto"/>
                    <w:bottom w:val="none" w:sz="0" w:space="0" w:color="auto"/>
                    <w:right w:val="none" w:sz="0" w:space="0" w:color="auto"/>
                  </w:divBdr>
                </w:div>
                <w:div w:id="191892203">
                  <w:marLeft w:val="0"/>
                  <w:marRight w:val="0"/>
                  <w:marTop w:val="0"/>
                  <w:marBottom w:val="0"/>
                  <w:divBdr>
                    <w:top w:val="none" w:sz="0" w:space="0" w:color="auto"/>
                    <w:left w:val="none" w:sz="0" w:space="0" w:color="auto"/>
                    <w:bottom w:val="none" w:sz="0" w:space="0" w:color="auto"/>
                    <w:right w:val="none" w:sz="0" w:space="0" w:color="auto"/>
                  </w:divBdr>
                </w:div>
                <w:div w:id="1635672127">
                  <w:marLeft w:val="0"/>
                  <w:marRight w:val="0"/>
                  <w:marTop w:val="0"/>
                  <w:marBottom w:val="0"/>
                  <w:divBdr>
                    <w:top w:val="none" w:sz="0" w:space="0" w:color="auto"/>
                    <w:left w:val="none" w:sz="0" w:space="0" w:color="auto"/>
                    <w:bottom w:val="none" w:sz="0" w:space="0" w:color="auto"/>
                    <w:right w:val="none" w:sz="0" w:space="0" w:color="auto"/>
                  </w:divBdr>
                </w:div>
                <w:div w:id="2008745197">
                  <w:marLeft w:val="0"/>
                  <w:marRight w:val="0"/>
                  <w:marTop w:val="0"/>
                  <w:marBottom w:val="0"/>
                  <w:divBdr>
                    <w:top w:val="none" w:sz="0" w:space="0" w:color="auto"/>
                    <w:left w:val="none" w:sz="0" w:space="0" w:color="auto"/>
                    <w:bottom w:val="none" w:sz="0" w:space="0" w:color="auto"/>
                    <w:right w:val="none" w:sz="0" w:space="0" w:color="auto"/>
                  </w:divBdr>
                </w:div>
                <w:div w:id="315426716">
                  <w:marLeft w:val="0"/>
                  <w:marRight w:val="0"/>
                  <w:marTop w:val="0"/>
                  <w:marBottom w:val="0"/>
                  <w:divBdr>
                    <w:top w:val="none" w:sz="0" w:space="0" w:color="auto"/>
                    <w:left w:val="none" w:sz="0" w:space="0" w:color="auto"/>
                    <w:bottom w:val="none" w:sz="0" w:space="0" w:color="auto"/>
                    <w:right w:val="none" w:sz="0" w:space="0" w:color="auto"/>
                  </w:divBdr>
                </w:div>
                <w:div w:id="5325908">
                  <w:marLeft w:val="0"/>
                  <w:marRight w:val="0"/>
                  <w:marTop w:val="0"/>
                  <w:marBottom w:val="0"/>
                  <w:divBdr>
                    <w:top w:val="none" w:sz="0" w:space="0" w:color="auto"/>
                    <w:left w:val="none" w:sz="0" w:space="0" w:color="auto"/>
                    <w:bottom w:val="none" w:sz="0" w:space="0" w:color="auto"/>
                    <w:right w:val="none" w:sz="0" w:space="0" w:color="auto"/>
                  </w:divBdr>
                </w:div>
                <w:div w:id="1853183203">
                  <w:marLeft w:val="0"/>
                  <w:marRight w:val="0"/>
                  <w:marTop w:val="0"/>
                  <w:marBottom w:val="0"/>
                  <w:divBdr>
                    <w:top w:val="none" w:sz="0" w:space="0" w:color="auto"/>
                    <w:left w:val="none" w:sz="0" w:space="0" w:color="auto"/>
                    <w:bottom w:val="none" w:sz="0" w:space="0" w:color="auto"/>
                    <w:right w:val="none" w:sz="0" w:space="0" w:color="auto"/>
                  </w:divBdr>
                </w:div>
                <w:div w:id="1004015339">
                  <w:marLeft w:val="0"/>
                  <w:marRight w:val="0"/>
                  <w:marTop w:val="0"/>
                  <w:marBottom w:val="0"/>
                  <w:divBdr>
                    <w:top w:val="none" w:sz="0" w:space="0" w:color="auto"/>
                    <w:left w:val="none" w:sz="0" w:space="0" w:color="auto"/>
                    <w:bottom w:val="none" w:sz="0" w:space="0" w:color="auto"/>
                    <w:right w:val="none" w:sz="0" w:space="0" w:color="auto"/>
                  </w:divBdr>
                </w:div>
                <w:div w:id="1678772881">
                  <w:marLeft w:val="0"/>
                  <w:marRight w:val="0"/>
                  <w:marTop w:val="0"/>
                  <w:marBottom w:val="0"/>
                  <w:divBdr>
                    <w:top w:val="none" w:sz="0" w:space="0" w:color="auto"/>
                    <w:left w:val="none" w:sz="0" w:space="0" w:color="auto"/>
                    <w:bottom w:val="none" w:sz="0" w:space="0" w:color="auto"/>
                    <w:right w:val="none" w:sz="0" w:space="0" w:color="auto"/>
                  </w:divBdr>
                </w:div>
                <w:div w:id="1788232080">
                  <w:marLeft w:val="0"/>
                  <w:marRight w:val="0"/>
                  <w:marTop w:val="0"/>
                  <w:marBottom w:val="0"/>
                  <w:divBdr>
                    <w:top w:val="none" w:sz="0" w:space="0" w:color="auto"/>
                    <w:left w:val="none" w:sz="0" w:space="0" w:color="auto"/>
                    <w:bottom w:val="none" w:sz="0" w:space="0" w:color="auto"/>
                    <w:right w:val="none" w:sz="0" w:space="0" w:color="auto"/>
                  </w:divBdr>
                </w:div>
                <w:div w:id="1262253282">
                  <w:marLeft w:val="0"/>
                  <w:marRight w:val="0"/>
                  <w:marTop w:val="0"/>
                  <w:marBottom w:val="0"/>
                  <w:divBdr>
                    <w:top w:val="none" w:sz="0" w:space="0" w:color="auto"/>
                    <w:left w:val="none" w:sz="0" w:space="0" w:color="auto"/>
                    <w:bottom w:val="none" w:sz="0" w:space="0" w:color="auto"/>
                    <w:right w:val="none" w:sz="0" w:space="0" w:color="auto"/>
                  </w:divBdr>
                </w:div>
                <w:div w:id="1048381733">
                  <w:marLeft w:val="0"/>
                  <w:marRight w:val="0"/>
                  <w:marTop w:val="0"/>
                  <w:marBottom w:val="0"/>
                  <w:divBdr>
                    <w:top w:val="none" w:sz="0" w:space="0" w:color="auto"/>
                    <w:left w:val="none" w:sz="0" w:space="0" w:color="auto"/>
                    <w:bottom w:val="none" w:sz="0" w:space="0" w:color="auto"/>
                    <w:right w:val="none" w:sz="0" w:space="0" w:color="auto"/>
                  </w:divBdr>
                </w:div>
                <w:div w:id="1455096062">
                  <w:marLeft w:val="0"/>
                  <w:marRight w:val="0"/>
                  <w:marTop w:val="0"/>
                  <w:marBottom w:val="0"/>
                  <w:divBdr>
                    <w:top w:val="none" w:sz="0" w:space="0" w:color="auto"/>
                    <w:left w:val="none" w:sz="0" w:space="0" w:color="auto"/>
                    <w:bottom w:val="none" w:sz="0" w:space="0" w:color="auto"/>
                    <w:right w:val="none" w:sz="0" w:space="0" w:color="auto"/>
                  </w:divBdr>
                </w:div>
                <w:div w:id="323321033">
                  <w:marLeft w:val="0"/>
                  <w:marRight w:val="0"/>
                  <w:marTop w:val="0"/>
                  <w:marBottom w:val="0"/>
                  <w:divBdr>
                    <w:top w:val="none" w:sz="0" w:space="0" w:color="auto"/>
                    <w:left w:val="none" w:sz="0" w:space="0" w:color="auto"/>
                    <w:bottom w:val="none" w:sz="0" w:space="0" w:color="auto"/>
                    <w:right w:val="none" w:sz="0" w:space="0" w:color="auto"/>
                  </w:divBdr>
                </w:div>
                <w:div w:id="1215656299">
                  <w:marLeft w:val="0"/>
                  <w:marRight w:val="0"/>
                  <w:marTop w:val="0"/>
                  <w:marBottom w:val="0"/>
                  <w:divBdr>
                    <w:top w:val="none" w:sz="0" w:space="0" w:color="auto"/>
                    <w:left w:val="none" w:sz="0" w:space="0" w:color="auto"/>
                    <w:bottom w:val="none" w:sz="0" w:space="0" w:color="auto"/>
                    <w:right w:val="none" w:sz="0" w:space="0" w:color="auto"/>
                  </w:divBdr>
                </w:div>
                <w:div w:id="1312324271">
                  <w:marLeft w:val="0"/>
                  <w:marRight w:val="0"/>
                  <w:marTop w:val="0"/>
                  <w:marBottom w:val="0"/>
                  <w:divBdr>
                    <w:top w:val="none" w:sz="0" w:space="0" w:color="auto"/>
                    <w:left w:val="none" w:sz="0" w:space="0" w:color="auto"/>
                    <w:bottom w:val="none" w:sz="0" w:space="0" w:color="auto"/>
                    <w:right w:val="none" w:sz="0" w:space="0" w:color="auto"/>
                  </w:divBdr>
                </w:div>
                <w:div w:id="870191979">
                  <w:marLeft w:val="0"/>
                  <w:marRight w:val="0"/>
                  <w:marTop w:val="0"/>
                  <w:marBottom w:val="0"/>
                  <w:divBdr>
                    <w:top w:val="none" w:sz="0" w:space="0" w:color="auto"/>
                    <w:left w:val="none" w:sz="0" w:space="0" w:color="auto"/>
                    <w:bottom w:val="none" w:sz="0" w:space="0" w:color="auto"/>
                    <w:right w:val="none" w:sz="0" w:space="0" w:color="auto"/>
                  </w:divBdr>
                </w:div>
                <w:div w:id="2074809485">
                  <w:marLeft w:val="0"/>
                  <w:marRight w:val="0"/>
                  <w:marTop w:val="0"/>
                  <w:marBottom w:val="0"/>
                  <w:divBdr>
                    <w:top w:val="none" w:sz="0" w:space="0" w:color="auto"/>
                    <w:left w:val="none" w:sz="0" w:space="0" w:color="auto"/>
                    <w:bottom w:val="none" w:sz="0" w:space="0" w:color="auto"/>
                    <w:right w:val="none" w:sz="0" w:space="0" w:color="auto"/>
                  </w:divBdr>
                </w:div>
                <w:div w:id="1729183555">
                  <w:marLeft w:val="0"/>
                  <w:marRight w:val="0"/>
                  <w:marTop w:val="0"/>
                  <w:marBottom w:val="0"/>
                  <w:divBdr>
                    <w:top w:val="none" w:sz="0" w:space="0" w:color="auto"/>
                    <w:left w:val="none" w:sz="0" w:space="0" w:color="auto"/>
                    <w:bottom w:val="none" w:sz="0" w:space="0" w:color="auto"/>
                    <w:right w:val="none" w:sz="0" w:space="0" w:color="auto"/>
                  </w:divBdr>
                </w:div>
                <w:div w:id="2085175085">
                  <w:marLeft w:val="0"/>
                  <w:marRight w:val="0"/>
                  <w:marTop w:val="0"/>
                  <w:marBottom w:val="0"/>
                  <w:divBdr>
                    <w:top w:val="none" w:sz="0" w:space="0" w:color="auto"/>
                    <w:left w:val="none" w:sz="0" w:space="0" w:color="auto"/>
                    <w:bottom w:val="none" w:sz="0" w:space="0" w:color="auto"/>
                    <w:right w:val="none" w:sz="0" w:space="0" w:color="auto"/>
                  </w:divBdr>
                </w:div>
                <w:div w:id="814105214">
                  <w:marLeft w:val="0"/>
                  <w:marRight w:val="0"/>
                  <w:marTop w:val="0"/>
                  <w:marBottom w:val="0"/>
                  <w:divBdr>
                    <w:top w:val="none" w:sz="0" w:space="0" w:color="auto"/>
                    <w:left w:val="none" w:sz="0" w:space="0" w:color="auto"/>
                    <w:bottom w:val="none" w:sz="0" w:space="0" w:color="auto"/>
                    <w:right w:val="none" w:sz="0" w:space="0" w:color="auto"/>
                  </w:divBdr>
                </w:div>
                <w:div w:id="1719813244">
                  <w:marLeft w:val="0"/>
                  <w:marRight w:val="0"/>
                  <w:marTop w:val="0"/>
                  <w:marBottom w:val="0"/>
                  <w:divBdr>
                    <w:top w:val="none" w:sz="0" w:space="0" w:color="auto"/>
                    <w:left w:val="none" w:sz="0" w:space="0" w:color="auto"/>
                    <w:bottom w:val="none" w:sz="0" w:space="0" w:color="auto"/>
                    <w:right w:val="none" w:sz="0" w:space="0" w:color="auto"/>
                  </w:divBdr>
                </w:div>
                <w:div w:id="1612585472">
                  <w:marLeft w:val="0"/>
                  <w:marRight w:val="0"/>
                  <w:marTop w:val="0"/>
                  <w:marBottom w:val="0"/>
                  <w:divBdr>
                    <w:top w:val="none" w:sz="0" w:space="0" w:color="auto"/>
                    <w:left w:val="none" w:sz="0" w:space="0" w:color="auto"/>
                    <w:bottom w:val="none" w:sz="0" w:space="0" w:color="auto"/>
                    <w:right w:val="none" w:sz="0" w:space="0" w:color="auto"/>
                  </w:divBdr>
                </w:div>
                <w:div w:id="193272865">
                  <w:marLeft w:val="0"/>
                  <w:marRight w:val="0"/>
                  <w:marTop w:val="0"/>
                  <w:marBottom w:val="0"/>
                  <w:divBdr>
                    <w:top w:val="none" w:sz="0" w:space="0" w:color="auto"/>
                    <w:left w:val="none" w:sz="0" w:space="0" w:color="auto"/>
                    <w:bottom w:val="none" w:sz="0" w:space="0" w:color="auto"/>
                    <w:right w:val="none" w:sz="0" w:space="0" w:color="auto"/>
                  </w:divBdr>
                </w:div>
                <w:div w:id="998076007">
                  <w:marLeft w:val="0"/>
                  <w:marRight w:val="0"/>
                  <w:marTop w:val="0"/>
                  <w:marBottom w:val="0"/>
                  <w:divBdr>
                    <w:top w:val="none" w:sz="0" w:space="0" w:color="auto"/>
                    <w:left w:val="none" w:sz="0" w:space="0" w:color="auto"/>
                    <w:bottom w:val="none" w:sz="0" w:space="0" w:color="auto"/>
                    <w:right w:val="none" w:sz="0" w:space="0" w:color="auto"/>
                  </w:divBdr>
                </w:div>
                <w:div w:id="54087242">
                  <w:marLeft w:val="0"/>
                  <w:marRight w:val="0"/>
                  <w:marTop w:val="0"/>
                  <w:marBottom w:val="0"/>
                  <w:divBdr>
                    <w:top w:val="none" w:sz="0" w:space="0" w:color="auto"/>
                    <w:left w:val="none" w:sz="0" w:space="0" w:color="auto"/>
                    <w:bottom w:val="none" w:sz="0" w:space="0" w:color="auto"/>
                    <w:right w:val="none" w:sz="0" w:space="0" w:color="auto"/>
                  </w:divBdr>
                </w:div>
                <w:div w:id="292488197">
                  <w:marLeft w:val="0"/>
                  <w:marRight w:val="0"/>
                  <w:marTop w:val="0"/>
                  <w:marBottom w:val="0"/>
                  <w:divBdr>
                    <w:top w:val="none" w:sz="0" w:space="0" w:color="auto"/>
                    <w:left w:val="none" w:sz="0" w:space="0" w:color="auto"/>
                    <w:bottom w:val="none" w:sz="0" w:space="0" w:color="auto"/>
                    <w:right w:val="none" w:sz="0" w:space="0" w:color="auto"/>
                  </w:divBdr>
                </w:div>
                <w:div w:id="874850418">
                  <w:marLeft w:val="0"/>
                  <w:marRight w:val="0"/>
                  <w:marTop w:val="0"/>
                  <w:marBottom w:val="0"/>
                  <w:divBdr>
                    <w:top w:val="none" w:sz="0" w:space="0" w:color="auto"/>
                    <w:left w:val="none" w:sz="0" w:space="0" w:color="auto"/>
                    <w:bottom w:val="none" w:sz="0" w:space="0" w:color="auto"/>
                    <w:right w:val="none" w:sz="0" w:space="0" w:color="auto"/>
                  </w:divBdr>
                </w:div>
                <w:div w:id="978992079">
                  <w:marLeft w:val="0"/>
                  <w:marRight w:val="0"/>
                  <w:marTop w:val="0"/>
                  <w:marBottom w:val="0"/>
                  <w:divBdr>
                    <w:top w:val="none" w:sz="0" w:space="0" w:color="auto"/>
                    <w:left w:val="none" w:sz="0" w:space="0" w:color="auto"/>
                    <w:bottom w:val="none" w:sz="0" w:space="0" w:color="auto"/>
                    <w:right w:val="none" w:sz="0" w:space="0" w:color="auto"/>
                  </w:divBdr>
                </w:div>
                <w:div w:id="348801604">
                  <w:marLeft w:val="0"/>
                  <w:marRight w:val="0"/>
                  <w:marTop w:val="0"/>
                  <w:marBottom w:val="0"/>
                  <w:divBdr>
                    <w:top w:val="none" w:sz="0" w:space="0" w:color="auto"/>
                    <w:left w:val="none" w:sz="0" w:space="0" w:color="auto"/>
                    <w:bottom w:val="none" w:sz="0" w:space="0" w:color="auto"/>
                    <w:right w:val="none" w:sz="0" w:space="0" w:color="auto"/>
                  </w:divBdr>
                </w:div>
                <w:div w:id="895900163">
                  <w:marLeft w:val="0"/>
                  <w:marRight w:val="0"/>
                  <w:marTop w:val="0"/>
                  <w:marBottom w:val="0"/>
                  <w:divBdr>
                    <w:top w:val="none" w:sz="0" w:space="0" w:color="auto"/>
                    <w:left w:val="none" w:sz="0" w:space="0" w:color="auto"/>
                    <w:bottom w:val="none" w:sz="0" w:space="0" w:color="auto"/>
                    <w:right w:val="none" w:sz="0" w:space="0" w:color="auto"/>
                  </w:divBdr>
                </w:div>
                <w:div w:id="1050151891">
                  <w:marLeft w:val="0"/>
                  <w:marRight w:val="0"/>
                  <w:marTop w:val="0"/>
                  <w:marBottom w:val="0"/>
                  <w:divBdr>
                    <w:top w:val="none" w:sz="0" w:space="0" w:color="auto"/>
                    <w:left w:val="none" w:sz="0" w:space="0" w:color="auto"/>
                    <w:bottom w:val="none" w:sz="0" w:space="0" w:color="auto"/>
                    <w:right w:val="none" w:sz="0" w:space="0" w:color="auto"/>
                  </w:divBdr>
                </w:div>
                <w:div w:id="795177769">
                  <w:marLeft w:val="0"/>
                  <w:marRight w:val="0"/>
                  <w:marTop w:val="0"/>
                  <w:marBottom w:val="0"/>
                  <w:divBdr>
                    <w:top w:val="none" w:sz="0" w:space="0" w:color="auto"/>
                    <w:left w:val="none" w:sz="0" w:space="0" w:color="auto"/>
                    <w:bottom w:val="none" w:sz="0" w:space="0" w:color="auto"/>
                    <w:right w:val="none" w:sz="0" w:space="0" w:color="auto"/>
                  </w:divBdr>
                </w:div>
                <w:div w:id="188103993">
                  <w:marLeft w:val="0"/>
                  <w:marRight w:val="0"/>
                  <w:marTop w:val="0"/>
                  <w:marBottom w:val="0"/>
                  <w:divBdr>
                    <w:top w:val="none" w:sz="0" w:space="0" w:color="auto"/>
                    <w:left w:val="none" w:sz="0" w:space="0" w:color="auto"/>
                    <w:bottom w:val="none" w:sz="0" w:space="0" w:color="auto"/>
                    <w:right w:val="none" w:sz="0" w:space="0" w:color="auto"/>
                  </w:divBdr>
                </w:div>
                <w:div w:id="1357583154">
                  <w:marLeft w:val="0"/>
                  <w:marRight w:val="0"/>
                  <w:marTop w:val="0"/>
                  <w:marBottom w:val="0"/>
                  <w:divBdr>
                    <w:top w:val="none" w:sz="0" w:space="0" w:color="auto"/>
                    <w:left w:val="none" w:sz="0" w:space="0" w:color="auto"/>
                    <w:bottom w:val="none" w:sz="0" w:space="0" w:color="auto"/>
                    <w:right w:val="none" w:sz="0" w:space="0" w:color="auto"/>
                  </w:divBdr>
                </w:div>
                <w:div w:id="2033990128">
                  <w:marLeft w:val="0"/>
                  <w:marRight w:val="0"/>
                  <w:marTop w:val="0"/>
                  <w:marBottom w:val="0"/>
                  <w:divBdr>
                    <w:top w:val="none" w:sz="0" w:space="0" w:color="auto"/>
                    <w:left w:val="none" w:sz="0" w:space="0" w:color="auto"/>
                    <w:bottom w:val="none" w:sz="0" w:space="0" w:color="auto"/>
                    <w:right w:val="none" w:sz="0" w:space="0" w:color="auto"/>
                  </w:divBdr>
                </w:div>
                <w:div w:id="942804288">
                  <w:marLeft w:val="0"/>
                  <w:marRight w:val="0"/>
                  <w:marTop w:val="0"/>
                  <w:marBottom w:val="0"/>
                  <w:divBdr>
                    <w:top w:val="none" w:sz="0" w:space="0" w:color="auto"/>
                    <w:left w:val="none" w:sz="0" w:space="0" w:color="auto"/>
                    <w:bottom w:val="none" w:sz="0" w:space="0" w:color="auto"/>
                    <w:right w:val="none" w:sz="0" w:space="0" w:color="auto"/>
                  </w:divBdr>
                </w:div>
                <w:div w:id="1420175154">
                  <w:marLeft w:val="0"/>
                  <w:marRight w:val="0"/>
                  <w:marTop w:val="0"/>
                  <w:marBottom w:val="0"/>
                  <w:divBdr>
                    <w:top w:val="none" w:sz="0" w:space="0" w:color="auto"/>
                    <w:left w:val="none" w:sz="0" w:space="0" w:color="auto"/>
                    <w:bottom w:val="none" w:sz="0" w:space="0" w:color="auto"/>
                    <w:right w:val="none" w:sz="0" w:space="0" w:color="auto"/>
                  </w:divBdr>
                </w:div>
                <w:div w:id="1059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7211">
          <w:marLeft w:val="0"/>
          <w:marRight w:val="0"/>
          <w:marTop w:val="0"/>
          <w:marBottom w:val="0"/>
          <w:divBdr>
            <w:top w:val="none" w:sz="0" w:space="0" w:color="auto"/>
            <w:left w:val="none" w:sz="0" w:space="0" w:color="auto"/>
            <w:bottom w:val="none" w:sz="0" w:space="0" w:color="auto"/>
            <w:right w:val="none" w:sz="0" w:space="0" w:color="auto"/>
          </w:divBdr>
          <w:divsChild>
            <w:div w:id="960183897">
              <w:marLeft w:val="0"/>
              <w:marRight w:val="0"/>
              <w:marTop w:val="0"/>
              <w:marBottom w:val="0"/>
              <w:divBdr>
                <w:top w:val="none" w:sz="0" w:space="0" w:color="auto"/>
                <w:left w:val="none" w:sz="0" w:space="0" w:color="auto"/>
                <w:bottom w:val="none" w:sz="0" w:space="0" w:color="auto"/>
                <w:right w:val="none" w:sz="0" w:space="0" w:color="auto"/>
              </w:divBdr>
            </w:div>
            <w:div w:id="1980378946">
              <w:marLeft w:val="0"/>
              <w:marRight w:val="0"/>
              <w:marTop w:val="0"/>
              <w:marBottom w:val="0"/>
              <w:divBdr>
                <w:top w:val="none" w:sz="0" w:space="0" w:color="auto"/>
                <w:left w:val="none" w:sz="0" w:space="0" w:color="auto"/>
                <w:bottom w:val="none" w:sz="0" w:space="0" w:color="auto"/>
                <w:right w:val="none" w:sz="0" w:space="0" w:color="auto"/>
              </w:divBdr>
            </w:div>
            <w:div w:id="2144151677">
              <w:marLeft w:val="0"/>
              <w:marRight w:val="0"/>
              <w:marTop w:val="0"/>
              <w:marBottom w:val="0"/>
              <w:divBdr>
                <w:top w:val="none" w:sz="0" w:space="0" w:color="auto"/>
                <w:left w:val="none" w:sz="0" w:space="0" w:color="auto"/>
                <w:bottom w:val="none" w:sz="0" w:space="0" w:color="auto"/>
                <w:right w:val="none" w:sz="0" w:space="0" w:color="auto"/>
              </w:divBdr>
            </w:div>
            <w:div w:id="1654944405">
              <w:marLeft w:val="0"/>
              <w:marRight w:val="0"/>
              <w:marTop w:val="0"/>
              <w:marBottom w:val="0"/>
              <w:divBdr>
                <w:top w:val="none" w:sz="0" w:space="0" w:color="auto"/>
                <w:left w:val="none" w:sz="0" w:space="0" w:color="auto"/>
                <w:bottom w:val="none" w:sz="0" w:space="0" w:color="auto"/>
                <w:right w:val="none" w:sz="0" w:space="0" w:color="auto"/>
              </w:divBdr>
            </w:div>
            <w:div w:id="1438481626">
              <w:marLeft w:val="0"/>
              <w:marRight w:val="0"/>
              <w:marTop w:val="0"/>
              <w:marBottom w:val="0"/>
              <w:divBdr>
                <w:top w:val="none" w:sz="0" w:space="0" w:color="auto"/>
                <w:left w:val="none" w:sz="0" w:space="0" w:color="auto"/>
                <w:bottom w:val="none" w:sz="0" w:space="0" w:color="auto"/>
                <w:right w:val="none" w:sz="0" w:space="0" w:color="auto"/>
              </w:divBdr>
            </w:div>
            <w:div w:id="1951938260">
              <w:marLeft w:val="0"/>
              <w:marRight w:val="0"/>
              <w:marTop w:val="0"/>
              <w:marBottom w:val="0"/>
              <w:divBdr>
                <w:top w:val="none" w:sz="0" w:space="0" w:color="auto"/>
                <w:left w:val="none" w:sz="0" w:space="0" w:color="auto"/>
                <w:bottom w:val="none" w:sz="0" w:space="0" w:color="auto"/>
                <w:right w:val="none" w:sz="0" w:space="0" w:color="auto"/>
              </w:divBdr>
            </w:div>
            <w:div w:id="2143305690">
              <w:marLeft w:val="0"/>
              <w:marRight w:val="0"/>
              <w:marTop w:val="0"/>
              <w:marBottom w:val="0"/>
              <w:divBdr>
                <w:top w:val="none" w:sz="0" w:space="0" w:color="auto"/>
                <w:left w:val="none" w:sz="0" w:space="0" w:color="auto"/>
                <w:bottom w:val="none" w:sz="0" w:space="0" w:color="auto"/>
                <w:right w:val="none" w:sz="0" w:space="0" w:color="auto"/>
              </w:divBdr>
            </w:div>
            <w:div w:id="374817731">
              <w:marLeft w:val="0"/>
              <w:marRight w:val="0"/>
              <w:marTop w:val="0"/>
              <w:marBottom w:val="0"/>
              <w:divBdr>
                <w:top w:val="none" w:sz="0" w:space="0" w:color="auto"/>
                <w:left w:val="none" w:sz="0" w:space="0" w:color="auto"/>
                <w:bottom w:val="none" w:sz="0" w:space="0" w:color="auto"/>
                <w:right w:val="none" w:sz="0" w:space="0" w:color="auto"/>
              </w:divBdr>
            </w:div>
            <w:div w:id="681469126">
              <w:marLeft w:val="0"/>
              <w:marRight w:val="0"/>
              <w:marTop w:val="0"/>
              <w:marBottom w:val="0"/>
              <w:divBdr>
                <w:top w:val="none" w:sz="0" w:space="0" w:color="auto"/>
                <w:left w:val="none" w:sz="0" w:space="0" w:color="auto"/>
                <w:bottom w:val="none" w:sz="0" w:space="0" w:color="auto"/>
                <w:right w:val="none" w:sz="0" w:space="0" w:color="auto"/>
              </w:divBdr>
            </w:div>
            <w:div w:id="438334075">
              <w:marLeft w:val="0"/>
              <w:marRight w:val="0"/>
              <w:marTop w:val="0"/>
              <w:marBottom w:val="0"/>
              <w:divBdr>
                <w:top w:val="none" w:sz="0" w:space="0" w:color="auto"/>
                <w:left w:val="none" w:sz="0" w:space="0" w:color="auto"/>
                <w:bottom w:val="none" w:sz="0" w:space="0" w:color="auto"/>
                <w:right w:val="none" w:sz="0" w:space="0" w:color="auto"/>
              </w:divBdr>
            </w:div>
            <w:div w:id="1906210887">
              <w:marLeft w:val="0"/>
              <w:marRight w:val="0"/>
              <w:marTop w:val="0"/>
              <w:marBottom w:val="0"/>
              <w:divBdr>
                <w:top w:val="none" w:sz="0" w:space="0" w:color="auto"/>
                <w:left w:val="none" w:sz="0" w:space="0" w:color="auto"/>
                <w:bottom w:val="none" w:sz="0" w:space="0" w:color="auto"/>
                <w:right w:val="none" w:sz="0" w:space="0" w:color="auto"/>
              </w:divBdr>
            </w:div>
            <w:div w:id="1962564993">
              <w:marLeft w:val="0"/>
              <w:marRight w:val="0"/>
              <w:marTop w:val="0"/>
              <w:marBottom w:val="0"/>
              <w:divBdr>
                <w:top w:val="none" w:sz="0" w:space="0" w:color="auto"/>
                <w:left w:val="none" w:sz="0" w:space="0" w:color="auto"/>
                <w:bottom w:val="none" w:sz="0" w:space="0" w:color="auto"/>
                <w:right w:val="none" w:sz="0" w:space="0" w:color="auto"/>
              </w:divBdr>
            </w:div>
            <w:div w:id="795370533">
              <w:marLeft w:val="0"/>
              <w:marRight w:val="0"/>
              <w:marTop w:val="0"/>
              <w:marBottom w:val="0"/>
              <w:divBdr>
                <w:top w:val="none" w:sz="0" w:space="0" w:color="auto"/>
                <w:left w:val="none" w:sz="0" w:space="0" w:color="auto"/>
                <w:bottom w:val="none" w:sz="0" w:space="0" w:color="auto"/>
                <w:right w:val="none" w:sz="0" w:space="0" w:color="auto"/>
              </w:divBdr>
            </w:div>
            <w:div w:id="217590198">
              <w:marLeft w:val="0"/>
              <w:marRight w:val="0"/>
              <w:marTop w:val="0"/>
              <w:marBottom w:val="0"/>
              <w:divBdr>
                <w:top w:val="none" w:sz="0" w:space="0" w:color="auto"/>
                <w:left w:val="none" w:sz="0" w:space="0" w:color="auto"/>
                <w:bottom w:val="none" w:sz="0" w:space="0" w:color="auto"/>
                <w:right w:val="none" w:sz="0" w:space="0" w:color="auto"/>
              </w:divBdr>
            </w:div>
            <w:div w:id="1350713289">
              <w:marLeft w:val="0"/>
              <w:marRight w:val="0"/>
              <w:marTop w:val="0"/>
              <w:marBottom w:val="0"/>
              <w:divBdr>
                <w:top w:val="none" w:sz="0" w:space="0" w:color="auto"/>
                <w:left w:val="none" w:sz="0" w:space="0" w:color="auto"/>
                <w:bottom w:val="none" w:sz="0" w:space="0" w:color="auto"/>
                <w:right w:val="none" w:sz="0" w:space="0" w:color="auto"/>
              </w:divBdr>
            </w:div>
            <w:div w:id="169636540">
              <w:marLeft w:val="0"/>
              <w:marRight w:val="0"/>
              <w:marTop w:val="0"/>
              <w:marBottom w:val="0"/>
              <w:divBdr>
                <w:top w:val="none" w:sz="0" w:space="0" w:color="auto"/>
                <w:left w:val="none" w:sz="0" w:space="0" w:color="auto"/>
                <w:bottom w:val="none" w:sz="0" w:space="0" w:color="auto"/>
                <w:right w:val="none" w:sz="0" w:space="0" w:color="auto"/>
              </w:divBdr>
            </w:div>
            <w:div w:id="786780018">
              <w:marLeft w:val="0"/>
              <w:marRight w:val="0"/>
              <w:marTop w:val="0"/>
              <w:marBottom w:val="0"/>
              <w:divBdr>
                <w:top w:val="none" w:sz="0" w:space="0" w:color="auto"/>
                <w:left w:val="none" w:sz="0" w:space="0" w:color="auto"/>
                <w:bottom w:val="none" w:sz="0" w:space="0" w:color="auto"/>
                <w:right w:val="none" w:sz="0" w:space="0" w:color="auto"/>
              </w:divBdr>
            </w:div>
            <w:div w:id="1510682427">
              <w:marLeft w:val="0"/>
              <w:marRight w:val="0"/>
              <w:marTop w:val="0"/>
              <w:marBottom w:val="0"/>
              <w:divBdr>
                <w:top w:val="none" w:sz="0" w:space="0" w:color="auto"/>
                <w:left w:val="none" w:sz="0" w:space="0" w:color="auto"/>
                <w:bottom w:val="none" w:sz="0" w:space="0" w:color="auto"/>
                <w:right w:val="none" w:sz="0" w:space="0" w:color="auto"/>
              </w:divBdr>
            </w:div>
            <w:div w:id="1841004017">
              <w:marLeft w:val="0"/>
              <w:marRight w:val="0"/>
              <w:marTop w:val="0"/>
              <w:marBottom w:val="0"/>
              <w:divBdr>
                <w:top w:val="none" w:sz="0" w:space="0" w:color="auto"/>
                <w:left w:val="none" w:sz="0" w:space="0" w:color="auto"/>
                <w:bottom w:val="none" w:sz="0" w:space="0" w:color="auto"/>
                <w:right w:val="none" w:sz="0" w:space="0" w:color="auto"/>
              </w:divBdr>
            </w:div>
            <w:div w:id="858394900">
              <w:marLeft w:val="0"/>
              <w:marRight w:val="0"/>
              <w:marTop w:val="0"/>
              <w:marBottom w:val="0"/>
              <w:divBdr>
                <w:top w:val="none" w:sz="0" w:space="0" w:color="auto"/>
                <w:left w:val="none" w:sz="0" w:space="0" w:color="auto"/>
                <w:bottom w:val="none" w:sz="0" w:space="0" w:color="auto"/>
                <w:right w:val="none" w:sz="0" w:space="0" w:color="auto"/>
              </w:divBdr>
            </w:div>
            <w:div w:id="989863010">
              <w:marLeft w:val="0"/>
              <w:marRight w:val="0"/>
              <w:marTop w:val="0"/>
              <w:marBottom w:val="0"/>
              <w:divBdr>
                <w:top w:val="none" w:sz="0" w:space="0" w:color="auto"/>
                <w:left w:val="none" w:sz="0" w:space="0" w:color="auto"/>
                <w:bottom w:val="none" w:sz="0" w:space="0" w:color="auto"/>
                <w:right w:val="none" w:sz="0" w:space="0" w:color="auto"/>
              </w:divBdr>
            </w:div>
            <w:div w:id="1814517034">
              <w:marLeft w:val="0"/>
              <w:marRight w:val="0"/>
              <w:marTop w:val="0"/>
              <w:marBottom w:val="0"/>
              <w:divBdr>
                <w:top w:val="none" w:sz="0" w:space="0" w:color="auto"/>
                <w:left w:val="none" w:sz="0" w:space="0" w:color="auto"/>
                <w:bottom w:val="none" w:sz="0" w:space="0" w:color="auto"/>
                <w:right w:val="none" w:sz="0" w:space="0" w:color="auto"/>
              </w:divBdr>
            </w:div>
            <w:div w:id="1200241627">
              <w:marLeft w:val="0"/>
              <w:marRight w:val="0"/>
              <w:marTop w:val="0"/>
              <w:marBottom w:val="0"/>
              <w:divBdr>
                <w:top w:val="none" w:sz="0" w:space="0" w:color="auto"/>
                <w:left w:val="none" w:sz="0" w:space="0" w:color="auto"/>
                <w:bottom w:val="none" w:sz="0" w:space="0" w:color="auto"/>
                <w:right w:val="none" w:sz="0" w:space="0" w:color="auto"/>
              </w:divBdr>
            </w:div>
            <w:div w:id="1694107337">
              <w:marLeft w:val="0"/>
              <w:marRight w:val="0"/>
              <w:marTop w:val="0"/>
              <w:marBottom w:val="0"/>
              <w:divBdr>
                <w:top w:val="none" w:sz="0" w:space="0" w:color="auto"/>
                <w:left w:val="none" w:sz="0" w:space="0" w:color="auto"/>
                <w:bottom w:val="none" w:sz="0" w:space="0" w:color="auto"/>
                <w:right w:val="none" w:sz="0" w:space="0" w:color="auto"/>
              </w:divBdr>
            </w:div>
            <w:div w:id="1228110311">
              <w:marLeft w:val="0"/>
              <w:marRight w:val="0"/>
              <w:marTop w:val="0"/>
              <w:marBottom w:val="0"/>
              <w:divBdr>
                <w:top w:val="none" w:sz="0" w:space="0" w:color="auto"/>
                <w:left w:val="none" w:sz="0" w:space="0" w:color="auto"/>
                <w:bottom w:val="none" w:sz="0" w:space="0" w:color="auto"/>
                <w:right w:val="none" w:sz="0" w:space="0" w:color="auto"/>
              </w:divBdr>
            </w:div>
            <w:div w:id="1096049625">
              <w:marLeft w:val="0"/>
              <w:marRight w:val="0"/>
              <w:marTop w:val="0"/>
              <w:marBottom w:val="0"/>
              <w:divBdr>
                <w:top w:val="none" w:sz="0" w:space="0" w:color="auto"/>
                <w:left w:val="none" w:sz="0" w:space="0" w:color="auto"/>
                <w:bottom w:val="none" w:sz="0" w:space="0" w:color="auto"/>
                <w:right w:val="none" w:sz="0" w:space="0" w:color="auto"/>
              </w:divBdr>
            </w:div>
            <w:div w:id="462970488">
              <w:marLeft w:val="0"/>
              <w:marRight w:val="0"/>
              <w:marTop w:val="0"/>
              <w:marBottom w:val="0"/>
              <w:divBdr>
                <w:top w:val="none" w:sz="0" w:space="0" w:color="auto"/>
                <w:left w:val="none" w:sz="0" w:space="0" w:color="auto"/>
                <w:bottom w:val="none" w:sz="0" w:space="0" w:color="auto"/>
                <w:right w:val="none" w:sz="0" w:space="0" w:color="auto"/>
              </w:divBdr>
            </w:div>
            <w:div w:id="1438283803">
              <w:marLeft w:val="0"/>
              <w:marRight w:val="0"/>
              <w:marTop w:val="0"/>
              <w:marBottom w:val="0"/>
              <w:divBdr>
                <w:top w:val="none" w:sz="0" w:space="0" w:color="auto"/>
                <w:left w:val="none" w:sz="0" w:space="0" w:color="auto"/>
                <w:bottom w:val="none" w:sz="0" w:space="0" w:color="auto"/>
                <w:right w:val="none" w:sz="0" w:space="0" w:color="auto"/>
              </w:divBdr>
            </w:div>
            <w:div w:id="1112746887">
              <w:marLeft w:val="0"/>
              <w:marRight w:val="0"/>
              <w:marTop w:val="0"/>
              <w:marBottom w:val="0"/>
              <w:divBdr>
                <w:top w:val="none" w:sz="0" w:space="0" w:color="auto"/>
                <w:left w:val="none" w:sz="0" w:space="0" w:color="auto"/>
                <w:bottom w:val="none" w:sz="0" w:space="0" w:color="auto"/>
                <w:right w:val="none" w:sz="0" w:space="0" w:color="auto"/>
              </w:divBdr>
            </w:div>
            <w:div w:id="2000695659">
              <w:marLeft w:val="0"/>
              <w:marRight w:val="0"/>
              <w:marTop w:val="0"/>
              <w:marBottom w:val="0"/>
              <w:divBdr>
                <w:top w:val="none" w:sz="0" w:space="0" w:color="auto"/>
                <w:left w:val="none" w:sz="0" w:space="0" w:color="auto"/>
                <w:bottom w:val="none" w:sz="0" w:space="0" w:color="auto"/>
                <w:right w:val="none" w:sz="0" w:space="0" w:color="auto"/>
              </w:divBdr>
            </w:div>
            <w:div w:id="1523668646">
              <w:marLeft w:val="0"/>
              <w:marRight w:val="0"/>
              <w:marTop w:val="0"/>
              <w:marBottom w:val="0"/>
              <w:divBdr>
                <w:top w:val="none" w:sz="0" w:space="0" w:color="auto"/>
                <w:left w:val="none" w:sz="0" w:space="0" w:color="auto"/>
                <w:bottom w:val="none" w:sz="0" w:space="0" w:color="auto"/>
                <w:right w:val="none" w:sz="0" w:space="0" w:color="auto"/>
              </w:divBdr>
            </w:div>
            <w:div w:id="811409784">
              <w:marLeft w:val="0"/>
              <w:marRight w:val="0"/>
              <w:marTop w:val="0"/>
              <w:marBottom w:val="0"/>
              <w:divBdr>
                <w:top w:val="none" w:sz="0" w:space="0" w:color="auto"/>
                <w:left w:val="none" w:sz="0" w:space="0" w:color="auto"/>
                <w:bottom w:val="none" w:sz="0" w:space="0" w:color="auto"/>
                <w:right w:val="none" w:sz="0" w:space="0" w:color="auto"/>
              </w:divBdr>
            </w:div>
            <w:div w:id="404187551">
              <w:marLeft w:val="0"/>
              <w:marRight w:val="0"/>
              <w:marTop w:val="0"/>
              <w:marBottom w:val="0"/>
              <w:divBdr>
                <w:top w:val="none" w:sz="0" w:space="0" w:color="auto"/>
                <w:left w:val="none" w:sz="0" w:space="0" w:color="auto"/>
                <w:bottom w:val="none" w:sz="0" w:space="0" w:color="auto"/>
                <w:right w:val="none" w:sz="0" w:space="0" w:color="auto"/>
              </w:divBdr>
            </w:div>
            <w:div w:id="686902641">
              <w:marLeft w:val="0"/>
              <w:marRight w:val="0"/>
              <w:marTop w:val="0"/>
              <w:marBottom w:val="0"/>
              <w:divBdr>
                <w:top w:val="none" w:sz="0" w:space="0" w:color="auto"/>
                <w:left w:val="none" w:sz="0" w:space="0" w:color="auto"/>
                <w:bottom w:val="none" w:sz="0" w:space="0" w:color="auto"/>
                <w:right w:val="none" w:sz="0" w:space="0" w:color="auto"/>
              </w:divBdr>
            </w:div>
            <w:div w:id="1959137975">
              <w:marLeft w:val="0"/>
              <w:marRight w:val="0"/>
              <w:marTop w:val="0"/>
              <w:marBottom w:val="0"/>
              <w:divBdr>
                <w:top w:val="none" w:sz="0" w:space="0" w:color="auto"/>
                <w:left w:val="none" w:sz="0" w:space="0" w:color="auto"/>
                <w:bottom w:val="none" w:sz="0" w:space="0" w:color="auto"/>
                <w:right w:val="none" w:sz="0" w:space="0" w:color="auto"/>
              </w:divBdr>
            </w:div>
            <w:div w:id="310867923">
              <w:marLeft w:val="0"/>
              <w:marRight w:val="0"/>
              <w:marTop w:val="0"/>
              <w:marBottom w:val="0"/>
              <w:divBdr>
                <w:top w:val="none" w:sz="0" w:space="0" w:color="auto"/>
                <w:left w:val="none" w:sz="0" w:space="0" w:color="auto"/>
                <w:bottom w:val="none" w:sz="0" w:space="0" w:color="auto"/>
                <w:right w:val="none" w:sz="0" w:space="0" w:color="auto"/>
              </w:divBdr>
            </w:div>
            <w:div w:id="78479269">
              <w:marLeft w:val="0"/>
              <w:marRight w:val="0"/>
              <w:marTop w:val="0"/>
              <w:marBottom w:val="0"/>
              <w:divBdr>
                <w:top w:val="none" w:sz="0" w:space="0" w:color="auto"/>
                <w:left w:val="none" w:sz="0" w:space="0" w:color="auto"/>
                <w:bottom w:val="none" w:sz="0" w:space="0" w:color="auto"/>
                <w:right w:val="none" w:sz="0" w:space="0" w:color="auto"/>
              </w:divBdr>
            </w:div>
            <w:div w:id="251625124">
              <w:marLeft w:val="0"/>
              <w:marRight w:val="0"/>
              <w:marTop w:val="0"/>
              <w:marBottom w:val="0"/>
              <w:divBdr>
                <w:top w:val="none" w:sz="0" w:space="0" w:color="auto"/>
                <w:left w:val="none" w:sz="0" w:space="0" w:color="auto"/>
                <w:bottom w:val="none" w:sz="0" w:space="0" w:color="auto"/>
                <w:right w:val="none" w:sz="0" w:space="0" w:color="auto"/>
              </w:divBdr>
            </w:div>
            <w:div w:id="2000886705">
              <w:marLeft w:val="0"/>
              <w:marRight w:val="0"/>
              <w:marTop w:val="0"/>
              <w:marBottom w:val="0"/>
              <w:divBdr>
                <w:top w:val="none" w:sz="0" w:space="0" w:color="auto"/>
                <w:left w:val="none" w:sz="0" w:space="0" w:color="auto"/>
                <w:bottom w:val="none" w:sz="0" w:space="0" w:color="auto"/>
                <w:right w:val="none" w:sz="0" w:space="0" w:color="auto"/>
              </w:divBdr>
            </w:div>
            <w:div w:id="1402021350">
              <w:marLeft w:val="0"/>
              <w:marRight w:val="0"/>
              <w:marTop w:val="0"/>
              <w:marBottom w:val="0"/>
              <w:divBdr>
                <w:top w:val="none" w:sz="0" w:space="0" w:color="auto"/>
                <w:left w:val="none" w:sz="0" w:space="0" w:color="auto"/>
                <w:bottom w:val="none" w:sz="0" w:space="0" w:color="auto"/>
                <w:right w:val="none" w:sz="0" w:space="0" w:color="auto"/>
              </w:divBdr>
            </w:div>
            <w:div w:id="1963346748">
              <w:marLeft w:val="0"/>
              <w:marRight w:val="0"/>
              <w:marTop w:val="0"/>
              <w:marBottom w:val="0"/>
              <w:divBdr>
                <w:top w:val="none" w:sz="0" w:space="0" w:color="auto"/>
                <w:left w:val="none" w:sz="0" w:space="0" w:color="auto"/>
                <w:bottom w:val="none" w:sz="0" w:space="0" w:color="auto"/>
                <w:right w:val="none" w:sz="0" w:space="0" w:color="auto"/>
              </w:divBdr>
            </w:div>
            <w:div w:id="1614632993">
              <w:marLeft w:val="0"/>
              <w:marRight w:val="0"/>
              <w:marTop w:val="0"/>
              <w:marBottom w:val="0"/>
              <w:divBdr>
                <w:top w:val="none" w:sz="0" w:space="0" w:color="auto"/>
                <w:left w:val="none" w:sz="0" w:space="0" w:color="auto"/>
                <w:bottom w:val="none" w:sz="0" w:space="0" w:color="auto"/>
                <w:right w:val="none" w:sz="0" w:space="0" w:color="auto"/>
              </w:divBdr>
            </w:div>
            <w:div w:id="157969240">
              <w:marLeft w:val="0"/>
              <w:marRight w:val="0"/>
              <w:marTop w:val="0"/>
              <w:marBottom w:val="0"/>
              <w:divBdr>
                <w:top w:val="none" w:sz="0" w:space="0" w:color="auto"/>
                <w:left w:val="none" w:sz="0" w:space="0" w:color="auto"/>
                <w:bottom w:val="none" w:sz="0" w:space="0" w:color="auto"/>
                <w:right w:val="none" w:sz="0" w:space="0" w:color="auto"/>
              </w:divBdr>
            </w:div>
            <w:div w:id="649092342">
              <w:marLeft w:val="0"/>
              <w:marRight w:val="0"/>
              <w:marTop w:val="0"/>
              <w:marBottom w:val="0"/>
              <w:divBdr>
                <w:top w:val="none" w:sz="0" w:space="0" w:color="auto"/>
                <w:left w:val="none" w:sz="0" w:space="0" w:color="auto"/>
                <w:bottom w:val="none" w:sz="0" w:space="0" w:color="auto"/>
                <w:right w:val="none" w:sz="0" w:space="0" w:color="auto"/>
              </w:divBdr>
            </w:div>
            <w:div w:id="1677341640">
              <w:marLeft w:val="0"/>
              <w:marRight w:val="0"/>
              <w:marTop w:val="0"/>
              <w:marBottom w:val="0"/>
              <w:divBdr>
                <w:top w:val="none" w:sz="0" w:space="0" w:color="auto"/>
                <w:left w:val="none" w:sz="0" w:space="0" w:color="auto"/>
                <w:bottom w:val="none" w:sz="0" w:space="0" w:color="auto"/>
                <w:right w:val="none" w:sz="0" w:space="0" w:color="auto"/>
              </w:divBdr>
            </w:div>
            <w:div w:id="348147183">
              <w:marLeft w:val="0"/>
              <w:marRight w:val="0"/>
              <w:marTop w:val="0"/>
              <w:marBottom w:val="0"/>
              <w:divBdr>
                <w:top w:val="none" w:sz="0" w:space="0" w:color="auto"/>
                <w:left w:val="none" w:sz="0" w:space="0" w:color="auto"/>
                <w:bottom w:val="none" w:sz="0" w:space="0" w:color="auto"/>
                <w:right w:val="none" w:sz="0" w:space="0" w:color="auto"/>
              </w:divBdr>
            </w:div>
            <w:div w:id="1550843940">
              <w:marLeft w:val="0"/>
              <w:marRight w:val="0"/>
              <w:marTop w:val="0"/>
              <w:marBottom w:val="0"/>
              <w:divBdr>
                <w:top w:val="none" w:sz="0" w:space="0" w:color="auto"/>
                <w:left w:val="none" w:sz="0" w:space="0" w:color="auto"/>
                <w:bottom w:val="none" w:sz="0" w:space="0" w:color="auto"/>
                <w:right w:val="none" w:sz="0" w:space="0" w:color="auto"/>
              </w:divBdr>
            </w:div>
            <w:div w:id="1641300041">
              <w:marLeft w:val="0"/>
              <w:marRight w:val="0"/>
              <w:marTop w:val="0"/>
              <w:marBottom w:val="0"/>
              <w:divBdr>
                <w:top w:val="none" w:sz="0" w:space="0" w:color="auto"/>
                <w:left w:val="none" w:sz="0" w:space="0" w:color="auto"/>
                <w:bottom w:val="none" w:sz="0" w:space="0" w:color="auto"/>
                <w:right w:val="none" w:sz="0" w:space="0" w:color="auto"/>
              </w:divBdr>
            </w:div>
            <w:div w:id="1235042636">
              <w:marLeft w:val="0"/>
              <w:marRight w:val="0"/>
              <w:marTop w:val="0"/>
              <w:marBottom w:val="0"/>
              <w:divBdr>
                <w:top w:val="none" w:sz="0" w:space="0" w:color="auto"/>
                <w:left w:val="none" w:sz="0" w:space="0" w:color="auto"/>
                <w:bottom w:val="none" w:sz="0" w:space="0" w:color="auto"/>
                <w:right w:val="none" w:sz="0" w:space="0" w:color="auto"/>
              </w:divBdr>
            </w:div>
            <w:div w:id="645669487">
              <w:marLeft w:val="0"/>
              <w:marRight w:val="0"/>
              <w:marTop w:val="0"/>
              <w:marBottom w:val="0"/>
              <w:divBdr>
                <w:top w:val="none" w:sz="0" w:space="0" w:color="auto"/>
                <w:left w:val="none" w:sz="0" w:space="0" w:color="auto"/>
                <w:bottom w:val="none" w:sz="0" w:space="0" w:color="auto"/>
                <w:right w:val="none" w:sz="0" w:space="0" w:color="auto"/>
              </w:divBdr>
            </w:div>
            <w:div w:id="469372621">
              <w:marLeft w:val="0"/>
              <w:marRight w:val="0"/>
              <w:marTop w:val="0"/>
              <w:marBottom w:val="0"/>
              <w:divBdr>
                <w:top w:val="none" w:sz="0" w:space="0" w:color="auto"/>
                <w:left w:val="none" w:sz="0" w:space="0" w:color="auto"/>
                <w:bottom w:val="none" w:sz="0" w:space="0" w:color="auto"/>
                <w:right w:val="none" w:sz="0" w:space="0" w:color="auto"/>
              </w:divBdr>
            </w:div>
            <w:div w:id="1737508946">
              <w:marLeft w:val="0"/>
              <w:marRight w:val="0"/>
              <w:marTop w:val="0"/>
              <w:marBottom w:val="0"/>
              <w:divBdr>
                <w:top w:val="none" w:sz="0" w:space="0" w:color="auto"/>
                <w:left w:val="none" w:sz="0" w:space="0" w:color="auto"/>
                <w:bottom w:val="none" w:sz="0" w:space="0" w:color="auto"/>
                <w:right w:val="none" w:sz="0" w:space="0" w:color="auto"/>
              </w:divBdr>
            </w:div>
            <w:div w:id="453409779">
              <w:marLeft w:val="0"/>
              <w:marRight w:val="0"/>
              <w:marTop w:val="0"/>
              <w:marBottom w:val="0"/>
              <w:divBdr>
                <w:top w:val="none" w:sz="0" w:space="0" w:color="auto"/>
                <w:left w:val="none" w:sz="0" w:space="0" w:color="auto"/>
                <w:bottom w:val="none" w:sz="0" w:space="0" w:color="auto"/>
                <w:right w:val="none" w:sz="0" w:space="0" w:color="auto"/>
              </w:divBdr>
            </w:div>
            <w:div w:id="1316688740">
              <w:marLeft w:val="0"/>
              <w:marRight w:val="0"/>
              <w:marTop w:val="0"/>
              <w:marBottom w:val="0"/>
              <w:divBdr>
                <w:top w:val="none" w:sz="0" w:space="0" w:color="auto"/>
                <w:left w:val="none" w:sz="0" w:space="0" w:color="auto"/>
                <w:bottom w:val="none" w:sz="0" w:space="0" w:color="auto"/>
                <w:right w:val="none" w:sz="0" w:space="0" w:color="auto"/>
              </w:divBdr>
            </w:div>
            <w:div w:id="1879008720">
              <w:marLeft w:val="0"/>
              <w:marRight w:val="0"/>
              <w:marTop w:val="0"/>
              <w:marBottom w:val="0"/>
              <w:divBdr>
                <w:top w:val="none" w:sz="0" w:space="0" w:color="auto"/>
                <w:left w:val="none" w:sz="0" w:space="0" w:color="auto"/>
                <w:bottom w:val="none" w:sz="0" w:space="0" w:color="auto"/>
                <w:right w:val="none" w:sz="0" w:space="0" w:color="auto"/>
              </w:divBdr>
            </w:div>
            <w:div w:id="131219088">
              <w:marLeft w:val="0"/>
              <w:marRight w:val="0"/>
              <w:marTop w:val="0"/>
              <w:marBottom w:val="0"/>
              <w:divBdr>
                <w:top w:val="none" w:sz="0" w:space="0" w:color="auto"/>
                <w:left w:val="none" w:sz="0" w:space="0" w:color="auto"/>
                <w:bottom w:val="none" w:sz="0" w:space="0" w:color="auto"/>
                <w:right w:val="none" w:sz="0" w:space="0" w:color="auto"/>
              </w:divBdr>
            </w:div>
            <w:div w:id="433211525">
              <w:marLeft w:val="0"/>
              <w:marRight w:val="0"/>
              <w:marTop w:val="0"/>
              <w:marBottom w:val="0"/>
              <w:divBdr>
                <w:top w:val="none" w:sz="0" w:space="0" w:color="auto"/>
                <w:left w:val="none" w:sz="0" w:space="0" w:color="auto"/>
                <w:bottom w:val="none" w:sz="0" w:space="0" w:color="auto"/>
                <w:right w:val="none" w:sz="0" w:space="0" w:color="auto"/>
              </w:divBdr>
              <w:divsChild>
                <w:div w:id="1061639157">
                  <w:marLeft w:val="0"/>
                  <w:marRight w:val="0"/>
                  <w:marTop w:val="0"/>
                  <w:marBottom w:val="0"/>
                  <w:divBdr>
                    <w:top w:val="none" w:sz="0" w:space="0" w:color="auto"/>
                    <w:left w:val="none" w:sz="0" w:space="0" w:color="auto"/>
                    <w:bottom w:val="none" w:sz="0" w:space="0" w:color="auto"/>
                    <w:right w:val="none" w:sz="0" w:space="0" w:color="auto"/>
                  </w:divBdr>
                </w:div>
                <w:div w:id="1890653996">
                  <w:marLeft w:val="0"/>
                  <w:marRight w:val="0"/>
                  <w:marTop w:val="0"/>
                  <w:marBottom w:val="0"/>
                  <w:divBdr>
                    <w:top w:val="none" w:sz="0" w:space="0" w:color="auto"/>
                    <w:left w:val="none" w:sz="0" w:space="0" w:color="auto"/>
                    <w:bottom w:val="none" w:sz="0" w:space="0" w:color="auto"/>
                    <w:right w:val="none" w:sz="0" w:space="0" w:color="auto"/>
                  </w:divBdr>
                </w:div>
                <w:div w:id="2111076874">
                  <w:marLeft w:val="0"/>
                  <w:marRight w:val="0"/>
                  <w:marTop w:val="0"/>
                  <w:marBottom w:val="0"/>
                  <w:divBdr>
                    <w:top w:val="none" w:sz="0" w:space="0" w:color="auto"/>
                    <w:left w:val="none" w:sz="0" w:space="0" w:color="auto"/>
                    <w:bottom w:val="none" w:sz="0" w:space="0" w:color="auto"/>
                    <w:right w:val="none" w:sz="0" w:space="0" w:color="auto"/>
                  </w:divBdr>
                </w:div>
                <w:div w:id="1864594114">
                  <w:marLeft w:val="0"/>
                  <w:marRight w:val="0"/>
                  <w:marTop w:val="0"/>
                  <w:marBottom w:val="0"/>
                  <w:divBdr>
                    <w:top w:val="none" w:sz="0" w:space="0" w:color="auto"/>
                    <w:left w:val="none" w:sz="0" w:space="0" w:color="auto"/>
                    <w:bottom w:val="none" w:sz="0" w:space="0" w:color="auto"/>
                    <w:right w:val="none" w:sz="0" w:space="0" w:color="auto"/>
                  </w:divBdr>
                </w:div>
                <w:div w:id="741605526">
                  <w:marLeft w:val="0"/>
                  <w:marRight w:val="0"/>
                  <w:marTop w:val="0"/>
                  <w:marBottom w:val="0"/>
                  <w:divBdr>
                    <w:top w:val="none" w:sz="0" w:space="0" w:color="auto"/>
                    <w:left w:val="none" w:sz="0" w:space="0" w:color="auto"/>
                    <w:bottom w:val="none" w:sz="0" w:space="0" w:color="auto"/>
                    <w:right w:val="none" w:sz="0" w:space="0" w:color="auto"/>
                  </w:divBdr>
                </w:div>
                <w:div w:id="66193420">
                  <w:marLeft w:val="0"/>
                  <w:marRight w:val="0"/>
                  <w:marTop w:val="0"/>
                  <w:marBottom w:val="0"/>
                  <w:divBdr>
                    <w:top w:val="none" w:sz="0" w:space="0" w:color="auto"/>
                    <w:left w:val="none" w:sz="0" w:space="0" w:color="auto"/>
                    <w:bottom w:val="none" w:sz="0" w:space="0" w:color="auto"/>
                    <w:right w:val="none" w:sz="0" w:space="0" w:color="auto"/>
                  </w:divBdr>
                </w:div>
                <w:div w:id="1031881314">
                  <w:marLeft w:val="0"/>
                  <w:marRight w:val="0"/>
                  <w:marTop w:val="0"/>
                  <w:marBottom w:val="0"/>
                  <w:divBdr>
                    <w:top w:val="none" w:sz="0" w:space="0" w:color="auto"/>
                    <w:left w:val="none" w:sz="0" w:space="0" w:color="auto"/>
                    <w:bottom w:val="none" w:sz="0" w:space="0" w:color="auto"/>
                    <w:right w:val="none" w:sz="0" w:space="0" w:color="auto"/>
                  </w:divBdr>
                </w:div>
                <w:div w:id="970011605">
                  <w:marLeft w:val="0"/>
                  <w:marRight w:val="0"/>
                  <w:marTop w:val="0"/>
                  <w:marBottom w:val="0"/>
                  <w:divBdr>
                    <w:top w:val="none" w:sz="0" w:space="0" w:color="auto"/>
                    <w:left w:val="none" w:sz="0" w:space="0" w:color="auto"/>
                    <w:bottom w:val="none" w:sz="0" w:space="0" w:color="auto"/>
                    <w:right w:val="none" w:sz="0" w:space="0" w:color="auto"/>
                  </w:divBdr>
                </w:div>
                <w:div w:id="2032026566">
                  <w:marLeft w:val="0"/>
                  <w:marRight w:val="0"/>
                  <w:marTop w:val="0"/>
                  <w:marBottom w:val="0"/>
                  <w:divBdr>
                    <w:top w:val="none" w:sz="0" w:space="0" w:color="auto"/>
                    <w:left w:val="none" w:sz="0" w:space="0" w:color="auto"/>
                    <w:bottom w:val="none" w:sz="0" w:space="0" w:color="auto"/>
                    <w:right w:val="none" w:sz="0" w:space="0" w:color="auto"/>
                  </w:divBdr>
                </w:div>
                <w:div w:id="446311119">
                  <w:marLeft w:val="0"/>
                  <w:marRight w:val="0"/>
                  <w:marTop w:val="0"/>
                  <w:marBottom w:val="0"/>
                  <w:divBdr>
                    <w:top w:val="none" w:sz="0" w:space="0" w:color="auto"/>
                    <w:left w:val="none" w:sz="0" w:space="0" w:color="auto"/>
                    <w:bottom w:val="none" w:sz="0" w:space="0" w:color="auto"/>
                    <w:right w:val="none" w:sz="0" w:space="0" w:color="auto"/>
                  </w:divBdr>
                </w:div>
                <w:div w:id="1749573063">
                  <w:marLeft w:val="0"/>
                  <w:marRight w:val="0"/>
                  <w:marTop w:val="0"/>
                  <w:marBottom w:val="0"/>
                  <w:divBdr>
                    <w:top w:val="none" w:sz="0" w:space="0" w:color="auto"/>
                    <w:left w:val="none" w:sz="0" w:space="0" w:color="auto"/>
                    <w:bottom w:val="none" w:sz="0" w:space="0" w:color="auto"/>
                    <w:right w:val="none" w:sz="0" w:space="0" w:color="auto"/>
                  </w:divBdr>
                </w:div>
                <w:div w:id="1066755876">
                  <w:marLeft w:val="0"/>
                  <w:marRight w:val="0"/>
                  <w:marTop w:val="0"/>
                  <w:marBottom w:val="0"/>
                  <w:divBdr>
                    <w:top w:val="none" w:sz="0" w:space="0" w:color="auto"/>
                    <w:left w:val="none" w:sz="0" w:space="0" w:color="auto"/>
                    <w:bottom w:val="none" w:sz="0" w:space="0" w:color="auto"/>
                    <w:right w:val="none" w:sz="0" w:space="0" w:color="auto"/>
                  </w:divBdr>
                </w:div>
                <w:div w:id="1920097371">
                  <w:marLeft w:val="0"/>
                  <w:marRight w:val="0"/>
                  <w:marTop w:val="0"/>
                  <w:marBottom w:val="0"/>
                  <w:divBdr>
                    <w:top w:val="none" w:sz="0" w:space="0" w:color="auto"/>
                    <w:left w:val="none" w:sz="0" w:space="0" w:color="auto"/>
                    <w:bottom w:val="none" w:sz="0" w:space="0" w:color="auto"/>
                    <w:right w:val="none" w:sz="0" w:space="0" w:color="auto"/>
                  </w:divBdr>
                </w:div>
                <w:div w:id="776682684">
                  <w:marLeft w:val="0"/>
                  <w:marRight w:val="0"/>
                  <w:marTop w:val="0"/>
                  <w:marBottom w:val="0"/>
                  <w:divBdr>
                    <w:top w:val="none" w:sz="0" w:space="0" w:color="auto"/>
                    <w:left w:val="none" w:sz="0" w:space="0" w:color="auto"/>
                    <w:bottom w:val="none" w:sz="0" w:space="0" w:color="auto"/>
                    <w:right w:val="none" w:sz="0" w:space="0" w:color="auto"/>
                  </w:divBdr>
                </w:div>
                <w:div w:id="313413796">
                  <w:marLeft w:val="0"/>
                  <w:marRight w:val="0"/>
                  <w:marTop w:val="0"/>
                  <w:marBottom w:val="0"/>
                  <w:divBdr>
                    <w:top w:val="none" w:sz="0" w:space="0" w:color="auto"/>
                    <w:left w:val="none" w:sz="0" w:space="0" w:color="auto"/>
                    <w:bottom w:val="none" w:sz="0" w:space="0" w:color="auto"/>
                    <w:right w:val="none" w:sz="0" w:space="0" w:color="auto"/>
                  </w:divBdr>
                </w:div>
                <w:div w:id="1315335569">
                  <w:marLeft w:val="0"/>
                  <w:marRight w:val="0"/>
                  <w:marTop w:val="0"/>
                  <w:marBottom w:val="0"/>
                  <w:divBdr>
                    <w:top w:val="none" w:sz="0" w:space="0" w:color="auto"/>
                    <w:left w:val="none" w:sz="0" w:space="0" w:color="auto"/>
                    <w:bottom w:val="none" w:sz="0" w:space="0" w:color="auto"/>
                    <w:right w:val="none" w:sz="0" w:space="0" w:color="auto"/>
                  </w:divBdr>
                </w:div>
                <w:div w:id="1828325758">
                  <w:marLeft w:val="0"/>
                  <w:marRight w:val="0"/>
                  <w:marTop w:val="0"/>
                  <w:marBottom w:val="0"/>
                  <w:divBdr>
                    <w:top w:val="none" w:sz="0" w:space="0" w:color="auto"/>
                    <w:left w:val="none" w:sz="0" w:space="0" w:color="auto"/>
                    <w:bottom w:val="none" w:sz="0" w:space="0" w:color="auto"/>
                    <w:right w:val="none" w:sz="0" w:space="0" w:color="auto"/>
                  </w:divBdr>
                </w:div>
                <w:div w:id="735393811">
                  <w:marLeft w:val="0"/>
                  <w:marRight w:val="0"/>
                  <w:marTop w:val="0"/>
                  <w:marBottom w:val="0"/>
                  <w:divBdr>
                    <w:top w:val="none" w:sz="0" w:space="0" w:color="auto"/>
                    <w:left w:val="none" w:sz="0" w:space="0" w:color="auto"/>
                    <w:bottom w:val="none" w:sz="0" w:space="0" w:color="auto"/>
                    <w:right w:val="none" w:sz="0" w:space="0" w:color="auto"/>
                  </w:divBdr>
                </w:div>
                <w:div w:id="1517235988">
                  <w:marLeft w:val="0"/>
                  <w:marRight w:val="0"/>
                  <w:marTop w:val="0"/>
                  <w:marBottom w:val="0"/>
                  <w:divBdr>
                    <w:top w:val="none" w:sz="0" w:space="0" w:color="auto"/>
                    <w:left w:val="none" w:sz="0" w:space="0" w:color="auto"/>
                    <w:bottom w:val="none" w:sz="0" w:space="0" w:color="auto"/>
                    <w:right w:val="none" w:sz="0" w:space="0" w:color="auto"/>
                  </w:divBdr>
                </w:div>
                <w:div w:id="427043124">
                  <w:marLeft w:val="0"/>
                  <w:marRight w:val="0"/>
                  <w:marTop w:val="0"/>
                  <w:marBottom w:val="0"/>
                  <w:divBdr>
                    <w:top w:val="none" w:sz="0" w:space="0" w:color="auto"/>
                    <w:left w:val="none" w:sz="0" w:space="0" w:color="auto"/>
                    <w:bottom w:val="none" w:sz="0" w:space="0" w:color="auto"/>
                    <w:right w:val="none" w:sz="0" w:space="0" w:color="auto"/>
                  </w:divBdr>
                </w:div>
                <w:div w:id="1266113144">
                  <w:marLeft w:val="0"/>
                  <w:marRight w:val="0"/>
                  <w:marTop w:val="0"/>
                  <w:marBottom w:val="0"/>
                  <w:divBdr>
                    <w:top w:val="none" w:sz="0" w:space="0" w:color="auto"/>
                    <w:left w:val="none" w:sz="0" w:space="0" w:color="auto"/>
                    <w:bottom w:val="none" w:sz="0" w:space="0" w:color="auto"/>
                    <w:right w:val="none" w:sz="0" w:space="0" w:color="auto"/>
                  </w:divBdr>
                </w:div>
                <w:div w:id="1145664147">
                  <w:marLeft w:val="0"/>
                  <w:marRight w:val="0"/>
                  <w:marTop w:val="0"/>
                  <w:marBottom w:val="0"/>
                  <w:divBdr>
                    <w:top w:val="none" w:sz="0" w:space="0" w:color="auto"/>
                    <w:left w:val="none" w:sz="0" w:space="0" w:color="auto"/>
                    <w:bottom w:val="none" w:sz="0" w:space="0" w:color="auto"/>
                    <w:right w:val="none" w:sz="0" w:space="0" w:color="auto"/>
                  </w:divBdr>
                </w:div>
                <w:div w:id="710152994">
                  <w:marLeft w:val="0"/>
                  <w:marRight w:val="0"/>
                  <w:marTop w:val="0"/>
                  <w:marBottom w:val="0"/>
                  <w:divBdr>
                    <w:top w:val="none" w:sz="0" w:space="0" w:color="auto"/>
                    <w:left w:val="none" w:sz="0" w:space="0" w:color="auto"/>
                    <w:bottom w:val="none" w:sz="0" w:space="0" w:color="auto"/>
                    <w:right w:val="none" w:sz="0" w:space="0" w:color="auto"/>
                  </w:divBdr>
                </w:div>
                <w:div w:id="301888527">
                  <w:marLeft w:val="0"/>
                  <w:marRight w:val="0"/>
                  <w:marTop w:val="0"/>
                  <w:marBottom w:val="0"/>
                  <w:divBdr>
                    <w:top w:val="none" w:sz="0" w:space="0" w:color="auto"/>
                    <w:left w:val="none" w:sz="0" w:space="0" w:color="auto"/>
                    <w:bottom w:val="none" w:sz="0" w:space="0" w:color="auto"/>
                    <w:right w:val="none" w:sz="0" w:space="0" w:color="auto"/>
                  </w:divBdr>
                </w:div>
                <w:div w:id="333917376">
                  <w:marLeft w:val="0"/>
                  <w:marRight w:val="0"/>
                  <w:marTop w:val="0"/>
                  <w:marBottom w:val="0"/>
                  <w:divBdr>
                    <w:top w:val="none" w:sz="0" w:space="0" w:color="auto"/>
                    <w:left w:val="none" w:sz="0" w:space="0" w:color="auto"/>
                    <w:bottom w:val="none" w:sz="0" w:space="0" w:color="auto"/>
                    <w:right w:val="none" w:sz="0" w:space="0" w:color="auto"/>
                  </w:divBdr>
                </w:div>
                <w:div w:id="1675641745">
                  <w:marLeft w:val="0"/>
                  <w:marRight w:val="0"/>
                  <w:marTop w:val="0"/>
                  <w:marBottom w:val="0"/>
                  <w:divBdr>
                    <w:top w:val="none" w:sz="0" w:space="0" w:color="auto"/>
                    <w:left w:val="none" w:sz="0" w:space="0" w:color="auto"/>
                    <w:bottom w:val="none" w:sz="0" w:space="0" w:color="auto"/>
                    <w:right w:val="none" w:sz="0" w:space="0" w:color="auto"/>
                  </w:divBdr>
                </w:div>
                <w:div w:id="759566858">
                  <w:marLeft w:val="0"/>
                  <w:marRight w:val="0"/>
                  <w:marTop w:val="0"/>
                  <w:marBottom w:val="0"/>
                  <w:divBdr>
                    <w:top w:val="none" w:sz="0" w:space="0" w:color="auto"/>
                    <w:left w:val="none" w:sz="0" w:space="0" w:color="auto"/>
                    <w:bottom w:val="none" w:sz="0" w:space="0" w:color="auto"/>
                    <w:right w:val="none" w:sz="0" w:space="0" w:color="auto"/>
                  </w:divBdr>
                </w:div>
                <w:div w:id="540560186">
                  <w:marLeft w:val="0"/>
                  <w:marRight w:val="0"/>
                  <w:marTop w:val="0"/>
                  <w:marBottom w:val="0"/>
                  <w:divBdr>
                    <w:top w:val="none" w:sz="0" w:space="0" w:color="auto"/>
                    <w:left w:val="none" w:sz="0" w:space="0" w:color="auto"/>
                    <w:bottom w:val="none" w:sz="0" w:space="0" w:color="auto"/>
                    <w:right w:val="none" w:sz="0" w:space="0" w:color="auto"/>
                  </w:divBdr>
                </w:div>
                <w:div w:id="558825684">
                  <w:marLeft w:val="0"/>
                  <w:marRight w:val="0"/>
                  <w:marTop w:val="0"/>
                  <w:marBottom w:val="0"/>
                  <w:divBdr>
                    <w:top w:val="none" w:sz="0" w:space="0" w:color="auto"/>
                    <w:left w:val="none" w:sz="0" w:space="0" w:color="auto"/>
                    <w:bottom w:val="none" w:sz="0" w:space="0" w:color="auto"/>
                    <w:right w:val="none" w:sz="0" w:space="0" w:color="auto"/>
                  </w:divBdr>
                </w:div>
                <w:div w:id="981740173">
                  <w:marLeft w:val="0"/>
                  <w:marRight w:val="0"/>
                  <w:marTop w:val="0"/>
                  <w:marBottom w:val="0"/>
                  <w:divBdr>
                    <w:top w:val="none" w:sz="0" w:space="0" w:color="auto"/>
                    <w:left w:val="none" w:sz="0" w:space="0" w:color="auto"/>
                    <w:bottom w:val="none" w:sz="0" w:space="0" w:color="auto"/>
                    <w:right w:val="none" w:sz="0" w:space="0" w:color="auto"/>
                  </w:divBdr>
                </w:div>
                <w:div w:id="2003703289">
                  <w:marLeft w:val="0"/>
                  <w:marRight w:val="0"/>
                  <w:marTop w:val="0"/>
                  <w:marBottom w:val="0"/>
                  <w:divBdr>
                    <w:top w:val="none" w:sz="0" w:space="0" w:color="auto"/>
                    <w:left w:val="none" w:sz="0" w:space="0" w:color="auto"/>
                    <w:bottom w:val="none" w:sz="0" w:space="0" w:color="auto"/>
                    <w:right w:val="none" w:sz="0" w:space="0" w:color="auto"/>
                  </w:divBdr>
                </w:div>
                <w:div w:id="48379197">
                  <w:marLeft w:val="0"/>
                  <w:marRight w:val="0"/>
                  <w:marTop w:val="0"/>
                  <w:marBottom w:val="0"/>
                  <w:divBdr>
                    <w:top w:val="none" w:sz="0" w:space="0" w:color="auto"/>
                    <w:left w:val="none" w:sz="0" w:space="0" w:color="auto"/>
                    <w:bottom w:val="none" w:sz="0" w:space="0" w:color="auto"/>
                    <w:right w:val="none" w:sz="0" w:space="0" w:color="auto"/>
                  </w:divBdr>
                </w:div>
                <w:div w:id="242572459">
                  <w:marLeft w:val="0"/>
                  <w:marRight w:val="0"/>
                  <w:marTop w:val="0"/>
                  <w:marBottom w:val="0"/>
                  <w:divBdr>
                    <w:top w:val="none" w:sz="0" w:space="0" w:color="auto"/>
                    <w:left w:val="none" w:sz="0" w:space="0" w:color="auto"/>
                    <w:bottom w:val="none" w:sz="0" w:space="0" w:color="auto"/>
                    <w:right w:val="none" w:sz="0" w:space="0" w:color="auto"/>
                  </w:divBdr>
                </w:div>
                <w:div w:id="765275882">
                  <w:marLeft w:val="0"/>
                  <w:marRight w:val="0"/>
                  <w:marTop w:val="0"/>
                  <w:marBottom w:val="0"/>
                  <w:divBdr>
                    <w:top w:val="none" w:sz="0" w:space="0" w:color="auto"/>
                    <w:left w:val="none" w:sz="0" w:space="0" w:color="auto"/>
                    <w:bottom w:val="none" w:sz="0" w:space="0" w:color="auto"/>
                    <w:right w:val="none" w:sz="0" w:space="0" w:color="auto"/>
                  </w:divBdr>
                </w:div>
                <w:div w:id="1477647887">
                  <w:marLeft w:val="0"/>
                  <w:marRight w:val="0"/>
                  <w:marTop w:val="0"/>
                  <w:marBottom w:val="0"/>
                  <w:divBdr>
                    <w:top w:val="none" w:sz="0" w:space="0" w:color="auto"/>
                    <w:left w:val="none" w:sz="0" w:space="0" w:color="auto"/>
                    <w:bottom w:val="none" w:sz="0" w:space="0" w:color="auto"/>
                    <w:right w:val="none" w:sz="0" w:space="0" w:color="auto"/>
                  </w:divBdr>
                </w:div>
                <w:div w:id="681590168">
                  <w:marLeft w:val="0"/>
                  <w:marRight w:val="0"/>
                  <w:marTop w:val="0"/>
                  <w:marBottom w:val="0"/>
                  <w:divBdr>
                    <w:top w:val="none" w:sz="0" w:space="0" w:color="auto"/>
                    <w:left w:val="none" w:sz="0" w:space="0" w:color="auto"/>
                    <w:bottom w:val="none" w:sz="0" w:space="0" w:color="auto"/>
                    <w:right w:val="none" w:sz="0" w:space="0" w:color="auto"/>
                  </w:divBdr>
                </w:div>
                <w:div w:id="2055080839">
                  <w:marLeft w:val="0"/>
                  <w:marRight w:val="0"/>
                  <w:marTop w:val="0"/>
                  <w:marBottom w:val="0"/>
                  <w:divBdr>
                    <w:top w:val="none" w:sz="0" w:space="0" w:color="auto"/>
                    <w:left w:val="none" w:sz="0" w:space="0" w:color="auto"/>
                    <w:bottom w:val="none" w:sz="0" w:space="0" w:color="auto"/>
                    <w:right w:val="none" w:sz="0" w:space="0" w:color="auto"/>
                  </w:divBdr>
                </w:div>
                <w:div w:id="1367558297">
                  <w:marLeft w:val="0"/>
                  <w:marRight w:val="0"/>
                  <w:marTop w:val="0"/>
                  <w:marBottom w:val="0"/>
                  <w:divBdr>
                    <w:top w:val="none" w:sz="0" w:space="0" w:color="auto"/>
                    <w:left w:val="none" w:sz="0" w:space="0" w:color="auto"/>
                    <w:bottom w:val="none" w:sz="0" w:space="0" w:color="auto"/>
                    <w:right w:val="none" w:sz="0" w:space="0" w:color="auto"/>
                  </w:divBdr>
                </w:div>
                <w:div w:id="1110474121">
                  <w:marLeft w:val="0"/>
                  <w:marRight w:val="0"/>
                  <w:marTop w:val="0"/>
                  <w:marBottom w:val="0"/>
                  <w:divBdr>
                    <w:top w:val="none" w:sz="0" w:space="0" w:color="auto"/>
                    <w:left w:val="none" w:sz="0" w:space="0" w:color="auto"/>
                    <w:bottom w:val="none" w:sz="0" w:space="0" w:color="auto"/>
                    <w:right w:val="none" w:sz="0" w:space="0" w:color="auto"/>
                  </w:divBdr>
                </w:div>
                <w:div w:id="689524784">
                  <w:marLeft w:val="0"/>
                  <w:marRight w:val="0"/>
                  <w:marTop w:val="0"/>
                  <w:marBottom w:val="0"/>
                  <w:divBdr>
                    <w:top w:val="none" w:sz="0" w:space="0" w:color="auto"/>
                    <w:left w:val="none" w:sz="0" w:space="0" w:color="auto"/>
                    <w:bottom w:val="none" w:sz="0" w:space="0" w:color="auto"/>
                    <w:right w:val="none" w:sz="0" w:space="0" w:color="auto"/>
                  </w:divBdr>
                </w:div>
                <w:div w:id="1880435607">
                  <w:marLeft w:val="0"/>
                  <w:marRight w:val="0"/>
                  <w:marTop w:val="0"/>
                  <w:marBottom w:val="0"/>
                  <w:divBdr>
                    <w:top w:val="none" w:sz="0" w:space="0" w:color="auto"/>
                    <w:left w:val="none" w:sz="0" w:space="0" w:color="auto"/>
                    <w:bottom w:val="none" w:sz="0" w:space="0" w:color="auto"/>
                    <w:right w:val="none" w:sz="0" w:space="0" w:color="auto"/>
                  </w:divBdr>
                </w:div>
                <w:div w:id="1200123339">
                  <w:marLeft w:val="0"/>
                  <w:marRight w:val="0"/>
                  <w:marTop w:val="0"/>
                  <w:marBottom w:val="0"/>
                  <w:divBdr>
                    <w:top w:val="none" w:sz="0" w:space="0" w:color="auto"/>
                    <w:left w:val="none" w:sz="0" w:space="0" w:color="auto"/>
                    <w:bottom w:val="none" w:sz="0" w:space="0" w:color="auto"/>
                    <w:right w:val="none" w:sz="0" w:space="0" w:color="auto"/>
                  </w:divBdr>
                </w:div>
                <w:div w:id="903373789">
                  <w:marLeft w:val="0"/>
                  <w:marRight w:val="0"/>
                  <w:marTop w:val="0"/>
                  <w:marBottom w:val="0"/>
                  <w:divBdr>
                    <w:top w:val="none" w:sz="0" w:space="0" w:color="auto"/>
                    <w:left w:val="none" w:sz="0" w:space="0" w:color="auto"/>
                    <w:bottom w:val="none" w:sz="0" w:space="0" w:color="auto"/>
                    <w:right w:val="none" w:sz="0" w:space="0" w:color="auto"/>
                  </w:divBdr>
                </w:div>
                <w:div w:id="1284194715">
                  <w:marLeft w:val="0"/>
                  <w:marRight w:val="0"/>
                  <w:marTop w:val="0"/>
                  <w:marBottom w:val="0"/>
                  <w:divBdr>
                    <w:top w:val="none" w:sz="0" w:space="0" w:color="auto"/>
                    <w:left w:val="none" w:sz="0" w:space="0" w:color="auto"/>
                    <w:bottom w:val="none" w:sz="0" w:space="0" w:color="auto"/>
                    <w:right w:val="none" w:sz="0" w:space="0" w:color="auto"/>
                  </w:divBdr>
                </w:div>
                <w:div w:id="24408712">
                  <w:marLeft w:val="0"/>
                  <w:marRight w:val="0"/>
                  <w:marTop w:val="0"/>
                  <w:marBottom w:val="0"/>
                  <w:divBdr>
                    <w:top w:val="none" w:sz="0" w:space="0" w:color="auto"/>
                    <w:left w:val="none" w:sz="0" w:space="0" w:color="auto"/>
                    <w:bottom w:val="none" w:sz="0" w:space="0" w:color="auto"/>
                    <w:right w:val="none" w:sz="0" w:space="0" w:color="auto"/>
                  </w:divBdr>
                </w:div>
                <w:div w:id="2135171426">
                  <w:marLeft w:val="0"/>
                  <w:marRight w:val="0"/>
                  <w:marTop w:val="0"/>
                  <w:marBottom w:val="0"/>
                  <w:divBdr>
                    <w:top w:val="none" w:sz="0" w:space="0" w:color="auto"/>
                    <w:left w:val="none" w:sz="0" w:space="0" w:color="auto"/>
                    <w:bottom w:val="none" w:sz="0" w:space="0" w:color="auto"/>
                    <w:right w:val="none" w:sz="0" w:space="0" w:color="auto"/>
                  </w:divBdr>
                </w:div>
                <w:div w:id="1014763240">
                  <w:marLeft w:val="0"/>
                  <w:marRight w:val="0"/>
                  <w:marTop w:val="0"/>
                  <w:marBottom w:val="0"/>
                  <w:divBdr>
                    <w:top w:val="none" w:sz="0" w:space="0" w:color="auto"/>
                    <w:left w:val="none" w:sz="0" w:space="0" w:color="auto"/>
                    <w:bottom w:val="none" w:sz="0" w:space="0" w:color="auto"/>
                    <w:right w:val="none" w:sz="0" w:space="0" w:color="auto"/>
                  </w:divBdr>
                </w:div>
                <w:div w:id="1895923441">
                  <w:marLeft w:val="0"/>
                  <w:marRight w:val="0"/>
                  <w:marTop w:val="0"/>
                  <w:marBottom w:val="0"/>
                  <w:divBdr>
                    <w:top w:val="none" w:sz="0" w:space="0" w:color="auto"/>
                    <w:left w:val="none" w:sz="0" w:space="0" w:color="auto"/>
                    <w:bottom w:val="none" w:sz="0" w:space="0" w:color="auto"/>
                    <w:right w:val="none" w:sz="0" w:space="0" w:color="auto"/>
                  </w:divBdr>
                </w:div>
                <w:div w:id="29572256">
                  <w:marLeft w:val="0"/>
                  <w:marRight w:val="0"/>
                  <w:marTop w:val="0"/>
                  <w:marBottom w:val="0"/>
                  <w:divBdr>
                    <w:top w:val="none" w:sz="0" w:space="0" w:color="auto"/>
                    <w:left w:val="none" w:sz="0" w:space="0" w:color="auto"/>
                    <w:bottom w:val="none" w:sz="0" w:space="0" w:color="auto"/>
                    <w:right w:val="none" w:sz="0" w:space="0" w:color="auto"/>
                  </w:divBdr>
                </w:div>
                <w:div w:id="1472602398">
                  <w:marLeft w:val="0"/>
                  <w:marRight w:val="0"/>
                  <w:marTop w:val="0"/>
                  <w:marBottom w:val="0"/>
                  <w:divBdr>
                    <w:top w:val="none" w:sz="0" w:space="0" w:color="auto"/>
                    <w:left w:val="none" w:sz="0" w:space="0" w:color="auto"/>
                    <w:bottom w:val="none" w:sz="0" w:space="0" w:color="auto"/>
                    <w:right w:val="none" w:sz="0" w:space="0" w:color="auto"/>
                  </w:divBdr>
                </w:div>
                <w:div w:id="36198851">
                  <w:marLeft w:val="0"/>
                  <w:marRight w:val="0"/>
                  <w:marTop w:val="0"/>
                  <w:marBottom w:val="0"/>
                  <w:divBdr>
                    <w:top w:val="none" w:sz="0" w:space="0" w:color="auto"/>
                    <w:left w:val="none" w:sz="0" w:space="0" w:color="auto"/>
                    <w:bottom w:val="none" w:sz="0" w:space="0" w:color="auto"/>
                    <w:right w:val="none" w:sz="0" w:space="0" w:color="auto"/>
                  </w:divBdr>
                </w:div>
                <w:div w:id="562376307">
                  <w:marLeft w:val="0"/>
                  <w:marRight w:val="0"/>
                  <w:marTop w:val="0"/>
                  <w:marBottom w:val="0"/>
                  <w:divBdr>
                    <w:top w:val="none" w:sz="0" w:space="0" w:color="auto"/>
                    <w:left w:val="none" w:sz="0" w:space="0" w:color="auto"/>
                    <w:bottom w:val="none" w:sz="0" w:space="0" w:color="auto"/>
                    <w:right w:val="none" w:sz="0" w:space="0" w:color="auto"/>
                  </w:divBdr>
                </w:div>
                <w:div w:id="2106882355">
                  <w:marLeft w:val="0"/>
                  <w:marRight w:val="0"/>
                  <w:marTop w:val="0"/>
                  <w:marBottom w:val="0"/>
                  <w:divBdr>
                    <w:top w:val="none" w:sz="0" w:space="0" w:color="auto"/>
                    <w:left w:val="none" w:sz="0" w:space="0" w:color="auto"/>
                    <w:bottom w:val="none" w:sz="0" w:space="0" w:color="auto"/>
                    <w:right w:val="none" w:sz="0" w:space="0" w:color="auto"/>
                  </w:divBdr>
                </w:div>
                <w:div w:id="1082873186">
                  <w:marLeft w:val="0"/>
                  <w:marRight w:val="0"/>
                  <w:marTop w:val="0"/>
                  <w:marBottom w:val="0"/>
                  <w:divBdr>
                    <w:top w:val="none" w:sz="0" w:space="0" w:color="auto"/>
                    <w:left w:val="none" w:sz="0" w:space="0" w:color="auto"/>
                    <w:bottom w:val="none" w:sz="0" w:space="0" w:color="auto"/>
                    <w:right w:val="none" w:sz="0" w:space="0" w:color="auto"/>
                  </w:divBdr>
                </w:div>
                <w:div w:id="1013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189">
          <w:marLeft w:val="0"/>
          <w:marRight w:val="0"/>
          <w:marTop w:val="0"/>
          <w:marBottom w:val="0"/>
          <w:divBdr>
            <w:top w:val="none" w:sz="0" w:space="0" w:color="auto"/>
            <w:left w:val="none" w:sz="0" w:space="0" w:color="auto"/>
            <w:bottom w:val="none" w:sz="0" w:space="0" w:color="auto"/>
            <w:right w:val="none" w:sz="0" w:space="0" w:color="auto"/>
          </w:divBdr>
          <w:divsChild>
            <w:div w:id="689263627">
              <w:marLeft w:val="0"/>
              <w:marRight w:val="0"/>
              <w:marTop w:val="0"/>
              <w:marBottom w:val="0"/>
              <w:divBdr>
                <w:top w:val="none" w:sz="0" w:space="0" w:color="auto"/>
                <w:left w:val="none" w:sz="0" w:space="0" w:color="auto"/>
                <w:bottom w:val="none" w:sz="0" w:space="0" w:color="auto"/>
                <w:right w:val="none" w:sz="0" w:space="0" w:color="auto"/>
              </w:divBdr>
            </w:div>
            <w:div w:id="1309474900">
              <w:marLeft w:val="0"/>
              <w:marRight w:val="0"/>
              <w:marTop w:val="0"/>
              <w:marBottom w:val="0"/>
              <w:divBdr>
                <w:top w:val="none" w:sz="0" w:space="0" w:color="auto"/>
                <w:left w:val="none" w:sz="0" w:space="0" w:color="auto"/>
                <w:bottom w:val="none" w:sz="0" w:space="0" w:color="auto"/>
                <w:right w:val="none" w:sz="0" w:space="0" w:color="auto"/>
              </w:divBdr>
            </w:div>
            <w:div w:id="451246675">
              <w:marLeft w:val="0"/>
              <w:marRight w:val="0"/>
              <w:marTop w:val="0"/>
              <w:marBottom w:val="0"/>
              <w:divBdr>
                <w:top w:val="none" w:sz="0" w:space="0" w:color="auto"/>
                <w:left w:val="none" w:sz="0" w:space="0" w:color="auto"/>
                <w:bottom w:val="none" w:sz="0" w:space="0" w:color="auto"/>
                <w:right w:val="none" w:sz="0" w:space="0" w:color="auto"/>
              </w:divBdr>
            </w:div>
            <w:div w:id="1741437488">
              <w:marLeft w:val="0"/>
              <w:marRight w:val="0"/>
              <w:marTop w:val="0"/>
              <w:marBottom w:val="0"/>
              <w:divBdr>
                <w:top w:val="none" w:sz="0" w:space="0" w:color="auto"/>
                <w:left w:val="none" w:sz="0" w:space="0" w:color="auto"/>
                <w:bottom w:val="none" w:sz="0" w:space="0" w:color="auto"/>
                <w:right w:val="none" w:sz="0" w:space="0" w:color="auto"/>
              </w:divBdr>
            </w:div>
            <w:div w:id="1702902253">
              <w:marLeft w:val="0"/>
              <w:marRight w:val="0"/>
              <w:marTop w:val="0"/>
              <w:marBottom w:val="0"/>
              <w:divBdr>
                <w:top w:val="none" w:sz="0" w:space="0" w:color="auto"/>
                <w:left w:val="none" w:sz="0" w:space="0" w:color="auto"/>
                <w:bottom w:val="none" w:sz="0" w:space="0" w:color="auto"/>
                <w:right w:val="none" w:sz="0" w:space="0" w:color="auto"/>
              </w:divBdr>
            </w:div>
            <w:div w:id="1234775019">
              <w:marLeft w:val="0"/>
              <w:marRight w:val="0"/>
              <w:marTop w:val="0"/>
              <w:marBottom w:val="0"/>
              <w:divBdr>
                <w:top w:val="none" w:sz="0" w:space="0" w:color="auto"/>
                <w:left w:val="none" w:sz="0" w:space="0" w:color="auto"/>
                <w:bottom w:val="none" w:sz="0" w:space="0" w:color="auto"/>
                <w:right w:val="none" w:sz="0" w:space="0" w:color="auto"/>
              </w:divBdr>
            </w:div>
            <w:div w:id="1927759274">
              <w:marLeft w:val="0"/>
              <w:marRight w:val="0"/>
              <w:marTop w:val="0"/>
              <w:marBottom w:val="0"/>
              <w:divBdr>
                <w:top w:val="none" w:sz="0" w:space="0" w:color="auto"/>
                <w:left w:val="none" w:sz="0" w:space="0" w:color="auto"/>
                <w:bottom w:val="none" w:sz="0" w:space="0" w:color="auto"/>
                <w:right w:val="none" w:sz="0" w:space="0" w:color="auto"/>
              </w:divBdr>
            </w:div>
            <w:div w:id="971908939">
              <w:marLeft w:val="0"/>
              <w:marRight w:val="0"/>
              <w:marTop w:val="0"/>
              <w:marBottom w:val="0"/>
              <w:divBdr>
                <w:top w:val="none" w:sz="0" w:space="0" w:color="auto"/>
                <w:left w:val="none" w:sz="0" w:space="0" w:color="auto"/>
                <w:bottom w:val="none" w:sz="0" w:space="0" w:color="auto"/>
                <w:right w:val="none" w:sz="0" w:space="0" w:color="auto"/>
              </w:divBdr>
            </w:div>
            <w:div w:id="213809603">
              <w:marLeft w:val="0"/>
              <w:marRight w:val="0"/>
              <w:marTop w:val="0"/>
              <w:marBottom w:val="0"/>
              <w:divBdr>
                <w:top w:val="none" w:sz="0" w:space="0" w:color="auto"/>
                <w:left w:val="none" w:sz="0" w:space="0" w:color="auto"/>
                <w:bottom w:val="none" w:sz="0" w:space="0" w:color="auto"/>
                <w:right w:val="none" w:sz="0" w:space="0" w:color="auto"/>
              </w:divBdr>
            </w:div>
            <w:div w:id="1686401423">
              <w:marLeft w:val="0"/>
              <w:marRight w:val="0"/>
              <w:marTop w:val="0"/>
              <w:marBottom w:val="0"/>
              <w:divBdr>
                <w:top w:val="none" w:sz="0" w:space="0" w:color="auto"/>
                <w:left w:val="none" w:sz="0" w:space="0" w:color="auto"/>
                <w:bottom w:val="none" w:sz="0" w:space="0" w:color="auto"/>
                <w:right w:val="none" w:sz="0" w:space="0" w:color="auto"/>
              </w:divBdr>
            </w:div>
            <w:div w:id="684357061">
              <w:marLeft w:val="0"/>
              <w:marRight w:val="0"/>
              <w:marTop w:val="0"/>
              <w:marBottom w:val="0"/>
              <w:divBdr>
                <w:top w:val="none" w:sz="0" w:space="0" w:color="auto"/>
                <w:left w:val="none" w:sz="0" w:space="0" w:color="auto"/>
                <w:bottom w:val="none" w:sz="0" w:space="0" w:color="auto"/>
                <w:right w:val="none" w:sz="0" w:space="0" w:color="auto"/>
              </w:divBdr>
            </w:div>
            <w:div w:id="1111239107">
              <w:marLeft w:val="0"/>
              <w:marRight w:val="0"/>
              <w:marTop w:val="0"/>
              <w:marBottom w:val="0"/>
              <w:divBdr>
                <w:top w:val="none" w:sz="0" w:space="0" w:color="auto"/>
                <w:left w:val="none" w:sz="0" w:space="0" w:color="auto"/>
                <w:bottom w:val="none" w:sz="0" w:space="0" w:color="auto"/>
                <w:right w:val="none" w:sz="0" w:space="0" w:color="auto"/>
              </w:divBdr>
            </w:div>
            <w:div w:id="1542748381">
              <w:marLeft w:val="0"/>
              <w:marRight w:val="0"/>
              <w:marTop w:val="0"/>
              <w:marBottom w:val="0"/>
              <w:divBdr>
                <w:top w:val="none" w:sz="0" w:space="0" w:color="auto"/>
                <w:left w:val="none" w:sz="0" w:space="0" w:color="auto"/>
                <w:bottom w:val="none" w:sz="0" w:space="0" w:color="auto"/>
                <w:right w:val="none" w:sz="0" w:space="0" w:color="auto"/>
              </w:divBdr>
              <w:divsChild>
                <w:div w:id="1048801171">
                  <w:marLeft w:val="0"/>
                  <w:marRight w:val="0"/>
                  <w:marTop w:val="0"/>
                  <w:marBottom w:val="0"/>
                  <w:divBdr>
                    <w:top w:val="none" w:sz="0" w:space="0" w:color="auto"/>
                    <w:left w:val="none" w:sz="0" w:space="0" w:color="auto"/>
                    <w:bottom w:val="none" w:sz="0" w:space="0" w:color="auto"/>
                    <w:right w:val="none" w:sz="0" w:space="0" w:color="auto"/>
                  </w:divBdr>
                </w:div>
                <w:div w:id="1976256999">
                  <w:marLeft w:val="0"/>
                  <w:marRight w:val="0"/>
                  <w:marTop w:val="0"/>
                  <w:marBottom w:val="0"/>
                  <w:divBdr>
                    <w:top w:val="none" w:sz="0" w:space="0" w:color="auto"/>
                    <w:left w:val="none" w:sz="0" w:space="0" w:color="auto"/>
                    <w:bottom w:val="none" w:sz="0" w:space="0" w:color="auto"/>
                    <w:right w:val="none" w:sz="0" w:space="0" w:color="auto"/>
                  </w:divBdr>
                </w:div>
                <w:div w:id="1266229725">
                  <w:marLeft w:val="0"/>
                  <w:marRight w:val="0"/>
                  <w:marTop w:val="0"/>
                  <w:marBottom w:val="0"/>
                  <w:divBdr>
                    <w:top w:val="none" w:sz="0" w:space="0" w:color="auto"/>
                    <w:left w:val="none" w:sz="0" w:space="0" w:color="auto"/>
                    <w:bottom w:val="none" w:sz="0" w:space="0" w:color="auto"/>
                    <w:right w:val="none" w:sz="0" w:space="0" w:color="auto"/>
                  </w:divBdr>
                </w:div>
                <w:div w:id="682437625">
                  <w:marLeft w:val="0"/>
                  <w:marRight w:val="0"/>
                  <w:marTop w:val="0"/>
                  <w:marBottom w:val="0"/>
                  <w:divBdr>
                    <w:top w:val="none" w:sz="0" w:space="0" w:color="auto"/>
                    <w:left w:val="none" w:sz="0" w:space="0" w:color="auto"/>
                    <w:bottom w:val="none" w:sz="0" w:space="0" w:color="auto"/>
                    <w:right w:val="none" w:sz="0" w:space="0" w:color="auto"/>
                  </w:divBdr>
                </w:div>
                <w:div w:id="1941066551">
                  <w:marLeft w:val="0"/>
                  <w:marRight w:val="0"/>
                  <w:marTop w:val="0"/>
                  <w:marBottom w:val="0"/>
                  <w:divBdr>
                    <w:top w:val="none" w:sz="0" w:space="0" w:color="auto"/>
                    <w:left w:val="none" w:sz="0" w:space="0" w:color="auto"/>
                    <w:bottom w:val="none" w:sz="0" w:space="0" w:color="auto"/>
                    <w:right w:val="none" w:sz="0" w:space="0" w:color="auto"/>
                  </w:divBdr>
                </w:div>
                <w:div w:id="221643357">
                  <w:marLeft w:val="0"/>
                  <w:marRight w:val="0"/>
                  <w:marTop w:val="0"/>
                  <w:marBottom w:val="0"/>
                  <w:divBdr>
                    <w:top w:val="none" w:sz="0" w:space="0" w:color="auto"/>
                    <w:left w:val="none" w:sz="0" w:space="0" w:color="auto"/>
                    <w:bottom w:val="none" w:sz="0" w:space="0" w:color="auto"/>
                    <w:right w:val="none" w:sz="0" w:space="0" w:color="auto"/>
                  </w:divBdr>
                </w:div>
                <w:div w:id="886910359">
                  <w:marLeft w:val="0"/>
                  <w:marRight w:val="0"/>
                  <w:marTop w:val="0"/>
                  <w:marBottom w:val="0"/>
                  <w:divBdr>
                    <w:top w:val="none" w:sz="0" w:space="0" w:color="auto"/>
                    <w:left w:val="none" w:sz="0" w:space="0" w:color="auto"/>
                    <w:bottom w:val="none" w:sz="0" w:space="0" w:color="auto"/>
                    <w:right w:val="none" w:sz="0" w:space="0" w:color="auto"/>
                  </w:divBdr>
                </w:div>
                <w:div w:id="174728855">
                  <w:marLeft w:val="0"/>
                  <w:marRight w:val="0"/>
                  <w:marTop w:val="0"/>
                  <w:marBottom w:val="0"/>
                  <w:divBdr>
                    <w:top w:val="none" w:sz="0" w:space="0" w:color="auto"/>
                    <w:left w:val="none" w:sz="0" w:space="0" w:color="auto"/>
                    <w:bottom w:val="none" w:sz="0" w:space="0" w:color="auto"/>
                    <w:right w:val="none" w:sz="0" w:space="0" w:color="auto"/>
                  </w:divBdr>
                </w:div>
                <w:div w:id="130755420">
                  <w:marLeft w:val="0"/>
                  <w:marRight w:val="0"/>
                  <w:marTop w:val="0"/>
                  <w:marBottom w:val="0"/>
                  <w:divBdr>
                    <w:top w:val="none" w:sz="0" w:space="0" w:color="auto"/>
                    <w:left w:val="none" w:sz="0" w:space="0" w:color="auto"/>
                    <w:bottom w:val="none" w:sz="0" w:space="0" w:color="auto"/>
                    <w:right w:val="none" w:sz="0" w:space="0" w:color="auto"/>
                  </w:divBdr>
                </w:div>
                <w:div w:id="1949048691">
                  <w:marLeft w:val="0"/>
                  <w:marRight w:val="0"/>
                  <w:marTop w:val="0"/>
                  <w:marBottom w:val="0"/>
                  <w:divBdr>
                    <w:top w:val="none" w:sz="0" w:space="0" w:color="auto"/>
                    <w:left w:val="none" w:sz="0" w:space="0" w:color="auto"/>
                    <w:bottom w:val="none" w:sz="0" w:space="0" w:color="auto"/>
                    <w:right w:val="none" w:sz="0" w:space="0" w:color="auto"/>
                  </w:divBdr>
                </w:div>
                <w:div w:id="5642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5322">
          <w:marLeft w:val="0"/>
          <w:marRight w:val="0"/>
          <w:marTop w:val="0"/>
          <w:marBottom w:val="0"/>
          <w:divBdr>
            <w:top w:val="none" w:sz="0" w:space="0" w:color="auto"/>
            <w:left w:val="none" w:sz="0" w:space="0" w:color="auto"/>
            <w:bottom w:val="none" w:sz="0" w:space="0" w:color="auto"/>
            <w:right w:val="none" w:sz="0" w:space="0" w:color="auto"/>
          </w:divBdr>
          <w:divsChild>
            <w:div w:id="477309974">
              <w:marLeft w:val="0"/>
              <w:marRight w:val="0"/>
              <w:marTop w:val="0"/>
              <w:marBottom w:val="0"/>
              <w:divBdr>
                <w:top w:val="none" w:sz="0" w:space="0" w:color="auto"/>
                <w:left w:val="none" w:sz="0" w:space="0" w:color="auto"/>
                <w:bottom w:val="none" w:sz="0" w:space="0" w:color="auto"/>
                <w:right w:val="none" w:sz="0" w:space="0" w:color="auto"/>
              </w:divBdr>
            </w:div>
            <w:div w:id="1641417118">
              <w:marLeft w:val="0"/>
              <w:marRight w:val="0"/>
              <w:marTop w:val="0"/>
              <w:marBottom w:val="0"/>
              <w:divBdr>
                <w:top w:val="none" w:sz="0" w:space="0" w:color="auto"/>
                <w:left w:val="none" w:sz="0" w:space="0" w:color="auto"/>
                <w:bottom w:val="none" w:sz="0" w:space="0" w:color="auto"/>
                <w:right w:val="none" w:sz="0" w:space="0" w:color="auto"/>
              </w:divBdr>
            </w:div>
            <w:div w:id="73549512">
              <w:marLeft w:val="0"/>
              <w:marRight w:val="0"/>
              <w:marTop w:val="0"/>
              <w:marBottom w:val="0"/>
              <w:divBdr>
                <w:top w:val="none" w:sz="0" w:space="0" w:color="auto"/>
                <w:left w:val="none" w:sz="0" w:space="0" w:color="auto"/>
                <w:bottom w:val="none" w:sz="0" w:space="0" w:color="auto"/>
                <w:right w:val="none" w:sz="0" w:space="0" w:color="auto"/>
              </w:divBdr>
            </w:div>
            <w:div w:id="210271507">
              <w:marLeft w:val="0"/>
              <w:marRight w:val="0"/>
              <w:marTop w:val="0"/>
              <w:marBottom w:val="0"/>
              <w:divBdr>
                <w:top w:val="none" w:sz="0" w:space="0" w:color="auto"/>
                <w:left w:val="none" w:sz="0" w:space="0" w:color="auto"/>
                <w:bottom w:val="none" w:sz="0" w:space="0" w:color="auto"/>
                <w:right w:val="none" w:sz="0" w:space="0" w:color="auto"/>
              </w:divBdr>
            </w:div>
            <w:div w:id="1548107645">
              <w:marLeft w:val="0"/>
              <w:marRight w:val="0"/>
              <w:marTop w:val="0"/>
              <w:marBottom w:val="0"/>
              <w:divBdr>
                <w:top w:val="none" w:sz="0" w:space="0" w:color="auto"/>
                <w:left w:val="none" w:sz="0" w:space="0" w:color="auto"/>
                <w:bottom w:val="none" w:sz="0" w:space="0" w:color="auto"/>
                <w:right w:val="none" w:sz="0" w:space="0" w:color="auto"/>
              </w:divBdr>
            </w:div>
            <w:div w:id="823398834">
              <w:marLeft w:val="0"/>
              <w:marRight w:val="0"/>
              <w:marTop w:val="0"/>
              <w:marBottom w:val="0"/>
              <w:divBdr>
                <w:top w:val="none" w:sz="0" w:space="0" w:color="auto"/>
                <w:left w:val="none" w:sz="0" w:space="0" w:color="auto"/>
                <w:bottom w:val="none" w:sz="0" w:space="0" w:color="auto"/>
                <w:right w:val="none" w:sz="0" w:space="0" w:color="auto"/>
              </w:divBdr>
            </w:div>
            <w:div w:id="1518692888">
              <w:marLeft w:val="0"/>
              <w:marRight w:val="0"/>
              <w:marTop w:val="0"/>
              <w:marBottom w:val="0"/>
              <w:divBdr>
                <w:top w:val="none" w:sz="0" w:space="0" w:color="auto"/>
                <w:left w:val="none" w:sz="0" w:space="0" w:color="auto"/>
                <w:bottom w:val="none" w:sz="0" w:space="0" w:color="auto"/>
                <w:right w:val="none" w:sz="0" w:space="0" w:color="auto"/>
              </w:divBdr>
            </w:div>
            <w:div w:id="1166017228">
              <w:marLeft w:val="0"/>
              <w:marRight w:val="0"/>
              <w:marTop w:val="0"/>
              <w:marBottom w:val="0"/>
              <w:divBdr>
                <w:top w:val="none" w:sz="0" w:space="0" w:color="auto"/>
                <w:left w:val="none" w:sz="0" w:space="0" w:color="auto"/>
                <w:bottom w:val="none" w:sz="0" w:space="0" w:color="auto"/>
                <w:right w:val="none" w:sz="0" w:space="0" w:color="auto"/>
              </w:divBdr>
            </w:div>
            <w:div w:id="1308586892">
              <w:marLeft w:val="0"/>
              <w:marRight w:val="0"/>
              <w:marTop w:val="0"/>
              <w:marBottom w:val="0"/>
              <w:divBdr>
                <w:top w:val="none" w:sz="0" w:space="0" w:color="auto"/>
                <w:left w:val="none" w:sz="0" w:space="0" w:color="auto"/>
                <w:bottom w:val="none" w:sz="0" w:space="0" w:color="auto"/>
                <w:right w:val="none" w:sz="0" w:space="0" w:color="auto"/>
              </w:divBdr>
            </w:div>
            <w:div w:id="1887830685">
              <w:marLeft w:val="0"/>
              <w:marRight w:val="0"/>
              <w:marTop w:val="0"/>
              <w:marBottom w:val="0"/>
              <w:divBdr>
                <w:top w:val="none" w:sz="0" w:space="0" w:color="auto"/>
                <w:left w:val="none" w:sz="0" w:space="0" w:color="auto"/>
                <w:bottom w:val="none" w:sz="0" w:space="0" w:color="auto"/>
                <w:right w:val="none" w:sz="0" w:space="0" w:color="auto"/>
              </w:divBdr>
            </w:div>
            <w:div w:id="947274155">
              <w:marLeft w:val="0"/>
              <w:marRight w:val="0"/>
              <w:marTop w:val="0"/>
              <w:marBottom w:val="0"/>
              <w:divBdr>
                <w:top w:val="none" w:sz="0" w:space="0" w:color="auto"/>
                <w:left w:val="none" w:sz="0" w:space="0" w:color="auto"/>
                <w:bottom w:val="none" w:sz="0" w:space="0" w:color="auto"/>
                <w:right w:val="none" w:sz="0" w:space="0" w:color="auto"/>
              </w:divBdr>
            </w:div>
            <w:div w:id="1808476937">
              <w:marLeft w:val="0"/>
              <w:marRight w:val="0"/>
              <w:marTop w:val="0"/>
              <w:marBottom w:val="0"/>
              <w:divBdr>
                <w:top w:val="none" w:sz="0" w:space="0" w:color="auto"/>
                <w:left w:val="none" w:sz="0" w:space="0" w:color="auto"/>
                <w:bottom w:val="none" w:sz="0" w:space="0" w:color="auto"/>
                <w:right w:val="none" w:sz="0" w:space="0" w:color="auto"/>
              </w:divBdr>
            </w:div>
            <w:div w:id="2116552652">
              <w:marLeft w:val="0"/>
              <w:marRight w:val="0"/>
              <w:marTop w:val="0"/>
              <w:marBottom w:val="0"/>
              <w:divBdr>
                <w:top w:val="none" w:sz="0" w:space="0" w:color="auto"/>
                <w:left w:val="none" w:sz="0" w:space="0" w:color="auto"/>
                <w:bottom w:val="none" w:sz="0" w:space="0" w:color="auto"/>
                <w:right w:val="none" w:sz="0" w:space="0" w:color="auto"/>
              </w:divBdr>
            </w:div>
            <w:div w:id="617957844">
              <w:marLeft w:val="0"/>
              <w:marRight w:val="0"/>
              <w:marTop w:val="0"/>
              <w:marBottom w:val="0"/>
              <w:divBdr>
                <w:top w:val="none" w:sz="0" w:space="0" w:color="auto"/>
                <w:left w:val="none" w:sz="0" w:space="0" w:color="auto"/>
                <w:bottom w:val="none" w:sz="0" w:space="0" w:color="auto"/>
                <w:right w:val="none" w:sz="0" w:space="0" w:color="auto"/>
              </w:divBdr>
            </w:div>
            <w:div w:id="1505826421">
              <w:marLeft w:val="0"/>
              <w:marRight w:val="0"/>
              <w:marTop w:val="0"/>
              <w:marBottom w:val="0"/>
              <w:divBdr>
                <w:top w:val="none" w:sz="0" w:space="0" w:color="auto"/>
                <w:left w:val="none" w:sz="0" w:space="0" w:color="auto"/>
                <w:bottom w:val="none" w:sz="0" w:space="0" w:color="auto"/>
                <w:right w:val="none" w:sz="0" w:space="0" w:color="auto"/>
              </w:divBdr>
            </w:div>
            <w:div w:id="62722116">
              <w:marLeft w:val="0"/>
              <w:marRight w:val="0"/>
              <w:marTop w:val="0"/>
              <w:marBottom w:val="0"/>
              <w:divBdr>
                <w:top w:val="none" w:sz="0" w:space="0" w:color="auto"/>
                <w:left w:val="none" w:sz="0" w:space="0" w:color="auto"/>
                <w:bottom w:val="none" w:sz="0" w:space="0" w:color="auto"/>
                <w:right w:val="none" w:sz="0" w:space="0" w:color="auto"/>
              </w:divBdr>
            </w:div>
            <w:div w:id="539786013">
              <w:marLeft w:val="0"/>
              <w:marRight w:val="0"/>
              <w:marTop w:val="0"/>
              <w:marBottom w:val="0"/>
              <w:divBdr>
                <w:top w:val="none" w:sz="0" w:space="0" w:color="auto"/>
                <w:left w:val="none" w:sz="0" w:space="0" w:color="auto"/>
                <w:bottom w:val="none" w:sz="0" w:space="0" w:color="auto"/>
                <w:right w:val="none" w:sz="0" w:space="0" w:color="auto"/>
              </w:divBdr>
            </w:div>
            <w:div w:id="1197352756">
              <w:marLeft w:val="0"/>
              <w:marRight w:val="0"/>
              <w:marTop w:val="0"/>
              <w:marBottom w:val="0"/>
              <w:divBdr>
                <w:top w:val="none" w:sz="0" w:space="0" w:color="auto"/>
                <w:left w:val="none" w:sz="0" w:space="0" w:color="auto"/>
                <w:bottom w:val="none" w:sz="0" w:space="0" w:color="auto"/>
                <w:right w:val="none" w:sz="0" w:space="0" w:color="auto"/>
              </w:divBdr>
            </w:div>
            <w:div w:id="95365857">
              <w:marLeft w:val="0"/>
              <w:marRight w:val="0"/>
              <w:marTop w:val="0"/>
              <w:marBottom w:val="0"/>
              <w:divBdr>
                <w:top w:val="none" w:sz="0" w:space="0" w:color="auto"/>
                <w:left w:val="none" w:sz="0" w:space="0" w:color="auto"/>
                <w:bottom w:val="none" w:sz="0" w:space="0" w:color="auto"/>
                <w:right w:val="none" w:sz="0" w:space="0" w:color="auto"/>
              </w:divBdr>
            </w:div>
            <w:div w:id="232934754">
              <w:marLeft w:val="0"/>
              <w:marRight w:val="0"/>
              <w:marTop w:val="0"/>
              <w:marBottom w:val="0"/>
              <w:divBdr>
                <w:top w:val="none" w:sz="0" w:space="0" w:color="auto"/>
                <w:left w:val="none" w:sz="0" w:space="0" w:color="auto"/>
                <w:bottom w:val="none" w:sz="0" w:space="0" w:color="auto"/>
                <w:right w:val="none" w:sz="0" w:space="0" w:color="auto"/>
              </w:divBdr>
            </w:div>
            <w:div w:id="1020741055">
              <w:marLeft w:val="0"/>
              <w:marRight w:val="0"/>
              <w:marTop w:val="0"/>
              <w:marBottom w:val="0"/>
              <w:divBdr>
                <w:top w:val="none" w:sz="0" w:space="0" w:color="auto"/>
                <w:left w:val="none" w:sz="0" w:space="0" w:color="auto"/>
                <w:bottom w:val="none" w:sz="0" w:space="0" w:color="auto"/>
                <w:right w:val="none" w:sz="0" w:space="0" w:color="auto"/>
              </w:divBdr>
            </w:div>
            <w:div w:id="1032341310">
              <w:marLeft w:val="0"/>
              <w:marRight w:val="0"/>
              <w:marTop w:val="0"/>
              <w:marBottom w:val="0"/>
              <w:divBdr>
                <w:top w:val="none" w:sz="0" w:space="0" w:color="auto"/>
                <w:left w:val="none" w:sz="0" w:space="0" w:color="auto"/>
                <w:bottom w:val="none" w:sz="0" w:space="0" w:color="auto"/>
                <w:right w:val="none" w:sz="0" w:space="0" w:color="auto"/>
              </w:divBdr>
            </w:div>
            <w:div w:id="822086882">
              <w:marLeft w:val="0"/>
              <w:marRight w:val="0"/>
              <w:marTop w:val="0"/>
              <w:marBottom w:val="0"/>
              <w:divBdr>
                <w:top w:val="none" w:sz="0" w:space="0" w:color="auto"/>
                <w:left w:val="none" w:sz="0" w:space="0" w:color="auto"/>
                <w:bottom w:val="none" w:sz="0" w:space="0" w:color="auto"/>
                <w:right w:val="none" w:sz="0" w:space="0" w:color="auto"/>
              </w:divBdr>
            </w:div>
            <w:div w:id="1394624745">
              <w:marLeft w:val="0"/>
              <w:marRight w:val="0"/>
              <w:marTop w:val="0"/>
              <w:marBottom w:val="0"/>
              <w:divBdr>
                <w:top w:val="none" w:sz="0" w:space="0" w:color="auto"/>
                <w:left w:val="none" w:sz="0" w:space="0" w:color="auto"/>
                <w:bottom w:val="none" w:sz="0" w:space="0" w:color="auto"/>
                <w:right w:val="none" w:sz="0" w:space="0" w:color="auto"/>
              </w:divBdr>
            </w:div>
            <w:div w:id="518541382">
              <w:marLeft w:val="0"/>
              <w:marRight w:val="0"/>
              <w:marTop w:val="0"/>
              <w:marBottom w:val="0"/>
              <w:divBdr>
                <w:top w:val="none" w:sz="0" w:space="0" w:color="auto"/>
                <w:left w:val="none" w:sz="0" w:space="0" w:color="auto"/>
                <w:bottom w:val="none" w:sz="0" w:space="0" w:color="auto"/>
                <w:right w:val="none" w:sz="0" w:space="0" w:color="auto"/>
              </w:divBdr>
            </w:div>
            <w:div w:id="1426457689">
              <w:marLeft w:val="0"/>
              <w:marRight w:val="0"/>
              <w:marTop w:val="0"/>
              <w:marBottom w:val="0"/>
              <w:divBdr>
                <w:top w:val="none" w:sz="0" w:space="0" w:color="auto"/>
                <w:left w:val="none" w:sz="0" w:space="0" w:color="auto"/>
                <w:bottom w:val="none" w:sz="0" w:space="0" w:color="auto"/>
                <w:right w:val="none" w:sz="0" w:space="0" w:color="auto"/>
              </w:divBdr>
              <w:divsChild>
                <w:div w:id="913246786">
                  <w:marLeft w:val="0"/>
                  <w:marRight w:val="0"/>
                  <w:marTop w:val="0"/>
                  <w:marBottom w:val="0"/>
                  <w:divBdr>
                    <w:top w:val="none" w:sz="0" w:space="0" w:color="auto"/>
                    <w:left w:val="none" w:sz="0" w:space="0" w:color="auto"/>
                    <w:bottom w:val="none" w:sz="0" w:space="0" w:color="auto"/>
                    <w:right w:val="none" w:sz="0" w:space="0" w:color="auto"/>
                  </w:divBdr>
                </w:div>
                <w:div w:id="311714022">
                  <w:marLeft w:val="0"/>
                  <w:marRight w:val="0"/>
                  <w:marTop w:val="0"/>
                  <w:marBottom w:val="0"/>
                  <w:divBdr>
                    <w:top w:val="none" w:sz="0" w:space="0" w:color="auto"/>
                    <w:left w:val="none" w:sz="0" w:space="0" w:color="auto"/>
                    <w:bottom w:val="none" w:sz="0" w:space="0" w:color="auto"/>
                    <w:right w:val="none" w:sz="0" w:space="0" w:color="auto"/>
                  </w:divBdr>
                </w:div>
                <w:div w:id="136266359">
                  <w:marLeft w:val="0"/>
                  <w:marRight w:val="0"/>
                  <w:marTop w:val="0"/>
                  <w:marBottom w:val="0"/>
                  <w:divBdr>
                    <w:top w:val="none" w:sz="0" w:space="0" w:color="auto"/>
                    <w:left w:val="none" w:sz="0" w:space="0" w:color="auto"/>
                    <w:bottom w:val="none" w:sz="0" w:space="0" w:color="auto"/>
                    <w:right w:val="none" w:sz="0" w:space="0" w:color="auto"/>
                  </w:divBdr>
                </w:div>
                <w:div w:id="1480028942">
                  <w:marLeft w:val="0"/>
                  <w:marRight w:val="0"/>
                  <w:marTop w:val="0"/>
                  <w:marBottom w:val="0"/>
                  <w:divBdr>
                    <w:top w:val="none" w:sz="0" w:space="0" w:color="auto"/>
                    <w:left w:val="none" w:sz="0" w:space="0" w:color="auto"/>
                    <w:bottom w:val="none" w:sz="0" w:space="0" w:color="auto"/>
                    <w:right w:val="none" w:sz="0" w:space="0" w:color="auto"/>
                  </w:divBdr>
                </w:div>
                <w:div w:id="198662535">
                  <w:marLeft w:val="0"/>
                  <w:marRight w:val="0"/>
                  <w:marTop w:val="0"/>
                  <w:marBottom w:val="0"/>
                  <w:divBdr>
                    <w:top w:val="none" w:sz="0" w:space="0" w:color="auto"/>
                    <w:left w:val="none" w:sz="0" w:space="0" w:color="auto"/>
                    <w:bottom w:val="none" w:sz="0" w:space="0" w:color="auto"/>
                    <w:right w:val="none" w:sz="0" w:space="0" w:color="auto"/>
                  </w:divBdr>
                </w:div>
                <w:div w:id="916206166">
                  <w:marLeft w:val="0"/>
                  <w:marRight w:val="0"/>
                  <w:marTop w:val="0"/>
                  <w:marBottom w:val="0"/>
                  <w:divBdr>
                    <w:top w:val="none" w:sz="0" w:space="0" w:color="auto"/>
                    <w:left w:val="none" w:sz="0" w:space="0" w:color="auto"/>
                    <w:bottom w:val="none" w:sz="0" w:space="0" w:color="auto"/>
                    <w:right w:val="none" w:sz="0" w:space="0" w:color="auto"/>
                  </w:divBdr>
                </w:div>
                <w:div w:id="287512173">
                  <w:marLeft w:val="0"/>
                  <w:marRight w:val="0"/>
                  <w:marTop w:val="0"/>
                  <w:marBottom w:val="0"/>
                  <w:divBdr>
                    <w:top w:val="none" w:sz="0" w:space="0" w:color="auto"/>
                    <w:left w:val="none" w:sz="0" w:space="0" w:color="auto"/>
                    <w:bottom w:val="none" w:sz="0" w:space="0" w:color="auto"/>
                    <w:right w:val="none" w:sz="0" w:space="0" w:color="auto"/>
                  </w:divBdr>
                </w:div>
                <w:div w:id="1523975355">
                  <w:marLeft w:val="0"/>
                  <w:marRight w:val="0"/>
                  <w:marTop w:val="0"/>
                  <w:marBottom w:val="0"/>
                  <w:divBdr>
                    <w:top w:val="none" w:sz="0" w:space="0" w:color="auto"/>
                    <w:left w:val="none" w:sz="0" w:space="0" w:color="auto"/>
                    <w:bottom w:val="none" w:sz="0" w:space="0" w:color="auto"/>
                    <w:right w:val="none" w:sz="0" w:space="0" w:color="auto"/>
                  </w:divBdr>
                </w:div>
                <w:div w:id="210002088">
                  <w:marLeft w:val="0"/>
                  <w:marRight w:val="0"/>
                  <w:marTop w:val="0"/>
                  <w:marBottom w:val="0"/>
                  <w:divBdr>
                    <w:top w:val="none" w:sz="0" w:space="0" w:color="auto"/>
                    <w:left w:val="none" w:sz="0" w:space="0" w:color="auto"/>
                    <w:bottom w:val="none" w:sz="0" w:space="0" w:color="auto"/>
                    <w:right w:val="none" w:sz="0" w:space="0" w:color="auto"/>
                  </w:divBdr>
                </w:div>
                <w:div w:id="950207359">
                  <w:marLeft w:val="0"/>
                  <w:marRight w:val="0"/>
                  <w:marTop w:val="0"/>
                  <w:marBottom w:val="0"/>
                  <w:divBdr>
                    <w:top w:val="none" w:sz="0" w:space="0" w:color="auto"/>
                    <w:left w:val="none" w:sz="0" w:space="0" w:color="auto"/>
                    <w:bottom w:val="none" w:sz="0" w:space="0" w:color="auto"/>
                    <w:right w:val="none" w:sz="0" w:space="0" w:color="auto"/>
                  </w:divBdr>
                </w:div>
                <w:div w:id="580220461">
                  <w:marLeft w:val="0"/>
                  <w:marRight w:val="0"/>
                  <w:marTop w:val="0"/>
                  <w:marBottom w:val="0"/>
                  <w:divBdr>
                    <w:top w:val="none" w:sz="0" w:space="0" w:color="auto"/>
                    <w:left w:val="none" w:sz="0" w:space="0" w:color="auto"/>
                    <w:bottom w:val="none" w:sz="0" w:space="0" w:color="auto"/>
                    <w:right w:val="none" w:sz="0" w:space="0" w:color="auto"/>
                  </w:divBdr>
                </w:div>
                <w:div w:id="1349714800">
                  <w:marLeft w:val="0"/>
                  <w:marRight w:val="0"/>
                  <w:marTop w:val="0"/>
                  <w:marBottom w:val="0"/>
                  <w:divBdr>
                    <w:top w:val="none" w:sz="0" w:space="0" w:color="auto"/>
                    <w:left w:val="none" w:sz="0" w:space="0" w:color="auto"/>
                    <w:bottom w:val="none" w:sz="0" w:space="0" w:color="auto"/>
                    <w:right w:val="none" w:sz="0" w:space="0" w:color="auto"/>
                  </w:divBdr>
                </w:div>
                <w:div w:id="1507866417">
                  <w:marLeft w:val="0"/>
                  <w:marRight w:val="0"/>
                  <w:marTop w:val="0"/>
                  <w:marBottom w:val="0"/>
                  <w:divBdr>
                    <w:top w:val="none" w:sz="0" w:space="0" w:color="auto"/>
                    <w:left w:val="none" w:sz="0" w:space="0" w:color="auto"/>
                    <w:bottom w:val="none" w:sz="0" w:space="0" w:color="auto"/>
                    <w:right w:val="none" w:sz="0" w:space="0" w:color="auto"/>
                  </w:divBdr>
                </w:div>
                <w:div w:id="1918587083">
                  <w:marLeft w:val="0"/>
                  <w:marRight w:val="0"/>
                  <w:marTop w:val="0"/>
                  <w:marBottom w:val="0"/>
                  <w:divBdr>
                    <w:top w:val="none" w:sz="0" w:space="0" w:color="auto"/>
                    <w:left w:val="none" w:sz="0" w:space="0" w:color="auto"/>
                    <w:bottom w:val="none" w:sz="0" w:space="0" w:color="auto"/>
                    <w:right w:val="none" w:sz="0" w:space="0" w:color="auto"/>
                  </w:divBdr>
                </w:div>
                <w:div w:id="758864229">
                  <w:marLeft w:val="0"/>
                  <w:marRight w:val="0"/>
                  <w:marTop w:val="0"/>
                  <w:marBottom w:val="0"/>
                  <w:divBdr>
                    <w:top w:val="none" w:sz="0" w:space="0" w:color="auto"/>
                    <w:left w:val="none" w:sz="0" w:space="0" w:color="auto"/>
                    <w:bottom w:val="none" w:sz="0" w:space="0" w:color="auto"/>
                    <w:right w:val="none" w:sz="0" w:space="0" w:color="auto"/>
                  </w:divBdr>
                </w:div>
                <w:div w:id="376198120">
                  <w:marLeft w:val="0"/>
                  <w:marRight w:val="0"/>
                  <w:marTop w:val="0"/>
                  <w:marBottom w:val="0"/>
                  <w:divBdr>
                    <w:top w:val="none" w:sz="0" w:space="0" w:color="auto"/>
                    <w:left w:val="none" w:sz="0" w:space="0" w:color="auto"/>
                    <w:bottom w:val="none" w:sz="0" w:space="0" w:color="auto"/>
                    <w:right w:val="none" w:sz="0" w:space="0" w:color="auto"/>
                  </w:divBdr>
                </w:div>
                <w:div w:id="397365514">
                  <w:marLeft w:val="0"/>
                  <w:marRight w:val="0"/>
                  <w:marTop w:val="0"/>
                  <w:marBottom w:val="0"/>
                  <w:divBdr>
                    <w:top w:val="none" w:sz="0" w:space="0" w:color="auto"/>
                    <w:left w:val="none" w:sz="0" w:space="0" w:color="auto"/>
                    <w:bottom w:val="none" w:sz="0" w:space="0" w:color="auto"/>
                    <w:right w:val="none" w:sz="0" w:space="0" w:color="auto"/>
                  </w:divBdr>
                </w:div>
                <w:div w:id="282272544">
                  <w:marLeft w:val="0"/>
                  <w:marRight w:val="0"/>
                  <w:marTop w:val="0"/>
                  <w:marBottom w:val="0"/>
                  <w:divBdr>
                    <w:top w:val="none" w:sz="0" w:space="0" w:color="auto"/>
                    <w:left w:val="none" w:sz="0" w:space="0" w:color="auto"/>
                    <w:bottom w:val="none" w:sz="0" w:space="0" w:color="auto"/>
                    <w:right w:val="none" w:sz="0" w:space="0" w:color="auto"/>
                  </w:divBdr>
                </w:div>
                <w:div w:id="105389387">
                  <w:marLeft w:val="0"/>
                  <w:marRight w:val="0"/>
                  <w:marTop w:val="0"/>
                  <w:marBottom w:val="0"/>
                  <w:divBdr>
                    <w:top w:val="none" w:sz="0" w:space="0" w:color="auto"/>
                    <w:left w:val="none" w:sz="0" w:space="0" w:color="auto"/>
                    <w:bottom w:val="none" w:sz="0" w:space="0" w:color="auto"/>
                    <w:right w:val="none" w:sz="0" w:space="0" w:color="auto"/>
                  </w:divBdr>
                </w:div>
                <w:div w:id="1403942175">
                  <w:marLeft w:val="0"/>
                  <w:marRight w:val="0"/>
                  <w:marTop w:val="0"/>
                  <w:marBottom w:val="0"/>
                  <w:divBdr>
                    <w:top w:val="none" w:sz="0" w:space="0" w:color="auto"/>
                    <w:left w:val="none" w:sz="0" w:space="0" w:color="auto"/>
                    <w:bottom w:val="none" w:sz="0" w:space="0" w:color="auto"/>
                    <w:right w:val="none" w:sz="0" w:space="0" w:color="auto"/>
                  </w:divBdr>
                </w:div>
                <w:div w:id="1256088045">
                  <w:marLeft w:val="0"/>
                  <w:marRight w:val="0"/>
                  <w:marTop w:val="0"/>
                  <w:marBottom w:val="0"/>
                  <w:divBdr>
                    <w:top w:val="none" w:sz="0" w:space="0" w:color="auto"/>
                    <w:left w:val="none" w:sz="0" w:space="0" w:color="auto"/>
                    <w:bottom w:val="none" w:sz="0" w:space="0" w:color="auto"/>
                    <w:right w:val="none" w:sz="0" w:space="0" w:color="auto"/>
                  </w:divBdr>
                </w:div>
                <w:div w:id="1789659602">
                  <w:marLeft w:val="0"/>
                  <w:marRight w:val="0"/>
                  <w:marTop w:val="0"/>
                  <w:marBottom w:val="0"/>
                  <w:divBdr>
                    <w:top w:val="none" w:sz="0" w:space="0" w:color="auto"/>
                    <w:left w:val="none" w:sz="0" w:space="0" w:color="auto"/>
                    <w:bottom w:val="none" w:sz="0" w:space="0" w:color="auto"/>
                    <w:right w:val="none" w:sz="0" w:space="0" w:color="auto"/>
                  </w:divBdr>
                </w:div>
                <w:div w:id="1330712508">
                  <w:marLeft w:val="0"/>
                  <w:marRight w:val="0"/>
                  <w:marTop w:val="0"/>
                  <w:marBottom w:val="0"/>
                  <w:divBdr>
                    <w:top w:val="none" w:sz="0" w:space="0" w:color="auto"/>
                    <w:left w:val="none" w:sz="0" w:space="0" w:color="auto"/>
                    <w:bottom w:val="none" w:sz="0" w:space="0" w:color="auto"/>
                    <w:right w:val="none" w:sz="0" w:space="0" w:color="auto"/>
                  </w:divBdr>
                </w:div>
                <w:div w:id="448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774">
          <w:marLeft w:val="0"/>
          <w:marRight w:val="0"/>
          <w:marTop w:val="0"/>
          <w:marBottom w:val="0"/>
          <w:divBdr>
            <w:top w:val="none" w:sz="0" w:space="0" w:color="auto"/>
            <w:left w:val="none" w:sz="0" w:space="0" w:color="auto"/>
            <w:bottom w:val="none" w:sz="0" w:space="0" w:color="auto"/>
            <w:right w:val="none" w:sz="0" w:space="0" w:color="auto"/>
          </w:divBdr>
          <w:divsChild>
            <w:div w:id="529417482">
              <w:marLeft w:val="0"/>
              <w:marRight w:val="0"/>
              <w:marTop w:val="0"/>
              <w:marBottom w:val="0"/>
              <w:divBdr>
                <w:top w:val="none" w:sz="0" w:space="0" w:color="auto"/>
                <w:left w:val="none" w:sz="0" w:space="0" w:color="auto"/>
                <w:bottom w:val="none" w:sz="0" w:space="0" w:color="auto"/>
                <w:right w:val="none" w:sz="0" w:space="0" w:color="auto"/>
              </w:divBdr>
            </w:div>
            <w:div w:id="465467472">
              <w:marLeft w:val="0"/>
              <w:marRight w:val="0"/>
              <w:marTop w:val="0"/>
              <w:marBottom w:val="0"/>
              <w:divBdr>
                <w:top w:val="none" w:sz="0" w:space="0" w:color="auto"/>
                <w:left w:val="none" w:sz="0" w:space="0" w:color="auto"/>
                <w:bottom w:val="none" w:sz="0" w:space="0" w:color="auto"/>
                <w:right w:val="none" w:sz="0" w:space="0" w:color="auto"/>
              </w:divBdr>
            </w:div>
            <w:div w:id="1173489836">
              <w:marLeft w:val="0"/>
              <w:marRight w:val="0"/>
              <w:marTop w:val="0"/>
              <w:marBottom w:val="0"/>
              <w:divBdr>
                <w:top w:val="none" w:sz="0" w:space="0" w:color="auto"/>
                <w:left w:val="none" w:sz="0" w:space="0" w:color="auto"/>
                <w:bottom w:val="none" w:sz="0" w:space="0" w:color="auto"/>
                <w:right w:val="none" w:sz="0" w:space="0" w:color="auto"/>
              </w:divBdr>
            </w:div>
            <w:div w:id="1097558398">
              <w:marLeft w:val="0"/>
              <w:marRight w:val="0"/>
              <w:marTop w:val="0"/>
              <w:marBottom w:val="0"/>
              <w:divBdr>
                <w:top w:val="none" w:sz="0" w:space="0" w:color="auto"/>
                <w:left w:val="none" w:sz="0" w:space="0" w:color="auto"/>
                <w:bottom w:val="none" w:sz="0" w:space="0" w:color="auto"/>
                <w:right w:val="none" w:sz="0" w:space="0" w:color="auto"/>
              </w:divBdr>
            </w:div>
            <w:div w:id="587277176">
              <w:marLeft w:val="0"/>
              <w:marRight w:val="0"/>
              <w:marTop w:val="0"/>
              <w:marBottom w:val="0"/>
              <w:divBdr>
                <w:top w:val="none" w:sz="0" w:space="0" w:color="auto"/>
                <w:left w:val="none" w:sz="0" w:space="0" w:color="auto"/>
                <w:bottom w:val="none" w:sz="0" w:space="0" w:color="auto"/>
                <w:right w:val="none" w:sz="0" w:space="0" w:color="auto"/>
              </w:divBdr>
            </w:div>
            <w:div w:id="1174035928">
              <w:marLeft w:val="0"/>
              <w:marRight w:val="0"/>
              <w:marTop w:val="0"/>
              <w:marBottom w:val="0"/>
              <w:divBdr>
                <w:top w:val="none" w:sz="0" w:space="0" w:color="auto"/>
                <w:left w:val="none" w:sz="0" w:space="0" w:color="auto"/>
                <w:bottom w:val="none" w:sz="0" w:space="0" w:color="auto"/>
                <w:right w:val="none" w:sz="0" w:space="0" w:color="auto"/>
              </w:divBdr>
            </w:div>
            <w:div w:id="1253319245">
              <w:marLeft w:val="0"/>
              <w:marRight w:val="0"/>
              <w:marTop w:val="0"/>
              <w:marBottom w:val="0"/>
              <w:divBdr>
                <w:top w:val="none" w:sz="0" w:space="0" w:color="auto"/>
                <w:left w:val="none" w:sz="0" w:space="0" w:color="auto"/>
                <w:bottom w:val="none" w:sz="0" w:space="0" w:color="auto"/>
                <w:right w:val="none" w:sz="0" w:space="0" w:color="auto"/>
              </w:divBdr>
            </w:div>
            <w:div w:id="1844314441">
              <w:marLeft w:val="0"/>
              <w:marRight w:val="0"/>
              <w:marTop w:val="0"/>
              <w:marBottom w:val="0"/>
              <w:divBdr>
                <w:top w:val="none" w:sz="0" w:space="0" w:color="auto"/>
                <w:left w:val="none" w:sz="0" w:space="0" w:color="auto"/>
                <w:bottom w:val="none" w:sz="0" w:space="0" w:color="auto"/>
                <w:right w:val="none" w:sz="0" w:space="0" w:color="auto"/>
              </w:divBdr>
            </w:div>
            <w:div w:id="1515534261">
              <w:marLeft w:val="0"/>
              <w:marRight w:val="0"/>
              <w:marTop w:val="0"/>
              <w:marBottom w:val="0"/>
              <w:divBdr>
                <w:top w:val="none" w:sz="0" w:space="0" w:color="auto"/>
                <w:left w:val="none" w:sz="0" w:space="0" w:color="auto"/>
                <w:bottom w:val="none" w:sz="0" w:space="0" w:color="auto"/>
                <w:right w:val="none" w:sz="0" w:space="0" w:color="auto"/>
              </w:divBdr>
            </w:div>
            <w:div w:id="938870391">
              <w:marLeft w:val="0"/>
              <w:marRight w:val="0"/>
              <w:marTop w:val="0"/>
              <w:marBottom w:val="0"/>
              <w:divBdr>
                <w:top w:val="none" w:sz="0" w:space="0" w:color="auto"/>
                <w:left w:val="none" w:sz="0" w:space="0" w:color="auto"/>
                <w:bottom w:val="none" w:sz="0" w:space="0" w:color="auto"/>
                <w:right w:val="none" w:sz="0" w:space="0" w:color="auto"/>
              </w:divBdr>
            </w:div>
            <w:div w:id="431783295">
              <w:marLeft w:val="0"/>
              <w:marRight w:val="0"/>
              <w:marTop w:val="0"/>
              <w:marBottom w:val="0"/>
              <w:divBdr>
                <w:top w:val="none" w:sz="0" w:space="0" w:color="auto"/>
                <w:left w:val="none" w:sz="0" w:space="0" w:color="auto"/>
                <w:bottom w:val="none" w:sz="0" w:space="0" w:color="auto"/>
                <w:right w:val="none" w:sz="0" w:space="0" w:color="auto"/>
              </w:divBdr>
            </w:div>
            <w:div w:id="722488584">
              <w:marLeft w:val="0"/>
              <w:marRight w:val="0"/>
              <w:marTop w:val="0"/>
              <w:marBottom w:val="0"/>
              <w:divBdr>
                <w:top w:val="none" w:sz="0" w:space="0" w:color="auto"/>
                <w:left w:val="none" w:sz="0" w:space="0" w:color="auto"/>
                <w:bottom w:val="none" w:sz="0" w:space="0" w:color="auto"/>
                <w:right w:val="none" w:sz="0" w:space="0" w:color="auto"/>
              </w:divBdr>
            </w:div>
            <w:div w:id="990136465">
              <w:marLeft w:val="0"/>
              <w:marRight w:val="0"/>
              <w:marTop w:val="0"/>
              <w:marBottom w:val="0"/>
              <w:divBdr>
                <w:top w:val="none" w:sz="0" w:space="0" w:color="auto"/>
                <w:left w:val="none" w:sz="0" w:space="0" w:color="auto"/>
                <w:bottom w:val="none" w:sz="0" w:space="0" w:color="auto"/>
                <w:right w:val="none" w:sz="0" w:space="0" w:color="auto"/>
              </w:divBdr>
            </w:div>
            <w:div w:id="243731767">
              <w:marLeft w:val="0"/>
              <w:marRight w:val="0"/>
              <w:marTop w:val="0"/>
              <w:marBottom w:val="0"/>
              <w:divBdr>
                <w:top w:val="none" w:sz="0" w:space="0" w:color="auto"/>
                <w:left w:val="none" w:sz="0" w:space="0" w:color="auto"/>
                <w:bottom w:val="none" w:sz="0" w:space="0" w:color="auto"/>
                <w:right w:val="none" w:sz="0" w:space="0" w:color="auto"/>
              </w:divBdr>
            </w:div>
            <w:div w:id="2122919151">
              <w:marLeft w:val="0"/>
              <w:marRight w:val="0"/>
              <w:marTop w:val="0"/>
              <w:marBottom w:val="0"/>
              <w:divBdr>
                <w:top w:val="none" w:sz="0" w:space="0" w:color="auto"/>
                <w:left w:val="none" w:sz="0" w:space="0" w:color="auto"/>
                <w:bottom w:val="none" w:sz="0" w:space="0" w:color="auto"/>
                <w:right w:val="none" w:sz="0" w:space="0" w:color="auto"/>
              </w:divBdr>
            </w:div>
            <w:div w:id="1495604205">
              <w:marLeft w:val="0"/>
              <w:marRight w:val="0"/>
              <w:marTop w:val="0"/>
              <w:marBottom w:val="0"/>
              <w:divBdr>
                <w:top w:val="none" w:sz="0" w:space="0" w:color="auto"/>
                <w:left w:val="none" w:sz="0" w:space="0" w:color="auto"/>
                <w:bottom w:val="none" w:sz="0" w:space="0" w:color="auto"/>
                <w:right w:val="none" w:sz="0" w:space="0" w:color="auto"/>
              </w:divBdr>
            </w:div>
            <w:div w:id="1932854780">
              <w:marLeft w:val="0"/>
              <w:marRight w:val="0"/>
              <w:marTop w:val="0"/>
              <w:marBottom w:val="0"/>
              <w:divBdr>
                <w:top w:val="none" w:sz="0" w:space="0" w:color="auto"/>
                <w:left w:val="none" w:sz="0" w:space="0" w:color="auto"/>
                <w:bottom w:val="none" w:sz="0" w:space="0" w:color="auto"/>
                <w:right w:val="none" w:sz="0" w:space="0" w:color="auto"/>
              </w:divBdr>
            </w:div>
            <w:div w:id="263655915">
              <w:marLeft w:val="0"/>
              <w:marRight w:val="0"/>
              <w:marTop w:val="0"/>
              <w:marBottom w:val="0"/>
              <w:divBdr>
                <w:top w:val="none" w:sz="0" w:space="0" w:color="auto"/>
                <w:left w:val="none" w:sz="0" w:space="0" w:color="auto"/>
                <w:bottom w:val="none" w:sz="0" w:space="0" w:color="auto"/>
                <w:right w:val="none" w:sz="0" w:space="0" w:color="auto"/>
              </w:divBdr>
            </w:div>
            <w:div w:id="1902448929">
              <w:marLeft w:val="0"/>
              <w:marRight w:val="0"/>
              <w:marTop w:val="0"/>
              <w:marBottom w:val="0"/>
              <w:divBdr>
                <w:top w:val="none" w:sz="0" w:space="0" w:color="auto"/>
                <w:left w:val="none" w:sz="0" w:space="0" w:color="auto"/>
                <w:bottom w:val="none" w:sz="0" w:space="0" w:color="auto"/>
                <w:right w:val="none" w:sz="0" w:space="0" w:color="auto"/>
              </w:divBdr>
            </w:div>
            <w:div w:id="809790073">
              <w:marLeft w:val="0"/>
              <w:marRight w:val="0"/>
              <w:marTop w:val="0"/>
              <w:marBottom w:val="0"/>
              <w:divBdr>
                <w:top w:val="none" w:sz="0" w:space="0" w:color="auto"/>
                <w:left w:val="none" w:sz="0" w:space="0" w:color="auto"/>
                <w:bottom w:val="none" w:sz="0" w:space="0" w:color="auto"/>
                <w:right w:val="none" w:sz="0" w:space="0" w:color="auto"/>
              </w:divBdr>
            </w:div>
            <w:div w:id="1025643214">
              <w:marLeft w:val="0"/>
              <w:marRight w:val="0"/>
              <w:marTop w:val="0"/>
              <w:marBottom w:val="0"/>
              <w:divBdr>
                <w:top w:val="none" w:sz="0" w:space="0" w:color="auto"/>
                <w:left w:val="none" w:sz="0" w:space="0" w:color="auto"/>
                <w:bottom w:val="none" w:sz="0" w:space="0" w:color="auto"/>
                <w:right w:val="none" w:sz="0" w:space="0" w:color="auto"/>
              </w:divBdr>
            </w:div>
            <w:div w:id="1822037284">
              <w:marLeft w:val="0"/>
              <w:marRight w:val="0"/>
              <w:marTop w:val="0"/>
              <w:marBottom w:val="0"/>
              <w:divBdr>
                <w:top w:val="none" w:sz="0" w:space="0" w:color="auto"/>
                <w:left w:val="none" w:sz="0" w:space="0" w:color="auto"/>
                <w:bottom w:val="none" w:sz="0" w:space="0" w:color="auto"/>
                <w:right w:val="none" w:sz="0" w:space="0" w:color="auto"/>
              </w:divBdr>
            </w:div>
            <w:div w:id="475227364">
              <w:marLeft w:val="0"/>
              <w:marRight w:val="0"/>
              <w:marTop w:val="0"/>
              <w:marBottom w:val="0"/>
              <w:divBdr>
                <w:top w:val="none" w:sz="0" w:space="0" w:color="auto"/>
                <w:left w:val="none" w:sz="0" w:space="0" w:color="auto"/>
                <w:bottom w:val="none" w:sz="0" w:space="0" w:color="auto"/>
                <w:right w:val="none" w:sz="0" w:space="0" w:color="auto"/>
              </w:divBdr>
            </w:div>
            <w:div w:id="776219433">
              <w:marLeft w:val="0"/>
              <w:marRight w:val="0"/>
              <w:marTop w:val="0"/>
              <w:marBottom w:val="0"/>
              <w:divBdr>
                <w:top w:val="none" w:sz="0" w:space="0" w:color="auto"/>
                <w:left w:val="none" w:sz="0" w:space="0" w:color="auto"/>
                <w:bottom w:val="none" w:sz="0" w:space="0" w:color="auto"/>
                <w:right w:val="none" w:sz="0" w:space="0" w:color="auto"/>
              </w:divBdr>
            </w:div>
            <w:div w:id="1290670435">
              <w:marLeft w:val="0"/>
              <w:marRight w:val="0"/>
              <w:marTop w:val="0"/>
              <w:marBottom w:val="0"/>
              <w:divBdr>
                <w:top w:val="none" w:sz="0" w:space="0" w:color="auto"/>
                <w:left w:val="none" w:sz="0" w:space="0" w:color="auto"/>
                <w:bottom w:val="none" w:sz="0" w:space="0" w:color="auto"/>
                <w:right w:val="none" w:sz="0" w:space="0" w:color="auto"/>
              </w:divBdr>
            </w:div>
            <w:div w:id="20515779">
              <w:marLeft w:val="0"/>
              <w:marRight w:val="0"/>
              <w:marTop w:val="0"/>
              <w:marBottom w:val="0"/>
              <w:divBdr>
                <w:top w:val="none" w:sz="0" w:space="0" w:color="auto"/>
                <w:left w:val="none" w:sz="0" w:space="0" w:color="auto"/>
                <w:bottom w:val="none" w:sz="0" w:space="0" w:color="auto"/>
                <w:right w:val="none" w:sz="0" w:space="0" w:color="auto"/>
              </w:divBdr>
            </w:div>
            <w:div w:id="1242107544">
              <w:marLeft w:val="0"/>
              <w:marRight w:val="0"/>
              <w:marTop w:val="0"/>
              <w:marBottom w:val="0"/>
              <w:divBdr>
                <w:top w:val="none" w:sz="0" w:space="0" w:color="auto"/>
                <w:left w:val="none" w:sz="0" w:space="0" w:color="auto"/>
                <w:bottom w:val="none" w:sz="0" w:space="0" w:color="auto"/>
                <w:right w:val="none" w:sz="0" w:space="0" w:color="auto"/>
              </w:divBdr>
            </w:div>
            <w:div w:id="1990353863">
              <w:marLeft w:val="0"/>
              <w:marRight w:val="0"/>
              <w:marTop w:val="0"/>
              <w:marBottom w:val="0"/>
              <w:divBdr>
                <w:top w:val="none" w:sz="0" w:space="0" w:color="auto"/>
                <w:left w:val="none" w:sz="0" w:space="0" w:color="auto"/>
                <w:bottom w:val="none" w:sz="0" w:space="0" w:color="auto"/>
                <w:right w:val="none" w:sz="0" w:space="0" w:color="auto"/>
              </w:divBdr>
            </w:div>
            <w:div w:id="2047561795">
              <w:marLeft w:val="0"/>
              <w:marRight w:val="0"/>
              <w:marTop w:val="0"/>
              <w:marBottom w:val="0"/>
              <w:divBdr>
                <w:top w:val="none" w:sz="0" w:space="0" w:color="auto"/>
                <w:left w:val="none" w:sz="0" w:space="0" w:color="auto"/>
                <w:bottom w:val="none" w:sz="0" w:space="0" w:color="auto"/>
                <w:right w:val="none" w:sz="0" w:space="0" w:color="auto"/>
              </w:divBdr>
            </w:div>
            <w:div w:id="866605168">
              <w:marLeft w:val="0"/>
              <w:marRight w:val="0"/>
              <w:marTop w:val="0"/>
              <w:marBottom w:val="0"/>
              <w:divBdr>
                <w:top w:val="none" w:sz="0" w:space="0" w:color="auto"/>
                <w:left w:val="none" w:sz="0" w:space="0" w:color="auto"/>
                <w:bottom w:val="none" w:sz="0" w:space="0" w:color="auto"/>
                <w:right w:val="none" w:sz="0" w:space="0" w:color="auto"/>
              </w:divBdr>
            </w:div>
            <w:div w:id="1560895651">
              <w:marLeft w:val="0"/>
              <w:marRight w:val="0"/>
              <w:marTop w:val="0"/>
              <w:marBottom w:val="0"/>
              <w:divBdr>
                <w:top w:val="none" w:sz="0" w:space="0" w:color="auto"/>
                <w:left w:val="none" w:sz="0" w:space="0" w:color="auto"/>
                <w:bottom w:val="none" w:sz="0" w:space="0" w:color="auto"/>
                <w:right w:val="none" w:sz="0" w:space="0" w:color="auto"/>
              </w:divBdr>
            </w:div>
            <w:div w:id="1905946510">
              <w:marLeft w:val="0"/>
              <w:marRight w:val="0"/>
              <w:marTop w:val="0"/>
              <w:marBottom w:val="0"/>
              <w:divBdr>
                <w:top w:val="none" w:sz="0" w:space="0" w:color="auto"/>
                <w:left w:val="none" w:sz="0" w:space="0" w:color="auto"/>
                <w:bottom w:val="none" w:sz="0" w:space="0" w:color="auto"/>
                <w:right w:val="none" w:sz="0" w:space="0" w:color="auto"/>
              </w:divBdr>
            </w:div>
            <w:div w:id="1005665386">
              <w:marLeft w:val="0"/>
              <w:marRight w:val="0"/>
              <w:marTop w:val="0"/>
              <w:marBottom w:val="0"/>
              <w:divBdr>
                <w:top w:val="none" w:sz="0" w:space="0" w:color="auto"/>
                <w:left w:val="none" w:sz="0" w:space="0" w:color="auto"/>
                <w:bottom w:val="none" w:sz="0" w:space="0" w:color="auto"/>
                <w:right w:val="none" w:sz="0" w:space="0" w:color="auto"/>
              </w:divBdr>
            </w:div>
            <w:div w:id="1504584027">
              <w:marLeft w:val="0"/>
              <w:marRight w:val="0"/>
              <w:marTop w:val="0"/>
              <w:marBottom w:val="0"/>
              <w:divBdr>
                <w:top w:val="none" w:sz="0" w:space="0" w:color="auto"/>
                <w:left w:val="none" w:sz="0" w:space="0" w:color="auto"/>
                <w:bottom w:val="none" w:sz="0" w:space="0" w:color="auto"/>
                <w:right w:val="none" w:sz="0" w:space="0" w:color="auto"/>
              </w:divBdr>
            </w:div>
            <w:div w:id="799419763">
              <w:marLeft w:val="0"/>
              <w:marRight w:val="0"/>
              <w:marTop w:val="0"/>
              <w:marBottom w:val="0"/>
              <w:divBdr>
                <w:top w:val="none" w:sz="0" w:space="0" w:color="auto"/>
                <w:left w:val="none" w:sz="0" w:space="0" w:color="auto"/>
                <w:bottom w:val="none" w:sz="0" w:space="0" w:color="auto"/>
                <w:right w:val="none" w:sz="0" w:space="0" w:color="auto"/>
              </w:divBdr>
            </w:div>
            <w:div w:id="583106309">
              <w:marLeft w:val="0"/>
              <w:marRight w:val="0"/>
              <w:marTop w:val="0"/>
              <w:marBottom w:val="0"/>
              <w:divBdr>
                <w:top w:val="none" w:sz="0" w:space="0" w:color="auto"/>
                <w:left w:val="none" w:sz="0" w:space="0" w:color="auto"/>
                <w:bottom w:val="none" w:sz="0" w:space="0" w:color="auto"/>
                <w:right w:val="none" w:sz="0" w:space="0" w:color="auto"/>
              </w:divBdr>
            </w:div>
            <w:div w:id="157888954">
              <w:marLeft w:val="0"/>
              <w:marRight w:val="0"/>
              <w:marTop w:val="0"/>
              <w:marBottom w:val="0"/>
              <w:divBdr>
                <w:top w:val="none" w:sz="0" w:space="0" w:color="auto"/>
                <w:left w:val="none" w:sz="0" w:space="0" w:color="auto"/>
                <w:bottom w:val="none" w:sz="0" w:space="0" w:color="auto"/>
                <w:right w:val="none" w:sz="0" w:space="0" w:color="auto"/>
              </w:divBdr>
            </w:div>
            <w:div w:id="1332181489">
              <w:marLeft w:val="0"/>
              <w:marRight w:val="0"/>
              <w:marTop w:val="0"/>
              <w:marBottom w:val="0"/>
              <w:divBdr>
                <w:top w:val="none" w:sz="0" w:space="0" w:color="auto"/>
                <w:left w:val="none" w:sz="0" w:space="0" w:color="auto"/>
                <w:bottom w:val="none" w:sz="0" w:space="0" w:color="auto"/>
                <w:right w:val="none" w:sz="0" w:space="0" w:color="auto"/>
              </w:divBdr>
            </w:div>
            <w:div w:id="980304392">
              <w:marLeft w:val="0"/>
              <w:marRight w:val="0"/>
              <w:marTop w:val="0"/>
              <w:marBottom w:val="0"/>
              <w:divBdr>
                <w:top w:val="none" w:sz="0" w:space="0" w:color="auto"/>
                <w:left w:val="none" w:sz="0" w:space="0" w:color="auto"/>
                <w:bottom w:val="none" w:sz="0" w:space="0" w:color="auto"/>
                <w:right w:val="none" w:sz="0" w:space="0" w:color="auto"/>
              </w:divBdr>
            </w:div>
            <w:div w:id="1010059918">
              <w:marLeft w:val="0"/>
              <w:marRight w:val="0"/>
              <w:marTop w:val="0"/>
              <w:marBottom w:val="0"/>
              <w:divBdr>
                <w:top w:val="none" w:sz="0" w:space="0" w:color="auto"/>
                <w:left w:val="none" w:sz="0" w:space="0" w:color="auto"/>
                <w:bottom w:val="none" w:sz="0" w:space="0" w:color="auto"/>
                <w:right w:val="none" w:sz="0" w:space="0" w:color="auto"/>
              </w:divBdr>
            </w:div>
            <w:div w:id="386953920">
              <w:marLeft w:val="0"/>
              <w:marRight w:val="0"/>
              <w:marTop w:val="0"/>
              <w:marBottom w:val="0"/>
              <w:divBdr>
                <w:top w:val="none" w:sz="0" w:space="0" w:color="auto"/>
                <w:left w:val="none" w:sz="0" w:space="0" w:color="auto"/>
                <w:bottom w:val="none" w:sz="0" w:space="0" w:color="auto"/>
                <w:right w:val="none" w:sz="0" w:space="0" w:color="auto"/>
              </w:divBdr>
              <w:divsChild>
                <w:div w:id="1248270062">
                  <w:marLeft w:val="0"/>
                  <w:marRight w:val="0"/>
                  <w:marTop w:val="0"/>
                  <w:marBottom w:val="0"/>
                  <w:divBdr>
                    <w:top w:val="none" w:sz="0" w:space="0" w:color="auto"/>
                    <w:left w:val="none" w:sz="0" w:space="0" w:color="auto"/>
                    <w:bottom w:val="none" w:sz="0" w:space="0" w:color="auto"/>
                    <w:right w:val="none" w:sz="0" w:space="0" w:color="auto"/>
                  </w:divBdr>
                </w:div>
                <w:div w:id="1138033898">
                  <w:marLeft w:val="0"/>
                  <w:marRight w:val="0"/>
                  <w:marTop w:val="0"/>
                  <w:marBottom w:val="0"/>
                  <w:divBdr>
                    <w:top w:val="none" w:sz="0" w:space="0" w:color="auto"/>
                    <w:left w:val="none" w:sz="0" w:space="0" w:color="auto"/>
                    <w:bottom w:val="none" w:sz="0" w:space="0" w:color="auto"/>
                    <w:right w:val="none" w:sz="0" w:space="0" w:color="auto"/>
                  </w:divBdr>
                </w:div>
                <w:div w:id="492650222">
                  <w:marLeft w:val="0"/>
                  <w:marRight w:val="0"/>
                  <w:marTop w:val="0"/>
                  <w:marBottom w:val="0"/>
                  <w:divBdr>
                    <w:top w:val="none" w:sz="0" w:space="0" w:color="auto"/>
                    <w:left w:val="none" w:sz="0" w:space="0" w:color="auto"/>
                    <w:bottom w:val="none" w:sz="0" w:space="0" w:color="auto"/>
                    <w:right w:val="none" w:sz="0" w:space="0" w:color="auto"/>
                  </w:divBdr>
                </w:div>
                <w:div w:id="1257710975">
                  <w:marLeft w:val="0"/>
                  <w:marRight w:val="0"/>
                  <w:marTop w:val="0"/>
                  <w:marBottom w:val="0"/>
                  <w:divBdr>
                    <w:top w:val="none" w:sz="0" w:space="0" w:color="auto"/>
                    <w:left w:val="none" w:sz="0" w:space="0" w:color="auto"/>
                    <w:bottom w:val="none" w:sz="0" w:space="0" w:color="auto"/>
                    <w:right w:val="none" w:sz="0" w:space="0" w:color="auto"/>
                  </w:divBdr>
                </w:div>
                <w:div w:id="161939926">
                  <w:marLeft w:val="0"/>
                  <w:marRight w:val="0"/>
                  <w:marTop w:val="0"/>
                  <w:marBottom w:val="0"/>
                  <w:divBdr>
                    <w:top w:val="none" w:sz="0" w:space="0" w:color="auto"/>
                    <w:left w:val="none" w:sz="0" w:space="0" w:color="auto"/>
                    <w:bottom w:val="none" w:sz="0" w:space="0" w:color="auto"/>
                    <w:right w:val="none" w:sz="0" w:space="0" w:color="auto"/>
                  </w:divBdr>
                </w:div>
                <w:div w:id="1846625182">
                  <w:marLeft w:val="0"/>
                  <w:marRight w:val="0"/>
                  <w:marTop w:val="0"/>
                  <w:marBottom w:val="0"/>
                  <w:divBdr>
                    <w:top w:val="none" w:sz="0" w:space="0" w:color="auto"/>
                    <w:left w:val="none" w:sz="0" w:space="0" w:color="auto"/>
                    <w:bottom w:val="none" w:sz="0" w:space="0" w:color="auto"/>
                    <w:right w:val="none" w:sz="0" w:space="0" w:color="auto"/>
                  </w:divBdr>
                </w:div>
                <w:div w:id="286551638">
                  <w:marLeft w:val="0"/>
                  <w:marRight w:val="0"/>
                  <w:marTop w:val="0"/>
                  <w:marBottom w:val="0"/>
                  <w:divBdr>
                    <w:top w:val="none" w:sz="0" w:space="0" w:color="auto"/>
                    <w:left w:val="none" w:sz="0" w:space="0" w:color="auto"/>
                    <w:bottom w:val="none" w:sz="0" w:space="0" w:color="auto"/>
                    <w:right w:val="none" w:sz="0" w:space="0" w:color="auto"/>
                  </w:divBdr>
                </w:div>
                <w:div w:id="314576215">
                  <w:marLeft w:val="0"/>
                  <w:marRight w:val="0"/>
                  <w:marTop w:val="0"/>
                  <w:marBottom w:val="0"/>
                  <w:divBdr>
                    <w:top w:val="none" w:sz="0" w:space="0" w:color="auto"/>
                    <w:left w:val="none" w:sz="0" w:space="0" w:color="auto"/>
                    <w:bottom w:val="none" w:sz="0" w:space="0" w:color="auto"/>
                    <w:right w:val="none" w:sz="0" w:space="0" w:color="auto"/>
                  </w:divBdr>
                </w:div>
                <w:div w:id="1071733326">
                  <w:marLeft w:val="0"/>
                  <w:marRight w:val="0"/>
                  <w:marTop w:val="0"/>
                  <w:marBottom w:val="0"/>
                  <w:divBdr>
                    <w:top w:val="none" w:sz="0" w:space="0" w:color="auto"/>
                    <w:left w:val="none" w:sz="0" w:space="0" w:color="auto"/>
                    <w:bottom w:val="none" w:sz="0" w:space="0" w:color="auto"/>
                    <w:right w:val="none" w:sz="0" w:space="0" w:color="auto"/>
                  </w:divBdr>
                </w:div>
                <w:div w:id="25183780">
                  <w:marLeft w:val="0"/>
                  <w:marRight w:val="0"/>
                  <w:marTop w:val="0"/>
                  <w:marBottom w:val="0"/>
                  <w:divBdr>
                    <w:top w:val="none" w:sz="0" w:space="0" w:color="auto"/>
                    <w:left w:val="none" w:sz="0" w:space="0" w:color="auto"/>
                    <w:bottom w:val="none" w:sz="0" w:space="0" w:color="auto"/>
                    <w:right w:val="none" w:sz="0" w:space="0" w:color="auto"/>
                  </w:divBdr>
                </w:div>
                <w:div w:id="2068648746">
                  <w:marLeft w:val="0"/>
                  <w:marRight w:val="0"/>
                  <w:marTop w:val="0"/>
                  <w:marBottom w:val="0"/>
                  <w:divBdr>
                    <w:top w:val="none" w:sz="0" w:space="0" w:color="auto"/>
                    <w:left w:val="none" w:sz="0" w:space="0" w:color="auto"/>
                    <w:bottom w:val="none" w:sz="0" w:space="0" w:color="auto"/>
                    <w:right w:val="none" w:sz="0" w:space="0" w:color="auto"/>
                  </w:divBdr>
                </w:div>
                <w:div w:id="1384326145">
                  <w:marLeft w:val="0"/>
                  <w:marRight w:val="0"/>
                  <w:marTop w:val="0"/>
                  <w:marBottom w:val="0"/>
                  <w:divBdr>
                    <w:top w:val="none" w:sz="0" w:space="0" w:color="auto"/>
                    <w:left w:val="none" w:sz="0" w:space="0" w:color="auto"/>
                    <w:bottom w:val="none" w:sz="0" w:space="0" w:color="auto"/>
                    <w:right w:val="none" w:sz="0" w:space="0" w:color="auto"/>
                  </w:divBdr>
                </w:div>
                <w:div w:id="1282416580">
                  <w:marLeft w:val="0"/>
                  <w:marRight w:val="0"/>
                  <w:marTop w:val="0"/>
                  <w:marBottom w:val="0"/>
                  <w:divBdr>
                    <w:top w:val="none" w:sz="0" w:space="0" w:color="auto"/>
                    <w:left w:val="none" w:sz="0" w:space="0" w:color="auto"/>
                    <w:bottom w:val="none" w:sz="0" w:space="0" w:color="auto"/>
                    <w:right w:val="none" w:sz="0" w:space="0" w:color="auto"/>
                  </w:divBdr>
                </w:div>
                <w:div w:id="872688244">
                  <w:marLeft w:val="0"/>
                  <w:marRight w:val="0"/>
                  <w:marTop w:val="0"/>
                  <w:marBottom w:val="0"/>
                  <w:divBdr>
                    <w:top w:val="none" w:sz="0" w:space="0" w:color="auto"/>
                    <w:left w:val="none" w:sz="0" w:space="0" w:color="auto"/>
                    <w:bottom w:val="none" w:sz="0" w:space="0" w:color="auto"/>
                    <w:right w:val="none" w:sz="0" w:space="0" w:color="auto"/>
                  </w:divBdr>
                </w:div>
                <w:div w:id="921330545">
                  <w:marLeft w:val="0"/>
                  <w:marRight w:val="0"/>
                  <w:marTop w:val="0"/>
                  <w:marBottom w:val="0"/>
                  <w:divBdr>
                    <w:top w:val="none" w:sz="0" w:space="0" w:color="auto"/>
                    <w:left w:val="none" w:sz="0" w:space="0" w:color="auto"/>
                    <w:bottom w:val="none" w:sz="0" w:space="0" w:color="auto"/>
                    <w:right w:val="none" w:sz="0" w:space="0" w:color="auto"/>
                  </w:divBdr>
                </w:div>
                <w:div w:id="407770046">
                  <w:marLeft w:val="0"/>
                  <w:marRight w:val="0"/>
                  <w:marTop w:val="0"/>
                  <w:marBottom w:val="0"/>
                  <w:divBdr>
                    <w:top w:val="none" w:sz="0" w:space="0" w:color="auto"/>
                    <w:left w:val="none" w:sz="0" w:space="0" w:color="auto"/>
                    <w:bottom w:val="none" w:sz="0" w:space="0" w:color="auto"/>
                    <w:right w:val="none" w:sz="0" w:space="0" w:color="auto"/>
                  </w:divBdr>
                </w:div>
                <w:div w:id="2042196422">
                  <w:marLeft w:val="0"/>
                  <w:marRight w:val="0"/>
                  <w:marTop w:val="0"/>
                  <w:marBottom w:val="0"/>
                  <w:divBdr>
                    <w:top w:val="none" w:sz="0" w:space="0" w:color="auto"/>
                    <w:left w:val="none" w:sz="0" w:space="0" w:color="auto"/>
                    <w:bottom w:val="none" w:sz="0" w:space="0" w:color="auto"/>
                    <w:right w:val="none" w:sz="0" w:space="0" w:color="auto"/>
                  </w:divBdr>
                </w:div>
                <w:div w:id="1559779790">
                  <w:marLeft w:val="0"/>
                  <w:marRight w:val="0"/>
                  <w:marTop w:val="0"/>
                  <w:marBottom w:val="0"/>
                  <w:divBdr>
                    <w:top w:val="none" w:sz="0" w:space="0" w:color="auto"/>
                    <w:left w:val="none" w:sz="0" w:space="0" w:color="auto"/>
                    <w:bottom w:val="none" w:sz="0" w:space="0" w:color="auto"/>
                    <w:right w:val="none" w:sz="0" w:space="0" w:color="auto"/>
                  </w:divBdr>
                </w:div>
                <w:div w:id="1496334029">
                  <w:marLeft w:val="0"/>
                  <w:marRight w:val="0"/>
                  <w:marTop w:val="0"/>
                  <w:marBottom w:val="0"/>
                  <w:divBdr>
                    <w:top w:val="none" w:sz="0" w:space="0" w:color="auto"/>
                    <w:left w:val="none" w:sz="0" w:space="0" w:color="auto"/>
                    <w:bottom w:val="none" w:sz="0" w:space="0" w:color="auto"/>
                    <w:right w:val="none" w:sz="0" w:space="0" w:color="auto"/>
                  </w:divBdr>
                </w:div>
                <w:div w:id="1482232203">
                  <w:marLeft w:val="0"/>
                  <w:marRight w:val="0"/>
                  <w:marTop w:val="0"/>
                  <w:marBottom w:val="0"/>
                  <w:divBdr>
                    <w:top w:val="none" w:sz="0" w:space="0" w:color="auto"/>
                    <w:left w:val="none" w:sz="0" w:space="0" w:color="auto"/>
                    <w:bottom w:val="none" w:sz="0" w:space="0" w:color="auto"/>
                    <w:right w:val="none" w:sz="0" w:space="0" w:color="auto"/>
                  </w:divBdr>
                </w:div>
                <w:div w:id="2115199311">
                  <w:marLeft w:val="0"/>
                  <w:marRight w:val="0"/>
                  <w:marTop w:val="0"/>
                  <w:marBottom w:val="0"/>
                  <w:divBdr>
                    <w:top w:val="none" w:sz="0" w:space="0" w:color="auto"/>
                    <w:left w:val="none" w:sz="0" w:space="0" w:color="auto"/>
                    <w:bottom w:val="none" w:sz="0" w:space="0" w:color="auto"/>
                    <w:right w:val="none" w:sz="0" w:space="0" w:color="auto"/>
                  </w:divBdr>
                </w:div>
                <w:div w:id="756443072">
                  <w:marLeft w:val="0"/>
                  <w:marRight w:val="0"/>
                  <w:marTop w:val="0"/>
                  <w:marBottom w:val="0"/>
                  <w:divBdr>
                    <w:top w:val="none" w:sz="0" w:space="0" w:color="auto"/>
                    <w:left w:val="none" w:sz="0" w:space="0" w:color="auto"/>
                    <w:bottom w:val="none" w:sz="0" w:space="0" w:color="auto"/>
                    <w:right w:val="none" w:sz="0" w:space="0" w:color="auto"/>
                  </w:divBdr>
                </w:div>
                <w:div w:id="1497186297">
                  <w:marLeft w:val="0"/>
                  <w:marRight w:val="0"/>
                  <w:marTop w:val="0"/>
                  <w:marBottom w:val="0"/>
                  <w:divBdr>
                    <w:top w:val="none" w:sz="0" w:space="0" w:color="auto"/>
                    <w:left w:val="none" w:sz="0" w:space="0" w:color="auto"/>
                    <w:bottom w:val="none" w:sz="0" w:space="0" w:color="auto"/>
                    <w:right w:val="none" w:sz="0" w:space="0" w:color="auto"/>
                  </w:divBdr>
                </w:div>
                <w:div w:id="1458722753">
                  <w:marLeft w:val="0"/>
                  <w:marRight w:val="0"/>
                  <w:marTop w:val="0"/>
                  <w:marBottom w:val="0"/>
                  <w:divBdr>
                    <w:top w:val="none" w:sz="0" w:space="0" w:color="auto"/>
                    <w:left w:val="none" w:sz="0" w:space="0" w:color="auto"/>
                    <w:bottom w:val="none" w:sz="0" w:space="0" w:color="auto"/>
                    <w:right w:val="none" w:sz="0" w:space="0" w:color="auto"/>
                  </w:divBdr>
                </w:div>
                <w:div w:id="938679854">
                  <w:marLeft w:val="0"/>
                  <w:marRight w:val="0"/>
                  <w:marTop w:val="0"/>
                  <w:marBottom w:val="0"/>
                  <w:divBdr>
                    <w:top w:val="none" w:sz="0" w:space="0" w:color="auto"/>
                    <w:left w:val="none" w:sz="0" w:space="0" w:color="auto"/>
                    <w:bottom w:val="none" w:sz="0" w:space="0" w:color="auto"/>
                    <w:right w:val="none" w:sz="0" w:space="0" w:color="auto"/>
                  </w:divBdr>
                </w:div>
                <w:div w:id="1639022469">
                  <w:marLeft w:val="0"/>
                  <w:marRight w:val="0"/>
                  <w:marTop w:val="0"/>
                  <w:marBottom w:val="0"/>
                  <w:divBdr>
                    <w:top w:val="none" w:sz="0" w:space="0" w:color="auto"/>
                    <w:left w:val="none" w:sz="0" w:space="0" w:color="auto"/>
                    <w:bottom w:val="none" w:sz="0" w:space="0" w:color="auto"/>
                    <w:right w:val="none" w:sz="0" w:space="0" w:color="auto"/>
                  </w:divBdr>
                </w:div>
                <w:div w:id="1296259855">
                  <w:marLeft w:val="0"/>
                  <w:marRight w:val="0"/>
                  <w:marTop w:val="0"/>
                  <w:marBottom w:val="0"/>
                  <w:divBdr>
                    <w:top w:val="none" w:sz="0" w:space="0" w:color="auto"/>
                    <w:left w:val="none" w:sz="0" w:space="0" w:color="auto"/>
                    <w:bottom w:val="none" w:sz="0" w:space="0" w:color="auto"/>
                    <w:right w:val="none" w:sz="0" w:space="0" w:color="auto"/>
                  </w:divBdr>
                </w:div>
                <w:div w:id="1948268740">
                  <w:marLeft w:val="0"/>
                  <w:marRight w:val="0"/>
                  <w:marTop w:val="0"/>
                  <w:marBottom w:val="0"/>
                  <w:divBdr>
                    <w:top w:val="none" w:sz="0" w:space="0" w:color="auto"/>
                    <w:left w:val="none" w:sz="0" w:space="0" w:color="auto"/>
                    <w:bottom w:val="none" w:sz="0" w:space="0" w:color="auto"/>
                    <w:right w:val="none" w:sz="0" w:space="0" w:color="auto"/>
                  </w:divBdr>
                </w:div>
                <w:div w:id="1352294973">
                  <w:marLeft w:val="0"/>
                  <w:marRight w:val="0"/>
                  <w:marTop w:val="0"/>
                  <w:marBottom w:val="0"/>
                  <w:divBdr>
                    <w:top w:val="none" w:sz="0" w:space="0" w:color="auto"/>
                    <w:left w:val="none" w:sz="0" w:space="0" w:color="auto"/>
                    <w:bottom w:val="none" w:sz="0" w:space="0" w:color="auto"/>
                    <w:right w:val="none" w:sz="0" w:space="0" w:color="auto"/>
                  </w:divBdr>
                </w:div>
                <w:div w:id="1415128669">
                  <w:marLeft w:val="0"/>
                  <w:marRight w:val="0"/>
                  <w:marTop w:val="0"/>
                  <w:marBottom w:val="0"/>
                  <w:divBdr>
                    <w:top w:val="none" w:sz="0" w:space="0" w:color="auto"/>
                    <w:left w:val="none" w:sz="0" w:space="0" w:color="auto"/>
                    <w:bottom w:val="none" w:sz="0" w:space="0" w:color="auto"/>
                    <w:right w:val="none" w:sz="0" w:space="0" w:color="auto"/>
                  </w:divBdr>
                </w:div>
                <w:div w:id="1344549286">
                  <w:marLeft w:val="0"/>
                  <w:marRight w:val="0"/>
                  <w:marTop w:val="0"/>
                  <w:marBottom w:val="0"/>
                  <w:divBdr>
                    <w:top w:val="none" w:sz="0" w:space="0" w:color="auto"/>
                    <w:left w:val="none" w:sz="0" w:space="0" w:color="auto"/>
                    <w:bottom w:val="none" w:sz="0" w:space="0" w:color="auto"/>
                    <w:right w:val="none" w:sz="0" w:space="0" w:color="auto"/>
                  </w:divBdr>
                </w:div>
                <w:div w:id="840893958">
                  <w:marLeft w:val="0"/>
                  <w:marRight w:val="0"/>
                  <w:marTop w:val="0"/>
                  <w:marBottom w:val="0"/>
                  <w:divBdr>
                    <w:top w:val="none" w:sz="0" w:space="0" w:color="auto"/>
                    <w:left w:val="none" w:sz="0" w:space="0" w:color="auto"/>
                    <w:bottom w:val="none" w:sz="0" w:space="0" w:color="auto"/>
                    <w:right w:val="none" w:sz="0" w:space="0" w:color="auto"/>
                  </w:divBdr>
                </w:div>
                <w:div w:id="619605076">
                  <w:marLeft w:val="0"/>
                  <w:marRight w:val="0"/>
                  <w:marTop w:val="0"/>
                  <w:marBottom w:val="0"/>
                  <w:divBdr>
                    <w:top w:val="none" w:sz="0" w:space="0" w:color="auto"/>
                    <w:left w:val="none" w:sz="0" w:space="0" w:color="auto"/>
                    <w:bottom w:val="none" w:sz="0" w:space="0" w:color="auto"/>
                    <w:right w:val="none" w:sz="0" w:space="0" w:color="auto"/>
                  </w:divBdr>
                </w:div>
                <w:div w:id="1816288920">
                  <w:marLeft w:val="0"/>
                  <w:marRight w:val="0"/>
                  <w:marTop w:val="0"/>
                  <w:marBottom w:val="0"/>
                  <w:divBdr>
                    <w:top w:val="none" w:sz="0" w:space="0" w:color="auto"/>
                    <w:left w:val="none" w:sz="0" w:space="0" w:color="auto"/>
                    <w:bottom w:val="none" w:sz="0" w:space="0" w:color="auto"/>
                    <w:right w:val="none" w:sz="0" w:space="0" w:color="auto"/>
                  </w:divBdr>
                </w:div>
                <w:div w:id="602961545">
                  <w:marLeft w:val="0"/>
                  <w:marRight w:val="0"/>
                  <w:marTop w:val="0"/>
                  <w:marBottom w:val="0"/>
                  <w:divBdr>
                    <w:top w:val="none" w:sz="0" w:space="0" w:color="auto"/>
                    <w:left w:val="none" w:sz="0" w:space="0" w:color="auto"/>
                    <w:bottom w:val="none" w:sz="0" w:space="0" w:color="auto"/>
                    <w:right w:val="none" w:sz="0" w:space="0" w:color="auto"/>
                  </w:divBdr>
                </w:div>
                <w:div w:id="560793033">
                  <w:marLeft w:val="0"/>
                  <w:marRight w:val="0"/>
                  <w:marTop w:val="0"/>
                  <w:marBottom w:val="0"/>
                  <w:divBdr>
                    <w:top w:val="none" w:sz="0" w:space="0" w:color="auto"/>
                    <w:left w:val="none" w:sz="0" w:space="0" w:color="auto"/>
                    <w:bottom w:val="none" w:sz="0" w:space="0" w:color="auto"/>
                    <w:right w:val="none" w:sz="0" w:space="0" w:color="auto"/>
                  </w:divBdr>
                </w:div>
                <w:div w:id="117725003">
                  <w:marLeft w:val="0"/>
                  <w:marRight w:val="0"/>
                  <w:marTop w:val="0"/>
                  <w:marBottom w:val="0"/>
                  <w:divBdr>
                    <w:top w:val="none" w:sz="0" w:space="0" w:color="auto"/>
                    <w:left w:val="none" w:sz="0" w:space="0" w:color="auto"/>
                    <w:bottom w:val="none" w:sz="0" w:space="0" w:color="auto"/>
                    <w:right w:val="none" w:sz="0" w:space="0" w:color="auto"/>
                  </w:divBdr>
                </w:div>
                <w:div w:id="109058946">
                  <w:marLeft w:val="0"/>
                  <w:marRight w:val="0"/>
                  <w:marTop w:val="0"/>
                  <w:marBottom w:val="0"/>
                  <w:divBdr>
                    <w:top w:val="none" w:sz="0" w:space="0" w:color="auto"/>
                    <w:left w:val="none" w:sz="0" w:space="0" w:color="auto"/>
                    <w:bottom w:val="none" w:sz="0" w:space="0" w:color="auto"/>
                    <w:right w:val="none" w:sz="0" w:space="0" w:color="auto"/>
                  </w:divBdr>
                </w:div>
                <w:div w:id="1780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495">
          <w:blockQuote w:val="1"/>
          <w:marLeft w:val="0"/>
          <w:marRight w:val="0"/>
          <w:marTop w:val="0"/>
          <w:marBottom w:val="360"/>
          <w:divBdr>
            <w:top w:val="none" w:sz="0" w:space="0" w:color="auto"/>
            <w:left w:val="none" w:sz="0" w:space="0" w:color="auto"/>
            <w:bottom w:val="none" w:sz="0" w:space="0" w:color="auto"/>
            <w:right w:val="none" w:sz="0" w:space="0" w:color="auto"/>
          </w:divBdr>
        </w:div>
        <w:div w:id="110824250">
          <w:marLeft w:val="0"/>
          <w:marRight w:val="0"/>
          <w:marTop w:val="0"/>
          <w:marBottom w:val="0"/>
          <w:divBdr>
            <w:top w:val="none" w:sz="0" w:space="0" w:color="auto"/>
            <w:left w:val="none" w:sz="0" w:space="0" w:color="auto"/>
            <w:bottom w:val="none" w:sz="0" w:space="0" w:color="auto"/>
            <w:right w:val="none" w:sz="0" w:space="0" w:color="auto"/>
          </w:divBdr>
          <w:divsChild>
            <w:div w:id="402996087">
              <w:marLeft w:val="0"/>
              <w:marRight w:val="0"/>
              <w:marTop w:val="0"/>
              <w:marBottom w:val="0"/>
              <w:divBdr>
                <w:top w:val="none" w:sz="0" w:space="0" w:color="auto"/>
                <w:left w:val="none" w:sz="0" w:space="0" w:color="auto"/>
                <w:bottom w:val="none" w:sz="0" w:space="0" w:color="auto"/>
                <w:right w:val="none" w:sz="0" w:space="0" w:color="auto"/>
              </w:divBdr>
            </w:div>
            <w:div w:id="1625304788">
              <w:marLeft w:val="0"/>
              <w:marRight w:val="0"/>
              <w:marTop w:val="0"/>
              <w:marBottom w:val="0"/>
              <w:divBdr>
                <w:top w:val="none" w:sz="0" w:space="0" w:color="auto"/>
                <w:left w:val="none" w:sz="0" w:space="0" w:color="auto"/>
                <w:bottom w:val="none" w:sz="0" w:space="0" w:color="auto"/>
                <w:right w:val="none" w:sz="0" w:space="0" w:color="auto"/>
              </w:divBdr>
            </w:div>
            <w:div w:id="118575553">
              <w:marLeft w:val="0"/>
              <w:marRight w:val="0"/>
              <w:marTop w:val="0"/>
              <w:marBottom w:val="0"/>
              <w:divBdr>
                <w:top w:val="none" w:sz="0" w:space="0" w:color="auto"/>
                <w:left w:val="none" w:sz="0" w:space="0" w:color="auto"/>
                <w:bottom w:val="none" w:sz="0" w:space="0" w:color="auto"/>
                <w:right w:val="none" w:sz="0" w:space="0" w:color="auto"/>
              </w:divBdr>
            </w:div>
            <w:div w:id="133759870">
              <w:marLeft w:val="0"/>
              <w:marRight w:val="0"/>
              <w:marTop w:val="0"/>
              <w:marBottom w:val="0"/>
              <w:divBdr>
                <w:top w:val="none" w:sz="0" w:space="0" w:color="auto"/>
                <w:left w:val="none" w:sz="0" w:space="0" w:color="auto"/>
                <w:bottom w:val="none" w:sz="0" w:space="0" w:color="auto"/>
                <w:right w:val="none" w:sz="0" w:space="0" w:color="auto"/>
              </w:divBdr>
            </w:div>
            <w:div w:id="175851156">
              <w:marLeft w:val="0"/>
              <w:marRight w:val="0"/>
              <w:marTop w:val="0"/>
              <w:marBottom w:val="0"/>
              <w:divBdr>
                <w:top w:val="none" w:sz="0" w:space="0" w:color="auto"/>
                <w:left w:val="none" w:sz="0" w:space="0" w:color="auto"/>
                <w:bottom w:val="none" w:sz="0" w:space="0" w:color="auto"/>
                <w:right w:val="none" w:sz="0" w:space="0" w:color="auto"/>
              </w:divBdr>
            </w:div>
            <w:div w:id="910583135">
              <w:marLeft w:val="0"/>
              <w:marRight w:val="0"/>
              <w:marTop w:val="0"/>
              <w:marBottom w:val="0"/>
              <w:divBdr>
                <w:top w:val="none" w:sz="0" w:space="0" w:color="auto"/>
                <w:left w:val="none" w:sz="0" w:space="0" w:color="auto"/>
                <w:bottom w:val="none" w:sz="0" w:space="0" w:color="auto"/>
                <w:right w:val="none" w:sz="0" w:space="0" w:color="auto"/>
              </w:divBdr>
            </w:div>
            <w:div w:id="250821642">
              <w:marLeft w:val="0"/>
              <w:marRight w:val="0"/>
              <w:marTop w:val="0"/>
              <w:marBottom w:val="0"/>
              <w:divBdr>
                <w:top w:val="none" w:sz="0" w:space="0" w:color="auto"/>
                <w:left w:val="none" w:sz="0" w:space="0" w:color="auto"/>
                <w:bottom w:val="none" w:sz="0" w:space="0" w:color="auto"/>
                <w:right w:val="none" w:sz="0" w:space="0" w:color="auto"/>
              </w:divBdr>
            </w:div>
            <w:div w:id="1490319791">
              <w:marLeft w:val="0"/>
              <w:marRight w:val="0"/>
              <w:marTop w:val="0"/>
              <w:marBottom w:val="0"/>
              <w:divBdr>
                <w:top w:val="none" w:sz="0" w:space="0" w:color="auto"/>
                <w:left w:val="none" w:sz="0" w:space="0" w:color="auto"/>
                <w:bottom w:val="none" w:sz="0" w:space="0" w:color="auto"/>
                <w:right w:val="none" w:sz="0" w:space="0" w:color="auto"/>
              </w:divBdr>
            </w:div>
            <w:div w:id="1528517631">
              <w:marLeft w:val="0"/>
              <w:marRight w:val="0"/>
              <w:marTop w:val="0"/>
              <w:marBottom w:val="0"/>
              <w:divBdr>
                <w:top w:val="none" w:sz="0" w:space="0" w:color="auto"/>
                <w:left w:val="none" w:sz="0" w:space="0" w:color="auto"/>
                <w:bottom w:val="none" w:sz="0" w:space="0" w:color="auto"/>
                <w:right w:val="none" w:sz="0" w:space="0" w:color="auto"/>
              </w:divBdr>
            </w:div>
            <w:div w:id="152913116">
              <w:marLeft w:val="0"/>
              <w:marRight w:val="0"/>
              <w:marTop w:val="0"/>
              <w:marBottom w:val="0"/>
              <w:divBdr>
                <w:top w:val="none" w:sz="0" w:space="0" w:color="auto"/>
                <w:left w:val="none" w:sz="0" w:space="0" w:color="auto"/>
                <w:bottom w:val="none" w:sz="0" w:space="0" w:color="auto"/>
                <w:right w:val="none" w:sz="0" w:space="0" w:color="auto"/>
              </w:divBdr>
            </w:div>
            <w:div w:id="1432239577">
              <w:marLeft w:val="0"/>
              <w:marRight w:val="0"/>
              <w:marTop w:val="0"/>
              <w:marBottom w:val="0"/>
              <w:divBdr>
                <w:top w:val="none" w:sz="0" w:space="0" w:color="auto"/>
                <w:left w:val="none" w:sz="0" w:space="0" w:color="auto"/>
                <w:bottom w:val="none" w:sz="0" w:space="0" w:color="auto"/>
                <w:right w:val="none" w:sz="0" w:space="0" w:color="auto"/>
              </w:divBdr>
            </w:div>
            <w:div w:id="1371609165">
              <w:marLeft w:val="0"/>
              <w:marRight w:val="0"/>
              <w:marTop w:val="0"/>
              <w:marBottom w:val="0"/>
              <w:divBdr>
                <w:top w:val="none" w:sz="0" w:space="0" w:color="auto"/>
                <w:left w:val="none" w:sz="0" w:space="0" w:color="auto"/>
                <w:bottom w:val="none" w:sz="0" w:space="0" w:color="auto"/>
                <w:right w:val="none" w:sz="0" w:space="0" w:color="auto"/>
              </w:divBdr>
            </w:div>
            <w:div w:id="147595057">
              <w:marLeft w:val="0"/>
              <w:marRight w:val="0"/>
              <w:marTop w:val="0"/>
              <w:marBottom w:val="0"/>
              <w:divBdr>
                <w:top w:val="none" w:sz="0" w:space="0" w:color="auto"/>
                <w:left w:val="none" w:sz="0" w:space="0" w:color="auto"/>
                <w:bottom w:val="none" w:sz="0" w:space="0" w:color="auto"/>
                <w:right w:val="none" w:sz="0" w:space="0" w:color="auto"/>
              </w:divBdr>
              <w:divsChild>
                <w:div w:id="1481269087">
                  <w:marLeft w:val="0"/>
                  <w:marRight w:val="0"/>
                  <w:marTop w:val="0"/>
                  <w:marBottom w:val="0"/>
                  <w:divBdr>
                    <w:top w:val="none" w:sz="0" w:space="0" w:color="auto"/>
                    <w:left w:val="none" w:sz="0" w:space="0" w:color="auto"/>
                    <w:bottom w:val="none" w:sz="0" w:space="0" w:color="auto"/>
                    <w:right w:val="none" w:sz="0" w:space="0" w:color="auto"/>
                  </w:divBdr>
                </w:div>
                <w:div w:id="1834643480">
                  <w:marLeft w:val="0"/>
                  <w:marRight w:val="0"/>
                  <w:marTop w:val="0"/>
                  <w:marBottom w:val="0"/>
                  <w:divBdr>
                    <w:top w:val="none" w:sz="0" w:space="0" w:color="auto"/>
                    <w:left w:val="none" w:sz="0" w:space="0" w:color="auto"/>
                    <w:bottom w:val="none" w:sz="0" w:space="0" w:color="auto"/>
                    <w:right w:val="none" w:sz="0" w:space="0" w:color="auto"/>
                  </w:divBdr>
                </w:div>
                <w:div w:id="73556561">
                  <w:marLeft w:val="0"/>
                  <w:marRight w:val="0"/>
                  <w:marTop w:val="0"/>
                  <w:marBottom w:val="0"/>
                  <w:divBdr>
                    <w:top w:val="none" w:sz="0" w:space="0" w:color="auto"/>
                    <w:left w:val="none" w:sz="0" w:space="0" w:color="auto"/>
                    <w:bottom w:val="none" w:sz="0" w:space="0" w:color="auto"/>
                    <w:right w:val="none" w:sz="0" w:space="0" w:color="auto"/>
                  </w:divBdr>
                </w:div>
                <w:div w:id="1756979481">
                  <w:marLeft w:val="0"/>
                  <w:marRight w:val="0"/>
                  <w:marTop w:val="0"/>
                  <w:marBottom w:val="0"/>
                  <w:divBdr>
                    <w:top w:val="none" w:sz="0" w:space="0" w:color="auto"/>
                    <w:left w:val="none" w:sz="0" w:space="0" w:color="auto"/>
                    <w:bottom w:val="none" w:sz="0" w:space="0" w:color="auto"/>
                    <w:right w:val="none" w:sz="0" w:space="0" w:color="auto"/>
                  </w:divBdr>
                </w:div>
                <w:div w:id="372772408">
                  <w:marLeft w:val="0"/>
                  <w:marRight w:val="0"/>
                  <w:marTop w:val="0"/>
                  <w:marBottom w:val="0"/>
                  <w:divBdr>
                    <w:top w:val="none" w:sz="0" w:space="0" w:color="auto"/>
                    <w:left w:val="none" w:sz="0" w:space="0" w:color="auto"/>
                    <w:bottom w:val="none" w:sz="0" w:space="0" w:color="auto"/>
                    <w:right w:val="none" w:sz="0" w:space="0" w:color="auto"/>
                  </w:divBdr>
                </w:div>
                <w:div w:id="2096975436">
                  <w:marLeft w:val="0"/>
                  <w:marRight w:val="0"/>
                  <w:marTop w:val="0"/>
                  <w:marBottom w:val="0"/>
                  <w:divBdr>
                    <w:top w:val="none" w:sz="0" w:space="0" w:color="auto"/>
                    <w:left w:val="none" w:sz="0" w:space="0" w:color="auto"/>
                    <w:bottom w:val="none" w:sz="0" w:space="0" w:color="auto"/>
                    <w:right w:val="none" w:sz="0" w:space="0" w:color="auto"/>
                  </w:divBdr>
                </w:div>
                <w:div w:id="1579287533">
                  <w:marLeft w:val="0"/>
                  <w:marRight w:val="0"/>
                  <w:marTop w:val="0"/>
                  <w:marBottom w:val="0"/>
                  <w:divBdr>
                    <w:top w:val="none" w:sz="0" w:space="0" w:color="auto"/>
                    <w:left w:val="none" w:sz="0" w:space="0" w:color="auto"/>
                    <w:bottom w:val="none" w:sz="0" w:space="0" w:color="auto"/>
                    <w:right w:val="none" w:sz="0" w:space="0" w:color="auto"/>
                  </w:divBdr>
                </w:div>
                <w:div w:id="368605529">
                  <w:marLeft w:val="0"/>
                  <w:marRight w:val="0"/>
                  <w:marTop w:val="0"/>
                  <w:marBottom w:val="0"/>
                  <w:divBdr>
                    <w:top w:val="none" w:sz="0" w:space="0" w:color="auto"/>
                    <w:left w:val="none" w:sz="0" w:space="0" w:color="auto"/>
                    <w:bottom w:val="none" w:sz="0" w:space="0" w:color="auto"/>
                    <w:right w:val="none" w:sz="0" w:space="0" w:color="auto"/>
                  </w:divBdr>
                </w:div>
                <w:div w:id="1877428239">
                  <w:marLeft w:val="0"/>
                  <w:marRight w:val="0"/>
                  <w:marTop w:val="0"/>
                  <w:marBottom w:val="0"/>
                  <w:divBdr>
                    <w:top w:val="none" w:sz="0" w:space="0" w:color="auto"/>
                    <w:left w:val="none" w:sz="0" w:space="0" w:color="auto"/>
                    <w:bottom w:val="none" w:sz="0" w:space="0" w:color="auto"/>
                    <w:right w:val="none" w:sz="0" w:space="0" w:color="auto"/>
                  </w:divBdr>
                </w:div>
                <w:div w:id="144319623">
                  <w:marLeft w:val="0"/>
                  <w:marRight w:val="0"/>
                  <w:marTop w:val="0"/>
                  <w:marBottom w:val="0"/>
                  <w:divBdr>
                    <w:top w:val="none" w:sz="0" w:space="0" w:color="auto"/>
                    <w:left w:val="none" w:sz="0" w:space="0" w:color="auto"/>
                    <w:bottom w:val="none" w:sz="0" w:space="0" w:color="auto"/>
                    <w:right w:val="none" w:sz="0" w:space="0" w:color="auto"/>
                  </w:divBdr>
                </w:div>
                <w:div w:id="14577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634">
          <w:marLeft w:val="0"/>
          <w:marRight w:val="0"/>
          <w:marTop w:val="0"/>
          <w:marBottom w:val="0"/>
          <w:divBdr>
            <w:top w:val="none" w:sz="0" w:space="0" w:color="auto"/>
            <w:left w:val="none" w:sz="0" w:space="0" w:color="auto"/>
            <w:bottom w:val="none" w:sz="0" w:space="0" w:color="auto"/>
            <w:right w:val="none" w:sz="0" w:space="0" w:color="auto"/>
          </w:divBdr>
          <w:divsChild>
            <w:div w:id="949357551">
              <w:marLeft w:val="0"/>
              <w:marRight w:val="0"/>
              <w:marTop w:val="0"/>
              <w:marBottom w:val="0"/>
              <w:divBdr>
                <w:top w:val="none" w:sz="0" w:space="0" w:color="auto"/>
                <w:left w:val="none" w:sz="0" w:space="0" w:color="auto"/>
                <w:bottom w:val="none" w:sz="0" w:space="0" w:color="auto"/>
                <w:right w:val="none" w:sz="0" w:space="0" w:color="auto"/>
              </w:divBdr>
            </w:div>
            <w:div w:id="1290012422">
              <w:marLeft w:val="0"/>
              <w:marRight w:val="0"/>
              <w:marTop w:val="0"/>
              <w:marBottom w:val="0"/>
              <w:divBdr>
                <w:top w:val="none" w:sz="0" w:space="0" w:color="auto"/>
                <w:left w:val="none" w:sz="0" w:space="0" w:color="auto"/>
                <w:bottom w:val="none" w:sz="0" w:space="0" w:color="auto"/>
                <w:right w:val="none" w:sz="0" w:space="0" w:color="auto"/>
              </w:divBdr>
            </w:div>
            <w:div w:id="2067340595">
              <w:marLeft w:val="0"/>
              <w:marRight w:val="0"/>
              <w:marTop w:val="0"/>
              <w:marBottom w:val="0"/>
              <w:divBdr>
                <w:top w:val="none" w:sz="0" w:space="0" w:color="auto"/>
                <w:left w:val="none" w:sz="0" w:space="0" w:color="auto"/>
                <w:bottom w:val="none" w:sz="0" w:space="0" w:color="auto"/>
                <w:right w:val="none" w:sz="0" w:space="0" w:color="auto"/>
              </w:divBdr>
            </w:div>
            <w:div w:id="1193375861">
              <w:marLeft w:val="0"/>
              <w:marRight w:val="0"/>
              <w:marTop w:val="0"/>
              <w:marBottom w:val="0"/>
              <w:divBdr>
                <w:top w:val="none" w:sz="0" w:space="0" w:color="auto"/>
                <w:left w:val="none" w:sz="0" w:space="0" w:color="auto"/>
                <w:bottom w:val="none" w:sz="0" w:space="0" w:color="auto"/>
                <w:right w:val="none" w:sz="0" w:space="0" w:color="auto"/>
              </w:divBdr>
            </w:div>
            <w:div w:id="1480880201">
              <w:marLeft w:val="0"/>
              <w:marRight w:val="0"/>
              <w:marTop w:val="0"/>
              <w:marBottom w:val="0"/>
              <w:divBdr>
                <w:top w:val="none" w:sz="0" w:space="0" w:color="auto"/>
                <w:left w:val="none" w:sz="0" w:space="0" w:color="auto"/>
                <w:bottom w:val="none" w:sz="0" w:space="0" w:color="auto"/>
                <w:right w:val="none" w:sz="0" w:space="0" w:color="auto"/>
              </w:divBdr>
            </w:div>
            <w:div w:id="1349522298">
              <w:marLeft w:val="0"/>
              <w:marRight w:val="0"/>
              <w:marTop w:val="0"/>
              <w:marBottom w:val="0"/>
              <w:divBdr>
                <w:top w:val="none" w:sz="0" w:space="0" w:color="auto"/>
                <w:left w:val="none" w:sz="0" w:space="0" w:color="auto"/>
                <w:bottom w:val="none" w:sz="0" w:space="0" w:color="auto"/>
                <w:right w:val="none" w:sz="0" w:space="0" w:color="auto"/>
              </w:divBdr>
            </w:div>
            <w:div w:id="1275745885">
              <w:marLeft w:val="0"/>
              <w:marRight w:val="0"/>
              <w:marTop w:val="0"/>
              <w:marBottom w:val="0"/>
              <w:divBdr>
                <w:top w:val="none" w:sz="0" w:space="0" w:color="auto"/>
                <w:left w:val="none" w:sz="0" w:space="0" w:color="auto"/>
                <w:bottom w:val="none" w:sz="0" w:space="0" w:color="auto"/>
                <w:right w:val="none" w:sz="0" w:space="0" w:color="auto"/>
              </w:divBdr>
            </w:div>
            <w:div w:id="1101337382">
              <w:marLeft w:val="0"/>
              <w:marRight w:val="0"/>
              <w:marTop w:val="0"/>
              <w:marBottom w:val="0"/>
              <w:divBdr>
                <w:top w:val="none" w:sz="0" w:space="0" w:color="auto"/>
                <w:left w:val="none" w:sz="0" w:space="0" w:color="auto"/>
                <w:bottom w:val="none" w:sz="0" w:space="0" w:color="auto"/>
                <w:right w:val="none" w:sz="0" w:space="0" w:color="auto"/>
              </w:divBdr>
            </w:div>
            <w:div w:id="904412661">
              <w:marLeft w:val="0"/>
              <w:marRight w:val="0"/>
              <w:marTop w:val="0"/>
              <w:marBottom w:val="0"/>
              <w:divBdr>
                <w:top w:val="none" w:sz="0" w:space="0" w:color="auto"/>
                <w:left w:val="none" w:sz="0" w:space="0" w:color="auto"/>
                <w:bottom w:val="none" w:sz="0" w:space="0" w:color="auto"/>
                <w:right w:val="none" w:sz="0" w:space="0" w:color="auto"/>
              </w:divBdr>
            </w:div>
            <w:div w:id="82725771">
              <w:marLeft w:val="0"/>
              <w:marRight w:val="0"/>
              <w:marTop w:val="0"/>
              <w:marBottom w:val="0"/>
              <w:divBdr>
                <w:top w:val="none" w:sz="0" w:space="0" w:color="auto"/>
                <w:left w:val="none" w:sz="0" w:space="0" w:color="auto"/>
                <w:bottom w:val="none" w:sz="0" w:space="0" w:color="auto"/>
                <w:right w:val="none" w:sz="0" w:space="0" w:color="auto"/>
              </w:divBdr>
            </w:div>
            <w:div w:id="1012875806">
              <w:marLeft w:val="0"/>
              <w:marRight w:val="0"/>
              <w:marTop w:val="0"/>
              <w:marBottom w:val="0"/>
              <w:divBdr>
                <w:top w:val="none" w:sz="0" w:space="0" w:color="auto"/>
                <w:left w:val="none" w:sz="0" w:space="0" w:color="auto"/>
                <w:bottom w:val="none" w:sz="0" w:space="0" w:color="auto"/>
                <w:right w:val="none" w:sz="0" w:space="0" w:color="auto"/>
              </w:divBdr>
            </w:div>
            <w:div w:id="55279040">
              <w:marLeft w:val="0"/>
              <w:marRight w:val="0"/>
              <w:marTop w:val="0"/>
              <w:marBottom w:val="0"/>
              <w:divBdr>
                <w:top w:val="none" w:sz="0" w:space="0" w:color="auto"/>
                <w:left w:val="none" w:sz="0" w:space="0" w:color="auto"/>
                <w:bottom w:val="none" w:sz="0" w:space="0" w:color="auto"/>
                <w:right w:val="none" w:sz="0" w:space="0" w:color="auto"/>
              </w:divBdr>
            </w:div>
            <w:div w:id="1869830464">
              <w:marLeft w:val="0"/>
              <w:marRight w:val="0"/>
              <w:marTop w:val="0"/>
              <w:marBottom w:val="0"/>
              <w:divBdr>
                <w:top w:val="none" w:sz="0" w:space="0" w:color="auto"/>
                <w:left w:val="none" w:sz="0" w:space="0" w:color="auto"/>
                <w:bottom w:val="none" w:sz="0" w:space="0" w:color="auto"/>
                <w:right w:val="none" w:sz="0" w:space="0" w:color="auto"/>
              </w:divBdr>
            </w:div>
            <w:div w:id="477458258">
              <w:marLeft w:val="0"/>
              <w:marRight w:val="0"/>
              <w:marTop w:val="0"/>
              <w:marBottom w:val="0"/>
              <w:divBdr>
                <w:top w:val="none" w:sz="0" w:space="0" w:color="auto"/>
                <w:left w:val="none" w:sz="0" w:space="0" w:color="auto"/>
                <w:bottom w:val="none" w:sz="0" w:space="0" w:color="auto"/>
                <w:right w:val="none" w:sz="0" w:space="0" w:color="auto"/>
              </w:divBdr>
            </w:div>
            <w:div w:id="1221939733">
              <w:marLeft w:val="0"/>
              <w:marRight w:val="0"/>
              <w:marTop w:val="0"/>
              <w:marBottom w:val="0"/>
              <w:divBdr>
                <w:top w:val="none" w:sz="0" w:space="0" w:color="auto"/>
                <w:left w:val="none" w:sz="0" w:space="0" w:color="auto"/>
                <w:bottom w:val="none" w:sz="0" w:space="0" w:color="auto"/>
                <w:right w:val="none" w:sz="0" w:space="0" w:color="auto"/>
              </w:divBdr>
            </w:div>
            <w:div w:id="133832642">
              <w:marLeft w:val="0"/>
              <w:marRight w:val="0"/>
              <w:marTop w:val="0"/>
              <w:marBottom w:val="0"/>
              <w:divBdr>
                <w:top w:val="none" w:sz="0" w:space="0" w:color="auto"/>
                <w:left w:val="none" w:sz="0" w:space="0" w:color="auto"/>
                <w:bottom w:val="none" w:sz="0" w:space="0" w:color="auto"/>
                <w:right w:val="none" w:sz="0" w:space="0" w:color="auto"/>
              </w:divBdr>
            </w:div>
            <w:div w:id="1885751347">
              <w:marLeft w:val="0"/>
              <w:marRight w:val="0"/>
              <w:marTop w:val="0"/>
              <w:marBottom w:val="0"/>
              <w:divBdr>
                <w:top w:val="none" w:sz="0" w:space="0" w:color="auto"/>
                <w:left w:val="none" w:sz="0" w:space="0" w:color="auto"/>
                <w:bottom w:val="none" w:sz="0" w:space="0" w:color="auto"/>
                <w:right w:val="none" w:sz="0" w:space="0" w:color="auto"/>
              </w:divBdr>
            </w:div>
            <w:div w:id="1803307797">
              <w:marLeft w:val="0"/>
              <w:marRight w:val="0"/>
              <w:marTop w:val="0"/>
              <w:marBottom w:val="0"/>
              <w:divBdr>
                <w:top w:val="none" w:sz="0" w:space="0" w:color="auto"/>
                <w:left w:val="none" w:sz="0" w:space="0" w:color="auto"/>
                <w:bottom w:val="none" w:sz="0" w:space="0" w:color="auto"/>
                <w:right w:val="none" w:sz="0" w:space="0" w:color="auto"/>
              </w:divBdr>
            </w:div>
            <w:div w:id="814182273">
              <w:marLeft w:val="0"/>
              <w:marRight w:val="0"/>
              <w:marTop w:val="0"/>
              <w:marBottom w:val="0"/>
              <w:divBdr>
                <w:top w:val="none" w:sz="0" w:space="0" w:color="auto"/>
                <w:left w:val="none" w:sz="0" w:space="0" w:color="auto"/>
                <w:bottom w:val="none" w:sz="0" w:space="0" w:color="auto"/>
                <w:right w:val="none" w:sz="0" w:space="0" w:color="auto"/>
              </w:divBdr>
              <w:divsChild>
                <w:div w:id="264118094">
                  <w:marLeft w:val="0"/>
                  <w:marRight w:val="0"/>
                  <w:marTop w:val="0"/>
                  <w:marBottom w:val="0"/>
                  <w:divBdr>
                    <w:top w:val="none" w:sz="0" w:space="0" w:color="auto"/>
                    <w:left w:val="none" w:sz="0" w:space="0" w:color="auto"/>
                    <w:bottom w:val="none" w:sz="0" w:space="0" w:color="auto"/>
                    <w:right w:val="none" w:sz="0" w:space="0" w:color="auto"/>
                  </w:divBdr>
                </w:div>
                <w:div w:id="389380654">
                  <w:marLeft w:val="0"/>
                  <w:marRight w:val="0"/>
                  <w:marTop w:val="0"/>
                  <w:marBottom w:val="0"/>
                  <w:divBdr>
                    <w:top w:val="none" w:sz="0" w:space="0" w:color="auto"/>
                    <w:left w:val="none" w:sz="0" w:space="0" w:color="auto"/>
                    <w:bottom w:val="none" w:sz="0" w:space="0" w:color="auto"/>
                    <w:right w:val="none" w:sz="0" w:space="0" w:color="auto"/>
                  </w:divBdr>
                </w:div>
                <w:div w:id="1510833499">
                  <w:marLeft w:val="0"/>
                  <w:marRight w:val="0"/>
                  <w:marTop w:val="0"/>
                  <w:marBottom w:val="0"/>
                  <w:divBdr>
                    <w:top w:val="none" w:sz="0" w:space="0" w:color="auto"/>
                    <w:left w:val="none" w:sz="0" w:space="0" w:color="auto"/>
                    <w:bottom w:val="none" w:sz="0" w:space="0" w:color="auto"/>
                    <w:right w:val="none" w:sz="0" w:space="0" w:color="auto"/>
                  </w:divBdr>
                </w:div>
                <w:div w:id="1158379132">
                  <w:marLeft w:val="0"/>
                  <w:marRight w:val="0"/>
                  <w:marTop w:val="0"/>
                  <w:marBottom w:val="0"/>
                  <w:divBdr>
                    <w:top w:val="none" w:sz="0" w:space="0" w:color="auto"/>
                    <w:left w:val="none" w:sz="0" w:space="0" w:color="auto"/>
                    <w:bottom w:val="none" w:sz="0" w:space="0" w:color="auto"/>
                    <w:right w:val="none" w:sz="0" w:space="0" w:color="auto"/>
                  </w:divBdr>
                </w:div>
                <w:div w:id="427654977">
                  <w:marLeft w:val="0"/>
                  <w:marRight w:val="0"/>
                  <w:marTop w:val="0"/>
                  <w:marBottom w:val="0"/>
                  <w:divBdr>
                    <w:top w:val="none" w:sz="0" w:space="0" w:color="auto"/>
                    <w:left w:val="none" w:sz="0" w:space="0" w:color="auto"/>
                    <w:bottom w:val="none" w:sz="0" w:space="0" w:color="auto"/>
                    <w:right w:val="none" w:sz="0" w:space="0" w:color="auto"/>
                  </w:divBdr>
                </w:div>
                <w:div w:id="471407276">
                  <w:marLeft w:val="0"/>
                  <w:marRight w:val="0"/>
                  <w:marTop w:val="0"/>
                  <w:marBottom w:val="0"/>
                  <w:divBdr>
                    <w:top w:val="none" w:sz="0" w:space="0" w:color="auto"/>
                    <w:left w:val="none" w:sz="0" w:space="0" w:color="auto"/>
                    <w:bottom w:val="none" w:sz="0" w:space="0" w:color="auto"/>
                    <w:right w:val="none" w:sz="0" w:space="0" w:color="auto"/>
                  </w:divBdr>
                </w:div>
                <w:div w:id="999427561">
                  <w:marLeft w:val="0"/>
                  <w:marRight w:val="0"/>
                  <w:marTop w:val="0"/>
                  <w:marBottom w:val="0"/>
                  <w:divBdr>
                    <w:top w:val="none" w:sz="0" w:space="0" w:color="auto"/>
                    <w:left w:val="none" w:sz="0" w:space="0" w:color="auto"/>
                    <w:bottom w:val="none" w:sz="0" w:space="0" w:color="auto"/>
                    <w:right w:val="none" w:sz="0" w:space="0" w:color="auto"/>
                  </w:divBdr>
                </w:div>
                <w:div w:id="506483020">
                  <w:marLeft w:val="0"/>
                  <w:marRight w:val="0"/>
                  <w:marTop w:val="0"/>
                  <w:marBottom w:val="0"/>
                  <w:divBdr>
                    <w:top w:val="none" w:sz="0" w:space="0" w:color="auto"/>
                    <w:left w:val="none" w:sz="0" w:space="0" w:color="auto"/>
                    <w:bottom w:val="none" w:sz="0" w:space="0" w:color="auto"/>
                    <w:right w:val="none" w:sz="0" w:space="0" w:color="auto"/>
                  </w:divBdr>
                </w:div>
                <w:div w:id="1699887914">
                  <w:marLeft w:val="0"/>
                  <w:marRight w:val="0"/>
                  <w:marTop w:val="0"/>
                  <w:marBottom w:val="0"/>
                  <w:divBdr>
                    <w:top w:val="none" w:sz="0" w:space="0" w:color="auto"/>
                    <w:left w:val="none" w:sz="0" w:space="0" w:color="auto"/>
                    <w:bottom w:val="none" w:sz="0" w:space="0" w:color="auto"/>
                    <w:right w:val="none" w:sz="0" w:space="0" w:color="auto"/>
                  </w:divBdr>
                </w:div>
                <w:div w:id="1334063698">
                  <w:marLeft w:val="0"/>
                  <w:marRight w:val="0"/>
                  <w:marTop w:val="0"/>
                  <w:marBottom w:val="0"/>
                  <w:divBdr>
                    <w:top w:val="none" w:sz="0" w:space="0" w:color="auto"/>
                    <w:left w:val="none" w:sz="0" w:space="0" w:color="auto"/>
                    <w:bottom w:val="none" w:sz="0" w:space="0" w:color="auto"/>
                    <w:right w:val="none" w:sz="0" w:space="0" w:color="auto"/>
                  </w:divBdr>
                </w:div>
                <w:div w:id="483816780">
                  <w:marLeft w:val="0"/>
                  <w:marRight w:val="0"/>
                  <w:marTop w:val="0"/>
                  <w:marBottom w:val="0"/>
                  <w:divBdr>
                    <w:top w:val="none" w:sz="0" w:space="0" w:color="auto"/>
                    <w:left w:val="none" w:sz="0" w:space="0" w:color="auto"/>
                    <w:bottom w:val="none" w:sz="0" w:space="0" w:color="auto"/>
                    <w:right w:val="none" w:sz="0" w:space="0" w:color="auto"/>
                  </w:divBdr>
                </w:div>
                <w:div w:id="132143656">
                  <w:marLeft w:val="0"/>
                  <w:marRight w:val="0"/>
                  <w:marTop w:val="0"/>
                  <w:marBottom w:val="0"/>
                  <w:divBdr>
                    <w:top w:val="none" w:sz="0" w:space="0" w:color="auto"/>
                    <w:left w:val="none" w:sz="0" w:space="0" w:color="auto"/>
                    <w:bottom w:val="none" w:sz="0" w:space="0" w:color="auto"/>
                    <w:right w:val="none" w:sz="0" w:space="0" w:color="auto"/>
                  </w:divBdr>
                </w:div>
                <w:div w:id="1369144465">
                  <w:marLeft w:val="0"/>
                  <w:marRight w:val="0"/>
                  <w:marTop w:val="0"/>
                  <w:marBottom w:val="0"/>
                  <w:divBdr>
                    <w:top w:val="none" w:sz="0" w:space="0" w:color="auto"/>
                    <w:left w:val="none" w:sz="0" w:space="0" w:color="auto"/>
                    <w:bottom w:val="none" w:sz="0" w:space="0" w:color="auto"/>
                    <w:right w:val="none" w:sz="0" w:space="0" w:color="auto"/>
                  </w:divBdr>
                </w:div>
                <w:div w:id="1725981609">
                  <w:marLeft w:val="0"/>
                  <w:marRight w:val="0"/>
                  <w:marTop w:val="0"/>
                  <w:marBottom w:val="0"/>
                  <w:divBdr>
                    <w:top w:val="none" w:sz="0" w:space="0" w:color="auto"/>
                    <w:left w:val="none" w:sz="0" w:space="0" w:color="auto"/>
                    <w:bottom w:val="none" w:sz="0" w:space="0" w:color="auto"/>
                    <w:right w:val="none" w:sz="0" w:space="0" w:color="auto"/>
                  </w:divBdr>
                </w:div>
                <w:div w:id="1876230473">
                  <w:marLeft w:val="0"/>
                  <w:marRight w:val="0"/>
                  <w:marTop w:val="0"/>
                  <w:marBottom w:val="0"/>
                  <w:divBdr>
                    <w:top w:val="none" w:sz="0" w:space="0" w:color="auto"/>
                    <w:left w:val="none" w:sz="0" w:space="0" w:color="auto"/>
                    <w:bottom w:val="none" w:sz="0" w:space="0" w:color="auto"/>
                    <w:right w:val="none" w:sz="0" w:space="0" w:color="auto"/>
                  </w:divBdr>
                </w:div>
                <w:div w:id="1447506139">
                  <w:marLeft w:val="0"/>
                  <w:marRight w:val="0"/>
                  <w:marTop w:val="0"/>
                  <w:marBottom w:val="0"/>
                  <w:divBdr>
                    <w:top w:val="none" w:sz="0" w:space="0" w:color="auto"/>
                    <w:left w:val="none" w:sz="0" w:space="0" w:color="auto"/>
                    <w:bottom w:val="none" w:sz="0" w:space="0" w:color="auto"/>
                    <w:right w:val="none" w:sz="0" w:space="0" w:color="auto"/>
                  </w:divBdr>
                </w:div>
                <w:div w:id="1462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259">
          <w:marLeft w:val="0"/>
          <w:marRight w:val="0"/>
          <w:marTop w:val="0"/>
          <w:marBottom w:val="0"/>
          <w:divBdr>
            <w:top w:val="none" w:sz="0" w:space="0" w:color="auto"/>
            <w:left w:val="none" w:sz="0" w:space="0" w:color="auto"/>
            <w:bottom w:val="none" w:sz="0" w:space="0" w:color="auto"/>
            <w:right w:val="none" w:sz="0" w:space="0" w:color="auto"/>
          </w:divBdr>
          <w:divsChild>
            <w:div w:id="724061645">
              <w:marLeft w:val="0"/>
              <w:marRight w:val="0"/>
              <w:marTop w:val="0"/>
              <w:marBottom w:val="0"/>
              <w:divBdr>
                <w:top w:val="none" w:sz="0" w:space="0" w:color="auto"/>
                <w:left w:val="none" w:sz="0" w:space="0" w:color="auto"/>
                <w:bottom w:val="none" w:sz="0" w:space="0" w:color="auto"/>
                <w:right w:val="none" w:sz="0" w:space="0" w:color="auto"/>
              </w:divBdr>
            </w:div>
            <w:div w:id="1181815098">
              <w:marLeft w:val="0"/>
              <w:marRight w:val="0"/>
              <w:marTop w:val="0"/>
              <w:marBottom w:val="0"/>
              <w:divBdr>
                <w:top w:val="none" w:sz="0" w:space="0" w:color="auto"/>
                <w:left w:val="none" w:sz="0" w:space="0" w:color="auto"/>
                <w:bottom w:val="none" w:sz="0" w:space="0" w:color="auto"/>
                <w:right w:val="none" w:sz="0" w:space="0" w:color="auto"/>
              </w:divBdr>
            </w:div>
            <w:div w:id="1618368945">
              <w:marLeft w:val="0"/>
              <w:marRight w:val="0"/>
              <w:marTop w:val="0"/>
              <w:marBottom w:val="0"/>
              <w:divBdr>
                <w:top w:val="none" w:sz="0" w:space="0" w:color="auto"/>
                <w:left w:val="none" w:sz="0" w:space="0" w:color="auto"/>
                <w:bottom w:val="none" w:sz="0" w:space="0" w:color="auto"/>
                <w:right w:val="none" w:sz="0" w:space="0" w:color="auto"/>
              </w:divBdr>
            </w:div>
            <w:div w:id="1935286261">
              <w:marLeft w:val="0"/>
              <w:marRight w:val="0"/>
              <w:marTop w:val="0"/>
              <w:marBottom w:val="0"/>
              <w:divBdr>
                <w:top w:val="none" w:sz="0" w:space="0" w:color="auto"/>
                <w:left w:val="none" w:sz="0" w:space="0" w:color="auto"/>
                <w:bottom w:val="none" w:sz="0" w:space="0" w:color="auto"/>
                <w:right w:val="none" w:sz="0" w:space="0" w:color="auto"/>
              </w:divBdr>
            </w:div>
            <w:div w:id="509837157">
              <w:marLeft w:val="0"/>
              <w:marRight w:val="0"/>
              <w:marTop w:val="0"/>
              <w:marBottom w:val="0"/>
              <w:divBdr>
                <w:top w:val="none" w:sz="0" w:space="0" w:color="auto"/>
                <w:left w:val="none" w:sz="0" w:space="0" w:color="auto"/>
                <w:bottom w:val="none" w:sz="0" w:space="0" w:color="auto"/>
                <w:right w:val="none" w:sz="0" w:space="0" w:color="auto"/>
              </w:divBdr>
            </w:div>
            <w:div w:id="50468129">
              <w:marLeft w:val="0"/>
              <w:marRight w:val="0"/>
              <w:marTop w:val="0"/>
              <w:marBottom w:val="0"/>
              <w:divBdr>
                <w:top w:val="none" w:sz="0" w:space="0" w:color="auto"/>
                <w:left w:val="none" w:sz="0" w:space="0" w:color="auto"/>
                <w:bottom w:val="none" w:sz="0" w:space="0" w:color="auto"/>
                <w:right w:val="none" w:sz="0" w:space="0" w:color="auto"/>
              </w:divBdr>
            </w:div>
            <w:div w:id="403449691">
              <w:marLeft w:val="0"/>
              <w:marRight w:val="0"/>
              <w:marTop w:val="0"/>
              <w:marBottom w:val="0"/>
              <w:divBdr>
                <w:top w:val="none" w:sz="0" w:space="0" w:color="auto"/>
                <w:left w:val="none" w:sz="0" w:space="0" w:color="auto"/>
                <w:bottom w:val="none" w:sz="0" w:space="0" w:color="auto"/>
                <w:right w:val="none" w:sz="0" w:space="0" w:color="auto"/>
              </w:divBdr>
            </w:div>
            <w:div w:id="1810971521">
              <w:marLeft w:val="0"/>
              <w:marRight w:val="0"/>
              <w:marTop w:val="0"/>
              <w:marBottom w:val="0"/>
              <w:divBdr>
                <w:top w:val="none" w:sz="0" w:space="0" w:color="auto"/>
                <w:left w:val="none" w:sz="0" w:space="0" w:color="auto"/>
                <w:bottom w:val="none" w:sz="0" w:space="0" w:color="auto"/>
                <w:right w:val="none" w:sz="0" w:space="0" w:color="auto"/>
              </w:divBdr>
            </w:div>
            <w:div w:id="1528638034">
              <w:marLeft w:val="0"/>
              <w:marRight w:val="0"/>
              <w:marTop w:val="0"/>
              <w:marBottom w:val="0"/>
              <w:divBdr>
                <w:top w:val="none" w:sz="0" w:space="0" w:color="auto"/>
                <w:left w:val="none" w:sz="0" w:space="0" w:color="auto"/>
                <w:bottom w:val="none" w:sz="0" w:space="0" w:color="auto"/>
                <w:right w:val="none" w:sz="0" w:space="0" w:color="auto"/>
              </w:divBdr>
            </w:div>
            <w:div w:id="792289410">
              <w:marLeft w:val="0"/>
              <w:marRight w:val="0"/>
              <w:marTop w:val="0"/>
              <w:marBottom w:val="0"/>
              <w:divBdr>
                <w:top w:val="none" w:sz="0" w:space="0" w:color="auto"/>
                <w:left w:val="none" w:sz="0" w:space="0" w:color="auto"/>
                <w:bottom w:val="none" w:sz="0" w:space="0" w:color="auto"/>
                <w:right w:val="none" w:sz="0" w:space="0" w:color="auto"/>
              </w:divBdr>
            </w:div>
            <w:div w:id="215624602">
              <w:marLeft w:val="0"/>
              <w:marRight w:val="0"/>
              <w:marTop w:val="0"/>
              <w:marBottom w:val="0"/>
              <w:divBdr>
                <w:top w:val="none" w:sz="0" w:space="0" w:color="auto"/>
                <w:left w:val="none" w:sz="0" w:space="0" w:color="auto"/>
                <w:bottom w:val="none" w:sz="0" w:space="0" w:color="auto"/>
                <w:right w:val="none" w:sz="0" w:space="0" w:color="auto"/>
              </w:divBdr>
            </w:div>
            <w:div w:id="1414736343">
              <w:marLeft w:val="0"/>
              <w:marRight w:val="0"/>
              <w:marTop w:val="0"/>
              <w:marBottom w:val="0"/>
              <w:divBdr>
                <w:top w:val="none" w:sz="0" w:space="0" w:color="auto"/>
                <w:left w:val="none" w:sz="0" w:space="0" w:color="auto"/>
                <w:bottom w:val="none" w:sz="0" w:space="0" w:color="auto"/>
                <w:right w:val="none" w:sz="0" w:space="0" w:color="auto"/>
              </w:divBdr>
            </w:div>
            <w:div w:id="964699763">
              <w:marLeft w:val="0"/>
              <w:marRight w:val="0"/>
              <w:marTop w:val="0"/>
              <w:marBottom w:val="0"/>
              <w:divBdr>
                <w:top w:val="none" w:sz="0" w:space="0" w:color="auto"/>
                <w:left w:val="none" w:sz="0" w:space="0" w:color="auto"/>
                <w:bottom w:val="none" w:sz="0" w:space="0" w:color="auto"/>
                <w:right w:val="none" w:sz="0" w:space="0" w:color="auto"/>
              </w:divBdr>
              <w:divsChild>
                <w:div w:id="653874257">
                  <w:marLeft w:val="0"/>
                  <w:marRight w:val="0"/>
                  <w:marTop w:val="0"/>
                  <w:marBottom w:val="0"/>
                  <w:divBdr>
                    <w:top w:val="none" w:sz="0" w:space="0" w:color="auto"/>
                    <w:left w:val="none" w:sz="0" w:space="0" w:color="auto"/>
                    <w:bottom w:val="none" w:sz="0" w:space="0" w:color="auto"/>
                    <w:right w:val="none" w:sz="0" w:space="0" w:color="auto"/>
                  </w:divBdr>
                </w:div>
                <w:div w:id="1153982415">
                  <w:marLeft w:val="0"/>
                  <w:marRight w:val="0"/>
                  <w:marTop w:val="0"/>
                  <w:marBottom w:val="0"/>
                  <w:divBdr>
                    <w:top w:val="none" w:sz="0" w:space="0" w:color="auto"/>
                    <w:left w:val="none" w:sz="0" w:space="0" w:color="auto"/>
                    <w:bottom w:val="none" w:sz="0" w:space="0" w:color="auto"/>
                    <w:right w:val="none" w:sz="0" w:space="0" w:color="auto"/>
                  </w:divBdr>
                </w:div>
                <w:div w:id="553585784">
                  <w:marLeft w:val="0"/>
                  <w:marRight w:val="0"/>
                  <w:marTop w:val="0"/>
                  <w:marBottom w:val="0"/>
                  <w:divBdr>
                    <w:top w:val="none" w:sz="0" w:space="0" w:color="auto"/>
                    <w:left w:val="none" w:sz="0" w:space="0" w:color="auto"/>
                    <w:bottom w:val="none" w:sz="0" w:space="0" w:color="auto"/>
                    <w:right w:val="none" w:sz="0" w:space="0" w:color="auto"/>
                  </w:divBdr>
                </w:div>
                <w:div w:id="1799301659">
                  <w:marLeft w:val="0"/>
                  <w:marRight w:val="0"/>
                  <w:marTop w:val="0"/>
                  <w:marBottom w:val="0"/>
                  <w:divBdr>
                    <w:top w:val="none" w:sz="0" w:space="0" w:color="auto"/>
                    <w:left w:val="none" w:sz="0" w:space="0" w:color="auto"/>
                    <w:bottom w:val="none" w:sz="0" w:space="0" w:color="auto"/>
                    <w:right w:val="none" w:sz="0" w:space="0" w:color="auto"/>
                  </w:divBdr>
                </w:div>
                <w:div w:id="1795248919">
                  <w:marLeft w:val="0"/>
                  <w:marRight w:val="0"/>
                  <w:marTop w:val="0"/>
                  <w:marBottom w:val="0"/>
                  <w:divBdr>
                    <w:top w:val="none" w:sz="0" w:space="0" w:color="auto"/>
                    <w:left w:val="none" w:sz="0" w:space="0" w:color="auto"/>
                    <w:bottom w:val="none" w:sz="0" w:space="0" w:color="auto"/>
                    <w:right w:val="none" w:sz="0" w:space="0" w:color="auto"/>
                  </w:divBdr>
                </w:div>
                <w:div w:id="725690887">
                  <w:marLeft w:val="0"/>
                  <w:marRight w:val="0"/>
                  <w:marTop w:val="0"/>
                  <w:marBottom w:val="0"/>
                  <w:divBdr>
                    <w:top w:val="none" w:sz="0" w:space="0" w:color="auto"/>
                    <w:left w:val="none" w:sz="0" w:space="0" w:color="auto"/>
                    <w:bottom w:val="none" w:sz="0" w:space="0" w:color="auto"/>
                    <w:right w:val="none" w:sz="0" w:space="0" w:color="auto"/>
                  </w:divBdr>
                </w:div>
                <w:div w:id="1677540970">
                  <w:marLeft w:val="0"/>
                  <w:marRight w:val="0"/>
                  <w:marTop w:val="0"/>
                  <w:marBottom w:val="0"/>
                  <w:divBdr>
                    <w:top w:val="none" w:sz="0" w:space="0" w:color="auto"/>
                    <w:left w:val="none" w:sz="0" w:space="0" w:color="auto"/>
                    <w:bottom w:val="none" w:sz="0" w:space="0" w:color="auto"/>
                    <w:right w:val="none" w:sz="0" w:space="0" w:color="auto"/>
                  </w:divBdr>
                </w:div>
                <w:div w:id="1998877024">
                  <w:marLeft w:val="0"/>
                  <w:marRight w:val="0"/>
                  <w:marTop w:val="0"/>
                  <w:marBottom w:val="0"/>
                  <w:divBdr>
                    <w:top w:val="none" w:sz="0" w:space="0" w:color="auto"/>
                    <w:left w:val="none" w:sz="0" w:space="0" w:color="auto"/>
                    <w:bottom w:val="none" w:sz="0" w:space="0" w:color="auto"/>
                    <w:right w:val="none" w:sz="0" w:space="0" w:color="auto"/>
                  </w:divBdr>
                </w:div>
                <w:div w:id="255014990">
                  <w:marLeft w:val="0"/>
                  <w:marRight w:val="0"/>
                  <w:marTop w:val="0"/>
                  <w:marBottom w:val="0"/>
                  <w:divBdr>
                    <w:top w:val="none" w:sz="0" w:space="0" w:color="auto"/>
                    <w:left w:val="none" w:sz="0" w:space="0" w:color="auto"/>
                    <w:bottom w:val="none" w:sz="0" w:space="0" w:color="auto"/>
                    <w:right w:val="none" w:sz="0" w:space="0" w:color="auto"/>
                  </w:divBdr>
                </w:div>
                <w:div w:id="346953547">
                  <w:marLeft w:val="0"/>
                  <w:marRight w:val="0"/>
                  <w:marTop w:val="0"/>
                  <w:marBottom w:val="0"/>
                  <w:divBdr>
                    <w:top w:val="none" w:sz="0" w:space="0" w:color="auto"/>
                    <w:left w:val="none" w:sz="0" w:space="0" w:color="auto"/>
                    <w:bottom w:val="none" w:sz="0" w:space="0" w:color="auto"/>
                    <w:right w:val="none" w:sz="0" w:space="0" w:color="auto"/>
                  </w:divBdr>
                </w:div>
                <w:div w:id="824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5">
          <w:marLeft w:val="0"/>
          <w:marRight w:val="0"/>
          <w:marTop w:val="0"/>
          <w:marBottom w:val="0"/>
          <w:divBdr>
            <w:top w:val="none" w:sz="0" w:space="0" w:color="auto"/>
            <w:left w:val="none" w:sz="0" w:space="0" w:color="auto"/>
            <w:bottom w:val="none" w:sz="0" w:space="0" w:color="auto"/>
            <w:right w:val="none" w:sz="0" w:space="0" w:color="auto"/>
          </w:divBdr>
          <w:divsChild>
            <w:div w:id="2011055506">
              <w:marLeft w:val="0"/>
              <w:marRight w:val="0"/>
              <w:marTop w:val="0"/>
              <w:marBottom w:val="0"/>
              <w:divBdr>
                <w:top w:val="none" w:sz="0" w:space="0" w:color="auto"/>
                <w:left w:val="none" w:sz="0" w:space="0" w:color="auto"/>
                <w:bottom w:val="none" w:sz="0" w:space="0" w:color="auto"/>
                <w:right w:val="none" w:sz="0" w:space="0" w:color="auto"/>
              </w:divBdr>
            </w:div>
            <w:div w:id="2085880660">
              <w:marLeft w:val="0"/>
              <w:marRight w:val="0"/>
              <w:marTop w:val="0"/>
              <w:marBottom w:val="0"/>
              <w:divBdr>
                <w:top w:val="none" w:sz="0" w:space="0" w:color="auto"/>
                <w:left w:val="none" w:sz="0" w:space="0" w:color="auto"/>
                <w:bottom w:val="none" w:sz="0" w:space="0" w:color="auto"/>
                <w:right w:val="none" w:sz="0" w:space="0" w:color="auto"/>
              </w:divBdr>
            </w:div>
            <w:div w:id="876435219">
              <w:marLeft w:val="0"/>
              <w:marRight w:val="0"/>
              <w:marTop w:val="0"/>
              <w:marBottom w:val="0"/>
              <w:divBdr>
                <w:top w:val="none" w:sz="0" w:space="0" w:color="auto"/>
                <w:left w:val="none" w:sz="0" w:space="0" w:color="auto"/>
                <w:bottom w:val="none" w:sz="0" w:space="0" w:color="auto"/>
                <w:right w:val="none" w:sz="0" w:space="0" w:color="auto"/>
              </w:divBdr>
            </w:div>
            <w:div w:id="160170615">
              <w:marLeft w:val="0"/>
              <w:marRight w:val="0"/>
              <w:marTop w:val="0"/>
              <w:marBottom w:val="0"/>
              <w:divBdr>
                <w:top w:val="none" w:sz="0" w:space="0" w:color="auto"/>
                <w:left w:val="none" w:sz="0" w:space="0" w:color="auto"/>
                <w:bottom w:val="none" w:sz="0" w:space="0" w:color="auto"/>
                <w:right w:val="none" w:sz="0" w:space="0" w:color="auto"/>
              </w:divBdr>
            </w:div>
            <w:div w:id="1407262454">
              <w:marLeft w:val="0"/>
              <w:marRight w:val="0"/>
              <w:marTop w:val="0"/>
              <w:marBottom w:val="0"/>
              <w:divBdr>
                <w:top w:val="none" w:sz="0" w:space="0" w:color="auto"/>
                <w:left w:val="none" w:sz="0" w:space="0" w:color="auto"/>
                <w:bottom w:val="none" w:sz="0" w:space="0" w:color="auto"/>
                <w:right w:val="none" w:sz="0" w:space="0" w:color="auto"/>
              </w:divBdr>
              <w:divsChild>
                <w:div w:id="378407360">
                  <w:marLeft w:val="0"/>
                  <w:marRight w:val="0"/>
                  <w:marTop w:val="0"/>
                  <w:marBottom w:val="0"/>
                  <w:divBdr>
                    <w:top w:val="none" w:sz="0" w:space="0" w:color="auto"/>
                    <w:left w:val="none" w:sz="0" w:space="0" w:color="auto"/>
                    <w:bottom w:val="none" w:sz="0" w:space="0" w:color="auto"/>
                    <w:right w:val="none" w:sz="0" w:space="0" w:color="auto"/>
                  </w:divBdr>
                </w:div>
                <w:div w:id="418259258">
                  <w:marLeft w:val="0"/>
                  <w:marRight w:val="0"/>
                  <w:marTop w:val="0"/>
                  <w:marBottom w:val="0"/>
                  <w:divBdr>
                    <w:top w:val="none" w:sz="0" w:space="0" w:color="auto"/>
                    <w:left w:val="none" w:sz="0" w:space="0" w:color="auto"/>
                    <w:bottom w:val="none" w:sz="0" w:space="0" w:color="auto"/>
                    <w:right w:val="none" w:sz="0" w:space="0" w:color="auto"/>
                  </w:divBdr>
                </w:div>
                <w:div w:id="13300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9140">
          <w:marLeft w:val="0"/>
          <w:marRight w:val="0"/>
          <w:marTop w:val="0"/>
          <w:marBottom w:val="0"/>
          <w:divBdr>
            <w:top w:val="none" w:sz="0" w:space="0" w:color="auto"/>
            <w:left w:val="none" w:sz="0" w:space="0" w:color="auto"/>
            <w:bottom w:val="none" w:sz="0" w:space="0" w:color="auto"/>
            <w:right w:val="none" w:sz="0" w:space="0" w:color="auto"/>
          </w:divBdr>
          <w:divsChild>
            <w:div w:id="331875156">
              <w:marLeft w:val="0"/>
              <w:marRight w:val="0"/>
              <w:marTop w:val="0"/>
              <w:marBottom w:val="0"/>
              <w:divBdr>
                <w:top w:val="none" w:sz="0" w:space="0" w:color="auto"/>
                <w:left w:val="none" w:sz="0" w:space="0" w:color="auto"/>
                <w:bottom w:val="none" w:sz="0" w:space="0" w:color="auto"/>
                <w:right w:val="none" w:sz="0" w:space="0" w:color="auto"/>
              </w:divBdr>
            </w:div>
            <w:div w:id="902790023">
              <w:marLeft w:val="0"/>
              <w:marRight w:val="0"/>
              <w:marTop w:val="0"/>
              <w:marBottom w:val="0"/>
              <w:divBdr>
                <w:top w:val="none" w:sz="0" w:space="0" w:color="auto"/>
                <w:left w:val="none" w:sz="0" w:space="0" w:color="auto"/>
                <w:bottom w:val="none" w:sz="0" w:space="0" w:color="auto"/>
                <w:right w:val="none" w:sz="0" w:space="0" w:color="auto"/>
              </w:divBdr>
            </w:div>
            <w:div w:id="590701323">
              <w:marLeft w:val="0"/>
              <w:marRight w:val="0"/>
              <w:marTop w:val="0"/>
              <w:marBottom w:val="0"/>
              <w:divBdr>
                <w:top w:val="none" w:sz="0" w:space="0" w:color="auto"/>
                <w:left w:val="none" w:sz="0" w:space="0" w:color="auto"/>
                <w:bottom w:val="none" w:sz="0" w:space="0" w:color="auto"/>
                <w:right w:val="none" w:sz="0" w:space="0" w:color="auto"/>
              </w:divBdr>
            </w:div>
            <w:div w:id="932128615">
              <w:marLeft w:val="0"/>
              <w:marRight w:val="0"/>
              <w:marTop w:val="0"/>
              <w:marBottom w:val="0"/>
              <w:divBdr>
                <w:top w:val="none" w:sz="0" w:space="0" w:color="auto"/>
                <w:left w:val="none" w:sz="0" w:space="0" w:color="auto"/>
                <w:bottom w:val="none" w:sz="0" w:space="0" w:color="auto"/>
                <w:right w:val="none" w:sz="0" w:space="0" w:color="auto"/>
              </w:divBdr>
            </w:div>
            <w:div w:id="507406053">
              <w:marLeft w:val="0"/>
              <w:marRight w:val="0"/>
              <w:marTop w:val="0"/>
              <w:marBottom w:val="0"/>
              <w:divBdr>
                <w:top w:val="none" w:sz="0" w:space="0" w:color="auto"/>
                <w:left w:val="none" w:sz="0" w:space="0" w:color="auto"/>
                <w:bottom w:val="none" w:sz="0" w:space="0" w:color="auto"/>
                <w:right w:val="none" w:sz="0" w:space="0" w:color="auto"/>
              </w:divBdr>
            </w:div>
            <w:div w:id="242418575">
              <w:marLeft w:val="0"/>
              <w:marRight w:val="0"/>
              <w:marTop w:val="0"/>
              <w:marBottom w:val="0"/>
              <w:divBdr>
                <w:top w:val="none" w:sz="0" w:space="0" w:color="auto"/>
                <w:left w:val="none" w:sz="0" w:space="0" w:color="auto"/>
                <w:bottom w:val="none" w:sz="0" w:space="0" w:color="auto"/>
                <w:right w:val="none" w:sz="0" w:space="0" w:color="auto"/>
              </w:divBdr>
            </w:div>
            <w:div w:id="2131781648">
              <w:marLeft w:val="0"/>
              <w:marRight w:val="0"/>
              <w:marTop w:val="0"/>
              <w:marBottom w:val="0"/>
              <w:divBdr>
                <w:top w:val="none" w:sz="0" w:space="0" w:color="auto"/>
                <w:left w:val="none" w:sz="0" w:space="0" w:color="auto"/>
                <w:bottom w:val="none" w:sz="0" w:space="0" w:color="auto"/>
                <w:right w:val="none" w:sz="0" w:space="0" w:color="auto"/>
              </w:divBdr>
            </w:div>
            <w:div w:id="1230119191">
              <w:marLeft w:val="0"/>
              <w:marRight w:val="0"/>
              <w:marTop w:val="0"/>
              <w:marBottom w:val="0"/>
              <w:divBdr>
                <w:top w:val="none" w:sz="0" w:space="0" w:color="auto"/>
                <w:left w:val="none" w:sz="0" w:space="0" w:color="auto"/>
                <w:bottom w:val="none" w:sz="0" w:space="0" w:color="auto"/>
                <w:right w:val="none" w:sz="0" w:space="0" w:color="auto"/>
              </w:divBdr>
            </w:div>
            <w:div w:id="2119718443">
              <w:marLeft w:val="0"/>
              <w:marRight w:val="0"/>
              <w:marTop w:val="0"/>
              <w:marBottom w:val="0"/>
              <w:divBdr>
                <w:top w:val="none" w:sz="0" w:space="0" w:color="auto"/>
                <w:left w:val="none" w:sz="0" w:space="0" w:color="auto"/>
                <w:bottom w:val="none" w:sz="0" w:space="0" w:color="auto"/>
                <w:right w:val="none" w:sz="0" w:space="0" w:color="auto"/>
              </w:divBdr>
            </w:div>
            <w:div w:id="1655177803">
              <w:marLeft w:val="0"/>
              <w:marRight w:val="0"/>
              <w:marTop w:val="0"/>
              <w:marBottom w:val="0"/>
              <w:divBdr>
                <w:top w:val="none" w:sz="0" w:space="0" w:color="auto"/>
                <w:left w:val="none" w:sz="0" w:space="0" w:color="auto"/>
                <w:bottom w:val="none" w:sz="0" w:space="0" w:color="auto"/>
                <w:right w:val="none" w:sz="0" w:space="0" w:color="auto"/>
              </w:divBdr>
            </w:div>
            <w:div w:id="18971497">
              <w:marLeft w:val="0"/>
              <w:marRight w:val="0"/>
              <w:marTop w:val="0"/>
              <w:marBottom w:val="0"/>
              <w:divBdr>
                <w:top w:val="none" w:sz="0" w:space="0" w:color="auto"/>
                <w:left w:val="none" w:sz="0" w:space="0" w:color="auto"/>
                <w:bottom w:val="none" w:sz="0" w:space="0" w:color="auto"/>
                <w:right w:val="none" w:sz="0" w:space="0" w:color="auto"/>
              </w:divBdr>
            </w:div>
            <w:div w:id="316736352">
              <w:marLeft w:val="0"/>
              <w:marRight w:val="0"/>
              <w:marTop w:val="0"/>
              <w:marBottom w:val="0"/>
              <w:divBdr>
                <w:top w:val="none" w:sz="0" w:space="0" w:color="auto"/>
                <w:left w:val="none" w:sz="0" w:space="0" w:color="auto"/>
                <w:bottom w:val="none" w:sz="0" w:space="0" w:color="auto"/>
                <w:right w:val="none" w:sz="0" w:space="0" w:color="auto"/>
              </w:divBdr>
            </w:div>
            <w:div w:id="10567955">
              <w:marLeft w:val="0"/>
              <w:marRight w:val="0"/>
              <w:marTop w:val="0"/>
              <w:marBottom w:val="0"/>
              <w:divBdr>
                <w:top w:val="none" w:sz="0" w:space="0" w:color="auto"/>
                <w:left w:val="none" w:sz="0" w:space="0" w:color="auto"/>
                <w:bottom w:val="none" w:sz="0" w:space="0" w:color="auto"/>
                <w:right w:val="none" w:sz="0" w:space="0" w:color="auto"/>
              </w:divBdr>
            </w:div>
            <w:div w:id="452024266">
              <w:marLeft w:val="0"/>
              <w:marRight w:val="0"/>
              <w:marTop w:val="0"/>
              <w:marBottom w:val="0"/>
              <w:divBdr>
                <w:top w:val="none" w:sz="0" w:space="0" w:color="auto"/>
                <w:left w:val="none" w:sz="0" w:space="0" w:color="auto"/>
                <w:bottom w:val="none" w:sz="0" w:space="0" w:color="auto"/>
                <w:right w:val="none" w:sz="0" w:space="0" w:color="auto"/>
              </w:divBdr>
            </w:div>
            <w:div w:id="358092165">
              <w:marLeft w:val="0"/>
              <w:marRight w:val="0"/>
              <w:marTop w:val="0"/>
              <w:marBottom w:val="0"/>
              <w:divBdr>
                <w:top w:val="none" w:sz="0" w:space="0" w:color="auto"/>
                <w:left w:val="none" w:sz="0" w:space="0" w:color="auto"/>
                <w:bottom w:val="none" w:sz="0" w:space="0" w:color="auto"/>
                <w:right w:val="none" w:sz="0" w:space="0" w:color="auto"/>
              </w:divBdr>
              <w:divsChild>
                <w:div w:id="328559800">
                  <w:marLeft w:val="0"/>
                  <w:marRight w:val="0"/>
                  <w:marTop w:val="0"/>
                  <w:marBottom w:val="0"/>
                  <w:divBdr>
                    <w:top w:val="none" w:sz="0" w:space="0" w:color="auto"/>
                    <w:left w:val="none" w:sz="0" w:space="0" w:color="auto"/>
                    <w:bottom w:val="none" w:sz="0" w:space="0" w:color="auto"/>
                    <w:right w:val="none" w:sz="0" w:space="0" w:color="auto"/>
                  </w:divBdr>
                </w:div>
                <w:div w:id="1773822679">
                  <w:marLeft w:val="0"/>
                  <w:marRight w:val="0"/>
                  <w:marTop w:val="0"/>
                  <w:marBottom w:val="0"/>
                  <w:divBdr>
                    <w:top w:val="none" w:sz="0" w:space="0" w:color="auto"/>
                    <w:left w:val="none" w:sz="0" w:space="0" w:color="auto"/>
                    <w:bottom w:val="none" w:sz="0" w:space="0" w:color="auto"/>
                    <w:right w:val="none" w:sz="0" w:space="0" w:color="auto"/>
                  </w:divBdr>
                </w:div>
                <w:div w:id="1867790305">
                  <w:marLeft w:val="0"/>
                  <w:marRight w:val="0"/>
                  <w:marTop w:val="0"/>
                  <w:marBottom w:val="0"/>
                  <w:divBdr>
                    <w:top w:val="none" w:sz="0" w:space="0" w:color="auto"/>
                    <w:left w:val="none" w:sz="0" w:space="0" w:color="auto"/>
                    <w:bottom w:val="none" w:sz="0" w:space="0" w:color="auto"/>
                    <w:right w:val="none" w:sz="0" w:space="0" w:color="auto"/>
                  </w:divBdr>
                </w:div>
                <w:div w:id="1321695442">
                  <w:marLeft w:val="0"/>
                  <w:marRight w:val="0"/>
                  <w:marTop w:val="0"/>
                  <w:marBottom w:val="0"/>
                  <w:divBdr>
                    <w:top w:val="none" w:sz="0" w:space="0" w:color="auto"/>
                    <w:left w:val="none" w:sz="0" w:space="0" w:color="auto"/>
                    <w:bottom w:val="none" w:sz="0" w:space="0" w:color="auto"/>
                    <w:right w:val="none" w:sz="0" w:space="0" w:color="auto"/>
                  </w:divBdr>
                </w:div>
                <w:div w:id="1068193201">
                  <w:marLeft w:val="0"/>
                  <w:marRight w:val="0"/>
                  <w:marTop w:val="0"/>
                  <w:marBottom w:val="0"/>
                  <w:divBdr>
                    <w:top w:val="none" w:sz="0" w:space="0" w:color="auto"/>
                    <w:left w:val="none" w:sz="0" w:space="0" w:color="auto"/>
                    <w:bottom w:val="none" w:sz="0" w:space="0" w:color="auto"/>
                    <w:right w:val="none" w:sz="0" w:space="0" w:color="auto"/>
                  </w:divBdr>
                </w:div>
                <w:div w:id="2048948328">
                  <w:marLeft w:val="0"/>
                  <w:marRight w:val="0"/>
                  <w:marTop w:val="0"/>
                  <w:marBottom w:val="0"/>
                  <w:divBdr>
                    <w:top w:val="none" w:sz="0" w:space="0" w:color="auto"/>
                    <w:left w:val="none" w:sz="0" w:space="0" w:color="auto"/>
                    <w:bottom w:val="none" w:sz="0" w:space="0" w:color="auto"/>
                    <w:right w:val="none" w:sz="0" w:space="0" w:color="auto"/>
                  </w:divBdr>
                </w:div>
                <w:div w:id="1586569963">
                  <w:marLeft w:val="0"/>
                  <w:marRight w:val="0"/>
                  <w:marTop w:val="0"/>
                  <w:marBottom w:val="0"/>
                  <w:divBdr>
                    <w:top w:val="none" w:sz="0" w:space="0" w:color="auto"/>
                    <w:left w:val="none" w:sz="0" w:space="0" w:color="auto"/>
                    <w:bottom w:val="none" w:sz="0" w:space="0" w:color="auto"/>
                    <w:right w:val="none" w:sz="0" w:space="0" w:color="auto"/>
                  </w:divBdr>
                </w:div>
                <w:div w:id="688604877">
                  <w:marLeft w:val="0"/>
                  <w:marRight w:val="0"/>
                  <w:marTop w:val="0"/>
                  <w:marBottom w:val="0"/>
                  <w:divBdr>
                    <w:top w:val="none" w:sz="0" w:space="0" w:color="auto"/>
                    <w:left w:val="none" w:sz="0" w:space="0" w:color="auto"/>
                    <w:bottom w:val="none" w:sz="0" w:space="0" w:color="auto"/>
                    <w:right w:val="none" w:sz="0" w:space="0" w:color="auto"/>
                  </w:divBdr>
                </w:div>
                <w:div w:id="938491904">
                  <w:marLeft w:val="0"/>
                  <w:marRight w:val="0"/>
                  <w:marTop w:val="0"/>
                  <w:marBottom w:val="0"/>
                  <w:divBdr>
                    <w:top w:val="none" w:sz="0" w:space="0" w:color="auto"/>
                    <w:left w:val="none" w:sz="0" w:space="0" w:color="auto"/>
                    <w:bottom w:val="none" w:sz="0" w:space="0" w:color="auto"/>
                    <w:right w:val="none" w:sz="0" w:space="0" w:color="auto"/>
                  </w:divBdr>
                </w:div>
                <w:div w:id="1718356442">
                  <w:marLeft w:val="0"/>
                  <w:marRight w:val="0"/>
                  <w:marTop w:val="0"/>
                  <w:marBottom w:val="0"/>
                  <w:divBdr>
                    <w:top w:val="none" w:sz="0" w:space="0" w:color="auto"/>
                    <w:left w:val="none" w:sz="0" w:space="0" w:color="auto"/>
                    <w:bottom w:val="none" w:sz="0" w:space="0" w:color="auto"/>
                    <w:right w:val="none" w:sz="0" w:space="0" w:color="auto"/>
                  </w:divBdr>
                </w:div>
                <w:div w:id="1779790009">
                  <w:marLeft w:val="0"/>
                  <w:marRight w:val="0"/>
                  <w:marTop w:val="0"/>
                  <w:marBottom w:val="0"/>
                  <w:divBdr>
                    <w:top w:val="none" w:sz="0" w:space="0" w:color="auto"/>
                    <w:left w:val="none" w:sz="0" w:space="0" w:color="auto"/>
                    <w:bottom w:val="none" w:sz="0" w:space="0" w:color="auto"/>
                    <w:right w:val="none" w:sz="0" w:space="0" w:color="auto"/>
                  </w:divBdr>
                </w:div>
                <w:div w:id="146476290">
                  <w:marLeft w:val="0"/>
                  <w:marRight w:val="0"/>
                  <w:marTop w:val="0"/>
                  <w:marBottom w:val="0"/>
                  <w:divBdr>
                    <w:top w:val="none" w:sz="0" w:space="0" w:color="auto"/>
                    <w:left w:val="none" w:sz="0" w:space="0" w:color="auto"/>
                    <w:bottom w:val="none" w:sz="0" w:space="0" w:color="auto"/>
                    <w:right w:val="none" w:sz="0" w:space="0" w:color="auto"/>
                  </w:divBdr>
                </w:div>
                <w:div w:id="4165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054">
          <w:marLeft w:val="0"/>
          <w:marRight w:val="0"/>
          <w:marTop w:val="0"/>
          <w:marBottom w:val="0"/>
          <w:divBdr>
            <w:top w:val="none" w:sz="0" w:space="0" w:color="auto"/>
            <w:left w:val="none" w:sz="0" w:space="0" w:color="auto"/>
            <w:bottom w:val="none" w:sz="0" w:space="0" w:color="auto"/>
            <w:right w:val="none" w:sz="0" w:space="0" w:color="auto"/>
          </w:divBdr>
          <w:divsChild>
            <w:div w:id="1215773451">
              <w:marLeft w:val="0"/>
              <w:marRight w:val="0"/>
              <w:marTop w:val="0"/>
              <w:marBottom w:val="0"/>
              <w:divBdr>
                <w:top w:val="none" w:sz="0" w:space="0" w:color="auto"/>
                <w:left w:val="none" w:sz="0" w:space="0" w:color="auto"/>
                <w:bottom w:val="none" w:sz="0" w:space="0" w:color="auto"/>
                <w:right w:val="none" w:sz="0" w:space="0" w:color="auto"/>
              </w:divBdr>
            </w:div>
            <w:div w:id="576091136">
              <w:marLeft w:val="0"/>
              <w:marRight w:val="0"/>
              <w:marTop w:val="0"/>
              <w:marBottom w:val="0"/>
              <w:divBdr>
                <w:top w:val="none" w:sz="0" w:space="0" w:color="auto"/>
                <w:left w:val="none" w:sz="0" w:space="0" w:color="auto"/>
                <w:bottom w:val="none" w:sz="0" w:space="0" w:color="auto"/>
                <w:right w:val="none" w:sz="0" w:space="0" w:color="auto"/>
              </w:divBdr>
            </w:div>
            <w:div w:id="1611088352">
              <w:marLeft w:val="0"/>
              <w:marRight w:val="0"/>
              <w:marTop w:val="0"/>
              <w:marBottom w:val="0"/>
              <w:divBdr>
                <w:top w:val="none" w:sz="0" w:space="0" w:color="auto"/>
                <w:left w:val="none" w:sz="0" w:space="0" w:color="auto"/>
                <w:bottom w:val="none" w:sz="0" w:space="0" w:color="auto"/>
                <w:right w:val="none" w:sz="0" w:space="0" w:color="auto"/>
              </w:divBdr>
            </w:div>
            <w:div w:id="1321036538">
              <w:marLeft w:val="0"/>
              <w:marRight w:val="0"/>
              <w:marTop w:val="0"/>
              <w:marBottom w:val="0"/>
              <w:divBdr>
                <w:top w:val="none" w:sz="0" w:space="0" w:color="auto"/>
                <w:left w:val="none" w:sz="0" w:space="0" w:color="auto"/>
                <w:bottom w:val="none" w:sz="0" w:space="0" w:color="auto"/>
                <w:right w:val="none" w:sz="0" w:space="0" w:color="auto"/>
              </w:divBdr>
            </w:div>
            <w:div w:id="730812901">
              <w:marLeft w:val="0"/>
              <w:marRight w:val="0"/>
              <w:marTop w:val="0"/>
              <w:marBottom w:val="0"/>
              <w:divBdr>
                <w:top w:val="none" w:sz="0" w:space="0" w:color="auto"/>
                <w:left w:val="none" w:sz="0" w:space="0" w:color="auto"/>
                <w:bottom w:val="none" w:sz="0" w:space="0" w:color="auto"/>
                <w:right w:val="none" w:sz="0" w:space="0" w:color="auto"/>
              </w:divBdr>
            </w:div>
            <w:div w:id="1604917437">
              <w:marLeft w:val="0"/>
              <w:marRight w:val="0"/>
              <w:marTop w:val="0"/>
              <w:marBottom w:val="0"/>
              <w:divBdr>
                <w:top w:val="none" w:sz="0" w:space="0" w:color="auto"/>
                <w:left w:val="none" w:sz="0" w:space="0" w:color="auto"/>
                <w:bottom w:val="none" w:sz="0" w:space="0" w:color="auto"/>
                <w:right w:val="none" w:sz="0" w:space="0" w:color="auto"/>
              </w:divBdr>
            </w:div>
            <w:div w:id="413674676">
              <w:marLeft w:val="0"/>
              <w:marRight w:val="0"/>
              <w:marTop w:val="0"/>
              <w:marBottom w:val="0"/>
              <w:divBdr>
                <w:top w:val="none" w:sz="0" w:space="0" w:color="auto"/>
                <w:left w:val="none" w:sz="0" w:space="0" w:color="auto"/>
                <w:bottom w:val="none" w:sz="0" w:space="0" w:color="auto"/>
                <w:right w:val="none" w:sz="0" w:space="0" w:color="auto"/>
              </w:divBdr>
            </w:div>
            <w:div w:id="1216312255">
              <w:marLeft w:val="0"/>
              <w:marRight w:val="0"/>
              <w:marTop w:val="0"/>
              <w:marBottom w:val="0"/>
              <w:divBdr>
                <w:top w:val="none" w:sz="0" w:space="0" w:color="auto"/>
                <w:left w:val="none" w:sz="0" w:space="0" w:color="auto"/>
                <w:bottom w:val="none" w:sz="0" w:space="0" w:color="auto"/>
                <w:right w:val="none" w:sz="0" w:space="0" w:color="auto"/>
              </w:divBdr>
              <w:divsChild>
                <w:div w:id="440997264">
                  <w:marLeft w:val="0"/>
                  <w:marRight w:val="0"/>
                  <w:marTop w:val="0"/>
                  <w:marBottom w:val="0"/>
                  <w:divBdr>
                    <w:top w:val="none" w:sz="0" w:space="0" w:color="auto"/>
                    <w:left w:val="none" w:sz="0" w:space="0" w:color="auto"/>
                    <w:bottom w:val="none" w:sz="0" w:space="0" w:color="auto"/>
                    <w:right w:val="none" w:sz="0" w:space="0" w:color="auto"/>
                  </w:divBdr>
                </w:div>
                <w:div w:id="1444886888">
                  <w:marLeft w:val="0"/>
                  <w:marRight w:val="0"/>
                  <w:marTop w:val="0"/>
                  <w:marBottom w:val="0"/>
                  <w:divBdr>
                    <w:top w:val="none" w:sz="0" w:space="0" w:color="auto"/>
                    <w:left w:val="none" w:sz="0" w:space="0" w:color="auto"/>
                    <w:bottom w:val="none" w:sz="0" w:space="0" w:color="auto"/>
                    <w:right w:val="none" w:sz="0" w:space="0" w:color="auto"/>
                  </w:divBdr>
                </w:div>
                <w:div w:id="1523129375">
                  <w:marLeft w:val="0"/>
                  <w:marRight w:val="0"/>
                  <w:marTop w:val="0"/>
                  <w:marBottom w:val="0"/>
                  <w:divBdr>
                    <w:top w:val="none" w:sz="0" w:space="0" w:color="auto"/>
                    <w:left w:val="none" w:sz="0" w:space="0" w:color="auto"/>
                    <w:bottom w:val="none" w:sz="0" w:space="0" w:color="auto"/>
                    <w:right w:val="none" w:sz="0" w:space="0" w:color="auto"/>
                  </w:divBdr>
                </w:div>
                <w:div w:id="1939871802">
                  <w:marLeft w:val="0"/>
                  <w:marRight w:val="0"/>
                  <w:marTop w:val="0"/>
                  <w:marBottom w:val="0"/>
                  <w:divBdr>
                    <w:top w:val="none" w:sz="0" w:space="0" w:color="auto"/>
                    <w:left w:val="none" w:sz="0" w:space="0" w:color="auto"/>
                    <w:bottom w:val="none" w:sz="0" w:space="0" w:color="auto"/>
                    <w:right w:val="none" w:sz="0" w:space="0" w:color="auto"/>
                  </w:divBdr>
                </w:div>
                <w:div w:id="1716470284">
                  <w:marLeft w:val="0"/>
                  <w:marRight w:val="0"/>
                  <w:marTop w:val="0"/>
                  <w:marBottom w:val="0"/>
                  <w:divBdr>
                    <w:top w:val="none" w:sz="0" w:space="0" w:color="auto"/>
                    <w:left w:val="none" w:sz="0" w:space="0" w:color="auto"/>
                    <w:bottom w:val="none" w:sz="0" w:space="0" w:color="auto"/>
                    <w:right w:val="none" w:sz="0" w:space="0" w:color="auto"/>
                  </w:divBdr>
                </w:div>
                <w:div w:id="1908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401">
          <w:marLeft w:val="0"/>
          <w:marRight w:val="0"/>
          <w:marTop w:val="0"/>
          <w:marBottom w:val="0"/>
          <w:divBdr>
            <w:top w:val="none" w:sz="0" w:space="0" w:color="auto"/>
            <w:left w:val="none" w:sz="0" w:space="0" w:color="auto"/>
            <w:bottom w:val="none" w:sz="0" w:space="0" w:color="auto"/>
            <w:right w:val="none" w:sz="0" w:space="0" w:color="auto"/>
          </w:divBdr>
          <w:divsChild>
            <w:div w:id="1585067007">
              <w:marLeft w:val="0"/>
              <w:marRight w:val="0"/>
              <w:marTop w:val="0"/>
              <w:marBottom w:val="0"/>
              <w:divBdr>
                <w:top w:val="none" w:sz="0" w:space="0" w:color="auto"/>
                <w:left w:val="none" w:sz="0" w:space="0" w:color="auto"/>
                <w:bottom w:val="none" w:sz="0" w:space="0" w:color="auto"/>
                <w:right w:val="none" w:sz="0" w:space="0" w:color="auto"/>
              </w:divBdr>
            </w:div>
            <w:div w:id="1526215215">
              <w:marLeft w:val="0"/>
              <w:marRight w:val="0"/>
              <w:marTop w:val="0"/>
              <w:marBottom w:val="0"/>
              <w:divBdr>
                <w:top w:val="none" w:sz="0" w:space="0" w:color="auto"/>
                <w:left w:val="none" w:sz="0" w:space="0" w:color="auto"/>
                <w:bottom w:val="none" w:sz="0" w:space="0" w:color="auto"/>
                <w:right w:val="none" w:sz="0" w:space="0" w:color="auto"/>
              </w:divBdr>
            </w:div>
            <w:div w:id="1489250350">
              <w:marLeft w:val="0"/>
              <w:marRight w:val="0"/>
              <w:marTop w:val="0"/>
              <w:marBottom w:val="0"/>
              <w:divBdr>
                <w:top w:val="none" w:sz="0" w:space="0" w:color="auto"/>
                <w:left w:val="none" w:sz="0" w:space="0" w:color="auto"/>
                <w:bottom w:val="none" w:sz="0" w:space="0" w:color="auto"/>
                <w:right w:val="none" w:sz="0" w:space="0" w:color="auto"/>
              </w:divBdr>
            </w:div>
            <w:div w:id="313679952">
              <w:marLeft w:val="0"/>
              <w:marRight w:val="0"/>
              <w:marTop w:val="0"/>
              <w:marBottom w:val="0"/>
              <w:divBdr>
                <w:top w:val="none" w:sz="0" w:space="0" w:color="auto"/>
                <w:left w:val="none" w:sz="0" w:space="0" w:color="auto"/>
                <w:bottom w:val="none" w:sz="0" w:space="0" w:color="auto"/>
                <w:right w:val="none" w:sz="0" w:space="0" w:color="auto"/>
              </w:divBdr>
            </w:div>
            <w:div w:id="282854096">
              <w:marLeft w:val="0"/>
              <w:marRight w:val="0"/>
              <w:marTop w:val="0"/>
              <w:marBottom w:val="0"/>
              <w:divBdr>
                <w:top w:val="none" w:sz="0" w:space="0" w:color="auto"/>
                <w:left w:val="none" w:sz="0" w:space="0" w:color="auto"/>
                <w:bottom w:val="none" w:sz="0" w:space="0" w:color="auto"/>
                <w:right w:val="none" w:sz="0" w:space="0" w:color="auto"/>
              </w:divBdr>
            </w:div>
            <w:div w:id="1836023098">
              <w:marLeft w:val="0"/>
              <w:marRight w:val="0"/>
              <w:marTop w:val="0"/>
              <w:marBottom w:val="0"/>
              <w:divBdr>
                <w:top w:val="none" w:sz="0" w:space="0" w:color="auto"/>
                <w:left w:val="none" w:sz="0" w:space="0" w:color="auto"/>
                <w:bottom w:val="none" w:sz="0" w:space="0" w:color="auto"/>
                <w:right w:val="none" w:sz="0" w:space="0" w:color="auto"/>
              </w:divBdr>
            </w:div>
            <w:div w:id="1375041994">
              <w:marLeft w:val="0"/>
              <w:marRight w:val="0"/>
              <w:marTop w:val="0"/>
              <w:marBottom w:val="0"/>
              <w:divBdr>
                <w:top w:val="none" w:sz="0" w:space="0" w:color="auto"/>
                <w:left w:val="none" w:sz="0" w:space="0" w:color="auto"/>
                <w:bottom w:val="none" w:sz="0" w:space="0" w:color="auto"/>
                <w:right w:val="none" w:sz="0" w:space="0" w:color="auto"/>
              </w:divBdr>
            </w:div>
            <w:div w:id="1544753112">
              <w:marLeft w:val="0"/>
              <w:marRight w:val="0"/>
              <w:marTop w:val="0"/>
              <w:marBottom w:val="0"/>
              <w:divBdr>
                <w:top w:val="none" w:sz="0" w:space="0" w:color="auto"/>
                <w:left w:val="none" w:sz="0" w:space="0" w:color="auto"/>
                <w:bottom w:val="none" w:sz="0" w:space="0" w:color="auto"/>
                <w:right w:val="none" w:sz="0" w:space="0" w:color="auto"/>
              </w:divBdr>
            </w:div>
            <w:div w:id="1750929435">
              <w:marLeft w:val="0"/>
              <w:marRight w:val="0"/>
              <w:marTop w:val="0"/>
              <w:marBottom w:val="0"/>
              <w:divBdr>
                <w:top w:val="none" w:sz="0" w:space="0" w:color="auto"/>
                <w:left w:val="none" w:sz="0" w:space="0" w:color="auto"/>
                <w:bottom w:val="none" w:sz="0" w:space="0" w:color="auto"/>
                <w:right w:val="none" w:sz="0" w:space="0" w:color="auto"/>
              </w:divBdr>
            </w:div>
            <w:div w:id="1633905432">
              <w:marLeft w:val="0"/>
              <w:marRight w:val="0"/>
              <w:marTop w:val="0"/>
              <w:marBottom w:val="0"/>
              <w:divBdr>
                <w:top w:val="none" w:sz="0" w:space="0" w:color="auto"/>
                <w:left w:val="none" w:sz="0" w:space="0" w:color="auto"/>
                <w:bottom w:val="none" w:sz="0" w:space="0" w:color="auto"/>
                <w:right w:val="none" w:sz="0" w:space="0" w:color="auto"/>
              </w:divBdr>
            </w:div>
            <w:div w:id="659892799">
              <w:marLeft w:val="0"/>
              <w:marRight w:val="0"/>
              <w:marTop w:val="0"/>
              <w:marBottom w:val="0"/>
              <w:divBdr>
                <w:top w:val="none" w:sz="0" w:space="0" w:color="auto"/>
                <w:left w:val="none" w:sz="0" w:space="0" w:color="auto"/>
                <w:bottom w:val="none" w:sz="0" w:space="0" w:color="auto"/>
                <w:right w:val="none" w:sz="0" w:space="0" w:color="auto"/>
              </w:divBdr>
            </w:div>
            <w:div w:id="1198278076">
              <w:marLeft w:val="0"/>
              <w:marRight w:val="0"/>
              <w:marTop w:val="0"/>
              <w:marBottom w:val="0"/>
              <w:divBdr>
                <w:top w:val="none" w:sz="0" w:space="0" w:color="auto"/>
                <w:left w:val="none" w:sz="0" w:space="0" w:color="auto"/>
                <w:bottom w:val="none" w:sz="0" w:space="0" w:color="auto"/>
                <w:right w:val="none" w:sz="0" w:space="0" w:color="auto"/>
              </w:divBdr>
            </w:div>
            <w:div w:id="1815681364">
              <w:marLeft w:val="0"/>
              <w:marRight w:val="0"/>
              <w:marTop w:val="0"/>
              <w:marBottom w:val="0"/>
              <w:divBdr>
                <w:top w:val="none" w:sz="0" w:space="0" w:color="auto"/>
                <w:left w:val="none" w:sz="0" w:space="0" w:color="auto"/>
                <w:bottom w:val="none" w:sz="0" w:space="0" w:color="auto"/>
                <w:right w:val="none" w:sz="0" w:space="0" w:color="auto"/>
              </w:divBdr>
            </w:div>
            <w:div w:id="1263343967">
              <w:marLeft w:val="0"/>
              <w:marRight w:val="0"/>
              <w:marTop w:val="0"/>
              <w:marBottom w:val="0"/>
              <w:divBdr>
                <w:top w:val="none" w:sz="0" w:space="0" w:color="auto"/>
                <w:left w:val="none" w:sz="0" w:space="0" w:color="auto"/>
                <w:bottom w:val="none" w:sz="0" w:space="0" w:color="auto"/>
                <w:right w:val="none" w:sz="0" w:space="0" w:color="auto"/>
              </w:divBdr>
            </w:div>
            <w:div w:id="1696731308">
              <w:marLeft w:val="0"/>
              <w:marRight w:val="0"/>
              <w:marTop w:val="0"/>
              <w:marBottom w:val="0"/>
              <w:divBdr>
                <w:top w:val="none" w:sz="0" w:space="0" w:color="auto"/>
                <w:left w:val="none" w:sz="0" w:space="0" w:color="auto"/>
                <w:bottom w:val="none" w:sz="0" w:space="0" w:color="auto"/>
                <w:right w:val="none" w:sz="0" w:space="0" w:color="auto"/>
              </w:divBdr>
            </w:div>
            <w:div w:id="647133963">
              <w:marLeft w:val="0"/>
              <w:marRight w:val="0"/>
              <w:marTop w:val="0"/>
              <w:marBottom w:val="0"/>
              <w:divBdr>
                <w:top w:val="none" w:sz="0" w:space="0" w:color="auto"/>
                <w:left w:val="none" w:sz="0" w:space="0" w:color="auto"/>
                <w:bottom w:val="none" w:sz="0" w:space="0" w:color="auto"/>
                <w:right w:val="none" w:sz="0" w:space="0" w:color="auto"/>
              </w:divBdr>
            </w:div>
            <w:div w:id="1814250833">
              <w:marLeft w:val="0"/>
              <w:marRight w:val="0"/>
              <w:marTop w:val="0"/>
              <w:marBottom w:val="0"/>
              <w:divBdr>
                <w:top w:val="none" w:sz="0" w:space="0" w:color="auto"/>
                <w:left w:val="none" w:sz="0" w:space="0" w:color="auto"/>
                <w:bottom w:val="none" w:sz="0" w:space="0" w:color="auto"/>
                <w:right w:val="none" w:sz="0" w:space="0" w:color="auto"/>
              </w:divBdr>
              <w:divsChild>
                <w:div w:id="2059474401">
                  <w:marLeft w:val="0"/>
                  <w:marRight w:val="0"/>
                  <w:marTop w:val="0"/>
                  <w:marBottom w:val="0"/>
                  <w:divBdr>
                    <w:top w:val="none" w:sz="0" w:space="0" w:color="auto"/>
                    <w:left w:val="none" w:sz="0" w:space="0" w:color="auto"/>
                    <w:bottom w:val="none" w:sz="0" w:space="0" w:color="auto"/>
                    <w:right w:val="none" w:sz="0" w:space="0" w:color="auto"/>
                  </w:divBdr>
                </w:div>
                <w:div w:id="1735619241">
                  <w:marLeft w:val="0"/>
                  <w:marRight w:val="0"/>
                  <w:marTop w:val="0"/>
                  <w:marBottom w:val="0"/>
                  <w:divBdr>
                    <w:top w:val="none" w:sz="0" w:space="0" w:color="auto"/>
                    <w:left w:val="none" w:sz="0" w:space="0" w:color="auto"/>
                    <w:bottom w:val="none" w:sz="0" w:space="0" w:color="auto"/>
                    <w:right w:val="none" w:sz="0" w:space="0" w:color="auto"/>
                  </w:divBdr>
                </w:div>
                <w:div w:id="1860313456">
                  <w:marLeft w:val="0"/>
                  <w:marRight w:val="0"/>
                  <w:marTop w:val="0"/>
                  <w:marBottom w:val="0"/>
                  <w:divBdr>
                    <w:top w:val="none" w:sz="0" w:space="0" w:color="auto"/>
                    <w:left w:val="none" w:sz="0" w:space="0" w:color="auto"/>
                    <w:bottom w:val="none" w:sz="0" w:space="0" w:color="auto"/>
                    <w:right w:val="none" w:sz="0" w:space="0" w:color="auto"/>
                  </w:divBdr>
                </w:div>
                <w:div w:id="1451588245">
                  <w:marLeft w:val="0"/>
                  <w:marRight w:val="0"/>
                  <w:marTop w:val="0"/>
                  <w:marBottom w:val="0"/>
                  <w:divBdr>
                    <w:top w:val="none" w:sz="0" w:space="0" w:color="auto"/>
                    <w:left w:val="none" w:sz="0" w:space="0" w:color="auto"/>
                    <w:bottom w:val="none" w:sz="0" w:space="0" w:color="auto"/>
                    <w:right w:val="none" w:sz="0" w:space="0" w:color="auto"/>
                  </w:divBdr>
                </w:div>
                <w:div w:id="1101491313">
                  <w:marLeft w:val="0"/>
                  <w:marRight w:val="0"/>
                  <w:marTop w:val="0"/>
                  <w:marBottom w:val="0"/>
                  <w:divBdr>
                    <w:top w:val="none" w:sz="0" w:space="0" w:color="auto"/>
                    <w:left w:val="none" w:sz="0" w:space="0" w:color="auto"/>
                    <w:bottom w:val="none" w:sz="0" w:space="0" w:color="auto"/>
                    <w:right w:val="none" w:sz="0" w:space="0" w:color="auto"/>
                  </w:divBdr>
                </w:div>
                <w:div w:id="1150748943">
                  <w:marLeft w:val="0"/>
                  <w:marRight w:val="0"/>
                  <w:marTop w:val="0"/>
                  <w:marBottom w:val="0"/>
                  <w:divBdr>
                    <w:top w:val="none" w:sz="0" w:space="0" w:color="auto"/>
                    <w:left w:val="none" w:sz="0" w:space="0" w:color="auto"/>
                    <w:bottom w:val="none" w:sz="0" w:space="0" w:color="auto"/>
                    <w:right w:val="none" w:sz="0" w:space="0" w:color="auto"/>
                  </w:divBdr>
                </w:div>
                <w:div w:id="410351658">
                  <w:marLeft w:val="0"/>
                  <w:marRight w:val="0"/>
                  <w:marTop w:val="0"/>
                  <w:marBottom w:val="0"/>
                  <w:divBdr>
                    <w:top w:val="none" w:sz="0" w:space="0" w:color="auto"/>
                    <w:left w:val="none" w:sz="0" w:space="0" w:color="auto"/>
                    <w:bottom w:val="none" w:sz="0" w:space="0" w:color="auto"/>
                    <w:right w:val="none" w:sz="0" w:space="0" w:color="auto"/>
                  </w:divBdr>
                </w:div>
                <w:div w:id="242035460">
                  <w:marLeft w:val="0"/>
                  <w:marRight w:val="0"/>
                  <w:marTop w:val="0"/>
                  <w:marBottom w:val="0"/>
                  <w:divBdr>
                    <w:top w:val="none" w:sz="0" w:space="0" w:color="auto"/>
                    <w:left w:val="none" w:sz="0" w:space="0" w:color="auto"/>
                    <w:bottom w:val="none" w:sz="0" w:space="0" w:color="auto"/>
                    <w:right w:val="none" w:sz="0" w:space="0" w:color="auto"/>
                  </w:divBdr>
                </w:div>
                <w:div w:id="1011639099">
                  <w:marLeft w:val="0"/>
                  <w:marRight w:val="0"/>
                  <w:marTop w:val="0"/>
                  <w:marBottom w:val="0"/>
                  <w:divBdr>
                    <w:top w:val="none" w:sz="0" w:space="0" w:color="auto"/>
                    <w:left w:val="none" w:sz="0" w:space="0" w:color="auto"/>
                    <w:bottom w:val="none" w:sz="0" w:space="0" w:color="auto"/>
                    <w:right w:val="none" w:sz="0" w:space="0" w:color="auto"/>
                  </w:divBdr>
                </w:div>
                <w:div w:id="1943801631">
                  <w:marLeft w:val="0"/>
                  <w:marRight w:val="0"/>
                  <w:marTop w:val="0"/>
                  <w:marBottom w:val="0"/>
                  <w:divBdr>
                    <w:top w:val="none" w:sz="0" w:space="0" w:color="auto"/>
                    <w:left w:val="none" w:sz="0" w:space="0" w:color="auto"/>
                    <w:bottom w:val="none" w:sz="0" w:space="0" w:color="auto"/>
                    <w:right w:val="none" w:sz="0" w:space="0" w:color="auto"/>
                  </w:divBdr>
                </w:div>
                <w:div w:id="444614780">
                  <w:marLeft w:val="0"/>
                  <w:marRight w:val="0"/>
                  <w:marTop w:val="0"/>
                  <w:marBottom w:val="0"/>
                  <w:divBdr>
                    <w:top w:val="none" w:sz="0" w:space="0" w:color="auto"/>
                    <w:left w:val="none" w:sz="0" w:space="0" w:color="auto"/>
                    <w:bottom w:val="none" w:sz="0" w:space="0" w:color="auto"/>
                    <w:right w:val="none" w:sz="0" w:space="0" w:color="auto"/>
                  </w:divBdr>
                </w:div>
                <w:div w:id="1833986853">
                  <w:marLeft w:val="0"/>
                  <w:marRight w:val="0"/>
                  <w:marTop w:val="0"/>
                  <w:marBottom w:val="0"/>
                  <w:divBdr>
                    <w:top w:val="none" w:sz="0" w:space="0" w:color="auto"/>
                    <w:left w:val="none" w:sz="0" w:space="0" w:color="auto"/>
                    <w:bottom w:val="none" w:sz="0" w:space="0" w:color="auto"/>
                    <w:right w:val="none" w:sz="0" w:space="0" w:color="auto"/>
                  </w:divBdr>
                </w:div>
                <w:div w:id="9382038">
                  <w:marLeft w:val="0"/>
                  <w:marRight w:val="0"/>
                  <w:marTop w:val="0"/>
                  <w:marBottom w:val="0"/>
                  <w:divBdr>
                    <w:top w:val="none" w:sz="0" w:space="0" w:color="auto"/>
                    <w:left w:val="none" w:sz="0" w:space="0" w:color="auto"/>
                    <w:bottom w:val="none" w:sz="0" w:space="0" w:color="auto"/>
                    <w:right w:val="none" w:sz="0" w:space="0" w:color="auto"/>
                  </w:divBdr>
                </w:div>
                <w:div w:id="253786827">
                  <w:marLeft w:val="0"/>
                  <w:marRight w:val="0"/>
                  <w:marTop w:val="0"/>
                  <w:marBottom w:val="0"/>
                  <w:divBdr>
                    <w:top w:val="none" w:sz="0" w:space="0" w:color="auto"/>
                    <w:left w:val="none" w:sz="0" w:space="0" w:color="auto"/>
                    <w:bottom w:val="none" w:sz="0" w:space="0" w:color="auto"/>
                    <w:right w:val="none" w:sz="0" w:space="0" w:color="auto"/>
                  </w:divBdr>
                </w:div>
                <w:div w:id="17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713">
          <w:marLeft w:val="0"/>
          <w:marRight w:val="0"/>
          <w:marTop w:val="0"/>
          <w:marBottom w:val="0"/>
          <w:divBdr>
            <w:top w:val="none" w:sz="0" w:space="0" w:color="auto"/>
            <w:left w:val="none" w:sz="0" w:space="0" w:color="auto"/>
            <w:bottom w:val="none" w:sz="0" w:space="0" w:color="auto"/>
            <w:right w:val="none" w:sz="0" w:space="0" w:color="auto"/>
          </w:divBdr>
          <w:divsChild>
            <w:div w:id="1114641940">
              <w:marLeft w:val="0"/>
              <w:marRight w:val="0"/>
              <w:marTop w:val="0"/>
              <w:marBottom w:val="0"/>
              <w:divBdr>
                <w:top w:val="none" w:sz="0" w:space="0" w:color="auto"/>
                <w:left w:val="none" w:sz="0" w:space="0" w:color="auto"/>
                <w:bottom w:val="none" w:sz="0" w:space="0" w:color="auto"/>
                <w:right w:val="none" w:sz="0" w:space="0" w:color="auto"/>
              </w:divBdr>
            </w:div>
            <w:div w:id="185604582">
              <w:marLeft w:val="0"/>
              <w:marRight w:val="0"/>
              <w:marTop w:val="0"/>
              <w:marBottom w:val="0"/>
              <w:divBdr>
                <w:top w:val="none" w:sz="0" w:space="0" w:color="auto"/>
                <w:left w:val="none" w:sz="0" w:space="0" w:color="auto"/>
                <w:bottom w:val="none" w:sz="0" w:space="0" w:color="auto"/>
                <w:right w:val="none" w:sz="0" w:space="0" w:color="auto"/>
              </w:divBdr>
            </w:div>
            <w:div w:id="579943530">
              <w:marLeft w:val="0"/>
              <w:marRight w:val="0"/>
              <w:marTop w:val="0"/>
              <w:marBottom w:val="0"/>
              <w:divBdr>
                <w:top w:val="none" w:sz="0" w:space="0" w:color="auto"/>
                <w:left w:val="none" w:sz="0" w:space="0" w:color="auto"/>
                <w:bottom w:val="none" w:sz="0" w:space="0" w:color="auto"/>
                <w:right w:val="none" w:sz="0" w:space="0" w:color="auto"/>
              </w:divBdr>
            </w:div>
            <w:div w:id="1524317534">
              <w:marLeft w:val="0"/>
              <w:marRight w:val="0"/>
              <w:marTop w:val="0"/>
              <w:marBottom w:val="0"/>
              <w:divBdr>
                <w:top w:val="none" w:sz="0" w:space="0" w:color="auto"/>
                <w:left w:val="none" w:sz="0" w:space="0" w:color="auto"/>
                <w:bottom w:val="none" w:sz="0" w:space="0" w:color="auto"/>
                <w:right w:val="none" w:sz="0" w:space="0" w:color="auto"/>
              </w:divBdr>
            </w:div>
            <w:div w:id="1607695089">
              <w:marLeft w:val="0"/>
              <w:marRight w:val="0"/>
              <w:marTop w:val="0"/>
              <w:marBottom w:val="0"/>
              <w:divBdr>
                <w:top w:val="none" w:sz="0" w:space="0" w:color="auto"/>
                <w:left w:val="none" w:sz="0" w:space="0" w:color="auto"/>
                <w:bottom w:val="none" w:sz="0" w:space="0" w:color="auto"/>
                <w:right w:val="none" w:sz="0" w:space="0" w:color="auto"/>
              </w:divBdr>
            </w:div>
            <w:div w:id="663357548">
              <w:marLeft w:val="0"/>
              <w:marRight w:val="0"/>
              <w:marTop w:val="0"/>
              <w:marBottom w:val="0"/>
              <w:divBdr>
                <w:top w:val="none" w:sz="0" w:space="0" w:color="auto"/>
                <w:left w:val="none" w:sz="0" w:space="0" w:color="auto"/>
                <w:bottom w:val="none" w:sz="0" w:space="0" w:color="auto"/>
                <w:right w:val="none" w:sz="0" w:space="0" w:color="auto"/>
              </w:divBdr>
            </w:div>
            <w:div w:id="621348110">
              <w:marLeft w:val="0"/>
              <w:marRight w:val="0"/>
              <w:marTop w:val="0"/>
              <w:marBottom w:val="0"/>
              <w:divBdr>
                <w:top w:val="none" w:sz="0" w:space="0" w:color="auto"/>
                <w:left w:val="none" w:sz="0" w:space="0" w:color="auto"/>
                <w:bottom w:val="none" w:sz="0" w:space="0" w:color="auto"/>
                <w:right w:val="none" w:sz="0" w:space="0" w:color="auto"/>
              </w:divBdr>
            </w:div>
            <w:div w:id="1838615552">
              <w:marLeft w:val="0"/>
              <w:marRight w:val="0"/>
              <w:marTop w:val="0"/>
              <w:marBottom w:val="0"/>
              <w:divBdr>
                <w:top w:val="none" w:sz="0" w:space="0" w:color="auto"/>
                <w:left w:val="none" w:sz="0" w:space="0" w:color="auto"/>
                <w:bottom w:val="none" w:sz="0" w:space="0" w:color="auto"/>
                <w:right w:val="none" w:sz="0" w:space="0" w:color="auto"/>
              </w:divBdr>
            </w:div>
            <w:div w:id="1874339699">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262302370">
              <w:marLeft w:val="0"/>
              <w:marRight w:val="0"/>
              <w:marTop w:val="0"/>
              <w:marBottom w:val="0"/>
              <w:divBdr>
                <w:top w:val="none" w:sz="0" w:space="0" w:color="auto"/>
                <w:left w:val="none" w:sz="0" w:space="0" w:color="auto"/>
                <w:bottom w:val="none" w:sz="0" w:space="0" w:color="auto"/>
                <w:right w:val="none" w:sz="0" w:space="0" w:color="auto"/>
              </w:divBdr>
            </w:div>
            <w:div w:id="2007902213">
              <w:marLeft w:val="0"/>
              <w:marRight w:val="0"/>
              <w:marTop w:val="0"/>
              <w:marBottom w:val="0"/>
              <w:divBdr>
                <w:top w:val="none" w:sz="0" w:space="0" w:color="auto"/>
                <w:left w:val="none" w:sz="0" w:space="0" w:color="auto"/>
                <w:bottom w:val="none" w:sz="0" w:space="0" w:color="auto"/>
                <w:right w:val="none" w:sz="0" w:space="0" w:color="auto"/>
              </w:divBdr>
            </w:div>
            <w:div w:id="1546065615">
              <w:marLeft w:val="0"/>
              <w:marRight w:val="0"/>
              <w:marTop w:val="0"/>
              <w:marBottom w:val="0"/>
              <w:divBdr>
                <w:top w:val="none" w:sz="0" w:space="0" w:color="auto"/>
                <w:left w:val="none" w:sz="0" w:space="0" w:color="auto"/>
                <w:bottom w:val="none" w:sz="0" w:space="0" w:color="auto"/>
                <w:right w:val="none" w:sz="0" w:space="0" w:color="auto"/>
              </w:divBdr>
            </w:div>
            <w:div w:id="248661951">
              <w:marLeft w:val="0"/>
              <w:marRight w:val="0"/>
              <w:marTop w:val="0"/>
              <w:marBottom w:val="0"/>
              <w:divBdr>
                <w:top w:val="none" w:sz="0" w:space="0" w:color="auto"/>
                <w:left w:val="none" w:sz="0" w:space="0" w:color="auto"/>
                <w:bottom w:val="none" w:sz="0" w:space="0" w:color="auto"/>
                <w:right w:val="none" w:sz="0" w:space="0" w:color="auto"/>
              </w:divBdr>
            </w:div>
            <w:div w:id="204686162">
              <w:marLeft w:val="0"/>
              <w:marRight w:val="0"/>
              <w:marTop w:val="0"/>
              <w:marBottom w:val="0"/>
              <w:divBdr>
                <w:top w:val="none" w:sz="0" w:space="0" w:color="auto"/>
                <w:left w:val="none" w:sz="0" w:space="0" w:color="auto"/>
                <w:bottom w:val="none" w:sz="0" w:space="0" w:color="auto"/>
                <w:right w:val="none" w:sz="0" w:space="0" w:color="auto"/>
              </w:divBdr>
            </w:div>
            <w:div w:id="1085609802">
              <w:marLeft w:val="0"/>
              <w:marRight w:val="0"/>
              <w:marTop w:val="0"/>
              <w:marBottom w:val="0"/>
              <w:divBdr>
                <w:top w:val="none" w:sz="0" w:space="0" w:color="auto"/>
                <w:left w:val="none" w:sz="0" w:space="0" w:color="auto"/>
                <w:bottom w:val="none" w:sz="0" w:space="0" w:color="auto"/>
                <w:right w:val="none" w:sz="0" w:space="0" w:color="auto"/>
              </w:divBdr>
            </w:div>
            <w:div w:id="2036929894">
              <w:marLeft w:val="0"/>
              <w:marRight w:val="0"/>
              <w:marTop w:val="0"/>
              <w:marBottom w:val="0"/>
              <w:divBdr>
                <w:top w:val="none" w:sz="0" w:space="0" w:color="auto"/>
                <w:left w:val="none" w:sz="0" w:space="0" w:color="auto"/>
                <w:bottom w:val="none" w:sz="0" w:space="0" w:color="auto"/>
                <w:right w:val="none" w:sz="0" w:space="0" w:color="auto"/>
              </w:divBdr>
            </w:div>
            <w:div w:id="1810903848">
              <w:marLeft w:val="0"/>
              <w:marRight w:val="0"/>
              <w:marTop w:val="0"/>
              <w:marBottom w:val="0"/>
              <w:divBdr>
                <w:top w:val="none" w:sz="0" w:space="0" w:color="auto"/>
                <w:left w:val="none" w:sz="0" w:space="0" w:color="auto"/>
                <w:bottom w:val="none" w:sz="0" w:space="0" w:color="auto"/>
                <w:right w:val="none" w:sz="0" w:space="0" w:color="auto"/>
              </w:divBdr>
            </w:div>
            <w:div w:id="697852074">
              <w:marLeft w:val="0"/>
              <w:marRight w:val="0"/>
              <w:marTop w:val="0"/>
              <w:marBottom w:val="0"/>
              <w:divBdr>
                <w:top w:val="none" w:sz="0" w:space="0" w:color="auto"/>
                <w:left w:val="none" w:sz="0" w:space="0" w:color="auto"/>
                <w:bottom w:val="none" w:sz="0" w:space="0" w:color="auto"/>
                <w:right w:val="none" w:sz="0" w:space="0" w:color="auto"/>
              </w:divBdr>
            </w:div>
            <w:div w:id="2023437605">
              <w:marLeft w:val="0"/>
              <w:marRight w:val="0"/>
              <w:marTop w:val="0"/>
              <w:marBottom w:val="0"/>
              <w:divBdr>
                <w:top w:val="none" w:sz="0" w:space="0" w:color="auto"/>
                <w:left w:val="none" w:sz="0" w:space="0" w:color="auto"/>
                <w:bottom w:val="none" w:sz="0" w:space="0" w:color="auto"/>
                <w:right w:val="none" w:sz="0" w:space="0" w:color="auto"/>
              </w:divBdr>
            </w:div>
            <w:div w:id="594823317">
              <w:marLeft w:val="0"/>
              <w:marRight w:val="0"/>
              <w:marTop w:val="0"/>
              <w:marBottom w:val="0"/>
              <w:divBdr>
                <w:top w:val="none" w:sz="0" w:space="0" w:color="auto"/>
                <w:left w:val="none" w:sz="0" w:space="0" w:color="auto"/>
                <w:bottom w:val="none" w:sz="0" w:space="0" w:color="auto"/>
                <w:right w:val="none" w:sz="0" w:space="0" w:color="auto"/>
              </w:divBdr>
              <w:divsChild>
                <w:div w:id="1714227998">
                  <w:marLeft w:val="0"/>
                  <w:marRight w:val="0"/>
                  <w:marTop w:val="0"/>
                  <w:marBottom w:val="0"/>
                  <w:divBdr>
                    <w:top w:val="none" w:sz="0" w:space="0" w:color="auto"/>
                    <w:left w:val="none" w:sz="0" w:space="0" w:color="auto"/>
                    <w:bottom w:val="none" w:sz="0" w:space="0" w:color="auto"/>
                    <w:right w:val="none" w:sz="0" w:space="0" w:color="auto"/>
                  </w:divBdr>
                </w:div>
                <w:div w:id="203830489">
                  <w:marLeft w:val="0"/>
                  <w:marRight w:val="0"/>
                  <w:marTop w:val="0"/>
                  <w:marBottom w:val="0"/>
                  <w:divBdr>
                    <w:top w:val="none" w:sz="0" w:space="0" w:color="auto"/>
                    <w:left w:val="none" w:sz="0" w:space="0" w:color="auto"/>
                    <w:bottom w:val="none" w:sz="0" w:space="0" w:color="auto"/>
                    <w:right w:val="none" w:sz="0" w:space="0" w:color="auto"/>
                  </w:divBdr>
                </w:div>
                <w:div w:id="7218167">
                  <w:marLeft w:val="0"/>
                  <w:marRight w:val="0"/>
                  <w:marTop w:val="0"/>
                  <w:marBottom w:val="0"/>
                  <w:divBdr>
                    <w:top w:val="none" w:sz="0" w:space="0" w:color="auto"/>
                    <w:left w:val="none" w:sz="0" w:space="0" w:color="auto"/>
                    <w:bottom w:val="none" w:sz="0" w:space="0" w:color="auto"/>
                    <w:right w:val="none" w:sz="0" w:space="0" w:color="auto"/>
                  </w:divBdr>
                </w:div>
                <w:div w:id="995105633">
                  <w:marLeft w:val="0"/>
                  <w:marRight w:val="0"/>
                  <w:marTop w:val="0"/>
                  <w:marBottom w:val="0"/>
                  <w:divBdr>
                    <w:top w:val="none" w:sz="0" w:space="0" w:color="auto"/>
                    <w:left w:val="none" w:sz="0" w:space="0" w:color="auto"/>
                    <w:bottom w:val="none" w:sz="0" w:space="0" w:color="auto"/>
                    <w:right w:val="none" w:sz="0" w:space="0" w:color="auto"/>
                  </w:divBdr>
                </w:div>
                <w:div w:id="1509639633">
                  <w:marLeft w:val="0"/>
                  <w:marRight w:val="0"/>
                  <w:marTop w:val="0"/>
                  <w:marBottom w:val="0"/>
                  <w:divBdr>
                    <w:top w:val="none" w:sz="0" w:space="0" w:color="auto"/>
                    <w:left w:val="none" w:sz="0" w:space="0" w:color="auto"/>
                    <w:bottom w:val="none" w:sz="0" w:space="0" w:color="auto"/>
                    <w:right w:val="none" w:sz="0" w:space="0" w:color="auto"/>
                  </w:divBdr>
                </w:div>
                <w:div w:id="233664328">
                  <w:marLeft w:val="0"/>
                  <w:marRight w:val="0"/>
                  <w:marTop w:val="0"/>
                  <w:marBottom w:val="0"/>
                  <w:divBdr>
                    <w:top w:val="none" w:sz="0" w:space="0" w:color="auto"/>
                    <w:left w:val="none" w:sz="0" w:space="0" w:color="auto"/>
                    <w:bottom w:val="none" w:sz="0" w:space="0" w:color="auto"/>
                    <w:right w:val="none" w:sz="0" w:space="0" w:color="auto"/>
                  </w:divBdr>
                </w:div>
                <w:div w:id="1398674311">
                  <w:marLeft w:val="0"/>
                  <w:marRight w:val="0"/>
                  <w:marTop w:val="0"/>
                  <w:marBottom w:val="0"/>
                  <w:divBdr>
                    <w:top w:val="none" w:sz="0" w:space="0" w:color="auto"/>
                    <w:left w:val="none" w:sz="0" w:space="0" w:color="auto"/>
                    <w:bottom w:val="none" w:sz="0" w:space="0" w:color="auto"/>
                    <w:right w:val="none" w:sz="0" w:space="0" w:color="auto"/>
                  </w:divBdr>
                </w:div>
                <w:div w:id="525483106">
                  <w:marLeft w:val="0"/>
                  <w:marRight w:val="0"/>
                  <w:marTop w:val="0"/>
                  <w:marBottom w:val="0"/>
                  <w:divBdr>
                    <w:top w:val="none" w:sz="0" w:space="0" w:color="auto"/>
                    <w:left w:val="none" w:sz="0" w:space="0" w:color="auto"/>
                    <w:bottom w:val="none" w:sz="0" w:space="0" w:color="auto"/>
                    <w:right w:val="none" w:sz="0" w:space="0" w:color="auto"/>
                  </w:divBdr>
                </w:div>
                <w:div w:id="283464637">
                  <w:marLeft w:val="0"/>
                  <w:marRight w:val="0"/>
                  <w:marTop w:val="0"/>
                  <w:marBottom w:val="0"/>
                  <w:divBdr>
                    <w:top w:val="none" w:sz="0" w:space="0" w:color="auto"/>
                    <w:left w:val="none" w:sz="0" w:space="0" w:color="auto"/>
                    <w:bottom w:val="none" w:sz="0" w:space="0" w:color="auto"/>
                    <w:right w:val="none" w:sz="0" w:space="0" w:color="auto"/>
                  </w:divBdr>
                </w:div>
                <w:div w:id="378215008">
                  <w:marLeft w:val="0"/>
                  <w:marRight w:val="0"/>
                  <w:marTop w:val="0"/>
                  <w:marBottom w:val="0"/>
                  <w:divBdr>
                    <w:top w:val="none" w:sz="0" w:space="0" w:color="auto"/>
                    <w:left w:val="none" w:sz="0" w:space="0" w:color="auto"/>
                    <w:bottom w:val="none" w:sz="0" w:space="0" w:color="auto"/>
                    <w:right w:val="none" w:sz="0" w:space="0" w:color="auto"/>
                  </w:divBdr>
                </w:div>
                <w:div w:id="1381779508">
                  <w:marLeft w:val="0"/>
                  <w:marRight w:val="0"/>
                  <w:marTop w:val="0"/>
                  <w:marBottom w:val="0"/>
                  <w:divBdr>
                    <w:top w:val="none" w:sz="0" w:space="0" w:color="auto"/>
                    <w:left w:val="none" w:sz="0" w:space="0" w:color="auto"/>
                    <w:bottom w:val="none" w:sz="0" w:space="0" w:color="auto"/>
                    <w:right w:val="none" w:sz="0" w:space="0" w:color="auto"/>
                  </w:divBdr>
                </w:div>
                <w:div w:id="484053338">
                  <w:marLeft w:val="0"/>
                  <w:marRight w:val="0"/>
                  <w:marTop w:val="0"/>
                  <w:marBottom w:val="0"/>
                  <w:divBdr>
                    <w:top w:val="none" w:sz="0" w:space="0" w:color="auto"/>
                    <w:left w:val="none" w:sz="0" w:space="0" w:color="auto"/>
                    <w:bottom w:val="none" w:sz="0" w:space="0" w:color="auto"/>
                    <w:right w:val="none" w:sz="0" w:space="0" w:color="auto"/>
                  </w:divBdr>
                </w:div>
                <w:div w:id="969477131">
                  <w:marLeft w:val="0"/>
                  <w:marRight w:val="0"/>
                  <w:marTop w:val="0"/>
                  <w:marBottom w:val="0"/>
                  <w:divBdr>
                    <w:top w:val="none" w:sz="0" w:space="0" w:color="auto"/>
                    <w:left w:val="none" w:sz="0" w:space="0" w:color="auto"/>
                    <w:bottom w:val="none" w:sz="0" w:space="0" w:color="auto"/>
                    <w:right w:val="none" w:sz="0" w:space="0" w:color="auto"/>
                  </w:divBdr>
                </w:div>
                <w:div w:id="376126700">
                  <w:marLeft w:val="0"/>
                  <w:marRight w:val="0"/>
                  <w:marTop w:val="0"/>
                  <w:marBottom w:val="0"/>
                  <w:divBdr>
                    <w:top w:val="none" w:sz="0" w:space="0" w:color="auto"/>
                    <w:left w:val="none" w:sz="0" w:space="0" w:color="auto"/>
                    <w:bottom w:val="none" w:sz="0" w:space="0" w:color="auto"/>
                    <w:right w:val="none" w:sz="0" w:space="0" w:color="auto"/>
                  </w:divBdr>
                </w:div>
                <w:div w:id="856189768">
                  <w:marLeft w:val="0"/>
                  <w:marRight w:val="0"/>
                  <w:marTop w:val="0"/>
                  <w:marBottom w:val="0"/>
                  <w:divBdr>
                    <w:top w:val="none" w:sz="0" w:space="0" w:color="auto"/>
                    <w:left w:val="none" w:sz="0" w:space="0" w:color="auto"/>
                    <w:bottom w:val="none" w:sz="0" w:space="0" w:color="auto"/>
                    <w:right w:val="none" w:sz="0" w:space="0" w:color="auto"/>
                  </w:divBdr>
                </w:div>
                <w:div w:id="1229344813">
                  <w:marLeft w:val="0"/>
                  <w:marRight w:val="0"/>
                  <w:marTop w:val="0"/>
                  <w:marBottom w:val="0"/>
                  <w:divBdr>
                    <w:top w:val="none" w:sz="0" w:space="0" w:color="auto"/>
                    <w:left w:val="none" w:sz="0" w:space="0" w:color="auto"/>
                    <w:bottom w:val="none" w:sz="0" w:space="0" w:color="auto"/>
                    <w:right w:val="none" w:sz="0" w:space="0" w:color="auto"/>
                  </w:divBdr>
                </w:div>
                <w:div w:id="1988125502">
                  <w:marLeft w:val="0"/>
                  <w:marRight w:val="0"/>
                  <w:marTop w:val="0"/>
                  <w:marBottom w:val="0"/>
                  <w:divBdr>
                    <w:top w:val="none" w:sz="0" w:space="0" w:color="auto"/>
                    <w:left w:val="none" w:sz="0" w:space="0" w:color="auto"/>
                    <w:bottom w:val="none" w:sz="0" w:space="0" w:color="auto"/>
                    <w:right w:val="none" w:sz="0" w:space="0" w:color="auto"/>
                  </w:divBdr>
                </w:div>
                <w:div w:id="1594313212">
                  <w:marLeft w:val="0"/>
                  <w:marRight w:val="0"/>
                  <w:marTop w:val="0"/>
                  <w:marBottom w:val="0"/>
                  <w:divBdr>
                    <w:top w:val="none" w:sz="0" w:space="0" w:color="auto"/>
                    <w:left w:val="none" w:sz="0" w:space="0" w:color="auto"/>
                    <w:bottom w:val="none" w:sz="0" w:space="0" w:color="auto"/>
                    <w:right w:val="none" w:sz="0" w:space="0" w:color="auto"/>
                  </w:divBdr>
                </w:div>
                <w:div w:id="1687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793">
          <w:marLeft w:val="0"/>
          <w:marRight w:val="0"/>
          <w:marTop w:val="0"/>
          <w:marBottom w:val="0"/>
          <w:divBdr>
            <w:top w:val="none" w:sz="0" w:space="0" w:color="auto"/>
            <w:left w:val="none" w:sz="0" w:space="0" w:color="auto"/>
            <w:bottom w:val="none" w:sz="0" w:space="0" w:color="auto"/>
            <w:right w:val="none" w:sz="0" w:space="0" w:color="auto"/>
          </w:divBdr>
          <w:divsChild>
            <w:div w:id="1826554364">
              <w:marLeft w:val="0"/>
              <w:marRight w:val="0"/>
              <w:marTop w:val="0"/>
              <w:marBottom w:val="0"/>
              <w:divBdr>
                <w:top w:val="none" w:sz="0" w:space="0" w:color="auto"/>
                <w:left w:val="none" w:sz="0" w:space="0" w:color="auto"/>
                <w:bottom w:val="none" w:sz="0" w:space="0" w:color="auto"/>
                <w:right w:val="none" w:sz="0" w:space="0" w:color="auto"/>
              </w:divBdr>
            </w:div>
            <w:div w:id="418795868">
              <w:marLeft w:val="0"/>
              <w:marRight w:val="0"/>
              <w:marTop w:val="0"/>
              <w:marBottom w:val="0"/>
              <w:divBdr>
                <w:top w:val="none" w:sz="0" w:space="0" w:color="auto"/>
                <w:left w:val="none" w:sz="0" w:space="0" w:color="auto"/>
                <w:bottom w:val="none" w:sz="0" w:space="0" w:color="auto"/>
                <w:right w:val="none" w:sz="0" w:space="0" w:color="auto"/>
              </w:divBdr>
            </w:div>
            <w:div w:id="1708751562">
              <w:marLeft w:val="0"/>
              <w:marRight w:val="0"/>
              <w:marTop w:val="0"/>
              <w:marBottom w:val="0"/>
              <w:divBdr>
                <w:top w:val="none" w:sz="0" w:space="0" w:color="auto"/>
                <w:left w:val="none" w:sz="0" w:space="0" w:color="auto"/>
                <w:bottom w:val="none" w:sz="0" w:space="0" w:color="auto"/>
                <w:right w:val="none" w:sz="0" w:space="0" w:color="auto"/>
              </w:divBdr>
            </w:div>
            <w:div w:id="1046179393">
              <w:marLeft w:val="0"/>
              <w:marRight w:val="0"/>
              <w:marTop w:val="0"/>
              <w:marBottom w:val="0"/>
              <w:divBdr>
                <w:top w:val="none" w:sz="0" w:space="0" w:color="auto"/>
                <w:left w:val="none" w:sz="0" w:space="0" w:color="auto"/>
                <w:bottom w:val="none" w:sz="0" w:space="0" w:color="auto"/>
                <w:right w:val="none" w:sz="0" w:space="0" w:color="auto"/>
              </w:divBdr>
            </w:div>
            <w:div w:id="1387096974">
              <w:marLeft w:val="0"/>
              <w:marRight w:val="0"/>
              <w:marTop w:val="0"/>
              <w:marBottom w:val="0"/>
              <w:divBdr>
                <w:top w:val="none" w:sz="0" w:space="0" w:color="auto"/>
                <w:left w:val="none" w:sz="0" w:space="0" w:color="auto"/>
                <w:bottom w:val="none" w:sz="0" w:space="0" w:color="auto"/>
                <w:right w:val="none" w:sz="0" w:space="0" w:color="auto"/>
              </w:divBdr>
            </w:div>
            <w:div w:id="1414545406">
              <w:marLeft w:val="0"/>
              <w:marRight w:val="0"/>
              <w:marTop w:val="0"/>
              <w:marBottom w:val="0"/>
              <w:divBdr>
                <w:top w:val="none" w:sz="0" w:space="0" w:color="auto"/>
                <w:left w:val="none" w:sz="0" w:space="0" w:color="auto"/>
                <w:bottom w:val="none" w:sz="0" w:space="0" w:color="auto"/>
                <w:right w:val="none" w:sz="0" w:space="0" w:color="auto"/>
              </w:divBdr>
            </w:div>
            <w:div w:id="330766555">
              <w:marLeft w:val="0"/>
              <w:marRight w:val="0"/>
              <w:marTop w:val="0"/>
              <w:marBottom w:val="0"/>
              <w:divBdr>
                <w:top w:val="none" w:sz="0" w:space="0" w:color="auto"/>
                <w:left w:val="none" w:sz="0" w:space="0" w:color="auto"/>
                <w:bottom w:val="none" w:sz="0" w:space="0" w:color="auto"/>
                <w:right w:val="none" w:sz="0" w:space="0" w:color="auto"/>
              </w:divBdr>
            </w:div>
            <w:div w:id="266809640">
              <w:marLeft w:val="0"/>
              <w:marRight w:val="0"/>
              <w:marTop w:val="0"/>
              <w:marBottom w:val="0"/>
              <w:divBdr>
                <w:top w:val="none" w:sz="0" w:space="0" w:color="auto"/>
                <w:left w:val="none" w:sz="0" w:space="0" w:color="auto"/>
                <w:bottom w:val="none" w:sz="0" w:space="0" w:color="auto"/>
                <w:right w:val="none" w:sz="0" w:space="0" w:color="auto"/>
              </w:divBdr>
            </w:div>
            <w:div w:id="1885484573">
              <w:marLeft w:val="0"/>
              <w:marRight w:val="0"/>
              <w:marTop w:val="0"/>
              <w:marBottom w:val="0"/>
              <w:divBdr>
                <w:top w:val="none" w:sz="0" w:space="0" w:color="auto"/>
                <w:left w:val="none" w:sz="0" w:space="0" w:color="auto"/>
                <w:bottom w:val="none" w:sz="0" w:space="0" w:color="auto"/>
                <w:right w:val="none" w:sz="0" w:space="0" w:color="auto"/>
              </w:divBdr>
            </w:div>
            <w:div w:id="2146699870">
              <w:marLeft w:val="0"/>
              <w:marRight w:val="0"/>
              <w:marTop w:val="0"/>
              <w:marBottom w:val="0"/>
              <w:divBdr>
                <w:top w:val="none" w:sz="0" w:space="0" w:color="auto"/>
                <w:left w:val="none" w:sz="0" w:space="0" w:color="auto"/>
                <w:bottom w:val="none" w:sz="0" w:space="0" w:color="auto"/>
                <w:right w:val="none" w:sz="0" w:space="0" w:color="auto"/>
              </w:divBdr>
            </w:div>
            <w:div w:id="1280530378">
              <w:marLeft w:val="0"/>
              <w:marRight w:val="0"/>
              <w:marTop w:val="0"/>
              <w:marBottom w:val="0"/>
              <w:divBdr>
                <w:top w:val="none" w:sz="0" w:space="0" w:color="auto"/>
                <w:left w:val="none" w:sz="0" w:space="0" w:color="auto"/>
                <w:bottom w:val="none" w:sz="0" w:space="0" w:color="auto"/>
                <w:right w:val="none" w:sz="0" w:space="0" w:color="auto"/>
              </w:divBdr>
            </w:div>
            <w:div w:id="360130999">
              <w:marLeft w:val="0"/>
              <w:marRight w:val="0"/>
              <w:marTop w:val="0"/>
              <w:marBottom w:val="0"/>
              <w:divBdr>
                <w:top w:val="none" w:sz="0" w:space="0" w:color="auto"/>
                <w:left w:val="none" w:sz="0" w:space="0" w:color="auto"/>
                <w:bottom w:val="none" w:sz="0" w:space="0" w:color="auto"/>
                <w:right w:val="none" w:sz="0" w:space="0" w:color="auto"/>
              </w:divBdr>
            </w:div>
            <w:div w:id="1647583390">
              <w:marLeft w:val="0"/>
              <w:marRight w:val="0"/>
              <w:marTop w:val="0"/>
              <w:marBottom w:val="0"/>
              <w:divBdr>
                <w:top w:val="none" w:sz="0" w:space="0" w:color="auto"/>
                <w:left w:val="none" w:sz="0" w:space="0" w:color="auto"/>
                <w:bottom w:val="none" w:sz="0" w:space="0" w:color="auto"/>
                <w:right w:val="none" w:sz="0" w:space="0" w:color="auto"/>
              </w:divBdr>
            </w:div>
            <w:div w:id="1542783392">
              <w:marLeft w:val="0"/>
              <w:marRight w:val="0"/>
              <w:marTop w:val="0"/>
              <w:marBottom w:val="0"/>
              <w:divBdr>
                <w:top w:val="none" w:sz="0" w:space="0" w:color="auto"/>
                <w:left w:val="none" w:sz="0" w:space="0" w:color="auto"/>
                <w:bottom w:val="none" w:sz="0" w:space="0" w:color="auto"/>
                <w:right w:val="none" w:sz="0" w:space="0" w:color="auto"/>
              </w:divBdr>
            </w:div>
            <w:div w:id="1677729798">
              <w:marLeft w:val="0"/>
              <w:marRight w:val="0"/>
              <w:marTop w:val="0"/>
              <w:marBottom w:val="0"/>
              <w:divBdr>
                <w:top w:val="none" w:sz="0" w:space="0" w:color="auto"/>
                <w:left w:val="none" w:sz="0" w:space="0" w:color="auto"/>
                <w:bottom w:val="none" w:sz="0" w:space="0" w:color="auto"/>
                <w:right w:val="none" w:sz="0" w:space="0" w:color="auto"/>
              </w:divBdr>
            </w:div>
            <w:div w:id="265698565">
              <w:marLeft w:val="0"/>
              <w:marRight w:val="0"/>
              <w:marTop w:val="0"/>
              <w:marBottom w:val="0"/>
              <w:divBdr>
                <w:top w:val="none" w:sz="0" w:space="0" w:color="auto"/>
                <w:left w:val="none" w:sz="0" w:space="0" w:color="auto"/>
                <w:bottom w:val="none" w:sz="0" w:space="0" w:color="auto"/>
                <w:right w:val="none" w:sz="0" w:space="0" w:color="auto"/>
              </w:divBdr>
            </w:div>
            <w:div w:id="245113916">
              <w:marLeft w:val="0"/>
              <w:marRight w:val="0"/>
              <w:marTop w:val="0"/>
              <w:marBottom w:val="0"/>
              <w:divBdr>
                <w:top w:val="none" w:sz="0" w:space="0" w:color="auto"/>
                <w:left w:val="none" w:sz="0" w:space="0" w:color="auto"/>
                <w:bottom w:val="none" w:sz="0" w:space="0" w:color="auto"/>
                <w:right w:val="none" w:sz="0" w:space="0" w:color="auto"/>
              </w:divBdr>
            </w:div>
            <w:div w:id="860435062">
              <w:marLeft w:val="0"/>
              <w:marRight w:val="0"/>
              <w:marTop w:val="0"/>
              <w:marBottom w:val="0"/>
              <w:divBdr>
                <w:top w:val="none" w:sz="0" w:space="0" w:color="auto"/>
                <w:left w:val="none" w:sz="0" w:space="0" w:color="auto"/>
                <w:bottom w:val="none" w:sz="0" w:space="0" w:color="auto"/>
                <w:right w:val="none" w:sz="0" w:space="0" w:color="auto"/>
              </w:divBdr>
            </w:div>
            <w:div w:id="30768820">
              <w:marLeft w:val="0"/>
              <w:marRight w:val="0"/>
              <w:marTop w:val="0"/>
              <w:marBottom w:val="0"/>
              <w:divBdr>
                <w:top w:val="none" w:sz="0" w:space="0" w:color="auto"/>
                <w:left w:val="none" w:sz="0" w:space="0" w:color="auto"/>
                <w:bottom w:val="none" w:sz="0" w:space="0" w:color="auto"/>
                <w:right w:val="none" w:sz="0" w:space="0" w:color="auto"/>
              </w:divBdr>
            </w:div>
            <w:div w:id="2009870532">
              <w:marLeft w:val="0"/>
              <w:marRight w:val="0"/>
              <w:marTop w:val="0"/>
              <w:marBottom w:val="0"/>
              <w:divBdr>
                <w:top w:val="none" w:sz="0" w:space="0" w:color="auto"/>
                <w:left w:val="none" w:sz="0" w:space="0" w:color="auto"/>
                <w:bottom w:val="none" w:sz="0" w:space="0" w:color="auto"/>
                <w:right w:val="none" w:sz="0" w:space="0" w:color="auto"/>
              </w:divBdr>
            </w:div>
            <w:div w:id="1593851015">
              <w:marLeft w:val="0"/>
              <w:marRight w:val="0"/>
              <w:marTop w:val="0"/>
              <w:marBottom w:val="0"/>
              <w:divBdr>
                <w:top w:val="none" w:sz="0" w:space="0" w:color="auto"/>
                <w:left w:val="none" w:sz="0" w:space="0" w:color="auto"/>
                <w:bottom w:val="none" w:sz="0" w:space="0" w:color="auto"/>
                <w:right w:val="none" w:sz="0" w:space="0" w:color="auto"/>
              </w:divBdr>
            </w:div>
            <w:div w:id="626131220">
              <w:marLeft w:val="0"/>
              <w:marRight w:val="0"/>
              <w:marTop w:val="0"/>
              <w:marBottom w:val="0"/>
              <w:divBdr>
                <w:top w:val="none" w:sz="0" w:space="0" w:color="auto"/>
                <w:left w:val="none" w:sz="0" w:space="0" w:color="auto"/>
                <w:bottom w:val="none" w:sz="0" w:space="0" w:color="auto"/>
                <w:right w:val="none" w:sz="0" w:space="0" w:color="auto"/>
              </w:divBdr>
            </w:div>
            <w:div w:id="1998799601">
              <w:marLeft w:val="0"/>
              <w:marRight w:val="0"/>
              <w:marTop w:val="0"/>
              <w:marBottom w:val="0"/>
              <w:divBdr>
                <w:top w:val="none" w:sz="0" w:space="0" w:color="auto"/>
                <w:left w:val="none" w:sz="0" w:space="0" w:color="auto"/>
                <w:bottom w:val="none" w:sz="0" w:space="0" w:color="auto"/>
                <w:right w:val="none" w:sz="0" w:space="0" w:color="auto"/>
              </w:divBdr>
            </w:div>
            <w:div w:id="643775563">
              <w:marLeft w:val="0"/>
              <w:marRight w:val="0"/>
              <w:marTop w:val="0"/>
              <w:marBottom w:val="0"/>
              <w:divBdr>
                <w:top w:val="none" w:sz="0" w:space="0" w:color="auto"/>
                <w:left w:val="none" w:sz="0" w:space="0" w:color="auto"/>
                <w:bottom w:val="none" w:sz="0" w:space="0" w:color="auto"/>
                <w:right w:val="none" w:sz="0" w:space="0" w:color="auto"/>
              </w:divBdr>
            </w:div>
            <w:div w:id="564879370">
              <w:marLeft w:val="0"/>
              <w:marRight w:val="0"/>
              <w:marTop w:val="0"/>
              <w:marBottom w:val="0"/>
              <w:divBdr>
                <w:top w:val="none" w:sz="0" w:space="0" w:color="auto"/>
                <w:left w:val="none" w:sz="0" w:space="0" w:color="auto"/>
                <w:bottom w:val="none" w:sz="0" w:space="0" w:color="auto"/>
                <w:right w:val="none" w:sz="0" w:space="0" w:color="auto"/>
              </w:divBdr>
            </w:div>
            <w:div w:id="177240142">
              <w:marLeft w:val="0"/>
              <w:marRight w:val="0"/>
              <w:marTop w:val="0"/>
              <w:marBottom w:val="0"/>
              <w:divBdr>
                <w:top w:val="none" w:sz="0" w:space="0" w:color="auto"/>
                <w:left w:val="none" w:sz="0" w:space="0" w:color="auto"/>
                <w:bottom w:val="none" w:sz="0" w:space="0" w:color="auto"/>
                <w:right w:val="none" w:sz="0" w:space="0" w:color="auto"/>
              </w:divBdr>
            </w:div>
            <w:div w:id="1950433537">
              <w:marLeft w:val="0"/>
              <w:marRight w:val="0"/>
              <w:marTop w:val="0"/>
              <w:marBottom w:val="0"/>
              <w:divBdr>
                <w:top w:val="none" w:sz="0" w:space="0" w:color="auto"/>
                <w:left w:val="none" w:sz="0" w:space="0" w:color="auto"/>
                <w:bottom w:val="none" w:sz="0" w:space="0" w:color="auto"/>
                <w:right w:val="none" w:sz="0" w:space="0" w:color="auto"/>
              </w:divBdr>
            </w:div>
            <w:div w:id="1706709460">
              <w:marLeft w:val="0"/>
              <w:marRight w:val="0"/>
              <w:marTop w:val="0"/>
              <w:marBottom w:val="0"/>
              <w:divBdr>
                <w:top w:val="none" w:sz="0" w:space="0" w:color="auto"/>
                <w:left w:val="none" w:sz="0" w:space="0" w:color="auto"/>
                <w:bottom w:val="none" w:sz="0" w:space="0" w:color="auto"/>
                <w:right w:val="none" w:sz="0" w:space="0" w:color="auto"/>
              </w:divBdr>
            </w:div>
            <w:div w:id="1505705406">
              <w:marLeft w:val="0"/>
              <w:marRight w:val="0"/>
              <w:marTop w:val="0"/>
              <w:marBottom w:val="0"/>
              <w:divBdr>
                <w:top w:val="none" w:sz="0" w:space="0" w:color="auto"/>
                <w:left w:val="none" w:sz="0" w:space="0" w:color="auto"/>
                <w:bottom w:val="none" w:sz="0" w:space="0" w:color="auto"/>
                <w:right w:val="none" w:sz="0" w:space="0" w:color="auto"/>
              </w:divBdr>
            </w:div>
            <w:div w:id="1152526748">
              <w:marLeft w:val="0"/>
              <w:marRight w:val="0"/>
              <w:marTop w:val="0"/>
              <w:marBottom w:val="0"/>
              <w:divBdr>
                <w:top w:val="none" w:sz="0" w:space="0" w:color="auto"/>
                <w:left w:val="none" w:sz="0" w:space="0" w:color="auto"/>
                <w:bottom w:val="none" w:sz="0" w:space="0" w:color="auto"/>
                <w:right w:val="none" w:sz="0" w:space="0" w:color="auto"/>
              </w:divBdr>
            </w:div>
            <w:div w:id="1707098979">
              <w:marLeft w:val="0"/>
              <w:marRight w:val="0"/>
              <w:marTop w:val="0"/>
              <w:marBottom w:val="0"/>
              <w:divBdr>
                <w:top w:val="none" w:sz="0" w:space="0" w:color="auto"/>
                <w:left w:val="none" w:sz="0" w:space="0" w:color="auto"/>
                <w:bottom w:val="none" w:sz="0" w:space="0" w:color="auto"/>
                <w:right w:val="none" w:sz="0" w:space="0" w:color="auto"/>
              </w:divBdr>
            </w:div>
            <w:div w:id="1064059882">
              <w:marLeft w:val="0"/>
              <w:marRight w:val="0"/>
              <w:marTop w:val="0"/>
              <w:marBottom w:val="0"/>
              <w:divBdr>
                <w:top w:val="none" w:sz="0" w:space="0" w:color="auto"/>
                <w:left w:val="none" w:sz="0" w:space="0" w:color="auto"/>
                <w:bottom w:val="none" w:sz="0" w:space="0" w:color="auto"/>
                <w:right w:val="none" w:sz="0" w:space="0" w:color="auto"/>
              </w:divBdr>
            </w:div>
            <w:div w:id="234361723">
              <w:marLeft w:val="0"/>
              <w:marRight w:val="0"/>
              <w:marTop w:val="0"/>
              <w:marBottom w:val="0"/>
              <w:divBdr>
                <w:top w:val="none" w:sz="0" w:space="0" w:color="auto"/>
                <w:left w:val="none" w:sz="0" w:space="0" w:color="auto"/>
                <w:bottom w:val="none" w:sz="0" w:space="0" w:color="auto"/>
                <w:right w:val="none" w:sz="0" w:space="0" w:color="auto"/>
              </w:divBdr>
            </w:div>
            <w:div w:id="1375234849">
              <w:marLeft w:val="0"/>
              <w:marRight w:val="0"/>
              <w:marTop w:val="0"/>
              <w:marBottom w:val="0"/>
              <w:divBdr>
                <w:top w:val="none" w:sz="0" w:space="0" w:color="auto"/>
                <w:left w:val="none" w:sz="0" w:space="0" w:color="auto"/>
                <w:bottom w:val="none" w:sz="0" w:space="0" w:color="auto"/>
                <w:right w:val="none" w:sz="0" w:space="0" w:color="auto"/>
              </w:divBdr>
            </w:div>
            <w:div w:id="1804928350">
              <w:marLeft w:val="0"/>
              <w:marRight w:val="0"/>
              <w:marTop w:val="0"/>
              <w:marBottom w:val="0"/>
              <w:divBdr>
                <w:top w:val="none" w:sz="0" w:space="0" w:color="auto"/>
                <w:left w:val="none" w:sz="0" w:space="0" w:color="auto"/>
                <w:bottom w:val="none" w:sz="0" w:space="0" w:color="auto"/>
                <w:right w:val="none" w:sz="0" w:space="0" w:color="auto"/>
              </w:divBdr>
            </w:div>
            <w:div w:id="2069569364">
              <w:marLeft w:val="0"/>
              <w:marRight w:val="0"/>
              <w:marTop w:val="0"/>
              <w:marBottom w:val="0"/>
              <w:divBdr>
                <w:top w:val="none" w:sz="0" w:space="0" w:color="auto"/>
                <w:left w:val="none" w:sz="0" w:space="0" w:color="auto"/>
                <w:bottom w:val="none" w:sz="0" w:space="0" w:color="auto"/>
                <w:right w:val="none" w:sz="0" w:space="0" w:color="auto"/>
              </w:divBdr>
            </w:div>
            <w:div w:id="1986008544">
              <w:marLeft w:val="0"/>
              <w:marRight w:val="0"/>
              <w:marTop w:val="0"/>
              <w:marBottom w:val="0"/>
              <w:divBdr>
                <w:top w:val="none" w:sz="0" w:space="0" w:color="auto"/>
                <w:left w:val="none" w:sz="0" w:space="0" w:color="auto"/>
                <w:bottom w:val="none" w:sz="0" w:space="0" w:color="auto"/>
                <w:right w:val="none" w:sz="0" w:space="0" w:color="auto"/>
              </w:divBdr>
            </w:div>
            <w:div w:id="357124173">
              <w:marLeft w:val="0"/>
              <w:marRight w:val="0"/>
              <w:marTop w:val="0"/>
              <w:marBottom w:val="0"/>
              <w:divBdr>
                <w:top w:val="none" w:sz="0" w:space="0" w:color="auto"/>
                <w:left w:val="none" w:sz="0" w:space="0" w:color="auto"/>
                <w:bottom w:val="none" w:sz="0" w:space="0" w:color="auto"/>
                <w:right w:val="none" w:sz="0" w:space="0" w:color="auto"/>
              </w:divBdr>
              <w:divsChild>
                <w:div w:id="893465589">
                  <w:marLeft w:val="0"/>
                  <w:marRight w:val="0"/>
                  <w:marTop w:val="0"/>
                  <w:marBottom w:val="0"/>
                  <w:divBdr>
                    <w:top w:val="none" w:sz="0" w:space="0" w:color="auto"/>
                    <w:left w:val="none" w:sz="0" w:space="0" w:color="auto"/>
                    <w:bottom w:val="none" w:sz="0" w:space="0" w:color="auto"/>
                    <w:right w:val="none" w:sz="0" w:space="0" w:color="auto"/>
                  </w:divBdr>
                </w:div>
                <w:div w:id="1422600131">
                  <w:marLeft w:val="0"/>
                  <w:marRight w:val="0"/>
                  <w:marTop w:val="0"/>
                  <w:marBottom w:val="0"/>
                  <w:divBdr>
                    <w:top w:val="none" w:sz="0" w:space="0" w:color="auto"/>
                    <w:left w:val="none" w:sz="0" w:space="0" w:color="auto"/>
                    <w:bottom w:val="none" w:sz="0" w:space="0" w:color="auto"/>
                    <w:right w:val="none" w:sz="0" w:space="0" w:color="auto"/>
                  </w:divBdr>
                </w:div>
                <w:div w:id="58986016">
                  <w:marLeft w:val="0"/>
                  <w:marRight w:val="0"/>
                  <w:marTop w:val="0"/>
                  <w:marBottom w:val="0"/>
                  <w:divBdr>
                    <w:top w:val="none" w:sz="0" w:space="0" w:color="auto"/>
                    <w:left w:val="none" w:sz="0" w:space="0" w:color="auto"/>
                    <w:bottom w:val="none" w:sz="0" w:space="0" w:color="auto"/>
                    <w:right w:val="none" w:sz="0" w:space="0" w:color="auto"/>
                  </w:divBdr>
                </w:div>
                <w:div w:id="1852992152">
                  <w:marLeft w:val="0"/>
                  <w:marRight w:val="0"/>
                  <w:marTop w:val="0"/>
                  <w:marBottom w:val="0"/>
                  <w:divBdr>
                    <w:top w:val="none" w:sz="0" w:space="0" w:color="auto"/>
                    <w:left w:val="none" w:sz="0" w:space="0" w:color="auto"/>
                    <w:bottom w:val="none" w:sz="0" w:space="0" w:color="auto"/>
                    <w:right w:val="none" w:sz="0" w:space="0" w:color="auto"/>
                  </w:divBdr>
                </w:div>
                <w:div w:id="2067410867">
                  <w:marLeft w:val="0"/>
                  <w:marRight w:val="0"/>
                  <w:marTop w:val="0"/>
                  <w:marBottom w:val="0"/>
                  <w:divBdr>
                    <w:top w:val="none" w:sz="0" w:space="0" w:color="auto"/>
                    <w:left w:val="none" w:sz="0" w:space="0" w:color="auto"/>
                    <w:bottom w:val="none" w:sz="0" w:space="0" w:color="auto"/>
                    <w:right w:val="none" w:sz="0" w:space="0" w:color="auto"/>
                  </w:divBdr>
                </w:div>
                <w:div w:id="1890679482">
                  <w:marLeft w:val="0"/>
                  <w:marRight w:val="0"/>
                  <w:marTop w:val="0"/>
                  <w:marBottom w:val="0"/>
                  <w:divBdr>
                    <w:top w:val="none" w:sz="0" w:space="0" w:color="auto"/>
                    <w:left w:val="none" w:sz="0" w:space="0" w:color="auto"/>
                    <w:bottom w:val="none" w:sz="0" w:space="0" w:color="auto"/>
                    <w:right w:val="none" w:sz="0" w:space="0" w:color="auto"/>
                  </w:divBdr>
                </w:div>
                <w:div w:id="1801342479">
                  <w:marLeft w:val="0"/>
                  <w:marRight w:val="0"/>
                  <w:marTop w:val="0"/>
                  <w:marBottom w:val="0"/>
                  <w:divBdr>
                    <w:top w:val="none" w:sz="0" w:space="0" w:color="auto"/>
                    <w:left w:val="none" w:sz="0" w:space="0" w:color="auto"/>
                    <w:bottom w:val="none" w:sz="0" w:space="0" w:color="auto"/>
                    <w:right w:val="none" w:sz="0" w:space="0" w:color="auto"/>
                  </w:divBdr>
                </w:div>
                <w:div w:id="1148865344">
                  <w:marLeft w:val="0"/>
                  <w:marRight w:val="0"/>
                  <w:marTop w:val="0"/>
                  <w:marBottom w:val="0"/>
                  <w:divBdr>
                    <w:top w:val="none" w:sz="0" w:space="0" w:color="auto"/>
                    <w:left w:val="none" w:sz="0" w:space="0" w:color="auto"/>
                    <w:bottom w:val="none" w:sz="0" w:space="0" w:color="auto"/>
                    <w:right w:val="none" w:sz="0" w:space="0" w:color="auto"/>
                  </w:divBdr>
                </w:div>
                <w:div w:id="100105666">
                  <w:marLeft w:val="0"/>
                  <w:marRight w:val="0"/>
                  <w:marTop w:val="0"/>
                  <w:marBottom w:val="0"/>
                  <w:divBdr>
                    <w:top w:val="none" w:sz="0" w:space="0" w:color="auto"/>
                    <w:left w:val="none" w:sz="0" w:space="0" w:color="auto"/>
                    <w:bottom w:val="none" w:sz="0" w:space="0" w:color="auto"/>
                    <w:right w:val="none" w:sz="0" w:space="0" w:color="auto"/>
                  </w:divBdr>
                </w:div>
                <w:div w:id="518741695">
                  <w:marLeft w:val="0"/>
                  <w:marRight w:val="0"/>
                  <w:marTop w:val="0"/>
                  <w:marBottom w:val="0"/>
                  <w:divBdr>
                    <w:top w:val="none" w:sz="0" w:space="0" w:color="auto"/>
                    <w:left w:val="none" w:sz="0" w:space="0" w:color="auto"/>
                    <w:bottom w:val="none" w:sz="0" w:space="0" w:color="auto"/>
                    <w:right w:val="none" w:sz="0" w:space="0" w:color="auto"/>
                  </w:divBdr>
                </w:div>
                <w:div w:id="1586376030">
                  <w:marLeft w:val="0"/>
                  <w:marRight w:val="0"/>
                  <w:marTop w:val="0"/>
                  <w:marBottom w:val="0"/>
                  <w:divBdr>
                    <w:top w:val="none" w:sz="0" w:space="0" w:color="auto"/>
                    <w:left w:val="none" w:sz="0" w:space="0" w:color="auto"/>
                    <w:bottom w:val="none" w:sz="0" w:space="0" w:color="auto"/>
                    <w:right w:val="none" w:sz="0" w:space="0" w:color="auto"/>
                  </w:divBdr>
                </w:div>
                <w:div w:id="2006474028">
                  <w:marLeft w:val="0"/>
                  <w:marRight w:val="0"/>
                  <w:marTop w:val="0"/>
                  <w:marBottom w:val="0"/>
                  <w:divBdr>
                    <w:top w:val="none" w:sz="0" w:space="0" w:color="auto"/>
                    <w:left w:val="none" w:sz="0" w:space="0" w:color="auto"/>
                    <w:bottom w:val="none" w:sz="0" w:space="0" w:color="auto"/>
                    <w:right w:val="none" w:sz="0" w:space="0" w:color="auto"/>
                  </w:divBdr>
                </w:div>
                <w:div w:id="2099251577">
                  <w:marLeft w:val="0"/>
                  <w:marRight w:val="0"/>
                  <w:marTop w:val="0"/>
                  <w:marBottom w:val="0"/>
                  <w:divBdr>
                    <w:top w:val="none" w:sz="0" w:space="0" w:color="auto"/>
                    <w:left w:val="none" w:sz="0" w:space="0" w:color="auto"/>
                    <w:bottom w:val="none" w:sz="0" w:space="0" w:color="auto"/>
                    <w:right w:val="none" w:sz="0" w:space="0" w:color="auto"/>
                  </w:divBdr>
                </w:div>
                <w:div w:id="1833523232">
                  <w:marLeft w:val="0"/>
                  <w:marRight w:val="0"/>
                  <w:marTop w:val="0"/>
                  <w:marBottom w:val="0"/>
                  <w:divBdr>
                    <w:top w:val="none" w:sz="0" w:space="0" w:color="auto"/>
                    <w:left w:val="none" w:sz="0" w:space="0" w:color="auto"/>
                    <w:bottom w:val="none" w:sz="0" w:space="0" w:color="auto"/>
                    <w:right w:val="none" w:sz="0" w:space="0" w:color="auto"/>
                  </w:divBdr>
                </w:div>
                <w:div w:id="1716083496">
                  <w:marLeft w:val="0"/>
                  <w:marRight w:val="0"/>
                  <w:marTop w:val="0"/>
                  <w:marBottom w:val="0"/>
                  <w:divBdr>
                    <w:top w:val="none" w:sz="0" w:space="0" w:color="auto"/>
                    <w:left w:val="none" w:sz="0" w:space="0" w:color="auto"/>
                    <w:bottom w:val="none" w:sz="0" w:space="0" w:color="auto"/>
                    <w:right w:val="none" w:sz="0" w:space="0" w:color="auto"/>
                  </w:divBdr>
                </w:div>
                <w:div w:id="953173695">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042273">
                  <w:marLeft w:val="0"/>
                  <w:marRight w:val="0"/>
                  <w:marTop w:val="0"/>
                  <w:marBottom w:val="0"/>
                  <w:divBdr>
                    <w:top w:val="none" w:sz="0" w:space="0" w:color="auto"/>
                    <w:left w:val="none" w:sz="0" w:space="0" w:color="auto"/>
                    <w:bottom w:val="none" w:sz="0" w:space="0" w:color="auto"/>
                    <w:right w:val="none" w:sz="0" w:space="0" w:color="auto"/>
                  </w:divBdr>
                </w:div>
                <w:div w:id="1489515713">
                  <w:marLeft w:val="0"/>
                  <w:marRight w:val="0"/>
                  <w:marTop w:val="0"/>
                  <w:marBottom w:val="0"/>
                  <w:divBdr>
                    <w:top w:val="none" w:sz="0" w:space="0" w:color="auto"/>
                    <w:left w:val="none" w:sz="0" w:space="0" w:color="auto"/>
                    <w:bottom w:val="none" w:sz="0" w:space="0" w:color="auto"/>
                    <w:right w:val="none" w:sz="0" w:space="0" w:color="auto"/>
                  </w:divBdr>
                </w:div>
                <w:div w:id="1772434777">
                  <w:marLeft w:val="0"/>
                  <w:marRight w:val="0"/>
                  <w:marTop w:val="0"/>
                  <w:marBottom w:val="0"/>
                  <w:divBdr>
                    <w:top w:val="none" w:sz="0" w:space="0" w:color="auto"/>
                    <w:left w:val="none" w:sz="0" w:space="0" w:color="auto"/>
                    <w:bottom w:val="none" w:sz="0" w:space="0" w:color="auto"/>
                    <w:right w:val="none" w:sz="0" w:space="0" w:color="auto"/>
                  </w:divBdr>
                </w:div>
                <w:div w:id="912549780">
                  <w:marLeft w:val="0"/>
                  <w:marRight w:val="0"/>
                  <w:marTop w:val="0"/>
                  <w:marBottom w:val="0"/>
                  <w:divBdr>
                    <w:top w:val="none" w:sz="0" w:space="0" w:color="auto"/>
                    <w:left w:val="none" w:sz="0" w:space="0" w:color="auto"/>
                    <w:bottom w:val="none" w:sz="0" w:space="0" w:color="auto"/>
                    <w:right w:val="none" w:sz="0" w:space="0" w:color="auto"/>
                  </w:divBdr>
                </w:div>
                <w:div w:id="858470932">
                  <w:marLeft w:val="0"/>
                  <w:marRight w:val="0"/>
                  <w:marTop w:val="0"/>
                  <w:marBottom w:val="0"/>
                  <w:divBdr>
                    <w:top w:val="none" w:sz="0" w:space="0" w:color="auto"/>
                    <w:left w:val="none" w:sz="0" w:space="0" w:color="auto"/>
                    <w:bottom w:val="none" w:sz="0" w:space="0" w:color="auto"/>
                    <w:right w:val="none" w:sz="0" w:space="0" w:color="auto"/>
                  </w:divBdr>
                </w:div>
                <w:div w:id="518356136">
                  <w:marLeft w:val="0"/>
                  <w:marRight w:val="0"/>
                  <w:marTop w:val="0"/>
                  <w:marBottom w:val="0"/>
                  <w:divBdr>
                    <w:top w:val="none" w:sz="0" w:space="0" w:color="auto"/>
                    <w:left w:val="none" w:sz="0" w:space="0" w:color="auto"/>
                    <w:bottom w:val="none" w:sz="0" w:space="0" w:color="auto"/>
                    <w:right w:val="none" w:sz="0" w:space="0" w:color="auto"/>
                  </w:divBdr>
                </w:div>
                <w:div w:id="1555116917">
                  <w:marLeft w:val="0"/>
                  <w:marRight w:val="0"/>
                  <w:marTop w:val="0"/>
                  <w:marBottom w:val="0"/>
                  <w:divBdr>
                    <w:top w:val="none" w:sz="0" w:space="0" w:color="auto"/>
                    <w:left w:val="none" w:sz="0" w:space="0" w:color="auto"/>
                    <w:bottom w:val="none" w:sz="0" w:space="0" w:color="auto"/>
                    <w:right w:val="none" w:sz="0" w:space="0" w:color="auto"/>
                  </w:divBdr>
                </w:div>
                <w:div w:id="427622508">
                  <w:marLeft w:val="0"/>
                  <w:marRight w:val="0"/>
                  <w:marTop w:val="0"/>
                  <w:marBottom w:val="0"/>
                  <w:divBdr>
                    <w:top w:val="none" w:sz="0" w:space="0" w:color="auto"/>
                    <w:left w:val="none" w:sz="0" w:space="0" w:color="auto"/>
                    <w:bottom w:val="none" w:sz="0" w:space="0" w:color="auto"/>
                    <w:right w:val="none" w:sz="0" w:space="0" w:color="auto"/>
                  </w:divBdr>
                </w:div>
                <w:div w:id="871962118">
                  <w:marLeft w:val="0"/>
                  <w:marRight w:val="0"/>
                  <w:marTop w:val="0"/>
                  <w:marBottom w:val="0"/>
                  <w:divBdr>
                    <w:top w:val="none" w:sz="0" w:space="0" w:color="auto"/>
                    <w:left w:val="none" w:sz="0" w:space="0" w:color="auto"/>
                    <w:bottom w:val="none" w:sz="0" w:space="0" w:color="auto"/>
                    <w:right w:val="none" w:sz="0" w:space="0" w:color="auto"/>
                  </w:divBdr>
                </w:div>
                <w:div w:id="1828980274">
                  <w:marLeft w:val="0"/>
                  <w:marRight w:val="0"/>
                  <w:marTop w:val="0"/>
                  <w:marBottom w:val="0"/>
                  <w:divBdr>
                    <w:top w:val="none" w:sz="0" w:space="0" w:color="auto"/>
                    <w:left w:val="none" w:sz="0" w:space="0" w:color="auto"/>
                    <w:bottom w:val="none" w:sz="0" w:space="0" w:color="auto"/>
                    <w:right w:val="none" w:sz="0" w:space="0" w:color="auto"/>
                  </w:divBdr>
                </w:div>
                <w:div w:id="593704970">
                  <w:marLeft w:val="0"/>
                  <w:marRight w:val="0"/>
                  <w:marTop w:val="0"/>
                  <w:marBottom w:val="0"/>
                  <w:divBdr>
                    <w:top w:val="none" w:sz="0" w:space="0" w:color="auto"/>
                    <w:left w:val="none" w:sz="0" w:space="0" w:color="auto"/>
                    <w:bottom w:val="none" w:sz="0" w:space="0" w:color="auto"/>
                    <w:right w:val="none" w:sz="0" w:space="0" w:color="auto"/>
                  </w:divBdr>
                </w:div>
                <w:div w:id="1905335416">
                  <w:marLeft w:val="0"/>
                  <w:marRight w:val="0"/>
                  <w:marTop w:val="0"/>
                  <w:marBottom w:val="0"/>
                  <w:divBdr>
                    <w:top w:val="none" w:sz="0" w:space="0" w:color="auto"/>
                    <w:left w:val="none" w:sz="0" w:space="0" w:color="auto"/>
                    <w:bottom w:val="none" w:sz="0" w:space="0" w:color="auto"/>
                    <w:right w:val="none" w:sz="0" w:space="0" w:color="auto"/>
                  </w:divBdr>
                </w:div>
                <w:div w:id="892621880">
                  <w:marLeft w:val="0"/>
                  <w:marRight w:val="0"/>
                  <w:marTop w:val="0"/>
                  <w:marBottom w:val="0"/>
                  <w:divBdr>
                    <w:top w:val="none" w:sz="0" w:space="0" w:color="auto"/>
                    <w:left w:val="none" w:sz="0" w:space="0" w:color="auto"/>
                    <w:bottom w:val="none" w:sz="0" w:space="0" w:color="auto"/>
                    <w:right w:val="none" w:sz="0" w:space="0" w:color="auto"/>
                  </w:divBdr>
                </w:div>
                <w:div w:id="202208944">
                  <w:marLeft w:val="0"/>
                  <w:marRight w:val="0"/>
                  <w:marTop w:val="0"/>
                  <w:marBottom w:val="0"/>
                  <w:divBdr>
                    <w:top w:val="none" w:sz="0" w:space="0" w:color="auto"/>
                    <w:left w:val="none" w:sz="0" w:space="0" w:color="auto"/>
                    <w:bottom w:val="none" w:sz="0" w:space="0" w:color="auto"/>
                    <w:right w:val="none" w:sz="0" w:space="0" w:color="auto"/>
                  </w:divBdr>
                </w:div>
                <w:div w:id="1799375827">
                  <w:marLeft w:val="0"/>
                  <w:marRight w:val="0"/>
                  <w:marTop w:val="0"/>
                  <w:marBottom w:val="0"/>
                  <w:divBdr>
                    <w:top w:val="none" w:sz="0" w:space="0" w:color="auto"/>
                    <w:left w:val="none" w:sz="0" w:space="0" w:color="auto"/>
                    <w:bottom w:val="none" w:sz="0" w:space="0" w:color="auto"/>
                    <w:right w:val="none" w:sz="0" w:space="0" w:color="auto"/>
                  </w:divBdr>
                </w:div>
                <w:div w:id="1994138663">
                  <w:marLeft w:val="0"/>
                  <w:marRight w:val="0"/>
                  <w:marTop w:val="0"/>
                  <w:marBottom w:val="0"/>
                  <w:divBdr>
                    <w:top w:val="none" w:sz="0" w:space="0" w:color="auto"/>
                    <w:left w:val="none" w:sz="0" w:space="0" w:color="auto"/>
                    <w:bottom w:val="none" w:sz="0" w:space="0" w:color="auto"/>
                    <w:right w:val="none" w:sz="0" w:space="0" w:color="auto"/>
                  </w:divBdr>
                </w:div>
                <w:div w:id="108279301">
                  <w:marLeft w:val="0"/>
                  <w:marRight w:val="0"/>
                  <w:marTop w:val="0"/>
                  <w:marBottom w:val="0"/>
                  <w:divBdr>
                    <w:top w:val="none" w:sz="0" w:space="0" w:color="auto"/>
                    <w:left w:val="none" w:sz="0" w:space="0" w:color="auto"/>
                    <w:bottom w:val="none" w:sz="0" w:space="0" w:color="auto"/>
                    <w:right w:val="none" w:sz="0" w:space="0" w:color="auto"/>
                  </w:divBdr>
                </w:div>
                <w:div w:id="1976791298">
                  <w:marLeft w:val="0"/>
                  <w:marRight w:val="0"/>
                  <w:marTop w:val="0"/>
                  <w:marBottom w:val="0"/>
                  <w:divBdr>
                    <w:top w:val="none" w:sz="0" w:space="0" w:color="auto"/>
                    <w:left w:val="none" w:sz="0" w:space="0" w:color="auto"/>
                    <w:bottom w:val="none" w:sz="0" w:space="0" w:color="auto"/>
                    <w:right w:val="none" w:sz="0" w:space="0" w:color="auto"/>
                  </w:divBdr>
                </w:div>
                <w:div w:id="1939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9101">
          <w:marLeft w:val="0"/>
          <w:marRight w:val="0"/>
          <w:marTop w:val="0"/>
          <w:marBottom w:val="0"/>
          <w:divBdr>
            <w:top w:val="none" w:sz="0" w:space="0" w:color="auto"/>
            <w:left w:val="none" w:sz="0" w:space="0" w:color="auto"/>
            <w:bottom w:val="none" w:sz="0" w:space="0" w:color="auto"/>
            <w:right w:val="none" w:sz="0" w:space="0" w:color="auto"/>
          </w:divBdr>
          <w:divsChild>
            <w:div w:id="1758864670">
              <w:marLeft w:val="0"/>
              <w:marRight w:val="0"/>
              <w:marTop w:val="0"/>
              <w:marBottom w:val="0"/>
              <w:divBdr>
                <w:top w:val="none" w:sz="0" w:space="0" w:color="auto"/>
                <w:left w:val="none" w:sz="0" w:space="0" w:color="auto"/>
                <w:bottom w:val="none" w:sz="0" w:space="0" w:color="auto"/>
                <w:right w:val="none" w:sz="0" w:space="0" w:color="auto"/>
              </w:divBdr>
            </w:div>
            <w:div w:id="197745679">
              <w:marLeft w:val="0"/>
              <w:marRight w:val="0"/>
              <w:marTop w:val="0"/>
              <w:marBottom w:val="0"/>
              <w:divBdr>
                <w:top w:val="none" w:sz="0" w:space="0" w:color="auto"/>
                <w:left w:val="none" w:sz="0" w:space="0" w:color="auto"/>
                <w:bottom w:val="none" w:sz="0" w:space="0" w:color="auto"/>
                <w:right w:val="none" w:sz="0" w:space="0" w:color="auto"/>
              </w:divBdr>
            </w:div>
            <w:div w:id="1456681409">
              <w:marLeft w:val="0"/>
              <w:marRight w:val="0"/>
              <w:marTop w:val="0"/>
              <w:marBottom w:val="0"/>
              <w:divBdr>
                <w:top w:val="none" w:sz="0" w:space="0" w:color="auto"/>
                <w:left w:val="none" w:sz="0" w:space="0" w:color="auto"/>
                <w:bottom w:val="none" w:sz="0" w:space="0" w:color="auto"/>
                <w:right w:val="none" w:sz="0" w:space="0" w:color="auto"/>
              </w:divBdr>
            </w:div>
            <w:div w:id="1133140108">
              <w:marLeft w:val="0"/>
              <w:marRight w:val="0"/>
              <w:marTop w:val="0"/>
              <w:marBottom w:val="0"/>
              <w:divBdr>
                <w:top w:val="none" w:sz="0" w:space="0" w:color="auto"/>
                <w:left w:val="none" w:sz="0" w:space="0" w:color="auto"/>
                <w:bottom w:val="none" w:sz="0" w:space="0" w:color="auto"/>
                <w:right w:val="none" w:sz="0" w:space="0" w:color="auto"/>
              </w:divBdr>
            </w:div>
            <w:div w:id="338315716">
              <w:marLeft w:val="0"/>
              <w:marRight w:val="0"/>
              <w:marTop w:val="0"/>
              <w:marBottom w:val="0"/>
              <w:divBdr>
                <w:top w:val="none" w:sz="0" w:space="0" w:color="auto"/>
                <w:left w:val="none" w:sz="0" w:space="0" w:color="auto"/>
                <w:bottom w:val="none" w:sz="0" w:space="0" w:color="auto"/>
                <w:right w:val="none" w:sz="0" w:space="0" w:color="auto"/>
              </w:divBdr>
            </w:div>
            <w:div w:id="2057116336">
              <w:marLeft w:val="0"/>
              <w:marRight w:val="0"/>
              <w:marTop w:val="0"/>
              <w:marBottom w:val="0"/>
              <w:divBdr>
                <w:top w:val="none" w:sz="0" w:space="0" w:color="auto"/>
                <w:left w:val="none" w:sz="0" w:space="0" w:color="auto"/>
                <w:bottom w:val="none" w:sz="0" w:space="0" w:color="auto"/>
                <w:right w:val="none" w:sz="0" w:space="0" w:color="auto"/>
              </w:divBdr>
            </w:div>
            <w:div w:id="1898320888">
              <w:marLeft w:val="0"/>
              <w:marRight w:val="0"/>
              <w:marTop w:val="0"/>
              <w:marBottom w:val="0"/>
              <w:divBdr>
                <w:top w:val="none" w:sz="0" w:space="0" w:color="auto"/>
                <w:left w:val="none" w:sz="0" w:space="0" w:color="auto"/>
                <w:bottom w:val="none" w:sz="0" w:space="0" w:color="auto"/>
                <w:right w:val="none" w:sz="0" w:space="0" w:color="auto"/>
              </w:divBdr>
            </w:div>
            <w:div w:id="298725903">
              <w:marLeft w:val="0"/>
              <w:marRight w:val="0"/>
              <w:marTop w:val="0"/>
              <w:marBottom w:val="0"/>
              <w:divBdr>
                <w:top w:val="none" w:sz="0" w:space="0" w:color="auto"/>
                <w:left w:val="none" w:sz="0" w:space="0" w:color="auto"/>
                <w:bottom w:val="none" w:sz="0" w:space="0" w:color="auto"/>
                <w:right w:val="none" w:sz="0" w:space="0" w:color="auto"/>
              </w:divBdr>
            </w:div>
            <w:div w:id="1192381470">
              <w:marLeft w:val="0"/>
              <w:marRight w:val="0"/>
              <w:marTop w:val="0"/>
              <w:marBottom w:val="0"/>
              <w:divBdr>
                <w:top w:val="none" w:sz="0" w:space="0" w:color="auto"/>
                <w:left w:val="none" w:sz="0" w:space="0" w:color="auto"/>
                <w:bottom w:val="none" w:sz="0" w:space="0" w:color="auto"/>
                <w:right w:val="none" w:sz="0" w:space="0" w:color="auto"/>
              </w:divBdr>
              <w:divsChild>
                <w:div w:id="1898978561">
                  <w:marLeft w:val="0"/>
                  <w:marRight w:val="0"/>
                  <w:marTop w:val="0"/>
                  <w:marBottom w:val="0"/>
                  <w:divBdr>
                    <w:top w:val="none" w:sz="0" w:space="0" w:color="auto"/>
                    <w:left w:val="none" w:sz="0" w:space="0" w:color="auto"/>
                    <w:bottom w:val="none" w:sz="0" w:space="0" w:color="auto"/>
                    <w:right w:val="none" w:sz="0" w:space="0" w:color="auto"/>
                  </w:divBdr>
                </w:div>
                <w:div w:id="1020736042">
                  <w:marLeft w:val="0"/>
                  <w:marRight w:val="0"/>
                  <w:marTop w:val="0"/>
                  <w:marBottom w:val="0"/>
                  <w:divBdr>
                    <w:top w:val="none" w:sz="0" w:space="0" w:color="auto"/>
                    <w:left w:val="none" w:sz="0" w:space="0" w:color="auto"/>
                    <w:bottom w:val="none" w:sz="0" w:space="0" w:color="auto"/>
                    <w:right w:val="none" w:sz="0" w:space="0" w:color="auto"/>
                  </w:divBdr>
                </w:div>
                <w:div w:id="332418979">
                  <w:marLeft w:val="0"/>
                  <w:marRight w:val="0"/>
                  <w:marTop w:val="0"/>
                  <w:marBottom w:val="0"/>
                  <w:divBdr>
                    <w:top w:val="none" w:sz="0" w:space="0" w:color="auto"/>
                    <w:left w:val="none" w:sz="0" w:space="0" w:color="auto"/>
                    <w:bottom w:val="none" w:sz="0" w:space="0" w:color="auto"/>
                    <w:right w:val="none" w:sz="0" w:space="0" w:color="auto"/>
                  </w:divBdr>
                </w:div>
                <w:div w:id="1067876296">
                  <w:marLeft w:val="0"/>
                  <w:marRight w:val="0"/>
                  <w:marTop w:val="0"/>
                  <w:marBottom w:val="0"/>
                  <w:divBdr>
                    <w:top w:val="none" w:sz="0" w:space="0" w:color="auto"/>
                    <w:left w:val="none" w:sz="0" w:space="0" w:color="auto"/>
                    <w:bottom w:val="none" w:sz="0" w:space="0" w:color="auto"/>
                    <w:right w:val="none" w:sz="0" w:space="0" w:color="auto"/>
                  </w:divBdr>
                </w:div>
                <w:div w:id="1266766783">
                  <w:marLeft w:val="0"/>
                  <w:marRight w:val="0"/>
                  <w:marTop w:val="0"/>
                  <w:marBottom w:val="0"/>
                  <w:divBdr>
                    <w:top w:val="none" w:sz="0" w:space="0" w:color="auto"/>
                    <w:left w:val="none" w:sz="0" w:space="0" w:color="auto"/>
                    <w:bottom w:val="none" w:sz="0" w:space="0" w:color="auto"/>
                    <w:right w:val="none" w:sz="0" w:space="0" w:color="auto"/>
                  </w:divBdr>
                </w:div>
                <w:div w:id="1960915797">
                  <w:marLeft w:val="0"/>
                  <w:marRight w:val="0"/>
                  <w:marTop w:val="0"/>
                  <w:marBottom w:val="0"/>
                  <w:divBdr>
                    <w:top w:val="none" w:sz="0" w:space="0" w:color="auto"/>
                    <w:left w:val="none" w:sz="0" w:space="0" w:color="auto"/>
                    <w:bottom w:val="none" w:sz="0" w:space="0" w:color="auto"/>
                    <w:right w:val="none" w:sz="0" w:space="0" w:color="auto"/>
                  </w:divBdr>
                </w:div>
                <w:div w:id="12613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460">
          <w:marLeft w:val="0"/>
          <w:marRight w:val="0"/>
          <w:marTop w:val="0"/>
          <w:marBottom w:val="0"/>
          <w:divBdr>
            <w:top w:val="none" w:sz="0" w:space="0" w:color="auto"/>
            <w:left w:val="none" w:sz="0" w:space="0" w:color="auto"/>
            <w:bottom w:val="none" w:sz="0" w:space="0" w:color="auto"/>
            <w:right w:val="none" w:sz="0" w:space="0" w:color="auto"/>
          </w:divBdr>
          <w:divsChild>
            <w:div w:id="749427803">
              <w:marLeft w:val="0"/>
              <w:marRight w:val="0"/>
              <w:marTop w:val="0"/>
              <w:marBottom w:val="0"/>
              <w:divBdr>
                <w:top w:val="none" w:sz="0" w:space="0" w:color="auto"/>
                <w:left w:val="none" w:sz="0" w:space="0" w:color="auto"/>
                <w:bottom w:val="none" w:sz="0" w:space="0" w:color="auto"/>
                <w:right w:val="none" w:sz="0" w:space="0" w:color="auto"/>
              </w:divBdr>
            </w:div>
            <w:div w:id="785544578">
              <w:marLeft w:val="0"/>
              <w:marRight w:val="0"/>
              <w:marTop w:val="0"/>
              <w:marBottom w:val="0"/>
              <w:divBdr>
                <w:top w:val="none" w:sz="0" w:space="0" w:color="auto"/>
                <w:left w:val="none" w:sz="0" w:space="0" w:color="auto"/>
                <w:bottom w:val="none" w:sz="0" w:space="0" w:color="auto"/>
                <w:right w:val="none" w:sz="0" w:space="0" w:color="auto"/>
              </w:divBdr>
            </w:div>
            <w:div w:id="519469264">
              <w:marLeft w:val="0"/>
              <w:marRight w:val="0"/>
              <w:marTop w:val="0"/>
              <w:marBottom w:val="0"/>
              <w:divBdr>
                <w:top w:val="none" w:sz="0" w:space="0" w:color="auto"/>
                <w:left w:val="none" w:sz="0" w:space="0" w:color="auto"/>
                <w:bottom w:val="none" w:sz="0" w:space="0" w:color="auto"/>
                <w:right w:val="none" w:sz="0" w:space="0" w:color="auto"/>
              </w:divBdr>
            </w:div>
            <w:div w:id="1759447929">
              <w:marLeft w:val="0"/>
              <w:marRight w:val="0"/>
              <w:marTop w:val="0"/>
              <w:marBottom w:val="0"/>
              <w:divBdr>
                <w:top w:val="none" w:sz="0" w:space="0" w:color="auto"/>
                <w:left w:val="none" w:sz="0" w:space="0" w:color="auto"/>
                <w:bottom w:val="none" w:sz="0" w:space="0" w:color="auto"/>
                <w:right w:val="none" w:sz="0" w:space="0" w:color="auto"/>
              </w:divBdr>
            </w:div>
            <w:div w:id="1014378890">
              <w:marLeft w:val="0"/>
              <w:marRight w:val="0"/>
              <w:marTop w:val="0"/>
              <w:marBottom w:val="0"/>
              <w:divBdr>
                <w:top w:val="none" w:sz="0" w:space="0" w:color="auto"/>
                <w:left w:val="none" w:sz="0" w:space="0" w:color="auto"/>
                <w:bottom w:val="none" w:sz="0" w:space="0" w:color="auto"/>
                <w:right w:val="none" w:sz="0" w:space="0" w:color="auto"/>
              </w:divBdr>
            </w:div>
            <w:div w:id="552158967">
              <w:marLeft w:val="0"/>
              <w:marRight w:val="0"/>
              <w:marTop w:val="0"/>
              <w:marBottom w:val="0"/>
              <w:divBdr>
                <w:top w:val="none" w:sz="0" w:space="0" w:color="auto"/>
                <w:left w:val="none" w:sz="0" w:space="0" w:color="auto"/>
                <w:bottom w:val="none" w:sz="0" w:space="0" w:color="auto"/>
                <w:right w:val="none" w:sz="0" w:space="0" w:color="auto"/>
              </w:divBdr>
            </w:div>
            <w:div w:id="476918766">
              <w:marLeft w:val="0"/>
              <w:marRight w:val="0"/>
              <w:marTop w:val="0"/>
              <w:marBottom w:val="0"/>
              <w:divBdr>
                <w:top w:val="none" w:sz="0" w:space="0" w:color="auto"/>
                <w:left w:val="none" w:sz="0" w:space="0" w:color="auto"/>
                <w:bottom w:val="none" w:sz="0" w:space="0" w:color="auto"/>
                <w:right w:val="none" w:sz="0" w:space="0" w:color="auto"/>
              </w:divBdr>
            </w:div>
            <w:div w:id="1012803990">
              <w:marLeft w:val="0"/>
              <w:marRight w:val="0"/>
              <w:marTop w:val="0"/>
              <w:marBottom w:val="0"/>
              <w:divBdr>
                <w:top w:val="none" w:sz="0" w:space="0" w:color="auto"/>
                <w:left w:val="none" w:sz="0" w:space="0" w:color="auto"/>
                <w:bottom w:val="none" w:sz="0" w:space="0" w:color="auto"/>
                <w:right w:val="none" w:sz="0" w:space="0" w:color="auto"/>
              </w:divBdr>
            </w:div>
            <w:div w:id="1384912859">
              <w:marLeft w:val="0"/>
              <w:marRight w:val="0"/>
              <w:marTop w:val="0"/>
              <w:marBottom w:val="0"/>
              <w:divBdr>
                <w:top w:val="none" w:sz="0" w:space="0" w:color="auto"/>
                <w:left w:val="none" w:sz="0" w:space="0" w:color="auto"/>
                <w:bottom w:val="none" w:sz="0" w:space="0" w:color="auto"/>
                <w:right w:val="none" w:sz="0" w:space="0" w:color="auto"/>
              </w:divBdr>
              <w:divsChild>
                <w:div w:id="1753119761">
                  <w:marLeft w:val="0"/>
                  <w:marRight w:val="0"/>
                  <w:marTop w:val="0"/>
                  <w:marBottom w:val="0"/>
                  <w:divBdr>
                    <w:top w:val="none" w:sz="0" w:space="0" w:color="auto"/>
                    <w:left w:val="none" w:sz="0" w:space="0" w:color="auto"/>
                    <w:bottom w:val="none" w:sz="0" w:space="0" w:color="auto"/>
                    <w:right w:val="none" w:sz="0" w:space="0" w:color="auto"/>
                  </w:divBdr>
                </w:div>
                <w:div w:id="908880912">
                  <w:marLeft w:val="0"/>
                  <w:marRight w:val="0"/>
                  <w:marTop w:val="0"/>
                  <w:marBottom w:val="0"/>
                  <w:divBdr>
                    <w:top w:val="none" w:sz="0" w:space="0" w:color="auto"/>
                    <w:left w:val="none" w:sz="0" w:space="0" w:color="auto"/>
                    <w:bottom w:val="none" w:sz="0" w:space="0" w:color="auto"/>
                    <w:right w:val="none" w:sz="0" w:space="0" w:color="auto"/>
                  </w:divBdr>
                </w:div>
                <w:div w:id="938367574">
                  <w:marLeft w:val="0"/>
                  <w:marRight w:val="0"/>
                  <w:marTop w:val="0"/>
                  <w:marBottom w:val="0"/>
                  <w:divBdr>
                    <w:top w:val="none" w:sz="0" w:space="0" w:color="auto"/>
                    <w:left w:val="none" w:sz="0" w:space="0" w:color="auto"/>
                    <w:bottom w:val="none" w:sz="0" w:space="0" w:color="auto"/>
                    <w:right w:val="none" w:sz="0" w:space="0" w:color="auto"/>
                  </w:divBdr>
                </w:div>
                <w:div w:id="815798784">
                  <w:marLeft w:val="0"/>
                  <w:marRight w:val="0"/>
                  <w:marTop w:val="0"/>
                  <w:marBottom w:val="0"/>
                  <w:divBdr>
                    <w:top w:val="none" w:sz="0" w:space="0" w:color="auto"/>
                    <w:left w:val="none" w:sz="0" w:space="0" w:color="auto"/>
                    <w:bottom w:val="none" w:sz="0" w:space="0" w:color="auto"/>
                    <w:right w:val="none" w:sz="0" w:space="0" w:color="auto"/>
                  </w:divBdr>
                </w:div>
                <w:div w:id="277758697">
                  <w:marLeft w:val="0"/>
                  <w:marRight w:val="0"/>
                  <w:marTop w:val="0"/>
                  <w:marBottom w:val="0"/>
                  <w:divBdr>
                    <w:top w:val="none" w:sz="0" w:space="0" w:color="auto"/>
                    <w:left w:val="none" w:sz="0" w:space="0" w:color="auto"/>
                    <w:bottom w:val="none" w:sz="0" w:space="0" w:color="auto"/>
                    <w:right w:val="none" w:sz="0" w:space="0" w:color="auto"/>
                  </w:divBdr>
                </w:div>
                <w:div w:id="1844969780">
                  <w:marLeft w:val="0"/>
                  <w:marRight w:val="0"/>
                  <w:marTop w:val="0"/>
                  <w:marBottom w:val="0"/>
                  <w:divBdr>
                    <w:top w:val="none" w:sz="0" w:space="0" w:color="auto"/>
                    <w:left w:val="none" w:sz="0" w:space="0" w:color="auto"/>
                    <w:bottom w:val="none" w:sz="0" w:space="0" w:color="auto"/>
                    <w:right w:val="none" w:sz="0" w:space="0" w:color="auto"/>
                  </w:divBdr>
                </w:div>
                <w:div w:id="625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576">
          <w:marLeft w:val="0"/>
          <w:marRight w:val="0"/>
          <w:marTop w:val="0"/>
          <w:marBottom w:val="0"/>
          <w:divBdr>
            <w:top w:val="none" w:sz="0" w:space="0" w:color="auto"/>
            <w:left w:val="none" w:sz="0" w:space="0" w:color="auto"/>
            <w:bottom w:val="none" w:sz="0" w:space="0" w:color="auto"/>
            <w:right w:val="none" w:sz="0" w:space="0" w:color="auto"/>
          </w:divBdr>
          <w:divsChild>
            <w:div w:id="1116289850">
              <w:marLeft w:val="0"/>
              <w:marRight w:val="0"/>
              <w:marTop w:val="0"/>
              <w:marBottom w:val="0"/>
              <w:divBdr>
                <w:top w:val="none" w:sz="0" w:space="0" w:color="auto"/>
                <w:left w:val="none" w:sz="0" w:space="0" w:color="auto"/>
                <w:bottom w:val="none" w:sz="0" w:space="0" w:color="auto"/>
                <w:right w:val="none" w:sz="0" w:space="0" w:color="auto"/>
              </w:divBdr>
            </w:div>
            <w:div w:id="975916783">
              <w:marLeft w:val="0"/>
              <w:marRight w:val="0"/>
              <w:marTop w:val="0"/>
              <w:marBottom w:val="0"/>
              <w:divBdr>
                <w:top w:val="none" w:sz="0" w:space="0" w:color="auto"/>
                <w:left w:val="none" w:sz="0" w:space="0" w:color="auto"/>
                <w:bottom w:val="none" w:sz="0" w:space="0" w:color="auto"/>
                <w:right w:val="none" w:sz="0" w:space="0" w:color="auto"/>
              </w:divBdr>
            </w:div>
            <w:div w:id="1079054867">
              <w:marLeft w:val="0"/>
              <w:marRight w:val="0"/>
              <w:marTop w:val="0"/>
              <w:marBottom w:val="0"/>
              <w:divBdr>
                <w:top w:val="none" w:sz="0" w:space="0" w:color="auto"/>
                <w:left w:val="none" w:sz="0" w:space="0" w:color="auto"/>
                <w:bottom w:val="none" w:sz="0" w:space="0" w:color="auto"/>
                <w:right w:val="none" w:sz="0" w:space="0" w:color="auto"/>
              </w:divBdr>
            </w:div>
            <w:div w:id="1809547192">
              <w:marLeft w:val="0"/>
              <w:marRight w:val="0"/>
              <w:marTop w:val="0"/>
              <w:marBottom w:val="0"/>
              <w:divBdr>
                <w:top w:val="none" w:sz="0" w:space="0" w:color="auto"/>
                <w:left w:val="none" w:sz="0" w:space="0" w:color="auto"/>
                <w:bottom w:val="none" w:sz="0" w:space="0" w:color="auto"/>
                <w:right w:val="none" w:sz="0" w:space="0" w:color="auto"/>
              </w:divBdr>
            </w:div>
            <w:div w:id="1794521652">
              <w:marLeft w:val="0"/>
              <w:marRight w:val="0"/>
              <w:marTop w:val="0"/>
              <w:marBottom w:val="0"/>
              <w:divBdr>
                <w:top w:val="none" w:sz="0" w:space="0" w:color="auto"/>
                <w:left w:val="none" w:sz="0" w:space="0" w:color="auto"/>
                <w:bottom w:val="none" w:sz="0" w:space="0" w:color="auto"/>
                <w:right w:val="none" w:sz="0" w:space="0" w:color="auto"/>
              </w:divBdr>
            </w:div>
            <w:div w:id="1804154697">
              <w:marLeft w:val="0"/>
              <w:marRight w:val="0"/>
              <w:marTop w:val="0"/>
              <w:marBottom w:val="0"/>
              <w:divBdr>
                <w:top w:val="none" w:sz="0" w:space="0" w:color="auto"/>
                <w:left w:val="none" w:sz="0" w:space="0" w:color="auto"/>
                <w:bottom w:val="none" w:sz="0" w:space="0" w:color="auto"/>
                <w:right w:val="none" w:sz="0" w:space="0" w:color="auto"/>
              </w:divBdr>
            </w:div>
            <w:div w:id="1915696349">
              <w:marLeft w:val="0"/>
              <w:marRight w:val="0"/>
              <w:marTop w:val="0"/>
              <w:marBottom w:val="0"/>
              <w:divBdr>
                <w:top w:val="none" w:sz="0" w:space="0" w:color="auto"/>
                <w:left w:val="none" w:sz="0" w:space="0" w:color="auto"/>
                <w:bottom w:val="none" w:sz="0" w:space="0" w:color="auto"/>
                <w:right w:val="none" w:sz="0" w:space="0" w:color="auto"/>
              </w:divBdr>
            </w:div>
            <w:div w:id="446849601">
              <w:marLeft w:val="0"/>
              <w:marRight w:val="0"/>
              <w:marTop w:val="0"/>
              <w:marBottom w:val="0"/>
              <w:divBdr>
                <w:top w:val="none" w:sz="0" w:space="0" w:color="auto"/>
                <w:left w:val="none" w:sz="0" w:space="0" w:color="auto"/>
                <w:bottom w:val="none" w:sz="0" w:space="0" w:color="auto"/>
                <w:right w:val="none" w:sz="0" w:space="0" w:color="auto"/>
              </w:divBdr>
            </w:div>
            <w:div w:id="1830948055">
              <w:marLeft w:val="0"/>
              <w:marRight w:val="0"/>
              <w:marTop w:val="0"/>
              <w:marBottom w:val="0"/>
              <w:divBdr>
                <w:top w:val="none" w:sz="0" w:space="0" w:color="auto"/>
                <w:left w:val="none" w:sz="0" w:space="0" w:color="auto"/>
                <w:bottom w:val="none" w:sz="0" w:space="0" w:color="auto"/>
                <w:right w:val="none" w:sz="0" w:space="0" w:color="auto"/>
              </w:divBdr>
            </w:div>
            <w:div w:id="773861492">
              <w:marLeft w:val="0"/>
              <w:marRight w:val="0"/>
              <w:marTop w:val="0"/>
              <w:marBottom w:val="0"/>
              <w:divBdr>
                <w:top w:val="none" w:sz="0" w:space="0" w:color="auto"/>
                <w:left w:val="none" w:sz="0" w:space="0" w:color="auto"/>
                <w:bottom w:val="none" w:sz="0" w:space="0" w:color="auto"/>
                <w:right w:val="none" w:sz="0" w:space="0" w:color="auto"/>
              </w:divBdr>
            </w:div>
            <w:div w:id="1436637513">
              <w:marLeft w:val="0"/>
              <w:marRight w:val="0"/>
              <w:marTop w:val="0"/>
              <w:marBottom w:val="0"/>
              <w:divBdr>
                <w:top w:val="none" w:sz="0" w:space="0" w:color="auto"/>
                <w:left w:val="none" w:sz="0" w:space="0" w:color="auto"/>
                <w:bottom w:val="none" w:sz="0" w:space="0" w:color="auto"/>
                <w:right w:val="none" w:sz="0" w:space="0" w:color="auto"/>
              </w:divBdr>
            </w:div>
            <w:div w:id="1513032406">
              <w:marLeft w:val="0"/>
              <w:marRight w:val="0"/>
              <w:marTop w:val="0"/>
              <w:marBottom w:val="0"/>
              <w:divBdr>
                <w:top w:val="none" w:sz="0" w:space="0" w:color="auto"/>
                <w:left w:val="none" w:sz="0" w:space="0" w:color="auto"/>
                <w:bottom w:val="none" w:sz="0" w:space="0" w:color="auto"/>
                <w:right w:val="none" w:sz="0" w:space="0" w:color="auto"/>
              </w:divBdr>
            </w:div>
            <w:div w:id="1214851956">
              <w:marLeft w:val="0"/>
              <w:marRight w:val="0"/>
              <w:marTop w:val="0"/>
              <w:marBottom w:val="0"/>
              <w:divBdr>
                <w:top w:val="none" w:sz="0" w:space="0" w:color="auto"/>
                <w:left w:val="none" w:sz="0" w:space="0" w:color="auto"/>
                <w:bottom w:val="none" w:sz="0" w:space="0" w:color="auto"/>
                <w:right w:val="none" w:sz="0" w:space="0" w:color="auto"/>
              </w:divBdr>
            </w:div>
            <w:div w:id="568227779">
              <w:marLeft w:val="0"/>
              <w:marRight w:val="0"/>
              <w:marTop w:val="0"/>
              <w:marBottom w:val="0"/>
              <w:divBdr>
                <w:top w:val="none" w:sz="0" w:space="0" w:color="auto"/>
                <w:left w:val="none" w:sz="0" w:space="0" w:color="auto"/>
                <w:bottom w:val="none" w:sz="0" w:space="0" w:color="auto"/>
                <w:right w:val="none" w:sz="0" w:space="0" w:color="auto"/>
              </w:divBdr>
            </w:div>
            <w:div w:id="587079116">
              <w:marLeft w:val="0"/>
              <w:marRight w:val="0"/>
              <w:marTop w:val="0"/>
              <w:marBottom w:val="0"/>
              <w:divBdr>
                <w:top w:val="none" w:sz="0" w:space="0" w:color="auto"/>
                <w:left w:val="none" w:sz="0" w:space="0" w:color="auto"/>
                <w:bottom w:val="none" w:sz="0" w:space="0" w:color="auto"/>
                <w:right w:val="none" w:sz="0" w:space="0" w:color="auto"/>
              </w:divBdr>
            </w:div>
            <w:div w:id="451901892">
              <w:marLeft w:val="0"/>
              <w:marRight w:val="0"/>
              <w:marTop w:val="0"/>
              <w:marBottom w:val="0"/>
              <w:divBdr>
                <w:top w:val="none" w:sz="0" w:space="0" w:color="auto"/>
                <w:left w:val="none" w:sz="0" w:space="0" w:color="auto"/>
                <w:bottom w:val="none" w:sz="0" w:space="0" w:color="auto"/>
                <w:right w:val="none" w:sz="0" w:space="0" w:color="auto"/>
              </w:divBdr>
            </w:div>
            <w:div w:id="2137018896">
              <w:marLeft w:val="0"/>
              <w:marRight w:val="0"/>
              <w:marTop w:val="0"/>
              <w:marBottom w:val="0"/>
              <w:divBdr>
                <w:top w:val="none" w:sz="0" w:space="0" w:color="auto"/>
                <w:left w:val="none" w:sz="0" w:space="0" w:color="auto"/>
                <w:bottom w:val="none" w:sz="0" w:space="0" w:color="auto"/>
                <w:right w:val="none" w:sz="0" w:space="0" w:color="auto"/>
              </w:divBdr>
            </w:div>
            <w:div w:id="1156263952">
              <w:marLeft w:val="0"/>
              <w:marRight w:val="0"/>
              <w:marTop w:val="0"/>
              <w:marBottom w:val="0"/>
              <w:divBdr>
                <w:top w:val="none" w:sz="0" w:space="0" w:color="auto"/>
                <w:left w:val="none" w:sz="0" w:space="0" w:color="auto"/>
                <w:bottom w:val="none" w:sz="0" w:space="0" w:color="auto"/>
                <w:right w:val="none" w:sz="0" w:space="0" w:color="auto"/>
              </w:divBdr>
            </w:div>
            <w:div w:id="1703170776">
              <w:marLeft w:val="0"/>
              <w:marRight w:val="0"/>
              <w:marTop w:val="0"/>
              <w:marBottom w:val="0"/>
              <w:divBdr>
                <w:top w:val="none" w:sz="0" w:space="0" w:color="auto"/>
                <w:left w:val="none" w:sz="0" w:space="0" w:color="auto"/>
                <w:bottom w:val="none" w:sz="0" w:space="0" w:color="auto"/>
                <w:right w:val="none" w:sz="0" w:space="0" w:color="auto"/>
              </w:divBdr>
            </w:div>
            <w:div w:id="1488010686">
              <w:marLeft w:val="0"/>
              <w:marRight w:val="0"/>
              <w:marTop w:val="0"/>
              <w:marBottom w:val="0"/>
              <w:divBdr>
                <w:top w:val="none" w:sz="0" w:space="0" w:color="auto"/>
                <w:left w:val="none" w:sz="0" w:space="0" w:color="auto"/>
                <w:bottom w:val="none" w:sz="0" w:space="0" w:color="auto"/>
                <w:right w:val="none" w:sz="0" w:space="0" w:color="auto"/>
              </w:divBdr>
            </w:div>
            <w:div w:id="754982352">
              <w:marLeft w:val="0"/>
              <w:marRight w:val="0"/>
              <w:marTop w:val="0"/>
              <w:marBottom w:val="0"/>
              <w:divBdr>
                <w:top w:val="none" w:sz="0" w:space="0" w:color="auto"/>
                <w:left w:val="none" w:sz="0" w:space="0" w:color="auto"/>
                <w:bottom w:val="none" w:sz="0" w:space="0" w:color="auto"/>
                <w:right w:val="none" w:sz="0" w:space="0" w:color="auto"/>
              </w:divBdr>
            </w:div>
            <w:div w:id="501697798">
              <w:marLeft w:val="0"/>
              <w:marRight w:val="0"/>
              <w:marTop w:val="0"/>
              <w:marBottom w:val="0"/>
              <w:divBdr>
                <w:top w:val="none" w:sz="0" w:space="0" w:color="auto"/>
                <w:left w:val="none" w:sz="0" w:space="0" w:color="auto"/>
                <w:bottom w:val="none" w:sz="0" w:space="0" w:color="auto"/>
                <w:right w:val="none" w:sz="0" w:space="0" w:color="auto"/>
              </w:divBdr>
              <w:divsChild>
                <w:div w:id="984774886">
                  <w:marLeft w:val="0"/>
                  <w:marRight w:val="0"/>
                  <w:marTop w:val="0"/>
                  <w:marBottom w:val="0"/>
                  <w:divBdr>
                    <w:top w:val="none" w:sz="0" w:space="0" w:color="auto"/>
                    <w:left w:val="none" w:sz="0" w:space="0" w:color="auto"/>
                    <w:bottom w:val="none" w:sz="0" w:space="0" w:color="auto"/>
                    <w:right w:val="none" w:sz="0" w:space="0" w:color="auto"/>
                  </w:divBdr>
                </w:div>
                <w:div w:id="1303462450">
                  <w:marLeft w:val="0"/>
                  <w:marRight w:val="0"/>
                  <w:marTop w:val="0"/>
                  <w:marBottom w:val="0"/>
                  <w:divBdr>
                    <w:top w:val="none" w:sz="0" w:space="0" w:color="auto"/>
                    <w:left w:val="none" w:sz="0" w:space="0" w:color="auto"/>
                    <w:bottom w:val="none" w:sz="0" w:space="0" w:color="auto"/>
                    <w:right w:val="none" w:sz="0" w:space="0" w:color="auto"/>
                  </w:divBdr>
                </w:div>
                <w:div w:id="116872915">
                  <w:marLeft w:val="0"/>
                  <w:marRight w:val="0"/>
                  <w:marTop w:val="0"/>
                  <w:marBottom w:val="0"/>
                  <w:divBdr>
                    <w:top w:val="none" w:sz="0" w:space="0" w:color="auto"/>
                    <w:left w:val="none" w:sz="0" w:space="0" w:color="auto"/>
                    <w:bottom w:val="none" w:sz="0" w:space="0" w:color="auto"/>
                    <w:right w:val="none" w:sz="0" w:space="0" w:color="auto"/>
                  </w:divBdr>
                </w:div>
                <w:div w:id="1852065493">
                  <w:marLeft w:val="0"/>
                  <w:marRight w:val="0"/>
                  <w:marTop w:val="0"/>
                  <w:marBottom w:val="0"/>
                  <w:divBdr>
                    <w:top w:val="none" w:sz="0" w:space="0" w:color="auto"/>
                    <w:left w:val="none" w:sz="0" w:space="0" w:color="auto"/>
                    <w:bottom w:val="none" w:sz="0" w:space="0" w:color="auto"/>
                    <w:right w:val="none" w:sz="0" w:space="0" w:color="auto"/>
                  </w:divBdr>
                </w:div>
                <w:div w:id="79913556">
                  <w:marLeft w:val="0"/>
                  <w:marRight w:val="0"/>
                  <w:marTop w:val="0"/>
                  <w:marBottom w:val="0"/>
                  <w:divBdr>
                    <w:top w:val="none" w:sz="0" w:space="0" w:color="auto"/>
                    <w:left w:val="none" w:sz="0" w:space="0" w:color="auto"/>
                    <w:bottom w:val="none" w:sz="0" w:space="0" w:color="auto"/>
                    <w:right w:val="none" w:sz="0" w:space="0" w:color="auto"/>
                  </w:divBdr>
                </w:div>
                <w:div w:id="1452438005">
                  <w:marLeft w:val="0"/>
                  <w:marRight w:val="0"/>
                  <w:marTop w:val="0"/>
                  <w:marBottom w:val="0"/>
                  <w:divBdr>
                    <w:top w:val="none" w:sz="0" w:space="0" w:color="auto"/>
                    <w:left w:val="none" w:sz="0" w:space="0" w:color="auto"/>
                    <w:bottom w:val="none" w:sz="0" w:space="0" w:color="auto"/>
                    <w:right w:val="none" w:sz="0" w:space="0" w:color="auto"/>
                  </w:divBdr>
                </w:div>
                <w:div w:id="1575775264">
                  <w:marLeft w:val="0"/>
                  <w:marRight w:val="0"/>
                  <w:marTop w:val="0"/>
                  <w:marBottom w:val="0"/>
                  <w:divBdr>
                    <w:top w:val="none" w:sz="0" w:space="0" w:color="auto"/>
                    <w:left w:val="none" w:sz="0" w:space="0" w:color="auto"/>
                    <w:bottom w:val="none" w:sz="0" w:space="0" w:color="auto"/>
                    <w:right w:val="none" w:sz="0" w:space="0" w:color="auto"/>
                  </w:divBdr>
                </w:div>
                <w:div w:id="579754884">
                  <w:marLeft w:val="0"/>
                  <w:marRight w:val="0"/>
                  <w:marTop w:val="0"/>
                  <w:marBottom w:val="0"/>
                  <w:divBdr>
                    <w:top w:val="none" w:sz="0" w:space="0" w:color="auto"/>
                    <w:left w:val="none" w:sz="0" w:space="0" w:color="auto"/>
                    <w:bottom w:val="none" w:sz="0" w:space="0" w:color="auto"/>
                    <w:right w:val="none" w:sz="0" w:space="0" w:color="auto"/>
                  </w:divBdr>
                </w:div>
                <w:div w:id="154150814">
                  <w:marLeft w:val="0"/>
                  <w:marRight w:val="0"/>
                  <w:marTop w:val="0"/>
                  <w:marBottom w:val="0"/>
                  <w:divBdr>
                    <w:top w:val="none" w:sz="0" w:space="0" w:color="auto"/>
                    <w:left w:val="none" w:sz="0" w:space="0" w:color="auto"/>
                    <w:bottom w:val="none" w:sz="0" w:space="0" w:color="auto"/>
                    <w:right w:val="none" w:sz="0" w:space="0" w:color="auto"/>
                  </w:divBdr>
                </w:div>
                <w:div w:id="1589389334">
                  <w:marLeft w:val="0"/>
                  <w:marRight w:val="0"/>
                  <w:marTop w:val="0"/>
                  <w:marBottom w:val="0"/>
                  <w:divBdr>
                    <w:top w:val="none" w:sz="0" w:space="0" w:color="auto"/>
                    <w:left w:val="none" w:sz="0" w:space="0" w:color="auto"/>
                    <w:bottom w:val="none" w:sz="0" w:space="0" w:color="auto"/>
                    <w:right w:val="none" w:sz="0" w:space="0" w:color="auto"/>
                  </w:divBdr>
                </w:div>
                <w:div w:id="2054889737">
                  <w:marLeft w:val="0"/>
                  <w:marRight w:val="0"/>
                  <w:marTop w:val="0"/>
                  <w:marBottom w:val="0"/>
                  <w:divBdr>
                    <w:top w:val="none" w:sz="0" w:space="0" w:color="auto"/>
                    <w:left w:val="none" w:sz="0" w:space="0" w:color="auto"/>
                    <w:bottom w:val="none" w:sz="0" w:space="0" w:color="auto"/>
                    <w:right w:val="none" w:sz="0" w:space="0" w:color="auto"/>
                  </w:divBdr>
                </w:div>
                <w:div w:id="1840460525">
                  <w:marLeft w:val="0"/>
                  <w:marRight w:val="0"/>
                  <w:marTop w:val="0"/>
                  <w:marBottom w:val="0"/>
                  <w:divBdr>
                    <w:top w:val="none" w:sz="0" w:space="0" w:color="auto"/>
                    <w:left w:val="none" w:sz="0" w:space="0" w:color="auto"/>
                    <w:bottom w:val="none" w:sz="0" w:space="0" w:color="auto"/>
                    <w:right w:val="none" w:sz="0" w:space="0" w:color="auto"/>
                  </w:divBdr>
                </w:div>
                <w:div w:id="1476753931">
                  <w:marLeft w:val="0"/>
                  <w:marRight w:val="0"/>
                  <w:marTop w:val="0"/>
                  <w:marBottom w:val="0"/>
                  <w:divBdr>
                    <w:top w:val="none" w:sz="0" w:space="0" w:color="auto"/>
                    <w:left w:val="none" w:sz="0" w:space="0" w:color="auto"/>
                    <w:bottom w:val="none" w:sz="0" w:space="0" w:color="auto"/>
                    <w:right w:val="none" w:sz="0" w:space="0" w:color="auto"/>
                  </w:divBdr>
                </w:div>
                <w:div w:id="632370321">
                  <w:marLeft w:val="0"/>
                  <w:marRight w:val="0"/>
                  <w:marTop w:val="0"/>
                  <w:marBottom w:val="0"/>
                  <w:divBdr>
                    <w:top w:val="none" w:sz="0" w:space="0" w:color="auto"/>
                    <w:left w:val="none" w:sz="0" w:space="0" w:color="auto"/>
                    <w:bottom w:val="none" w:sz="0" w:space="0" w:color="auto"/>
                    <w:right w:val="none" w:sz="0" w:space="0" w:color="auto"/>
                  </w:divBdr>
                </w:div>
                <w:div w:id="1063796371">
                  <w:marLeft w:val="0"/>
                  <w:marRight w:val="0"/>
                  <w:marTop w:val="0"/>
                  <w:marBottom w:val="0"/>
                  <w:divBdr>
                    <w:top w:val="none" w:sz="0" w:space="0" w:color="auto"/>
                    <w:left w:val="none" w:sz="0" w:space="0" w:color="auto"/>
                    <w:bottom w:val="none" w:sz="0" w:space="0" w:color="auto"/>
                    <w:right w:val="none" w:sz="0" w:space="0" w:color="auto"/>
                  </w:divBdr>
                </w:div>
                <w:div w:id="979647288">
                  <w:marLeft w:val="0"/>
                  <w:marRight w:val="0"/>
                  <w:marTop w:val="0"/>
                  <w:marBottom w:val="0"/>
                  <w:divBdr>
                    <w:top w:val="none" w:sz="0" w:space="0" w:color="auto"/>
                    <w:left w:val="none" w:sz="0" w:space="0" w:color="auto"/>
                    <w:bottom w:val="none" w:sz="0" w:space="0" w:color="auto"/>
                    <w:right w:val="none" w:sz="0" w:space="0" w:color="auto"/>
                  </w:divBdr>
                </w:div>
                <w:div w:id="1958095339">
                  <w:marLeft w:val="0"/>
                  <w:marRight w:val="0"/>
                  <w:marTop w:val="0"/>
                  <w:marBottom w:val="0"/>
                  <w:divBdr>
                    <w:top w:val="none" w:sz="0" w:space="0" w:color="auto"/>
                    <w:left w:val="none" w:sz="0" w:space="0" w:color="auto"/>
                    <w:bottom w:val="none" w:sz="0" w:space="0" w:color="auto"/>
                    <w:right w:val="none" w:sz="0" w:space="0" w:color="auto"/>
                  </w:divBdr>
                </w:div>
                <w:div w:id="865481829">
                  <w:marLeft w:val="0"/>
                  <w:marRight w:val="0"/>
                  <w:marTop w:val="0"/>
                  <w:marBottom w:val="0"/>
                  <w:divBdr>
                    <w:top w:val="none" w:sz="0" w:space="0" w:color="auto"/>
                    <w:left w:val="none" w:sz="0" w:space="0" w:color="auto"/>
                    <w:bottom w:val="none" w:sz="0" w:space="0" w:color="auto"/>
                    <w:right w:val="none" w:sz="0" w:space="0" w:color="auto"/>
                  </w:divBdr>
                </w:div>
                <w:div w:id="544951040">
                  <w:marLeft w:val="0"/>
                  <w:marRight w:val="0"/>
                  <w:marTop w:val="0"/>
                  <w:marBottom w:val="0"/>
                  <w:divBdr>
                    <w:top w:val="none" w:sz="0" w:space="0" w:color="auto"/>
                    <w:left w:val="none" w:sz="0" w:space="0" w:color="auto"/>
                    <w:bottom w:val="none" w:sz="0" w:space="0" w:color="auto"/>
                    <w:right w:val="none" w:sz="0" w:space="0" w:color="auto"/>
                  </w:divBdr>
                </w:div>
                <w:div w:id="14224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820">
          <w:marLeft w:val="0"/>
          <w:marRight w:val="0"/>
          <w:marTop w:val="0"/>
          <w:marBottom w:val="0"/>
          <w:divBdr>
            <w:top w:val="none" w:sz="0" w:space="0" w:color="auto"/>
            <w:left w:val="none" w:sz="0" w:space="0" w:color="auto"/>
            <w:bottom w:val="none" w:sz="0" w:space="0" w:color="auto"/>
            <w:right w:val="none" w:sz="0" w:space="0" w:color="auto"/>
          </w:divBdr>
          <w:divsChild>
            <w:div w:id="45297494">
              <w:marLeft w:val="0"/>
              <w:marRight w:val="0"/>
              <w:marTop w:val="0"/>
              <w:marBottom w:val="0"/>
              <w:divBdr>
                <w:top w:val="none" w:sz="0" w:space="0" w:color="auto"/>
                <w:left w:val="none" w:sz="0" w:space="0" w:color="auto"/>
                <w:bottom w:val="none" w:sz="0" w:space="0" w:color="auto"/>
                <w:right w:val="none" w:sz="0" w:space="0" w:color="auto"/>
              </w:divBdr>
            </w:div>
            <w:div w:id="316500577">
              <w:marLeft w:val="0"/>
              <w:marRight w:val="0"/>
              <w:marTop w:val="0"/>
              <w:marBottom w:val="0"/>
              <w:divBdr>
                <w:top w:val="none" w:sz="0" w:space="0" w:color="auto"/>
                <w:left w:val="none" w:sz="0" w:space="0" w:color="auto"/>
                <w:bottom w:val="none" w:sz="0" w:space="0" w:color="auto"/>
                <w:right w:val="none" w:sz="0" w:space="0" w:color="auto"/>
              </w:divBdr>
            </w:div>
            <w:div w:id="1025907877">
              <w:marLeft w:val="0"/>
              <w:marRight w:val="0"/>
              <w:marTop w:val="0"/>
              <w:marBottom w:val="0"/>
              <w:divBdr>
                <w:top w:val="none" w:sz="0" w:space="0" w:color="auto"/>
                <w:left w:val="none" w:sz="0" w:space="0" w:color="auto"/>
                <w:bottom w:val="none" w:sz="0" w:space="0" w:color="auto"/>
                <w:right w:val="none" w:sz="0" w:space="0" w:color="auto"/>
              </w:divBdr>
            </w:div>
            <w:div w:id="1982689185">
              <w:marLeft w:val="0"/>
              <w:marRight w:val="0"/>
              <w:marTop w:val="0"/>
              <w:marBottom w:val="0"/>
              <w:divBdr>
                <w:top w:val="none" w:sz="0" w:space="0" w:color="auto"/>
                <w:left w:val="none" w:sz="0" w:space="0" w:color="auto"/>
                <w:bottom w:val="none" w:sz="0" w:space="0" w:color="auto"/>
                <w:right w:val="none" w:sz="0" w:space="0" w:color="auto"/>
              </w:divBdr>
            </w:div>
            <w:div w:id="558630863">
              <w:marLeft w:val="0"/>
              <w:marRight w:val="0"/>
              <w:marTop w:val="0"/>
              <w:marBottom w:val="0"/>
              <w:divBdr>
                <w:top w:val="none" w:sz="0" w:space="0" w:color="auto"/>
                <w:left w:val="none" w:sz="0" w:space="0" w:color="auto"/>
                <w:bottom w:val="none" w:sz="0" w:space="0" w:color="auto"/>
                <w:right w:val="none" w:sz="0" w:space="0" w:color="auto"/>
              </w:divBdr>
            </w:div>
            <w:div w:id="459883059">
              <w:marLeft w:val="0"/>
              <w:marRight w:val="0"/>
              <w:marTop w:val="0"/>
              <w:marBottom w:val="0"/>
              <w:divBdr>
                <w:top w:val="none" w:sz="0" w:space="0" w:color="auto"/>
                <w:left w:val="none" w:sz="0" w:space="0" w:color="auto"/>
                <w:bottom w:val="none" w:sz="0" w:space="0" w:color="auto"/>
                <w:right w:val="none" w:sz="0" w:space="0" w:color="auto"/>
              </w:divBdr>
            </w:div>
            <w:div w:id="1055391916">
              <w:marLeft w:val="0"/>
              <w:marRight w:val="0"/>
              <w:marTop w:val="0"/>
              <w:marBottom w:val="0"/>
              <w:divBdr>
                <w:top w:val="none" w:sz="0" w:space="0" w:color="auto"/>
                <w:left w:val="none" w:sz="0" w:space="0" w:color="auto"/>
                <w:bottom w:val="none" w:sz="0" w:space="0" w:color="auto"/>
                <w:right w:val="none" w:sz="0" w:space="0" w:color="auto"/>
              </w:divBdr>
            </w:div>
            <w:div w:id="1475566565">
              <w:marLeft w:val="0"/>
              <w:marRight w:val="0"/>
              <w:marTop w:val="0"/>
              <w:marBottom w:val="0"/>
              <w:divBdr>
                <w:top w:val="none" w:sz="0" w:space="0" w:color="auto"/>
                <w:left w:val="none" w:sz="0" w:space="0" w:color="auto"/>
                <w:bottom w:val="none" w:sz="0" w:space="0" w:color="auto"/>
                <w:right w:val="none" w:sz="0" w:space="0" w:color="auto"/>
              </w:divBdr>
            </w:div>
            <w:div w:id="2003508566">
              <w:marLeft w:val="0"/>
              <w:marRight w:val="0"/>
              <w:marTop w:val="0"/>
              <w:marBottom w:val="0"/>
              <w:divBdr>
                <w:top w:val="none" w:sz="0" w:space="0" w:color="auto"/>
                <w:left w:val="none" w:sz="0" w:space="0" w:color="auto"/>
                <w:bottom w:val="none" w:sz="0" w:space="0" w:color="auto"/>
                <w:right w:val="none" w:sz="0" w:space="0" w:color="auto"/>
              </w:divBdr>
            </w:div>
            <w:div w:id="1982953806">
              <w:marLeft w:val="0"/>
              <w:marRight w:val="0"/>
              <w:marTop w:val="0"/>
              <w:marBottom w:val="0"/>
              <w:divBdr>
                <w:top w:val="none" w:sz="0" w:space="0" w:color="auto"/>
                <w:left w:val="none" w:sz="0" w:space="0" w:color="auto"/>
                <w:bottom w:val="none" w:sz="0" w:space="0" w:color="auto"/>
                <w:right w:val="none" w:sz="0" w:space="0" w:color="auto"/>
              </w:divBdr>
            </w:div>
            <w:div w:id="1530873343">
              <w:marLeft w:val="0"/>
              <w:marRight w:val="0"/>
              <w:marTop w:val="0"/>
              <w:marBottom w:val="0"/>
              <w:divBdr>
                <w:top w:val="none" w:sz="0" w:space="0" w:color="auto"/>
                <w:left w:val="none" w:sz="0" w:space="0" w:color="auto"/>
                <w:bottom w:val="none" w:sz="0" w:space="0" w:color="auto"/>
                <w:right w:val="none" w:sz="0" w:space="0" w:color="auto"/>
              </w:divBdr>
            </w:div>
            <w:div w:id="1431202431">
              <w:marLeft w:val="0"/>
              <w:marRight w:val="0"/>
              <w:marTop w:val="0"/>
              <w:marBottom w:val="0"/>
              <w:divBdr>
                <w:top w:val="none" w:sz="0" w:space="0" w:color="auto"/>
                <w:left w:val="none" w:sz="0" w:space="0" w:color="auto"/>
                <w:bottom w:val="none" w:sz="0" w:space="0" w:color="auto"/>
                <w:right w:val="none" w:sz="0" w:space="0" w:color="auto"/>
              </w:divBdr>
              <w:divsChild>
                <w:div w:id="1483305683">
                  <w:marLeft w:val="0"/>
                  <w:marRight w:val="0"/>
                  <w:marTop w:val="0"/>
                  <w:marBottom w:val="0"/>
                  <w:divBdr>
                    <w:top w:val="none" w:sz="0" w:space="0" w:color="auto"/>
                    <w:left w:val="none" w:sz="0" w:space="0" w:color="auto"/>
                    <w:bottom w:val="none" w:sz="0" w:space="0" w:color="auto"/>
                    <w:right w:val="none" w:sz="0" w:space="0" w:color="auto"/>
                  </w:divBdr>
                </w:div>
                <w:div w:id="746073129">
                  <w:marLeft w:val="0"/>
                  <w:marRight w:val="0"/>
                  <w:marTop w:val="0"/>
                  <w:marBottom w:val="0"/>
                  <w:divBdr>
                    <w:top w:val="none" w:sz="0" w:space="0" w:color="auto"/>
                    <w:left w:val="none" w:sz="0" w:space="0" w:color="auto"/>
                    <w:bottom w:val="none" w:sz="0" w:space="0" w:color="auto"/>
                    <w:right w:val="none" w:sz="0" w:space="0" w:color="auto"/>
                  </w:divBdr>
                </w:div>
                <w:div w:id="1138496117">
                  <w:marLeft w:val="0"/>
                  <w:marRight w:val="0"/>
                  <w:marTop w:val="0"/>
                  <w:marBottom w:val="0"/>
                  <w:divBdr>
                    <w:top w:val="none" w:sz="0" w:space="0" w:color="auto"/>
                    <w:left w:val="none" w:sz="0" w:space="0" w:color="auto"/>
                    <w:bottom w:val="none" w:sz="0" w:space="0" w:color="auto"/>
                    <w:right w:val="none" w:sz="0" w:space="0" w:color="auto"/>
                  </w:divBdr>
                </w:div>
                <w:div w:id="474612067">
                  <w:marLeft w:val="0"/>
                  <w:marRight w:val="0"/>
                  <w:marTop w:val="0"/>
                  <w:marBottom w:val="0"/>
                  <w:divBdr>
                    <w:top w:val="none" w:sz="0" w:space="0" w:color="auto"/>
                    <w:left w:val="none" w:sz="0" w:space="0" w:color="auto"/>
                    <w:bottom w:val="none" w:sz="0" w:space="0" w:color="auto"/>
                    <w:right w:val="none" w:sz="0" w:space="0" w:color="auto"/>
                  </w:divBdr>
                </w:div>
                <w:div w:id="853306123">
                  <w:marLeft w:val="0"/>
                  <w:marRight w:val="0"/>
                  <w:marTop w:val="0"/>
                  <w:marBottom w:val="0"/>
                  <w:divBdr>
                    <w:top w:val="none" w:sz="0" w:space="0" w:color="auto"/>
                    <w:left w:val="none" w:sz="0" w:space="0" w:color="auto"/>
                    <w:bottom w:val="none" w:sz="0" w:space="0" w:color="auto"/>
                    <w:right w:val="none" w:sz="0" w:space="0" w:color="auto"/>
                  </w:divBdr>
                </w:div>
                <w:div w:id="1042484343">
                  <w:marLeft w:val="0"/>
                  <w:marRight w:val="0"/>
                  <w:marTop w:val="0"/>
                  <w:marBottom w:val="0"/>
                  <w:divBdr>
                    <w:top w:val="none" w:sz="0" w:space="0" w:color="auto"/>
                    <w:left w:val="none" w:sz="0" w:space="0" w:color="auto"/>
                    <w:bottom w:val="none" w:sz="0" w:space="0" w:color="auto"/>
                    <w:right w:val="none" w:sz="0" w:space="0" w:color="auto"/>
                  </w:divBdr>
                </w:div>
                <w:div w:id="924261289">
                  <w:marLeft w:val="0"/>
                  <w:marRight w:val="0"/>
                  <w:marTop w:val="0"/>
                  <w:marBottom w:val="0"/>
                  <w:divBdr>
                    <w:top w:val="none" w:sz="0" w:space="0" w:color="auto"/>
                    <w:left w:val="none" w:sz="0" w:space="0" w:color="auto"/>
                    <w:bottom w:val="none" w:sz="0" w:space="0" w:color="auto"/>
                    <w:right w:val="none" w:sz="0" w:space="0" w:color="auto"/>
                  </w:divBdr>
                </w:div>
                <w:div w:id="642345920">
                  <w:marLeft w:val="0"/>
                  <w:marRight w:val="0"/>
                  <w:marTop w:val="0"/>
                  <w:marBottom w:val="0"/>
                  <w:divBdr>
                    <w:top w:val="none" w:sz="0" w:space="0" w:color="auto"/>
                    <w:left w:val="none" w:sz="0" w:space="0" w:color="auto"/>
                    <w:bottom w:val="none" w:sz="0" w:space="0" w:color="auto"/>
                    <w:right w:val="none" w:sz="0" w:space="0" w:color="auto"/>
                  </w:divBdr>
                </w:div>
                <w:div w:id="1132283638">
                  <w:marLeft w:val="0"/>
                  <w:marRight w:val="0"/>
                  <w:marTop w:val="0"/>
                  <w:marBottom w:val="0"/>
                  <w:divBdr>
                    <w:top w:val="none" w:sz="0" w:space="0" w:color="auto"/>
                    <w:left w:val="none" w:sz="0" w:space="0" w:color="auto"/>
                    <w:bottom w:val="none" w:sz="0" w:space="0" w:color="auto"/>
                    <w:right w:val="none" w:sz="0" w:space="0" w:color="auto"/>
                  </w:divBdr>
                </w:div>
                <w:div w:id="1558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490">
          <w:marLeft w:val="0"/>
          <w:marRight w:val="0"/>
          <w:marTop w:val="0"/>
          <w:marBottom w:val="0"/>
          <w:divBdr>
            <w:top w:val="none" w:sz="0" w:space="0" w:color="auto"/>
            <w:left w:val="none" w:sz="0" w:space="0" w:color="auto"/>
            <w:bottom w:val="none" w:sz="0" w:space="0" w:color="auto"/>
            <w:right w:val="none" w:sz="0" w:space="0" w:color="auto"/>
          </w:divBdr>
          <w:divsChild>
            <w:div w:id="1714034019">
              <w:marLeft w:val="0"/>
              <w:marRight w:val="0"/>
              <w:marTop w:val="0"/>
              <w:marBottom w:val="0"/>
              <w:divBdr>
                <w:top w:val="none" w:sz="0" w:space="0" w:color="auto"/>
                <w:left w:val="none" w:sz="0" w:space="0" w:color="auto"/>
                <w:bottom w:val="none" w:sz="0" w:space="0" w:color="auto"/>
                <w:right w:val="none" w:sz="0" w:space="0" w:color="auto"/>
              </w:divBdr>
            </w:div>
            <w:div w:id="336660894">
              <w:marLeft w:val="0"/>
              <w:marRight w:val="0"/>
              <w:marTop w:val="0"/>
              <w:marBottom w:val="0"/>
              <w:divBdr>
                <w:top w:val="none" w:sz="0" w:space="0" w:color="auto"/>
                <w:left w:val="none" w:sz="0" w:space="0" w:color="auto"/>
                <w:bottom w:val="none" w:sz="0" w:space="0" w:color="auto"/>
                <w:right w:val="none" w:sz="0" w:space="0" w:color="auto"/>
              </w:divBdr>
            </w:div>
            <w:div w:id="47385246">
              <w:marLeft w:val="0"/>
              <w:marRight w:val="0"/>
              <w:marTop w:val="0"/>
              <w:marBottom w:val="0"/>
              <w:divBdr>
                <w:top w:val="none" w:sz="0" w:space="0" w:color="auto"/>
                <w:left w:val="none" w:sz="0" w:space="0" w:color="auto"/>
                <w:bottom w:val="none" w:sz="0" w:space="0" w:color="auto"/>
                <w:right w:val="none" w:sz="0" w:space="0" w:color="auto"/>
              </w:divBdr>
            </w:div>
            <w:div w:id="1569801532">
              <w:marLeft w:val="0"/>
              <w:marRight w:val="0"/>
              <w:marTop w:val="0"/>
              <w:marBottom w:val="0"/>
              <w:divBdr>
                <w:top w:val="none" w:sz="0" w:space="0" w:color="auto"/>
                <w:left w:val="none" w:sz="0" w:space="0" w:color="auto"/>
                <w:bottom w:val="none" w:sz="0" w:space="0" w:color="auto"/>
                <w:right w:val="none" w:sz="0" w:space="0" w:color="auto"/>
              </w:divBdr>
            </w:div>
            <w:div w:id="977370863">
              <w:marLeft w:val="0"/>
              <w:marRight w:val="0"/>
              <w:marTop w:val="0"/>
              <w:marBottom w:val="0"/>
              <w:divBdr>
                <w:top w:val="none" w:sz="0" w:space="0" w:color="auto"/>
                <w:left w:val="none" w:sz="0" w:space="0" w:color="auto"/>
                <w:bottom w:val="none" w:sz="0" w:space="0" w:color="auto"/>
                <w:right w:val="none" w:sz="0" w:space="0" w:color="auto"/>
              </w:divBdr>
            </w:div>
            <w:div w:id="850023033">
              <w:marLeft w:val="0"/>
              <w:marRight w:val="0"/>
              <w:marTop w:val="0"/>
              <w:marBottom w:val="0"/>
              <w:divBdr>
                <w:top w:val="none" w:sz="0" w:space="0" w:color="auto"/>
                <w:left w:val="none" w:sz="0" w:space="0" w:color="auto"/>
                <w:bottom w:val="none" w:sz="0" w:space="0" w:color="auto"/>
                <w:right w:val="none" w:sz="0" w:space="0" w:color="auto"/>
              </w:divBdr>
            </w:div>
            <w:div w:id="328221184">
              <w:marLeft w:val="0"/>
              <w:marRight w:val="0"/>
              <w:marTop w:val="0"/>
              <w:marBottom w:val="0"/>
              <w:divBdr>
                <w:top w:val="none" w:sz="0" w:space="0" w:color="auto"/>
                <w:left w:val="none" w:sz="0" w:space="0" w:color="auto"/>
                <w:bottom w:val="none" w:sz="0" w:space="0" w:color="auto"/>
                <w:right w:val="none" w:sz="0" w:space="0" w:color="auto"/>
              </w:divBdr>
            </w:div>
            <w:div w:id="144472558">
              <w:marLeft w:val="0"/>
              <w:marRight w:val="0"/>
              <w:marTop w:val="0"/>
              <w:marBottom w:val="0"/>
              <w:divBdr>
                <w:top w:val="none" w:sz="0" w:space="0" w:color="auto"/>
                <w:left w:val="none" w:sz="0" w:space="0" w:color="auto"/>
                <w:bottom w:val="none" w:sz="0" w:space="0" w:color="auto"/>
                <w:right w:val="none" w:sz="0" w:space="0" w:color="auto"/>
              </w:divBdr>
            </w:div>
            <w:div w:id="1003430718">
              <w:marLeft w:val="0"/>
              <w:marRight w:val="0"/>
              <w:marTop w:val="0"/>
              <w:marBottom w:val="0"/>
              <w:divBdr>
                <w:top w:val="none" w:sz="0" w:space="0" w:color="auto"/>
                <w:left w:val="none" w:sz="0" w:space="0" w:color="auto"/>
                <w:bottom w:val="none" w:sz="0" w:space="0" w:color="auto"/>
                <w:right w:val="none" w:sz="0" w:space="0" w:color="auto"/>
              </w:divBdr>
            </w:div>
            <w:div w:id="194929540">
              <w:marLeft w:val="0"/>
              <w:marRight w:val="0"/>
              <w:marTop w:val="0"/>
              <w:marBottom w:val="0"/>
              <w:divBdr>
                <w:top w:val="none" w:sz="0" w:space="0" w:color="auto"/>
                <w:left w:val="none" w:sz="0" w:space="0" w:color="auto"/>
                <w:bottom w:val="none" w:sz="0" w:space="0" w:color="auto"/>
                <w:right w:val="none" w:sz="0" w:space="0" w:color="auto"/>
              </w:divBdr>
            </w:div>
            <w:div w:id="1845123184">
              <w:marLeft w:val="0"/>
              <w:marRight w:val="0"/>
              <w:marTop w:val="0"/>
              <w:marBottom w:val="0"/>
              <w:divBdr>
                <w:top w:val="none" w:sz="0" w:space="0" w:color="auto"/>
                <w:left w:val="none" w:sz="0" w:space="0" w:color="auto"/>
                <w:bottom w:val="none" w:sz="0" w:space="0" w:color="auto"/>
                <w:right w:val="none" w:sz="0" w:space="0" w:color="auto"/>
              </w:divBdr>
            </w:div>
            <w:div w:id="1489981991">
              <w:marLeft w:val="0"/>
              <w:marRight w:val="0"/>
              <w:marTop w:val="0"/>
              <w:marBottom w:val="0"/>
              <w:divBdr>
                <w:top w:val="none" w:sz="0" w:space="0" w:color="auto"/>
                <w:left w:val="none" w:sz="0" w:space="0" w:color="auto"/>
                <w:bottom w:val="none" w:sz="0" w:space="0" w:color="auto"/>
                <w:right w:val="none" w:sz="0" w:space="0" w:color="auto"/>
              </w:divBdr>
            </w:div>
            <w:div w:id="1351564550">
              <w:marLeft w:val="0"/>
              <w:marRight w:val="0"/>
              <w:marTop w:val="0"/>
              <w:marBottom w:val="0"/>
              <w:divBdr>
                <w:top w:val="none" w:sz="0" w:space="0" w:color="auto"/>
                <w:left w:val="none" w:sz="0" w:space="0" w:color="auto"/>
                <w:bottom w:val="none" w:sz="0" w:space="0" w:color="auto"/>
                <w:right w:val="none" w:sz="0" w:space="0" w:color="auto"/>
              </w:divBdr>
            </w:div>
            <w:div w:id="926814574">
              <w:marLeft w:val="0"/>
              <w:marRight w:val="0"/>
              <w:marTop w:val="0"/>
              <w:marBottom w:val="0"/>
              <w:divBdr>
                <w:top w:val="none" w:sz="0" w:space="0" w:color="auto"/>
                <w:left w:val="none" w:sz="0" w:space="0" w:color="auto"/>
                <w:bottom w:val="none" w:sz="0" w:space="0" w:color="auto"/>
                <w:right w:val="none" w:sz="0" w:space="0" w:color="auto"/>
              </w:divBdr>
            </w:div>
            <w:div w:id="899294277">
              <w:marLeft w:val="0"/>
              <w:marRight w:val="0"/>
              <w:marTop w:val="0"/>
              <w:marBottom w:val="0"/>
              <w:divBdr>
                <w:top w:val="none" w:sz="0" w:space="0" w:color="auto"/>
                <w:left w:val="none" w:sz="0" w:space="0" w:color="auto"/>
                <w:bottom w:val="none" w:sz="0" w:space="0" w:color="auto"/>
                <w:right w:val="none" w:sz="0" w:space="0" w:color="auto"/>
              </w:divBdr>
            </w:div>
            <w:div w:id="2061978896">
              <w:marLeft w:val="0"/>
              <w:marRight w:val="0"/>
              <w:marTop w:val="0"/>
              <w:marBottom w:val="0"/>
              <w:divBdr>
                <w:top w:val="none" w:sz="0" w:space="0" w:color="auto"/>
                <w:left w:val="none" w:sz="0" w:space="0" w:color="auto"/>
                <w:bottom w:val="none" w:sz="0" w:space="0" w:color="auto"/>
                <w:right w:val="none" w:sz="0" w:space="0" w:color="auto"/>
              </w:divBdr>
            </w:div>
            <w:div w:id="2026323156">
              <w:marLeft w:val="0"/>
              <w:marRight w:val="0"/>
              <w:marTop w:val="0"/>
              <w:marBottom w:val="0"/>
              <w:divBdr>
                <w:top w:val="none" w:sz="0" w:space="0" w:color="auto"/>
                <w:left w:val="none" w:sz="0" w:space="0" w:color="auto"/>
                <w:bottom w:val="none" w:sz="0" w:space="0" w:color="auto"/>
                <w:right w:val="none" w:sz="0" w:space="0" w:color="auto"/>
              </w:divBdr>
            </w:div>
            <w:div w:id="1024554018">
              <w:marLeft w:val="0"/>
              <w:marRight w:val="0"/>
              <w:marTop w:val="0"/>
              <w:marBottom w:val="0"/>
              <w:divBdr>
                <w:top w:val="none" w:sz="0" w:space="0" w:color="auto"/>
                <w:left w:val="none" w:sz="0" w:space="0" w:color="auto"/>
                <w:bottom w:val="none" w:sz="0" w:space="0" w:color="auto"/>
                <w:right w:val="none" w:sz="0" w:space="0" w:color="auto"/>
              </w:divBdr>
            </w:div>
            <w:div w:id="1766070882">
              <w:marLeft w:val="0"/>
              <w:marRight w:val="0"/>
              <w:marTop w:val="0"/>
              <w:marBottom w:val="0"/>
              <w:divBdr>
                <w:top w:val="none" w:sz="0" w:space="0" w:color="auto"/>
                <w:left w:val="none" w:sz="0" w:space="0" w:color="auto"/>
                <w:bottom w:val="none" w:sz="0" w:space="0" w:color="auto"/>
                <w:right w:val="none" w:sz="0" w:space="0" w:color="auto"/>
              </w:divBdr>
            </w:div>
            <w:div w:id="704599098">
              <w:marLeft w:val="0"/>
              <w:marRight w:val="0"/>
              <w:marTop w:val="0"/>
              <w:marBottom w:val="0"/>
              <w:divBdr>
                <w:top w:val="none" w:sz="0" w:space="0" w:color="auto"/>
                <w:left w:val="none" w:sz="0" w:space="0" w:color="auto"/>
                <w:bottom w:val="none" w:sz="0" w:space="0" w:color="auto"/>
                <w:right w:val="none" w:sz="0" w:space="0" w:color="auto"/>
              </w:divBdr>
            </w:div>
            <w:div w:id="1673920816">
              <w:marLeft w:val="0"/>
              <w:marRight w:val="0"/>
              <w:marTop w:val="0"/>
              <w:marBottom w:val="0"/>
              <w:divBdr>
                <w:top w:val="none" w:sz="0" w:space="0" w:color="auto"/>
                <w:left w:val="none" w:sz="0" w:space="0" w:color="auto"/>
                <w:bottom w:val="none" w:sz="0" w:space="0" w:color="auto"/>
                <w:right w:val="none" w:sz="0" w:space="0" w:color="auto"/>
              </w:divBdr>
            </w:div>
            <w:div w:id="523371907">
              <w:marLeft w:val="0"/>
              <w:marRight w:val="0"/>
              <w:marTop w:val="0"/>
              <w:marBottom w:val="0"/>
              <w:divBdr>
                <w:top w:val="none" w:sz="0" w:space="0" w:color="auto"/>
                <w:left w:val="none" w:sz="0" w:space="0" w:color="auto"/>
                <w:bottom w:val="none" w:sz="0" w:space="0" w:color="auto"/>
                <w:right w:val="none" w:sz="0" w:space="0" w:color="auto"/>
              </w:divBdr>
            </w:div>
            <w:div w:id="1814832720">
              <w:marLeft w:val="0"/>
              <w:marRight w:val="0"/>
              <w:marTop w:val="0"/>
              <w:marBottom w:val="0"/>
              <w:divBdr>
                <w:top w:val="none" w:sz="0" w:space="0" w:color="auto"/>
                <w:left w:val="none" w:sz="0" w:space="0" w:color="auto"/>
                <w:bottom w:val="none" w:sz="0" w:space="0" w:color="auto"/>
                <w:right w:val="none" w:sz="0" w:space="0" w:color="auto"/>
              </w:divBdr>
            </w:div>
            <w:div w:id="1643121368">
              <w:marLeft w:val="0"/>
              <w:marRight w:val="0"/>
              <w:marTop w:val="0"/>
              <w:marBottom w:val="0"/>
              <w:divBdr>
                <w:top w:val="none" w:sz="0" w:space="0" w:color="auto"/>
                <w:left w:val="none" w:sz="0" w:space="0" w:color="auto"/>
                <w:bottom w:val="none" w:sz="0" w:space="0" w:color="auto"/>
                <w:right w:val="none" w:sz="0" w:space="0" w:color="auto"/>
              </w:divBdr>
            </w:div>
            <w:div w:id="474680711">
              <w:marLeft w:val="0"/>
              <w:marRight w:val="0"/>
              <w:marTop w:val="0"/>
              <w:marBottom w:val="0"/>
              <w:divBdr>
                <w:top w:val="none" w:sz="0" w:space="0" w:color="auto"/>
                <w:left w:val="none" w:sz="0" w:space="0" w:color="auto"/>
                <w:bottom w:val="none" w:sz="0" w:space="0" w:color="auto"/>
                <w:right w:val="none" w:sz="0" w:space="0" w:color="auto"/>
              </w:divBdr>
            </w:div>
            <w:div w:id="1886142693">
              <w:marLeft w:val="0"/>
              <w:marRight w:val="0"/>
              <w:marTop w:val="0"/>
              <w:marBottom w:val="0"/>
              <w:divBdr>
                <w:top w:val="none" w:sz="0" w:space="0" w:color="auto"/>
                <w:left w:val="none" w:sz="0" w:space="0" w:color="auto"/>
                <w:bottom w:val="none" w:sz="0" w:space="0" w:color="auto"/>
                <w:right w:val="none" w:sz="0" w:space="0" w:color="auto"/>
              </w:divBdr>
            </w:div>
            <w:div w:id="1032652438">
              <w:marLeft w:val="0"/>
              <w:marRight w:val="0"/>
              <w:marTop w:val="0"/>
              <w:marBottom w:val="0"/>
              <w:divBdr>
                <w:top w:val="none" w:sz="0" w:space="0" w:color="auto"/>
                <w:left w:val="none" w:sz="0" w:space="0" w:color="auto"/>
                <w:bottom w:val="none" w:sz="0" w:space="0" w:color="auto"/>
                <w:right w:val="none" w:sz="0" w:space="0" w:color="auto"/>
              </w:divBdr>
            </w:div>
            <w:div w:id="636885643">
              <w:marLeft w:val="0"/>
              <w:marRight w:val="0"/>
              <w:marTop w:val="0"/>
              <w:marBottom w:val="0"/>
              <w:divBdr>
                <w:top w:val="none" w:sz="0" w:space="0" w:color="auto"/>
                <w:left w:val="none" w:sz="0" w:space="0" w:color="auto"/>
                <w:bottom w:val="none" w:sz="0" w:space="0" w:color="auto"/>
                <w:right w:val="none" w:sz="0" w:space="0" w:color="auto"/>
              </w:divBdr>
            </w:div>
            <w:div w:id="1710647695">
              <w:marLeft w:val="0"/>
              <w:marRight w:val="0"/>
              <w:marTop w:val="0"/>
              <w:marBottom w:val="0"/>
              <w:divBdr>
                <w:top w:val="none" w:sz="0" w:space="0" w:color="auto"/>
                <w:left w:val="none" w:sz="0" w:space="0" w:color="auto"/>
                <w:bottom w:val="none" w:sz="0" w:space="0" w:color="auto"/>
                <w:right w:val="none" w:sz="0" w:space="0" w:color="auto"/>
              </w:divBdr>
            </w:div>
            <w:div w:id="676737636">
              <w:marLeft w:val="0"/>
              <w:marRight w:val="0"/>
              <w:marTop w:val="0"/>
              <w:marBottom w:val="0"/>
              <w:divBdr>
                <w:top w:val="none" w:sz="0" w:space="0" w:color="auto"/>
                <w:left w:val="none" w:sz="0" w:space="0" w:color="auto"/>
                <w:bottom w:val="none" w:sz="0" w:space="0" w:color="auto"/>
                <w:right w:val="none" w:sz="0" w:space="0" w:color="auto"/>
              </w:divBdr>
            </w:div>
            <w:div w:id="821502113">
              <w:marLeft w:val="0"/>
              <w:marRight w:val="0"/>
              <w:marTop w:val="0"/>
              <w:marBottom w:val="0"/>
              <w:divBdr>
                <w:top w:val="none" w:sz="0" w:space="0" w:color="auto"/>
                <w:left w:val="none" w:sz="0" w:space="0" w:color="auto"/>
                <w:bottom w:val="none" w:sz="0" w:space="0" w:color="auto"/>
                <w:right w:val="none" w:sz="0" w:space="0" w:color="auto"/>
              </w:divBdr>
            </w:div>
            <w:div w:id="1176770918">
              <w:marLeft w:val="0"/>
              <w:marRight w:val="0"/>
              <w:marTop w:val="0"/>
              <w:marBottom w:val="0"/>
              <w:divBdr>
                <w:top w:val="none" w:sz="0" w:space="0" w:color="auto"/>
                <w:left w:val="none" w:sz="0" w:space="0" w:color="auto"/>
                <w:bottom w:val="none" w:sz="0" w:space="0" w:color="auto"/>
                <w:right w:val="none" w:sz="0" w:space="0" w:color="auto"/>
              </w:divBdr>
            </w:div>
            <w:div w:id="1657565937">
              <w:marLeft w:val="0"/>
              <w:marRight w:val="0"/>
              <w:marTop w:val="0"/>
              <w:marBottom w:val="0"/>
              <w:divBdr>
                <w:top w:val="none" w:sz="0" w:space="0" w:color="auto"/>
                <w:left w:val="none" w:sz="0" w:space="0" w:color="auto"/>
                <w:bottom w:val="none" w:sz="0" w:space="0" w:color="auto"/>
                <w:right w:val="none" w:sz="0" w:space="0" w:color="auto"/>
              </w:divBdr>
            </w:div>
            <w:div w:id="775061394">
              <w:marLeft w:val="0"/>
              <w:marRight w:val="0"/>
              <w:marTop w:val="0"/>
              <w:marBottom w:val="0"/>
              <w:divBdr>
                <w:top w:val="none" w:sz="0" w:space="0" w:color="auto"/>
                <w:left w:val="none" w:sz="0" w:space="0" w:color="auto"/>
                <w:bottom w:val="none" w:sz="0" w:space="0" w:color="auto"/>
                <w:right w:val="none" w:sz="0" w:space="0" w:color="auto"/>
              </w:divBdr>
            </w:div>
            <w:div w:id="1122336615">
              <w:marLeft w:val="0"/>
              <w:marRight w:val="0"/>
              <w:marTop w:val="0"/>
              <w:marBottom w:val="0"/>
              <w:divBdr>
                <w:top w:val="none" w:sz="0" w:space="0" w:color="auto"/>
                <w:left w:val="none" w:sz="0" w:space="0" w:color="auto"/>
                <w:bottom w:val="none" w:sz="0" w:space="0" w:color="auto"/>
                <w:right w:val="none" w:sz="0" w:space="0" w:color="auto"/>
              </w:divBdr>
            </w:div>
            <w:div w:id="1009142619">
              <w:marLeft w:val="0"/>
              <w:marRight w:val="0"/>
              <w:marTop w:val="0"/>
              <w:marBottom w:val="0"/>
              <w:divBdr>
                <w:top w:val="none" w:sz="0" w:space="0" w:color="auto"/>
                <w:left w:val="none" w:sz="0" w:space="0" w:color="auto"/>
                <w:bottom w:val="none" w:sz="0" w:space="0" w:color="auto"/>
                <w:right w:val="none" w:sz="0" w:space="0" w:color="auto"/>
              </w:divBdr>
            </w:div>
            <w:div w:id="64766615">
              <w:marLeft w:val="0"/>
              <w:marRight w:val="0"/>
              <w:marTop w:val="0"/>
              <w:marBottom w:val="0"/>
              <w:divBdr>
                <w:top w:val="none" w:sz="0" w:space="0" w:color="auto"/>
                <w:left w:val="none" w:sz="0" w:space="0" w:color="auto"/>
                <w:bottom w:val="none" w:sz="0" w:space="0" w:color="auto"/>
                <w:right w:val="none" w:sz="0" w:space="0" w:color="auto"/>
              </w:divBdr>
            </w:div>
            <w:div w:id="653682072">
              <w:marLeft w:val="0"/>
              <w:marRight w:val="0"/>
              <w:marTop w:val="0"/>
              <w:marBottom w:val="0"/>
              <w:divBdr>
                <w:top w:val="none" w:sz="0" w:space="0" w:color="auto"/>
                <w:left w:val="none" w:sz="0" w:space="0" w:color="auto"/>
                <w:bottom w:val="none" w:sz="0" w:space="0" w:color="auto"/>
                <w:right w:val="none" w:sz="0" w:space="0" w:color="auto"/>
              </w:divBdr>
            </w:div>
            <w:div w:id="1818839127">
              <w:marLeft w:val="0"/>
              <w:marRight w:val="0"/>
              <w:marTop w:val="0"/>
              <w:marBottom w:val="0"/>
              <w:divBdr>
                <w:top w:val="none" w:sz="0" w:space="0" w:color="auto"/>
                <w:left w:val="none" w:sz="0" w:space="0" w:color="auto"/>
                <w:bottom w:val="none" w:sz="0" w:space="0" w:color="auto"/>
                <w:right w:val="none" w:sz="0" w:space="0" w:color="auto"/>
              </w:divBdr>
              <w:divsChild>
                <w:div w:id="479883036">
                  <w:marLeft w:val="0"/>
                  <w:marRight w:val="0"/>
                  <w:marTop w:val="0"/>
                  <w:marBottom w:val="0"/>
                  <w:divBdr>
                    <w:top w:val="none" w:sz="0" w:space="0" w:color="auto"/>
                    <w:left w:val="none" w:sz="0" w:space="0" w:color="auto"/>
                    <w:bottom w:val="none" w:sz="0" w:space="0" w:color="auto"/>
                    <w:right w:val="none" w:sz="0" w:space="0" w:color="auto"/>
                  </w:divBdr>
                </w:div>
                <w:div w:id="817382178">
                  <w:marLeft w:val="0"/>
                  <w:marRight w:val="0"/>
                  <w:marTop w:val="0"/>
                  <w:marBottom w:val="0"/>
                  <w:divBdr>
                    <w:top w:val="none" w:sz="0" w:space="0" w:color="auto"/>
                    <w:left w:val="none" w:sz="0" w:space="0" w:color="auto"/>
                    <w:bottom w:val="none" w:sz="0" w:space="0" w:color="auto"/>
                    <w:right w:val="none" w:sz="0" w:space="0" w:color="auto"/>
                  </w:divBdr>
                </w:div>
                <w:div w:id="132218105">
                  <w:marLeft w:val="0"/>
                  <w:marRight w:val="0"/>
                  <w:marTop w:val="0"/>
                  <w:marBottom w:val="0"/>
                  <w:divBdr>
                    <w:top w:val="none" w:sz="0" w:space="0" w:color="auto"/>
                    <w:left w:val="none" w:sz="0" w:space="0" w:color="auto"/>
                    <w:bottom w:val="none" w:sz="0" w:space="0" w:color="auto"/>
                    <w:right w:val="none" w:sz="0" w:space="0" w:color="auto"/>
                  </w:divBdr>
                </w:div>
                <w:div w:id="390270060">
                  <w:marLeft w:val="0"/>
                  <w:marRight w:val="0"/>
                  <w:marTop w:val="0"/>
                  <w:marBottom w:val="0"/>
                  <w:divBdr>
                    <w:top w:val="none" w:sz="0" w:space="0" w:color="auto"/>
                    <w:left w:val="none" w:sz="0" w:space="0" w:color="auto"/>
                    <w:bottom w:val="none" w:sz="0" w:space="0" w:color="auto"/>
                    <w:right w:val="none" w:sz="0" w:space="0" w:color="auto"/>
                  </w:divBdr>
                </w:div>
                <w:div w:id="533344374">
                  <w:marLeft w:val="0"/>
                  <w:marRight w:val="0"/>
                  <w:marTop w:val="0"/>
                  <w:marBottom w:val="0"/>
                  <w:divBdr>
                    <w:top w:val="none" w:sz="0" w:space="0" w:color="auto"/>
                    <w:left w:val="none" w:sz="0" w:space="0" w:color="auto"/>
                    <w:bottom w:val="none" w:sz="0" w:space="0" w:color="auto"/>
                    <w:right w:val="none" w:sz="0" w:space="0" w:color="auto"/>
                  </w:divBdr>
                </w:div>
                <w:div w:id="638339837">
                  <w:marLeft w:val="0"/>
                  <w:marRight w:val="0"/>
                  <w:marTop w:val="0"/>
                  <w:marBottom w:val="0"/>
                  <w:divBdr>
                    <w:top w:val="none" w:sz="0" w:space="0" w:color="auto"/>
                    <w:left w:val="none" w:sz="0" w:space="0" w:color="auto"/>
                    <w:bottom w:val="none" w:sz="0" w:space="0" w:color="auto"/>
                    <w:right w:val="none" w:sz="0" w:space="0" w:color="auto"/>
                  </w:divBdr>
                </w:div>
                <w:div w:id="1505508201">
                  <w:marLeft w:val="0"/>
                  <w:marRight w:val="0"/>
                  <w:marTop w:val="0"/>
                  <w:marBottom w:val="0"/>
                  <w:divBdr>
                    <w:top w:val="none" w:sz="0" w:space="0" w:color="auto"/>
                    <w:left w:val="none" w:sz="0" w:space="0" w:color="auto"/>
                    <w:bottom w:val="none" w:sz="0" w:space="0" w:color="auto"/>
                    <w:right w:val="none" w:sz="0" w:space="0" w:color="auto"/>
                  </w:divBdr>
                </w:div>
                <w:div w:id="1216548997">
                  <w:marLeft w:val="0"/>
                  <w:marRight w:val="0"/>
                  <w:marTop w:val="0"/>
                  <w:marBottom w:val="0"/>
                  <w:divBdr>
                    <w:top w:val="none" w:sz="0" w:space="0" w:color="auto"/>
                    <w:left w:val="none" w:sz="0" w:space="0" w:color="auto"/>
                    <w:bottom w:val="none" w:sz="0" w:space="0" w:color="auto"/>
                    <w:right w:val="none" w:sz="0" w:space="0" w:color="auto"/>
                  </w:divBdr>
                </w:div>
                <w:div w:id="1176575111">
                  <w:marLeft w:val="0"/>
                  <w:marRight w:val="0"/>
                  <w:marTop w:val="0"/>
                  <w:marBottom w:val="0"/>
                  <w:divBdr>
                    <w:top w:val="none" w:sz="0" w:space="0" w:color="auto"/>
                    <w:left w:val="none" w:sz="0" w:space="0" w:color="auto"/>
                    <w:bottom w:val="none" w:sz="0" w:space="0" w:color="auto"/>
                    <w:right w:val="none" w:sz="0" w:space="0" w:color="auto"/>
                  </w:divBdr>
                </w:div>
                <w:div w:id="2026901849">
                  <w:marLeft w:val="0"/>
                  <w:marRight w:val="0"/>
                  <w:marTop w:val="0"/>
                  <w:marBottom w:val="0"/>
                  <w:divBdr>
                    <w:top w:val="none" w:sz="0" w:space="0" w:color="auto"/>
                    <w:left w:val="none" w:sz="0" w:space="0" w:color="auto"/>
                    <w:bottom w:val="none" w:sz="0" w:space="0" w:color="auto"/>
                    <w:right w:val="none" w:sz="0" w:space="0" w:color="auto"/>
                  </w:divBdr>
                </w:div>
                <w:div w:id="2123112872">
                  <w:marLeft w:val="0"/>
                  <w:marRight w:val="0"/>
                  <w:marTop w:val="0"/>
                  <w:marBottom w:val="0"/>
                  <w:divBdr>
                    <w:top w:val="none" w:sz="0" w:space="0" w:color="auto"/>
                    <w:left w:val="none" w:sz="0" w:space="0" w:color="auto"/>
                    <w:bottom w:val="none" w:sz="0" w:space="0" w:color="auto"/>
                    <w:right w:val="none" w:sz="0" w:space="0" w:color="auto"/>
                  </w:divBdr>
                </w:div>
                <w:div w:id="1053894574">
                  <w:marLeft w:val="0"/>
                  <w:marRight w:val="0"/>
                  <w:marTop w:val="0"/>
                  <w:marBottom w:val="0"/>
                  <w:divBdr>
                    <w:top w:val="none" w:sz="0" w:space="0" w:color="auto"/>
                    <w:left w:val="none" w:sz="0" w:space="0" w:color="auto"/>
                    <w:bottom w:val="none" w:sz="0" w:space="0" w:color="auto"/>
                    <w:right w:val="none" w:sz="0" w:space="0" w:color="auto"/>
                  </w:divBdr>
                </w:div>
                <w:div w:id="1329022953">
                  <w:marLeft w:val="0"/>
                  <w:marRight w:val="0"/>
                  <w:marTop w:val="0"/>
                  <w:marBottom w:val="0"/>
                  <w:divBdr>
                    <w:top w:val="none" w:sz="0" w:space="0" w:color="auto"/>
                    <w:left w:val="none" w:sz="0" w:space="0" w:color="auto"/>
                    <w:bottom w:val="none" w:sz="0" w:space="0" w:color="auto"/>
                    <w:right w:val="none" w:sz="0" w:space="0" w:color="auto"/>
                  </w:divBdr>
                </w:div>
                <w:div w:id="1307976802">
                  <w:marLeft w:val="0"/>
                  <w:marRight w:val="0"/>
                  <w:marTop w:val="0"/>
                  <w:marBottom w:val="0"/>
                  <w:divBdr>
                    <w:top w:val="none" w:sz="0" w:space="0" w:color="auto"/>
                    <w:left w:val="none" w:sz="0" w:space="0" w:color="auto"/>
                    <w:bottom w:val="none" w:sz="0" w:space="0" w:color="auto"/>
                    <w:right w:val="none" w:sz="0" w:space="0" w:color="auto"/>
                  </w:divBdr>
                </w:div>
                <w:div w:id="1598639565">
                  <w:marLeft w:val="0"/>
                  <w:marRight w:val="0"/>
                  <w:marTop w:val="0"/>
                  <w:marBottom w:val="0"/>
                  <w:divBdr>
                    <w:top w:val="none" w:sz="0" w:space="0" w:color="auto"/>
                    <w:left w:val="none" w:sz="0" w:space="0" w:color="auto"/>
                    <w:bottom w:val="none" w:sz="0" w:space="0" w:color="auto"/>
                    <w:right w:val="none" w:sz="0" w:space="0" w:color="auto"/>
                  </w:divBdr>
                </w:div>
                <w:div w:id="1545632988">
                  <w:marLeft w:val="0"/>
                  <w:marRight w:val="0"/>
                  <w:marTop w:val="0"/>
                  <w:marBottom w:val="0"/>
                  <w:divBdr>
                    <w:top w:val="none" w:sz="0" w:space="0" w:color="auto"/>
                    <w:left w:val="none" w:sz="0" w:space="0" w:color="auto"/>
                    <w:bottom w:val="none" w:sz="0" w:space="0" w:color="auto"/>
                    <w:right w:val="none" w:sz="0" w:space="0" w:color="auto"/>
                  </w:divBdr>
                </w:div>
                <w:div w:id="577329624">
                  <w:marLeft w:val="0"/>
                  <w:marRight w:val="0"/>
                  <w:marTop w:val="0"/>
                  <w:marBottom w:val="0"/>
                  <w:divBdr>
                    <w:top w:val="none" w:sz="0" w:space="0" w:color="auto"/>
                    <w:left w:val="none" w:sz="0" w:space="0" w:color="auto"/>
                    <w:bottom w:val="none" w:sz="0" w:space="0" w:color="auto"/>
                    <w:right w:val="none" w:sz="0" w:space="0" w:color="auto"/>
                  </w:divBdr>
                </w:div>
                <w:div w:id="1741052181">
                  <w:marLeft w:val="0"/>
                  <w:marRight w:val="0"/>
                  <w:marTop w:val="0"/>
                  <w:marBottom w:val="0"/>
                  <w:divBdr>
                    <w:top w:val="none" w:sz="0" w:space="0" w:color="auto"/>
                    <w:left w:val="none" w:sz="0" w:space="0" w:color="auto"/>
                    <w:bottom w:val="none" w:sz="0" w:space="0" w:color="auto"/>
                    <w:right w:val="none" w:sz="0" w:space="0" w:color="auto"/>
                  </w:divBdr>
                </w:div>
                <w:div w:id="472412184">
                  <w:marLeft w:val="0"/>
                  <w:marRight w:val="0"/>
                  <w:marTop w:val="0"/>
                  <w:marBottom w:val="0"/>
                  <w:divBdr>
                    <w:top w:val="none" w:sz="0" w:space="0" w:color="auto"/>
                    <w:left w:val="none" w:sz="0" w:space="0" w:color="auto"/>
                    <w:bottom w:val="none" w:sz="0" w:space="0" w:color="auto"/>
                    <w:right w:val="none" w:sz="0" w:space="0" w:color="auto"/>
                  </w:divBdr>
                </w:div>
                <w:div w:id="2076003766">
                  <w:marLeft w:val="0"/>
                  <w:marRight w:val="0"/>
                  <w:marTop w:val="0"/>
                  <w:marBottom w:val="0"/>
                  <w:divBdr>
                    <w:top w:val="none" w:sz="0" w:space="0" w:color="auto"/>
                    <w:left w:val="none" w:sz="0" w:space="0" w:color="auto"/>
                    <w:bottom w:val="none" w:sz="0" w:space="0" w:color="auto"/>
                    <w:right w:val="none" w:sz="0" w:space="0" w:color="auto"/>
                  </w:divBdr>
                </w:div>
                <w:div w:id="1561670592">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901014897">
                  <w:marLeft w:val="0"/>
                  <w:marRight w:val="0"/>
                  <w:marTop w:val="0"/>
                  <w:marBottom w:val="0"/>
                  <w:divBdr>
                    <w:top w:val="none" w:sz="0" w:space="0" w:color="auto"/>
                    <w:left w:val="none" w:sz="0" w:space="0" w:color="auto"/>
                    <w:bottom w:val="none" w:sz="0" w:space="0" w:color="auto"/>
                    <w:right w:val="none" w:sz="0" w:space="0" w:color="auto"/>
                  </w:divBdr>
                </w:div>
                <w:div w:id="429157332">
                  <w:marLeft w:val="0"/>
                  <w:marRight w:val="0"/>
                  <w:marTop w:val="0"/>
                  <w:marBottom w:val="0"/>
                  <w:divBdr>
                    <w:top w:val="none" w:sz="0" w:space="0" w:color="auto"/>
                    <w:left w:val="none" w:sz="0" w:space="0" w:color="auto"/>
                    <w:bottom w:val="none" w:sz="0" w:space="0" w:color="auto"/>
                    <w:right w:val="none" w:sz="0" w:space="0" w:color="auto"/>
                  </w:divBdr>
                </w:div>
                <w:div w:id="1592280323">
                  <w:marLeft w:val="0"/>
                  <w:marRight w:val="0"/>
                  <w:marTop w:val="0"/>
                  <w:marBottom w:val="0"/>
                  <w:divBdr>
                    <w:top w:val="none" w:sz="0" w:space="0" w:color="auto"/>
                    <w:left w:val="none" w:sz="0" w:space="0" w:color="auto"/>
                    <w:bottom w:val="none" w:sz="0" w:space="0" w:color="auto"/>
                    <w:right w:val="none" w:sz="0" w:space="0" w:color="auto"/>
                  </w:divBdr>
                </w:div>
                <w:div w:id="464739680">
                  <w:marLeft w:val="0"/>
                  <w:marRight w:val="0"/>
                  <w:marTop w:val="0"/>
                  <w:marBottom w:val="0"/>
                  <w:divBdr>
                    <w:top w:val="none" w:sz="0" w:space="0" w:color="auto"/>
                    <w:left w:val="none" w:sz="0" w:space="0" w:color="auto"/>
                    <w:bottom w:val="none" w:sz="0" w:space="0" w:color="auto"/>
                    <w:right w:val="none" w:sz="0" w:space="0" w:color="auto"/>
                  </w:divBdr>
                </w:div>
                <w:div w:id="1599632333">
                  <w:marLeft w:val="0"/>
                  <w:marRight w:val="0"/>
                  <w:marTop w:val="0"/>
                  <w:marBottom w:val="0"/>
                  <w:divBdr>
                    <w:top w:val="none" w:sz="0" w:space="0" w:color="auto"/>
                    <w:left w:val="none" w:sz="0" w:space="0" w:color="auto"/>
                    <w:bottom w:val="none" w:sz="0" w:space="0" w:color="auto"/>
                    <w:right w:val="none" w:sz="0" w:space="0" w:color="auto"/>
                  </w:divBdr>
                </w:div>
                <w:div w:id="664629611">
                  <w:marLeft w:val="0"/>
                  <w:marRight w:val="0"/>
                  <w:marTop w:val="0"/>
                  <w:marBottom w:val="0"/>
                  <w:divBdr>
                    <w:top w:val="none" w:sz="0" w:space="0" w:color="auto"/>
                    <w:left w:val="none" w:sz="0" w:space="0" w:color="auto"/>
                    <w:bottom w:val="none" w:sz="0" w:space="0" w:color="auto"/>
                    <w:right w:val="none" w:sz="0" w:space="0" w:color="auto"/>
                  </w:divBdr>
                </w:div>
                <w:div w:id="1170171402">
                  <w:marLeft w:val="0"/>
                  <w:marRight w:val="0"/>
                  <w:marTop w:val="0"/>
                  <w:marBottom w:val="0"/>
                  <w:divBdr>
                    <w:top w:val="none" w:sz="0" w:space="0" w:color="auto"/>
                    <w:left w:val="none" w:sz="0" w:space="0" w:color="auto"/>
                    <w:bottom w:val="none" w:sz="0" w:space="0" w:color="auto"/>
                    <w:right w:val="none" w:sz="0" w:space="0" w:color="auto"/>
                  </w:divBdr>
                </w:div>
                <w:div w:id="850222449">
                  <w:marLeft w:val="0"/>
                  <w:marRight w:val="0"/>
                  <w:marTop w:val="0"/>
                  <w:marBottom w:val="0"/>
                  <w:divBdr>
                    <w:top w:val="none" w:sz="0" w:space="0" w:color="auto"/>
                    <w:left w:val="none" w:sz="0" w:space="0" w:color="auto"/>
                    <w:bottom w:val="none" w:sz="0" w:space="0" w:color="auto"/>
                    <w:right w:val="none" w:sz="0" w:space="0" w:color="auto"/>
                  </w:divBdr>
                </w:div>
                <w:div w:id="1511797778">
                  <w:marLeft w:val="0"/>
                  <w:marRight w:val="0"/>
                  <w:marTop w:val="0"/>
                  <w:marBottom w:val="0"/>
                  <w:divBdr>
                    <w:top w:val="none" w:sz="0" w:space="0" w:color="auto"/>
                    <w:left w:val="none" w:sz="0" w:space="0" w:color="auto"/>
                    <w:bottom w:val="none" w:sz="0" w:space="0" w:color="auto"/>
                    <w:right w:val="none" w:sz="0" w:space="0" w:color="auto"/>
                  </w:divBdr>
                </w:div>
                <w:div w:id="944309008">
                  <w:marLeft w:val="0"/>
                  <w:marRight w:val="0"/>
                  <w:marTop w:val="0"/>
                  <w:marBottom w:val="0"/>
                  <w:divBdr>
                    <w:top w:val="none" w:sz="0" w:space="0" w:color="auto"/>
                    <w:left w:val="none" w:sz="0" w:space="0" w:color="auto"/>
                    <w:bottom w:val="none" w:sz="0" w:space="0" w:color="auto"/>
                    <w:right w:val="none" w:sz="0" w:space="0" w:color="auto"/>
                  </w:divBdr>
                </w:div>
                <w:div w:id="377826246">
                  <w:marLeft w:val="0"/>
                  <w:marRight w:val="0"/>
                  <w:marTop w:val="0"/>
                  <w:marBottom w:val="0"/>
                  <w:divBdr>
                    <w:top w:val="none" w:sz="0" w:space="0" w:color="auto"/>
                    <w:left w:val="none" w:sz="0" w:space="0" w:color="auto"/>
                    <w:bottom w:val="none" w:sz="0" w:space="0" w:color="auto"/>
                    <w:right w:val="none" w:sz="0" w:space="0" w:color="auto"/>
                  </w:divBdr>
                </w:div>
                <w:div w:id="1448545793">
                  <w:marLeft w:val="0"/>
                  <w:marRight w:val="0"/>
                  <w:marTop w:val="0"/>
                  <w:marBottom w:val="0"/>
                  <w:divBdr>
                    <w:top w:val="none" w:sz="0" w:space="0" w:color="auto"/>
                    <w:left w:val="none" w:sz="0" w:space="0" w:color="auto"/>
                    <w:bottom w:val="none" w:sz="0" w:space="0" w:color="auto"/>
                    <w:right w:val="none" w:sz="0" w:space="0" w:color="auto"/>
                  </w:divBdr>
                </w:div>
                <w:div w:id="1336423257">
                  <w:marLeft w:val="0"/>
                  <w:marRight w:val="0"/>
                  <w:marTop w:val="0"/>
                  <w:marBottom w:val="0"/>
                  <w:divBdr>
                    <w:top w:val="none" w:sz="0" w:space="0" w:color="auto"/>
                    <w:left w:val="none" w:sz="0" w:space="0" w:color="auto"/>
                    <w:bottom w:val="none" w:sz="0" w:space="0" w:color="auto"/>
                    <w:right w:val="none" w:sz="0" w:space="0" w:color="auto"/>
                  </w:divBdr>
                </w:div>
                <w:div w:id="1960525083">
                  <w:marLeft w:val="0"/>
                  <w:marRight w:val="0"/>
                  <w:marTop w:val="0"/>
                  <w:marBottom w:val="0"/>
                  <w:divBdr>
                    <w:top w:val="none" w:sz="0" w:space="0" w:color="auto"/>
                    <w:left w:val="none" w:sz="0" w:space="0" w:color="auto"/>
                    <w:bottom w:val="none" w:sz="0" w:space="0" w:color="auto"/>
                    <w:right w:val="none" w:sz="0" w:space="0" w:color="auto"/>
                  </w:divBdr>
                </w:div>
                <w:div w:id="12977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5953">
          <w:marLeft w:val="0"/>
          <w:marRight w:val="0"/>
          <w:marTop w:val="0"/>
          <w:marBottom w:val="0"/>
          <w:divBdr>
            <w:top w:val="none" w:sz="0" w:space="0" w:color="auto"/>
            <w:left w:val="none" w:sz="0" w:space="0" w:color="auto"/>
            <w:bottom w:val="none" w:sz="0" w:space="0" w:color="auto"/>
            <w:right w:val="none" w:sz="0" w:space="0" w:color="auto"/>
          </w:divBdr>
          <w:divsChild>
            <w:div w:id="1942176874">
              <w:marLeft w:val="0"/>
              <w:marRight w:val="0"/>
              <w:marTop w:val="0"/>
              <w:marBottom w:val="0"/>
              <w:divBdr>
                <w:top w:val="none" w:sz="0" w:space="0" w:color="auto"/>
                <w:left w:val="none" w:sz="0" w:space="0" w:color="auto"/>
                <w:bottom w:val="none" w:sz="0" w:space="0" w:color="auto"/>
                <w:right w:val="none" w:sz="0" w:space="0" w:color="auto"/>
              </w:divBdr>
            </w:div>
            <w:div w:id="796950050">
              <w:marLeft w:val="0"/>
              <w:marRight w:val="0"/>
              <w:marTop w:val="0"/>
              <w:marBottom w:val="0"/>
              <w:divBdr>
                <w:top w:val="none" w:sz="0" w:space="0" w:color="auto"/>
                <w:left w:val="none" w:sz="0" w:space="0" w:color="auto"/>
                <w:bottom w:val="none" w:sz="0" w:space="0" w:color="auto"/>
                <w:right w:val="none" w:sz="0" w:space="0" w:color="auto"/>
              </w:divBdr>
            </w:div>
            <w:div w:id="340741763">
              <w:marLeft w:val="0"/>
              <w:marRight w:val="0"/>
              <w:marTop w:val="0"/>
              <w:marBottom w:val="0"/>
              <w:divBdr>
                <w:top w:val="none" w:sz="0" w:space="0" w:color="auto"/>
                <w:left w:val="none" w:sz="0" w:space="0" w:color="auto"/>
                <w:bottom w:val="none" w:sz="0" w:space="0" w:color="auto"/>
                <w:right w:val="none" w:sz="0" w:space="0" w:color="auto"/>
              </w:divBdr>
            </w:div>
            <w:div w:id="694576653">
              <w:marLeft w:val="0"/>
              <w:marRight w:val="0"/>
              <w:marTop w:val="0"/>
              <w:marBottom w:val="0"/>
              <w:divBdr>
                <w:top w:val="none" w:sz="0" w:space="0" w:color="auto"/>
                <w:left w:val="none" w:sz="0" w:space="0" w:color="auto"/>
                <w:bottom w:val="none" w:sz="0" w:space="0" w:color="auto"/>
                <w:right w:val="none" w:sz="0" w:space="0" w:color="auto"/>
              </w:divBdr>
            </w:div>
            <w:div w:id="811410315">
              <w:marLeft w:val="0"/>
              <w:marRight w:val="0"/>
              <w:marTop w:val="0"/>
              <w:marBottom w:val="0"/>
              <w:divBdr>
                <w:top w:val="none" w:sz="0" w:space="0" w:color="auto"/>
                <w:left w:val="none" w:sz="0" w:space="0" w:color="auto"/>
                <w:bottom w:val="none" w:sz="0" w:space="0" w:color="auto"/>
                <w:right w:val="none" w:sz="0" w:space="0" w:color="auto"/>
              </w:divBdr>
            </w:div>
            <w:div w:id="444077185">
              <w:marLeft w:val="0"/>
              <w:marRight w:val="0"/>
              <w:marTop w:val="0"/>
              <w:marBottom w:val="0"/>
              <w:divBdr>
                <w:top w:val="none" w:sz="0" w:space="0" w:color="auto"/>
                <w:left w:val="none" w:sz="0" w:space="0" w:color="auto"/>
                <w:bottom w:val="none" w:sz="0" w:space="0" w:color="auto"/>
                <w:right w:val="none" w:sz="0" w:space="0" w:color="auto"/>
              </w:divBdr>
            </w:div>
            <w:div w:id="1890602759">
              <w:marLeft w:val="0"/>
              <w:marRight w:val="0"/>
              <w:marTop w:val="0"/>
              <w:marBottom w:val="0"/>
              <w:divBdr>
                <w:top w:val="none" w:sz="0" w:space="0" w:color="auto"/>
                <w:left w:val="none" w:sz="0" w:space="0" w:color="auto"/>
                <w:bottom w:val="none" w:sz="0" w:space="0" w:color="auto"/>
                <w:right w:val="none" w:sz="0" w:space="0" w:color="auto"/>
              </w:divBdr>
              <w:divsChild>
                <w:div w:id="376660218">
                  <w:marLeft w:val="0"/>
                  <w:marRight w:val="0"/>
                  <w:marTop w:val="0"/>
                  <w:marBottom w:val="0"/>
                  <w:divBdr>
                    <w:top w:val="none" w:sz="0" w:space="0" w:color="auto"/>
                    <w:left w:val="none" w:sz="0" w:space="0" w:color="auto"/>
                    <w:bottom w:val="none" w:sz="0" w:space="0" w:color="auto"/>
                    <w:right w:val="none" w:sz="0" w:space="0" w:color="auto"/>
                  </w:divBdr>
                </w:div>
                <w:div w:id="3630926">
                  <w:marLeft w:val="0"/>
                  <w:marRight w:val="0"/>
                  <w:marTop w:val="0"/>
                  <w:marBottom w:val="0"/>
                  <w:divBdr>
                    <w:top w:val="none" w:sz="0" w:space="0" w:color="auto"/>
                    <w:left w:val="none" w:sz="0" w:space="0" w:color="auto"/>
                    <w:bottom w:val="none" w:sz="0" w:space="0" w:color="auto"/>
                    <w:right w:val="none" w:sz="0" w:space="0" w:color="auto"/>
                  </w:divBdr>
                </w:div>
                <w:div w:id="906572444">
                  <w:marLeft w:val="0"/>
                  <w:marRight w:val="0"/>
                  <w:marTop w:val="0"/>
                  <w:marBottom w:val="0"/>
                  <w:divBdr>
                    <w:top w:val="none" w:sz="0" w:space="0" w:color="auto"/>
                    <w:left w:val="none" w:sz="0" w:space="0" w:color="auto"/>
                    <w:bottom w:val="none" w:sz="0" w:space="0" w:color="auto"/>
                    <w:right w:val="none" w:sz="0" w:space="0" w:color="auto"/>
                  </w:divBdr>
                </w:div>
                <w:div w:id="749277129">
                  <w:marLeft w:val="0"/>
                  <w:marRight w:val="0"/>
                  <w:marTop w:val="0"/>
                  <w:marBottom w:val="0"/>
                  <w:divBdr>
                    <w:top w:val="none" w:sz="0" w:space="0" w:color="auto"/>
                    <w:left w:val="none" w:sz="0" w:space="0" w:color="auto"/>
                    <w:bottom w:val="none" w:sz="0" w:space="0" w:color="auto"/>
                    <w:right w:val="none" w:sz="0" w:space="0" w:color="auto"/>
                  </w:divBdr>
                </w:div>
                <w:div w:id="7177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1868">
          <w:marLeft w:val="0"/>
          <w:marRight w:val="0"/>
          <w:marTop w:val="0"/>
          <w:marBottom w:val="0"/>
          <w:divBdr>
            <w:top w:val="none" w:sz="0" w:space="0" w:color="auto"/>
            <w:left w:val="none" w:sz="0" w:space="0" w:color="auto"/>
            <w:bottom w:val="none" w:sz="0" w:space="0" w:color="auto"/>
            <w:right w:val="none" w:sz="0" w:space="0" w:color="auto"/>
          </w:divBdr>
          <w:divsChild>
            <w:div w:id="1035154575">
              <w:marLeft w:val="0"/>
              <w:marRight w:val="0"/>
              <w:marTop w:val="0"/>
              <w:marBottom w:val="0"/>
              <w:divBdr>
                <w:top w:val="none" w:sz="0" w:space="0" w:color="auto"/>
                <w:left w:val="none" w:sz="0" w:space="0" w:color="auto"/>
                <w:bottom w:val="none" w:sz="0" w:space="0" w:color="auto"/>
                <w:right w:val="none" w:sz="0" w:space="0" w:color="auto"/>
              </w:divBdr>
            </w:div>
            <w:div w:id="1486160342">
              <w:marLeft w:val="0"/>
              <w:marRight w:val="0"/>
              <w:marTop w:val="0"/>
              <w:marBottom w:val="0"/>
              <w:divBdr>
                <w:top w:val="none" w:sz="0" w:space="0" w:color="auto"/>
                <w:left w:val="none" w:sz="0" w:space="0" w:color="auto"/>
                <w:bottom w:val="none" w:sz="0" w:space="0" w:color="auto"/>
                <w:right w:val="none" w:sz="0" w:space="0" w:color="auto"/>
              </w:divBdr>
            </w:div>
            <w:div w:id="1710759361">
              <w:marLeft w:val="0"/>
              <w:marRight w:val="0"/>
              <w:marTop w:val="0"/>
              <w:marBottom w:val="0"/>
              <w:divBdr>
                <w:top w:val="none" w:sz="0" w:space="0" w:color="auto"/>
                <w:left w:val="none" w:sz="0" w:space="0" w:color="auto"/>
                <w:bottom w:val="none" w:sz="0" w:space="0" w:color="auto"/>
                <w:right w:val="none" w:sz="0" w:space="0" w:color="auto"/>
              </w:divBdr>
            </w:div>
            <w:div w:id="2134712427">
              <w:marLeft w:val="0"/>
              <w:marRight w:val="0"/>
              <w:marTop w:val="0"/>
              <w:marBottom w:val="0"/>
              <w:divBdr>
                <w:top w:val="none" w:sz="0" w:space="0" w:color="auto"/>
                <w:left w:val="none" w:sz="0" w:space="0" w:color="auto"/>
                <w:bottom w:val="none" w:sz="0" w:space="0" w:color="auto"/>
                <w:right w:val="none" w:sz="0" w:space="0" w:color="auto"/>
              </w:divBdr>
            </w:div>
            <w:div w:id="851140496">
              <w:marLeft w:val="0"/>
              <w:marRight w:val="0"/>
              <w:marTop w:val="0"/>
              <w:marBottom w:val="0"/>
              <w:divBdr>
                <w:top w:val="none" w:sz="0" w:space="0" w:color="auto"/>
                <w:left w:val="none" w:sz="0" w:space="0" w:color="auto"/>
                <w:bottom w:val="none" w:sz="0" w:space="0" w:color="auto"/>
                <w:right w:val="none" w:sz="0" w:space="0" w:color="auto"/>
              </w:divBdr>
            </w:div>
            <w:div w:id="1075127720">
              <w:marLeft w:val="0"/>
              <w:marRight w:val="0"/>
              <w:marTop w:val="0"/>
              <w:marBottom w:val="0"/>
              <w:divBdr>
                <w:top w:val="none" w:sz="0" w:space="0" w:color="auto"/>
                <w:left w:val="none" w:sz="0" w:space="0" w:color="auto"/>
                <w:bottom w:val="none" w:sz="0" w:space="0" w:color="auto"/>
                <w:right w:val="none" w:sz="0" w:space="0" w:color="auto"/>
              </w:divBdr>
              <w:divsChild>
                <w:div w:id="1033112649">
                  <w:marLeft w:val="0"/>
                  <w:marRight w:val="0"/>
                  <w:marTop w:val="0"/>
                  <w:marBottom w:val="0"/>
                  <w:divBdr>
                    <w:top w:val="none" w:sz="0" w:space="0" w:color="auto"/>
                    <w:left w:val="none" w:sz="0" w:space="0" w:color="auto"/>
                    <w:bottom w:val="none" w:sz="0" w:space="0" w:color="auto"/>
                    <w:right w:val="none" w:sz="0" w:space="0" w:color="auto"/>
                  </w:divBdr>
                </w:div>
                <w:div w:id="1312520632">
                  <w:marLeft w:val="0"/>
                  <w:marRight w:val="0"/>
                  <w:marTop w:val="0"/>
                  <w:marBottom w:val="0"/>
                  <w:divBdr>
                    <w:top w:val="none" w:sz="0" w:space="0" w:color="auto"/>
                    <w:left w:val="none" w:sz="0" w:space="0" w:color="auto"/>
                    <w:bottom w:val="none" w:sz="0" w:space="0" w:color="auto"/>
                    <w:right w:val="none" w:sz="0" w:space="0" w:color="auto"/>
                  </w:divBdr>
                </w:div>
                <w:div w:id="1183474892">
                  <w:marLeft w:val="0"/>
                  <w:marRight w:val="0"/>
                  <w:marTop w:val="0"/>
                  <w:marBottom w:val="0"/>
                  <w:divBdr>
                    <w:top w:val="none" w:sz="0" w:space="0" w:color="auto"/>
                    <w:left w:val="none" w:sz="0" w:space="0" w:color="auto"/>
                    <w:bottom w:val="none" w:sz="0" w:space="0" w:color="auto"/>
                    <w:right w:val="none" w:sz="0" w:space="0" w:color="auto"/>
                  </w:divBdr>
                </w:div>
                <w:div w:id="4079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10">
          <w:marLeft w:val="0"/>
          <w:marRight w:val="0"/>
          <w:marTop w:val="0"/>
          <w:marBottom w:val="0"/>
          <w:divBdr>
            <w:top w:val="none" w:sz="0" w:space="0" w:color="auto"/>
            <w:left w:val="none" w:sz="0" w:space="0" w:color="auto"/>
            <w:bottom w:val="none" w:sz="0" w:space="0" w:color="auto"/>
            <w:right w:val="none" w:sz="0" w:space="0" w:color="auto"/>
          </w:divBdr>
          <w:divsChild>
            <w:div w:id="1883512677">
              <w:marLeft w:val="0"/>
              <w:marRight w:val="0"/>
              <w:marTop w:val="0"/>
              <w:marBottom w:val="0"/>
              <w:divBdr>
                <w:top w:val="none" w:sz="0" w:space="0" w:color="auto"/>
                <w:left w:val="none" w:sz="0" w:space="0" w:color="auto"/>
                <w:bottom w:val="none" w:sz="0" w:space="0" w:color="auto"/>
                <w:right w:val="none" w:sz="0" w:space="0" w:color="auto"/>
              </w:divBdr>
            </w:div>
            <w:div w:id="1835489350">
              <w:marLeft w:val="0"/>
              <w:marRight w:val="0"/>
              <w:marTop w:val="0"/>
              <w:marBottom w:val="0"/>
              <w:divBdr>
                <w:top w:val="none" w:sz="0" w:space="0" w:color="auto"/>
                <w:left w:val="none" w:sz="0" w:space="0" w:color="auto"/>
                <w:bottom w:val="none" w:sz="0" w:space="0" w:color="auto"/>
                <w:right w:val="none" w:sz="0" w:space="0" w:color="auto"/>
              </w:divBdr>
            </w:div>
            <w:div w:id="688263567">
              <w:marLeft w:val="0"/>
              <w:marRight w:val="0"/>
              <w:marTop w:val="0"/>
              <w:marBottom w:val="0"/>
              <w:divBdr>
                <w:top w:val="none" w:sz="0" w:space="0" w:color="auto"/>
                <w:left w:val="none" w:sz="0" w:space="0" w:color="auto"/>
                <w:bottom w:val="none" w:sz="0" w:space="0" w:color="auto"/>
                <w:right w:val="none" w:sz="0" w:space="0" w:color="auto"/>
              </w:divBdr>
            </w:div>
            <w:div w:id="735393509">
              <w:marLeft w:val="0"/>
              <w:marRight w:val="0"/>
              <w:marTop w:val="0"/>
              <w:marBottom w:val="0"/>
              <w:divBdr>
                <w:top w:val="none" w:sz="0" w:space="0" w:color="auto"/>
                <w:left w:val="none" w:sz="0" w:space="0" w:color="auto"/>
                <w:bottom w:val="none" w:sz="0" w:space="0" w:color="auto"/>
                <w:right w:val="none" w:sz="0" w:space="0" w:color="auto"/>
              </w:divBdr>
            </w:div>
            <w:div w:id="70741253">
              <w:marLeft w:val="0"/>
              <w:marRight w:val="0"/>
              <w:marTop w:val="0"/>
              <w:marBottom w:val="0"/>
              <w:divBdr>
                <w:top w:val="none" w:sz="0" w:space="0" w:color="auto"/>
                <w:left w:val="none" w:sz="0" w:space="0" w:color="auto"/>
                <w:bottom w:val="none" w:sz="0" w:space="0" w:color="auto"/>
                <w:right w:val="none" w:sz="0" w:space="0" w:color="auto"/>
              </w:divBdr>
            </w:div>
            <w:div w:id="43871074">
              <w:marLeft w:val="0"/>
              <w:marRight w:val="0"/>
              <w:marTop w:val="0"/>
              <w:marBottom w:val="0"/>
              <w:divBdr>
                <w:top w:val="none" w:sz="0" w:space="0" w:color="auto"/>
                <w:left w:val="none" w:sz="0" w:space="0" w:color="auto"/>
                <w:bottom w:val="none" w:sz="0" w:space="0" w:color="auto"/>
                <w:right w:val="none" w:sz="0" w:space="0" w:color="auto"/>
              </w:divBdr>
            </w:div>
            <w:div w:id="716583142">
              <w:marLeft w:val="0"/>
              <w:marRight w:val="0"/>
              <w:marTop w:val="0"/>
              <w:marBottom w:val="0"/>
              <w:divBdr>
                <w:top w:val="none" w:sz="0" w:space="0" w:color="auto"/>
                <w:left w:val="none" w:sz="0" w:space="0" w:color="auto"/>
                <w:bottom w:val="none" w:sz="0" w:space="0" w:color="auto"/>
                <w:right w:val="none" w:sz="0" w:space="0" w:color="auto"/>
              </w:divBdr>
              <w:divsChild>
                <w:div w:id="726223089">
                  <w:marLeft w:val="0"/>
                  <w:marRight w:val="0"/>
                  <w:marTop w:val="0"/>
                  <w:marBottom w:val="0"/>
                  <w:divBdr>
                    <w:top w:val="none" w:sz="0" w:space="0" w:color="auto"/>
                    <w:left w:val="none" w:sz="0" w:space="0" w:color="auto"/>
                    <w:bottom w:val="none" w:sz="0" w:space="0" w:color="auto"/>
                    <w:right w:val="none" w:sz="0" w:space="0" w:color="auto"/>
                  </w:divBdr>
                </w:div>
                <w:div w:id="1456944423">
                  <w:marLeft w:val="0"/>
                  <w:marRight w:val="0"/>
                  <w:marTop w:val="0"/>
                  <w:marBottom w:val="0"/>
                  <w:divBdr>
                    <w:top w:val="none" w:sz="0" w:space="0" w:color="auto"/>
                    <w:left w:val="none" w:sz="0" w:space="0" w:color="auto"/>
                    <w:bottom w:val="none" w:sz="0" w:space="0" w:color="auto"/>
                    <w:right w:val="none" w:sz="0" w:space="0" w:color="auto"/>
                  </w:divBdr>
                </w:div>
                <w:div w:id="1120998258">
                  <w:marLeft w:val="0"/>
                  <w:marRight w:val="0"/>
                  <w:marTop w:val="0"/>
                  <w:marBottom w:val="0"/>
                  <w:divBdr>
                    <w:top w:val="none" w:sz="0" w:space="0" w:color="auto"/>
                    <w:left w:val="none" w:sz="0" w:space="0" w:color="auto"/>
                    <w:bottom w:val="none" w:sz="0" w:space="0" w:color="auto"/>
                    <w:right w:val="none" w:sz="0" w:space="0" w:color="auto"/>
                  </w:divBdr>
                </w:div>
                <w:div w:id="35012971">
                  <w:marLeft w:val="0"/>
                  <w:marRight w:val="0"/>
                  <w:marTop w:val="0"/>
                  <w:marBottom w:val="0"/>
                  <w:divBdr>
                    <w:top w:val="none" w:sz="0" w:space="0" w:color="auto"/>
                    <w:left w:val="none" w:sz="0" w:space="0" w:color="auto"/>
                    <w:bottom w:val="none" w:sz="0" w:space="0" w:color="auto"/>
                    <w:right w:val="none" w:sz="0" w:space="0" w:color="auto"/>
                  </w:divBdr>
                </w:div>
                <w:div w:id="11880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34">
          <w:marLeft w:val="0"/>
          <w:marRight w:val="0"/>
          <w:marTop w:val="0"/>
          <w:marBottom w:val="0"/>
          <w:divBdr>
            <w:top w:val="none" w:sz="0" w:space="0" w:color="auto"/>
            <w:left w:val="none" w:sz="0" w:space="0" w:color="auto"/>
            <w:bottom w:val="none" w:sz="0" w:space="0" w:color="auto"/>
            <w:right w:val="none" w:sz="0" w:space="0" w:color="auto"/>
          </w:divBdr>
          <w:divsChild>
            <w:div w:id="1455825239">
              <w:marLeft w:val="0"/>
              <w:marRight w:val="0"/>
              <w:marTop w:val="0"/>
              <w:marBottom w:val="0"/>
              <w:divBdr>
                <w:top w:val="none" w:sz="0" w:space="0" w:color="auto"/>
                <w:left w:val="none" w:sz="0" w:space="0" w:color="auto"/>
                <w:bottom w:val="none" w:sz="0" w:space="0" w:color="auto"/>
                <w:right w:val="none" w:sz="0" w:space="0" w:color="auto"/>
              </w:divBdr>
            </w:div>
            <w:div w:id="677660916">
              <w:marLeft w:val="0"/>
              <w:marRight w:val="0"/>
              <w:marTop w:val="0"/>
              <w:marBottom w:val="0"/>
              <w:divBdr>
                <w:top w:val="none" w:sz="0" w:space="0" w:color="auto"/>
                <w:left w:val="none" w:sz="0" w:space="0" w:color="auto"/>
                <w:bottom w:val="none" w:sz="0" w:space="0" w:color="auto"/>
                <w:right w:val="none" w:sz="0" w:space="0" w:color="auto"/>
              </w:divBdr>
            </w:div>
            <w:div w:id="1565876388">
              <w:marLeft w:val="0"/>
              <w:marRight w:val="0"/>
              <w:marTop w:val="0"/>
              <w:marBottom w:val="0"/>
              <w:divBdr>
                <w:top w:val="none" w:sz="0" w:space="0" w:color="auto"/>
                <w:left w:val="none" w:sz="0" w:space="0" w:color="auto"/>
                <w:bottom w:val="none" w:sz="0" w:space="0" w:color="auto"/>
                <w:right w:val="none" w:sz="0" w:space="0" w:color="auto"/>
              </w:divBdr>
            </w:div>
            <w:div w:id="158547175">
              <w:marLeft w:val="0"/>
              <w:marRight w:val="0"/>
              <w:marTop w:val="0"/>
              <w:marBottom w:val="0"/>
              <w:divBdr>
                <w:top w:val="none" w:sz="0" w:space="0" w:color="auto"/>
                <w:left w:val="none" w:sz="0" w:space="0" w:color="auto"/>
                <w:bottom w:val="none" w:sz="0" w:space="0" w:color="auto"/>
                <w:right w:val="none" w:sz="0" w:space="0" w:color="auto"/>
              </w:divBdr>
            </w:div>
            <w:div w:id="353385031">
              <w:marLeft w:val="0"/>
              <w:marRight w:val="0"/>
              <w:marTop w:val="0"/>
              <w:marBottom w:val="0"/>
              <w:divBdr>
                <w:top w:val="none" w:sz="0" w:space="0" w:color="auto"/>
                <w:left w:val="none" w:sz="0" w:space="0" w:color="auto"/>
                <w:bottom w:val="none" w:sz="0" w:space="0" w:color="auto"/>
                <w:right w:val="none" w:sz="0" w:space="0" w:color="auto"/>
              </w:divBdr>
            </w:div>
            <w:div w:id="1220361300">
              <w:marLeft w:val="0"/>
              <w:marRight w:val="0"/>
              <w:marTop w:val="0"/>
              <w:marBottom w:val="0"/>
              <w:divBdr>
                <w:top w:val="none" w:sz="0" w:space="0" w:color="auto"/>
                <w:left w:val="none" w:sz="0" w:space="0" w:color="auto"/>
                <w:bottom w:val="none" w:sz="0" w:space="0" w:color="auto"/>
                <w:right w:val="none" w:sz="0" w:space="0" w:color="auto"/>
              </w:divBdr>
            </w:div>
            <w:div w:id="242765735">
              <w:marLeft w:val="0"/>
              <w:marRight w:val="0"/>
              <w:marTop w:val="0"/>
              <w:marBottom w:val="0"/>
              <w:divBdr>
                <w:top w:val="none" w:sz="0" w:space="0" w:color="auto"/>
                <w:left w:val="none" w:sz="0" w:space="0" w:color="auto"/>
                <w:bottom w:val="none" w:sz="0" w:space="0" w:color="auto"/>
                <w:right w:val="none" w:sz="0" w:space="0" w:color="auto"/>
              </w:divBdr>
            </w:div>
            <w:div w:id="1763065581">
              <w:marLeft w:val="0"/>
              <w:marRight w:val="0"/>
              <w:marTop w:val="0"/>
              <w:marBottom w:val="0"/>
              <w:divBdr>
                <w:top w:val="none" w:sz="0" w:space="0" w:color="auto"/>
                <w:left w:val="none" w:sz="0" w:space="0" w:color="auto"/>
                <w:bottom w:val="none" w:sz="0" w:space="0" w:color="auto"/>
                <w:right w:val="none" w:sz="0" w:space="0" w:color="auto"/>
              </w:divBdr>
            </w:div>
            <w:div w:id="371685825">
              <w:marLeft w:val="0"/>
              <w:marRight w:val="0"/>
              <w:marTop w:val="0"/>
              <w:marBottom w:val="0"/>
              <w:divBdr>
                <w:top w:val="none" w:sz="0" w:space="0" w:color="auto"/>
                <w:left w:val="none" w:sz="0" w:space="0" w:color="auto"/>
                <w:bottom w:val="none" w:sz="0" w:space="0" w:color="auto"/>
                <w:right w:val="none" w:sz="0" w:space="0" w:color="auto"/>
              </w:divBdr>
            </w:div>
            <w:div w:id="386030079">
              <w:marLeft w:val="0"/>
              <w:marRight w:val="0"/>
              <w:marTop w:val="0"/>
              <w:marBottom w:val="0"/>
              <w:divBdr>
                <w:top w:val="none" w:sz="0" w:space="0" w:color="auto"/>
                <w:left w:val="none" w:sz="0" w:space="0" w:color="auto"/>
                <w:bottom w:val="none" w:sz="0" w:space="0" w:color="auto"/>
                <w:right w:val="none" w:sz="0" w:space="0" w:color="auto"/>
              </w:divBdr>
            </w:div>
            <w:div w:id="1069887598">
              <w:marLeft w:val="0"/>
              <w:marRight w:val="0"/>
              <w:marTop w:val="0"/>
              <w:marBottom w:val="0"/>
              <w:divBdr>
                <w:top w:val="none" w:sz="0" w:space="0" w:color="auto"/>
                <w:left w:val="none" w:sz="0" w:space="0" w:color="auto"/>
                <w:bottom w:val="none" w:sz="0" w:space="0" w:color="auto"/>
                <w:right w:val="none" w:sz="0" w:space="0" w:color="auto"/>
              </w:divBdr>
            </w:div>
            <w:div w:id="2011369774">
              <w:marLeft w:val="0"/>
              <w:marRight w:val="0"/>
              <w:marTop w:val="0"/>
              <w:marBottom w:val="0"/>
              <w:divBdr>
                <w:top w:val="none" w:sz="0" w:space="0" w:color="auto"/>
                <w:left w:val="none" w:sz="0" w:space="0" w:color="auto"/>
                <w:bottom w:val="none" w:sz="0" w:space="0" w:color="auto"/>
                <w:right w:val="none" w:sz="0" w:space="0" w:color="auto"/>
              </w:divBdr>
            </w:div>
            <w:div w:id="482232799">
              <w:marLeft w:val="0"/>
              <w:marRight w:val="0"/>
              <w:marTop w:val="0"/>
              <w:marBottom w:val="0"/>
              <w:divBdr>
                <w:top w:val="none" w:sz="0" w:space="0" w:color="auto"/>
                <w:left w:val="none" w:sz="0" w:space="0" w:color="auto"/>
                <w:bottom w:val="none" w:sz="0" w:space="0" w:color="auto"/>
                <w:right w:val="none" w:sz="0" w:space="0" w:color="auto"/>
              </w:divBdr>
            </w:div>
            <w:div w:id="493762461">
              <w:marLeft w:val="0"/>
              <w:marRight w:val="0"/>
              <w:marTop w:val="0"/>
              <w:marBottom w:val="0"/>
              <w:divBdr>
                <w:top w:val="none" w:sz="0" w:space="0" w:color="auto"/>
                <w:left w:val="none" w:sz="0" w:space="0" w:color="auto"/>
                <w:bottom w:val="none" w:sz="0" w:space="0" w:color="auto"/>
                <w:right w:val="none" w:sz="0" w:space="0" w:color="auto"/>
              </w:divBdr>
            </w:div>
            <w:div w:id="276261419">
              <w:marLeft w:val="0"/>
              <w:marRight w:val="0"/>
              <w:marTop w:val="0"/>
              <w:marBottom w:val="0"/>
              <w:divBdr>
                <w:top w:val="none" w:sz="0" w:space="0" w:color="auto"/>
                <w:left w:val="none" w:sz="0" w:space="0" w:color="auto"/>
                <w:bottom w:val="none" w:sz="0" w:space="0" w:color="auto"/>
                <w:right w:val="none" w:sz="0" w:space="0" w:color="auto"/>
              </w:divBdr>
            </w:div>
            <w:div w:id="194126486">
              <w:marLeft w:val="0"/>
              <w:marRight w:val="0"/>
              <w:marTop w:val="0"/>
              <w:marBottom w:val="0"/>
              <w:divBdr>
                <w:top w:val="none" w:sz="0" w:space="0" w:color="auto"/>
                <w:left w:val="none" w:sz="0" w:space="0" w:color="auto"/>
                <w:bottom w:val="none" w:sz="0" w:space="0" w:color="auto"/>
                <w:right w:val="none" w:sz="0" w:space="0" w:color="auto"/>
              </w:divBdr>
            </w:div>
            <w:div w:id="1566447519">
              <w:marLeft w:val="0"/>
              <w:marRight w:val="0"/>
              <w:marTop w:val="0"/>
              <w:marBottom w:val="0"/>
              <w:divBdr>
                <w:top w:val="none" w:sz="0" w:space="0" w:color="auto"/>
                <w:left w:val="none" w:sz="0" w:space="0" w:color="auto"/>
                <w:bottom w:val="none" w:sz="0" w:space="0" w:color="auto"/>
                <w:right w:val="none" w:sz="0" w:space="0" w:color="auto"/>
              </w:divBdr>
            </w:div>
            <w:div w:id="817040127">
              <w:marLeft w:val="0"/>
              <w:marRight w:val="0"/>
              <w:marTop w:val="0"/>
              <w:marBottom w:val="0"/>
              <w:divBdr>
                <w:top w:val="none" w:sz="0" w:space="0" w:color="auto"/>
                <w:left w:val="none" w:sz="0" w:space="0" w:color="auto"/>
                <w:bottom w:val="none" w:sz="0" w:space="0" w:color="auto"/>
                <w:right w:val="none" w:sz="0" w:space="0" w:color="auto"/>
              </w:divBdr>
            </w:div>
            <w:div w:id="1790198629">
              <w:marLeft w:val="0"/>
              <w:marRight w:val="0"/>
              <w:marTop w:val="0"/>
              <w:marBottom w:val="0"/>
              <w:divBdr>
                <w:top w:val="none" w:sz="0" w:space="0" w:color="auto"/>
                <w:left w:val="none" w:sz="0" w:space="0" w:color="auto"/>
                <w:bottom w:val="none" w:sz="0" w:space="0" w:color="auto"/>
                <w:right w:val="none" w:sz="0" w:space="0" w:color="auto"/>
              </w:divBdr>
            </w:div>
            <w:div w:id="270548486">
              <w:marLeft w:val="0"/>
              <w:marRight w:val="0"/>
              <w:marTop w:val="0"/>
              <w:marBottom w:val="0"/>
              <w:divBdr>
                <w:top w:val="none" w:sz="0" w:space="0" w:color="auto"/>
                <w:left w:val="none" w:sz="0" w:space="0" w:color="auto"/>
                <w:bottom w:val="none" w:sz="0" w:space="0" w:color="auto"/>
                <w:right w:val="none" w:sz="0" w:space="0" w:color="auto"/>
              </w:divBdr>
            </w:div>
            <w:div w:id="2049139846">
              <w:marLeft w:val="0"/>
              <w:marRight w:val="0"/>
              <w:marTop w:val="0"/>
              <w:marBottom w:val="0"/>
              <w:divBdr>
                <w:top w:val="none" w:sz="0" w:space="0" w:color="auto"/>
                <w:left w:val="none" w:sz="0" w:space="0" w:color="auto"/>
                <w:bottom w:val="none" w:sz="0" w:space="0" w:color="auto"/>
                <w:right w:val="none" w:sz="0" w:space="0" w:color="auto"/>
              </w:divBdr>
            </w:div>
            <w:div w:id="445851542">
              <w:marLeft w:val="0"/>
              <w:marRight w:val="0"/>
              <w:marTop w:val="0"/>
              <w:marBottom w:val="0"/>
              <w:divBdr>
                <w:top w:val="none" w:sz="0" w:space="0" w:color="auto"/>
                <w:left w:val="none" w:sz="0" w:space="0" w:color="auto"/>
                <w:bottom w:val="none" w:sz="0" w:space="0" w:color="auto"/>
                <w:right w:val="none" w:sz="0" w:space="0" w:color="auto"/>
              </w:divBdr>
            </w:div>
            <w:div w:id="845704204">
              <w:marLeft w:val="0"/>
              <w:marRight w:val="0"/>
              <w:marTop w:val="0"/>
              <w:marBottom w:val="0"/>
              <w:divBdr>
                <w:top w:val="none" w:sz="0" w:space="0" w:color="auto"/>
                <w:left w:val="none" w:sz="0" w:space="0" w:color="auto"/>
                <w:bottom w:val="none" w:sz="0" w:space="0" w:color="auto"/>
                <w:right w:val="none" w:sz="0" w:space="0" w:color="auto"/>
              </w:divBdr>
            </w:div>
            <w:div w:id="893546229">
              <w:marLeft w:val="0"/>
              <w:marRight w:val="0"/>
              <w:marTop w:val="0"/>
              <w:marBottom w:val="0"/>
              <w:divBdr>
                <w:top w:val="none" w:sz="0" w:space="0" w:color="auto"/>
                <w:left w:val="none" w:sz="0" w:space="0" w:color="auto"/>
                <w:bottom w:val="none" w:sz="0" w:space="0" w:color="auto"/>
                <w:right w:val="none" w:sz="0" w:space="0" w:color="auto"/>
              </w:divBdr>
            </w:div>
            <w:div w:id="1485006119">
              <w:marLeft w:val="0"/>
              <w:marRight w:val="0"/>
              <w:marTop w:val="0"/>
              <w:marBottom w:val="0"/>
              <w:divBdr>
                <w:top w:val="none" w:sz="0" w:space="0" w:color="auto"/>
                <w:left w:val="none" w:sz="0" w:space="0" w:color="auto"/>
                <w:bottom w:val="none" w:sz="0" w:space="0" w:color="auto"/>
                <w:right w:val="none" w:sz="0" w:space="0" w:color="auto"/>
              </w:divBdr>
            </w:div>
            <w:div w:id="567495970">
              <w:marLeft w:val="0"/>
              <w:marRight w:val="0"/>
              <w:marTop w:val="0"/>
              <w:marBottom w:val="0"/>
              <w:divBdr>
                <w:top w:val="none" w:sz="0" w:space="0" w:color="auto"/>
                <w:left w:val="none" w:sz="0" w:space="0" w:color="auto"/>
                <w:bottom w:val="none" w:sz="0" w:space="0" w:color="auto"/>
                <w:right w:val="none" w:sz="0" w:space="0" w:color="auto"/>
              </w:divBdr>
            </w:div>
            <w:div w:id="914708231">
              <w:marLeft w:val="0"/>
              <w:marRight w:val="0"/>
              <w:marTop w:val="0"/>
              <w:marBottom w:val="0"/>
              <w:divBdr>
                <w:top w:val="none" w:sz="0" w:space="0" w:color="auto"/>
                <w:left w:val="none" w:sz="0" w:space="0" w:color="auto"/>
                <w:bottom w:val="none" w:sz="0" w:space="0" w:color="auto"/>
                <w:right w:val="none" w:sz="0" w:space="0" w:color="auto"/>
              </w:divBdr>
            </w:div>
            <w:div w:id="1449085314">
              <w:marLeft w:val="0"/>
              <w:marRight w:val="0"/>
              <w:marTop w:val="0"/>
              <w:marBottom w:val="0"/>
              <w:divBdr>
                <w:top w:val="none" w:sz="0" w:space="0" w:color="auto"/>
                <w:left w:val="none" w:sz="0" w:space="0" w:color="auto"/>
                <w:bottom w:val="none" w:sz="0" w:space="0" w:color="auto"/>
                <w:right w:val="none" w:sz="0" w:space="0" w:color="auto"/>
              </w:divBdr>
            </w:div>
            <w:div w:id="255873074">
              <w:marLeft w:val="0"/>
              <w:marRight w:val="0"/>
              <w:marTop w:val="0"/>
              <w:marBottom w:val="0"/>
              <w:divBdr>
                <w:top w:val="none" w:sz="0" w:space="0" w:color="auto"/>
                <w:left w:val="none" w:sz="0" w:space="0" w:color="auto"/>
                <w:bottom w:val="none" w:sz="0" w:space="0" w:color="auto"/>
                <w:right w:val="none" w:sz="0" w:space="0" w:color="auto"/>
              </w:divBdr>
            </w:div>
            <w:div w:id="1168398779">
              <w:marLeft w:val="0"/>
              <w:marRight w:val="0"/>
              <w:marTop w:val="0"/>
              <w:marBottom w:val="0"/>
              <w:divBdr>
                <w:top w:val="none" w:sz="0" w:space="0" w:color="auto"/>
                <w:left w:val="none" w:sz="0" w:space="0" w:color="auto"/>
                <w:bottom w:val="none" w:sz="0" w:space="0" w:color="auto"/>
                <w:right w:val="none" w:sz="0" w:space="0" w:color="auto"/>
              </w:divBdr>
              <w:divsChild>
                <w:div w:id="625546479">
                  <w:marLeft w:val="0"/>
                  <w:marRight w:val="0"/>
                  <w:marTop w:val="0"/>
                  <w:marBottom w:val="0"/>
                  <w:divBdr>
                    <w:top w:val="none" w:sz="0" w:space="0" w:color="auto"/>
                    <w:left w:val="none" w:sz="0" w:space="0" w:color="auto"/>
                    <w:bottom w:val="none" w:sz="0" w:space="0" w:color="auto"/>
                    <w:right w:val="none" w:sz="0" w:space="0" w:color="auto"/>
                  </w:divBdr>
                </w:div>
                <w:div w:id="476924640">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557856897">
                  <w:marLeft w:val="0"/>
                  <w:marRight w:val="0"/>
                  <w:marTop w:val="0"/>
                  <w:marBottom w:val="0"/>
                  <w:divBdr>
                    <w:top w:val="none" w:sz="0" w:space="0" w:color="auto"/>
                    <w:left w:val="none" w:sz="0" w:space="0" w:color="auto"/>
                    <w:bottom w:val="none" w:sz="0" w:space="0" w:color="auto"/>
                    <w:right w:val="none" w:sz="0" w:space="0" w:color="auto"/>
                  </w:divBdr>
                </w:div>
                <w:div w:id="539904144">
                  <w:marLeft w:val="0"/>
                  <w:marRight w:val="0"/>
                  <w:marTop w:val="0"/>
                  <w:marBottom w:val="0"/>
                  <w:divBdr>
                    <w:top w:val="none" w:sz="0" w:space="0" w:color="auto"/>
                    <w:left w:val="none" w:sz="0" w:space="0" w:color="auto"/>
                    <w:bottom w:val="none" w:sz="0" w:space="0" w:color="auto"/>
                    <w:right w:val="none" w:sz="0" w:space="0" w:color="auto"/>
                  </w:divBdr>
                </w:div>
                <w:div w:id="1518806623">
                  <w:marLeft w:val="0"/>
                  <w:marRight w:val="0"/>
                  <w:marTop w:val="0"/>
                  <w:marBottom w:val="0"/>
                  <w:divBdr>
                    <w:top w:val="none" w:sz="0" w:space="0" w:color="auto"/>
                    <w:left w:val="none" w:sz="0" w:space="0" w:color="auto"/>
                    <w:bottom w:val="none" w:sz="0" w:space="0" w:color="auto"/>
                    <w:right w:val="none" w:sz="0" w:space="0" w:color="auto"/>
                  </w:divBdr>
                </w:div>
                <w:div w:id="433525098">
                  <w:marLeft w:val="0"/>
                  <w:marRight w:val="0"/>
                  <w:marTop w:val="0"/>
                  <w:marBottom w:val="0"/>
                  <w:divBdr>
                    <w:top w:val="none" w:sz="0" w:space="0" w:color="auto"/>
                    <w:left w:val="none" w:sz="0" w:space="0" w:color="auto"/>
                    <w:bottom w:val="none" w:sz="0" w:space="0" w:color="auto"/>
                    <w:right w:val="none" w:sz="0" w:space="0" w:color="auto"/>
                  </w:divBdr>
                </w:div>
                <w:div w:id="532889005">
                  <w:marLeft w:val="0"/>
                  <w:marRight w:val="0"/>
                  <w:marTop w:val="0"/>
                  <w:marBottom w:val="0"/>
                  <w:divBdr>
                    <w:top w:val="none" w:sz="0" w:space="0" w:color="auto"/>
                    <w:left w:val="none" w:sz="0" w:space="0" w:color="auto"/>
                    <w:bottom w:val="none" w:sz="0" w:space="0" w:color="auto"/>
                    <w:right w:val="none" w:sz="0" w:space="0" w:color="auto"/>
                  </w:divBdr>
                </w:div>
                <w:div w:id="510799822">
                  <w:marLeft w:val="0"/>
                  <w:marRight w:val="0"/>
                  <w:marTop w:val="0"/>
                  <w:marBottom w:val="0"/>
                  <w:divBdr>
                    <w:top w:val="none" w:sz="0" w:space="0" w:color="auto"/>
                    <w:left w:val="none" w:sz="0" w:space="0" w:color="auto"/>
                    <w:bottom w:val="none" w:sz="0" w:space="0" w:color="auto"/>
                    <w:right w:val="none" w:sz="0" w:space="0" w:color="auto"/>
                  </w:divBdr>
                </w:div>
                <w:div w:id="103353102">
                  <w:marLeft w:val="0"/>
                  <w:marRight w:val="0"/>
                  <w:marTop w:val="0"/>
                  <w:marBottom w:val="0"/>
                  <w:divBdr>
                    <w:top w:val="none" w:sz="0" w:space="0" w:color="auto"/>
                    <w:left w:val="none" w:sz="0" w:space="0" w:color="auto"/>
                    <w:bottom w:val="none" w:sz="0" w:space="0" w:color="auto"/>
                    <w:right w:val="none" w:sz="0" w:space="0" w:color="auto"/>
                  </w:divBdr>
                </w:div>
                <w:div w:id="836768619">
                  <w:marLeft w:val="0"/>
                  <w:marRight w:val="0"/>
                  <w:marTop w:val="0"/>
                  <w:marBottom w:val="0"/>
                  <w:divBdr>
                    <w:top w:val="none" w:sz="0" w:space="0" w:color="auto"/>
                    <w:left w:val="none" w:sz="0" w:space="0" w:color="auto"/>
                    <w:bottom w:val="none" w:sz="0" w:space="0" w:color="auto"/>
                    <w:right w:val="none" w:sz="0" w:space="0" w:color="auto"/>
                  </w:divBdr>
                </w:div>
                <w:div w:id="1809394068">
                  <w:marLeft w:val="0"/>
                  <w:marRight w:val="0"/>
                  <w:marTop w:val="0"/>
                  <w:marBottom w:val="0"/>
                  <w:divBdr>
                    <w:top w:val="none" w:sz="0" w:space="0" w:color="auto"/>
                    <w:left w:val="none" w:sz="0" w:space="0" w:color="auto"/>
                    <w:bottom w:val="none" w:sz="0" w:space="0" w:color="auto"/>
                    <w:right w:val="none" w:sz="0" w:space="0" w:color="auto"/>
                  </w:divBdr>
                </w:div>
                <w:div w:id="758796468">
                  <w:marLeft w:val="0"/>
                  <w:marRight w:val="0"/>
                  <w:marTop w:val="0"/>
                  <w:marBottom w:val="0"/>
                  <w:divBdr>
                    <w:top w:val="none" w:sz="0" w:space="0" w:color="auto"/>
                    <w:left w:val="none" w:sz="0" w:space="0" w:color="auto"/>
                    <w:bottom w:val="none" w:sz="0" w:space="0" w:color="auto"/>
                    <w:right w:val="none" w:sz="0" w:space="0" w:color="auto"/>
                  </w:divBdr>
                </w:div>
                <w:div w:id="468062041">
                  <w:marLeft w:val="0"/>
                  <w:marRight w:val="0"/>
                  <w:marTop w:val="0"/>
                  <w:marBottom w:val="0"/>
                  <w:divBdr>
                    <w:top w:val="none" w:sz="0" w:space="0" w:color="auto"/>
                    <w:left w:val="none" w:sz="0" w:space="0" w:color="auto"/>
                    <w:bottom w:val="none" w:sz="0" w:space="0" w:color="auto"/>
                    <w:right w:val="none" w:sz="0" w:space="0" w:color="auto"/>
                  </w:divBdr>
                </w:div>
                <w:div w:id="1398818163">
                  <w:marLeft w:val="0"/>
                  <w:marRight w:val="0"/>
                  <w:marTop w:val="0"/>
                  <w:marBottom w:val="0"/>
                  <w:divBdr>
                    <w:top w:val="none" w:sz="0" w:space="0" w:color="auto"/>
                    <w:left w:val="none" w:sz="0" w:space="0" w:color="auto"/>
                    <w:bottom w:val="none" w:sz="0" w:space="0" w:color="auto"/>
                    <w:right w:val="none" w:sz="0" w:space="0" w:color="auto"/>
                  </w:divBdr>
                </w:div>
                <w:div w:id="1827626104">
                  <w:marLeft w:val="0"/>
                  <w:marRight w:val="0"/>
                  <w:marTop w:val="0"/>
                  <w:marBottom w:val="0"/>
                  <w:divBdr>
                    <w:top w:val="none" w:sz="0" w:space="0" w:color="auto"/>
                    <w:left w:val="none" w:sz="0" w:space="0" w:color="auto"/>
                    <w:bottom w:val="none" w:sz="0" w:space="0" w:color="auto"/>
                    <w:right w:val="none" w:sz="0" w:space="0" w:color="auto"/>
                  </w:divBdr>
                </w:div>
                <w:div w:id="122046725">
                  <w:marLeft w:val="0"/>
                  <w:marRight w:val="0"/>
                  <w:marTop w:val="0"/>
                  <w:marBottom w:val="0"/>
                  <w:divBdr>
                    <w:top w:val="none" w:sz="0" w:space="0" w:color="auto"/>
                    <w:left w:val="none" w:sz="0" w:space="0" w:color="auto"/>
                    <w:bottom w:val="none" w:sz="0" w:space="0" w:color="auto"/>
                    <w:right w:val="none" w:sz="0" w:space="0" w:color="auto"/>
                  </w:divBdr>
                </w:div>
                <w:div w:id="1685210706">
                  <w:marLeft w:val="0"/>
                  <w:marRight w:val="0"/>
                  <w:marTop w:val="0"/>
                  <w:marBottom w:val="0"/>
                  <w:divBdr>
                    <w:top w:val="none" w:sz="0" w:space="0" w:color="auto"/>
                    <w:left w:val="none" w:sz="0" w:space="0" w:color="auto"/>
                    <w:bottom w:val="none" w:sz="0" w:space="0" w:color="auto"/>
                    <w:right w:val="none" w:sz="0" w:space="0" w:color="auto"/>
                  </w:divBdr>
                </w:div>
                <w:div w:id="1411343842">
                  <w:marLeft w:val="0"/>
                  <w:marRight w:val="0"/>
                  <w:marTop w:val="0"/>
                  <w:marBottom w:val="0"/>
                  <w:divBdr>
                    <w:top w:val="none" w:sz="0" w:space="0" w:color="auto"/>
                    <w:left w:val="none" w:sz="0" w:space="0" w:color="auto"/>
                    <w:bottom w:val="none" w:sz="0" w:space="0" w:color="auto"/>
                    <w:right w:val="none" w:sz="0" w:space="0" w:color="auto"/>
                  </w:divBdr>
                </w:div>
                <w:div w:id="691732670">
                  <w:marLeft w:val="0"/>
                  <w:marRight w:val="0"/>
                  <w:marTop w:val="0"/>
                  <w:marBottom w:val="0"/>
                  <w:divBdr>
                    <w:top w:val="none" w:sz="0" w:space="0" w:color="auto"/>
                    <w:left w:val="none" w:sz="0" w:space="0" w:color="auto"/>
                    <w:bottom w:val="none" w:sz="0" w:space="0" w:color="auto"/>
                    <w:right w:val="none" w:sz="0" w:space="0" w:color="auto"/>
                  </w:divBdr>
                </w:div>
                <w:div w:id="234821159">
                  <w:marLeft w:val="0"/>
                  <w:marRight w:val="0"/>
                  <w:marTop w:val="0"/>
                  <w:marBottom w:val="0"/>
                  <w:divBdr>
                    <w:top w:val="none" w:sz="0" w:space="0" w:color="auto"/>
                    <w:left w:val="none" w:sz="0" w:space="0" w:color="auto"/>
                    <w:bottom w:val="none" w:sz="0" w:space="0" w:color="auto"/>
                    <w:right w:val="none" w:sz="0" w:space="0" w:color="auto"/>
                  </w:divBdr>
                </w:div>
                <w:div w:id="1414086908">
                  <w:marLeft w:val="0"/>
                  <w:marRight w:val="0"/>
                  <w:marTop w:val="0"/>
                  <w:marBottom w:val="0"/>
                  <w:divBdr>
                    <w:top w:val="none" w:sz="0" w:space="0" w:color="auto"/>
                    <w:left w:val="none" w:sz="0" w:space="0" w:color="auto"/>
                    <w:bottom w:val="none" w:sz="0" w:space="0" w:color="auto"/>
                    <w:right w:val="none" w:sz="0" w:space="0" w:color="auto"/>
                  </w:divBdr>
                </w:div>
                <w:div w:id="770396814">
                  <w:marLeft w:val="0"/>
                  <w:marRight w:val="0"/>
                  <w:marTop w:val="0"/>
                  <w:marBottom w:val="0"/>
                  <w:divBdr>
                    <w:top w:val="none" w:sz="0" w:space="0" w:color="auto"/>
                    <w:left w:val="none" w:sz="0" w:space="0" w:color="auto"/>
                    <w:bottom w:val="none" w:sz="0" w:space="0" w:color="auto"/>
                    <w:right w:val="none" w:sz="0" w:space="0" w:color="auto"/>
                  </w:divBdr>
                </w:div>
                <w:div w:id="667490130">
                  <w:marLeft w:val="0"/>
                  <w:marRight w:val="0"/>
                  <w:marTop w:val="0"/>
                  <w:marBottom w:val="0"/>
                  <w:divBdr>
                    <w:top w:val="none" w:sz="0" w:space="0" w:color="auto"/>
                    <w:left w:val="none" w:sz="0" w:space="0" w:color="auto"/>
                    <w:bottom w:val="none" w:sz="0" w:space="0" w:color="auto"/>
                    <w:right w:val="none" w:sz="0" w:space="0" w:color="auto"/>
                  </w:divBdr>
                </w:div>
                <w:div w:id="1176075513">
                  <w:marLeft w:val="0"/>
                  <w:marRight w:val="0"/>
                  <w:marTop w:val="0"/>
                  <w:marBottom w:val="0"/>
                  <w:divBdr>
                    <w:top w:val="none" w:sz="0" w:space="0" w:color="auto"/>
                    <w:left w:val="none" w:sz="0" w:space="0" w:color="auto"/>
                    <w:bottom w:val="none" w:sz="0" w:space="0" w:color="auto"/>
                    <w:right w:val="none" w:sz="0" w:space="0" w:color="auto"/>
                  </w:divBdr>
                </w:div>
                <w:div w:id="2047480197">
                  <w:marLeft w:val="0"/>
                  <w:marRight w:val="0"/>
                  <w:marTop w:val="0"/>
                  <w:marBottom w:val="0"/>
                  <w:divBdr>
                    <w:top w:val="none" w:sz="0" w:space="0" w:color="auto"/>
                    <w:left w:val="none" w:sz="0" w:space="0" w:color="auto"/>
                    <w:bottom w:val="none" w:sz="0" w:space="0" w:color="auto"/>
                    <w:right w:val="none" w:sz="0" w:space="0" w:color="auto"/>
                  </w:divBdr>
                </w:div>
                <w:div w:id="999769954">
                  <w:marLeft w:val="0"/>
                  <w:marRight w:val="0"/>
                  <w:marTop w:val="0"/>
                  <w:marBottom w:val="0"/>
                  <w:divBdr>
                    <w:top w:val="none" w:sz="0" w:space="0" w:color="auto"/>
                    <w:left w:val="none" w:sz="0" w:space="0" w:color="auto"/>
                    <w:bottom w:val="none" w:sz="0" w:space="0" w:color="auto"/>
                    <w:right w:val="none" w:sz="0" w:space="0" w:color="auto"/>
                  </w:divBdr>
                </w:div>
                <w:div w:id="1547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7672">
          <w:marLeft w:val="0"/>
          <w:marRight w:val="0"/>
          <w:marTop w:val="0"/>
          <w:marBottom w:val="0"/>
          <w:divBdr>
            <w:top w:val="none" w:sz="0" w:space="0" w:color="auto"/>
            <w:left w:val="none" w:sz="0" w:space="0" w:color="auto"/>
            <w:bottom w:val="none" w:sz="0" w:space="0" w:color="auto"/>
            <w:right w:val="none" w:sz="0" w:space="0" w:color="auto"/>
          </w:divBdr>
          <w:divsChild>
            <w:div w:id="659694898">
              <w:marLeft w:val="0"/>
              <w:marRight w:val="0"/>
              <w:marTop w:val="0"/>
              <w:marBottom w:val="0"/>
              <w:divBdr>
                <w:top w:val="none" w:sz="0" w:space="0" w:color="auto"/>
                <w:left w:val="none" w:sz="0" w:space="0" w:color="auto"/>
                <w:bottom w:val="none" w:sz="0" w:space="0" w:color="auto"/>
                <w:right w:val="none" w:sz="0" w:space="0" w:color="auto"/>
              </w:divBdr>
            </w:div>
            <w:div w:id="1885632421">
              <w:marLeft w:val="0"/>
              <w:marRight w:val="0"/>
              <w:marTop w:val="0"/>
              <w:marBottom w:val="0"/>
              <w:divBdr>
                <w:top w:val="none" w:sz="0" w:space="0" w:color="auto"/>
                <w:left w:val="none" w:sz="0" w:space="0" w:color="auto"/>
                <w:bottom w:val="none" w:sz="0" w:space="0" w:color="auto"/>
                <w:right w:val="none" w:sz="0" w:space="0" w:color="auto"/>
              </w:divBdr>
            </w:div>
            <w:div w:id="346442024">
              <w:marLeft w:val="0"/>
              <w:marRight w:val="0"/>
              <w:marTop w:val="0"/>
              <w:marBottom w:val="0"/>
              <w:divBdr>
                <w:top w:val="none" w:sz="0" w:space="0" w:color="auto"/>
                <w:left w:val="none" w:sz="0" w:space="0" w:color="auto"/>
                <w:bottom w:val="none" w:sz="0" w:space="0" w:color="auto"/>
                <w:right w:val="none" w:sz="0" w:space="0" w:color="auto"/>
              </w:divBdr>
            </w:div>
            <w:div w:id="857885276">
              <w:marLeft w:val="0"/>
              <w:marRight w:val="0"/>
              <w:marTop w:val="0"/>
              <w:marBottom w:val="0"/>
              <w:divBdr>
                <w:top w:val="none" w:sz="0" w:space="0" w:color="auto"/>
                <w:left w:val="none" w:sz="0" w:space="0" w:color="auto"/>
                <w:bottom w:val="none" w:sz="0" w:space="0" w:color="auto"/>
                <w:right w:val="none" w:sz="0" w:space="0" w:color="auto"/>
              </w:divBdr>
            </w:div>
            <w:div w:id="1380862641">
              <w:marLeft w:val="0"/>
              <w:marRight w:val="0"/>
              <w:marTop w:val="0"/>
              <w:marBottom w:val="0"/>
              <w:divBdr>
                <w:top w:val="none" w:sz="0" w:space="0" w:color="auto"/>
                <w:left w:val="none" w:sz="0" w:space="0" w:color="auto"/>
                <w:bottom w:val="none" w:sz="0" w:space="0" w:color="auto"/>
                <w:right w:val="none" w:sz="0" w:space="0" w:color="auto"/>
              </w:divBdr>
            </w:div>
            <w:div w:id="2074816080">
              <w:marLeft w:val="0"/>
              <w:marRight w:val="0"/>
              <w:marTop w:val="0"/>
              <w:marBottom w:val="0"/>
              <w:divBdr>
                <w:top w:val="none" w:sz="0" w:space="0" w:color="auto"/>
                <w:left w:val="none" w:sz="0" w:space="0" w:color="auto"/>
                <w:bottom w:val="none" w:sz="0" w:space="0" w:color="auto"/>
                <w:right w:val="none" w:sz="0" w:space="0" w:color="auto"/>
              </w:divBdr>
            </w:div>
            <w:div w:id="1281493575">
              <w:marLeft w:val="0"/>
              <w:marRight w:val="0"/>
              <w:marTop w:val="0"/>
              <w:marBottom w:val="0"/>
              <w:divBdr>
                <w:top w:val="none" w:sz="0" w:space="0" w:color="auto"/>
                <w:left w:val="none" w:sz="0" w:space="0" w:color="auto"/>
                <w:bottom w:val="none" w:sz="0" w:space="0" w:color="auto"/>
                <w:right w:val="none" w:sz="0" w:space="0" w:color="auto"/>
              </w:divBdr>
            </w:div>
            <w:div w:id="1384057884">
              <w:marLeft w:val="0"/>
              <w:marRight w:val="0"/>
              <w:marTop w:val="0"/>
              <w:marBottom w:val="0"/>
              <w:divBdr>
                <w:top w:val="none" w:sz="0" w:space="0" w:color="auto"/>
                <w:left w:val="none" w:sz="0" w:space="0" w:color="auto"/>
                <w:bottom w:val="none" w:sz="0" w:space="0" w:color="auto"/>
                <w:right w:val="none" w:sz="0" w:space="0" w:color="auto"/>
              </w:divBdr>
            </w:div>
            <w:div w:id="403573276">
              <w:marLeft w:val="0"/>
              <w:marRight w:val="0"/>
              <w:marTop w:val="0"/>
              <w:marBottom w:val="0"/>
              <w:divBdr>
                <w:top w:val="none" w:sz="0" w:space="0" w:color="auto"/>
                <w:left w:val="none" w:sz="0" w:space="0" w:color="auto"/>
                <w:bottom w:val="none" w:sz="0" w:space="0" w:color="auto"/>
                <w:right w:val="none" w:sz="0" w:space="0" w:color="auto"/>
              </w:divBdr>
            </w:div>
            <w:div w:id="1553075974">
              <w:marLeft w:val="0"/>
              <w:marRight w:val="0"/>
              <w:marTop w:val="0"/>
              <w:marBottom w:val="0"/>
              <w:divBdr>
                <w:top w:val="none" w:sz="0" w:space="0" w:color="auto"/>
                <w:left w:val="none" w:sz="0" w:space="0" w:color="auto"/>
                <w:bottom w:val="none" w:sz="0" w:space="0" w:color="auto"/>
                <w:right w:val="none" w:sz="0" w:space="0" w:color="auto"/>
              </w:divBdr>
            </w:div>
            <w:div w:id="1781946586">
              <w:marLeft w:val="0"/>
              <w:marRight w:val="0"/>
              <w:marTop w:val="0"/>
              <w:marBottom w:val="0"/>
              <w:divBdr>
                <w:top w:val="none" w:sz="0" w:space="0" w:color="auto"/>
                <w:left w:val="none" w:sz="0" w:space="0" w:color="auto"/>
                <w:bottom w:val="none" w:sz="0" w:space="0" w:color="auto"/>
                <w:right w:val="none" w:sz="0" w:space="0" w:color="auto"/>
              </w:divBdr>
            </w:div>
            <w:div w:id="1149131153">
              <w:marLeft w:val="0"/>
              <w:marRight w:val="0"/>
              <w:marTop w:val="0"/>
              <w:marBottom w:val="0"/>
              <w:divBdr>
                <w:top w:val="none" w:sz="0" w:space="0" w:color="auto"/>
                <w:left w:val="none" w:sz="0" w:space="0" w:color="auto"/>
                <w:bottom w:val="none" w:sz="0" w:space="0" w:color="auto"/>
                <w:right w:val="none" w:sz="0" w:space="0" w:color="auto"/>
              </w:divBdr>
            </w:div>
            <w:div w:id="1143692284">
              <w:marLeft w:val="0"/>
              <w:marRight w:val="0"/>
              <w:marTop w:val="0"/>
              <w:marBottom w:val="0"/>
              <w:divBdr>
                <w:top w:val="none" w:sz="0" w:space="0" w:color="auto"/>
                <w:left w:val="none" w:sz="0" w:space="0" w:color="auto"/>
                <w:bottom w:val="none" w:sz="0" w:space="0" w:color="auto"/>
                <w:right w:val="none" w:sz="0" w:space="0" w:color="auto"/>
              </w:divBdr>
            </w:div>
            <w:div w:id="2145348719">
              <w:marLeft w:val="0"/>
              <w:marRight w:val="0"/>
              <w:marTop w:val="0"/>
              <w:marBottom w:val="0"/>
              <w:divBdr>
                <w:top w:val="none" w:sz="0" w:space="0" w:color="auto"/>
                <w:left w:val="none" w:sz="0" w:space="0" w:color="auto"/>
                <w:bottom w:val="none" w:sz="0" w:space="0" w:color="auto"/>
                <w:right w:val="none" w:sz="0" w:space="0" w:color="auto"/>
              </w:divBdr>
            </w:div>
            <w:div w:id="291516756">
              <w:marLeft w:val="0"/>
              <w:marRight w:val="0"/>
              <w:marTop w:val="0"/>
              <w:marBottom w:val="0"/>
              <w:divBdr>
                <w:top w:val="none" w:sz="0" w:space="0" w:color="auto"/>
                <w:left w:val="none" w:sz="0" w:space="0" w:color="auto"/>
                <w:bottom w:val="none" w:sz="0" w:space="0" w:color="auto"/>
                <w:right w:val="none" w:sz="0" w:space="0" w:color="auto"/>
              </w:divBdr>
            </w:div>
            <w:div w:id="2001037309">
              <w:marLeft w:val="0"/>
              <w:marRight w:val="0"/>
              <w:marTop w:val="0"/>
              <w:marBottom w:val="0"/>
              <w:divBdr>
                <w:top w:val="none" w:sz="0" w:space="0" w:color="auto"/>
                <w:left w:val="none" w:sz="0" w:space="0" w:color="auto"/>
                <w:bottom w:val="none" w:sz="0" w:space="0" w:color="auto"/>
                <w:right w:val="none" w:sz="0" w:space="0" w:color="auto"/>
              </w:divBdr>
            </w:div>
            <w:div w:id="2038263872">
              <w:marLeft w:val="0"/>
              <w:marRight w:val="0"/>
              <w:marTop w:val="0"/>
              <w:marBottom w:val="0"/>
              <w:divBdr>
                <w:top w:val="none" w:sz="0" w:space="0" w:color="auto"/>
                <w:left w:val="none" w:sz="0" w:space="0" w:color="auto"/>
                <w:bottom w:val="none" w:sz="0" w:space="0" w:color="auto"/>
                <w:right w:val="none" w:sz="0" w:space="0" w:color="auto"/>
              </w:divBdr>
            </w:div>
            <w:div w:id="1652445820">
              <w:marLeft w:val="0"/>
              <w:marRight w:val="0"/>
              <w:marTop w:val="0"/>
              <w:marBottom w:val="0"/>
              <w:divBdr>
                <w:top w:val="none" w:sz="0" w:space="0" w:color="auto"/>
                <w:left w:val="none" w:sz="0" w:space="0" w:color="auto"/>
                <w:bottom w:val="none" w:sz="0" w:space="0" w:color="auto"/>
                <w:right w:val="none" w:sz="0" w:space="0" w:color="auto"/>
              </w:divBdr>
            </w:div>
            <w:div w:id="1955213258">
              <w:marLeft w:val="0"/>
              <w:marRight w:val="0"/>
              <w:marTop w:val="0"/>
              <w:marBottom w:val="0"/>
              <w:divBdr>
                <w:top w:val="none" w:sz="0" w:space="0" w:color="auto"/>
                <w:left w:val="none" w:sz="0" w:space="0" w:color="auto"/>
                <w:bottom w:val="none" w:sz="0" w:space="0" w:color="auto"/>
                <w:right w:val="none" w:sz="0" w:space="0" w:color="auto"/>
              </w:divBdr>
            </w:div>
            <w:div w:id="3173589">
              <w:marLeft w:val="0"/>
              <w:marRight w:val="0"/>
              <w:marTop w:val="0"/>
              <w:marBottom w:val="0"/>
              <w:divBdr>
                <w:top w:val="none" w:sz="0" w:space="0" w:color="auto"/>
                <w:left w:val="none" w:sz="0" w:space="0" w:color="auto"/>
                <w:bottom w:val="none" w:sz="0" w:space="0" w:color="auto"/>
                <w:right w:val="none" w:sz="0" w:space="0" w:color="auto"/>
              </w:divBdr>
            </w:div>
            <w:div w:id="1135683070">
              <w:marLeft w:val="0"/>
              <w:marRight w:val="0"/>
              <w:marTop w:val="0"/>
              <w:marBottom w:val="0"/>
              <w:divBdr>
                <w:top w:val="none" w:sz="0" w:space="0" w:color="auto"/>
                <w:left w:val="none" w:sz="0" w:space="0" w:color="auto"/>
                <w:bottom w:val="none" w:sz="0" w:space="0" w:color="auto"/>
                <w:right w:val="none" w:sz="0" w:space="0" w:color="auto"/>
              </w:divBdr>
            </w:div>
            <w:div w:id="552078800">
              <w:marLeft w:val="0"/>
              <w:marRight w:val="0"/>
              <w:marTop w:val="0"/>
              <w:marBottom w:val="0"/>
              <w:divBdr>
                <w:top w:val="none" w:sz="0" w:space="0" w:color="auto"/>
                <w:left w:val="none" w:sz="0" w:space="0" w:color="auto"/>
                <w:bottom w:val="none" w:sz="0" w:space="0" w:color="auto"/>
                <w:right w:val="none" w:sz="0" w:space="0" w:color="auto"/>
              </w:divBdr>
            </w:div>
            <w:div w:id="1815219628">
              <w:marLeft w:val="0"/>
              <w:marRight w:val="0"/>
              <w:marTop w:val="0"/>
              <w:marBottom w:val="0"/>
              <w:divBdr>
                <w:top w:val="none" w:sz="0" w:space="0" w:color="auto"/>
                <w:left w:val="none" w:sz="0" w:space="0" w:color="auto"/>
                <w:bottom w:val="none" w:sz="0" w:space="0" w:color="auto"/>
                <w:right w:val="none" w:sz="0" w:space="0" w:color="auto"/>
              </w:divBdr>
            </w:div>
            <w:div w:id="361831961">
              <w:marLeft w:val="0"/>
              <w:marRight w:val="0"/>
              <w:marTop w:val="0"/>
              <w:marBottom w:val="0"/>
              <w:divBdr>
                <w:top w:val="none" w:sz="0" w:space="0" w:color="auto"/>
                <w:left w:val="none" w:sz="0" w:space="0" w:color="auto"/>
                <w:bottom w:val="none" w:sz="0" w:space="0" w:color="auto"/>
                <w:right w:val="none" w:sz="0" w:space="0" w:color="auto"/>
              </w:divBdr>
            </w:div>
            <w:div w:id="952129044">
              <w:marLeft w:val="0"/>
              <w:marRight w:val="0"/>
              <w:marTop w:val="0"/>
              <w:marBottom w:val="0"/>
              <w:divBdr>
                <w:top w:val="none" w:sz="0" w:space="0" w:color="auto"/>
                <w:left w:val="none" w:sz="0" w:space="0" w:color="auto"/>
                <w:bottom w:val="none" w:sz="0" w:space="0" w:color="auto"/>
                <w:right w:val="none" w:sz="0" w:space="0" w:color="auto"/>
              </w:divBdr>
            </w:div>
            <w:div w:id="1273703600">
              <w:marLeft w:val="0"/>
              <w:marRight w:val="0"/>
              <w:marTop w:val="0"/>
              <w:marBottom w:val="0"/>
              <w:divBdr>
                <w:top w:val="none" w:sz="0" w:space="0" w:color="auto"/>
                <w:left w:val="none" w:sz="0" w:space="0" w:color="auto"/>
                <w:bottom w:val="none" w:sz="0" w:space="0" w:color="auto"/>
                <w:right w:val="none" w:sz="0" w:space="0" w:color="auto"/>
              </w:divBdr>
            </w:div>
            <w:div w:id="1800146985">
              <w:marLeft w:val="0"/>
              <w:marRight w:val="0"/>
              <w:marTop w:val="0"/>
              <w:marBottom w:val="0"/>
              <w:divBdr>
                <w:top w:val="none" w:sz="0" w:space="0" w:color="auto"/>
                <w:left w:val="none" w:sz="0" w:space="0" w:color="auto"/>
                <w:bottom w:val="none" w:sz="0" w:space="0" w:color="auto"/>
                <w:right w:val="none" w:sz="0" w:space="0" w:color="auto"/>
              </w:divBdr>
            </w:div>
            <w:div w:id="264190483">
              <w:marLeft w:val="0"/>
              <w:marRight w:val="0"/>
              <w:marTop w:val="0"/>
              <w:marBottom w:val="0"/>
              <w:divBdr>
                <w:top w:val="none" w:sz="0" w:space="0" w:color="auto"/>
                <w:left w:val="none" w:sz="0" w:space="0" w:color="auto"/>
                <w:bottom w:val="none" w:sz="0" w:space="0" w:color="auto"/>
                <w:right w:val="none" w:sz="0" w:space="0" w:color="auto"/>
              </w:divBdr>
            </w:div>
            <w:div w:id="1970629853">
              <w:marLeft w:val="0"/>
              <w:marRight w:val="0"/>
              <w:marTop w:val="0"/>
              <w:marBottom w:val="0"/>
              <w:divBdr>
                <w:top w:val="none" w:sz="0" w:space="0" w:color="auto"/>
                <w:left w:val="none" w:sz="0" w:space="0" w:color="auto"/>
                <w:bottom w:val="none" w:sz="0" w:space="0" w:color="auto"/>
                <w:right w:val="none" w:sz="0" w:space="0" w:color="auto"/>
              </w:divBdr>
            </w:div>
            <w:div w:id="135031821">
              <w:marLeft w:val="0"/>
              <w:marRight w:val="0"/>
              <w:marTop w:val="0"/>
              <w:marBottom w:val="0"/>
              <w:divBdr>
                <w:top w:val="none" w:sz="0" w:space="0" w:color="auto"/>
                <w:left w:val="none" w:sz="0" w:space="0" w:color="auto"/>
                <w:bottom w:val="none" w:sz="0" w:space="0" w:color="auto"/>
                <w:right w:val="none" w:sz="0" w:space="0" w:color="auto"/>
              </w:divBdr>
            </w:div>
            <w:div w:id="1756978774">
              <w:marLeft w:val="0"/>
              <w:marRight w:val="0"/>
              <w:marTop w:val="0"/>
              <w:marBottom w:val="0"/>
              <w:divBdr>
                <w:top w:val="none" w:sz="0" w:space="0" w:color="auto"/>
                <w:left w:val="none" w:sz="0" w:space="0" w:color="auto"/>
                <w:bottom w:val="none" w:sz="0" w:space="0" w:color="auto"/>
                <w:right w:val="none" w:sz="0" w:space="0" w:color="auto"/>
              </w:divBdr>
            </w:div>
            <w:div w:id="1062295933">
              <w:marLeft w:val="0"/>
              <w:marRight w:val="0"/>
              <w:marTop w:val="0"/>
              <w:marBottom w:val="0"/>
              <w:divBdr>
                <w:top w:val="none" w:sz="0" w:space="0" w:color="auto"/>
                <w:left w:val="none" w:sz="0" w:space="0" w:color="auto"/>
                <w:bottom w:val="none" w:sz="0" w:space="0" w:color="auto"/>
                <w:right w:val="none" w:sz="0" w:space="0" w:color="auto"/>
              </w:divBdr>
            </w:div>
            <w:div w:id="910772575">
              <w:marLeft w:val="0"/>
              <w:marRight w:val="0"/>
              <w:marTop w:val="0"/>
              <w:marBottom w:val="0"/>
              <w:divBdr>
                <w:top w:val="none" w:sz="0" w:space="0" w:color="auto"/>
                <w:left w:val="none" w:sz="0" w:space="0" w:color="auto"/>
                <w:bottom w:val="none" w:sz="0" w:space="0" w:color="auto"/>
                <w:right w:val="none" w:sz="0" w:space="0" w:color="auto"/>
              </w:divBdr>
            </w:div>
            <w:div w:id="1439715679">
              <w:marLeft w:val="0"/>
              <w:marRight w:val="0"/>
              <w:marTop w:val="0"/>
              <w:marBottom w:val="0"/>
              <w:divBdr>
                <w:top w:val="none" w:sz="0" w:space="0" w:color="auto"/>
                <w:left w:val="none" w:sz="0" w:space="0" w:color="auto"/>
                <w:bottom w:val="none" w:sz="0" w:space="0" w:color="auto"/>
                <w:right w:val="none" w:sz="0" w:space="0" w:color="auto"/>
              </w:divBdr>
            </w:div>
            <w:div w:id="1394160570">
              <w:marLeft w:val="0"/>
              <w:marRight w:val="0"/>
              <w:marTop w:val="0"/>
              <w:marBottom w:val="0"/>
              <w:divBdr>
                <w:top w:val="none" w:sz="0" w:space="0" w:color="auto"/>
                <w:left w:val="none" w:sz="0" w:space="0" w:color="auto"/>
                <w:bottom w:val="none" w:sz="0" w:space="0" w:color="auto"/>
                <w:right w:val="none" w:sz="0" w:space="0" w:color="auto"/>
              </w:divBdr>
            </w:div>
            <w:div w:id="2034963976">
              <w:marLeft w:val="0"/>
              <w:marRight w:val="0"/>
              <w:marTop w:val="0"/>
              <w:marBottom w:val="0"/>
              <w:divBdr>
                <w:top w:val="none" w:sz="0" w:space="0" w:color="auto"/>
                <w:left w:val="none" w:sz="0" w:space="0" w:color="auto"/>
                <w:bottom w:val="none" w:sz="0" w:space="0" w:color="auto"/>
                <w:right w:val="none" w:sz="0" w:space="0" w:color="auto"/>
              </w:divBdr>
            </w:div>
            <w:div w:id="1137601440">
              <w:marLeft w:val="0"/>
              <w:marRight w:val="0"/>
              <w:marTop w:val="0"/>
              <w:marBottom w:val="0"/>
              <w:divBdr>
                <w:top w:val="none" w:sz="0" w:space="0" w:color="auto"/>
                <w:left w:val="none" w:sz="0" w:space="0" w:color="auto"/>
                <w:bottom w:val="none" w:sz="0" w:space="0" w:color="auto"/>
                <w:right w:val="none" w:sz="0" w:space="0" w:color="auto"/>
              </w:divBdr>
            </w:div>
            <w:div w:id="324209429">
              <w:marLeft w:val="0"/>
              <w:marRight w:val="0"/>
              <w:marTop w:val="0"/>
              <w:marBottom w:val="0"/>
              <w:divBdr>
                <w:top w:val="none" w:sz="0" w:space="0" w:color="auto"/>
                <w:left w:val="none" w:sz="0" w:space="0" w:color="auto"/>
                <w:bottom w:val="none" w:sz="0" w:space="0" w:color="auto"/>
                <w:right w:val="none" w:sz="0" w:space="0" w:color="auto"/>
              </w:divBdr>
            </w:div>
            <w:div w:id="686836486">
              <w:marLeft w:val="0"/>
              <w:marRight w:val="0"/>
              <w:marTop w:val="0"/>
              <w:marBottom w:val="0"/>
              <w:divBdr>
                <w:top w:val="none" w:sz="0" w:space="0" w:color="auto"/>
                <w:left w:val="none" w:sz="0" w:space="0" w:color="auto"/>
                <w:bottom w:val="none" w:sz="0" w:space="0" w:color="auto"/>
                <w:right w:val="none" w:sz="0" w:space="0" w:color="auto"/>
              </w:divBdr>
            </w:div>
            <w:div w:id="1262688900">
              <w:marLeft w:val="0"/>
              <w:marRight w:val="0"/>
              <w:marTop w:val="0"/>
              <w:marBottom w:val="0"/>
              <w:divBdr>
                <w:top w:val="none" w:sz="0" w:space="0" w:color="auto"/>
                <w:left w:val="none" w:sz="0" w:space="0" w:color="auto"/>
                <w:bottom w:val="none" w:sz="0" w:space="0" w:color="auto"/>
                <w:right w:val="none" w:sz="0" w:space="0" w:color="auto"/>
              </w:divBdr>
            </w:div>
            <w:div w:id="1324360082">
              <w:marLeft w:val="0"/>
              <w:marRight w:val="0"/>
              <w:marTop w:val="0"/>
              <w:marBottom w:val="0"/>
              <w:divBdr>
                <w:top w:val="none" w:sz="0" w:space="0" w:color="auto"/>
                <w:left w:val="none" w:sz="0" w:space="0" w:color="auto"/>
                <w:bottom w:val="none" w:sz="0" w:space="0" w:color="auto"/>
                <w:right w:val="none" w:sz="0" w:space="0" w:color="auto"/>
              </w:divBdr>
            </w:div>
            <w:div w:id="2114593320">
              <w:marLeft w:val="0"/>
              <w:marRight w:val="0"/>
              <w:marTop w:val="0"/>
              <w:marBottom w:val="0"/>
              <w:divBdr>
                <w:top w:val="none" w:sz="0" w:space="0" w:color="auto"/>
                <w:left w:val="none" w:sz="0" w:space="0" w:color="auto"/>
                <w:bottom w:val="none" w:sz="0" w:space="0" w:color="auto"/>
                <w:right w:val="none" w:sz="0" w:space="0" w:color="auto"/>
              </w:divBdr>
            </w:div>
            <w:div w:id="2071728867">
              <w:marLeft w:val="0"/>
              <w:marRight w:val="0"/>
              <w:marTop w:val="0"/>
              <w:marBottom w:val="0"/>
              <w:divBdr>
                <w:top w:val="none" w:sz="0" w:space="0" w:color="auto"/>
                <w:left w:val="none" w:sz="0" w:space="0" w:color="auto"/>
                <w:bottom w:val="none" w:sz="0" w:space="0" w:color="auto"/>
                <w:right w:val="none" w:sz="0" w:space="0" w:color="auto"/>
              </w:divBdr>
            </w:div>
            <w:div w:id="435444547">
              <w:marLeft w:val="0"/>
              <w:marRight w:val="0"/>
              <w:marTop w:val="0"/>
              <w:marBottom w:val="0"/>
              <w:divBdr>
                <w:top w:val="none" w:sz="0" w:space="0" w:color="auto"/>
                <w:left w:val="none" w:sz="0" w:space="0" w:color="auto"/>
                <w:bottom w:val="none" w:sz="0" w:space="0" w:color="auto"/>
                <w:right w:val="none" w:sz="0" w:space="0" w:color="auto"/>
              </w:divBdr>
            </w:div>
            <w:div w:id="1060905818">
              <w:marLeft w:val="0"/>
              <w:marRight w:val="0"/>
              <w:marTop w:val="0"/>
              <w:marBottom w:val="0"/>
              <w:divBdr>
                <w:top w:val="none" w:sz="0" w:space="0" w:color="auto"/>
                <w:left w:val="none" w:sz="0" w:space="0" w:color="auto"/>
                <w:bottom w:val="none" w:sz="0" w:space="0" w:color="auto"/>
                <w:right w:val="none" w:sz="0" w:space="0" w:color="auto"/>
              </w:divBdr>
            </w:div>
            <w:div w:id="1142577648">
              <w:marLeft w:val="0"/>
              <w:marRight w:val="0"/>
              <w:marTop w:val="0"/>
              <w:marBottom w:val="0"/>
              <w:divBdr>
                <w:top w:val="none" w:sz="0" w:space="0" w:color="auto"/>
                <w:left w:val="none" w:sz="0" w:space="0" w:color="auto"/>
                <w:bottom w:val="none" w:sz="0" w:space="0" w:color="auto"/>
                <w:right w:val="none" w:sz="0" w:space="0" w:color="auto"/>
              </w:divBdr>
            </w:div>
            <w:div w:id="1902903818">
              <w:marLeft w:val="0"/>
              <w:marRight w:val="0"/>
              <w:marTop w:val="0"/>
              <w:marBottom w:val="0"/>
              <w:divBdr>
                <w:top w:val="none" w:sz="0" w:space="0" w:color="auto"/>
                <w:left w:val="none" w:sz="0" w:space="0" w:color="auto"/>
                <w:bottom w:val="none" w:sz="0" w:space="0" w:color="auto"/>
                <w:right w:val="none" w:sz="0" w:space="0" w:color="auto"/>
              </w:divBdr>
            </w:div>
            <w:div w:id="1272399511">
              <w:marLeft w:val="0"/>
              <w:marRight w:val="0"/>
              <w:marTop w:val="0"/>
              <w:marBottom w:val="0"/>
              <w:divBdr>
                <w:top w:val="none" w:sz="0" w:space="0" w:color="auto"/>
                <w:left w:val="none" w:sz="0" w:space="0" w:color="auto"/>
                <w:bottom w:val="none" w:sz="0" w:space="0" w:color="auto"/>
                <w:right w:val="none" w:sz="0" w:space="0" w:color="auto"/>
              </w:divBdr>
            </w:div>
            <w:div w:id="965086858">
              <w:marLeft w:val="0"/>
              <w:marRight w:val="0"/>
              <w:marTop w:val="0"/>
              <w:marBottom w:val="0"/>
              <w:divBdr>
                <w:top w:val="none" w:sz="0" w:space="0" w:color="auto"/>
                <w:left w:val="none" w:sz="0" w:space="0" w:color="auto"/>
                <w:bottom w:val="none" w:sz="0" w:space="0" w:color="auto"/>
                <w:right w:val="none" w:sz="0" w:space="0" w:color="auto"/>
              </w:divBdr>
            </w:div>
            <w:div w:id="1646813118">
              <w:marLeft w:val="0"/>
              <w:marRight w:val="0"/>
              <w:marTop w:val="0"/>
              <w:marBottom w:val="0"/>
              <w:divBdr>
                <w:top w:val="none" w:sz="0" w:space="0" w:color="auto"/>
                <w:left w:val="none" w:sz="0" w:space="0" w:color="auto"/>
                <w:bottom w:val="none" w:sz="0" w:space="0" w:color="auto"/>
                <w:right w:val="none" w:sz="0" w:space="0" w:color="auto"/>
              </w:divBdr>
            </w:div>
            <w:div w:id="238249050">
              <w:marLeft w:val="0"/>
              <w:marRight w:val="0"/>
              <w:marTop w:val="0"/>
              <w:marBottom w:val="0"/>
              <w:divBdr>
                <w:top w:val="none" w:sz="0" w:space="0" w:color="auto"/>
                <w:left w:val="none" w:sz="0" w:space="0" w:color="auto"/>
                <w:bottom w:val="none" w:sz="0" w:space="0" w:color="auto"/>
                <w:right w:val="none" w:sz="0" w:space="0" w:color="auto"/>
              </w:divBdr>
            </w:div>
            <w:div w:id="1668947530">
              <w:marLeft w:val="0"/>
              <w:marRight w:val="0"/>
              <w:marTop w:val="0"/>
              <w:marBottom w:val="0"/>
              <w:divBdr>
                <w:top w:val="none" w:sz="0" w:space="0" w:color="auto"/>
                <w:left w:val="none" w:sz="0" w:space="0" w:color="auto"/>
                <w:bottom w:val="none" w:sz="0" w:space="0" w:color="auto"/>
                <w:right w:val="none" w:sz="0" w:space="0" w:color="auto"/>
              </w:divBdr>
            </w:div>
            <w:div w:id="153302944">
              <w:marLeft w:val="0"/>
              <w:marRight w:val="0"/>
              <w:marTop w:val="0"/>
              <w:marBottom w:val="0"/>
              <w:divBdr>
                <w:top w:val="none" w:sz="0" w:space="0" w:color="auto"/>
                <w:left w:val="none" w:sz="0" w:space="0" w:color="auto"/>
                <w:bottom w:val="none" w:sz="0" w:space="0" w:color="auto"/>
                <w:right w:val="none" w:sz="0" w:space="0" w:color="auto"/>
              </w:divBdr>
            </w:div>
            <w:div w:id="2058236898">
              <w:marLeft w:val="0"/>
              <w:marRight w:val="0"/>
              <w:marTop w:val="0"/>
              <w:marBottom w:val="0"/>
              <w:divBdr>
                <w:top w:val="none" w:sz="0" w:space="0" w:color="auto"/>
                <w:left w:val="none" w:sz="0" w:space="0" w:color="auto"/>
                <w:bottom w:val="none" w:sz="0" w:space="0" w:color="auto"/>
                <w:right w:val="none" w:sz="0" w:space="0" w:color="auto"/>
              </w:divBdr>
            </w:div>
            <w:div w:id="46103760">
              <w:marLeft w:val="0"/>
              <w:marRight w:val="0"/>
              <w:marTop w:val="0"/>
              <w:marBottom w:val="0"/>
              <w:divBdr>
                <w:top w:val="none" w:sz="0" w:space="0" w:color="auto"/>
                <w:left w:val="none" w:sz="0" w:space="0" w:color="auto"/>
                <w:bottom w:val="none" w:sz="0" w:space="0" w:color="auto"/>
                <w:right w:val="none" w:sz="0" w:space="0" w:color="auto"/>
              </w:divBdr>
            </w:div>
            <w:div w:id="1659575100">
              <w:marLeft w:val="0"/>
              <w:marRight w:val="0"/>
              <w:marTop w:val="0"/>
              <w:marBottom w:val="0"/>
              <w:divBdr>
                <w:top w:val="none" w:sz="0" w:space="0" w:color="auto"/>
                <w:left w:val="none" w:sz="0" w:space="0" w:color="auto"/>
                <w:bottom w:val="none" w:sz="0" w:space="0" w:color="auto"/>
                <w:right w:val="none" w:sz="0" w:space="0" w:color="auto"/>
              </w:divBdr>
            </w:div>
            <w:div w:id="1286734013">
              <w:marLeft w:val="0"/>
              <w:marRight w:val="0"/>
              <w:marTop w:val="0"/>
              <w:marBottom w:val="0"/>
              <w:divBdr>
                <w:top w:val="none" w:sz="0" w:space="0" w:color="auto"/>
                <w:left w:val="none" w:sz="0" w:space="0" w:color="auto"/>
                <w:bottom w:val="none" w:sz="0" w:space="0" w:color="auto"/>
                <w:right w:val="none" w:sz="0" w:space="0" w:color="auto"/>
              </w:divBdr>
            </w:div>
            <w:div w:id="1567451057">
              <w:marLeft w:val="0"/>
              <w:marRight w:val="0"/>
              <w:marTop w:val="0"/>
              <w:marBottom w:val="0"/>
              <w:divBdr>
                <w:top w:val="none" w:sz="0" w:space="0" w:color="auto"/>
                <w:left w:val="none" w:sz="0" w:space="0" w:color="auto"/>
                <w:bottom w:val="none" w:sz="0" w:space="0" w:color="auto"/>
                <w:right w:val="none" w:sz="0" w:space="0" w:color="auto"/>
              </w:divBdr>
            </w:div>
            <w:div w:id="286274463">
              <w:marLeft w:val="0"/>
              <w:marRight w:val="0"/>
              <w:marTop w:val="0"/>
              <w:marBottom w:val="0"/>
              <w:divBdr>
                <w:top w:val="none" w:sz="0" w:space="0" w:color="auto"/>
                <w:left w:val="none" w:sz="0" w:space="0" w:color="auto"/>
                <w:bottom w:val="none" w:sz="0" w:space="0" w:color="auto"/>
                <w:right w:val="none" w:sz="0" w:space="0" w:color="auto"/>
              </w:divBdr>
              <w:divsChild>
                <w:div w:id="104810584">
                  <w:marLeft w:val="0"/>
                  <w:marRight w:val="0"/>
                  <w:marTop w:val="0"/>
                  <w:marBottom w:val="0"/>
                  <w:divBdr>
                    <w:top w:val="none" w:sz="0" w:space="0" w:color="auto"/>
                    <w:left w:val="none" w:sz="0" w:space="0" w:color="auto"/>
                    <w:bottom w:val="none" w:sz="0" w:space="0" w:color="auto"/>
                    <w:right w:val="none" w:sz="0" w:space="0" w:color="auto"/>
                  </w:divBdr>
                </w:div>
                <w:div w:id="1894536043">
                  <w:marLeft w:val="0"/>
                  <w:marRight w:val="0"/>
                  <w:marTop w:val="0"/>
                  <w:marBottom w:val="0"/>
                  <w:divBdr>
                    <w:top w:val="none" w:sz="0" w:space="0" w:color="auto"/>
                    <w:left w:val="none" w:sz="0" w:space="0" w:color="auto"/>
                    <w:bottom w:val="none" w:sz="0" w:space="0" w:color="auto"/>
                    <w:right w:val="none" w:sz="0" w:space="0" w:color="auto"/>
                  </w:divBdr>
                </w:div>
                <w:div w:id="1613659459">
                  <w:marLeft w:val="0"/>
                  <w:marRight w:val="0"/>
                  <w:marTop w:val="0"/>
                  <w:marBottom w:val="0"/>
                  <w:divBdr>
                    <w:top w:val="none" w:sz="0" w:space="0" w:color="auto"/>
                    <w:left w:val="none" w:sz="0" w:space="0" w:color="auto"/>
                    <w:bottom w:val="none" w:sz="0" w:space="0" w:color="auto"/>
                    <w:right w:val="none" w:sz="0" w:space="0" w:color="auto"/>
                  </w:divBdr>
                </w:div>
                <w:div w:id="832909999">
                  <w:marLeft w:val="0"/>
                  <w:marRight w:val="0"/>
                  <w:marTop w:val="0"/>
                  <w:marBottom w:val="0"/>
                  <w:divBdr>
                    <w:top w:val="none" w:sz="0" w:space="0" w:color="auto"/>
                    <w:left w:val="none" w:sz="0" w:space="0" w:color="auto"/>
                    <w:bottom w:val="none" w:sz="0" w:space="0" w:color="auto"/>
                    <w:right w:val="none" w:sz="0" w:space="0" w:color="auto"/>
                  </w:divBdr>
                </w:div>
                <w:div w:id="2127264244">
                  <w:marLeft w:val="0"/>
                  <w:marRight w:val="0"/>
                  <w:marTop w:val="0"/>
                  <w:marBottom w:val="0"/>
                  <w:divBdr>
                    <w:top w:val="none" w:sz="0" w:space="0" w:color="auto"/>
                    <w:left w:val="none" w:sz="0" w:space="0" w:color="auto"/>
                    <w:bottom w:val="none" w:sz="0" w:space="0" w:color="auto"/>
                    <w:right w:val="none" w:sz="0" w:space="0" w:color="auto"/>
                  </w:divBdr>
                </w:div>
                <w:div w:id="1023633991">
                  <w:marLeft w:val="0"/>
                  <w:marRight w:val="0"/>
                  <w:marTop w:val="0"/>
                  <w:marBottom w:val="0"/>
                  <w:divBdr>
                    <w:top w:val="none" w:sz="0" w:space="0" w:color="auto"/>
                    <w:left w:val="none" w:sz="0" w:space="0" w:color="auto"/>
                    <w:bottom w:val="none" w:sz="0" w:space="0" w:color="auto"/>
                    <w:right w:val="none" w:sz="0" w:space="0" w:color="auto"/>
                  </w:divBdr>
                </w:div>
                <w:div w:id="989023234">
                  <w:marLeft w:val="0"/>
                  <w:marRight w:val="0"/>
                  <w:marTop w:val="0"/>
                  <w:marBottom w:val="0"/>
                  <w:divBdr>
                    <w:top w:val="none" w:sz="0" w:space="0" w:color="auto"/>
                    <w:left w:val="none" w:sz="0" w:space="0" w:color="auto"/>
                    <w:bottom w:val="none" w:sz="0" w:space="0" w:color="auto"/>
                    <w:right w:val="none" w:sz="0" w:space="0" w:color="auto"/>
                  </w:divBdr>
                </w:div>
                <w:div w:id="2143034147">
                  <w:marLeft w:val="0"/>
                  <w:marRight w:val="0"/>
                  <w:marTop w:val="0"/>
                  <w:marBottom w:val="0"/>
                  <w:divBdr>
                    <w:top w:val="none" w:sz="0" w:space="0" w:color="auto"/>
                    <w:left w:val="none" w:sz="0" w:space="0" w:color="auto"/>
                    <w:bottom w:val="none" w:sz="0" w:space="0" w:color="auto"/>
                    <w:right w:val="none" w:sz="0" w:space="0" w:color="auto"/>
                  </w:divBdr>
                </w:div>
                <w:div w:id="489560611">
                  <w:marLeft w:val="0"/>
                  <w:marRight w:val="0"/>
                  <w:marTop w:val="0"/>
                  <w:marBottom w:val="0"/>
                  <w:divBdr>
                    <w:top w:val="none" w:sz="0" w:space="0" w:color="auto"/>
                    <w:left w:val="none" w:sz="0" w:space="0" w:color="auto"/>
                    <w:bottom w:val="none" w:sz="0" w:space="0" w:color="auto"/>
                    <w:right w:val="none" w:sz="0" w:space="0" w:color="auto"/>
                  </w:divBdr>
                </w:div>
                <w:div w:id="1035082902">
                  <w:marLeft w:val="0"/>
                  <w:marRight w:val="0"/>
                  <w:marTop w:val="0"/>
                  <w:marBottom w:val="0"/>
                  <w:divBdr>
                    <w:top w:val="none" w:sz="0" w:space="0" w:color="auto"/>
                    <w:left w:val="none" w:sz="0" w:space="0" w:color="auto"/>
                    <w:bottom w:val="none" w:sz="0" w:space="0" w:color="auto"/>
                    <w:right w:val="none" w:sz="0" w:space="0" w:color="auto"/>
                  </w:divBdr>
                </w:div>
                <w:div w:id="1050807535">
                  <w:marLeft w:val="0"/>
                  <w:marRight w:val="0"/>
                  <w:marTop w:val="0"/>
                  <w:marBottom w:val="0"/>
                  <w:divBdr>
                    <w:top w:val="none" w:sz="0" w:space="0" w:color="auto"/>
                    <w:left w:val="none" w:sz="0" w:space="0" w:color="auto"/>
                    <w:bottom w:val="none" w:sz="0" w:space="0" w:color="auto"/>
                    <w:right w:val="none" w:sz="0" w:space="0" w:color="auto"/>
                  </w:divBdr>
                </w:div>
                <w:div w:id="1085688910">
                  <w:marLeft w:val="0"/>
                  <w:marRight w:val="0"/>
                  <w:marTop w:val="0"/>
                  <w:marBottom w:val="0"/>
                  <w:divBdr>
                    <w:top w:val="none" w:sz="0" w:space="0" w:color="auto"/>
                    <w:left w:val="none" w:sz="0" w:space="0" w:color="auto"/>
                    <w:bottom w:val="none" w:sz="0" w:space="0" w:color="auto"/>
                    <w:right w:val="none" w:sz="0" w:space="0" w:color="auto"/>
                  </w:divBdr>
                </w:div>
                <w:div w:id="1668553343">
                  <w:marLeft w:val="0"/>
                  <w:marRight w:val="0"/>
                  <w:marTop w:val="0"/>
                  <w:marBottom w:val="0"/>
                  <w:divBdr>
                    <w:top w:val="none" w:sz="0" w:space="0" w:color="auto"/>
                    <w:left w:val="none" w:sz="0" w:space="0" w:color="auto"/>
                    <w:bottom w:val="none" w:sz="0" w:space="0" w:color="auto"/>
                    <w:right w:val="none" w:sz="0" w:space="0" w:color="auto"/>
                  </w:divBdr>
                </w:div>
                <w:div w:id="12344414">
                  <w:marLeft w:val="0"/>
                  <w:marRight w:val="0"/>
                  <w:marTop w:val="0"/>
                  <w:marBottom w:val="0"/>
                  <w:divBdr>
                    <w:top w:val="none" w:sz="0" w:space="0" w:color="auto"/>
                    <w:left w:val="none" w:sz="0" w:space="0" w:color="auto"/>
                    <w:bottom w:val="none" w:sz="0" w:space="0" w:color="auto"/>
                    <w:right w:val="none" w:sz="0" w:space="0" w:color="auto"/>
                  </w:divBdr>
                </w:div>
                <w:div w:id="637028814">
                  <w:marLeft w:val="0"/>
                  <w:marRight w:val="0"/>
                  <w:marTop w:val="0"/>
                  <w:marBottom w:val="0"/>
                  <w:divBdr>
                    <w:top w:val="none" w:sz="0" w:space="0" w:color="auto"/>
                    <w:left w:val="none" w:sz="0" w:space="0" w:color="auto"/>
                    <w:bottom w:val="none" w:sz="0" w:space="0" w:color="auto"/>
                    <w:right w:val="none" w:sz="0" w:space="0" w:color="auto"/>
                  </w:divBdr>
                </w:div>
                <w:div w:id="2073189892">
                  <w:marLeft w:val="0"/>
                  <w:marRight w:val="0"/>
                  <w:marTop w:val="0"/>
                  <w:marBottom w:val="0"/>
                  <w:divBdr>
                    <w:top w:val="none" w:sz="0" w:space="0" w:color="auto"/>
                    <w:left w:val="none" w:sz="0" w:space="0" w:color="auto"/>
                    <w:bottom w:val="none" w:sz="0" w:space="0" w:color="auto"/>
                    <w:right w:val="none" w:sz="0" w:space="0" w:color="auto"/>
                  </w:divBdr>
                </w:div>
                <w:div w:id="1400402567">
                  <w:marLeft w:val="0"/>
                  <w:marRight w:val="0"/>
                  <w:marTop w:val="0"/>
                  <w:marBottom w:val="0"/>
                  <w:divBdr>
                    <w:top w:val="none" w:sz="0" w:space="0" w:color="auto"/>
                    <w:left w:val="none" w:sz="0" w:space="0" w:color="auto"/>
                    <w:bottom w:val="none" w:sz="0" w:space="0" w:color="auto"/>
                    <w:right w:val="none" w:sz="0" w:space="0" w:color="auto"/>
                  </w:divBdr>
                </w:div>
                <w:div w:id="1397783662">
                  <w:marLeft w:val="0"/>
                  <w:marRight w:val="0"/>
                  <w:marTop w:val="0"/>
                  <w:marBottom w:val="0"/>
                  <w:divBdr>
                    <w:top w:val="none" w:sz="0" w:space="0" w:color="auto"/>
                    <w:left w:val="none" w:sz="0" w:space="0" w:color="auto"/>
                    <w:bottom w:val="none" w:sz="0" w:space="0" w:color="auto"/>
                    <w:right w:val="none" w:sz="0" w:space="0" w:color="auto"/>
                  </w:divBdr>
                </w:div>
                <w:div w:id="881790608">
                  <w:marLeft w:val="0"/>
                  <w:marRight w:val="0"/>
                  <w:marTop w:val="0"/>
                  <w:marBottom w:val="0"/>
                  <w:divBdr>
                    <w:top w:val="none" w:sz="0" w:space="0" w:color="auto"/>
                    <w:left w:val="none" w:sz="0" w:space="0" w:color="auto"/>
                    <w:bottom w:val="none" w:sz="0" w:space="0" w:color="auto"/>
                    <w:right w:val="none" w:sz="0" w:space="0" w:color="auto"/>
                  </w:divBdr>
                </w:div>
                <w:div w:id="878903338">
                  <w:marLeft w:val="0"/>
                  <w:marRight w:val="0"/>
                  <w:marTop w:val="0"/>
                  <w:marBottom w:val="0"/>
                  <w:divBdr>
                    <w:top w:val="none" w:sz="0" w:space="0" w:color="auto"/>
                    <w:left w:val="none" w:sz="0" w:space="0" w:color="auto"/>
                    <w:bottom w:val="none" w:sz="0" w:space="0" w:color="auto"/>
                    <w:right w:val="none" w:sz="0" w:space="0" w:color="auto"/>
                  </w:divBdr>
                </w:div>
                <w:div w:id="1698507855">
                  <w:marLeft w:val="0"/>
                  <w:marRight w:val="0"/>
                  <w:marTop w:val="0"/>
                  <w:marBottom w:val="0"/>
                  <w:divBdr>
                    <w:top w:val="none" w:sz="0" w:space="0" w:color="auto"/>
                    <w:left w:val="none" w:sz="0" w:space="0" w:color="auto"/>
                    <w:bottom w:val="none" w:sz="0" w:space="0" w:color="auto"/>
                    <w:right w:val="none" w:sz="0" w:space="0" w:color="auto"/>
                  </w:divBdr>
                </w:div>
                <w:div w:id="1652522964">
                  <w:marLeft w:val="0"/>
                  <w:marRight w:val="0"/>
                  <w:marTop w:val="0"/>
                  <w:marBottom w:val="0"/>
                  <w:divBdr>
                    <w:top w:val="none" w:sz="0" w:space="0" w:color="auto"/>
                    <w:left w:val="none" w:sz="0" w:space="0" w:color="auto"/>
                    <w:bottom w:val="none" w:sz="0" w:space="0" w:color="auto"/>
                    <w:right w:val="none" w:sz="0" w:space="0" w:color="auto"/>
                  </w:divBdr>
                </w:div>
                <w:div w:id="586959292">
                  <w:marLeft w:val="0"/>
                  <w:marRight w:val="0"/>
                  <w:marTop w:val="0"/>
                  <w:marBottom w:val="0"/>
                  <w:divBdr>
                    <w:top w:val="none" w:sz="0" w:space="0" w:color="auto"/>
                    <w:left w:val="none" w:sz="0" w:space="0" w:color="auto"/>
                    <w:bottom w:val="none" w:sz="0" w:space="0" w:color="auto"/>
                    <w:right w:val="none" w:sz="0" w:space="0" w:color="auto"/>
                  </w:divBdr>
                </w:div>
                <w:div w:id="1351103020">
                  <w:marLeft w:val="0"/>
                  <w:marRight w:val="0"/>
                  <w:marTop w:val="0"/>
                  <w:marBottom w:val="0"/>
                  <w:divBdr>
                    <w:top w:val="none" w:sz="0" w:space="0" w:color="auto"/>
                    <w:left w:val="none" w:sz="0" w:space="0" w:color="auto"/>
                    <w:bottom w:val="none" w:sz="0" w:space="0" w:color="auto"/>
                    <w:right w:val="none" w:sz="0" w:space="0" w:color="auto"/>
                  </w:divBdr>
                </w:div>
                <w:div w:id="1239097654">
                  <w:marLeft w:val="0"/>
                  <w:marRight w:val="0"/>
                  <w:marTop w:val="0"/>
                  <w:marBottom w:val="0"/>
                  <w:divBdr>
                    <w:top w:val="none" w:sz="0" w:space="0" w:color="auto"/>
                    <w:left w:val="none" w:sz="0" w:space="0" w:color="auto"/>
                    <w:bottom w:val="none" w:sz="0" w:space="0" w:color="auto"/>
                    <w:right w:val="none" w:sz="0" w:space="0" w:color="auto"/>
                  </w:divBdr>
                </w:div>
                <w:div w:id="788934057">
                  <w:marLeft w:val="0"/>
                  <w:marRight w:val="0"/>
                  <w:marTop w:val="0"/>
                  <w:marBottom w:val="0"/>
                  <w:divBdr>
                    <w:top w:val="none" w:sz="0" w:space="0" w:color="auto"/>
                    <w:left w:val="none" w:sz="0" w:space="0" w:color="auto"/>
                    <w:bottom w:val="none" w:sz="0" w:space="0" w:color="auto"/>
                    <w:right w:val="none" w:sz="0" w:space="0" w:color="auto"/>
                  </w:divBdr>
                </w:div>
                <w:div w:id="1123309802">
                  <w:marLeft w:val="0"/>
                  <w:marRight w:val="0"/>
                  <w:marTop w:val="0"/>
                  <w:marBottom w:val="0"/>
                  <w:divBdr>
                    <w:top w:val="none" w:sz="0" w:space="0" w:color="auto"/>
                    <w:left w:val="none" w:sz="0" w:space="0" w:color="auto"/>
                    <w:bottom w:val="none" w:sz="0" w:space="0" w:color="auto"/>
                    <w:right w:val="none" w:sz="0" w:space="0" w:color="auto"/>
                  </w:divBdr>
                </w:div>
                <w:div w:id="976839539">
                  <w:marLeft w:val="0"/>
                  <w:marRight w:val="0"/>
                  <w:marTop w:val="0"/>
                  <w:marBottom w:val="0"/>
                  <w:divBdr>
                    <w:top w:val="none" w:sz="0" w:space="0" w:color="auto"/>
                    <w:left w:val="none" w:sz="0" w:space="0" w:color="auto"/>
                    <w:bottom w:val="none" w:sz="0" w:space="0" w:color="auto"/>
                    <w:right w:val="none" w:sz="0" w:space="0" w:color="auto"/>
                  </w:divBdr>
                </w:div>
                <w:div w:id="1611231865">
                  <w:marLeft w:val="0"/>
                  <w:marRight w:val="0"/>
                  <w:marTop w:val="0"/>
                  <w:marBottom w:val="0"/>
                  <w:divBdr>
                    <w:top w:val="none" w:sz="0" w:space="0" w:color="auto"/>
                    <w:left w:val="none" w:sz="0" w:space="0" w:color="auto"/>
                    <w:bottom w:val="none" w:sz="0" w:space="0" w:color="auto"/>
                    <w:right w:val="none" w:sz="0" w:space="0" w:color="auto"/>
                  </w:divBdr>
                </w:div>
                <w:div w:id="826289436">
                  <w:marLeft w:val="0"/>
                  <w:marRight w:val="0"/>
                  <w:marTop w:val="0"/>
                  <w:marBottom w:val="0"/>
                  <w:divBdr>
                    <w:top w:val="none" w:sz="0" w:space="0" w:color="auto"/>
                    <w:left w:val="none" w:sz="0" w:space="0" w:color="auto"/>
                    <w:bottom w:val="none" w:sz="0" w:space="0" w:color="auto"/>
                    <w:right w:val="none" w:sz="0" w:space="0" w:color="auto"/>
                  </w:divBdr>
                </w:div>
                <w:div w:id="395250519">
                  <w:marLeft w:val="0"/>
                  <w:marRight w:val="0"/>
                  <w:marTop w:val="0"/>
                  <w:marBottom w:val="0"/>
                  <w:divBdr>
                    <w:top w:val="none" w:sz="0" w:space="0" w:color="auto"/>
                    <w:left w:val="none" w:sz="0" w:space="0" w:color="auto"/>
                    <w:bottom w:val="none" w:sz="0" w:space="0" w:color="auto"/>
                    <w:right w:val="none" w:sz="0" w:space="0" w:color="auto"/>
                  </w:divBdr>
                </w:div>
                <w:div w:id="182745657">
                  <w:marLeft w:val="0"/>
                  <w:marRight w:val="0"/>
                  <w:marTop w:val="0"/>
                  <w:marBottom w:val="0"/>
                  <w:divBdr>
                    <w:top w:val="none" w:sz="0" w:space="0" w:color="auto"/>
                    <w:left w:val="none" w:sz="0" w:space="0" w:color="auto"/>
                    <w:bottom w:val="none" w:sz="0" w:space="0" w:color="auto"/>
                    <w:right w:val="none" w:sz="0" w:space="0" w:color="auto"/>
                  </w:divBdr>
                </w:div>
                <w:div w:id="166020428">
                  <w:marLeft w:val="0"/>
                  <w:marRight w:val="0"/>
                  <w:marTop w:val="0"/>
                  <w:marBottom w:val="0"/>
                  <w:divBdr>
                    <w:top w:val="none" w:sz="0" w:space="0" w:color="auto"/>
                    <w:left w:val="none" w:sz="0" w:space="0" w:color="auto"/>
                    <w:bottom w:val="none" w:sz="0" w:space="0" w:color="auto"/>
                    <w:right w:val="none" w:sz="0" w:space="0" w:color="auto"/>
                  </w:divBdr>
                </w:div>
                <w:div w:id="610166921">
                  <w:marLeft w:val="0"/>
                  <w:marRight w:val="0"/>
                  <w:marTop w:val="0"/>
                  <w:marBottom w:val="0"/>
                  <w:divBdr>
                    <w:top w:val="none" w:sz="0" w:space="0" w:color="auto"/>
                    <w:left w:val="none" w:sz="0" w:space="0" w:color="auto"/>
                    <w:bottom w:val="none" w:sz="0" w:space="0" w:color="auto"/>
                    <w:right w:val="none" w:sz="0" w:space="0" w:color="auto"/>
                  </w:divBdr>
                </w:div>
                <w:div w:id="60950522">
                  <w:marLeft w:val="0"/>
                  <w:marRight w:val="0"/>
                  <w:marTop w:val="0"/>
                  <w:marBottom w:val="0"/>
                  <w:divBdr>
                    <w:top w:val="none" w:sz="0" w:space="0" w:color="auto"/>
                    <w:left w:val="none" w:sz="0" w:space="0" w:color="auto"/>
                    <w:bottom w:val="none" w:sz="0" w:space="0" w:color="auto"/>
                    <w:right w:val="none" w:sz="0" w:space="0" w:color="auto"/>
                  </w:divBdr>
                </w:div>
                <w:div w:id="25833185">
                  <w:marLeft w:val="0"/>
                  <w:marRight w:val="0"/>
                  <w:marTop w:val="0"/>
                  <w:marBottom w:val="0"/>
                  <w:divBdr>
                    <w:top w:val="none" w:sz="0" w:space="0" w:color="auto"/>
                    <w:left w:val="none" w:sz="0" w:space="0" w:color="auto"/>
                    <w:bottom w:val="none" w:sz="0" w:space="0" w:color="auto"/>
                    <w:right w:val="none" w:sz="0" w:space="0" w:color="auto"/>
                  </w:divBdr>
                </w:div>
                <w:div w:id="2060519642">
                  <w:marLeft w:val="0"/>
                  <w:marRight w:val="0"/>
                  <w:marTop w:val="0"/>
                  <w:marBottom w:val="0"/>
                  <w:divBdr>
                    <w:top w:val="none" w:sz="0" w:space="0" w:color="auto"/>
                    <w:left w:val="none" w:sz="0" w:space="0" w:color="auto"/>
                    <w:bottom w:val="none" w:sz="0" w:space="0" w:color="auto"/>
                    <w:right w:val="none" w:sz="0" w:space="0" w:color="auto"/>
                  </w:divBdr>
                </w:div>
                <w:div w:id="514811114">
                  <w:marLeft w:val="0"/>
                  <w:marRight w:val="0"/>
                  <w:marTop w:val="0"/>
                  <w:marBottom w:val="0"/>
                  <w:divBdr>
                    <w:top w:val="none" w:sz="0" w:space="0" w:color="auto"/>
                    <w:left w:val="none" w:sz="0" w:space="0" w:color="auto"/>
                    <w:bottom w:val="none" w:sz="0" w:space="0" w:color="auto"/>
                    <w:right w:val="none" w:sz="0" w:space="0" w:color="auto"/>
                  </w:divBdr>
                </w:div>
                <w:div w:id="371350615">
                  <w:marLeft w:val="0"/>
                  <w:marRight w:val="0"/>
                  <w:marTop w:val="0"/>
                  <w:marBottom w:val="0"/>
                  <w:divBdr>
                    <w:top w:val="none" w:sz="0" w:space="0" w:color="auto"/>
                    <w:left w:val="none" w:sz="0" w:space="0" w:color="auto"/>
                    <w:bottom w:val="none" w:sz="0" w:space="0" w:color="auto"/>
                    <w:right w:val="none" w:sz="0" w:space="0" w:color="auto"/>
                  </w:divBdr>
                </w:div>
                <w:div w:id="492797517">
                  <w:marLeft w:val="0"/>
                  <w:marRight w:val="0"/>
                  <w:marTop w:val="0"/>
                  <w:marBottom w:val="0"/>
                  <w:divBdr>
                    <w:top w:val="none" w:sz="0" w:space="0" w:color="auto"/>
                    <w:left w:val="none" w:sz="0" w:space="0" w:color="auto"/>
                    <w:bottom w:val="none" w:sz="0" w:space="0" w:color="auto"/>
                    <w:right w:val="none" w:sz="0" w:space="0" w:color="auto"/>
                  </w:divBdr>
                </w:div>
                <w:div w:id="1898584091">
                  <w:marLeft w:val="0"/>
                  <w:marRight w:val="0"/>
                  <w:marTop w:val="0"/>
                  <w:marBottom w:val="0"/>
                  <w:divBdr>
                    <w:top w:val="none" w:sz="0" w:space="0" w:color="auto"/>
                    <w:left w:val="none" w:sz="0" w:space="0" w:color="auto"/>
                    <w:bottom w:val="none" w:sz="0" w:space="0" w:color="auto"/>
                    <w:right w:val="none" w:sz="0" w:space="0" w:color="auto"/>
                  </w:divBdr>
                </w:div>
                <w:div w:id="1233004086">
                  <w:marLeft w:val="0"/>
                  <w:marRight w:val="0"/>
                  <w:marTop w:val="0"/>
                  <w:marBottom w:val="0"/>
                  <w:divBdr>
                    <w:top w:val="none" w:sz="0" w:space="0" w:color="auto"/>
                    <w:left w:val="none" w:sz="0" w:space="0" w:color="auto"/>
                    <w:bottom w:val="none" w:sz="0" w:space="0" w:color="auto"/>
                    <w:right w:val="none" w:sz="0" w:space="0" w:color="auto"/>
                  </w:divBdr>
                </w:div>
                <w:div w:id="2107265214">
                  <w:marLeft w:val="0"/>
                  <w:marRight w:val="0"/>
                  <w:marTop w:val="0"/>
                  <w:marBottom w:val="0"/>
                  <w:divBdr>
                    <w:top w:val="none" w:sz="0" w:space="0" w:color="auto"/>
                    <w:left w:val="none" w:sz="0" w:space="0" w:color="auto"/>
                    <w:bottom w:val="none" w:sz="0" w:space="0" w:color="auto"/>
                    <w:right w:val="none" w:sz="0" w:space="0" w:color="auto"/>
                  </w:divBdr>
                </w:div>
                <w:div w:id="905149450">
                  <w:marLeft w:val="0"/>
                  <w:marRight w:val="0"/>
                  <w:marTop w:val="0"/>
                  <w:marBottom w:val="0"/>
                  <w:divBdr>
                    <w:top w:val="none" w:sz="0" w:space="0" w:color="auto"/>
                    <w:left w:val="none" w:sz="0" w:space="0" w:color="auto"/>
                    <w:bottom w:val="none" w:sz="0" w:space="0" w:color="auto"/>
                    <w:right w:val="none" w:sz="0" w:space="0" w:color="auto"/>
                  </w:divBdr>
                </w:div>
                <w:div w:id="675884949">
                  <w:marLeft w:val="0"/>
                  <w:marRight w:val="0"/>
                  <w:marTop w:val="0"/>
                  <w:marBottom w:val="0"/>
                  <w:divBdr>
                    <w:top w:val="none" w:sz="0" w:space="0" w:color="auto"/>
                    <w:left w:val="none" w:sz="0" w:space="0" w:color="auto"/>
                    <w:bottom w:val="none" w:sz="0" w:space="0" w:color="auto"/>
                    <w:right w:val="none" w:sz="0" w:space="0" w:color="auto"/>
                  </w:divBdr>
                </w:div>
                <w:div w:id="1826705493">
                  <w:marLeft w:val="0"/>
                  <w:marRight w:val="0"/>
                  <w:marTop w:val="0"/>
                  <w:marBottom w:val="0"/>
                  <w:divBdr>
                    <w:top w:val="none" w:sz="0" w:space="0" w:color="auto"/>
                    <w:left w:val="none" w:sz="0" w:space="0" w:color="auto"/>
                    <w:bottom w:val="none" w:sz="0" w:space="0" w:color="auto"/>
                    <w:right w:val="none" w:sz="0" w:space="0" w:color="auto"/>
                  </w:divBdr>
                </w:div>
                <w:div w:id="1995525809">
                  <w:marLeft w:val="0"/>
                  <w:marRight w:val="0"/>
                  <w:marTop w:val="0"/>
                  <w:marBottom w:val="0"/>
                  <w:divBdr>
                    <w:top w:val="none" w:sz="0" w:space="0" w:color="auto"/>
                    <w:left w:val="none" w:sz="0" w:space="0" w:color="auto"/>
                    <w:bottom w:val="none" w:sz="0" w:space="0" w:color="auto"/>
                    <w:right w:val="none" w:sz="0" w:space="0" w:color="auto"/>
                  </w:divBdr>
                </w:div>
                <w:div w:id="234164477">
                  <w:marLeft w:val="0"/>
                  <w:marRight w:val="0"/>
                  <w:marTop w:val="0"/>
                  <w:marBottom w:val="0"/>
                  <w:divBdr>
                    <w:top w:val="none" w:sz="0" w:space="0" w:color="auto"/>
                    <w:left w:val="none" w:sz="0" w:space="0" w:color="auto"/>
                    <w:bottom w:val="none" w:sz="0" w:space="0" w:color="auto"/>
                    <w:right w:val="none" w:sz="0" w:space="0" w:color="auto"/>
                  </w:divBdr>
                </w:div>
                <w:div w:id="1432435769">
                  <w:marLeft w:val="0"/>
                  <w:marRight w:val="0"/>
                  <w:marTop w:val="0"/>
                  <w:marBottom w:val="0"/>
                  <w:divBdr>
                    <w:top w:val="none" w:sz="0" w:space="0" w:color="auto"/>
                    <w:left w:val="none" w:sz="0" w:space="0" w:color="auto"/>
                    <w:bottom w:val="none" w:sz="0" w:space="0" w:color="auto"/>
                    <w:right w:val="none" w:sz="0" w:space="0" w:color="auto"/>
                  </w:divBdr>
                </w:div>
                <w:div w:id="2043548536">
                  <w:marLeft w:val="0"/>
                  <w:marRight w:val="0"/>
                  <w:marTop w:val="0"/>
                  <w:marBottom w:val="0"/>
                  <w:divBdr>
                    <w:top w:val="none" w:sz="0" w:space="0" w:color="auto"/>
                    <w:left w:val="none" w:sz="0" w:space="0" w:color="auto"/>
                    <w:bottom w:val="none" w:sz="0" w:space="0" w:color="auto"/>
                    <w:right w:val="none" w:sz="0" w:space="0" w:color="auto"/>
                  </w:divBdr>
                </w:div>
                <w:div w:id="2054235745">
                  <w:marLeft w:val="0"/>
                  <w:marRight w:val="0"/>
                  <w:marTop w:val="0"/>
                  <w:marBottom w:val="0"/>
                  <w:divBdr>
                    <w:top w:val="none" w:sz="0" w:space="0" w:color="auto"/>
                    <w:left w:val="none" w:sz="0" w:space="0" w:color="auto"/>
                    <w:bottom w:val="none" w:sz="0" w:space="0" w:color="auto"/>
                    <w:right w:val="none" w:sz="0" w:space="0" w:color="auto"/>
                  </w:divBdr>
                </w:div>
                <w:div w:id="1651786573">
                  <w:marLeft w:val="0"/>
                  <w:marRight w:val="0"/>
                  <w:marTop w:val="0"/>
                  <w:marBottom w:val="0"/>
                  <w:divBdr>
                    <w:top w:val="none" w:sz="0" w:space="0" w:color="auto"/>
                    <w:left w:val="none" w:sz="0" w:space="0" w:color="auto"/>
                    <w:bottom w:val="none" w:sz="0" w:space="0" w:color="auto"/>
                    <w:right w:val="none" w:sz="0" w:space="0" w:color="auto"/>
                  </w:divBdr>
                </w:div>
                <w:div w:id="134951666">
                  <w:marLeft w:val="0"/>
                  <w:marRight w:val="0"/>
                  <w:marTop w:val="0"/>
                  <w:marBottom w:val="0"/>
                  <w:divBdr>
                    <w:top w:val="none" w:sz="0" w:space="0" w:color="auto"/>
                    <w:left w:val="none" w:sz="0" w:space="0" w:color="auto"/>
                    <w:bottom w:val="none" w:sz="0" w:space="0" w:color="auto"/>
                    <w:right w:val="none" w:sz="0" w:space="0" w:color="auto"/>
                  </w:divBdr>
                </w:div>
                <w:div w:id="1995334124">
                  <w:marLeft w:val="0"/>
                  <w:marRight w:val="0"/>
                  <w:marTop w:val="0"/>
                  <w:marBottom w:val="0"/>
                  <w:divBdr>
                    <w:top w:val="none" w:sz="0" w:space="0" w:color="auto"/>
                    <w:left w:val="none" w:sz="0" w:space="0" w:color="auto"/>
                    <w:bottom w:val="none" w:sz="0" w:space="0" w:color="auto"/>
                    <w:right w:val="none" w:sz="0" w:space="0" w:color="auto"/>
                  </w:divBdr>
                </w:div>
                <w:div w:id="1369137023">
                  <w:marLeft w:val="0"/>
                  <w:marRight w:val="0"/>
                  <w:marTop w:val="0"/>
                  <w:marBottom w:val="0"/>
                  <w:divBdr>
                    <w:top w:val="none" w:sz="0" w:space="0" w:color="auto"/>
                    <w:left w:val="none" w:sz="0" w:space="0" w:color="auto"/>
                    <w:bottom w:val="none" w:sz="0" w:space="0" w:color="auto"/>
                    <w:right w:val="none" w:sz="0" w:space="0" w:color="auto"/>
                  </w:divBdr>
                </w:div>
                <w:div w:id="810100012">
                  <w:marLeft w:val="0"/>
                  <w:marRight w:val="0"/>
                  <w:marTop w:val="0"/>
                  <w:marBottom w:val="0"/>
                  <w:divBdr>
                    <w:top w:val="none" w:sz="0" w:space="0" w:color="auto"/>
                    <w:left w:val="none" w:sz="0" w:space="0" w:color="auto"/>
                    <w:bottom w:val="none" w:sz="0" w:space="0" w:color="auto"/>
                    <w:right w:val="none" w:sz="0" w:space="0" w:color="auto"/>
                  </w:divBdr>
                </w:div>
                <w:div w:id="1497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458">
          <w:marLeft w:val="0"/>
          <w:marRight w:val="0"/>
          <w:marTop w:val="0"/>
          <w:marBottom w:val="0"/>
          <w:divBdr>
            <w:top w:val="none" w:sz="0" w:space="0" w:color="auto"/>
            <w:left w:val="none" w:sz="0" w:space="0" w:color="auto"/>
            <w:bottom w:val="none" w:sz="0" w:space="0" w:color="auto"/>
            <w:right w:val="none" w:sz="0" w:space="0" w:color="auto"/>
          </w:divBdr>
          <w:divsChild>
            <w:div w:id="438373324">
              <w:marLeft w:val="0"/>
              <w:marRight w:val="0"/>
              <w:marTop w:val="0"/>
              <w:marBottom w:val="0"/>
              <w:divBdr>
                <w:top w:val="none" w:sz="0" w:space="0" w:color="auto"/>
                <w:left w:val="none" w:sz="0" w:space="0" w:color="auto"/>
                <w:bottom w:val="none" w:sz="0" w:space="0" w:color="auto"/>
                <w:right w:val="none" w:sz="0" w:space="0" w:color="auto"/>
              </w:divBdr>
            </w:div>
            <w:div w:id="718945003">
              <w:marLeft w:val="0"/>
              <w:marRight w:val="0"/>
              <w:marTop w:val="0"/>
              <w:marBottom w:val="0"/>
              <w:divBdr>
                <w:top w:val="none" w:sz="0" w:space="0" w:color="auto"/>
                <w:left w:val="none" w:sz="0" w:space="0" w:color="auto"/>
                <w:bottom w:val="none" w:sz="0" w:space="0" w:color="auto"/>
                <w:right w:val="none" w:sz="0" w:space="0" w:color="auto"/>
              </w:divBdr>
            </w:div>
            <w:div w:id="1631016234">
              <w:marLeft w:val="0"/>
              <w:marRight w:val="0"/>
              <w:marTop w:val="0"/>
              <w:marBottom w:val="0"/>
              <w:divBdr>
                <w:top w:val="none" w:sz="0" w:space="0" w:color="auto"/>
                <w:left w:val="none" w:sz="0" w:space="0" w:color="auto"/>
                <w:bottom w:val="none" w:sz="0" w:space="0" w:color="auto"/>
                <w:right w:val="none" w:sz="0" w:space="0" w:color="auto"/>
              </w:divBdr>
            </w:div>
            <w:div w:id="1157459929">
              <w:marLeft w:val="0"/>
              <w:marRight w:val="0"/>
              <w:marTop w:val="0"/>
              <w:marBottom w:val="0"/>
              <w:divBdr>
                <w:top w:val="none" w:sz="0" w:space="0" w:color="auto"/>
                <w:left w:val="none" w:sz="0" w:space="0" w:color="auto"/>
                <w:bottom w:val="none" w:sz="0" w:space="0" w:color="auto"/>
                <w:right w:val="none" w:sz="0" w:space="0" w:color="auto"/>
              </w:divBdr>
            </w:div>
            <w:div w:id="2094468446">
              <w:marLeft w:val="0"/>
              <w:marRight w:val="0"/>
              <w:marTop w:val="0"/>
              <w:marBottom w:val="0"/>
              <w:divBdr>
                <w:top w:val="none" w:sz="0" w:space="0" w:color="auto"/>
                <w:left w:val="none" w:sz="0" w:space="0" w:color="auto"/>
                <w:bottom w:val="none" w:sz="0" w:space="0" w:color="auto"/>
                <w:right w:val="none" w:sz="0" w:space="0" w:color="auto"/>
              </w:divBdr>
            </w:div>
            <w:div w:id="1522549770">
              <w:marLeft w:val="0"/>
              <w:marRight w:val="0"/>
              <w:marTop w:val="0"/>
              <w:marBottom w:val="0"/>
              <w:divBdr>
                <w:top w:val="none" w:sz="0" w:space="0" w:color="auto"/>
                <w:left w:val="none" w:sz="0" w:space="0" w:color="auto"/>
                <w:bottom w:val="none" w:sz="0" w:space="0" w:color="auto"/>
                <w:right w:val="none" w:sz="0" w:space="0" w:color="auto"/>
              </w:divBdr>
            </w:div>
            <w:div w:id="1633822569">
              <w:marLeft w:val="0"/>
              <w:marRight w:val="0"/>
              <w:marTop w:val="0"/>
              <w:marBottom w:val="0"/>
              <w:divBdr>
                <w:top w:val="none" w:sz="0" w:space="0" w:color="auto"/>
                <w:left w:val="none" w:sz="0" w:space="0" w:color="auto"/>
                <w:bottom w:val="none" w:sz="0" w:space="0" w:color="auto"/>
                <w:right w:val="none" w:sz="0" w:space="0" w:color="auto"/>
              </w:divBdr>
              <w:divsChild>
                <w:div w:id="1132862607">
                  <w:marLeft w:val="0"/>
                  <w:marRight w:val="0"/>
                  <w:marTop w:val="0"/>
                  <w:marBottom w:val="0"/>
                  <w:divBdr>
                    <w:top w:val="none" w:sz="0" w:space="0" w:color="auto"/>
                    <w:left w:val="none" w:sz="0" w:space="0" w:color="auto"/>
                    <w:bottom w:val="none" w:sz="0" w:space="0" w:color="auto"/>
                    <w:right w:val="none" w:sz="0" w:space="0" w:color="auto"/>
                  </w:divBdr>
                </w:div>
                <w:div w:id="599220530">
                  <w:marLeft w:val="0"/>
                  <w:marRight w:val="0"/>
                  <w:marTop w:val="0"/>
                  <w:marBottom w:val="0"/>
                  <w:divBdr>
                    <w:top w:val="none" w:sz="0" w:space="0" w:color="auto"/>
                    <w:left w:val="none" w:sz="0" w:space="0" w:color="auto"/>
                    <w:bottom w:val="none" w:sz="0" w:space="0" w:color="auto"/>
                    <w:right w:val="none" w:sz="0" w:space="0" w:color="auto"/>
                  </w:divBdr>
                </w:div>
                <w:div w:id="1499538428">
                  <w:marLeft w:val="0"/>
                  <w:marRight w:val="0"/>
                  <w:marTop w:val="0"/>
                  <w:marBottom w:val="0"/>
                  <w:divBdr>
                    <w:top w:val="none" w:sz="0" w:space="0" w:color="auto"/>
                    <w:left w:val="none" w:sz="0" w:space="0" w:color="auto"/>
                    <w:bottom w:val="none" w:sz="0" w:space="0" w:color="auto"/>
                    <w:right w:val="none" w:sz="0" w:space="0" w:color="auto"/>
                  </w:divBdr>
                </w:div>
                <w:div w:id="288824159">
                  <w:marLeft w:val="0"/>
                  <w:marRight w:val="0"/>
                  <w:marTop w:val="0"/>
                  <w:marBottom w:val="0"/>
                  <w:divBdr>
                    <w:top w:val="none" w:sz="0" w:space="0" w:color="auto"/>
                    <w:left w:val="none" w:sz="0" w:space="0" w:color="auto"/>
                    <w:bottom w:val="none" w:sz="0" w:space="0" w:color="auto"/>
                    <w:right w:val="none" w:sz="0" w:space="0" w:color="auto"/>
                  </w:divBdr>
                </w:div>
                <w:div w:id="144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653">
          <w:marLeft w:val="0"/>
          <w:marRight w:val="0"/>
          <w:marTop w:val="0"/>
          <w:marBottom w:val="0"/>
          <w:divBdr>
            <w:top w:val="none" w:sz="0" w:space="0" w:color="auto"/>
            <w:left w:val="none" w:sz="0" w:space="0" w:color="auto"/>
            <w:bottom w:val="none" w:sz="0" w:space="0" w:color="auto"/>
            <w:right w:val="none" w:sz="0" w:space="0" w:color="auto"/>
          </w:divBdr>
          <w:divsChild>
            <w:div w:id="1517425356">
              <w:marLeft w:val="0"/>
              <w:marRight w:val="0"/>
              <w:marTop w:val="0"/>
              <w:marBottom w:val="0"/>
              <w:divBdr>
                <w:top w:val="none" w:sz="0" w:space="0" w:color="auto"/>
                <w:left w:val="none" w:sz="0" w:space="0" w:color="auto"/>
                <w:bottom w:val="none" w:sz="0" w:space="0" w:color="auto"/>
                <w:right w:val="none" w:sz="0" w:space="0" w:color="auto"/>
              </w:divBdr>
            </w:div>
            <w:div w:id="724842051">
              <w:marLeft w:val="0"/>
              <w:marRight w:val="0"/>
              <w:marTop w:val="0"/>
              <w:marBottom w:val="0"/>
              <w:divBdr>
                <w:top w:val="none" w:sz="0" w:space="0" w:color="auto"/>
                <w:left w:val="none" w:sz="0" w:space="0" w:color="auto"/>
                <w:bottom w:val="none" w:sz="0" w:space="0" w:color="auto"/>
                <w:right w:val="none" w:sz="0" w:space="0" w:color="auto"/>
              </w:divBdr>
            </w:div>
            <w:div w:id="1850369506">
              <w:marLeft w:val="0"/>
              <w:marRight w:val="0"/>
              <w:marTop w:val="0"/>
              <w:marBottom w:val="0"/>
              <w:divBdr>
                <w:top w:val="none" w:sz="0" w:space="0" w:color="auto"/>
                <w:left w:val="none" w:sz="0" w:space="0" w:color="auto"/>
                <w:bottom w:val="none" w:sz="0" w:space="0" w:color="auto"/>
                <w:right w:val="none" w:sz="0" w:space="0" w:color="auto"/>
              </w:divBdr>
              <w:divsChild>
                <w:div w:id="915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425">
          <w:marLeft w:val="0"/>
          <w:marRight w:val="0"/>
          <w:marTop w:val="0"/>
          <w:marBottom w:val="0"/>
          <w:divBdr>
            <w:top w:val="none" w:sz="0" w:space="0" w:color="auto"/>
            <w:left w:val="none" w:sz="0" w:space="0" w:color="auto"/>
            <w:bottom w:val="none" w:sz="0" w:space="0" w:color="auto"/>
            <w:right w:val="none" w:sz="0" w:space="0" w:color="auto"/>
          </w:divBdr>
          <w:divsChild>
            <w:div w:id="1684090555">
              <w:marLeft w:val="0"/>
              <w:marRight w:val="0"/>
              <w:marTop w:val="0"/>
              <w:marBottom w:val="0"/>
              <w:divBdr>
                <w:top w:val="none" w:sz="0" w:space="0" w:color="auto"/>
                <w:left w:val="none" w:sz="0" w:space="0" w:color="auto"/>
                <w:bottom w:val="none" w:sz="0" w:space="0" w:color="auto"/>
                <w:right w:val="none" w:sz="0" w:space="0" w:color="auto"/>
              </w:divBdr>
            </w:div>
            <w:div w:id="1177421708">
              <w:marLeft w:val="0"/>
              <w:marRight w:val="0"/>
              <w:marTop w:val="0"/>
              <w:marBottom w:val="0"/>
              <w:divBdr>
                <w:top w:val="none" w:sz="0" w:space="0" w:color="auto"/>
                <w:left w:val="none" w:sz="0" w:space="0" w:color="auto"/>
                <w:bottom w:val="none" w:sz="0" w:space="0" w:color="auto"/>
                <w:right w:val="none" w:sz="0" w:space="0" w:color="auto"/>
              </w:divBdr>
            </w:div>
            <w:div w:id="429591743">
              <w:marLeft w:val="0"/>
              <w:marRight w:val="0"/>
              <w:marTop w:val="0"/>
              <w:marBottom w:val="0"/>
              <w:divBdr>
                <w:top w:val="none" w:sz="0" w:space="0" w:color="auto"/>
                <w:left w:val="none" w:sz="0" w:space="0" w:color="auto"/>
                <w:bottom w:val="none" w:sz="0" w:space="0" w:color="auto"/>
                <w:right w:val="none" w:sz="0" w:space="0" w:color="auto"/>
              </w:divBdr>
            </w:div>
            <w:div w:id="88160997">
              <w:marLeft w:val="0"/>
              <w:marRight w:val="0"/>
              <w:marTop w:val="0"/>
              <w:marBottom w:val="0"/>
              <w:divBdr>
                <w:top w:val="none" w:sz="0" w:space="0" w:color="auto"/>
                <w:left w:val="none" w:sz="0" w:space="0" w:color="auto"/>
                <w:bottom w:val="none" w:sz="0" w:space="0" w:color="auto"/>
                <w:right w:val="none" w:sz="0" w:space="0" w:color="auto"/>
              </w:divBdr>
            </w:div>
            <w:div w:id="45185519">
              <w:marLeft w:val="0"/>
              <w:marRight w:val="0"/>
              <w:marTop w:val="0"/>
              <w:marBottom w:val="0"/>
              <w:divBdr>
                <w:top w:val="none" w:sz="0" w:space="0" w:color="auto"/>
                <w:left w:val="none" w:sz="0" w:space="0" w:color="auto"/>
                <w:bottom w:val="none" w:sz="0" w:space="0" w:color="auto"/>
                <w:right w:val="none" w:sz="0" w:space="0" w:color="auto"/>
              </w:divBdr>
            </w:div>
            <w:div w:id="2077849699">
              <w:marLeft w:val="0"/>
              <w:marRight w:val="0"/>
              <w:marTop w:val="0"/>
              <w:marBottom w:val="0"/>
              <w:divBdr>
                <w:top w:val="none" w:sz="0" w:space="0" w:color="auto"/>
                <w:left w:val="none" w:sz="0" w:space="0" w:color="auto"/>
                <w:bottom w:val="none" w:sz="0" w:space="0" w:color="auto"/>
                <w:right w:val="none" w:sz="0" w:space="0" w:color="auto"/>
              </w:divBdr>
            </w:div>
            <w:div w:id="127479682">
              <w:marLeft w:val="0"/>
              <w:marRight w:val="0"/>
              <w:marTop w:val="0"/>
              <w:marBottom w:val="0"/>
              <w:divBdr>
                <w:top w:val="none" w:sz="0" w:space="0" w:color="auto"/>
                <w:left w:val="none" w:sz="0" w:space="0" w:color="auto"/>
                <w:bottom w:val="none" w:sz="0" w:space="0" w:color="auto"/>
                <w:right w:val="none" w:sz="0" w:space="0" w:color="auto"/>
              </w:divBdr>
            </w:div>
            <w:div w:id="786041845">
              <w:marLeft w:val="0"/>
              <w:marRight w:val="0"/>
              <w:marTop w:val="0"/>
              <w:marBottom w:val="0"/>
              <w:divBdr>
                <w:top w:val="none" w:sz="0" w:space="0" w:color="auto"/>
                <w:left w:val="none" w:sz="0" w:space="0" w:color="auto"/>
                <w:bottom w:val="none" w:sz="0" w:space="0" w:color="auto"/>
                <w:right w:val="none" w:sz="0" w:space="0" w:color="auto"/>
              </w:divBdr>
            </w:div>
            <w:div w:id="900143139">
              <w:marLeft w:val="0"/>
              <w:marRight w:val="0"/>
              <w:marTop w:val="0"/>
              <w:marBottom w:val="0"/>
              <w:divBdr>
                <w:top w:val="none" w:sz="0" w:space="0" w:color="auto"/>
                <w:left w:val="none" w:sz="0" w:space="0" w:color="auto"/>
                <w:bottom w:val="none" w:sz="0" w:space="0" w:color="auto"/>
                <w:right w:val="none" w:sz="0" w:space="0" w:color="auto"/>
              </w:divBdr>
            </w:div>
            <w:div w:id="1925335121">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sChild>
                <w:div w:id="1875999219">
                  <w:marLeft w:val="0"/>
                  <w:marRight w:val="0"/>
                  <w:marTop w:val="0"/>
                  <w:marBottom w:val="0"/>
                  <w:divBdr>
                    <w:top w:val="none" w:sz="0" w:space="0" w:color="auto"/>
                    <w:left w:val="none" w:sz="0" w:space="0" w:color="auto"/>
                    <w:bottom w:val="none" w:sz="0" w:space="0" w:color="auto"/>
                    <w:right w:val="none" w:sz="0" w:space="0" w:color="auto"/>
                  </w:divBdr>
                </w:div>
                <w:div w:id="322978890">
                  <w:marLeft w:val="0"/>
                  <w:marRight w:val="0"/>
                  <w:marTop w:val="0"/>
                  <w:marBottom w:val="0"/>
                  <w:divBdr>
                    <w:top w:val="none" w:sz="0" w:space="0" w:color="auto"/>
                    <w:left w:val="none" w:sz="0" w:space="0" w:color="auto"/>
                    <w:bottom w:val="none" w:sz="0" w:space="0" w:color="auto"/>
                    <w:right w:val="none" w:sz="0" w:space="0" w:color="auto"/>
                  </w:divBdr>
                </w:div>
                <w:div w:id="1600092771">
                  <w:marLeft w:val="0"/>
                  <w:marRight w:val="0"/>
                  <w:marTop w:val="0"/>
                  <w:marBottom w:val="0"/>
                  <w:divBdr>
                    <w:top w:val="none" w:sz="0" w:space="0" w:color="auto"/>
                    <w:left w:val="none" w:sz="0" w:space="0" w:color="auto"/>
                    <w:bottom w:val="none" w:sz="0" w:space="0" w:color="auto"/>
                    <w:right w:val="none" w:sz="0" w:space="0" w:color="auto"/>
                  </w:divBdr>
                </w:div>
                <w:div w:id="1110245907">
                  <w:marLeft w:val="0"/>
                  <w:marRight w:val="0"/>
                  <w:marTop w:val="0"/>
                  <w:marBottom w:val="0"/>
                  <w:divBdr>
                    <w:top w:val="none" w:sz="0" w:space="0" w:color="auto"/>
                    <w:left w:val="none" w:sz="0" w:space="0" w:color="auto"/>
                    <w:bottom w:val="none" w:sz="0" w:space="0" w:color="auto"/>
                    <w:right w:val="none" w:sz="0" w:space="0" w:color="auto"/>
                  </w:divBdr>
                </w:div>
                <w:div w:id="434326385">
                  <w:marLeft w:val="0"/>
                  <w:marRight w:val="0"/>
                  <w:marTop w:val="0"/>
                  <w:marBottom w:val="0"/>
                  <w:divBdr>
                    <w:top w:val="none" w:sz="0" w:space="0" w:color="auto"/>
                    <w:left w:val="none" w:sz="0" w:space="0" w:color="auto"/>
                    <w:bottom w:val="none" w:sz="0" w:space="0" w:color="auto"/>
                    <w:right w:val="none" w:sz="0" w:space="0" w:color="auto"/>
                  </w:divBdr>
                </w:div>
                <w:div w:id="997539990">
                  <w:marLeft w:val="0"/>
                  <w:marRight w:val="0"/>
                  <w:marTop w:val="0"/>
                  <w:marBottom w:val="0"/>
                  <w:divBdr>
                    <w:top w:val="none" w:sz="0" w:space="0" w:color="auto"/>
                    <w:left w:val="none" w:sz="0" w:space="0" w:color="auto"/>
                    <w:bottom w:val="none" w:sz="0" w:space="0" w:color="auto"/>
                    <w:right w:val="none" w:sz="0" w:space="0" w:color="auto"/>
                  </w:divBdr>
                </w:div>
                <w:div w:id="1720548818">
                  <w:marLeft w:val="0"/>
                  <w:marRight w:val="0"/>
                  <w:marTop w:val="0"/>
                  <w:marBottom w:val="0"/>
                  <w:divBdr>
                    <w:top w:val="none" w:sz="0" w:space="0" w:color="auto"/>
                    <w:left w:val="none" w:sz="0" w:space="0" w:color="auto"/>
                    <w:bottom w:val="none" w:sz="0" w:space="0" w:color="auto"/>
                    <w:right w:val="none" w:sz="0" w:space="0" w:color="auto"/>
                  </w:divBdr>
                </w:div>
                <w:div w:id="2124690413">
                  <w:marLeft w:val="0"/>
                  <w:marRight w:val="0"/>
                  <w:marTop w:val="0"/>
                  <w:marBottom w:val="0"/>
                  <w:divBdr>
                    <w:top w:val="none" w:sz="0" w:space="0" w:color="auto"/>
                    <w:left w:val="none" w:sz="0" w:space="0" w:color="auto"/>
                    <w:bottom w:val="none" w:sz="0" w:space="0" w:color="auto"/>
                    <w:right w:val="none" w:sz="0" w:space="0" w:color="auto"/>
                  </w:divBdr>
                </w:div>
                <w:div w:id="417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128">
          <w:marLeft w:val="0"/>
          <w:marRight w:val="0"/>
          <w:marTop w:val="0"/>
          <w:marBottom w:val="0"/>
          <w:divBdr>
            <w:top w:val="none" w:sz="0" w:space="0" w:color="auto"/>
            <w:left w:val="none" w:sz="0" w:space="0" w:color="auto"/>
            <w:bottom w:val="none" w:sz="0" w:space="0" w:color="auto"/>
            <w:right w:val="none" w:sz="0" w:space="0" w:color="auto"/>
          </w:divBdr>
          <w:divsChild>
            <w:div w:id="1378164340">
              <w:marLeft w:val="0"/>
              <w:marRight w:val="0"/>
              <w:marTop w:val="0"/>
              <w:marBottom w:val="0"/>
              <w:divBdr>
                <w:top w:val="none" w:sz="0" w:space="0" w:color="auto"/>
                <w:left w:val="none" w:sz="0" w:space="0" w:color="auto"/>
                <w:bottom w:val="none" w:sz="0" w:space="0" w:color="auto"/>
                <w:right w:val="none" w:sz="0" w:space="0" w:color="auto"/>
              </w:divBdr>
            </w:div>
            <w:div w:id="1434279804">
              <w:marLeft w:val="0"/>
              <w:marRight w:val="0"/>
              <w:marTop w:val="0"/>
              <w:marBottom w:val="0"/>
              <w:divBdr>
                <w:top w:val="none" w:sz="0" w:space="0" w:color="auto"/>
                <w:left w:val="none" w:sz="0" w:space="0" w:color="auto"/>
                <w:bottom w:val="none" w:sz="0" w:space="0" w:color="auto"/>
                <w:right w:val="none" w:sz="0" w:space="0" w:color="auto"/>
              </w:divBdr>
            </w:div>
            <w:div w:id="1245795205">
              <w:marLeft w:val="0"/>
              <w:marRight w:val="0"/>
              <w:marTop w:val="0"/>
              <w:marBottom w:val="0"/>
              <w:divBdr>
                <w:top w:val="none" w:sz="0" w:space="0" w:color="auto"/>
                <w:left w:val="none" w:sz="0" w:space="0" w:color="auto"/>
                <w:bottom w:val="none" w:sz="0" w:space="0" w:color="auto"/>
                <w:right w:val="none" w:sz="0" w:space="0" w:color="auto"/>
              </w:divBdr>
            </w:div>
            <w:div w:id="1161703850">
              <w:marLeft w:val="0"/>
              <w:marRight w:val="0"/>
              <w:marTop w:val="0"/>
              <w:marBottom w:val="0"/>
              <w:divBdr>
                <w:top w:val="none" w:sz="0" w:space="0" w:color="auto"/>
                <w:left w:val="none" w:sz="0" w:space="0" w:color="auto"/>
                <w:bottom w:val="none" w:sz="0" w:space="0" w:color="auto"/>
                <w:right w:val="none" w:sz="0" w:space="0" w:color="auto"/>
              </w:divBdr>
            </w:div>
            <w:div w:id="1470630880">
              <w:marLeft w:val="0"/>
              <w:marRight w:val="0"/>
              <w:marTop w:val="0"/>
              <w:marBottom w:val="0"/>
              <w:divBdr>
                <w:top w:val="none" w:sz="0" w:space="0" w:color="auto"/>
                <w:left w:val="none" w:sz="0" w:space="0" w:color="auto"/>
                <w:bottom w:val="none" w:sz="0" w:space="0" w:color="auto"/>
                <w:right w:val="none" w:sz="0" w:space="0" w:color="auto"/>
              </w:divBdr>
            </w:div>
            <w:div w:id="1298340654">
              <w:marLeft w:val="0"/>
              <w:marRight w:val="0"/>
              <w:marTop w:val="0"/>
              <w:marBottom w:val="0"/>
              <w:divBdr>
                <w:top w:val="none" w:sz="0" w:space="0" w:color="auto"/>
                <w:left w:val="none" w:sz="0" w:space="0" w:color="auto"/>
                <w:bottom w:val="none" w:sz="0" w:space="0" w:color="auto"/>
                <w:right w:val="none" w:sz="0" w:space="0" w:color="auto"/>
              </w:divBdr>
              <w:divsChild>
                <w:div w:id="657347925">
                  <w:marLeft w:val="0"/>
                  <w:marRight w:val="0"/>
                  <w:marTop w:val="0"/>
                  <w:marBottom w:val="0"/>
                  <w:divBdr>
                    <w:top w:val="none" w:sz="0" w:space="0" w:color="auto"/>
                    <w:left w:val="none" w:sz="0" w:space="0" w:color="auto"/>
                    <w:bottom w:val="none" w:sz="0" w:space="0" w:color="auto"/>
                    <w:right w:val="none" w:sz="0" w:space="0" w:color="auto"/>
                  </w:divBdr>
                </w:div>
                <w:div w:id="861474584">
                  <w:marLeft w:val="0"/>
                  <w:marRight w:val="0"/>
                  <w:marTop w:val="0"/>
                  <w:marBottom w:val="0"/>
                  <w:divBdr>
                    <w:top w:val="none" w:sz="0" w:space="0" w:color="auto"/>
                    <w:left w:val="none" w:sz="0" w:space="0" w:color="auto"/>
                    <w:bottom w:val="none" w:sz="0" w:space="0" w:color="auto"/>
                    <w:right w:val="none" w:sz="0" w:space="0" w:color="auto"/>
                  </w:divBdr>
                </w:div>
                <w:div w:id="514267056">
                  <w:marLeft w:val="0"/>
                  <w:marRight w:val="0"/>
                  <w:marTop w:val="0"/>
                  <w:marBottom w:val="0"/>
                  <w:divBdr>
                    <w:top w:val="none" w:sz="0" w:space="0" w:color="auto"/>
                    <w:left w:val="none" w:sz="0" w:space="0" w:color="auto"/>
                    <w:bottom w:val="none" w:sz="0" w:space="0" w:color="auto"/>
                    <w:right w:val="none" w:sz="0" w:space="0" w:color="auto"/>
                  </w:divBdr>
                </w:div>
                <w:div w:id="14507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448">
          <w:marLeft w:val="0"/>
          <w:marRight w:val="0"/>
          <w:marTop w:val="0"/>
          <w:marBottom w:val="0"/>
          <w:divBdr>
            <w:top w:val="none" w:sz="0" w:space="0" w:color="auto"/>
            <w:left w:val="none" w:sz="0" w:space="0" w:color="auto"/>
            <w:bottom w:val="none" w:sz="0" w:space="0" w:color="auto"/>
            <w:right w:val="none" w:sz="0" w:space="0" w:color="auto"/>
          </w:divBdr>
          <w:divsChild>
            <w:div w:id="1097403260">
              <w:marLeft w:val="0"/>
              <w:marRight w:val="0"/>
              <w:marTop w:val="0"/>
              <w:marBottom w:val="0"/>
              <w:divBdr>
                <w:top w:val="none" w:sz="0" w:space="0" w:color="auto"/>
                <w:left w:val="none" w:sz="0" w:space="0" w:color="auto"/>
                <w:bottom w:val="none" w:sz="0" w:space="0" w:color="auto"/>
                <w:right w:val="none" w:sz="0" w:space="0" w:color="auto"/>
              </w:divBdr>
            </w:div>
            <w:div w:id="420413835">
              <w:marLeft w:val="0"/>
              <w:marRight w:val="0"/>
              <w:marTop w:val="0"/>
              <w:marBottom w:val="0"/>
              <w:divBdr>
                <w:top w:val="none" w:sz="0" w:space="0" w:color="auto"/>
                <w:left w:val="none" w:sz="0" w:space="0" w:color="auto"/>
                <w:bottom w:val="none" w:sz="0" w:space="0" w:color="auto"/>
                <w:right w:val="none" w:sz="0" w:space="0" w:color="auto"/>
              </w:divBdr>
            </w:div>
            <w:div w:id="1117985944">
              <w:marLeft w:val="0"/>
              <w:marRight w:val="0"/>
              <w:marTop w:val="0"/>
              <w:marBottom w:val="0"/>
              <w:divBdr>
                <w:top w:val="none" w:sz="0" w:space="0" w:color="auto"/>
                <w:left w:val="none" w:sz="0" w:space="0" w:color="auto"/>
                <w:bottom w:val="none" w:sz="0" w:space="0" w:color="auto"/>
                <w:right w:val="none" w:sz="0" w:space="0" w:color="auto"/>
              </w:divBdr>
            </w:div>
            <w:div w:id="177276355">
              <w:marLeft w:val="0"/>
              <w:marRight w:val="0"/>
              <w:marTop w:val="0"/>
              <w:marBottom w:val="0"/>
              <w:divBdr>
                <w:top w:val="none" w:sz="0" w:space="0" w:color="auto"/>
                <w:left w:val="none" w:sz="0" w:space="0" w:color="auto"/>
                <w:bottom w:val="none" w:sz="0" w:space="0" w:color="auto"/>
                <w:right w:val="none" w:sz="0" w:space="0" w:color="auto"/>
              </w:divBdr>
            </w:div>
            <w:div w:id="281039628">
              <w:marLeft w:val="0"/>
              <w:marRight w:val="0"/>
              <w:marTop w:val="0"/>
              <w:marBottom w:val="0"/>
              <w:divBdr>
                <w:top w:val="none" w:sz="0" w:space="0" w:color="auto"/>
                <w:left w:val="none" w:sz="0" w:space="0" w:color="auto"/>
                <w:bottom w:val="none" w:sz="0" w:space="0" w:color="auto"/>
                <w:right w:val="none" w:sz="0" w:space="0" w:color="auto"/>
              </w:divBdr>
            </w:div>
            <w:div w:id="437337146">
              <w:marLeft w:val="0"/>
              <w:marRight w:val="0"/>
              <w:marTop w:val="0"/>
              <w:marBottom w:val="0"/>
              <w:divBdr>
                <w:top w:val="none" w:sz="0" w:space="0" w:color="auto"/>
                <w:left w:val="none" w:sz="0" w:space="0" w:color="auto"/>
                <w:bottom w:val="none" w:sz="0" w:space="0" w:color="auto"/>
                <w:right w:val="none" w:sz="0" w:space="0" w:color="auto"/>
              </w:divBdr>
            </w:div>
            <w:div w:id="673797453">
              <w:marLeft w:val="0"/>
              <w:marRight w:val="0"/>
              <w:marTop w:val="0"/>
              <w:marBottom w:val="0"/>
              <w:divBdr>
                <w:top w:val="none" w:sz="0" w:space="0" w:color="auto"/>
                <w:left w:val="none" w:sz="0" w:space="0" w:color="auto"/>
                <w:bottom w:val="none" w:sz="0" w:space="0" w:color="auto"/>
                <w:right w:val="none" w:sz="0" w:space="0" w:color="auto"/>
              </w:divBdr>
            </w:div>
            <w:div w:id="471214286">
              <w:marLeft w:val="0"/>
              <w:marRight w:val="0"/>
              <w:marTop w:val="0"/>
              <w:marBottom w:val="0"/>
              <w:divBdr>
                <w:top w:val="none" w:sz="0" w:space="0" w:color="auto"/>
                <w:left w:val="none" w:sz="0" w:space="0" w:color="auto"/>
                <w:bottom w:val="none" w:sz="0" w:space="0" w:color="auto"/>
                <w:right w:val="none" w:sz="0" w:space="0" w:color="auto"/>
              </w:divBdr>
            </w:div>
            <w:div w:id="1833056870">
              <w:marLeft w:val="0"/>
              <w:marRight w:val="0"/>
              <w:marTop w:val="0"/>
              <w:marBottom w:val="0"/>
              <w:divBdr>
                <w:top w:val="none" w:sz="0" w:space="0" w:color="auto"/>
                <w:left w:val="none" w:sz="0" w:space="0" w:color="auto"/>
                <w:bottom w:val="none" w:sz="0" w:space="0" w:color="auto"/>
                <w:right w:val="none" w:sz="0" w:space="0" w:color="auto"/>
              </w:divBdr>
            </w:div>
            <w:div w:id="2012172791">
              <w:marLeft w:val="0"/>
              <w:marRight w:val="0"/>
              <w:marTop w:val="0"/>
              <w:marBottom w:val="0"/>
              <w:divBdr>
                <w:top w:val="none" w:sz="0" w:space="0" w:color="auto"/>
                <w:left w:val="none" w:sz="0" w:space="0" w:color="auto"/>
                <w:bottom w:val="none" w:sz="0" w:space="0" w:color="auto"/>
                <w:right w:val="none" w:sz="0" w:space="0" w:color="auto"/>
              </w:divBdr>
            </w:div>
            <w:div w:id="460461489">
              <w:marLeft w:val="0"/>
              <w:marRight w:val="0"/>
              <w:marTop w:val="0"/>
              <w:marBottom w:val="0"/>
              <w:divBdr>
                <w:top w:val="none" w:sz="0" w:space="0" w:color="auto"/>
                <w:left w:val="none" w:sz="0" w:space="0" w:color="auto"/>
                <w:bottom w:val="none" w:sz="0" w:space="0" w:color="auto"/>
                <w:right w:val="none" w:sz="0" w:space="0" w:color="auto"/>
              </w:divBdr>
            </w:div>
            <w:div w:id="708838397">
              <w:marLeft w:val="0"/>
              <w:marRight w:val="0"/>
              <w:marTop w:val="0"/>
              <w:marBottom w:val="0"/>
              <w:divBdr>
                <w:top w:val="none" w:sz="0" w:space="0" w:color="auto"/>
                <w:left w:val="none" w:sz="0" w:space="0" w:color="auto"/>
                <w:bottom w:val="none" w:sz="0" w:space="0" w:color="auto"/>
                <w:right w:val="none" w:sz="0" w:space="0" w:color="auto"/>
              </w:divBdr>
            </w:div>
            <w:div w:id="2004040055">
              <w:marLeft w:val="0"/>
              <w:marRight w:val="0"/>
              <w:marTop w:val="0"/>
              <w:marBottom w:val="0"/>
              <w:divBdr>
                <w:top w:val="none" w:sz="0" w:space="0" w:color="auto"/>
                <w:left w:val="none" w:sz="0" w:space="0" w:color="auto"/>
                <w:bottom w:val="none" w:sz="0" w:space="0" w:color="auto"/>
                <w:right w:val="none" w:sz="0" w:space="0" w:color="auto"/>
              </w:divBdr>
            </w:div>
            <w:div w:id="759178845">
              <w:marLeft w:val="0"/>
              <w:marRight w:val="0"/>
              <w:marTop w:val="0"/>
              <w:marBottom w:val="0"/>
              <w:divBdr>
                <w:top w:val="none" w:sz="0" w:space="0" w:color="auto"/>
                <w:left w:val="none" w:sz="0" w:space="0" w:color="auto"/>
                <w:bottom w:val="none" w:sz="0" w:space="0" w:color="auto"/>
                <w:right w:val="none" w:sz="0" w:space="0" w:color="auto"/>
              </w:divBdr>
            </w:div>
            <w:div w:id="1081677184">
              <w:marLeft w:val="0"/>
              <w:marRight w:val="0"/>
              <w:marTop w:val="0"/>
              <w:marBottom w:val="0"/>
              <w:divBdr>
                <w:top w:val="none" w:sz="0" w:space="0" w:color="auto"/>
                <w:left w:val="none" w:sz="0" w:space="0" w:color="auto"/>
                <w:bottom w:val="none" w:sz="0" w:space="0" w:color="auto"/>
                <w:right w:val="none" w:sz="0" w:space="0" w:color="auto"/>
              </w:divBdr>
            </w:div>
            <w:div w:id="1333069109">
              <w:marLeft w:val="0"/>
              <w:marRight w:val="0"/>
              <w:marTop w:val="0"/>
              <w:marBottom w:val="0"/>
              <w:divBdr>
                <w:top w:val="none" w:sz="0" w:space="0" w:color="auto"/>
                <w:left w:val="none" w:sz="0" w:space="0" w:color="auto"/>
                <w:bottom w:val="none" w:sz="0" w:space="0" w:color="auto"/>
                <w:right w:val="none" w:sz="0" w:space="0" w:color="auto"/>
              </w:divBdr>
            </w:div>
            <w:div w:id="1254821757">
              <w:marLeft w:val="0"/>
              <w:marRight w:val="0"/>
              <w:marTop w:val="0"/>
              <w:marBottom w:val="0"/>
              <w:divBdr>
                <w:top w:val="none" w:sz="0" w:space="0" w:color="auto"/>
                <w:left w:val="none" w:sz="0" w:space="0" w:color="auto"/>
                <w:bottom w:val="none" w:sz="0" w:space="0" w:color="auto"/>
                <w:right w:val="none" w:sz="0" w:space="0" w:color="auto"/>
              </w:divBdr>
            </w:div>
            <w:div w:id="983972419">
              <w:marLeft w:val="0"/>
              <w:marRight w:val="0"/>
              <w:marTop w:val="0"/>
              <w:marBottom w:val="0"/>
              <w:divBdr>
                <w:top w:val="none" w:sz="0" w:space="0" w:color="auto"/>
                <w:left w:val="none" w:sz="0" w:space="0" w:color="auto"/>
                <w:bottom w:val="none" w:sz="0" w:space="0" w:color="auto"/>
                <w:right w:val="none" w:sz="0" w:space="0" w:color="auto"/>
              </w:divBdr>
            </w:div>
            <w:div w:id="650449615">
              <w:marLeft w:val="0"/>
              <w:marRight w:val="0"/>
              <w:marTop w:val="0"/>
              <w:marBottom w:val="0"/>
              <w:divBdr>
                <w:top w:val="none" w:sz="0" w:space="0" w:color="auto"/>
                <w:left w:val="none" w:sz="0" w:space="0" w:color="auto"/>
                <w:bottom w:val="none" w:sz="0" w:space="0" w:color="auto"/>
                <w:right w:val="none" w:sz="0" w:space="0" w:color="auto"/>
              </w:divBdr>
            </w:div>
            <w:div w:id="608856273">
              <w:marLeft w:val="0"/>
              <w:marRight w:val="0"/>
              <w:marTop w:val="0"/>
              <w:marBottom w:val="0"/>
              <w:divBdr>
                <w:top w:val="none" w:sz="0" w:space="0" w:color="auto"/>
                <w:left w:val="none" w:sz="0" w:space="0" w:color="auto"/>
                <w:bottom w:val="none" w:sz="0" w:space="0" w:color="auto"/>
                <w:right w:val="none" w:sz="0" w:space="0" w:color="auto"/>
              </w:divBdr>
            </w:div>
            <w:div w:id="1154102914">
              <w:marLeft w:val="0"/>
              <w:marRight w:val="0"/>
              <w:marTop w:val="0"/>
              <w:marBottom w:val="0"/>
              <w:divBdr>
                <w:top w:val="none" w:sz="0" w:space="0" w:color="auto"/>
                <w:left w:val="none" w:sz="0" w:space="0" w:color="auto"/>
                <w:bottom w:val="none" w:sz="0" w:space="0" w:color="auto"/>
                <w:right w:val="none" w:sz="0" w:space="0" w:color="auto"/>
              </w:divBdr>
            </w:div>
            <w:div w:id="555818220">
              <w:marLeft w:val="0"/>
              <w:marRight w:val="0"/>
              <w:marTop w:val="0"/>
              <w:marBottom w:val="0"/>
              <w:divBdr>
                <w:top w:val="none" w:sz="0" w:space="0" w:color="auto"/>
                <w:left w:val="none" w:sz="0" w:space="0" w:color="auto"/>
                <w:bottom w:val="none" w:sz="0" w:space="0" w:color="auto"/>
                <w:right w:val="none" w:sz="0" w:space="0" w:color="auto"/>
              </w:divBdr>
            </w:div>
            <w:div w:id="354811973">
              <w:marLeft w:val="0"/>
              <w:marRight w:val="0"/>
              <w:marTop w:val="0"/>
              <w:marBottom w:val="0"/>
              <w:divBdr>
                <w:top w:val="none" w:sz="0" w:space="0" w:color="auto"/>
                <w:left w:val="none" w:sz="0" w:space="0" w:color="auto"/>
                <w:bottom w:val="none" w:sz="0" w:space="0" w:color="auto"/>
                <w:right w:val="none" w:sz="0" w:space="0" w:color="auto"/>
              </w:divBdr>
            </w:div>
            <w:div w:id="1717388774">
              <w:marLeft w:val="0"/>
              <w:marRight w:val="0"/>
              <w:marTop w:val="0"/>
              <w:marBottom w:val="0"/>
              <w:divBdr>
                <w:top w:val="none" w:sz="0" w:space="0" w:color="auto"/>
                <w:left w:val="none" w:sz="0" w:space="0" w:color="auto"/>
                <w:bottom w:val="none" w:sz="0" w:space="0" w:color="auto"/>
                <w:right w:val="none" w:sz="0" w:space="0" w:color="auto"/>
              </w:divBdr>
            </w:div>
            <w:div w:id="343435705">
              <w:marLeft w:val="0"/>
              <w:marRight w:val="0"/>
              <w:marTop w:val="0"/>
              <w:marBottom w:val="0"/>
              <w:divBdr>
                <w:top w:val="none" w:sz="0" w:space="0" w:color="auto"/>
                <w:left w:val="none" w:sz="0" w:space="0" w:color="auto"/>
                <w:bottom w:val="none" w:sz="0" w:space="0" w:color="auto"/>
                <w:right w:val="none" w:sz="0" w:space="0" w:color="auto"/>
              </w:divBdr>
            </w:div>
            <w:div w:id="154804613">
              <w:marLeft w:val="0"/>
              <w:marRight w:val="0"/>
              <w:marTop w:val="0"/>
              <w:marBottom w:val="0"/>
              <w:divBdr>
                <w:top w:val="none" w:sz="0" w:space="0" w:color="auto"/>
                <w:left w:val="none" w:sz="0" w:space="0" w:color="auto"/>
                <w:bottom w:val="none" w:sz="0" w:space="0" w:color="auto"/>
                <w:right w:val="none" w:sz="0" w:space="0" w:color="auto"/>
              </w:divBdr>
            </w:div>
            <w:div w:id="110827135">
              <w:marLeft w:val="0"/>
              <w:marRight w:val="0"/>
              <w:marTop w:val="0"/>
              <w:marBottom w:val="0"/>
              <w:divBdr>
                <w:top w:val="none" w:sz="0" w:space="0" w:color="auto"/>
                <w:left w:val="none" w:sz="0" w:space="0" w:color="auto"/>
                <w:bottom w:val="none" w:sz="0" w:space="0" w:color="auto"/>
                <w:right w:val="none" w:sz="0" w:space="0" w:color="auto"/>
              </w:divBdr>
            </w:div>
            <w:div w:id="52392387">
              <w:marLeft w:val="0"/>
              <w:marRight w:val="0"/>
              <w:marTop w:val="0"/>
              <w:marBottom w:val="0"/>
              <w:divBdr>
                <w:top w:val="none" w:sz="0" w:space="0" w:color="auto"/>
                <w:left w:val="none" w:sz="0" w:space="0" w:color="auto"/>
                <w:bottom w:val="none" w:sz="0" w:space="0" w:color="auto"/>
                <w:right w:val="none" w:sz="0" w:space="0" w:color="auto"/>
              </w:divBdr>
            </w:div>
            <w:div w:id="1566838191">
              <w:marLeft w:val="0"/>
              <w:marRight w:val="0"/>
              <w:marTop w:val="0"/>
              <w:marBottom w:val="0"/>
              <w:divBdr>
                <w:top w:val="none" w:sz="0" w:space="0" w:color="auto"/>
                <w:left w:val="none" w:sz="0" w:space="0" w:color="auto"/>
                <w:bottom w:val="none" w:sz="0" w:space="0" w:color="auto"/>
                <w:right w:val="none" w:sz="0" w:space="0" w:color="auto"/>
              </w:divBdr>
            </w:div>
            <w:div w:id="1993942509">
              <w:marLeft w:val="0"/>
              <w:marRight w:val="0"/>
              <w:marTop w:val="0"/>
              <w:marBottom w:val="0"/>
              <w:divBdr>
                <w:top w:val="none" w:sz="0" w:space="0" w:color="auto"/>
                <w:left w:val="none" w:sz="0" w:space="0" w:color="auto"/>
                <w:bottom w:val="none" w:sz="0" w:space="0" w:color="auto"/>
                <w:right w:val="none" w:sz="0" w:space="0" w:color="auto"/>
              </w:divBdr>
            </w:div>
            <w:div w:id="409272780">
              <w:marLeft w:val="0"/>
              <w:marRight w:val="0"/>
              <w:marTop w:val="0"/>
              <w:marBottom w:val="0"/>
              <w:divBdr>
                <w:top w:val="none" w:sz="0" w:space="0" w:color="auto"/>
                <w:left w:val="none" w:sz="0" w:space="0" w:color="auto"/>
                <w:bottom w:val="none" w:sz="0" w:space="0" w:color="auto"/>
                <w:right w:val="none" w:sz="0" w:space="0" w:color="auto"/>
              </w:divBdr>
            </w:div>
            <w:div w:id="1831670729">
              <w:marLeft w:val="0"/>
              <w:marRight w:val="0"/>
              <w:marTop w:val="0"/>
              <w:marBottom w:val="0"/>
              <w:divBdr>
                <w:top w:val="none" w:sz="0" w:space="0" w:color="auto"/>
                <w:left w:val="none" w:sz="0" w:space="0" w:color="auto"/>
                <w:bottom w:val="none" w:sz="0" w:space="0" w:color="auto"/>
                <w:right w:val="none" w:sz="0" w:space="0" w:color="auto"/>
              </w:divBdr>
            </w:div>
            <w:div w:id="230506069">
              <w:marLeft w:val="0"/>
              <w:marRight w:val="0"/>
              <w:marTop w:val="0"/>
              <w:marBottom w:val="0"/>
              <w:divBdr>
                <w:top w:val="none" w:sz="0" w:space="0" w:color="auto"/>
                <w:left w:val="none" w:sz="0" w:space="0" w:color="auto"/>
                <w:bottom w:val="none" w:sz="0" w:space="0" w:color="auto"/>
                <w:right w:val="none" w:sz="0" w:space="0" w:color="auto"/>
              </w:divBdr>
            </w:div>
            <w:div w:id="1737318227">
              <w:marLeft w:val="0"/>
              <w:marRight w:val="0"/>
              <w:marTop w:val="0"/>
              <w:marBottom w:val="0"/>
              <w:divBdr>
                <w:top w:val="none" w:sz="0" w:space="0" w:color="auto"/>
                <w:left w:val="none" w:sz="0" w:space="0" w:color="auto"/>
                <w:bottom w:val="none" w:sz="0" w:space="0" w:color="auto"/>
                <w:right w:val="none" w:sz="0" w:space="0" w:color="auto"/>
              </w:divBdr>
            </w:div>
            <w:div w:id="537278815">
              <w:marLeft w:val="0"/>
              <w:marRight w:val="0"/>
              <w:marTop w:val="0"/>
              <w:marBottom w:val="0"/>
              <w:divBdr>
                <w:top w:val="none" w:sz="0" w:space="0" w:color="auto"/>
                <w:left w:val="none" w:sz="0" w:space="0" w:color="auto"/>
                <w:bottom w:val="none" w:sz="0" w:space="0" w:color="auto"/>
                <w:right w:val="none" w:sz="0" w:space="0" w:color="auto"/>
              </w:divBdr>
            </w:div>
            <w:div w:id="73162847">
              <w:marLeft w:val="0"/>
              <w:marRight w:val="0"/>
              <w:marTop w:val="0"/>
              <w:marBottom w:val="0"/>
              <w:divBdr>
                <w:top w:val="none" w:sz="0" w:space="0" w:color="auto"/>
                <w:left w:val="none" w:sz="0" w:space="0" w:color="auto"/>
                <w:bottom w:val="none" w:sz="0" w:space="0" w:color="auto"/>
                <w:right w:val="none" w:sz="0" w:space="0" w:color="auto"/>
              </w:divBdr>
            </w:div>
            <w:div w:id="834146187">
              <w:marLeft w:val="0"/>
              <w:marRight w:val="0"/>
              <w:marTop w:val="0"/>
              <w:marBottom w:val="0"/>
              <w:divBdr>
                <w:top w:val="none" w:sz="0" w:space="0" w:color="auto"/>
                <w:left w:val="none" w:sz="0" w:space="0" w:color="auto"/>
                <w:bottom w:val="none" w:sz="0" w:space="0" w:color="auto"/>
                <w:right w:val="none" w:sz="0" w:space="0" w:color="auto"/>
              </w:divBdr>
            </w:div>
            <w:div w:id="1346249628">
              <w:marLeft w:val="0"/>
              <w:marRight w:val="0"/>
              <w:marTop w:val="0"/>
              <w:marBottom w:val="0"/>
              <w:divBdr>
                <w:top w:val="none" w:sz="0" w:space="0" w:color="auto"/>
                <w:left w:val="none" w:sz="0" w:space="0" w:color="auto"/>
                <w:bottom w:val="none" w:sz="0" w:space="0" w:color="auto"/>
                <w:right w:val="none" w:sz="0" w:space="0" w:color="auto"/>
              </w:divBdr>
            </w:div>
            <w:div w:id="886838569">
              <w:marLeft w:val="0"/>
              <w:marRight w:val="0"/>
              <w:marTop w:val="0"/>
              <w:marBottom w:val="0"/>
              <w:divBdr>
                <w:top w:val="none" w:sz="0" w:space="0" w:color="auto"/>
                <w:left w:val="none" w:sz="0" w:space="0" w:color="auto"/>
                <w:bottom w:val="none" w:sz="0" w:space="0" w:color="auto"/>
                <w:right w:val="none" w:sz="0" w:space="0" w:color="auto"/>
              </w:divBdr>
            </w:div>
            <w:div w:id="1230846050">
              <w:marLeft w:val="0"/>
              <w:marRight w:val="0"/>
              <w:marTop w:val="0"/>
              <w:marBottom w:val="0"/>
              <w:divBdr>
                <w:top w:val="none" w:sz="0" w:space="0" w:color="auto"/>
                <w:left w:val="none" w:sz="0" w:space="0" w:color="auto"/>
                <w:bottom w:val="none" w:sz="0" w:space="0" w:color="auto"/>
                <w:right w:val="none" w:sz="0" w:space="0" w:color="auto"/>
              </w:divBdr>
            </w:div>
            <w:div w:id="338318055">
              <w:marLeft w:val="0"/>
              <w:marRight w:val="0"/>
              <w:marTop w:val="0"/>
              <w:marBottom w:val="0"/>
              <w:divBdr>
                <w:top w:val="none" w:sz="0" w:space="0" w:color="auto"/>
                <w:left w:val="none" w:sz="0" w:space="0" w:color="auto"/>
                <w:bottom w:val="none" w:sz="0" w:space="0" w:color="auto"/>
                <w:right w:val="none" w:sz="0" w:space="0" w:color="auto"/>
              </w:divBdr>
            </w:div>
            <w:div w:id="212667023">
              <w:marLeft w:val="0"/>
              <w:marRight w:val="0"/>
              <w:marTop w:val="0"/>
              <w:marBottom w:val="0"/>
              <w:divBdr>
                <w:top w:val="none" w:sz="0" w:space="0" w:color="auto"/>
                <w:left w:val="none" w:sz="0" w:space="0" w:color="auto"/>
                <w:bottom w:val="none" w:sz="0" w:space="0" w:color="auto"/>
                <w:right w:val="none" w:sz="0" w:space="0" w:color="auto"/>
              </w:divBdr>
            </w:div>
            <w:div w:id="254946152">
              <w:marLeft w:val="0"/>
              <w:marRight w:val="0"/>
              <w:marTop w:val="0"/>
              <w:marBottom w:val="0"/>
              <w:divBdr>
                <w:top w:val="none" w:sz="0" w:space="0" w:color="auto"/>
                <w:left w:val="none" w:sz="0" w:space="0" w:color="auto"/>
                <w:bottom w:val="none" w:sz="0" w:space="0" w:color="auto"/>
                <w:right w:val="none" w:sz="0" w:space="0" w:color="auto"/>
              </w:divBdr>
            </w:div>
            <w:div w:id="1399939368">
              <w:marLeft w:val="0"/>
              <w:marRight w:val="0"/>
              <w:marTop w:val="0"/>
              <w:marBottom w:val="0"/>
              <w:divBdr>
                <w:top w:val="none" w:sz="0" w:space="0" w:color="auto"/>
                <w:left w:val="none" w:sz="0" w:space="0" w:color="auto"/>
                <w:bottom w:val="none" w:sz="0" w:space="0" w:color="auto"/>
                <w:right w:val="none" w:sz="0" w:space="0" w:color="auto"/>
              </w:divBdr>
            </w:div>
            <w:div w:id="1858763530">
              <w:marLeft w:val="0"/>
              <w:marRight w:val="0"/>
              <w:marTop w:val="0"/>
              <w:marBottom w:val="0"/>
              <w:divBdr>
                <w:top w:val="none" w:sz="0" w:space="0" w:color="auto"/>
                <w:left w:val="none" w:sz="0" w:space="0" w:color="auto"/>
                <w:bottom w:val="none" w:sz="0" w:space="0" w:color="auto"/>
                <w:right w:val="none" w:sz="0" w:space="0" w:color="auto"/>
              </w:divBdr>
            </w:div>
            <w:div w:id="1701396318">
              <w:marLeft w:val="0"/>
              <w:marRight w:val="0"/>
              <w:marTop w:val="0"/>
              <w:marBottom w:val="0"/>
              <w:divBdr>
                <w:top w:val="none" w:sz="0" w:space="0" w:color="auto"/>
                <w:left w:val="none" w:sz="0" w:space="0" w:color="auto"/>
                <w:bottom w:val="none" w:sz="0" w:space="0" w:color="auto"/>
                <w:right w:val="none" w:sz="0" w:space="0" w:color="auto"/>
              </w:divBdr>
            </w:div>
            <w:div w:id="27532909">
              <w:marLeft w:val="0"/>
              <w:marRight w:val="0"/>
              <w:marTop w:val="0"/>
              <w:marBottom w:val="0"/>
              <w:divBdr>
                <w:top w:val="none" w:sz="0" w:space="0" w:color="auto"/>
                <w:left w:val="none" w:sz="0" w:space="0" w:color="auto"/>
                <w:bottom w:val="none" w:sz="0" w:space="0" w:color="auto"/>
                <w:right w:val="none" w:sz="0" w:space="0" w:color="auto"/>
              </w:divBdr>
            </w:div>
            <w:div w:id="1193684416">
              <w:marLeft w:val="0"/>
              <w:marRight w:val="0"/>
              <w:marTop w:val="0"/>
              <w:marBottom w:val="0"/>
              <w:divBdr>
                <w:top w:val="none" w:sz="0" w:space="0" w:color="auto"/>
                <w:left w:val="none" w:sz="0" w:space="0" w:color="auto"/>
                <w:bottom w:val="none" w:sz="0" w:space="0" w:color="auto"/>
                <w:right w:val="none" w:sz="0" w:space="0" w:color="auto"/>
              </w:divBdr>
            </w:div>
            <w:div w:id="839195342">
              <w:marLeft w:val="0"/>
              <w:marRight w:val="0"/>
              <w:marTop w:val="0"/>
              <w:marBottom w:val="0"/>
              <w:divBdr>
                <w:top w:val="none" w:sz="0" w:space="0" w:color="auto"/>
                <w:left w:val="none" w:sz="0" w:space="0" w:color="auto"/>
                <w:bottom w:val="none" w:sz="0" w:space="0" w:color="auto"/>
                <w:right w:val="none" w:sz="0" w:space="0" w:color="auto"/>
              </w:divBdr>
            </w:div>
            <w:div w:id="1445462970">
              <w:marLeft w:val="0"/>
              <w:marRight w:val="0"/>
              <w:marTop w:val="0"/>
              <w:marBottom w:val="0"/>
              <w:divBdr>
                <w:top w:val="none" w:sz="0" w:space="0" w:color="auto"/>
                <w:left w:val="none" w:sz="0" w:space="0" w:color="auto"/>
                <w:bottom w:val="none" w:sz="0" w:space="0" w:color="auto"/>
                <w:right w:val="none" w:sz="0" w:space="0" w:color="auto"/>
              </w:divBdr>
            </w:div>
            <w:div w:id="111436227">
              <w:marLeft w:val="0"/>
              <w:marRight w:val="0"/>
              <w:marTop w:val="0"/>
              <w:marBottom w:val="0"/>
              <w:divBdr>
                <w:top w:val="none" w:sz="0" w:space="0" w:color="auto"/>
                <w:left w:val="none" w:sz="0" w:space="0" w:color="auto"/>
                <w:bottom w:val="none" w:sz="0" w:space="0" w:color="auto"/>
                <w:right w:val="none" w:sz="0" w:space="0" w:color="auto"/>
              </w:divBdr>
            </w:div>
            <w:div w:id="463425026">
              <w:marLeft w:val="0"/>
              <w:marRight w:val="0"/>
              <w:marTop w:val="0"/>
              <w:marBottom w:val="0"/>
              <w:divBdr>
                <w:top w:val="none" w:sz="0" w:space="0" w:color="auto"/>
                <w:left w:val="none" w:sz="0" w:space="0" w:color="auto"/>
                <w:bottom w:val="none" w:sz="0" w:space="0" w:color="auto"/>
                <w:right w:val="none" w:sz="0" w:space="0" w:color="auto"/>
              </w:divBdr>
            </w:div>
            <w:div w:id="1326083752">
              <w:marLeft w:val="0"/>
              <w:marRight w:val="0"/>
              <w:marTop w:val="0"/>
              <w:marBottom w:val="0"/>
              <w:divBdr>
                <w:top w:val="none" w:sz="0" w:space="0" w:color="auto"/>
                <w:left w:val="none" w:sz="0" w:space="0" w:color="auto"/>
                <w:bottom w:val="none" w:sz="0" w:space="0" w:color="auto"/>
                <w:right w:val="none" w:sz="0" w:space="0" w:color="auto"/>
              </w:divBdr>
            </w:div>
            <w:div w:id="1415472262">
              <w:marLeft w:val="0"/>
              <w:marRight w:val="0"/>
              <w:marTop w:val="0"/>
              <w:marBottom w:val="0"/>
              <w:divBdr>
                <w:top w:val="none" w:sz="0" w:space="0" w:color="auto"/>
                <w:left w:val="none" w:sz="0" w:space="0" w:color="auto"/>
                <w:bottom w:val="none" w:sz="0" w:space="0" w:color="auto"/>
                <w:right w:val="none" w:sz="0" w:space="0" w:color="auto"/>
              </w:divBdr>
            </w:div>
            <w:div w:id="98259971">
              <w:marLeft w:val="0"/>
              <w:marRight w:val="0"/>
              <w:marTop w:val="0"/>
              <w:marBottom w:val="0"/>
              <w:divBdr>
                <w:top w:val="none" w:sz="0" w:space="0" w:color="auto"/>
                <w:left w:val="none" w:sz="0" w:space="0" w:color="auto"/>
                <w:bottom w:val="none" w:sz="0" w:space="0" w:color="auto"/>
                <w:right w:val="none" w:sz="0" w:space="0" w:color="auto"/>
              </w:divBdr>
            </w:div>
            <w:div w:id="168256083">
              <w:marLeft w:val="0"/>
              <w:marRight w:val="0"/>
              <w:marTop w:val="0"/>
              <w:marBottom w:val="0"/>
              <w:divBdr>
                <w:top w:val="none" w:sz="0" w:space="0" w:color="auto"/>
                <w:left w:val="none" w:sz="0" w:space="0" w:color="auto"/>
                <w:bottom w:val="none" w:sz="0" w:space="0" w:color="auto"/>
                <w:right w:val="none" w:sz="0" w:space="0" w:color="auto"/>
              </w:divBdr>
            </w:div>
            <w:div w:id="796294779">
              <w:marLeft w:val="0"/>
              <w:marRight w:val="0"/>
              <w:marTop w:val="0"/>
              <w:marBottom w:val="0"/>
              <w:divBdr>
                <w:top w:val="none" w:sz="0" w:space="0" w:color="auto"/>
                <w:left w:val="none" w:sz="0" w:space="0" w:color="auto"/>
                <w:bottom w:val="none" w:sz="0" w:space="0" w:color="auto"/>
                <w:right w:val="none" w:sz="0" w:space="0" w:color="auto"/>
              </w:divBdr>
            </w:div>
            <w:div w:id="1507670696">
              <w:marLeft w:val="0"/>
              <w:marRight w:val="0"/>
              <w:marTop w:val="0"/>
              <w:marBottom w:val="0"/>
              <w:divBdr>
                <w:top w:val="none" w:sz="0" w:space="0" w:color="auto"/>
                <w:left w:val="none" w:sz="0" w:space="0" w:color="auto"/>
                <w:bottom w:val="none" w:sz="0" w:space="0" w:color="auto"/>
                <w:right w:val="none" w:sz="0" w:space="0" w:color="auto"/>
              </w:divBdr>
            </w:div>
            <w:div w:id="1181817049">
              <w:marLeft w:val="0"/>
              <w:marRight w:val="0"/>
              <w:marTop w:val="0"/>
              <w:marBottom w:val="0"/>
              <w:divBdr>
                <w:top w:val="none" w:sz="0" w:space="0" w:color="auto"/>
                <w:left w:val="none" w:sz="0" w:space="0" w:color="auto"/>
                <w:bottom w:val="none" w:sz="0" w:space="0" w:color="auto"/>
                <w:right w:val="none" w:sz="0" w:space="0" w:color="auto"/>
              </w:divBdr>
            </w:div>
            <w:div w:id="1197111627">
              <w:marLeft w:val="0"/>
              <w:marRight w:val="0"/>
              <w:marTop w:val="0"/>
              <w:marBottom w:val="0"/>
              <w:divBdr>
                <w:top w:val="none" w:sz="0" w:space="0" w:color="auto"/>
                <w:left w:val="none" w:sz="0" w:space="0" w:color="auto"/>
                <w:bottom w:val="none" w:sz="0" w:space="0" w:color="auto"/>
                <w:right w:val="none" w:sz="0" w:space="0" w:color="auto"/>
              </w:divBdr>
            </w:div>
            <w:div w:id="1866676042">
              <w:marLeft w:val="0"/>
              <w:marRight w:val="0"/>
              <w:marTop w:val="0"/>
              <w:marBottom w:val="0"/>
              <w:divBdr>
                <w:top w:val="none" w:sz="0" w:space="0" w:color="auto"/>
                <w:left w:val="none" w:sz="0" w:space="0" w:color="auto"/>
                <w:bottom w:val="none" w:sz="0" w:space="0" w:color="auto"/>
                <w:right w:val="none" w:sz="0" w:space="0" w:color="auto"/>
              </w:divBdr>
            </w:div>
            <w:div w:id="676225181">
              <w:marLeft w:val="0"/>
              <w:marRight w:val="0"/>
              <w:marTop w:val="0"/>
              <w:marBottom w:val="0"/>
              <w:divBdr>
                <w:top w:val="none" w:sz="0" w:space="0" w:color="auto"/>
                <w:left w:val="none" w:sz="0" w:space="0" w:color="auto"/>
                <w:bottom w:val="none" w:sz="0" w:space="0" w:color="auto"/>
                <w:right w:val="none" w:sz="0" w:space="0" w:color="auto"/>
              </w:divBdr>
            </w:div>
            <w:div w:id="242374700">
              <w:marLeft w:val="0"/>
              <w:marRight w:val="0"/>
              <w:marTop w:val="0"/>
              <w:marBottom w:val="0"/>
              <w:divBdr>
                <w:top w:val="none" w:sz="0" w:space="0" w:color="auto"/>
                <w:left w:val="none" w:sz="0" w:space="0" w:color="auto"/>
                <w:bottom w:val="none" w:sz="0" w:space="0" w:color="auto"/>
                <w:right w:val="none" w:sz="0" w:space="0" w:color="auto"/>
              </w:divBdr>
            </w:div>
            <w:div w:id="1054698443">
              <w:marLeft w:val="0"/>
              <w:marRight w:val="0"/>
              <w:marTop w:val="0"/>
              <w:marBottom w:val="0"/>
              <w:divBdr>
                <w:top w:val="none" w:sz="0" w:space="0" w:color="auto"/>
                <w:left w:val="none" w:sz="0" w:space="0" w:color="auto"/>
                <w:bottom w:val="none" w:sz="0" w:space="0" w:color="auto"/>
                <w:right w:val="none" w:sz="0" w:space="0" w:color="auto"/>
              </w:divBdr>
            </w:div>
            <w:div w:id="1682391789">
              <w:marLeft w:val="0"/>
              <w:marRight w:val="0"/>
              <w:marTop w:val="0"/>
              <w:marBottom w:val="0"/>
              <w:divBdr>
                <w:top w:val="none" w:sz="0" w:space="0" w:color="auto"/>
                <w:left w:val="none" w:sz="0" w:space="0" w:color="auto"/>
                <w:bottom w:val="none" w:sz="0" w:space="0" w:color="auto"/>
                <w:right w:val="none" w:sz="0" w:space="0" w:color="auto"/>
              </w:divBdr>
            </w:div>
            <w:div w:id="494033850">
              <w:marLeft w:val="0"/>
              <w:marRight w:val="0"/>
              <w:marTop w:val="0"/>
              <w:marBottom w:val="0"/>
              <w:divBdr>
                <w:top w:val="none" w:sz="0" w:space="0" w:color="auto"/>
                <w:left w:val="none" w:sz="0" w:space="0" w:color="auto"/>
                <w:bottom w:val="none" w:sz="0" w:space="0" w:color="auto"/>
                <w:right w:val="none" w:sz="0" w:space="0" w:color="auto"/>
              </w:divBdr>
            </w:div>
            <w:div w:id="65884064">
              <w:marLeft w:val="0"/>
              <w:marRight w:val="0"/>
              <w:marTop w:val="0"/>
              <w:marBottom w:val="0"/>
              <w:divBdr>
                <w:top w:val="none" w:sz="0" w:space="0" w:color="auto"/>
                <w:left w:val="none" w:sz="0" w:space="0" w:color="auto"/>
                <w:bottom w:val="none" w:sz="0" w:space="0" w:color="auto"/>
                <w:right w:val="none" w:sz="0" w:space="0" w:color="auto"/>
              </w:divBdr>
            </w:div>
            <w:div w:id="1270621069">
              <w:marLeft w:val="0"/>
              <w:marRight w:val="0"/>
              <w:marTop w:val="0"/>
              <w:marBottom w:val="0"/>
              <w:divBdr>
                <w:top w:val="none" w:sz="0" w:space="0" w:color="auto"/>
                <w:left w:val="none" w:sz="0" w:space="0" w:color="auto"/>
                <w:bottom w:val="none" w:sz="0" w:space="0" w:color="auto"/>
                <w:right w:val="none" w:sz="0" w:space="0" w:color="auto"/>
              </w:divBdr>
            </w:div>
            <w:div w:id="1800223462">
              <w:marLeft w:val="0"/>
              <w:marRight w:val="0"/>
              <w:marTop w:val="0"/>
              <w:marBottom w:val="0"/>
              <w:divBdr>
                <w:top w:val="none" w:sz="0" w:space="0" w:color="auto"/>
                <w:left w:val="none" w:sz="0" w:space="0" w:color="auto"/>
                <w:bottom w:val="none" w:sz="0" w:space="0" w:color="auto"/>
                <w:right w:val="none" w:sz="0" w:space="0" w:color="auto"/>
              </w:divBdr>
            </w:div>
            <w:div w:id="308749264">
              <w:marLeft w:val="0"/>
              <w:marRight w:val="0"/>
              <w:marTop w:val="0"/>
              <w:marBottom w:val="0"/>
              <w:divBdr>
                <w:top w:val="none" w:sz="0" w:space="0" w:color="auto"/>
                <w:left w:val="none" w:sz="0" w:space="0" w:color="auto"/>
                <w:bottom w:val="none" w:sz="0" w:space="0" w:color="auto"/>
                <w:right w:val="none" w:sz="0" w:space="0" w:color="auto"/>
              </w:divBdr>
            </w:div>
            <w:div w:id="1663848233">
              <w:marLeft w:val="0"/>
              <w:marRight w:val="0"/>
              <w:marTop w:val="0"/>
              <w:marBottom w:val="0"/>
              <w:divBdr>
                <w:top w:val="none" w:sz="0" w:space="0" w:color="auto"/>
                <w:left w:val="none" w:sz="0" w:space="0" w:color="auto"/>
                <w:bottom w:val="none" w:sz="0" w:space="0" w:color="auto"/>
                <w:right w:val="none" w:sz="0" w:space="0" w:color="auto"/>
              </w:divBdr>
            </w:div>
            <w:div w:id="2060274903">
              <w:marLeft w:val="0"/>
              <w:marRight w:val="0"/>
              <w:marTop w:val="0"/>
              <w:marBottom w:val="0"/>
              <w:divBdr>
                <w:top w:val="none" w:sz="0" w:space="0" w:color="auto"/>
                <w:left w:val="none" w:sz="0" w:space="0" w:color="auto"/>
                <w:bottom w:val="none" w:sz="0" w:space="0" w:color="auto"/>
                <w:right w:val="none" w:sz="0" w:space="0" w:color="auto"/>
              </w:divBdr>
            </w:div>
            <w:div w:id="1618640157">
              <w:marLeft w:val="0"/>
              <w:marRight w:val="0"/>
              <w:marTop w:val="0"/>
              <w:marBottom w:val="0"/>
              <w:divBdr>
                <w:top w:val="none" w:sz="0" w:space="0" w:color="auto"/>
                <w:left w:val="none" w:sz="0" w:space="0" w:color="auto"/>
                <w:bottom w:val="none" w:sz="0" w:space="0" w:color="auto"/>
                <w:right w:val="none" w:sz="0" w:space="0" w:color="auto"/>
              </w:divBdr>
            </w:div>
            <w:div w:id="2071538857">
              <w:marLeft w:val="0"/>
              <w:marRight w:val="0"/>
              <w:marTop w:val="0"/>
              <w:marBottom w:val="0"/>
              <w:divBdr>
                <w:top w:val="none" w:sz="0" w:space="0" w:color="auto"/>
                <w:left w:val="none" w:sz="0" w:space="0" w:color="auto"/>
                <w:bottom w:val="none" w:sz="0" w:space="0" w:color="auto"/>
                <w:right w:val="none" w:sz="0" w:space="0" w:color="auto"/>
              </w:divBdr>
            </w:div>
            <w:div w:id="1470128271">
              <w:marLeft w:val="0"/>
              <w:marRight w:val="0"/>
              <w:marTop w:val="0"/>
              <w:marBottom w:val="0"/>
              <w:divBdr>
                <w:top w:val="none" w:sz="0" w:space="0" w:color="auto"/>
                <w:left w:val="none" w:sz="0" w:space="0" w:color="auto"/>
                <w:bottom w:val="none" w:sz="0" w:space="0" w:color="auto"/>
                <w:right w:val="none" w:sz="0" w:space="0" w:color="auto"/>
              </w:divBdr>
            </w:div>
            <w:div w:id="2103601428">
              <w:marLeft w:val="0"/>
              <w:marRight w:val="0"/>
              <w:marTop w:val="0"/>
              <w:marBottom w:val="0"/>
              <w:divBdr>
                <w:top w:val="none" w:sz="0" w:space="0" w:color="auto"/>
                <w:left w:val="none" w:sz="0" w:space="0" w:color="auto"/>
                <w:bottom w:val="none" w:sz="0" w:space="0" w:color="auto"/>
                <w:right w:val="none" w:sz="0" w:space="0" w:color="auto"/>
              </w:divBdr>
            </w:div>
            <w:div w:id="1040128940">
              <w:marLeft w:val="0"/>
              <w:marRight w:val="0"/>
              <w:marTop w:val="0"/>
              <w:marBottom w:val="0"/>
              <w:divBdr>
                <w:top w:val="none" w:sz="0" w:space="0" w:color="auto"/>
                <w:left w:val="none" w:sz="0" w:space="0" w:color="auto"/>
                <w:bottom w:val="none" w:sz="0" w:space="0" w:color="auto"/>
                <w:right w:val="none" w:sz="0" w:space="0" w:color="auto"/>
              </w:divBdr>
            </w:div>
            <w:div w:id="824122606">
              <w:marLeft w:val="0"/>
              <w:marRight w:val="0"/>
              <w:marTop w:val="0"/>
              <w:marBottom w:val="0"/>
              <w:divBdr>
                <w:top w:val="none" w:sz="0" w:space="0" w:color="auto"/>
                <w:left w:val="none" w:sz="0" w:space="0" w:color="auto"/>
                <w:bottom w:val="none" w:sz="0" w:space="0" w:color="auto"/>
                <w:right w:val="none" w:sz="0" w:space="0" w:color="auto"/>
              </w:divBdr>
            </w:div>
            <w:div w:id="1428770889">
              <w:marLeft w:val="0"/>
              <w:marRight w:val="0"/>
              <w:marTop w:val="0"/>
              <w:marBottom w:val="0"/>
              <w:divBdr>
                <w:top w:val="none" w:sz="0" w:space="0" w:color="auto"/>
                <w:left w:val="none" w:sz="0" w:space="0" w:color="auto"/>
                <w:bottom w:val="none" w:sz="0" w:space="0" w:color="auto"/>
                <w:right w:val="none" w:sz="0" w:space="0" w:color="auto"/>
              </w:divBdr>
            </w:div>
            <w:div w:id="306202771">
              <w:marLeft w:val="0"/>
              <w:marRight w:val="0"/>
              <w:marTop w:val="0"/>
              <w:marBottom w:val="0"/>
              <w:divBdr>
                <w:top w:val="none" w:sz="0" w:space="0" w:color="auto"/>
                <w:left w:val="none" w:sz="0" w:space="0" w:color="auto"/>
                <w:bottom w:val="none" w:sz="0" w:space="0" w:color="auto"/>
                <w:right w:val="none" w:sz="0" w:space="0" w:color="auto"/>
              </w:divBdr>
            </w:div>
            <w:div w:id="1271932466">
              <w:marLeft w:val="0"/>
              <w:marRight w:val="0"/>
              <w:marTop w:val="0"/>
              <w:marBottom w:val="0"/>
              <w:divBdr>
                <w:top w:val="none" w:sz="0" w:space="0" w:color="auto"/>
                <w:left w:val="none" w:sz="0" w:space="0" w:color="auto"/>
                <w:bottom w:val="none" w:sz="0" w:space="0" w:color="auto"/>
                <w:right w:val="none" w:sz="0" w:space="0" w:color="auto"/>
              </w:divBdr>
            </w:div>
            <w:div w:id="1731998275">
              <w:marLeft w:val="0"/>
              <w:marRight w:val="0"/>
              <w:marTop w:val="0"/>
              <w:marBottom w:val="0"/>
              <w:divBdr>
                <w:top w:val="none" w:sz="0" w:space="0" w:color="auto"/>
                <w:left w:val="none" w:sz="0" w:space="0" w:color="auto"/>
                <w:bottom w:val="none" w:sz="0" w:space="0" w:color="auto"/>
                <w:right w:val="none" w:sz="0" w:space="0" w:color="auto"/>
              </w:divBdr>
            </w:div>
            <w:div w:id="1425029923">
              <w:marLeft w:val="0"/>
              <w:marRight w:val="0"/>
              <w:marTop w:val="0"/>
              <w:marBottom w:val="0"/>
              <w:divBdr>
                <w:top w:val="none" w:sz="0" w:space="0" w:color="auto"/>
                <w:left w:val="none" w:sz="0" w:space="0" w:color="auto"/>
                <w:bottom w:val="none" w:sz="0" w:space="0" w:color="auto"/>
                <w:right w:val="none" w:sz="0" w:space="0" w:color="auto"/>
              </w:divBdr>
            </w:div>
            <w:div w:id="1246114018">
              <w:marLeft w:val="0"/>
              <w:marRight w:val="0"/>
              <w:marTop w:val="0"/>
              <w:marBottom w:val="0"/>
              <w:divBdr>
                <w:top w:val="none" w:sz="0" w:space="0" w:color="auto"/>
                <w:left w:val="none" w:sz="0" w:space="0" w:color="auto"/>
                <w:bottom w:val="none" w:sz="0" w:space="0" w:color="auto"/>
                <w:right w:val="none" w:sz="0" w:space="0" w:color="auto"/>
              </w:divBdr>
            </w:div>
            <w:div w:id="1558861183">
              <w:marLeft w:val="0"/>
              <w:marRight w:val="0"/>
              <w:marTop w:val="0"/>
              <w:marBottom w:val="0"/>
              <w:divBdr>
                <w:top w:val="none" w:sz="0" w:space="0" w:color="auto"/>
                <w:left w:val="none" w:sz="0" w:space="0" w:color="auto"/>
                <w:bottom w:val="none" w:sz="0" w:space="0" w:color="auto"/>
                <w:right w:val="none" w:sz="0" w:space="0" w:color="auto"/>
              </w:divBdr>
            </w:div>
            <w:div w:id="817518">
              <w:marLeft w:val="0"/>
              <w:marRight w:val="0"/>
              <w:marTop w:val="0"/>
              <w:marBottom w:val="0"/>
              <w:divBdr>
                <w:top w:val="none" w:sz="0" w:space="0" w:color="auto"/>
                <w:left w:val="none" w:sz="0" w:space="0" w:color="auto"/>
                <w:bottom w:val="none" w:sz="0" w:space="0" w:color="auto"/>
                <w:right w:val="none" w:sz="0" w:space="0" w:color="auto"/>
              </w:divBdr>
            </w:div>
            <w:div w:id="592276550">
              <w:marLeft w:val="0"/>
              <w:marRight w:val="0"/>
              <w:marTop w:val="0"/>
              <w:marBottom w:val="0"/>
              <w:divBdr>
                <w:top w:val="none" w:sz="0" w:space="0" w:color="auto"/>
                <w:left w:val="none" w:sz="0" w:space="0" w:color="auto"/>
                <w:bottom w:val="none" w:sz="0" w:space="0" w:color="auto"/>
                <w:right w:val="none" w:sz="0" w:space="0" w:color="auto"/>
              </w:divBdr>
            </w:div>
            <w:div w:id="1772045459">
              <w:marLeft w:val="0"/>
              <w:marRight w:val="0"/>
              <w:marTop w:val="0"/>
              <w:marBottom w:val="0"/>
              <w:divBdr>
                <w:top w:val="none" w:sz="0" w:space="0" w:color="auto"/>
                <w:left w:val="none" w:sz="0" w:space="0" w:color="auto"/>
                <w:bottom w:val="none" w:sz="0" w:space="0" w:color="auto"/>
                <w:right w:val="none" w:sz="0" w:space="0" w:color="auto"/>
              </w:divBdr>
            </w:div>
            <w:div w:id="1262105136">
              <w:marLeft w:val="0"/>
              <w:marRight w:val="0"/>
              <w:marTop w:val="0"/>
              <w:marBottom w:val="0"/>
              <w:divBdr>
                <w:top w:val="none" w:sz="0" w:space="0" w:color="auto"/>
                <w:left w:val="none" w:sz="0" w:space="0" w:color="auto"/>
                <w:bottom w:val="none" w:sz="0" w:space="0" w:color="auto"/>
                <w:right w:val="none" w:sz="0" w:space="0" w:color="auto"/>
              </w:divBdr>
            </w:div>
            <w:div w:id="1660186227">
              <w:marLeft w:val="0"/>
              <w:marRight w:val="0"/>
              <w:marTop w:val="0"/>
              <w:marBottom w:val="0"/>
              <w:divBdr>
                <w:top w:val="none" w:sz="0" w:space="0" w:color="auto"/>
                <w:left w:val="none" w:sz="0" w:space="0" w:color="auto"/>
                <w:bottom w:val="none" w:sz="0" w:space="0" w:color="auto"/>
                <w:right w:val="none" w:sz="0" w:space="0" w:color="auto"/>
              </w:divBdr>
            </w:div>
            <w:div w:id="1518497072">
              <w:marLeft w:val="0"/>
              <w:marRight w:val="0"/>
              <w:marTop w:val="0"/>
              <w:marBottom w:val="0"/>
              <w:divBdr>
                <w:top w:val="none" w:sz="0" w:space="0" w:color="auto"/>
                <w:left w:val="none" w:sz="0" w:space="0" w:color="auto"/>
                <w:bottom w:val="none" w:sz="0" w:space="0" w:color="auto"/>
                <w:right w:val="none" w:sz="0" w:space="0" w:color="auto"/>
              </w:divBdr>
            </w:div>
            <w:div w:id="1794203282">
              <w:marLeft w:val="0"/>
              <w:marRight w:val="0"/>
              <w:marTop w:val="0"/>
              <w:marBottom w:val="0"/>
              <w:divBdr>
                <w:top w:val="none" w:sz="0" w:space="0" w:color="auto"/>
                <w:left w:val="none" w:sz="0" w:space="0" w:color="auto"/>
                <w:bottom w:val="none" w:sz="0" w:space="0" w:color="auto"/>
                <w:right w:val="none" w:sz="0" w:space="0" w:color="auto"/>
              </w:divBdr>
            </w:div>
            <w:div w:id="977800367">
              <w:marLeft w:val="0"/>
              <w:marRight w:val="0"/>
              <w:marTop w:val="0"/>
              <w:marBottom w:val="0"/>
              <w:divBdr>
                <w:top w:val="none" w:sz="0" w:space="0" w:color="auto"/>
                <w:left w:val="none" w:sz="0" w:space="0" w:color="auto"/>
                <w:bottom w:val="none" w:sz="0" w:space="0" w:color="auto"/>
                <w:right w:val="none" w:sz="0" w:space="0" w:color="auto"/>
              </w:divBdr>
            </w:div>
            <w:div w:id="852843328">
              <w:marLeft w:val="0"/>
              <w:marRight w:val="0"/>
              <w:marTop w:val="0"/>
              <w:marBottom w:val="0"/>
              <w:divBdr>
                <w:top w:val="none" w:sz="0" w:space="0" w:color="auto"/>
                <w:left w:val="none" w:sz="0" w:space="0" w:color="auto"/>
                <w:bottom w:val="none" w:sz="0" w:space="0" w:color="auto"/>
                <w:right w:val="none" w:sz="0" w:space="0" w:color="auto"/>
              </w:divBdr>
            </w:div>
            <w:div w:id="934048264">
              <w:marLeft w:val="0"/>
              <w:marRight w:val="0"/>
              <w:marTop w:val="0"/>
              <w:marBottom w:val="0"/>
              <w:divBdr>
                <w:top w:val="none" w:sz="0" w:space="0" w:color="auto"/>
                <w:left w:val="none" w:sz="0" w:space="0" w:color="auto"/>
                <w:bottom w:val="none" w:sz="0" w:space="0" w:color="auto"/>
                <w:right w:val="none" w:sz="0" w:space="0" w:color="auto"/>
              </w:divBdr>
            </w:div>
            <w:div w:id="1083063665">
              <w:marLeft w:val="0"/>
              <w:marRight w:val="0"/>
              <w:marTop w:val="0"/>
              <w:marBottom w:val="0"/>
              <w:divBdr>
                <w:top w:val="none" w:sz="0" w:space="0" w:color="auto"/>
                <w:left w:val="none" w:sz="0" w:space="0" w:color="auto"/>
                <w:bottom w:val="none" w:sz="0" w:space="0" w:color="auto"/>
                <w:right w:val="none" w:sz="0" w:space="0" w:color="auto"/>
              </w:divBdr>
            </w:div>
            <w:div w:id="1012756581">
              <w:marLeft w:val="0"/>
              <w:marRight w:val="0"/>
              <w:marTop w:val="0"/>
              <w:marBottom w:val="0"/>
              <w:divBdr>
                <w:top w:val="none" w:sz="0" w:space="0" w:color="auto"/>
                <w:left w:val="none" w:sz="0" w:space="0" w:color="auto"/>
                <w:bottom w:val="none" w:sz="0" w:space="0" w:color="auto"/>
                <w:right w:val="none" w:sz="0" w:space="0" w:color="auto"/>
              </w:divBdr>
            </w:div>
            <w:div w:id="1843084312">
              <w:marLeft w:val="0"/>
              <w:marRight w:val="0"/>
              <w:marTop w:val="0"/>
              <w:marBottom w:val="0"/>
              <w:divBdr>
                <w:top w:val="none" w:sz="0" w:space="0" w:color="auto"/>
                <w:left w:val="none" w:sz="0" w:space="0" w:color="auto"/>
                <w:bottom w:val="none" w:sz="0" w:space="0" w:color="auto"/>
                <w:right w:val="none" w:sz="0" w:space="0" w:color="auto"/>
              </w:divBdr>
            </w:div>
            <w:div w:id="1167593508">
              <w:marLeft w:val="0"/>
              <w:marRight w:val="0"/>
              <w:marTop w:val="0"/>
              <w:marBottom w:val="0"/>
              <w:divBdr>
                <w:top w:val="none" w:sz="0" w:space="0" w:color="auto"/>
                <w:left w:val="none" w:sz="0" w:space="0" w:color="auto"/>
                <w:bottom w:val="none" w:sz="0" w:space="0" w:color="auto"/>
                <w:right w:val="none" w:sz="0" w:space="0" w:color="auto"/>
              </w:divBdr>
              <w:divsChild>
                <w:div w:id="1971935532">
                  <w:marLeft w:val="0"/>
                  <w:marRight w:val="0"/>
                  <w:marTop w:val="0"/>
                  <w:marBottom w:val="0"/>
                  <w:divBdr>
                    <w:top w:val="none" w:sz="0" w:space="0" w:color="auto"/>
                    <w:left w:val="none" w:sz="0" w:space="0" w:color="auto"/>
                    <w:bottom w:val="none" w:sz="0" w:space="0" w:color="auto"/>
                    <w:right w:val="none" w:sz="0" w:space="0" w:color="auto"/>
                  </w:divBdr>
                </w:div>
                <w:div w:id="340863601">
                  <w:marLeft w:val="0"/>
                  <w:marRight w:val="0"/>
                  <w:marTop w:val="0"/>
                  <w:marBottom w:val="0"/>
                  <w:divBdr>
                    <w:top w:val="none" w:sz="0" w:space="0" w:color="auto"/>
                    <w:left w:val="none" w:sz="0" w:space="0" w:color="auto"/>
                    <w:bottom w:val="none" w:sz="0" w:space="0" w:color="auto"/>
                    <w:right w:val="none" w:sz="0" w:space="0" w:color="auto"/>
                  </w:divBdr>
                </w:div>
                <w:div w:id="1138693295">
                  <w:marLeft w:val="0"/>
                  <w:marRight w:val="0"/>
                  <w:marTop w:val="0"/>
                  <w:marBottom w:val="0"/>
                  <w:divBdr>
                    <w:top w:val="none" w:sz="0" w:space="0" w:color="auto"/>
                    <w:left w:val="none" w:sz="0" w:space="0" w:color="auto"/>
                    <w:bottom w:val="none" w:sz="0" w:space="0" w:color="auto"/>
                    <w:right w:val="none" w:sz="0" w:space="0" w:color="auto"/>
                  </w:divBdr>
                </w:div>
                <w:div w:id="434061523">
                  <w:marLeft w:val="0"/>
                  <w:marRight w:val="0"/>
                  <w:marTop w:val="0"/>
                  <w:marBottom w:val="0"/>
                  <w:divBdr>
                    <w:top w:val="none" w:sz="0" w:space="0" w:color="auto"/>
                    <w:left w:val="none" w:sz="0" w:space="0" w:color="auto"/>
                    <w:bottom w:val="none" w:sz="0" w:space="0" w:color="auto"/>
                    <w:right w:val="none" w:sz="0" w:space="0" w:color="auto"/>
                  </w:divBdr>
                </w:div>
                <w:div w:id="101191327">
                  <w:marLeft w:val="0"/>
                  <w:marRight w:val="0"/>
                  <w:marTop w:val="0"/>
                  <w:marBottom w:val="0"/>
                  <w:divBdr>
                    <w:top w:val="none" w:sz="0" w:space="0" w:color="auto"/>
                    <w:left w:val="none" w:sz="0" w:space="0" w:color="auto"/>
                    <w:bottom w:val="none" w:sz="0" w:space="0" w:color="auto"/>
                    <w:right w:val="none" w:sz="0" w:space="0" w:color="auto"/>
                  </w:divBdr>
                </w:div>
                <w:div w:id="1766074185">
                  <w:marLeft w:val="0"/>
                  <w:marRight w:val="0"/>
                  <w:marTop w:val="0"/>
                  <w:marBottom w:val="0"/>
                  <w:divBdr>
                    <w:top w:val="none" w:sz="0" w:space="0" w:color="auto"/>
                    <w:left w:val="none" w:sz="0" w:space="0" w:color="auto"/>
                    <w:bottom w:val="none" w:sz="0" w:space="0" w:color="auto"/>
                    <w:right w:val="none" w:sz="0" w:space="0" w:color="auto"/>
                  </w:divBdr>
                </w:div>
                <w:div w:id="515507138">
                  <w:marLeft w:val="0"/>
                  <w:marRight w:val="0"/>
                  <w:marTop w:val="0"/>
                  <w:marBottom w:val="0"/>
                  <w:divBdr>
                    <w:top w:val="none" w:sz="0" w:space="0" w:color="auto"/>
                    <w:left w:val="none" w:sz="0" w:space="0" w:color="auto"/>
                    <w:bottom w:val="none" w:sz="0" w:space="0" w:color="auto"/>
                    <w:right w:val="none" w:sz="0" w:space="0" w:color="auto"/>
                  </w:divBdr>
                </w:div>
                <w:div w:id="993602292">
                  <w:marLeft w:val="0"/>
                  <w:marRight w:val="0"/>
                  <w:marTop w:val="0"/>
                  <w:marBottom w:val="0"/>
                  <w:divBdr>
                    <w:top w:val="none" w:sz="0" w:space="0" w:color="auto"/>
                    <w:left w:val="none" w:sz="0" w:space="0" w:color="auto"/>
                    <w:bottom w:val="none" w:sz="0" w:space="0" w:color="auto"/>
                    <w:right w:val="none" w:sz="0" w:space="0" w:color="auto"/>
                  </w:divBdr>
                </w:div>
                <w:div w:id="1798524497">
                  <w:marLeft w:val="0"/>
                  <w:marRight w:val="0"/>
                  <w:marTop w:val="0"/>
                  <w:marBottom w:val="0"/>
                  <w:divBdr>
                    <w:top w:val="none" w:sz="0" w:space="0" w:color="auto"/>
                    <w:left w:val="none" w:sz="0" w:space="0" w:color="auto"/>
                    <w:bottom w:val="none" w:sz="0" w:space="0" w:color="auto"/>
                    <w:right w:val="none" w:sz="0" w:space="0" w:color="auto"/>
                  </w:divBdr>
                </w:div>
                <w:div w:id="600993074">
                  <w:marLeft w:val="0"/>
                  <w:marRight w:val="0"/>
                  <w:marTop w:val="0"/>
                  <w:marBottom w:val="0"/>
                  <w:divBdr>
                    <w:top w:val="none" w:sz="0" w:space="0" w:color="auto"/>
                    <w:left w:val="none" w:sz="0" w:space="0" w:color="auto"/>
                    <w:bottom w:val="none" w:sz="0" w:space="0" w:color="auto"/>
                    <w:right w:val="none" w:sz="0" w:space="0" w:color="auto"/>
                  </w:divBdr>
                </w:div>
                <w:div w:id="1379819306">
                  <w:marLeft w:val="0"/>
                  <w:marRight w:val="0"/>
                  <w:marTop w:val="0"/>
                  <w:marBottom w:val="0"/>
                  <w:divBdr>
                    <w:top w:val="none" w:sz="0" w:space="0" w:color="auto"/>
                    <w:left w:val="none" w:sz="0" w:space="0" w:color="auto"/>
                    <w:bottom w:val="none" w:sz="0" w:space="0" w:color="auto"/>
                    <w:right w:val="none" w:sz="0" w:space="0" w:color="auto"/>
                  </w:divBdr>
                </w:div>
                <w:div w:id="1951081793">
                  <w:marLeft w:val="0"/>
                  <w:marRight w:val="0"/>
                  <w:marTop w:val="0"/>
                  <w:marBottom w:val="0"/>
                  <w:divBdr>
                    <w:top w:val="none" w:sz="0" w:space="0" w:color="auto"/>
                    <w:left w:val="none" w:sz="0" w:space="0" w:color="auto"/>
                    <w:bottom w:val="none" w:sz="0" w:space="0" w:color="auto"/>
                    <w:right w:val="none" w:sz="0" w:space="0" w:color="auto"/>
                  </w:divBdr>
                </w:div>
                <w:div w:id="1008287629">
                  <w:marLeft w:val="0"/>
                  <w:marRight w:val="0"/>
                  <w:marTop w:val="0"/>
                  <w:marBottom w:val="0"/>
                  <w:divBdr>
                    <w:top w:val="none" w:sz="0" w:space="0" w:color="auto"/>
                    <w:left w:val="none" w:sz="0" w:space="0" w:color="auto"/>
                    <w:bottom w:val="none" w:sz="0" w:space="0" w:color="auto"/>
                    <w:right w:val="none" w:sz="0" w:space="0" w:color="auto"/>
                  </w:divBdr>
                </w:div>
                <w:div w:id="428814083">
                  <w:marLeft w:val="0"/>
                  <w:marRight w:val="0"/>
                  <w:marTop w:val="0"/>
                  <w:marBottom w:val="0"/>
                  <w:divBdr>
                    <w:top w:val="none" w:sz="0" w:space="0" w:color="auto"/>
                    <w:left w:val="none" w:sz="0" w:space="0" w:color="auto"/>
                    <w:bottom w:val="none" w:sz="0" w:space="0" w:color="auto"/>
                    <w:right w:val="none" w:sz="0" w:space="0" w:color="auto"/>
                  </w:divBdr>
                </w:div>
                <w:div w:id="381369248">
                  <w:marLeft w:val="0"/>
                  <w:marRight w:val="0"/>
                  <w:marTop w:val="0"/>
                  <w:marBottom w:val="0"/>
                  <w:divBdr>
                    <w:top w:val="none" w:sz="0" w:space="0" w:color="auto"/>
                    <w:left w:val="none" w:sz="0" w:space="0" w:color="auto"/>
                    <w:bottom w:val="none" w:sz="0" w:space="0" w:color="auto"/>
                    <w:right w:val="none" w:sz="0" w:space="0" w:color="auto"/>
                  </w:divBdr>
                </w:div>
                <w:div w:id="1961258332">
                  <w:marLeft w:val="0"/>
                  <w:marRight w:val="0"/>
                  <w:marTop w:val="0"/>
                  <w:marBottom w:val="0"/>
                  <w:divBdr>
                    <w:top w:val="none" w:sz="0" w:space="0" w:color="auto"/>
                    <w:left w:val="none" w:sz="0" w:space="0" w:color="auto"/>
                    <w:bottom w:val="none" w:sz="0" w:space="0" w:color="auto"/>
                    <w:right w:val="none" w:sz="0" w:space="0" w:color="auto"/>
                  </w:divBdr>
                </w:div>
                <w:div w:id="451215436">
                  <w:marLeft w:val="0"/>
                  <w:marRight w:val="0"/>
                  <w:marTop w:val="0"/>
                  <w:marBottom w:val="0"/>
                  <w:divBdr>
                    <w:top w:val="none" w:sz="0" w:space="0" w:color="auto"/>
                    <w:left w:val="none" w:sz="0" w:space="0" w:color="auto"/>
                    <w:bottom w:val="none" w:sz="0" w:space="0" w:color="auto"/>
                    <w:right w:val="none" w:sz="0" w:space="0" w:color="auto"/>
                  </w:divBdr>
                </w:div>
                <w:div w:id="2050521864">
                  <w:marLeft w:val="0"/>
                  <w:marRight w:val="0"/>
                  <w:marTop w:val="0"/>
                  <w:marBottom w:val="0"/>
                  <w:divBdr>
                    <w:top w:val="none" w:sz="0" w:space="0" w:color="auto"/>
                    <w:left w:val="none" w:sz="0" w:space="0" w:color="auto"/>
                    <w:bottom w:val="none" w:sz="0" w:space="0" w:color="auto"/>
                    <w:right w:val="none" w:sz="0" w:space="0" w:color="auto"/>
                  </w:divBdr>
                </w:div>
                <w:div w:id="155658617">
                  <w:marLeft w:val="0"/>
                  <w:marRight w:val="0"/>
                  <w:marTop w:val="0"/>
                  <w:marBottom w:val="0"/>
                  <w:divBdr>
                    <w:top w:val="none" w:sz="0" w:space="0" w:color="auto"/>
                    <w:left w:val="none" w:sz="0" w:space="0" w:color="auto"/>
                    <w:bottom w:val="none" w:sz="0" w:space="0" w:color="auto"/>
                    <w:right w:val="none" w:sz="0" w:space="0" w:color="auto"/>
                  </w:divBdr>
                </w:div>
                <w:div w:id="493955176">
                  <w:marLeft w:val="0"/>
                  <w:marRight w:val="0"/>
                  <w:marTop w:val="0"/>
                  <w:marBottom w:val="0"/>
                  <w:divBdr>
                    <w:top w:val="none" w:sz="0" w:space="0" w:color="auto"/>
                    <w:left w:val="none" w:sz="0" w:space="0" w:color="auto"/>
                    <w:bottom w:val="none" w:sz="0" w:space="0" w:color="auto"/>
                    <w:right w:val="none" w:sz="0" w:space="0" w:color="auto"/>
                  </w:divBdr>
                </w:div>
                <w:div w:id="1093665472">
                  <w:marLeft w:val="0"/>
                  <w:marRight w:val="0"/>
                  <w:marTop w:val="0"/>
                  <w:marBottom w:val="0"/>
                  <w:divBdr>
                    <w:top w:val="none" w:sz="0" w:space="0" w:color="auto"/>
                    <w:left w:val="none" w:sz="0" w:space="0" w:color="auto"/>
                    <w:bottom w:val="none" w:sz="0" w:space="0" w:color="auto"/>
                    <w:right w:val="none" w:sz="0" w:space="0" w:color="auto"/>
                  </w:divBdr>
                </w:div>
                <w:div w:id="2080519779">
                  <w:marLeft w:val="0"/>
                  <w:marRight w:val="0"/>
                  <w:marTop w:val="0"/>
                  <w:marBottom w:val="0"/>
                  <w:divBdr>
                    <w:top w:val="none" w:sz="0" w:space="0" w:color="auto"/>
                    <w:left w:val="none" w:sz="0" w:space="0" w:color="auto"/>
                    <w:bottom w:val="none" w:sz="0" w:space="0" w:color="auto"/>
                    <w:right w:val="none" w:sz="0" w:space="0" w:color="auto"/>
                  </w:divBdr>
                </w:div>
                <w:div w:id="259723337">
                  <w:marLeft w:val="0"/>
                  <w:marRight w:val="0"/>
                  <w:marTop w:val="0"/>
                  <w:marBottom w:val="0"/>
                  <w:divBdr>
                    <w:top w:val="none" w:sz="0" w:space="0" w:color="auto"/>
                    <w:left w:val="none" w:sz="0" w:space="0" w:color="auto"/>
                    <w:bottom w:val="none" w:sz="0" w:space="0" w:color="auto"/>
                    <w:right w:val="none" w:sz="0" w:space="0" w:color="auto"/>
                  </w:divBdr>
                </w:div>
                <w:div w:id="1594048559">
                  <w:marLeft w:val="0"/>
                  <w:marRight w:val="0"/>
                  <w:marTop w:val="0"/>
                  <w:marBottom w:val="0"/>
                  <w:divBdr>
                    <w:top w:val="none" w:sz="0" w:space="0" w:color="auto"/>
                    <w:left w:val="none" w:sz="0" w:space="0" w:color="auto"/>
                    <w:bottom w:val="none" w:sz="0" w:space="0" w:color="auto"/>
                    <w:right w:val="none" w:sz="0" w:space="0" w:color="auto"/>
                  </w:divBdr>
                </w:div>
                <w:div w:id="1967160324">
                  <w:marLeft w:val="0"/>
                  <w:marRight w:val="0"/>
                  <w:marTop w:val="0"/>
                  <w:marBottom w:val="0"/>
                  <w:divBdr>
                    <w:top w:val="none" w:sz="0" w:space="0" w:color="auto"/>
                    <w:left w:val="none" w:sz="0" w:space="0" w:color="auto"/>
                    <w:bottom w:val="none" w:sz="0" w:space="0" w:color="auto"/>
                    <w:right w:val="none" w:sz="0" w:space="0" w:color="auto"/>
                  </w:divBdr>
                </w:div>
                <w:div w:id="1428039515">
                  <w:marLeft w:val="0"/>
                  <w:marRight w:val="0"/>
                  <w:marTop w:val="0"/>
                  <w:marBottom w:val="0"/>
                  <w:divBdr>
                    <w:top w:val="none" w:sz="0" w:space="0" w:color="auto"/>
                    <w:left w:val="none" w:sz="0" w:space="0" w:color="auto"/>
                    <w:bottom w:val="none" w:sz="0" w:space="0" w:color="auto"/>
                    <w:right w:val="none" w:sz="0" w:space="0" w:color="auto"/>
                  </w:divBdr>
                </w:div>
                <w:div w:id="1466116743">
                  <w:marLeft w:val="0"/>
                  <w:marRight w:val="0"/>
                  <w:marTop w:val="0"/>
                  <w:marBottom w:val="0"/>
                  <w:divBdr>
                    <w:top w:val="none" w:sz="0" w:space="0" w:color="auto"/>
                    <w:left w:val="none" w:sz="0" w:space="0" w:color="auto"/>
                    <w:bottom w:val="none" w:sz="0" w:space="0" w:color="auto"/>
                    <w:right w:val="none" w:sz="0" w:space="0" w:color="auto"/>
                  </w:divBdr>
                </w:div>
                <w:div w:id="536700172">
                  <w:marLeft w:val="0"/>
                  <w:marRight w:val="0"/>
                  <w:marTop w:val="0"/>
                  <w:marBottom w:val="0"/>
                  <w:divBdr>
                    <w:top w:val="none" w:sz="0" w:space="0" w:color="auto"/>
                    <w:left w:val="none" w:sz="0" w:space="0" w:color="auto"/>
                    <w:bottom w:val="none" w:sz="0" w:space="0" w:color="auto"/>
                    <w:right w:val="none" w:sz="0" w:space="0" w:color="auto"/>
                  </w:divBdr>
                </w:div>
                <w:div w:id="372659490">
                  <w:marLeft w:val="0"/>
                  <w:marRight w:val="0"/>
                  <w:marTop w:val="0"/>
                  <w:marBottom w:val="0"/>
                  <w:divBdr>
                    <w:top w:val="none" w:sz="0" w:space="0" w:color="auto"/>
                    <w:left w:val="none" w:sz="0" w:space="0" w:color="auto"/>
                    <w:bottom w:val="none" w:sz="0" w:space="0" w:color="auto"/>
                    <w:right w:val="none" w:sz="0" w:space="0" w:color="auto"/>
                  </w:divBdr>
                </w:div>
                <w:div w:id="556356820">
                  <w:marLeft w:val="0"/>
                  <w:marRight w:val="0"/>
                  <w:marTop w:val="0"/>
                  <w:marBottom w:val="0"/>
                  <w:divBdr>
                    <w:top w:val="none" w:sz="0" w:space="0" w:color="auto"/>
                    <w:left w:val="none" w:sz="0" w:space="0" w:color="auto"/>
                    <w:bottom w:val="none" w:sz="0" w:space="0" w:color="auto"/>
                    <w:right w:val="none" w:sz="0" w:space="0" w:color="auto"/>
                  </w:divBdr>
                </w:div>
                <w:div w:id="1558206892">
                  <w:marLeft w:val="0"/>
                  <w:marRight w:val="0"/>
                  <w:marTop w:val="0"/>
                  <w:marBottom w:val="0"/>
                  <w:divBdr>
                    <w:top w:val="none" w:sz="0" w:space="0" w:color="auto"/>
                    <w:left w:val="none" w:sz="0" w:space="0" w:color="auto"/>
                    <w:bottom w:val="none" w:sz="0" w:space="0" w:color="auto"/>
                    <w:right w:val="none" w:sz="0" w:space="0" w:color="auto"/>
                  </w:divBdr>
                </w:div>
                <w:div w:id="1146433556">
                  <w:marLeft w:val="0"/>
                  <w:marRight w:val="0"/>
                  <w:marTop w:val="0"/>
                  <w:marBottom w:val="0"/>
                  <w:divBdr>
                    <w:top w:val="none" w:sz="0" w:space="0" w:color="auto"/>
                    <w:left w:val="none" w:sz="0" w:space="0" w:color="auto"/>
                    <w:bottom w:val="none" w:sz="0" w:space="0" w:color="auto"/>
                    <w:right w:val="none" w:sz="0" w:space="0" w:color="auto"/>
                  </w:divBdr>
                </w:div>
                <w:div w:id="2092702418">
                  <w:marLeft w:val="0"/>
                  <w:marRight w:val="0"/>
                  <w:marTop w:val="0"/>
                  <w:marBottom w:val="0"/>
                  <w:divBdr>
                    <w:top w:val="none" w:sz="0" w:space="0" w:color="auto"/>
                    <w:left w:val="none" w:sz="0" w:space="0" w:color="auto"/>
                    <w:bottom w:val="none" w:sz="0" w:space="0" w:color="auto"/>
                    <w:right w:val="none" w:sz="0" w:space="0" w:color="auto"/>
                  </w:divBdr>
                </w:div>
                <w:div w:id="1791700984">
                  <w:marLeft w:val="0"/>
                  <w:marRight w:val="0"/>
                  <w:marTop w:val="0"/>
                  <w:marBottom w:val="0"/>
                  <w:divBdr>
                    <w:top w:val="none" w:sz="0" w:space="0" w:color="auto"/>
                    <w:left w:val="none" w:sz="0" w:space="0" w:color="auto"/>
                    <w:bottom w:val="none" w:sz="0" w:space="0" w:color="auto"/>
                    <w:right w:val="none" w:sz="0" w:space="0" w:color="auto"/>
                  </w:divBdr>
                </w:div>
                <w:div w:id="1456023733">
                  <w:marLeft w:val="0"/>
                  <w:marRight w:val="0"/>
                  <w:marTop w:val="0"/>
                  <w:marBottom w:val="0"/>
                  <w:divBdr>
                    <w:top w:val="none" w:sz="0" w:space="0" w:color="auto"/>
                    <w:left w:val="none" w:sz="0" w:space="0" w:color="auto"/>
                    <w:bottom w:val="none" w:sz="0" w:space="0" w:color="auto"/>
                    <w:right w:val="none" w:sz="0" w:space="0" w:color="auto"/>
                  </w:divBdr>
                </w:div>
                <w:div w:id="1166476231">
                  <w:marLeft w:val="0"/>
                  <w:marRight w:val="0"/>
                  <w:marTop w:val="0"/>
                  <w:marBottom w:val="0"/>
                  <w:divBdr>
                    <w:top w:val="none" w:sz="0" w:space="0" w:color="auto"/>
                    <w:left w:val="none" w:sz="0" w:space="0" w:color="auto"/>
                    <w:bottom w:val="none" w:sz="0" w:space="0" w:color="auto"/>
                    <w:right w:val="none" w:sz="0" w:space="0" w:color="auto"/>
                  </w:divBdr>
                </w:div>
                <w:div w:id="1611282816">
                  <w:marLeft w:val="0"/>
                  <w:marRight w:val="0"/>
                  <w:marTop w:val="0"/>
                  <w:marBottom w:val="0"/>
                  <w:divBdr>
                    <w:top w:val="none" w:sz="0" w:space="0" w:color="auto"/>
                    <w:left w:val="none" w:sz="0" w:space="0" w:color="auto"/>
                    <w:bottom w:val="none" w:sz="0" w:space="0" w:color="auto"/>
                    <w:right w:val="none" w:sz="0" w:space="0" w:color="auto"/>
                  </w:divBdr>
                </w:div>
                <w:div w:id="1921792834">
                  <w:marLeft w:val="0"/>
                  <w:marRight w:val="0"/>
                  <w:marTop w:val="0"/>
                  <w:marBottom w:val="0"/>
                  <w:divBdr>
                    <w:top w:val="none" w:sz="0" w:space="0" w:color="auto"/>
                    <w:left w:val="none" w:sz="0" w:space="0" w:color="auto"/>
                    <w:bottom w:val="none" w:sz="0" w:space="0" w:color="auto"/>
                    <w:right w:val="none" w:sz="0" w:space="0" w:color="auto"/>
                  </w:divBdr>
                </w:div>
                <w:div w:id="1959407626">
                  <w:marLeft w:val="0"/>
                  <w:marRight w:val="0"/>
                  <w:marTop w:val="0"/>
                  <w:marBottom w:val="0"/>
                  <w:divBdr>
                    <w:top w:val="none" w:sz="0" w:space="0" w:color="auto"/>
                    <w:left w:val="none" w:sz="0" w:space="0" w:color="auto"/>
                    <w:bottom w:val="none" w:sz="0" w:space="0" w:color="auto"/>
                    <w:right w:val="none" w:sz="0" w:space="0" w:color="auto"/>
                  </w:divBdr>
                </w:div>
                <w:div w:id="149031118">
                  <w:marLeft w:val="0"/>
                  <w:marRight w:val="0"/>
                  <w:marTop w:val="0"/>
                  <w:marBottom w:val="0"/>
                  <w:divBdr>
                    <w:top w:val="none" w:sz="0" w:space="0" w:color="auto"/>
                    <w:left w:val="none" w:sz="0" w:space="0" w:color="auto"/>
                    <w:bottom w:val="none" w:sz="0" w:space="0" w:color="auto"/>
                    <w:right w:val="none" w:sz="0" w:space="0" w:color="auto"/>
                  </w:divBdr>
                </w:div>
                <w:div w:id="1650400563">
                  <w:marLeft w:val="0"/>
                  <w:marRight w:val="0"/>
                  <w:marTop w:val="0"/>
                  <w:marBottom w:val="0"/>
                  <w:divBdr>
                    <w:top w:val="none" w:sz="0" w:space="0" w:color="auto"/>
                    <w:left w:val="none" w:sz="0" w:space="0" w:color="auto"/>
                    <w:bottom w:val="none" w:sz="0" w:space="0" w:color="auto"/>
                    <w:right w:val="none" w:sz="0" w:space="0" w:color="auto"/>
                  </w:divBdr>
                </w:div>
                <w:div w:id="1137987170">
                  <w:marLeft w:val="0"/>
                  <w:marRight w:val="0"/>
                  <w:marTop w:val="0"/>
                  <w:marBottom w:val="0"/>
                  <w:divBdr>
                    <w:top w:val="none" w:sz="0" w:space="0" w:color="auto"/>
                    <w:left w:val="none" w:sz="0" w:space="0" w:color="auto"/>
                    <w:bottom w:val="none" w:sz="0" w:space="0" w:color="auto"/>
                    <w:right w:val="none" w:sz="0" w:space="0" w:color="auto"/>
                  </w:divBdr>
                </w:div>
                <w:div w:id="788552001">
                  <w:marLeft w:val="0"/>
                  <w:marRight w:val="0"/>
                  <w:marTop w:val="0"/>
                  <w:marBottom w:val="0"/>
                  <w:divBdr>
                    <w:top w:val="none" w:sz="0" w:space="0" w:color="auto"/>
                    <w:left w:val="none" w:sz="0" w:space="0" w:color="auto"/>
                    <w:bottom w:val="none" w:sz="0" w:space="0" w:color="auto"/>
                    <w:right w:val="none" w:sz="0" w:space="0" w:color="auto"/>
                  </w:divBdr>
                </w:div>
                <w:div w:id="662049286">
                  <w:marLeft w:val="0"/>
                  <w:marRight w:val="0"/>
                  <w:marTop w:val="0"/>
                  <w:marBottom w:val="0"/>
                  <w:divBdr>
                    <w:top w:val="none" w:sz="0" w:space="0" w:color="auto"/>
                    <w:left w:val="none" w:sz="0" w:space="0" w:color="auto"/>
                    <w:bottom w:val="none" w:sz="0" w:space="0" w:color="auto"/>
                    <w:right w:val="none" w:sz="0" w:space="0" w:color="auto"/>
                  </w:divBdr>
                </w:div>
                <w:div w:id="2132438037">
                  <w:marLeft w:val="0"/>
                  <w:marRight w:val="0"/>
                  <w:marTop w:val="0"/>
                  <w:marBottom w:val="0"/>
                  <w:divBdr>
                    <w:top w:val="none" w:sz="0" w:space="0" w:color="auto"/>
                    <w:left w:val="none" w:sz="0" w:space="0" w:color="auto"/>
                    <w:bottom w:val="none" w:sz="0" w:space="0" w:color="auto"/>
                    <w:right w:val="none" w:sz="0" w:space="0" w:color="auto"/>
                  </w:divBdr>
                </w:div>
                <w:div w:id="467208053">
                  <w:marLeft w:val="0"/>
                  <w:marRight w:val="0"/>
                  <w:marTop w:val="0"/>
                  <w:marBottom w:val="0"/>
                  <w:divBdr>
                    <w:top w:val="none" w:sz="0" w:space="0" w:color="auto"/>
                    <w:left w:val="none" w:sz="0" w:space="0" w:color="auto"/>
                    <w:bottom w:val="none" w:sz="0" w:space="0" w:color="auto"/>
                    <w:right w:val="none" w:sz="0" w:space="0" w:color="auto"/>
                  </w:divBdr>
                </w:div>
                <w:div w:id="646478314">
                  <w:marLeft w:val="0"/>
                  <w:marRight w:val="0"/>
                  <w:marTop w:val="0"/>
                  <w:marBottom w:val="0"/>
                  <w:divBdr>
                    <w:top w:val="none" w:sz="0" w:space="0" w:color="auto"/>
                    <w:left w:val="none" w:sz="0" w:space="0" w:color="auto"/>
                    <w:bottom w:val="none" w:sz="0" w:space="0" w:color="auto"/>
                    <w:right w:val="none" w:sz="0" w:space="0" w:color="auto"/>
                  </w:divBdr>
                </w:div>
                <w:div w:id="1067537178">
                  <w:marLeft w:val="0"/>
                  <w:marRight w:val="0"/>
                  <w:marTop w:val="0"/>
                  <w:marBottom w:val="0"/>
                  <w:divBdr>
                    <w:top w:val="none" w:sz="0" w:space="0" w:color="auto"/>
                    <w:left w:val="none" w:sz="0" w:space="0" w:color="auto"/>
                    <w:bottom w:val="none" w:sz="0" w:space="0" w:color="auto"/>
                    <w:right w:val="none" w:sz="0" w:space="0" w:color="auto"/>
                  </w:divBdr>
                </w:div>
                <w:div w:id="973870984">
                  <w:marLeft w:val="0"/>
                  <w:marRight w:val="0"/>
                  <w:marTop w:val="0"/>
                  <w:marBottom w:val="0"/>
                  <w:divBdr>
                    <w:top w:val="none" w:sz="0" w:space="0" w:color="auto"/>
                    <w:left w:val="none" w:sz="0" w:space="0" w:color="auto"/>
                    <w:bottom w:val="none" w:sz="0" w:space="0" w:color="auto"/>
                    <w:right w:val="none" w:sz="0" w:space="0" w:color="auto"/>
                  </w:divBdr>
                </w:div>
                <w:div w:id="1551529276">
                  <w:marLeft w:val="0"/>
                  <w:marRight w:val="0"/>
                  <w:marTop w:val="0"/>
                  <w:marBottom w:val="0"/>
                  <w:divBdr>
                    <w:top w:val="none" w:sz="0" w:space="0" w:color="auto"/>
                    <w:left w:val="none" w:sz="0" w:space="0" w:color="auto"/>
                    <w:bottom w:val="none" w:sz="0" w:space="0" w:color="auto"/>
                    <w:right w:val="none" w:sz="0" w:space="0" w:color="auto"/>
                  </w:divBdr>
                </w:div>
                <w:div w:id="678460022">
                  <w:marLeft w:val="0"/>
                  <w:marRight w:val="0"/>
                  <w:marTop w:val="0"/>
                  <w:marBottom w:val="0"/>
                  <w:divBdr>
                    <w:top w:val="none" w:sz="0" w:space="0" w:color="auto"/>
                    <w:left w:val="none" w:sz="0" w:space="0" w:color="auto"/>
                    <w:bottom w:val="none" w:sz="0" w:space="0" w:color="auto"/>
                    <w:right w:val="none" w:sz="0" w:space="0" w:color="auto"/>
                  </w:divBdr>
                </w:div>
                <w:div w:id="779565450">
                  <w:marLeft w:val="0"/>
                  <w:marRight w:val="0"/>
                  <w:marTop w:val="0"/>
                  <w:marBottom w:val="0"/>
                  <w:divBdr>
                    <w:top w:val="none" w:sz="0" w:space="0" w:color="auto"/>
                    <w:left w:val="none" w:sz="0" w:space="0" w:color="auto"/>
                    <w:bottom w:val="none" w:sz="0" w:space="0" w:color="auto"/>
                    <w:right w:val="none" w:sz="0" w:space="0" w:color="auto"/>
                  </w:divBdr>
                </w:div>
                <w:div w:id="192380167">
                  <w:marLeft w:val="0"/>
                  <w:marRight w:val="0"/>
                  <w:marTop w:val="0"/>
                  <w:marBottom w:val="0"/>
                  <w:divBdr>
                    <w:top w:val="none" w:sz="0" w:space="0" w:color="auto"/>
                    <w:left w:val="none" w:sz="0" w:space="0" w:color="auto"/>
                    <w:bottom w:val="none" w:sz="0" w:space="0" w:color="auto"/>
                    <w:right w:val="none" w:sz="0" w:space="0" w:color="auto"/>
                  </w:divBdr>
                </w:div>
                <w:div w:id="751585402">
                  <w:marLeft w:val="0"/>
                  <w:marRight w:val="0"/>
                  <w:marTop w:val="0"/>
                  <w:marBottom w:val="0"/>
                  <w:divBdr>
                    <w:top w:val="none" w:sz="0" w:space="0" w:color="auto"/>
                    <w:left w:val="none" w:sz="0" w:space="0" w:color="auto"/>
                    <w:bottom w:val="none" w:sz="0" w:space="0" w:color="auto"/>
                    <w:right w:val="none" w:sz="0" w:space="0" w:color="auto"/>
                  </w:divBdr>
                </w:div>
                <w:div w:id="443500434">
                  <w:marLeft w:val="0"/>
                  <w:marRight w:val="0"/>
                  <w:marTop w:val="0"/>
                  <w:marBottom w:val="0"/>
                  <w:divBdr>
                    <w:top w:val="none" w:sz="0" w:space="0" w:color="auto"/>
                    <w:left w:val="none" w:sz="0" w:space="0" w:color="auto"/>
                    <w:bottom w:val="none" w:sz="0" w:space="0" w:color="auto"/>
                    <w:right w:val="none" w:sz="0" w:space="0" w:color="auto"/>
                  </w:divBdr>
                </w:div>
                <w:div w:id="1006905506">
                  <w:marLeft w:val="0"/>
                  <w:marRight w:val="0"/>
                  <w:marTop w:val="0"/>
                  <w:marBottom w:val="0"/>
                  <w:divBdr>
                    <w:top w:val="none" w:sz="0" w:space="0" w:color="auto"/>
                    <w:left w:val="none" w:sz="0" w:space="0" w:color="auto"/>
                    <w:bottom w:val="none" w:sz="0" w:space="0" w:color="auto"/>
                    <w:right w:val="none" w:sz="0" w:space="0" w:color="auto"/>
                  </w:divBdr>
                </w:div>
                <w:div w:id="1377196217">
                  <w:marLeft w:val="0"/>
                  <w:marRight w:val="0"/>
                  <w:marTop w:val="0"/>
                  <w:marBottom w:val="0"/>
                  <w:divBdr>
                    <w:top w:val="none" w:sz="0" w:space="0" w:color="auto"/>
                    <w:left w:val="none" w:sz="0" w:space="0" w:color="auto"/>
                    <w:bottom w:val="none" w:sz="0" w:space="0" w:color="auto"/>
                    <w:right w:val="none" w:sz="0" w:space="0" w:color="auto"/>
                  </w:divBdr>
                </w:div>
                <w:div w:id="1502046380">
                  <w:marLeft w:val="0"/>
                  <w:marRight w:val="0"/>
                  <w:marTop w:val="0"/>
                  <w:marBottom w:val="0"/>
                  <w:divBdr>
                    <w:top w:val="none" w:sz="0" w:space="0" w:color="auto"/>
                    <w:left w:val="none" w:sz="0" w:space="0" w:color="auto"/>
                    <w:bottom w:val="none" w:sz="0" w:space="0" w:color="auto"/>
                    <w:right w:val="none" w:sz="0" w:space="0" w:color="auto"/>
                  </w:divBdr>
                </w:div>
                <w:div w:id="1025866556">
                  <w:marLeft w:val="0"/>
                  <w:marRight w:val="0"/>
                  <w:marTop w:val="0"/>
                  <w:marBottom w:val="0"/>
                  <w:divBdr>
                    <w:top w:val="none" w:sz="0" w:space="0" w:color="auto"/>
                    <w:left w:val="none" w:sz="0" w:space="0" w:color="auto"/>
                    <w:bottom w:val="none" w:sz="0" w:space="0" w:color="auto"/>
                    <w:right w:val="none" w:sz="0" w:space="0" w:color="auto"/>
                  </w:divBdr>
                </w:div>
                <w:div w:id="1703049831">
                  <w:marLeft w:val="0"/>
                  <w:marRight w:val="0"/>
                  <w:marTop w:val="0"/>
                  <w:marBottom w:val="0"/>
                  <w:divBdr>
                    <w:top w:val="none" w:sz="0" w:space="0" w:color="auto"/>
                    <w:left w:val="none" w:sz="0" w:space="0" w:color="auto"/>
                    <w:bottom w:val="none" w:sz="0" w:space="0" w:color="auto"/>
                    <w:right w:val="none" w:sz="0" w:space="0" w:color="auto"/>
                  </w:divBdr>
                </w:div>
                <w:div w:id="1683430505">
                  <w:marLeft w:val="0"/>
                  <w:marRight w:val="0"/>
                  <w:marTop w:val="0"/>
                  <w:marBottom w:val="0"/>
                  <w:divBdr>
                    <w:top w:val="none" w:sz="0" w:space="0" w:color="auto"/>
                    <w:left w:val="none" w:sz="0" w:space="0" w:color="auto"/>
                    <w:bottom w:val="none" w:sz="0" w:space="0" w:color="auto"/>
                    <w:right w:val="none" w:sz="0" w:space="0" w:color="auto"/>
                  </w:divBdr>
                </w:div>
                <w:div w:id="1717965723">
                  <w:marLeft w:val="0"/>
                  <w:marRight w:val="0"/>
                  <w:marTop w:val="0"/>
                  <w:marBottom w:val="0"/>
                  <w:divBdr>
                    <w:top w:val="none" w:sz="0" w:space="0" w:color="auto"/>
                    <w:left w:val="none" w:sz="0" w:space="0" w:color="auto"/>
                    <w:bottom w:val="none" w:sz="0" w:space="0" w:color="auto"/>
                    <w:right w:val="none" w:sz="0" w:space="0" w:color="auto"/>
                  </w:divBdr>
                </w:div>
                <w:div w:id="863440727">
                  <w:marLeft w:val="0"/>
                  <w:marRight w:val="0"/>
                  <w:marTop w:val="0"/>
                  <w:marBottom w:val="0"/>
                  <w:divBdr>
                    <w:top w:val="none" w:sz="0" w:space="0" w:color="auto"/>
                    <w:left w:val="none" w:sz="0" w:space="0" w:color="auto"/>
                    <w:bottom w:val="none" w:sz="0" w:space="0" w:color="auto"/>
                    <w:right w:val="none" w:sz="0" w:space="0" w:color="auto"/>
                  </w:divBdr>
                </w:div>
                <w:div w:id="394818257">
                  <w:marLeft w:val="0"/>
                  <w:marRight w:val="0"/>
                  <w:marTop w:val="0"/>
                  <w:marBottom w:val="0"/>
                  <w:divBdr>
                    <w:top w:val="none" w:sz="0" w:space="0" w:color="auto"/>
                    <w:left w:val="none" w:sz="0" w:space="0" w:color="auto"/>
                    <w:bottom w:val="none" w:sz="0" w:space="0" w:color="auto"/>
                    <w:right w:val="none" w:sz="0" w:space="0" w:color="auto"/>
                  </w:divBdr>
                </w:div>
                <w:div w:id="1934588571">
                  <w:marLeft w:val="0"/>
                  <w:marRight w:val="0"/>
                  <w:marTop w:val="0"/>
                  <w:marBottom w:val="0"/>
                  <w:divBdr>
                    <w:top w:val="none" w:sz="0" w:space="0" w:color="auto"/>
                    <w:left w:val="none" w:sz="0" w:space="0" w:color="auto"/>
                    <w:bottom w:val="none" w:sz="0" w:space="0" w:color="auto"/>
                    <w:right w:val="none" w:sz="0" w:space="0" w:color="auto"/>
                  </w:divBdr>
                </w:div>
                <w:div w:id="1227187837">
                  <w:marLeft w:val="0"/>
                  <w:marRight w:val="0"/>
                  <w:marTop w:val="0"/>
                  <w:marBottom w:val="0"/>
                  <w:divBdr>
                    <w:top w:val="none" w:sz="0" w:space="0" w:color="auto"/>
                    <w:left w:val="none" w:sz="0" w:space="0" w:color="auto"/>
                    <w:bottom w:val="none" w:sz="0" w:space="0" w:color="auto"/>
                    <w:right w:val="none" w:sz="0" w:space="0" w:color="auto"/>
                  </w:divBdr>
                </w:div>
                <w:div w:id="1894806989">
                  <w:marLeft w:val="0"/>
                  <w:marRight w:val="0"/>
                  <w:marTop w:val="0"/>
                  <w:marBottom w:val="0"/>
                  <w:divBdr>
                    <w:top w:val="none" w:sz="0" w:space="0" w:color="auto"/>
                    <w:left w:val="none" w:sz="0" w:space="0" w:color="auto"/>
                    <w:bottom w:val="none" w:sz="0" w:space="0" w:color="auto"/>
                    <w:right w:val="none" w:sz="0" w:space="0" w:color="auto"/>
                  </w:divBdr>
                </w:div>
                <w:div w:id="1475293178">
                  <w:marLeft w:val="0"/>
                  <w:marRight w:val="0"/>
                  <w:marTop w:val="0"/>
                  <w:marBottom w:val="0"/>
                  <w:divBdr>
                    <w:top w:val="none" w:sz="0" w:space="0" w:color="auto"/>
                    <w:left w:val="none" w:sz="0" w:space="0" w:color="auto"/>
                    <w:bottom w:val="none" w:sz="0" w:space="0" w:color="auto"/>
                    <w:right w:val="none" w:sz="0" w:space="0" w:color="auto"/>
                  </w:divBdr>
                </w:div>
                <w:div w:id="760181614">
                  <w:marLeft w:val="0"/>
                  <w:marRight w:val="0"/>
                  <w:marTop w:val="0"/>
                  <w:marBottom w:val="0"/>
                  <w:divBdr>
                    <w:top w:val="none" w:sz="0" w:space="0" w:color="auto"/>
                    <w:left w:val="none" w:sz="0" w:space="0" w:color="auto"/>
                    <w:bottom w:val="none" w:sz="0" w:space="0" w:color="auto"/>
                    <w:right w:val="none" w:sz="0" w:space="0" w:color="auto"/>
                  </w:divBdr>
                </w:div>
                <w:div w:id="1582181930">
                  <w:marLeft w:val="0"/>
                  <w:marRight w:val="0"/>
                  <w:marTop w:val="0"/>
                  <w:marBottom w:val="0"/>
                  <w:divBdr>
                    <w:top w:val="none" w:sz="0" w:space="0" w:color="auto"/>
                    <w:left w:val="none" w:sz="0" w:space="0" w:color="auto"/>
                    <w:bottom w:val="none" w:sz="0" w:space="0" w:color="auto"/>
                    <w:right w:val="none" w:sz="0" w:space="0" w:color="auto"/>
                  </w:divBdr>
                </w:div>
                <w:div w:id="188182488">
                  <w:marLeft w:val="0"/>
                  <w:marRight w:val="0"/>
                  <w:marTop w:val="0"/>
                  <w:marBottom w:val="0"/>
                  <w:divBdr>
                    <w:top w:val="none" w:sz="0" w:space="0" w:color="auto"/>
                    <w:left w:val="none" w:sz="0" w:space="0" w:color="auto"/>
                    <w:bottom w:val="none" w:sz="0" w:space="0" w:color="auto"/>
                    <w:right w:val="none" w:sz="0" w:space="0" w:color="auto"/>
                  </w:divBdr>
                </w:div>
                <w:div w:id="1362247469">
                  <w:marLeft w:val="0"/>
                  <w:marRight w:val="0"/>
                  <w:marTop w:val="0"/>
                  <w:marBottom w:val="0"/>
                  <w:divBdr>
                    <w:top w:val="none" w:sz="0" w:space="0" w:color="auto"/>
                    <w:left w:val="none" w:sz="0" w:space="0" w:color="auto"/>
                    <w:bottom w:val="none" w:sz="0" w:space="0" w:color="auto"/>
                    <w:right w:val="none" w:sz="0" w:space="0" w:color="auto"/>
                  </w:divBdr>
                </w:div>
                <w:div w:id="1276326953">
                  <w:marLeft w:val="0"/>
                  <w:marRight w:val="0"/>
                  <w:marTop w:val="0"/>
                  <w:marBottom w:val="0"/>
                  <w:divBdr>
                    <w:top w:val="none" w:sz="0" w:space="0" w:color="auto"/>
                    <w:left w:val="none" w:sz="0" w:space="0" w:color="auto"/>
                    <w:bottom w:val="none" w:sz="0" w:space="0" w:color="auto"/>
                    <w:right w:val="none" w:sz="0" w:space="0" w:color="auto"/>
                  </w:divBdr>
                </w:div>
                <w:div w:id="403340983">
                  <w:marLeft w:val="0"/>
                  <w:marRight w:val="0"/>
                  <w:marTop w:val="0"/>
                  <w:marBottom w:val="0"/>
                  <w:divBdr>
                    <w:top w:val="none" w:sz="0" w:space="0" w:color="auto"/>
                    <w:left w:val="none" w:sz="0" w:space="0" w:color="auto"/>
                    <w:bottom w:val="none" w:sz="0" w:space="0" w:color="auto"/>
                    <w:right w:val="none" w:sz="0" w:space="0" w:color="auto"/>
                  </w:divBdr>
                </w:div>
                <w:div w:id="1519856516">
                  <w:marLeft w:val="0"/>
                  <w:marRight w:val="0"/>
                  <w:marTop w:val="0"/>
                  <w:marBottom w:val="0"/>
                  <w:divBdr>
                    <w:top w:val="none" w:sz="0" w:space="0" w:color="auto"/>
                    <w:left w:val="none" w:sz="0" w:space="0" w:color="auto"/>
                    <w:bottom w:val="none" w:sz="0" w:space="0" w:color="auto"/>
                    <w:right w:val="none" w:sz="0" w:space="0" w:color="auto"/>
                  </w:divBdr>
                </w:div>
                <w:div w:id="1836265143">
                  <w:marLeft w:val="0"/>
                  <w:marRight w:val="0"/>
                  <w:marTop w:val="0"/>
                  <w:marBottom w:val="0"/>
                  <w:divBdr>
                    <w:top w:val="none" w:sz="0" w:space="0" w:color="auto"/>
                    <w:left w:val="none" w:sz="0" w:space="0" w:color="auto"/>
                    <w:bottom w:val="none" w:sz="0" w:space="0" w:color="auto"/>
                    <w:right w:val="none" w:sz="0" w:space="0" w:color="auto"/>
                  </w:divBdr>
                </w:div>
                <w:div w:id="1094011852">
                  <w:marLeft w:val="0"/>
                  <w:marRight w:val="0"/>
                  <w:marTop w:val="0"/>
                  <w:marBottom w:val="0"/>
                  <w:divBdr>
                    <w:top w:val="none" w:sz="0" w:space="0" w:color="auto"/>
                    <w:left w:val="none" w:sz="0" w:space="0" w:color="auto"/>
                    <w:bottom w:val="none" w:sz="0" w:space="0" w:color="auto"/>
                    <w:right w:val="none" w:sz="0" w:space="0" w:color="auto"/>
                  </w:divBdr>
                </w:div>
                <w:div w:id="1588998044">
                  <w:marLeft w:val="0"/>
                  <w:marRight w:val="0"/>
                  <w:marTop w:val="0"/>
                  <w:marBottom w:val="0"/>
                  <w:divBdr>
                    <w:top w:val="none" w:sz="0" w:space="0" w:color="auto"/>
                    <w:left w:val="none" w:sz="0" w:space="0" w:color="auto"/>
                    <w:bottom w:val="none" w:sz="0" w:space="0" w:color="auto"/>
                    <w:right w:val="none" w:sz="0" w:space="0" w:color="auto"/>
                  </w:divBdr>
                </w:div>
                <w:div w:id="179589345">
                  <w:marLeft w:val="0"/>
                  <w:marRight w:val="0"/>
                  <w:marTop w:val="0"/>
                  <w:marBottom w:val="0"/>
                  <w:divBdr>
                    <w:top w:val="none" w:sz="0" w:space="0" w:color="auto"/>
                    <w:left w:val="none" w:sz="0" w:space="0" w:color="auto"/>
                    <w:bottom w:val="none" w:sz="0" w:space="0" w:color="auto"/>
                    <w:right w:val="none" w:sz="0" w:space="0" w:color="auto"/>
                  </w:divBdr>
                </w:div>
                <w:div w:id="1478841692">
                  <w:marLeft w:val="0"/>
                  <w:marRight w:val="0"/>
                  <w:marTop w:val="0"/>
                  <w:marBottom w:val="0"/>
                  <w:divBdr>
                    <w:top w:val="none" w:sz="0" w:space="0" w:color="auto"/>
                    <w:left w:val="none" w:sz="0" w:space="0" w:color="auto"/>
                    <w:bottom w:val="none" w:sz="0" w:space="0" w:color="auto"/>
                    <w:right w:val="none" w:sz="0" w:space="0" w:color="auto"/>
                  </w:divBdr>
                </w:div>
                <w:div w:id="1475443943">
                  <w:marLeft w:val="0"/>
                  <w:marRight w:val="0"/>
                  <w:marTop w:val="0"/>
                  <w:marBottom w:val="0"/>
                  <w:divBdr>
                    <w:top w:val="none" w:sz="0" w:space="0" w:color="auto"/>
                    <w:left w:val="none" w:sz="0" w:space="0" w:color="auto"/>
                    <w:bottom w:val="none" w:sz="0" w:space="0" w:color="auto"/>
                    <w:right w:val="none" w:sz="0" w:space="0" w:color="auto"/>
                  </w:divBdr>
                </w:div>
                <w:div w:id="1156338876">
                  <w:marLeft w:val="0"/>
                  <w:marRight w:val="0"/>
                  <w:marTop w:val="0"/>
                  <w:marBottom w:val="0"/>
                  <w:divBdr>
                    <w:top w:val="none" w:sz="0" w:space="0" w:color="auto"/>
                    <w:left w:val="none" w:sz="0" w:space="0" w:color="auto"/>
                    <w:bottom w:val="none" w:sz="0" w:space="0" w:color="auto"/>
                    <w:right w:val="none" w:sz="0" w:space="0" w:color="auto"/>
                  </w:divBdr>
                </w:div>
                <w:div w:id="1281954382">
                  <w:marLeft w:val="0"/>
                  <w:marRight w:val="0"/>
                  <w:marTop w:val="0"/>
                  <w:marBottom w:val="0"/>
                  <w:divBdr>
                    <w:top w:val="none" w:sz="0" w:space="0" w:color="auto"/>
                    <w:left w:val="none" w:sz="0" w:space="0" w:color="auto"/>
                    <w:bottom w:val="none" w:sz="0" w:space="0" w:color="auto"/>
                    <w:right w:val="none" w:sz="0" w:space="0" w:color="auto"/>
                  </w:divBdr>
                </w:div>
                <w:div w:id="1025517505">
                  <w:marLeft w:val="0"/>
                  <w:marRight w:val="0"/>
                  <w:marTop w:val="0"/>
                  <w:marBottom w:val="0"/>
                  <w:divBdr>
                    <w:top w:val="none" w:sz="0" w:space="0" w:color="auto"/>
                    <w:left w:val="none" w:sz="0" w:space="0" w:color="auto"/>
                    <w:bottom w:val="none" w:sz="0" w:space="0" w:color="auto"/>
                    <w:right w:val="none" w:sz="0" w:space="0" w:color="auto"/>
                  </w:divBdr>
                </w:div>
                <w:div w:id="881136293">
                  <w:marLeft w:val="0"/>
                  <w:marRight w:val="0"/>
                  <w:marTop w:val="0"/>
                  <w:marBottom w:val="0"/>
                  <w:divBdr>
                    <w:top w:val="none" w:sz="0" w:space="0" w:color="auto"/>
                    <w:left w:val="none" w:sz="0" w:space="0" w:color="auto"/>
                    <w:bottom w:val="none" w:sz="0" w:space="0" w:color="auto"/>
                    <w:right w:val="none" w:sz="0" w:space="0" w:color="auto"/>
                  </w:divBdr>
                </w:div>
                <w:div w:id="1133907951">
                  <w:marLeft w:val="0"/>
                  <w:marRight w:val="0"/>
                  <w:marTop w:val="0"/>
                  <w:marBottom w:val="0"/>
                  <w:divBdr>
                    <w:top w:val="none" w:sz="0" w:space="0" w:color="auto"/>
                    <w:left w:val="none" w:sz="0" w:space="0" w:color="auto"/>
                    <w:bottom w:val="none" w:sz="0" w:space="0" w:color="auto"/>
                    <w:right w:val="none" w:sz="0" w:space="0" w:color="auto"/>
                  </w:divBdr>
                </w:div>
                <w:div w:id="1256282868">
                  <w:marLeft w:val="0"/>
                  <w:marRight w:val="0"/>
                  <w:marTop w:val="0"/>
                  <w:marBottom w:val="0"/>
                  <w:divBdr>
                    <w:top w:val="none" w:sz="0" w:space="0" w:color="auto"/>
                    <w:left w:val="none" w:sz="0" w:space="0" w:color="auto"/>
                    <w:bottom w:val="none" w:sz="0" w:space="0" w:color="auto"/>
                    <w:right w:val="none" w:sz="0" w:space="0" w:color="auto"/>
                  </w:divBdr>
                </w:div>
                <w:div w:id="1501584140">
                  <w:marLeft w:val="0"/>
                  <w:marRight w:val="0"/>
                  <w:marTop w:val="0"/>
                  <w:marBottom w:val="0"/>
                  <w:divBdr>
                    <w:top w:val="none" w:sz="0" w:space="0" w:color="auto"/>
                    <w:left w:val="none" w:sz="0" w:space="0" w:color="auto"/>
                    <w:bottom w:val="none" w:sz="0" w:space="0" w:color="auto"/>
                    <w:right w:val="none" w:sz="0" w:space="0" w:color="auto"/>
                  </w:divBdr>
                </w:div>
                <w:div w:id="5863461">
                  <w:marLeft w:val="0"/>
                  <w:marRight w:val="0"/>
                  <w:marTop w:val="0"/>
                  <w:marBottom w:val="0"/>
                  <w:divBdr>
                    <w:top w:val="none" w:sz="0" w:space="0" w:color="auto"/>
                    <w:left w:val="none" w:sz="0" w:space="0" w:color="auto"/>
                    <w:bottom w:val="none" w:sz="0" w:space="0" w:color="auto"/>
                    <w:right w:val="none" w:sz="0" w:space="0" w:color="auto"/>
                  </w:divBdr>
                </w:div>
                <w:div w:id="1371150713">
                  <w:marLeft w:val="0"/>
                  <w:marRight w:val="0"/>
                  <w:marTop w:val="0"/>
                  <w:marBottom w:val="0"/>
                  <w:divBdr>
                    <w:top w:val="none" w:sz="0" w:space="0" w:color="auto"/>
                    <w:left w:val="none" w:sz="0" w:space="0" w:color="auto"/>
                    <w:bottom w:val="none" w:sz="0" w:space="0" w:color="auto"/>
                    <w:right w:val="none" w:sz="0" w:space="0" w:color="auto"/>
                  </w:divBdr>
                </w:div>
                <w:div w:id="1054238092">
                  <w:marLeft w:val="0"/>
                  <w:marRight w:val="0"/>
                  <w:marTop w:val="0"/>
                  <w:marBottom w:val="0"/>
                  <w:divBdr>
                    <w:top w:val="none" w:sz="0" w:space="0" w:color="auto"/>
                    <w:left w:val="none" w:sz="0" w:space="0" w:color="auto"/>
                    <w:bottom w:val="none" w:sz="0" w:space="0" w:color="auto"/>
                    <w:right w:val="none" w:sz="0" w:space="0" w:color="auto"/>
                  </w:divBdr>
                </w:div>
                <w:div w:id="1279337779">
                  <w:marLeft w:val="0"/>
                  <w:marRight w:val="0"/>
                  <w:marTop w:val="0"/>
                  <w:marBottom w:val="0"/>
                  <w:divBdr>
                    <w:top w:val="none" w:sz="0" w:space="0" w:color="auto"/>
                    <w:left w:val="none" w:sz="0" w:space="0" w:color="auto"/>
                    <w:bottom w:val="none" w:sz="0" w:space="0" w:color="auto"/>
                    <w:right w:val="none" w:sz="0" w:space="0" w:color="auto"/>
                  </w:divBdr>
                </w:div>
                <w:div w:id="585001263">
                  <w:marLeft w:val="0"/>
                  <w:marRight w:val="0"/>
                  <w:marTop w:val="0"/>
                  <w:marBottom w:val="0"/>
                  <w:divBdr>
                    <w:top w:val="none" w:sz="0" w:space="0" w:color="auto"/>
                    <w:left w:val="none" w:sz="0" w:space="0" w:color="auto"/>
                    <w:bottom w:val="none" w:sz="0" w:space="0" w:color="auto"/>
                    <w:right w:val="none" w:sz="0" w:space="0" w:color="auto"/>
                  </w:divBdr>
                </w:div>
                <w:div w:id="1160655996">
                  <w:marLeft w:val="0"/>
                  <w:marRight w:val="0"/>
                  <w:marTop w:val="0"/>
                  <w:marBottom w:val="0"/>
                  <w:divBdr>
                    <w:top w:val="none" w:sz="0" w:space="0" w:color="auto"/>
                    <w:left w:val="none" w:sz="0" w:space="0" w:color="auto"/>
                    <w:bottom w:val="none" w:sz="0" w:space="0" w:color="auto"/>
                    <w:right w:val="none" w:sz="0" w:space="0" w:color="auto"/>
                  </w:divBdr>
                </w:div>
                <w:div w:id="237789710">
                  <w:marLeft w:val="0"/>
                  <w:marRight w:val="0"/>
                  <w:marTop w:val="0"/>
                  <w:marBottom w:val="0"/>
                  <w:divBdr>
                    <w:top w:val="none" w:sz="0" w:space="0" w:color="auto"/>
                    <w:left w:val="none" w:sz="0" w:space="0" w:color="auto"/>
                    <w:bottom w:val="none" w:sz="0" w:space="0" w:color="auto"/>
                    <w:right w:val="none" w:sz="0" w:space="0" w:color="auto"/>
                  </w:divBdr>
                </w:div>
                <w:div w:id="1598563649">
                  <w:marLeft w:val="0"/>
                  <w:marRight w:val="0"/>
                  <w:marTop w:val="0"/>
                  <w:marBottom w:val="0"/>
                  <w:divBdr>
                    <w:top w:val="none" w:sz="0" w:space="0" w:color="auto"/>
                    <w:left w:val="none" w:sz="0" w:space="0" w:color="auto"/>
                    <w:bottom w:val="none" w:sz="0" w:space="0" w:color="auto"/>
                    <w:right w:val="none" w:sz="0" w:space="0" w:color="auto"/>
                  </w:divBdr>
                </w:div>
                <w:div w:id="11379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911">
          <w:marLeft w:val="0"/>
          <w:marRight w:val="0"/>
          <w:marTop w:val="0"/>
          <w:marBottom w:val="0"/>
          <w:divBdr>
            <w:top w:val="none" w:sz="0" w:space="0" w:color="auto"/>
            <w:left w:val="none" w:sz="0" w:space="0" w:color="auto"/>
            <w:bottom w:val="none" w:sz="0" w:space="0" w:color="auto"/>
            <w:right w:val="none" w:sz="0" w:space="0" w:color="auto"/>
          </w:divBdr>
          <w:divsChild>
            <w:div w:id="540899408">
              <w:marLeft w:val="0"/>
              <w:marRight w:val="0"/>
              <w:marTop w:val="0"/>
              <w:marBottom w:val="0"/>
              <w:divBdr>
                <w:top w:val="none" w:sz="0" w:space="0" w:color="auto"/>
                <w:left w:val="none" w:sz="0" w:space="0" w:color="auto"/>
                <w:bottom w:val="none" w:sz="0" w:space="0" w:color="auto"/>
                <w:right w:val="none" w:sz="0" w:space="0" w:color="auto"/>
              </w:divBdr>
            </w:div>
            <w:div w:id="1339115738">
              <w:marLeft w:val="0"/>
              <w:marRight w:val="0"/>
              <w:marTop w:val="0"/>
              <w:marBottom w:val="0"/>
              <w:divBdr>
                <w:top w:val="none" w:sz="0" w:space="0" w:color="auto"/>
                <w:left w:val="none" w:sz="0" w:space="0" w:color="auto"/>
                <w:bottom w:val="none" w:sz="0" w:space="0" w:color="auto"/>
                <w:right w:val="none" w:sz="0" w:space="0" w:color="auto"/>
              </w:divBdr>
            </w:div>
            <w:div w:id="1750544953">
              <w:marLeft w:val="0"/>
              <w:marRight w:val="0"/>
              <w:marTop w:val="0"/>
              <w:marBottom w:val="0"/>
              <w:divBdr>
                <w:top w:val="none" w:sz="0" w:space="0" w:color="auto"/>
                <w:left w:val="none" w:sz="0" w:space="0" w:color="auto"/>
                <w:bottom w:val="none" w:sz="0" w:space="0" w:color="auto"/>
                <w:right w:val="none" w:sz="0" w:space="0" w:color="auto"/>
              </w:divBdr>
            </w:div>
            <w:div w:id="1056852218">
              <w:marLeft w:val="0"/>
              <w:marRight w:val="0"/>
              <w:marTop w:val="0"/>
              <w:marBottom w:val="0"/>
              <w:divBdr>
                <w:top w:val="none" w:sz="0" w:space="0" w:color="auto"/>
                <w:left w:val="none" w:sz="0" w:space="0" w:color="auto"/>
                <w:bottom w:val="none" w:sz="0" w:space="0" w:color="auto"/>
                <w:right w:val="none" w:sz="0" w:space="0" w:color="auto"/>
              </w:divBdr>
            </w:div>
            <w:div w:id="742871249">
              <w:marLeft w:val="0"/>
              <w:marRight w:val="0"/>
              <w:marTop w:val="0"/>
              <w:marBottom w:val="0"/>
              <w:divBdr>
                <w:top w:val="none" w:sz="0" w:space="0" w:color="auto"/>
                <w:left w:val="none" w:sz="0" w:space="0" w:color="auto"/>
                <w:bottom w:val="none" w:sz="0" w:space="0" w:color="auto"/>
                <w:right w:val="none" w:sz="0" w:space="0" w:color="auto"/>
              </w:divBdr>
            </w:div>
            <w:div w:id="2072852019">
              <w:marLeft w:val="0"/>
              <w:marRight w:val="0"/>
              <w:marTop w:val="0"/>
              <w:marBottom w:val="0"/>
              <w:divBdr>
                <w:top w:val="none" w:sz="0" w:space="0" w:color="auto"/>
                <w:left w:val="none" w:sz="0" w:space="0" w:color="auto"/>
                <w:bottom w:val="none" w:sz="0" w:space="0" w:color="auto"/>
                <w:right w:val="none" w:sz="0" w:space="0" w:color="auto"/>
              </w:divBdr>
            </w:div>
            <w:div w:id="1476723871">
              <w:marLeft w:val="0"/>
              <w:marRight w:val="0"/>
              <w:marTop w:val="0"/>
              <w:marBottom w:val="0"/>
              <w:divBdr>
                <w:top w:val="none" w:sz="0" w:space="0" w:color="auto"/>
                <w:left w:val="none" w:sz="0" w:space="0" w:color="auto"/>
                <w:bottom w:val="none" w:sz="0" w:space="0" w:color="auto"/>
                <w:right w:val="none" w:sz="0" w:space="0" w:color="auto"/>
              </w:divBdr>
            </w:div>
            <w:div w:id="1474830279">
              <w:marLeft w:val="0"/>
              <w:marRight w:val="0"/>
              <w:marTop w:val="0"/>
              <w:marBottom w:val="0"/>
              <w:divBdr>
                <w:top w:val="none" w:sz="0" w:space="0" w:color="auto"/>
                <w:left w:val="none" w:sz="0" w:space="0" w:color="auto"/>
                <w:bottom w:val="none" w:sz="0" w:space="0" w:color="auto"/>
                <w:right w:val="none" w:sz="0" w:space="0" w:color="auto"/>
              </w:divBdr>
            </w:div>
            <w:div w:id="751243259">
              <w:marLeft w:val="0"/>
              <w:marRight w:val="0"/>
              <w:marTop w:val="0"/>
              <w:marBottom w:val="0"/>
              <w:divBdr>
                <w:top w:val="none" w:sz="0" w:space="0" w:color="auto"/>
                <w:left w:val="none" w:sz="0" w:space="0" w:color="auto"/>
                <w:bottom w:val="none" w:sz="0" w:space="0" w:color="auto"/>
                <w:right w:val="none" w:sz="0" w:space="0" w:color="auto"/>
              </w:divBdr>
            </w:div>
            <w:div w:id="376710530">
              <w:marLeft w:val="0"/>
              <w:marRight w:val="0"/>
              <w:marTop w:val="0"/>
              <w:marBottom w:val="0"/>
              <w:divBdr>
                <w:top w:val="none" w:sz="0" w:space="0" w:color="auto"/>
                <w:left w:val="none" w:sz="0" w:space="0" w:color="auto"/>
                <w:bottom w:val="none" w:sz="0" w:space="0" w:color="auto"/>
                <w:right w:val="none" w:sz="0" w:space="0" w:color="auto"/>
              </w:divBdr>
            </w:div>
            <w:div w:id="1950359211">
              <w:marLeft w:val="0"/>
              <w:marRight w:val="0"/>
              <w:marTop w:val="0"/>
              <w:marBottom w:val="0"/>
              <w:divBdr>
                <w:top w:val="none" w:sz="0" w:space="0" w:color="auto"/>
                <w:left w:val="none" w:sz="0" w:space="0" w:color="auto"/>
                <w:bottom w:val="none" w:sz="0" w:space="0" w:color="auto"/>
                <w:right w:val="none" w:sz="0" w:space="0" w:color="auto"/>
              </w:divBdr>
            </w:div>
            <w:div w:id="511574592">
              <w:marLeft w:val="0"/>
              <w:marRight w:val="0"/>
              <w:marTop w:val="0"/>
              <w:marBottom w:val="0"/>
              <w:divBdr>
                <w:top w:val="none" w:sz="0" w:space="0" w:color="auto"/>
                <w:left w:val="none" w:sz="0" w:space="0" w:color="auto"/>
                <w:bottom w:val="none" w:sz="0" w:space="0" w:color="auto"/>
                <w:right w:val="none" w:sz="0" w:space="0" w:color="auto"/>
              </w:divBdr>
            </w:div>
            <w:div w:id="1322582056">
              <w:marLeft w:val="0"/>
              <w:marRight w:val="0"/>
              <w:marTop w:val="0"/>
              <w:marBottom w:val="0"/>
              <w:divBdr>
                <w:top w:val="none" w:sz="0" w:space="0" w:color="auto"/>
                <w:left w:val="none" w:sz="0" w:space="0" w:color="auto"/>
                <w:bottom w:val="none" w:sz="0" w:space="0" w:color="auto"/>
                <w:right w:val="none" w:sz="0" w:space="0" w:color="auto"/>
              </w:divBdr>
            </w:div>
            <w:div w:id="213083415">
              <w:marLeft w:val="0"/>
              <w:marRight w:val="0"/>
              <w:marTop w:val="0"/>
              <w:marBottom w:val="0"/>
              <w:divBdr>
                <w:top w:val="none" w:sz="0" w:space="0" w:color="auto"/>
                <w:left w:val="none" w:sz="0" w:space="0" w:color="auto"/>
                <w:bottom w:val="none" w:sz="0" w:space="0" w:color="auto"/>
                <w:right w:val="none" w:sz="0" w:space="0" w:color="auto"/>
              </w:divBdr>
            </w:div>
            <w:div w:id="953752281">
              <w:marLeft w:val="0"/>
              <w:marRight w:val="0"/>
              <w:marTop w:val="0"/>
              <w:marBottom w:val="0"/>
              <w:divBdr>
                <w:top w:val="none" w:sz="0" w:space="0" w:color="auto"/>
                <w:left w:val="none" w:sz="0" w:space="0" w:color="auto"/>
                <w:bottom w:val="none" w:sz="0" w:space="0" w:color="auto"/>
                <w:right w:val="none" w:sz="0" w:space="0" w:color="auto"/>
              </w:divBdr>
            </w:div>
            <w:div w:id="72626830">
              <w:marLeft w:val="0"/>
              <w:marRight w:val="0"/>
              <w:marTop w:val="0"/>
              <w:marBottom w:val="0"/>
              <w:divBdr>
                <w:top w:val="none" w:sz="0" w:space="0" w:color="auto"/>
                <w:left w:val="none" w:sz="0" w:space="0" w:color="auto"/>
                <w:bottom w:val="none" w:sz="0" w:space="0" w:color="auto"/>
                <w:right w:val="none" w:sz="0" w:space="0" w:color="auto"/>
              </w:divBdr>
            </w:div>
            <w:div w:id="441918111">
              <w:marLeft w:val="0"/>
              <w:marRight w:val="0"/>
              <w:marTop w:val="0"/>
              <w:marBottom w:val="0"/>
              <w:divBdr>
                <w:top w:val="none" w:sz="0" w:space="0" w:color="auto"/>
                <w:left w:val="none" w:sz="0" w:space="0" w:color="auto"/>
                <w:bottom w:val="none" w:sz="0" w:space="0" w:color="auto"/>
                <w:right w:val="none" w:sz="0" w:space="0" w:color="auto"/>
              </w:divBdr>
            </w:div>
            <w:div w:id="1323266999">
              <w:marLeft w:val="0"/>
              <w:marRight w:val="0"/>
              <w:marTop w:val="0"/>
              <w:marBottom w:val="0"/>
              <w:divBdr>
                <w:top w:val="none" w:sz="0" w:space="0" w:color="auto"/>
                <w:left w:val="none" w:sz="0" w:space="0" w:color="auto"/>
                <w:bottom w:val="none" w:sz="0" w:space="0" w:color="auto"/>
                <w:right w:val="none" w:sz="0" w:space="0" w:color="auto"/>
              </w:divBdr>
            </w:div>
            <w:div w:id="1417244365">
              <w:marLeft w:val="0"/>
              <w:marRight w:val="0"/>
              <w:marTop w:val="0"/>
              <w:marBottom w:val="0"/>
              <w:divBdr>
                <w:top w:val="none" w:sz="0" w:space="0" w:color="auto"/>
                <w:left w:val="none" w:sz="0" w:space="0" w:color="auto"/>
                <w:bottom w:val="none" w:sz="0" w:space="0" w:color="auto"/>
                <w:right w:val="none" w:sz="0" w:space="0" w:color="auto"/>
              </w:divBdr>
            </w:div>
            <w:div w:id="1676686008">
              <w:marLeft w:val="0"/>
              <w:marRight w:val="0"/>
              <w:marTop w:val="0"/>
              <w:marBottom w:val="0"/>
              <w:divBdr>
                <w:top w:val="none" w:sz="0" w:space="0" w:color="auto"/>
                <w:left w:val="none" w:sz="0" w:space="0" w:color="auto"/>
                <w:bottom w:val="none" w:sz="0" w:space="0" w:color="auto"/>
                <w:right w:val="none" w:sz="0" w:space="0" w:color="auto"/>
              </w:divBdr>
            </w:div>
            <w:div w:id="1276325544">
              <w:marLeft w:val="0"/>
              <w:marRight w:val="0"/>
              <w:marTop w:val="0"/>
              <w:marBottom w:val="0"/>
              <w:divBdr>
                <w:top w:val="none" w:sz="0" w:space="0" w:color="auto"/>
                <w:left w:val="none" w:sz="0" w:space="0" w:color="auto"/>
                <w:bottom w:val="none" w:sz="0" w:space="0" w:color="auto"/>
                <w:right w:val="none" w:sz="0" w:space="0" w:color="auto"/>
              </w:divBdr>
            </w:div>
            <w:div w:id="1933974019">
              <w:marLeft w:val="0"/>
              <w:marRight w:val="0"/>
              <w:marTop w:val="0"/>
              <w:marBottom w:val="0"/>
              <w:divBdr>
                <w:top w:val="none" w:sz="0" w:space="0" w:color="auto"/>
                <w:left w:val="none" w:sz="0" w:space="0" w:color="auto"/>
                <w:bottom w:val="none" w:sz="0" w:space="0" w:color="auto"/>
                <w:right w:val="none" w:sz="0" w:space="0" w:color="auto"/>
              </w:divBdr>
            </w:div>
            <w:div w:id="120462663">
              <w:marLeft w:val="0"/>
              <w:marRight w:val="0"/>
              <w:marTop w:val="0"/>
              <w:marBottom w:val="0"/>
              <w:divBdr>
                <w:top w:val="none" w:sz="0" w:space="0" w:color="auto"/>
                <w:left w:val="none" w:sz="0" w:space="0" w:color="auto"/>
                <w:bottom w:val="none" w:sz="0" w:space="0" w:color="auto"/>
                <w:right w:val="none" w:sz="0" w:space="0" w:color="auto"/>
              </w:divBdr>
            </w:div>
            <w:div w:id="906916251">
              <w:marLeft w:val="0"/>
              <w:marRight w:val="0"/>
              <w:marTop w:val="0"/>
              <w:marBottom w:val="0"/>
              <w:divBdr>
                <w:top w:val="none" w:sz="0" w:space="0" w:color="auto"/>
                <w:left w:val="none" w:sz="0" w:space="0" w:color="auto"/>
                <w:bottom w:val="none" w:sz="0" w:space="0" w:color="auto"/>
                <w:right w:val="none" w:sz="0" w:space="0" w:color="auto"/>
              </w:divBdr>
            </w:div>
            <w:div w:id="1733652194">
              <w:marLeft w:val="0"/>
              <w:marRight w:val="0"/>
              <w:marTop w:val="0"/>
              <w:marBottom w:val="0"/>
              <w:divBdr>
                <w:top w:val="none" w:sz="0" w:space="0" w:color="auto"/>
                <w:left w:val="none" w:sz="0" w:space="0" w:color="auto"/>
                <w:bottom w:val="none" w:sz="0" w:space="0" w:color="auto"/>
                <w:right w:val="none" w:sz="0" w:space="0" w:color="auto"/>
              </w:divBdr>
            </w:div>
            <w:div w:id="1828478993">
              <w:marLeft w:val="0"/>
              <w:marRight w:val="0"/>
              <w:marTop w:val="0"/>
              <w:marBottom w:val="0"/>
              <w:divBdr>
                <w:top w:val="none" w:sz="0" w:space="0" w:color="auto"/>
                <w:left w:val="none" w:sz="0" w:space="0" w:color="auto"/>
                <w:bottom w:val="none" w:sz="0" w:space="0" w:color="auto"/>
                <w:right w:val="none" w:sz="0" w:space="0" w:color="auto"/>
              </w:divBdr>
            </w:div>
            <w:div w:id="147215141">
              <w:marLeft w:val="0"/>
              <w:marRight w:val="0"/>
              <w:marTop w:val="0"/>
              <w:marBottom w:val="0"/>
              <w:divBdr>
                <w:top w:val="none" w:sz="0" w:space="0" w:color="auto"/>
                <w:left w:val="none" w:sz="0" w:space="0" w:color="auto"/>
                <w:bottom w:val="none" w:sz="0" w:space="0" w:color="auto"/>
                <w:right w:val="none" w:sz="0" w:space="0" w:color="auto"/>
              </w:divBdr>
            </w:div>
            <w:div w:id="1616477320">
              <w:marLeft w:val="0"/>
              <w:marRight w:val="0"/>
              <w:marTop w:val="0"/>
              <w:marBottom w:val="0"/>
              <w:divBdr>
                <w:top w:val="none" w:sz="0" w:space="0" w:color="auto"/>
                <w:left w:val="none" w:sz="0" w:space="0" w:color="auto"/>
                <w:bottom w:val="none" w:sz="0" w:space="0" w:color="auto"/>
                <w:right w:val="none" w:sz="0" w:space="0" w:color="auto"/>
              </w:divBdr>
            </w:div>
            <w:div w:id="169028570">
              <w:marLeft w:val="0"/>
              <w:marRight w:val="0"/>
              <w:marTop w:val="0"/>
              <w:marBottom w:val="0"/>
              <w:divBdr>
                <w:top w:val="none" w:sz="0" w:space="0" w:color="auto"/>
                <w:left w:val="none" w:sz="0" w:space="0" w:color="auto"/>
                <w:bottom w:val="none" w:sz="0" w:space="0" w:color="auto"/>
                <w:right w:val="none" w:sz="0" w:space="0" w:color="auto"/>
              </w:divBdr>
            </w:div>
            <w:div w:id="1419212506">
              <w:marLeft w:val="0"/>
              <w:marRight w:val="0"/>
              <w:marTop w:val="0"/>
              <w:marBottom w:val="0"/>
              <w:divBdr>
                <w:top w:val="none" w:sz="0" w:space="0" w:color="auto"/>
                <w:left w:val="none" w:sz="0" w:space="0" w:color="auto"/>
                <w:bottom w:val="none" w:sz="0" w:space="0" w:color="auto"/>
                <w:right w:val="none" w:sz="0" w:space="0" w:color="auto"/>
              </w:divBdr>
            </w:div>
            <w:div w:id="871842990">
              <w:marLeft w:val="0"/>
              <w:marRight w:val="0"/>
              <w:marTop w:val="0"/>
              <w:marBottom w:val="0"/>
              <w:divBdr>
                <w:top w:val="none" w:sz="0" w:space="0" w:color="auto"/>
                <w:left w:val="none" w:sz="0" w:space="0" w:color="auto"/>
                <w:bottom w:val="none" w:sz="0" w:space="0" w:color="auto"/>
                <w:right w:val="none" w:sz="0" w:space="0" w:color="auto"/>
              </w:divBdr>
            </w:div>
            <w:div w:id="1772430951">
              <w:marLeft w:val="0"/>
              <w:marRight w:val="0"/>
              <w:marTop w:val="0"/>
              <w:marBottom w:val="0"/>
              <w:divBdr>
                <w:top w:val="none" w:sz="0" w:space="0" w:color="auto"/>
                <w:left w:val="none" w:sz="0" w:space="0" w:color="auto"/>
                <w:bottom w:val="none" w:sz="0" w:space="0" w:color="auto"/>
                <w:right w:val="none" w:sz="0" w:space="0" w:color="auto"/>
              </w:divBdr>
            </w:div>
            <w:div w:id="1232421711">
              <w:marLeft w:val="0"/>
              <w:marRight w:val="0"/>
              <w:marTop w:val="0"/>
              <w:marBottom w:val="0"/>
              <w:divBdr>
                <w:top w:val="none" w:sz="0" w:space="0" w:color="auto"/>
                <w:left w:val="none" w:sz="0" w:space="0" w:color="auto"/>
                <w:bottom w:val="none" w:sz="0" w:space="0" w:color="auto"/>
                <w:right w:val="none" w:sz="0" w:space="0" w:color="auto"/>
              </w:divBdr>
            </w:div>
            <w:div w:id="1403404364">
              <w:marLeft w:val="0"/>
              <w:marRight w:val="0"/>
              <w:marTop w:val="0"/>
              <w:marBottom w:val="0"/>
              <w:divBdr>
                <w:top w:val="none" w:sz="0" w:space="0" w:color="auto"/>
                <w:left w:val="none" w:sz="0" w:space="0" w:color="auto"/>
                <w:bottom w:val="none" w:sz="0" w:space="0" w:color="auto"/>
                <w:right w:val="none" w:sz="0" w:space="0" w:color="auto"/>
              </w:divBdr>
            </w:div>
            <w:div w:id="1285383095">
              <w:marLeft w:val="0"/>
              <w:marRight w:val="0"/>
              <w:marTop w:val="0"/>
              <w:marBottom w:val="0"/>
              <w:divBdr>
                <w:top w:val="none" w:sz="0" w:space="0" w:color="auto"/>
                <w:left w:val="none" w:sz="0" w:space="0" w:color="auto"/>
                <w:bottom w:val="none" w:sz="0" w:space="0" w:color="auto"/>
                <w:right w:val="none" w:sz="0" w:space="0" w:color="auto"/>
              </w:divBdr>
            </w:div>
            <w:div w:id="860715">
              <w:marLeft w:val="0"/>
              <w:marRight w:val="0"/>
              <w:marTop w:val="0"/>
              <w:marBottom w:val="0"/>
              <w:divBdr>
                <w:top w:val="none" w:sz="0" w:space="0" w:color="auto"/>
                <w:left w:val="none" w:sz="0" w:space="0" w:color="auto"/>
                <w:bottom w:val="none" w:sz="0" w:space="0" w:color="auto"/>
                <w:right w:val="none" w:sz="0" w:space="0" w:color="auto"/>
              </w:divBdr>
            </w:div>
            <w:div w:id="173617484">
              <w:marLeft w:val="0"/>
              <w:marRight w:val="0"/>
              <w:marTop w:val="0"/>
              <w:marBottom w:val="0"/>
              <w:divBdr>
                <w:top w:val="none" w:sz="0" w:space="0" w:color="auto"/>
                <w:left w:val="none" w:sz="0" w:space="0" w:color="auto"/>
                <w:bottom w:val="none" w:sz="0" w:space="0" w:color="auto"/>
                <w:right w:val="none" w:sz="0" w:space="0" w:color="auto"/>
              </w:divBdr>
              <w:divsChild>
                <w:div w:id="1341589990">
                  <w:marLeft w:val="0"/>
                  <w:marRight w:val="0"/>
                  <w:marTop w:val="0"/>
                  <w:marBottom w:val="0"/>
                  <w:divBdr>
                    <w:top w:val="none" w:sz="0" w:space="0" w:color="auto"/>
                    <w:left w:val="none" w:sz="0" w:space="0" w:color="auto"/>
                    <w:bottom w:val="none" w:sz="0" w:space="0" w:color="auto"/>
                    <w:right w:val="none" w:sz="0" w:space="0" w:color="auto"/>
                  </w:divBdr>
                </w:div>
                <w:div w:id="972440175">
                  <w:marLeft w:val="0"/>
                  <w:marRight w:val="0"/>
                  <w:marTop w:val="0"/>
                  <w:marBottom w:val="0"/>
                  <w:divBdr>
                    <w:top w:val="none" w:sz="0" w:space="0" w:color="auto"/>
                    <w:left w:val="none" w:sz="0" w:space="0" w:color="auto"/>
                    <w:bottom w:val="none" w:sz="0" w:space="0" w:color="auto"/>
                    <w:right w:val="none" w:sz="0" w:space="0" w:color="auto"/>
                  </w:divBdr>
                </w:div>
                <w:div w:id="1006782684">
                  <w:marLeft w:val="0"/>
                  <w:marRight w:val="0"/>
                  <w:marTop w:val="0"/>
                  <w:marBottom w:val="0"/>
                  <w:divBdr>
                    <w:top w:val="none" w:sz="0" w:space="0" w:color="auto"/>
                    <w:left w:val="none" w:sz="0" w:space="0" w:color="auto"/>
                    <w:bottom w:val="none" w:sz="0" w:space="0" w:color="auto"/>
                    <w:right w:val="none" w:sz="0" w:space="0" w:color="auto"/>
                  </w:divBdr>
                </w:div>
                <w:div w:id="1155991697">
                  <w:marLeft w:val="0"/>
                  <w:marRight w:val="0"/>
                  <w:marTop w:val="0"/>
                  <w:marBottom w:val="0"/>
                  <w:divBdr>
                    <w:top w:val="none" w:sz="0" w:space="0" w:color="auto"/>
                    <w:left w:val="none" w:sz="0" w:space="0" w:color="auto"/>
                    <w:bottom w:val="none" w:sz="0" w:space="0" w:color="auto"/>
                    <w:right w:val="none" w:sz="0" w:space="0" w:color="auto"/>
                  </w:divBdr>
                </w:div>
                <w:div w:id="563301977">
                  <w:marLeft w:val="0"/>
                  <w:marRight w:val="0"/>
                  <w:marTop w:val="0"/>
                  <w:marBottom w:val="0"/>
                  <w:divBdr>
                    <w:top w:val="none" w:sz="0" w:space="0" w:color="auto"/>
                    <w:left w:val="none" w:sz="0" w:space="0" w:color="auto"/>
                    <w:bottom w:val="none" w:sz="0" w:space="0" w:color="auto"/>
                    <w:right w:val="none" w:sz="0" w:space="0" w:color="auto"/>
                  </w:divBdr>
                </w:div>
                <w:div w:id="1117918604">
                  <w:marLeft w:val="0"/>
                  <w:marRight w:val="0"/>
                  <w:marTop w:val="0"/>
                  <w:marBottom w:val="0"/>
                  <w:divBdr>
                    <w:top w:val="none" w:sz="0" w:space="0" w:color="auto"/>
                    <w:left w:val="none" w:sz="0" w:space="0" w:color="auto"/>
                    <w:bottom w:val="none" w:sz="0" w:space="0" w:color="auto"/>
                    <w:right w:val="none" w:sz="0" w:space="0" w:color="auto"/>
                  </w:divBdr>
                </w:div>
                <w:div w:id="731194769">
                  <w:marLeft w:val="0"/>
                  <w:marRight w:val="0"/>
                  <w:marTop w:val="0"/>
                  <w:marBottom w:val="0"/>
                  <w:divBdr>
                    <w:top w:val="none" w:sz="0" w:space="0" w:color="auto"/>
                    <w:left w:val="none" w:sz="0" w:space="0" w:color="auto"/>
                    <w:bottom w:val="none" w:sz="0" w:space="0" w:color="auto"/>
                    <w:right w:val="none" w:sz="0" w:space="0" w:color="auto"/>
                  </w:divBdr>
                </w:div>
                <w:div w:id="911231969">
                  <w:marLeft w:val="0"/>
                  <w:marRight w:val="0"/>
                  <w:marTop w:val="0"/>
                  <w:marBottom w:val="0"/>
                  <w:divBdr>
                    <w:top w:val="none" w:sz="0" w:space="0" w:color="auto"/>
                    <w:left w:val="none" w:sz="0" w:space="0" w:color="auto"/>
                    <w:bottom w:val="none" w:sz="0" w:space="0" w:color="auto"/>
                    <w:right w:val="none" w:sz="0" w:space="0" w:color="auto"/>
                  </w:divBdr>
                </w:div>
                <w:div w:id="67386156">
                  <w:marLeft w:val="0"/>
                  <w:marRight w:val="0"/>
                  <w:marTop w:val="0"/>
                  <w:marBottom w:val="0"/>
                  <w:divBdr>
                    <w:top w:val="none" w:sz="0" w:space="0" w:color="auto"/>
                    <w:left w:val="none" w:sz="0" w:space="0" w:color="auto"/>
                    <w:bottom w:val="none" w:sz="0" w:space="0" w:color="auto"/>
                    <w:right w:val="none" w:sz="0" w:space="0" w:color="auto"/>
                  </w:divBdr>
                </w:div>
                <w:div w:id="414938559">
                  <w:marLeft w:val="0"/>
                  <w:marRight w:val="0"/>
                  <w:marTop w:val="0"/>
                  <w:marBottom w:val="0"/>
                  <w:divBdr>
                    <w:top w:val="none" w:sz="0" w:space="0" w:color="auto"/>
                    <w:left w:val="none" w:sz="0" w:space="0" w:color="auto"/>
                    <w:bottom w:val="none" w:sz="0" w:space="0" w:color="auto"/>
                    <w:right w:val="none" w:sz="0" w:space="0" w:color="auto"/>
                  </w:divBdr>
                </w:div>
                <w:div w:id="1328364351">
                  <w:marLeft w:val="0"/>
                  <w:marRight w:val="0"/>
                  <w:marTop w:val="0"/>
                  <w:marBottom w:val="0"/>
                  <w:divBdr>
                    <w:top w:val="none" w:sz="0" w:space="0" w:color="auto"/>
                    <w:left w:val="none" w:sz="0" w:space="0" w:color="auto"/>
                    <w:bottom w:val="none" w:sz="0" w:space="0" w:color="auto"/>
                    <w:right w:val="none" w:sz="0" w:space="0" w:color="auto"/>
                  </w:divBdr>
                </w:div>
                <w:div w:id="1854227657">
                  <w:marLeft w:val="0"/>
                  <w:marRight w:val="0"/>
                  <w:marTop w:val="0"/>
                  <w:marBottom w:val="0"/>
                  <w:divBdr>
                    <w:top w:val="none" w:sz="0" w:space="0" w:color="auto"/>
                    <w:left w:val="none" w:sz="0" w:space="0" w:color="auto"/>
                    <w:bottom w:val="none" w:sz="0" w:space="0" w:color="auto"/>
                    <w:right w:val="none" w:sz="0" w:space="0" w:color="auto"/>
                  </w:divBdr>
                </w:div>
                <w:div w:id="1559510251">
                  <w:marLeft w:val="0"/>
                  <w:marRight w:val="0"/>
                  <w:marTop w:val="0"/>
                  <w:marBottom w:val="0"/>
                  <w:divBdr>
                    <w:top w:val="none" w:sz="0" w:space="0" w:color="auto"/>
                    <w:left w:val="none" w:sz="0" w:space="0" w:color="auto"/>
                    <w:bottom w:val="none" w:sz="0" w:space="0" w:color="auto"/>
                    <w:right w:val="none" w:sz="0" w:space="0" w:color="auto"/>
                  </w:divBdr>
                </w:div>
                <w:div w:id="510097968">
                  <w:marLeft w:val="0"/>
                  <w:marRight w:val="0"/>
                  <w:marTop w:val="0"/>
                  <w:marBottom w:val="0"/>
                  <w:divBdr>
                    <w:top w:val="none" w:sz="0" w:space="0" w:color="auto"/>
                    <w:left w:val="none" w:sz="0" w:space="0" w:color="auto"/>
                    <w:bottom w:val="none" w:sz="0" w:space="0" w:color="auto"/>
                    <w:right w:val="none" w:sz="0" w:space="0" w:color="auto"/>
                  </w:divBdr>
                </w:div>
                <w:div w:id="708145700">
                  <w:marLeft w:val="0"/>
                  <w:marRight w:val="0"/>
                  <w:marTop w:val="0"/>
                  <w:marBottom w:val="0"/>
                  <w:divBdr>
                    <w:top w:val="none" w:sz="0" w:space="0" w:color="auto"/>
                    <w:left w:val="none" w:sz="0" w:space="0" w:color="auto"/>
                    <w:bottom w:val="none" w:sz="0" w:space="0" w:color="auto"/>
                    <w:right w:val="none" w:sz="0" w:space="0" w:color="auto"/>
                  </w:divBdr>
                </w:div>
                <w:div w:id="1950969317">
                  <w:marLeft w:val="0"/>
                  <w:marRight w:val="0"/>
                  <w:marTop w:val="0"/>
                  <w:marBottom w:val="0"/>
                  <w:divBdr>
                    <w:top w:val="none" w:sz="0" w:space="0" w:color="auto"/>
                    <w:left w:val="none" w:sz="0" w:space="0" w:color="auto"/>
                    <w:bottom w:val="none" w:sz="0" w:space="0" w:color="auto"/>
                    <w:right w:val="none" w:sz="0" w:space="0" w:color="auto"/>
                  </w:divBdr>
                </w:div>
                <w:div w:id="471485520">
                  <w:marLeft w:val="0"/>
                  <w:marRight w:val="0"/>
                  <w:marTop w:val="0"/>
                  <w:marBottom w:val="0"/>
                  <w:divBdr>
                    <w:top w:val="none" w:sz="0" w:space="0" w:color="auto"/>
                    <w:left w:val="none" w:sz="0" w:space="0" w:color="auto"/>
                    <w:bottom w:val="none" w:sz="0" w:space="0" w:color="auto"/>
                    <w:right w:val="none" w:sz="0" w:space="0" w:color="auto"/>
                  </w:divBdr>
                </w:div>
                <w:div w:id="653678733">
                  <w:marLeft w:val="0"/>
                  <w:marRight w:val="0"/>
                  <w:marTop w:val="0"/>
                  <w:marBottom w:val="0"/>
                  <w:divBdr>
                    <w:top w:val="none" w:sz="0" w:space="0" w:color="auto"/>
                    <w:left w:val="none" w:sz="0" w:space="0" w:color="auto"/>
                    <w:bottom w:val="none" w:sz="0" w:space="0" w:color="auto"/>
                    <w:right w:val="none" w:sz="0" w:space="0" w:color="auto"/>
                  </w:divBdr>
                </w:div>
                <w:div w:id="1101071937">
                  <w:marLeft w:val="0"/>
                  <w:marRight w:val="0"/>
                  <w:marTop w:val="0"/>
                  <w:marBottom w:val="0"/>
                  <w:divBdr>
                    <w:top w:val="none" w:sz="0" w:space="0" w:color="auto"/>
                    <w:left w:val="none" w:sz="0" w:space="0" w:color="auto"/>
                    <w:bottom w:val="none" w:sz="0" w:space="0" w:color="auto"/>
                    <w:right w:val="none" w:sz="0" w:space="0" w:color="auto"/>
                  </w:divBdr>
                </w:div>
                <w:div w:id="1778601139">
                  <w:marLeft w:val="0"/>
                  <w:marRight w:val="0"/>
                  <w:marTop w:val="0"/>
                  <w:marBottom w:val="0"/>
                  <w:divBdr>
                    <w:top w:val="none" w:sz="0" w:space="0" w:color="auto"/>
                    <w:left w:val="none" w:sz="0" w:space="0" w:color="auto"/>
                    <w:bottom w:val="none" w:sz="0" w:space="0" w:color="auto"/>
                    <w:right w:val="none" w:sz="0" w:space="0" w:color="auto"/>
                  </w:divBdr>
                </w:div>
                <w:div w:id="2116291319">
                  <w:marLeft w:val="0"/>
                  <w:marRight w:val="0"/>
                  <w:marTop w:val="0"/>
                  <w:marBottom w:val="0"/>
                  <w:divBdr>
                    <w:top w:val="none" w:sz="0" w:space="0" w:color="auto"/>
                    <w:left w:val="none" w:sz="0" w:space="0" w:color="auto"/>
                    <w:bottom w:val="none" w:sz="0" w:space="0" w:color="auto"/>
                    <w:right w:val="none" w:sz="0" w:space="0" w:color="auto"/>
                  </w:divBdr>
                </w:div>
                <w:div w:id="786042050">
                  <w:marLeft w:val="0"/>
                  <w:marRight w:val="0"/>
                  <w:marTop w:val="0"/>
                  <w:marBottom w:val="0"/>
                  <w:divBdr>
                    <w:top w:val="none" w:sz="0" w:space="0" w:color="auto"/>
                    <w:left w:val="none" w:sz="0" w:space="0" w:color="auto"/>
                    <w:bottom w:val="none" w:sz="0" w:space="0" w:color="auto"/>
                    <w:right w:val="none" w:sz="0" w:space="0" w:color="auto"/>
                  </w:divBdr>
                </w:div>
                <w:div w:id="1785071347">
                  <w:marLeft w:val="0"/>
                  <w:marRight w:val="0"/>
                  <w:marTop w:val="0"/>
                  <w:marBottom w:val="0"/>
                  <w:divBdr>
                    <w:top w:val="none" w:sz="0" w:space="0" w:color="auto"/>
                    <w:left w:val="none" w:sz="0" w:space="0" w:color="auto"/>
                    <w:bottom w:val="none" w:sz="0" w:space="0" w:color="auto"/>
                    <w:right w:val="none" w:sz="0" w:space="0" w:color="auto"/>
                  </w:divBdr>
                </w:div>
                <w:div w:id="437606224">
                  <w:marLeft w:val="0"/>
                  <w:marRight w:val="0"/>
                  <w:marTop w:val="0"/>
                  <w:marBottom w:val="0"/>
                  <w:divBdr>
                    <w:top w:val="none" w:sz="0" w:space="0" w:color="auto"/>
                    <w:left w:val="none" w:sz="0" w:space="0" w:color="auto"/>
                    <w:bottom w:val="none" w:sz="0" w:space="0" w:color="auto"/>
                    <w:right w:val="none" w:sz="0" w:space="0" w:color="auto"/>
                  </w:divBdr>
                </w:div>
                <w:div w:id="1225875616">
                  <w:marLeft w:val="0"/>
                  <w:marRight w:val="0"/>
                  <w:marTop w:val="0"/>
                  <w:marBottom w:val="0"/>
                  <w:divBdr>
                    <w:top w:val="none" w:sz="0" w:space="0" w:color="auto"/>
                    <w:left w:val="none" w:sz="0" w:space="0" w:color="auto"/>
                    <w:bottom w:val="none" w:sz="0" w:space="0" w:color="auto"/>
                    <w:right w:val="none" w:sz="0" w:space="0" w:color="auto"/>
                  </w:divBdr>
                </w:div>
                <w:div w:id="83379133">
                  <w:marLeft w:val="0"/>
                  <w:marRight w:val="0"/>
                  <w:marTop w:val="0"/>
                  <w:marBottom w:val="0"/>
                  <w:divBdr>
                    <w:top w:val="none" w:sz="0" w:space="0" w:color="auto"/>
                    <w:left w:val="none" w:sz="0" w:space="0" w:color="auto"/>
                    <w:bottom w:val="none" w:sz="0" w:space="0" w:color="auto"/>
                    <w:right w:val="none" w:sz="0" w:space="0" w:color="auto"/>
                  </w:divBdr>
                </w:div>
                <w:div w:id="1112289324">
                  <w:marLeft w:val="0"/>
                  <w:marRight w:val="0"/>
                  <w:marTop w:val="0"/>
                  <w:marBottom w:val="0"/>
                  <w:divBdr>
                    <w:top w:val="none" w:sz="0" w:space="0" w:color="auto"/>
                    <w:left w:val="none" w:sz="0" w:space="0" w:color="auto"/>
                    <w:bottom w:val="none" w:sz="0" w:space="0" w:color="auto"/>
                    <w:right w:val="none" w:sz="0" w:space="0" w:color="auto"/>
                  </w:divBdr>
                </w:div>
                <w:div w:id="285624388">
                  <w:marLeft w:val="0"/>
                  <w:marRight w:val="0"/>
                  <w:marTop w:val="0"/>
                  <w:marBottom w:val="0"/>
                  <w:divBdr>
                    <w:top w:val="none" w:sz="0" w:space="0" w:color="auto"/>
                    <w:left w:val="none" w:sz="0" w:space="0" w:color="auto"/>
                    <w:bottom w:val="none" w:sz="0" w:space="0" w:color="auto"/>
                    <w:right w:val="none" w:sz="0" w:space="0" w:color="auto"/>
                  </w:divBdr>
                </w:div>
                <w:div w:id="120147715">
                  <w:marLeft w:val="0"/>
                  <w:marRight w:val="0"/>
                  <w:marTop w:val="0"/>
                  <w:marBottom w:val="0"/>
                  <w:divBdr>
                    <w:top w:val="none" w:sz="0" w:space="0" w:color="auto"/>
                    <w:left w:val="none" w:sz="0" w:space="0" w:color="auto"/>
                    <w:bottom w:val="none" w:sz="0" w:space="0" w:color="auto"/>
                    <w:right w:val="none" w:sz="0" w:space="0" w:color="auto"/>
                  </w:divBdr>
                </w:div>
                <w:div w:id="1051150308">
                  <w:marLeft w:val="0"/>
                  <w:marRight w:val="0"/>
                  <w:marTop w:val="0"/>
                  <w:marBottom w:val="0"/>
                  <w:divBdr>
                    <w:top w:val="none" w:sz="0" w:space="0" w:color="auto"/>
                    <w:left w:val="none" w:sz="0" w:space="0" w:color="auto"/>
                    <w:bottom w:val="none" w:sz="0" w:space="0" w:color="auto"/>
                    <w:right w:val="none" w:sz="0" w:space="0" w:color="auto"/>
                  </w:divBdr>
                </w:div>
                <w:div w:id="41487766">
                  <w:marLeft w:val="0"/>
                  <w:marRight w:val="0"/>
                  <w:marTop w:val="0"/>
                  <w:marBottom w:val="0"/>
                  <w:divBdr>
                    <w:top w:val="none" w:sz="0" w:space="0" w:color="auto"/>
                    <w:left w:val="none" w:sz="0" w:space="0" w:color="auto"/>
                    <w:bottom w:val="none" w:sz="0" w:space="0" w:color="auto"/>
                    <w:right w:val="none" w:sz="0" w:space="0" w:color="auto"/>
                  </w:divBdr>
                </w:div>
                <w:div w:id="1200435080">
                  <w:marLeft w:val="0"/>
                  <w:marRight w:val="0"/>
                  <w:marTop w:val="0"/>
                  <w:marBottom w:val="0"/>
                  <w:divBdr>
                    <w:top w:val="none" w:sz="0" w:space="0" w:color="auto"/>
                    <w:left w:val="none" w:sz="0" w:space="0" w:color="auto"/>
                    <w:bottom w:val="none" w:sz="0" w:space="0" w:color="auto"/>
                    <w:right w:val="none" w:sz="0" w:space="0" w:color="auto"/>
                  </w:divBdr>
                </w:div>
                <w:div w:id="209846568">
                  <w:marLeft w:val="0"/>
                  <w:marRight w:val="0"/>
                  <w:marTop w:val="0"/>
                  <w:marBottom w:val="0"/>
                  <w:divBdr>
                    <w:top w:val="none" w:sz="0" w:space="0" w:color="auto"/>
                    <w:left w:val="none" w:sz="0" w:space="0" w:color="auto"/>
                    <w:bottom w:val="none" w:sz="0" w:space="0" w:color="auto"/>
                    <w:right w:val="none" w:sz="0" w:space="0" w:color="auto"/>
                  </w:divBdr>
                </w:div>
                <w:div w:id="1632177122">
                  <w:marLeft w:val="0"/>
                  <w:marRight w:val="0"/>
                  <w:marTop w:val="0"/>
                  <w:marBottom w:val="0"/>
                  <w:divBdr>
                    <w:top w:val="none" w:sz="0" w:space="0" w:color="auto"/>
                    <w:left w:val="none" w:sz="0" w:space="0" w:color="auto"/>
                    <w:bottom w:val="none" w:sz="0" w:space="0" w:color="auto"/>
                    <w:right w:val="none" w:sz="0" w:space="0" w:color="auto"/>
                  </w:divBdr>
                </w:div>
                <w:div w:id="1910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024">
          <w:marLeft w:val="0"/>
          <w:marRight w:val="0"/>
          <w:marTop w:val="0"/>
          <w:marBottom w:val="0"/>
          <w:divBdr>
            <w:top w:val="none" w:sz="0" w:space="0" w:color="auto"/>
            <w:left w:val="none" w:sz="0" w:space="0" w:color="auto"/>
            <w:bottom w:val="none" w:sz="0" w:space="0" w:color="auto"/>
            <w:right w:val="none" w:sz="0" w:space="0" w:color="auto"/>
          </w:divBdr>
          <w:divsChild>
            <w:div w:id="819807632">
              <w:marLeft w:val="0"/>
              <w:marRight w:val="0"/>
              <w:marTop w:val="0"/>
              <w:marBottom w:val="0"/>
              <w:divBdr>
                <w:top w:val="none" w:sz="0" w:space="0" w:color="auto"/>
                <w:left w:val="none" w:sz="0" w:space="0" w:color="auto"/>
                <w:bottom w:val="none" w:sz="0" w:space="0" w:color="auto"/>
                <w:right w:val="none" w:sz="0" w:space="0" w:color="auto"/>
              </w:divBdr>
            </w:div>
            <w:div w:id="1311787949">
              <w:marLeft w:val="0"/>
              <w:marRight w:val="0"/>
              <w:marTop w:val="0"/>
              <w:marBottom w:val="0"/>
              <w:divBdr>
                <w:top w:val="none" w:sz="0" w:space="0" w:color="auto"/>
                <w:left w:val="none" w:sz="0" w:space="0" w:color="auto"/>
                <w:bottom w:val="none" w:sz="0" w:space="0" w:color="auto"/>
                <w:right w:val="none" w:sz="0" w:space="0" w:color="auto"/>
              </w:divBdr>
            </w:div>
            <w:div w:id="1004360227">
              <w:marLeft w:val="0"/>
              <w:marRight w:val="0"/>
              <w:marTop w:val="0"/>
              <w:marBottom w:val="0"/>
              <w:divBdr>
                <w:top w:val="none" w:sz="0" w:space="0" w:color="auto"/>
                <w:left w:val="none" w:sz="0" w:space="0" w:color="auto"/>
                <w:bottom w:val="none" w:sz="0" w:space="0" w:color="auto"/>
                <w:right w:val="none" w:sz="0" w:space="0" w:color="auto"/>
              </w:divBdr>
            </w:div>
            <w:div w:id="386999815">
              <w:marLeft w:val="0"/>
              <w:marRight w:val="0"/>
              <w:marTop w:val="0"/>
              <w:marBottom w:val="0"/>
              <w:divBdr>
                <w:top w:val="none" w:sz="0" w:space="0" w:color="auto"/>
                <w:left w:val="none" w:sz="0" w:space="0" w:color="auto"/>
                <w:bottom w:val="none" w:sz="0" w:space="0" w:color="auto"/>
                <w:right w:val="none" w:sz="0" w:space="0" w:color="auto"/>
              </w:divBdr>
            </w:div>
            <w:div w:id="1949000378">
              <w:marLeft w:val="0"/>
              <w:marRight w:val="0"/>
              <w:marTop w:val="0"/>
              <w:marBottom w:val="0"/>
              <w:divBdr>
                <w:top w:val="none" w:sz="0" w:space="0" w:color="auto"/>
                <w:left w:val="none" w:sz="0" w:space="0" w:color="auto"/>
                <w:bottom w:val="none" w:sz="0" w:space="0" w:color="auto"/>
                <w:right w:val="none" w:sz="0" w:space="0" w:color="auto"/>
              </w:divBdr>
            </w:div>
            <w:div w:id="248858222">
              <w:marLeft w:val="0"/>
              <w:marRight w:val="0"/>
              <w:marTop w:val="0"/>
              <w:marBottom w:val="0"/>
              <w:divBdr>
                <w:top w:val="none" w:sz="0" w:space="0" w:color="auto"/>
                <w:left w:val="none" w:sz="0" w:space="0" w:color="auto"/>
                <w:bottom w:val="none" w:sz="0" w:space="0" w:color="auto"/>
                <w:right w:val="none" w:sz="0" w:space="0" w:color="auto"/>
              </w:divBdr>
            </w:div>
            <w:div w:id="2005231756">
              <w:marLeft w:val="0"/>
              <w:marRight w:val="0"/>
              <w:marTop w:val="0"/>
              <w:marBottom w:val="0"/>
              <w:divBdr>
                <w:top w:val="none" w:sz="0" w:space="0" w:color="auto"/>
                <w:left w:val="none" w:sz="0" w:space="0" w:color="auto"/>
                <w:bottom w:val="none" w:sz="0" w:space="0" w:color="auto"/>
                <w:right w:val="none" w:sz="0" w:space="0" w:color="auto"/>
              </w:divBdr>
            </w:div>
            <w:div w:id="1783302838">
              <w:marLeft w:val="0"/>
              <w:marRight w:val="0"/>
              <w:marTop w:val="0"/>
              <w:marBottom w:val="0"/>
              <w:divBdr>
                <w:top w:val="none" w:sz="0" w:space="0" w:color="auto"/>
                <w:left w:val="none" w:sz="0" w:space="0" w:color="auto"/>
                <w:bottom w:val="none" w:sz="0" w:space="0" w:color="auto"/>
                <w:right w:val="none" w:sz="0" w:space="0" w:color="auto"/>
              </w:divBdr>
            </w:div>
            <w:div w:id="1120416476">
              <w:marLeft w:val="0"/>
              <w:marRight w:val="0"/>
              <w:marTop w:val="0"/>
              <w:marBottom w:val="0"/>
              <w:divBdr>
                <w:top w:val="none" w:sz="0" w:space="0" w:color="auto"/>
                <w:left w:val="none" w:sz="0" w:space="0" w:color="auto"/>
                <w:bottom w:val="none" w:sz="0" w:space="0" w:color="auto"/>
                <w:right w:val="none" w:sz="0" w:space="0" w:color="auto"/>
              </w:divBdr>
              <w:divsChild>
                <w:div w:id="1897816817">
                  <w:marLeft w:val="0"/>
                  <w:marRight w:val="0"/>
                  <w:marTop w:val="0"/>
                  <w:marBottom w:val="0"/>
                  <w:divBdr>
                    <w:top w:val="none" w:sz="0" w:space="0" w:color="auto"/>
                    <w:left w:val="none" w:sz="0" w:space="0" w:color="auto"/>
                    <w:bottom w:val="none" w:sz="0" w:space="0" w:color="auto"/>
                    <w:right w:val="none" w:sz="0" w:space="0" w:color="auto"/>
                  </w:divBdr>
                </w:div>
                <w:div w:id="1378159177">
                  <w:marLeft w:val="0"/>
                  <w:marRight w:val="0"/>
                  <w:marTop w:val="0"/>
                  <w:marBottom w:val="0"/>
                  <w:divBdr>
                    <w:top w:val="none" w:sz="0" w:space="0" w:color="auto"/>
                    <w:left w:val="none" w:sz="0" w:space="0" w:color="auto"/>
                    <w:bottom w:val="none" w:sz="0" w:space="0" w:color="auto"/>
                    <w:right w:val="none" w:sz="0" w:space="0" w:color="auto"/>
                  </w:divBdr>
                </w:div>
                <w:div w:id="374503278">
                  <w:marLeft w:val="0"/>
                  <w:marRight w:val="0"/>
                  <w:marTop w:val="0"/>
                  <w:marBottom w:val="0"/>
                  <w:divBdr>
                    <w:top w:val="none" w:sz="0" w:space="0" w:color="auto"/>
                    <w:left w:val="none" w:sz="0" w:space="0" w:color="auto"/>
                    <w:bottom w:val="none" w:sz="0" w:space="0" w:color="auto"/>
                    <w:right w:val="none" w:sz="0" w:space="0" w:color="auto"/>
                  </w:divBdr>
                </w:div>
                <w:div w:id="1736661370">
                  <w:marLeft w:val="0"/>
                  <w:marRight w:val="0"/>
                  <w:marTop w:val="0"/>
                  <w:marBottom w:val="0"/>
                  <w:divBdr>
                    <w:top w:val="none" w:sz="0" w:space="0" w:color="auto"/>
                    <w:left w:val="none" w:sz="0" w:space="0" w:color="auto"/>
                    <w:bottom w:val="none" w:sz="0" w:space="0" w:color="auto"/>
                    <w:right w:val="none" w:sz="0" w:space="0" w:color="auto"/>
                  </w:divBdr>
                </w:div>
                <w:div w:id="941038140">
                  <w:marLeft w:val="0"/>
                  <w:marRight w:val="0"/>
                  <w:marTop w:val="0"/>
                  <w:marBottom w:val="0"/>
                  <w:divBdr>
                    <w:top w:val="none" w:sz="0" w:space="0" w:color="auto"/>
                    <w:left w:val="none" w:sz="0" w:space="0" w:color="auto"/>
                    <w:bottom w:val="none" w:sz="0" w:space="0" w:color="auto"/>
                    <w:right w:val="none" w:sz="0" w:space="0" w:color="auto"/>
                  </w:divBdr>
                </w:div>
                <w:div w:id="267395814">
                  <w:marLeft w:val="0"/>
                  <w:marRight w:val="0"/>
                  <w:marTop w:val="0"/>
                  <w:marBottom w:val="0"/>
                  <w:divBdr>
                    <w:top w:val="none" w:sz="0" w:space="0" w:color="auto"/>
                    <w:left w:val="none" w:sz="0" w:space="0" w:color="auto"/>
                    <w:bottom w:val="none" w:sz="0" w:space="0" w:color="auto"/>
                    <w:right w:val="none" w:sz="0" w:space="0" w:color="auto"/>
                  </w:divBdr>
                </w:div>
                <w:div w:id="1617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520">
          <w:marLeft w:val="0"/>
          <w:marRight w:val="0"/>
          <w:marTop w:val="0"/>
          <w:marBottom w:val="0"/>
          <w:divBdr>
            <w:top w:val="none" w:sz="0" w:space="0" w:color="auto"/>
            <w:left w:val="none" w:sz="0" w:space="0" w:color="auto"/>
            <w:bottom w:val="none" w:sz="0" w:space="0" w:color="auto"/>
            <w:right w:val="none" w:sz="0" w:space="0" w:color="auto"/>
          </w:divBdr>
          <w:divsChild>
            <w:div w:id="731656240">
              <w:marLeft w:val="0"/>
              <w:marRight w:val="0"/>
              <w:marTop w:val="0"/>
              <w:marBottom w:val="0"/>
              <w:divBdr>
                <w:top w:val="none" w:sz="0" w:space="0" w:color="auto"/>
                <w:left w:val="none" w:sz="0" w:space="0" w:color="auto"/>
                <w:bottom w:val="none" w:sz="0" w:space="0" w:color="auto"/>
                <w:right w:val="none" w:sz="0" w:space="0" w:color="auto"/>
              </w:divBdr>
            </w:div>
            <w:div w:id="751007061">
              <w:marLeft w:val="0"/>
              <w:marRight w:val="0"/>
              <w:marTop w:val="0"/>
              <w:marBottom w:val="0"/>
              <w:divBdr>
                <w:top w:val="none" w:sz="0" w:space="0" w:color="auto"/>
                <w:left w:val="none" w:sz="0" w:space="0" w:color="auto"/>
                <w:bottom w:val="none" w:sz="0" w:space="0" w:color="auto"/>
                <w:right w:val="none" w:sz="0" w:space="0" w:color="auto"/>
              </w:divBdr>
            </w:div>
            <w:div w:id="1756123005">
              <w:marLeft w:val="0"/>
              <w:marRight w:val="0"/>
              <w:marTop w:val="0"/>
              <w:marBottom w:val="0"/>
              <w:divBdr>
                <w:top w:val="none" w:sz="0" w:space="0" w:color="auto"/>
                <w:left w:val="none" w:sz="0" w:space="0" w:color="auto"/>
                <w:bottom w:val="none" w:sz="0" w:space="0" w:color="auto"/>
                <w:right w:val="none" w:sz="0" w:space="0" w:color="auto"/>
              </w:divBdr>
            </w:div>
            <w:div w:id="492836877">
              <w:marLeft w:val="0"/>
              <w:marRight w:val="0"/>
              <w:marTop w:val="0"/>
              <w:marBottom w:val="0"/>
              <w:divBdr>
                <w:top w:val="none" w:sz="0" w:space="0" w:color="auto"/>
                <w:left w:val="none" w:sz="0" w:space="0" w:color="auto"/>
                <w:bottom w:val="none" w:sz="0" w:space="0" w:color="auto"/>
                <w:right w:val="none" w:sz="0" w:space="0" w:color="auto"/>
              </w:divBdr>
            </w:div>
            <w:div w:id="1069696276">
              <w:marLeft w:val="0"/>
              <w:marRight w:val="0"/>
              <w:marTop w:val="0"/>
              <w:marBottom w:val="0"/>
              <w:divBdr>
                <w:top w:val="none" w:sz="0" w:space="0" w:color="auto"/>
                <w:left w:val="none" w:sz="0" w:space="0" w:color="auto"/>
                <w:bottom w:val="none" w:sz="0" w:space="0" w:color="auto"/>
                <w:right w:val="none" w:sz="0" w:space="0" w:color="auto"/>
              </w:divBdr>
            </w:div>
            <w:div w:id="827357534">
              <w:marLeft w:val="0"/>
              <w:marRight w:val="0"/>
              <w:marTop w:val="0"/>
              <w:marBottom w:val="0"/>
              <w:divBdr>
                <w:top w:val="none" w:sz="0" w:space="0" w:color="auto"/>
                <w:left w:val="none" w:sz="0" w:space="0" w:color="auto"/>
                <w:bottom w:val="none" w:sz="0" w:space="0" w:color="auto"/>
                <w:right w:val="none" w:sz="0" w:space="0" w:color="auto"/>
              </w:divBdr>
            </w:div>
            <w:div w:id="1235319149">
              <w:marLeft w:val="0"/>
              <w:marRight w:val="0"/>
              <w:marTop w:val="0"/>
              <w:marBottom w:val="0"/>
              <w:divBdr>
                <w:top w:val="none" w:sz="0" w:space="0" w:color="auto"/>
                <w:left w:val="none" w:sz="0" w:space="0" w:color="auto"/>
                <w:bottom w:val="none" w:sz="0" w:space="0" w:color="auto"/>
                <w:right w:val="none" w:sz="0" w:space="0" w:color="auto"/>
              </w:divBdr>
            </w:div>
            <w:div w:id="2124225207">
              <w:marLeft w:val="0"/>
              <w:marRight w:val="0"/>
              <w:marTop w:val="0"/>
              <w:marBottom w:val="0"/>
              <w:divBdr>
                <w:top w:val="none" w:sz="0" w:space="0" w:color="auto"/>
                <w:left w:val="none" w:sz="0" w:space="0" w:color="auto"/>
                <w:bottom w:val="none" w:sz="0" w:space="0" w:color="auto"/>
                <w:right w:val="none" w:sz="0" w:space="0" w:color="auto"/>
              </w:divBdr>
            </w:div>
            <w:div w:id="1797260398">
              <w:marLeft w:val="0"/>
              <w:marRight w:val="0"/>
              <w:marTop w:val="0"/>
              <w:marBottom w:val="0"/>
              <w:divBdr>
                <w:top w:val="none" w:sz="0" w:space="0" w:color="auto"/>
                <w:left w:val="none" w:sz="0" w:space="0" w:color="auto"/>
                <w:bottom w:val="none" w:sz="0" w:space="0" w:color="auto"/>
                <w:right w:val="none" w:sz="0" w:space="0" w:color="auto"/>
              </w:divBdr>
            </w:div>
            <w:div w:id="30493545">
              <w:marLeft w:val="0"/>
              <w:marRight w:val="0"/>
              <w:marTop w:val="0"/>
              <w:marBottom w:val="0"/>
              <w:divBdr>
                <w:top w:val="none" w:sz="0" w:space="0" w:color="auto"/>
                <w:left w:val="none" w:sz="0" w:space="0" w:color="auto"/>
                <w:bottom w:val="none" w:sz="0" w:space="0" w:color="auto"/>
                <w:right w:val="none" w:sz="0" w:space="0" w:color="auto"/>
              </w:divBdr>
            </w:div>
            <w:div w:id="720713005">
              <w:marLeft w:val="0"/>
              <w:marRight w:val="0"/>
              <w:marTop w:val="0"/>
              <w:marBottom w:val="0"/>
              <w:divBdr>
                <w:top w:val="none" w:sz="0" w:space="0" w:color="auto"/>
                <w:left w:val="none" w:sz="0" w:space="0" w:color="auto"/>
                <w:bottom w:val="none" w:sz="0" w:space="0" w:color="auto"/>
                <w:right w:val="none" w:sz="0" w:space="0" w:color="auto"/>
              </w:divBdr>
            </w:div>
            <w:div w:id="634331143">
              <w:marLeft w:val="0"/>
              <w:marRight w:val="0"/>
              <w:marTop w:val="0"/>
              <w:marBottom w:val="0"/>
              <w:divBdr>
                <w:top w:val="none" w:sz="0" w:space="0" w:color="auto"/>
                <w:left w:val="none" w:sz="0" w:space="0" w:color="auto"/>
                <w:bottom w:val="none" w:sz="0" w:space="0" w:color="auto"/>
                <w:right w:val="none" w:sz="0" w:space="0" w:color="auto"/>
              </w:divBdr>
            </w:div>
            <w:div w:id="1162966731">
              <w:marLeft w:val="0"/>
              <w:marRight w:val="0"/>
              <w:marTop w:val="0"/>
              <w:marBottom w:val="0"/>
              <w:divBdr>
                <w:top w:val="none" w:sz="0" w:space="0" w:color="auto"/>
                <w:left w:val="none" w:sz="0" w:space="0" w:color="auto"/>
                <w:bottom w:val="none" w:sz="0" w:space="0" w:color="auto"/>
                <w:right w:val="none" w:sz="0" w:space="0" w:color="auto"/>
              </w:divBdr>
            </w:div>
            <w:div w:id="1996253382">
              <w:marLeft w:val="0"/>
              <w:marRight w:val="0"/>
              <w:marTop w:val="0"/>
              <w:marBottom w:val="0"/>
              <w:divBdr>
                <w:top w:val="none" w:sz="0" w:space="0" w:color="auto"/>
                <w:left w:val="none" w:sz="0" w:space="0" w:color="auto"/>
                <w:bottom w:val="none" w:sz="0" w:space="0" w:color="auto"/>
                <w:right w:val="none" w:sz="0" w:space="0" w:color="auto"/>
              </w:divBdr>
            </w:div>
            <w:div w:id="583876203">
              <w:marLeft w:val="0"/>
              <w:marRight w:val="0"/>
              <w:marTop w:val="0"/>
              <w:marBottom w:val="0"/>
              <w:divBdr>
                <w:top w:val="none" w:sz="0" w:space="0" w:color="auto"/>
                <w:left w:val="none" w:sz="0" w:space="0" w:color="auto"/>
                <w:bottom w:val="none" w:sz="0" w:space="0" w:color="auto"/>
                <w:right w:val="none" w:sz="0" w:space="0" w:color="auto"/>
              </w:divBdr>
            </w:div>
            <w:div w:id="479731178">
              <w:marLeft w:val="0"/>
              <w:marRight w:val="0"/>
              <w:marTop w:val="0"/>
              <w:marBottom w:val="0"/>
              <w:divBdr>
                <w:top w:val="none" w:sz="0" w:space="0" w:color="auto"/>
                <w:left w:val="none" w:sz="0" w:space="0" w:color="auto"/>
                <w:bottom w:val="none" w:sz="0" w:space="0" w:color="auto"/>
                <w:right w:val="none" w:sz="0" w:space="0" w:color="auto"/>
              </w:divBdr>
            </w:div>
            <w:div w:id="410742354">
              <w:marLeft w:val="0"/>
              <w:marRight w:val="0"/>
              <w:marTop w:val="0"/>
              <w:marBottom w:val="0"/>
              <w:divBdr>
                <w:top w:val="none" w:sz="0" w:space="0" w:color="auto"/>
                <w:left w:val="none" w:sz="0" w:space="0" w:color="auto"/>
                <w:bottom w:val="none" w:sz="0" w:space="0" w:color="auto"/>
                <w:right w:val="none" w:sz="0" w:space="0" w:color="auto"/>
              </w:divBdr>
            </w:div>
            <w:div w:id="1516722463">
              <w:marLeft w:val="0"/>
              <w:marRight w:val="0"/>
              <w:marTop w:val="0"/>
              <w:marBottom w:val="0"/>
              <w:divBdr>
                <w:top w:val="none" w:sz="0" w:space="0" w:color="auto"/>
                <w:left w:val="none" w:sz="0" w:space="0" w:color="auto"/>
                <w:bottom w:val="none" w:sz="0" w:space="0" w:color="auto"/>
                <w:right w:val="none" w:sz="0" w:space="0" w:color="auto"/>
              </w:divBdr>
            </w:div>
            <w:div w:id="605623638">
              <w:marLeft w:val="0"/>
              <w:marRight w:val="0"/>
              <w:marTop w:val="0"/>
              <w:marBottom w:val="0"/>
              <w:divBdr>
                <w:top w:val="none" w:sz="0" w:space="0" w:color="auto"/>
                <w:left w:val="none" w:sz="0" w:space="0" w:color="auto"/>
                <w:bottom w:val="none" w:sz="0" w:space="0" w:color="auto"/>
                <w:right w:val="none" w:sz="0" w:space="0" w:color="auto"/>
              </w:divBdr>
            </w:div>
            <w:div w:id="416754275">
              <w:marLeft w:val="0"/>
              <w:marRight w:val="0"/>
              <w:marTop w:val="0"/>
              <w:marBottom w:val="0"/>
              <w:divBdr>
                <w:top w:val="none" w:sz="0" w:space="0" w:color="auto"/>
                <w:left w:val="none" w:sz="0" w:space="0" w:color="auto"/>
                <w:bottom w:val="none" w:sz="0" w:space="0" w:color="auto"/>
                <w:right w:val="none" w:sz="0" w:space="0" w:color="auto"/>
              </w:divBdr>
            </w:div>
            <w:div w:id="969820849">
              <w:marLeft w:val="0"/>
              <w:marRight w:val="0"/>
              <w:marTop w:val="0"/>
              <w:marBottom w:val="0"/>
              <w:divBdr>
                <w:top w:val="none" w:sz="0" w:space="0" w:color="auto"/>
                <w:left w:val="none" w:sz="0" w:space="0" w:color="auto"/>
                <w:bottom w:val="none" w:sz="0" w:space="0" w:color="auto"/>
                <w:right w:val="none" w:sz="0" w:space="0" w:color="auto"/>
              </w:divBdr>
            </w:div>
            <w:div w:id="28575394">
              <w:marLeft w:val="0"/>
              <w:marRight w:val="0"/>
              <w:marTop w:val="0"/>
              <w:marBottom w:val="0"/>
              <w:divBdr>
                <w:top w:val="none" w:sz="0" w:space="0" w:color="auto"/>
                <w:left w:val="none" w:sz="0" w:space="0" w:color="auto"/>
                <w:bottom w:val="none" w:sz="0" w:space="0" w:color="auto"/>
                <w:right w:val="none" w:sz="0" w:space="0" w:color="auto"/>
              </w:divBdr>
            </w:div>
            <w:div w:id="1870071869">
              <w:marLeft w:val="0"/>
              <w:marRight w:val="0"/>
              <w:marTop w:val="0"/>
              <w:marBottom w:val="0"/>
              <w:divBdr>
                <w:top w:val="none" w:sz="0" w:space="0" w:color="auto"/>
                <w:left w:val="none" w:sz="0" w:space="0" w:color="auto"/>
                <w:bottom w:val="none" w:sz="0" w:space="0" w:color="auto"/>
                <w:right w:val="none" w:sz="0" w:space="0" w:color="auto"/>
              </w:divBdr>
            </w:div>
            <w:div w:id="104692555">
              <w:marLeft w:val="0"/>
              <w:marRight w:val="0"/>
              <w:marTop w:val="0"/>
              <w:marBottom w:val="0"/>
              <w:divBdr>
                <w:top w:val="none" w:sz="0" w:space="0" w:color="auto"/>
                <w:left w:val="none" w:sz="0" w:space="0" w:color="auto"/>
                <w:bottom w:val="none" w:sz="0" w:space="0" w:color="auto"/>
                <w:right w:val="none" w:sz="0" w:space="0" w:color="auto"/>
              </w:divBdr>
            </w:div>
            <w:div w:id="190461710">
              <w:marLeft w:val="0"/>
              <w:marRight w:val="0"/>
              <w:marTop w:val="0"/>
              <w:marBottom w:val="0"/>
              <w:divBdr>
                <w:top w:val="none" w:sz="0" w:space="0" w:color="auto"/>
                <w:left w:val="none" w:sz="0" w:space="0" w:color="auto"/>
                <w:bottom w:val="none" w:sz="0" w:space="0" w:color="auto"/>
                <w:right w:val="none" w:sz="0" w:space="0" w:color="auto"/>
              </w:divBdr>
            </w:div>
            <w:div w:id="1638559624">
              <w:marLeft w:val="0"/>
              <w:marRight w:val="0"/>
              <w:marTop w:val="0"/>
              <w:marBottom w:val="0"/>
              <w:divBdr>
                <w:top w:val="none" w:sz="0" w:space="0" w:color="auto"/>
                <w:left w:val="none" w:sz="0" w:space="0" w:color="auto"/>
                <w:bottom w:val="none" w:sz="0" w:space="0" w:color="auto"/>
                <w:right w:val="none" w:sz="0" w:space="0" w:color="auto"/>
              </w:divBdr>
              <w:divsChild>
                <w:div w:id="1000885710">
                  <w:marLeft w:val="0"/>
                  <w:marRight w:val="0"/>
                  <w:marTop w:val="0"/>
                  <w:marBottom w:val="0"/>
                  <w:divBdr>
                    <w:top w:val="none" w:sz="0" w:space="0" w:color="auto"/>
                    <w:left w:val="none" w:sz="0" w:space="0" w:color="auto"/>
                    <w:bottom w:val="none" w:sz="0" w:space="0" w:color="auto"/>
                    <w:right w:val="none" w:sz="0" w:space="0" w:color="auto"/>
                  </w:divBdr>
                </w:div>
                <w:div w:id="1702585594">
                  <w:marLeft w:val="0"/>
                  <w:marRight w:val="0"/>
                  <w:marTop w:val="0"/>
                  <w:marBottom w:val="0"/>
                  <w:divBdr>
                    <w:top w:val="none" w:sz="0" w:space="0" w:color="auto"/>
                    <w:left w:val="none" w:sz="0" w:space="0" w:color="auto"/>
                    <w:bottom w:val="none" w:sz="0" w:space="0" w:color="auto"/>
                    <w:right w:val="none" w:sz="0" w:space="0" w:color="auto"/>
                  </w:divBdr>
                </w:div>
                <w:div w:id="1678967464">
                  <w:marLeft w:val="0"/>
                  <w:marRight w:val="0"/>
                  <w:marTop w:val="0"/>
                  <w:marBottom w:val="0"/>
                  <w:divBdr>
                    <w:top w:val="none" w:sz="0" w:space="0" w:color="auto"/>
                    <w:left w:val="none" w:sz="0" w:space="0" w:color="auto"/>
                    <w:bottom w:val="none" w:sz="0" w:space="0" w:color="auto"/>
                    <w:right w:val="none" w:sz="0" w:space="0" w:color="auto"/>
                  </w:divBdr>
                </w:div>
                <w:div w:id="1734886481">
                  <w:marLeft w:val="0"/>
                  <w:marRight w:val="0"/>
                  <w:marTop w:val="0"/>
                  <w:marBottom w:val="0"/>
                  <w:divBdr>
                    <w:top w:val="none" w:sz="0" w:space="0" w:color="auto"/>
                    <w:left w:val="none" w:sz="0" w:space="0" w:color="auto"/>
                    <w:bottom w:val="none" w:sz="0" w:space="0" w:color="auto"/>
                    <w:right w:val="none" w:sz="0" w:space="0" w:color="auto"/>
                  </w:divBdr>
                </w:div>
                <w:div w:id="1752268723">
                  <w:marLeft w:val="0"/>
                  <w:marRight w:val="0"/>
                  <w:marTop w:val="0"/>
                  <w:marBottom w:val="0"/>
                  <w:divBdr>
                    <w:top w:val="none" w:sz="0" w:space="0" w:color="auto"/>
                    <w:left w:val="none" w:sz="0" w:space="0" w:color="auto"/>
                    <w:bottom w:val="none" w:sz="0" w:space="0" w:color="auto"/>
                    <w:right w:val="none" w:sz="0" w:space="0" w:color="auto"/>
                  </w:divBdr>
                </w:div>
                <w:div w:id="378750154">
                  <w:marLeft w:val="0"/>
                  <w:marRight w:val="0"/>
                  <w:marTop w:val="0"/>
                  <w:marBottom w:val="0"/>
                  <w:divBdr>
                    <w:top w:val="none" w:sz="0" w:space="0" w:color="auto"/>
                    <w:left w:val="none" w:sz="0" w:space="0" w:color="auto"/>
                    <w:bottom w:val="none" w:sz="0" w:space="0" w:color="auto"/>
                    <w:right w:val="none" w:sz="0" w:space="0" w:color="auto"/>
                  </w:divBdr>
                </w:div>
                <w:div w:id="183831126">
                  <w:marLeft w:val="0"/>
                  <w:marRight w:val="0"/>
                  <w:marTop w:val="0"/>
                  <w:marBottom w:val="0"/>
                  <w:divBdr>
                    <w:top w:val="none" w:sz="0" w:space="0" w:color="auto"/>
                    <w:left w:val="none" w:sz="0" w:space="0" w:color="auto"/>
                    <w:bottom w:val="none" w:sz="0" w:space="0" w:color="auto"/>
                    <w:right w:val="none" w:sz="0" w:space="0" w:color="auto"/>
                  </w:divBdr>
                </w:div>
                <w:div w:id="59210174">
                  <w:marLeft w:val="0"/>
                  <w:marRight w:val="0"/>
                  <w:marTop w:val="0"/>
                  <w:marBottom w:val="0"/>
                  <w:divBdr>
                    <w:top w:val="none" w:sz="0" w:space="0" w:color="auto"/>
                    <w:left w:val="none" w:sz="0" w:space="0" w:color="auto"/>
                    <w:bottom w:val="none" w:sz="0" w:space="0" w:color="auto"/>
                    <w:right w:val="none" w:sz="0" w:space="0" w:color="auto"/>
                  </w:divBdr>
                </w:div>
                <w:div w:id="408575793">
                  <w:marLeft w:val="0"/>
                  <w:marRight w:val="0"/>
                  <w:marTop w:val="0"/>
                  <w:marBottom w:val="0"/>
                  <w:divBdr>
                    <w:top w:val="none" w:sz="0" w:space="0" w:color="auto"/>
                    <w:left w:val="none" w:sz="0" w:space="0" w:color="auto"/>
                    <w:bottom w:val="none" w:sz="0" w:space="0" w:color="auto"/>
                    <w:right w:val="none" w:sz="0" w:space="0" w:color="auto"/>
                  </w:divBdr>
                </w:div>
                <w:div w:id="103423889">
                  <w:marLeft w:val="0"/>
                  <w:marRight w:val="0"/>
                  <w:marTop w:val="0"/>
                  <w:marBottom w:val="0"/>
                  <w:divBdr>
                    <w:top w:val="none" w:sz="0" w:space="0" w:color="auto"/>
                    <w:left w:val="none" w:sz="0" w:space="0" w:color="auto"/>
                    <w:bottom w:val="none" w:sz="0" w:space="0" w:color="auto"/>
                    <w:right w:val="none" w:sz="0" w:space="0" w:color="auto"/>
                  </w:divBdr>
                </w:div>
                <w:div w:id="398678173">
                  <w:marLeft w:val="0"/>
                  <w:marRight w:val="0"/>
                  <w:marTop w:val="0"/>
                  <w:marBottom w:val="0"/>
                  <w:divBdr>
                    <w:top w:val="none" w:sz="0" w:space="0" w:color="auto"/>
                    <w:left w:val="none" w:sz="0" w:space="0" w:color="auto"/>
                    <w:bottom w:val="none" w:sz="0" w:space="0" w:color="auto"/>
                    <w:right w:val="none" w:sz="0" w:space="0" w:color="auto"/>
                  </w:divBdr>
                </w:div>
                <w:div w:id="715354392">
                  <w:marLeft w:val="0"/>
                  <w:marRight w:val="0"/>
                  <w:marTop w:val="0"/>
                  <w:marBottom w:val="0"/>
                  <w:divBdr>
                    <w:top w:val="none" w:sz="0" w:space="0" w:color="auto"/>
                    <w:left w:val="none" w:sz="0" w:space="0" w:color="auto"/>
                    <w:bottom w:val="none" w:sz="0" w:space="0" w:color="auto"/>
                    <w:right w:val="none" w:sz="0" w:space="0" w:color="auto"/>
                  </w:divBdr>
                </w:div>
                <w:div w:id="1053693257">
                  <w:marLeft w:val="0"/>
                  <w:marRight w:val="0"/>
                  <w:marTop w:val="0"/>
                  <w:marBottom w:val="0"/>
                  <w:divBdr>
                    <w:top w:val="none" w:sz="0" w:space="0" w:color="auto"/>
                    <w:left w:val="none" w:sz="0" w:space="0" w:color="auto"/>
                    <w:bottom w:val="none" w:sz="0" w:space="0" w:color="auto"/>
                    <w:right w:val="none" w:sz="0" w:space="0" w:color="auto"/>
                  </w:divBdr>
                </w:div>
                <w:div w:id="555169187">
                  <w:marLeft w:val="0"/>
                  <w:marRight w:val="0"/>
                  <w:marTop w:val="0"/>
                  <w:marBottom w:val="0"/>
                  <w:divBdr>
                    <w:top w:val="none" w:sz="0" w:space="0" w:color="auto"/>
                    <w:left w:val="none" w:sz="0" w:space="0" w:color="auto"/>
                    <w:bottom w:val="none" w:sz="0" w:space="0" w:color="auto"/>
                    <w:right w:val="none" w:sz="0" w:space="0" w:color="auto"/>
                  </w:divBdr>
                </w:div>
                <w:div w:id="1224752678">
                  <w:marLeft w:val="0"/>
                  <w:marRight w:val="0"/>
                  <w:marTop w:val="0"/>
                  <w:marBottom w:val="0"/>
                  <w:divBdr>
                    <w:top w:val="none" w:sz="0" w:space="0" w:color="auto"/>
                    <w:left w:val="none" w:sz="0" w:space="0" w:color="auto"/>
                    <w:bottom w:val="none" w:sz="0" w:space="0" w:color="auto"/>
                    <w:right w:val="none" w:sz="0" w:space="0" w:color="auto"/>
                  </w:divBdr>
                </w:div>
                <w:div w:id="1390959574">
                  <w:marLeft w:val="0"/>
                  <w:marRight w:val="0"/>
                  <w:marTop w:val="0"/>
                  <w:marBottom w:val="0"/>
                  <w:divBdr>
                    <w:top w:val="none" w:sz="0" w:space="0" w:color="auto"/>
                    <w:left w:val="none" w:sz="0" w:space="0" w:color="auto"/>
                    <w:bottom w:val="none" w:sz="0" w:space="0" w:color="auto"/>
                    <w:right w:val="none" w:sz="0" w:space="0" w:color="auto"/>
                  </w:divBdr>
                </w:div>
                <w:div w:id="1020938440">
                  <w:marLeft w:val="0"/>
                  <w:marRight w:val="0"/>
                  <w:marTop w:val="0"/>
                  <w:marBottom w:val="0"/>
                  <w:divBdr>
                    <w:top w:val="none" w:sz="0" w:space="0" w:color="auto"/>
                    <w:left w:val="none" w:sz="0" w:space="0" w:color="auto"/>
                    <w:bottom w:val="none" w:sz="0" w:space="0" w:color="auto"/>
                    <w:right w:val="none" w:sz="0" w:space="0" w:color="auto"/>
                  </w:divBdr>
                </w:div>
                <w:div w:id="1187989378">
                  <w:marLeft w:val="0"/>
                  <w:marRight w:val="0"/>
                  <w:marTop w:val="0"/>
                  <w:marBottom w:val="0"/>
                  <w:divBdr>
                    <w:top w:val="none" w:sz="0" w:space="0" w:color="auto"/>
                    <w:left w:val="none" w:sz="0" w:space="0" w:color="auto"/>
                    <w:bottom w:val="none" w:sz="0" w:space="0" w:color="auto"/>
                    <w:right w:val="none" w:sz="0" w:space="0" w:color="auto"/>
                  </w:divBdr>
                </w:div>
                <w:div w:id="1878540519">
                  <w:marLeft w:val="0"/>
                  <w:marRight w:val="0"/>
                  <w:marTop w:val="0"/>
                  <w:marBottom w:val="0"/>
                  <w:divBdr>
                    <w:top w:val="none" w:sz="0" w:space="0" w:color="auto"/>
                    <w:left w:val="none" w:sz="0" w:space="0" w:color="auto"/>
                    <w:bottom w:val="none" w:sz="0" w:space="0" w:color="auto"/>
                    <w:right w:val="none" w:sz="0" w:space="0" w:color="auto"/>
                  </w:divBdr>
                </w:div>
                <w:div w:id="1827241946">
                  <w:marLeft w:val="0"/>
                  <w:marRight w:val="0"/>
                  <w:marTop w:val="0"/>
                  <w:marBottom w:val="0"/>
                  <w:divBdr>
                    <w:top w:val="none" w:sz="0" w:space="0" w:color="auto"/>
                    <w:left w:val="none" w:sz="0" w:space="0" w:color="auto"/>
                    <w:bottom w:val="none" w:sz="0" w:space="0" w:color="auto"/>
                    <w:right w:val="none" w:sz="0" w:space="0" w:color="auto"/>
                  </w:divBdr>
                </w:div>
                <w:div w:id="238561796">
                  <w:marLeft w:val="0"/>
                  <w:marRight w:val="0"/>
                  <w:marTop w:val="0"/>
                  <w:marBottom w:val="0"/>
                  <w:divBdr>
                    <w:top w:val="none" w:sz="0" w:space="0" w:color="auto"/>
                    <w:left w:val="none" w:sz="0" w:space="0" w:color="auto"/>
                    <w:bottom w:val="none" w:sz="0" w:space="0" w:color="auto"/>
                    <w:right w:val="none" w:sz="0" w:space="0" w:color="auto"/>
                  </w:divBdr>
                </w:div>
                <w:div w:id="1756247983">
                  <w:marLeft w:val="0"/>
                  <w:marRight w:val="0"/>
                  <w:marTop w:val="0"/>
                  <w:marBottom w:val="0"/>
                  <w:divBdr>
                    <w:top w:val="none" w:sz="0" w:space="0" w:color="auto"/>
                    <w:left w:val="none" w:sz="0" w:space="0" w:color="auto"/>
                    <w:bottom w:val="none" w:sz="0" w:space="0" w:color="auto"/>
                    <w:right w:val="none" w:sz="0" w:space="0" w:color="auto"/>
                  </w:divBdr>
                </w:div>
                <w:div w:id="1073238592">
                  <w:marLeft w:val="0"/>
                  <w:marRight w:val="0"/>
                  <w:marTop w:val="0"/>
                  <w:marBottom w:val="0"/>
                  <w:divBdr>
                    <w:top w:val="none" w:sz="0" w:space="0" w:color="auto"/>
                    <w:left w:val="none" w:sz="0" w:space="0" w:color="auto"/>
                    <w:bottom w:val="none" w:sz="0" w:space="0" w:color="auto"/>
                    <w:right w:val="none" w:sz="0" w:space="0" w:color="auto"/>
                  </w:divBdr>
                </w:div>
                <w:div w:id="2009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742">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940451436">
              <w:marLeft w:val="0"/>
              <w:marRight w:val="0"/>
              <w:marTop w:val="0"/>
              <w:marBottom w:val="0"/>
              <w:divBdr>
                <w:top w:val="none" w:sz="0" w:space="0" w:color="auto"/>
                <w:left w:val="none" w:sz="0" w:space="0" w:color="auto"/>
                <w:bottom w:val="none" w:sz="0" w:space="0" w:color="auto"/>
                <w:right w:val="none" w:sz="0" w:space="0" w:color="auto"/>
              </w:divBdr>
            </w:div>
            <w:div w:id="165294881">
              <w:marLeft w:val="0"/>
              <w:marRight w:val="0"/>
              <w:marTop w:val="0"/>
              <w:marBottom w:val="0"/>
              <w:divBdr>
                <w:top w:val="none" w:sz="0" w:space="0" w:color="auto"/>
                <w:left w:val="none" w:sz="0" w:space="0" w:color="auto"/>
                <w:bottom w:val="none" w:sz="0" w:space="0" w:color="auto"/>
                <w:right w:val="none" w:sz="0" w:space="0" w:color="auto"/>
              </w:divBdr>
            </w:div>
            <w:div w:id="333730202">
              <w:marLeft w:val="0"/>
              <w:marRight w:val="0"/>
              <w:marTop w:val="0"/>
              <w:marBottom w:val="0"/>
              <w:divBdr>
                <w:top w:val="none" w:sz="0" w:space="0" w:color="auto"/>
                <w:left w:val="none" w:sz="0" w:space="0" w:color="auto"/>
                <w:bottom w:val="none" w:sz="0" w:space="0" w:color="auto"/>
                <w:right w:val="none" w:sz="0" w:space="0" w:color="auto"/>
              </w:divBdr>
            </w:div>
            <w:div w:id="420420637">
              <w:marLeft w:val="0"/>
              <w:marRight w:val="0"/>
              <w:marTop w:val="0"/>
              <w:marBottom w:val="0"/>
              <w:divBdr>
                <w:top w:val="none" w:sz="0" w:space="0" w:color="auto"/>
                <w:left w:val="none" w:sz="0" w:space="0" w:color="auto"/>
                <w:bottom w:val="none" w:sz="0" w:space="0" w:color="auto"/>
                <w:right w:val="none" w:sz="0" w:space="0" w:color="auto"/>
              </w:divBdr>
            </w:div>
            <w:div w:id="323437941">
              <w:marLeft w:val="0"/>
              <w:marRight w:val="0"/>
              <w:marTop w:val="0"/>
              <w:marBottom w:val="0"/>
              <w:divBdr>
                <w:top w:val="none" w:sz="0" w:space="0" w:color="auto"/>
                <w:left w:val="none" w:sz="0" w:space="0" w:color="auto"/>
                <w:bottom w:val="none" w:sz="0" w:space="0" w:color="auto"/>
                <w:right w:val="none" w:sz="0" w:space="0" w:color="auto"/>
              </w:divBdr>
            </w:div>
            <w:div w:id="333804588">
              <w:marLeft w:val="0"/>
              <w:marRight w:val="0"/>
              <w:marTop w:val="0"/>
              <w:marBottom w:val="0"/>
              <w:divBdr>
                <w:top w:val="none" w:sz="0" w:space="0" w:color="auto"/>
                <w:left w:val="none" w:sz="0" w:space="0" w:color="auto"/>
                <w:bottom w:val="none" w:sz="0" w:space="0" w:color="auto"/>
                <w:right w:val="none" w:sz="0" w:space="0" w:color="auto"/>
              </w:divBdr>
              <w:divsChild>
                <w:div w:id="673725458">
                  <w:marLeft w:val="0"/>
                  <w:marRight w:val="0"/>
                  <w:marTop w:val="0"/>
                  <w:marBottom w:val="0"/>
                  <w:divBdr>
                    <w:top w:val="none" w:sz="0" w:space="0" w:color="auto"/>
                    <w:left w:val="none" w:sz="0" w:space="0" w:color="auto"/>
                    <w:bottom w:val="none" w:sz="0" w:space="0" w:color="auto"/>
                    <w:right w:val="none" w:sz="0" w:space="0" w:color="auto"/>
                  </w:divBdr>
                </w:div>
                <w:div w:id="657924553">
                  <w:marLeft w:val="0"/>
                  <w:marRight w:val="0"/>
                  <w:marTop w:val="0"/>
                  <w:marBottom w:val="0"/>
                  <w:divBdr>
                    <w:top w:val="none" w:sz="0" w:space="0" w:color="auto"/>
                    <w:left w:val="none" w:sz="0" w:space="0" w:color="auto"/>
                    <w:bottom w:val="none" w:sz="0" w:space="0" w:color="auto"/>
                    <w:right w:val="none" w:sz="0" w:space="0" w:color="auto"/>
                  </w:divBdr>
                </w:div>
                <w:div w:id="523396859">
                  <w:marLeft w:val="0"/>
                  <w:marRight w:val="0"/>
                  <w:marTop w:val="0"/>
                  <w:marBottom w:val="0"/>
                  <w:divBdr>
                    <w:top w:val="none" w:sz="0" w:space="0" w:color="auto"/>
                    <w:left w:val="none" w:sz="0" w:space="0" w:color="auto"/>
                    <w:bottom w:val="none" w:sz="0" w:space="0" w:color="auto"/>
                    <w:right w:val="none" w:sz="0" w:space="0" w:color="auto"/>
                  </w:divBdr>
                </w:div>
                <w:div w:id="1523783077">
                  <w:marLeft w:val="0"/>
                  <w:marRight w:val="0"/>
                  <w:marTop w:val="0"/>
                  <w:marBottom w:val="0"/>
                  <w:divBdr>
                    <w:top w:val="none" w:sz="0" w:space="0" w:color="auto"/>
                    <w:left w:val="none" w:sz="0" w:space="0" w:color="auto"/>
                    <w:bottom w:val="none" w:sz="0" w:space="0" w:color="auto"/>
                    <w:right w:val="none" w:sz="0" w:space="0" w:color="auto"/>
                  </w:divBdr>
                </w:div>
                <w:div w:id="1901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0278">
          <w:marLeft w:val="0"/>
          <w:marRight w:val="0"/>
          <w:marTop w:val="0"/>
          <w:marBottom w:val="0"/>
          <w:divBdr>
            <w:top w:val="none" w:sz="0" w:space="0" w:color="auto"/>
            <w:left w:val="none" w:sz="0" w:space="0" w:color="auto"/>
            <w:bottom w:val="none" w:sz="0" w:space="0" w:color="auto"/>
            <w:right w:val="none" w:sz="0" w:space="0" w:color="auto"/>
          </w:divBdr>
          <w:divsChild>
            <w:div w:id="492334425">
              <w:marLeft w:val="0"/>
              <w:marRight w:val="0"/>
              <w:marTop w:val="0"/>
              <w:marBottom w:val="0"/>
              <w:divBdr>
                <w:top w:val="none" w:sz="0" w:space="0" w:color="auto"/>
                <w:left w:val="none" w:sz="0" w:space="0" w:color="auto"/>
                <w:bottom w:val="none" w:sz="0" w:space="0" w:color="auto"/>
                <w:right w:val="none" w:sz="0" w:space="0" w:color="auto"/>
              </w:divBdr>
            </w:div>
            <w:div w:id="418328954">
              <w:marLeft w:val="0"/>
              <w:marRight w:val="0"/>
              <w:marTop w:val="0"/>
              <w:marBottom w:val="0"/>
              <w:divBdr>
                <w:top w:val="none" w:sz="0" w:space="0" w:color="auto"/>
                <w:left w:val="none" w:sz="0" w:space="0" w:color="auto"/>
                <w:bottom w:val="none" w:sz="0" w:space="0" w:color="auto"/>
                <w:right w:val="none" w:sz="0" w:space="0" w:color="auto"/>
              </w:divBdr>
            </w:div>
            <w:div w:id="839394051">
              <w:marLeft w:val="0"/>
              <w:marRight w:val="0"/>
              <w:marTop w:val="0"/>
              <w:marBottom w:val="0"/>
              <w:divBdr>
                <w:top w:val="none" w:sz="0" w:space="0" w:color="auto"/>
                <w:left w:val="none" w:sz="0" w:space="0" w:color="auto"/>
                <w:bottom w:val="none" w:sz="0" w:space="0" w:color="auto"/>
                <w:right w:val="none" w:sz="0" w:space="0" w:color="auto"/>
              </w:divBdr>
            </w:div>
            <w:div w:id="1322587703">
              <w:marLeft w:val="0"/>
              <w:marRight w:val="0"/>
              <w:marTop w:val="0"/>
              <w:marBottom w:val="0"/>
              <w:divBdr>
                <w:top w:val="none" w:sz="0" w:space="0" w:color="auto"/>
                <w:left w:val="none" w:sz="0" w:space="0" w:color="auto"/>
                <w:bottom w:val="none" w:sz="0" w:space="0" w:color="auto"/>
                <w:right w:val="none" w:sz="0" w:space="0" w:color="auto"/>
              </w:divBdr>
            </w:div>
            <w:div w:id="1262958364">
              <w:marLeft w:val="0"/>
              <w:marRight w:val="0"/>
              <w:marTop w:val="0"/>
              <w:marBottom w:val="0"/>
              <w:divBdr>
                <w:top w:val="none" w:sz="0" w:space="0" w:color="auto"/>
                <w:left w:val="none" w:sz="0" w:space="0" w:color="auto"/>
                <w:bottom w:val="none" w:sz="0" w:space="0" w:color="auto"/>
                <w:right w:val="none" w:sz="0" w:space="0" w:color="auto"/>
              </w:divBdr>
            </w:div>
            <w:div w:id="1328361772">
              <w:marLeft w:val="0"/>
              <w:marRight w:val="0"/>
              <w:marTop w:val="0"/>
              <w:marBottom w:val="0"/>
              <w:divBdr>
                <w:top w:val="none" w:sz="0" w:space="0" w:color="auto"/>
                <w:left w:val="none" w:sz="0" w:space="0" w:color="auto"/>
                <w:bottom w:val="none" w:sz="0" w:space="0" w:color="auto"/>
                <w:right w:val="none" w:sz="0" w:space="0" w:color="auto"/>
              </w:divBdr>
            </w:div>
            <w:div w:id="40326945">
              <w:marLeft w:val="0"/>
              <w:marRight w:val="0"/>
              <w:marTop w:val="0"/>
              <w:marBottom w:val="0"/>
              <w:divBdr>
                <w:top w:val="none" w:sz="0" w:space="0" w:color="auto"/>
                <w:left w:val="none" w:sz="0" w:space="0" w:color="auto"/>
                <w:bottom w:val="none" w:sz="0" w:space="0" w:color="auto"/>
                <w:right w:val="none" w:sz="0" w:space="0" w:color="auto"/>
              </w:divBdr>
            </w:div>
            <w:div w:id="636452493">
              <w:marLeft w:val="0"/>
              <w:marRight w:val="0"/>
              <w:marTop w:val="0"/>
              <w:marBottom w:val="0"/>
              <w:divBdr>
                <w:top w:val="none" w:sz="0" w:space="0" w:color="auto"/>
                <w:left w:val="none" w:sz="0" w:space="0" w:color="auto"/>
                <w:bottom w:val="none" w:sz="0" w:space="0" w:color="auto"/>
                <w:right w:val="none" w:sz="0" w:space="0" w:color="auto"/>
              </w:divBdr>
            </w:div>
            <w:div w:id="278879485">
              <w:marLeft w:val="0"/>
              <w:marRight w:val="0"/>
              <w:marTop w:val="0"/>
              <w:marBottom w:val="0"/>
              <w:divBdr>
                <w:top w:val="none" w:sz="0" w:space="0" w:color="auto"/>
                <w:left w:val="none" w:sz="0" w:space="0" w:color="auto"/>
                <w:bottom w:val="none" w:sz="0" w:space="0" w:color="auto"/>
                <w:right w:val="none" w:sz="0" w:space="0" w:color="auto"/>
              </w:divBdr>
            </w:div>
            <w:div w:id="20983452">
              <w:marLeft w:val="0"/>
              <w:marRight w:val="0"/>
              <w:marTop w:val="0"/>
              <w:marBottom w:val="0"/>
              <w:divBdr>
                <w:top w:val="none" w:sz="0" w:space="0" w:color="auto"/>
                <w:left w:val="none" w:sz="0" w:space="0" w:color="auto"/>
                <w:bottom w:val="none" w:sz="0" w:space="0" w:color="auto"/>
                <w:right w:val="none" w:sz="0" w:space="0" w:color="auto"/>
              </w:divBdr>
            </w:div>
            <w:div w:id="627509131">
              <w:marLeft w:val="0"/>
              <w:marRight w:val="0"/>
              <w:marTop w:val="0"/>
              <w:marBottom w:val="0"/>
              <w:divBdr>
                <w:top w:val="none" w:sz="0" w:space="0" w:color="auto"/>
                <w:left w:val="none" w:sz="0" w:space="0" w:color="auto"/>
                <w:bottom w:val="none" w:sz="0" w:space="0" w:color="auto"/>
                <w:right w:val="none" w:sz="0" w:space="0" w:color="auto"/>
              </w:divBdr>
            </w:div>
            <w:div w:id="1752700358">
              <w:marLeft w:val="0"/>
              <w:marRight w:val="0"/>
              <w:marTop w:val="0"/>
              <w:marBottom w:val="0"/>
              <w:divBdr>
                <w:top w:val="none" w:sz="0" w:space="0" w:color="auto"/>
                <w:left w:val="none" w:sz="0" w:space="0" w:color="auto"/>
                <w:bottom w:val="none" w:sz="0" w:space="0" w:color="auto"/>
                <w:right w:val="none" w:sz="0" w:space="0" w:color="auto"/>
              </w:divBdr>
            </w:div>
            <w:div w:id="1407530016">
              <w:marLeft w:val="0"/>
              <w:marRight w:val="0"/>
              <w:marTop w:val="0"/>
              <w:marBottom w:val="0"/>
              <w:divBdr>
                <w:top w:val="none" w:sz="0" w:space="0" w:color="auto"/>
                <w:left w:val="none" w:sz="0" w:space="0" w:color="auto"/>
                <w:bottom w:val="none" w:sz="0" w:space="0" w:color="auto"/>
                <w:right w:val="none" w:sz="0" w:space="0" w:color="auto"/>
              </w:divBdr>
            </w:div>
            <w:div w:id="1462841157">
              <w:marLeft w:val="0"/>
              <w:marRight w:val="0"/>
              <w:marTop w:val="0"/>
              <w:marBottom w:val="0"/>
              <w:divBdr>
                <w:top w:val="none" w:sz="0" w:space="0" w:color="auto"/>
                <w:left w:val="none" w:sz="0" w:space="0" w:color="auto"/>
                <w:bottom w:val="none" w:sz="0" w:space="0" w:color="auto"/>
                <w:right w:val="none" w:sz="0" w:space="0" w:color="auto"/>
              </w:divBdr>
            </w:div>
            <w:div w:id="18481193">
              <w:marLeft w:val="0"/>
              <w:marRight w:val="0"/>
              <w:marTop w:val="0"/>
              <w:marBottom w:val="0"/>
              <w:divBdr>
                <w:top w:val="none" w:sz="0" w:space="0" w:color="auto"/>
                <w:left w:val="none" w:sz="0" w:space="0" w:color="auto"/>
                <w:bottom w:val="none" w:sz="0" w:space="0" w:color="auto"/>
                <w:right w:val="none" w:sz="0" w:space="0" w:color="auto"/>
              </w:divBdr>
            </w:div>
            <w:div w:id="430244134">
              <w:marLeft w:val="0"/>
              <w:marRight w:val="0"/>
              <w:marTop w:val="0"/>
              <w:marBottom w:val="0"/>
              <w:divBdr>
                <w:top w:val="none" w:sz="0" w:space="0" w:color="auto"/>
                <w:left w:val="none" w:sz="0" w:space="0" w:color="auto"/>
                <w:bottom w:val="none" w:sz="0" w:space="0" w:color="auto"/>
                <w:right w:val="none" w:sz="0" w:space="0" w:color="auto"/>
              </w:divBdr>
            </w:div>
            <w:div w:id="300040695">
              <w:marLeft w:val="0"/>
              <w:marRight w:val="0"/>
              <w:marTop w:val="0"/>
              <w:marBottom w:val="0"/>
              <w:divBdr>
                <w:top w:val="none" w:sz="0" w:space="0" w:color="auto"/>
                <w:left w:val="none" w:sz="0" w:space="0" w:color="auto"/>
                <w:bottom w:val="none" w:sz="0" w:space="0" w:color="auto"/>
                <w:right w:val="none" w:sz="0" w:space="0" w:color="auto"/>
              </w:divBdr>
            </w:div>
            <w:div w:id="1031733427">
              <w:marLeft w:val="0"/>
              <w:marRight w:val="0"/>
              <w:marTop w:val="0"/>
              <w:marBottom w:val="0"/>
              <w:divBdr>
                <w:top w:val="none" w:sz="0" w:space="0" w:color="auto"/>
                <w:left w:val="none" w:sz="0" w:space="0" w:color="auto"/>
                <w:bottom w:val="none" w:sz="0" w:space="0" w:color="auto"/>
                <w:right w:val="none" w:sz="0" w:space="0" w:color="auto"/>
              </w:divBdr>
            </w:div>
            <w:div w:id="1750885302">
              <w:marLeft w:val="0"/>
              <w:marRight w:val="0"/>
              <w:marTop w:val="0"/>
              <w:marBottom w:val="0"/>
              <w:divBdr>
                <w:top w:val="none" w:sz="0" w:space="0" w:color="auto"/>
                <w:left w:val="none" w:sz="0" w:space="0" w:color="auto"/>
                <w:bottom w:val="none" w:sz="0" w:space="0" w:color="auto"/>
                <w:right w:val="none" w:sz="0" w:space="0" w:color="auto"/>
              </w:divBdr>
            </w:div>
            <w:div w:id="1630277578">
              <w:marLeft w:val="0"/>
              <w:marRight w:val="0"/>
              <w:marTop w:val="0"/>
              <w:marBottom w:val="0"/>
              <w:divBdr>
                <w:top w:val="none" w:sz="0" w:space="0" w:color="auto"/>
                <w:left w:val="none" w:sz="0" w:space="0" w:color="auto"/>
                <w:bottom w:val="none" w:sz="0" w:space="0" w:color="auto"/>
                <w:right w:val="none" w:sz="0" w:space="0" w:color="auto"/>
              </w:divBdr>
            </w:div>
            <w:div w:id="1168129508">
              <w:marLeft w:val="0"/>
              <w:marRight w:val="0"/>
              <w:marTop w:val="0"/>
              <w:marBottom w:val="0"/>
              <w:divBdr>
                <w:top w:val="none" w:sz="0" w:space="0" w:color="auto"/>
                <w:left w:val="none" w:sz="0" w:space="0" w:color="auto"/>
                <w:bottom w:val="none" w:sz="0" w:space="0" w:color="auto"/>
                <w:right w:val="none" w:sz="0" w:space="0" w:color="auto"/>
              </w:divBdr>
            </w:div>
            <w:div w:id="1579829652">
              <w:marLeft w:val="0"/>
              <w:marRight w:val="0"/>
              <w:marTop w:val="0"/>
              <w:marBottom w:val="0"/>
              <w:divBdr>
                <w:top w:val="none" w:sz="0" w:space="0" w:color="auto"/>
                <w:left w:val="none" w:sz="0" w:space="0" w:color="auto"/>
                <w:bottom w:val="none" w:sz="0" w:space="0" w:color="auto"/>
                <w:right w:val="none" w:sz="0" w:space="0" w:color="auto"/>
              </w:divBdr>
            </w:div>
            <w:div w:id="1154418025">
              <w:marLeft w:val="0"/>
              <w:marRight w:val="0"/>
              <w:marTop w:val="0"/>
              <w:marBottom w:val="0"/>
              <w:divBdr>
                <w:top w:val="none" w:sz="0" w:space="0" w:color="auto"/>
                <w:left w:val="none" w:sz="0" w:space="0" w:color="auto"/>
                <w:bottom w:val="none" w:sz="0" w:space="0" w:color="auto"/>
                <w:right w:val="none" w:sz="0" w:space="0" w:color="auto"/>
              </w:divBdr>
            </w:div>
            <w:div w:id="462815854">
              <w:marLeft w:val="0"/>
              <w:marRight w:val="0"/>
              <w:marTop w:val="0"/>
              <w:marBottom w:val="0"/>
              <w:divBdr>
                <w:top w:val="none" w:sz="0" w:space="0" w:color="auto"/>
                <w:left w:val="none" w:sz="0" w:space="0" w:color="auto"/>
                <w:bottom w:val="none" w:sz="0" w:space="0" w:color="auto"/>
                <w:right w:val="none" w:sz="0" w:space="0" w:color="auto"/>
              </w:divBdr>
            </w:div>
            <w:div w:id="1137836538">
              <w:marLeft w:val="0"/>
              <w:marRight w:val="0"/>
              <w:marTop w:val="0"/>
              <w:marBottom w:val="0"/>
              <w:divBdr>
                <w:top w:val="none" w:sz="0" w:space="0" w:color="auto"/>
                <w:left w:val="none" w:sz="0" w:space="0" w:color="auto"/>
                <w:bottom w:val="none" w:sz="0" w:space="0" w:color="auto"/>
                <w:right w:val="none" w:sz="0" w:space="0" w:color="auto"/>
              </w:divBdr>
            </w:div>
            <w:div w:id="1770352490">
              <w:marLeft w:val="0"/>
              <w:marRight w:val="0"/>
              <w:marTop w:val="0"/>
              <w:marBottom w:val="0"/>
              <w:divBdr>
                <w:top w:val="none" w:sz="0" w:space="0" w:color="auto"/>
                <w:left w:val="none" w:sz="0" w:space="0" w:color="auto"/>
                <w:bottom w:val="none" w:sz="0" w:space="0" w:color="auto"/>
                <w:right w:val="none" w:sz="0" w:space="0" w:color="auto"/>
              </w:divBdr>
            </w:div>
            <w:div w:id="1544487278">
              <w:marLeft w:val="0"/>
              <w:marRight w:val="0"/>
              <w:marTop w:val="0"/>
              <w:marBottom w:val="0"/>
              <w:divBdr>
                <w:top w:val="none" w:sz="0" w:space="0" w:color="auto"/>
                <w:left w:val="none" w:sz="0" w:space="0" w:color="auto"/>
                <w:bottom w:val="none" w:sz="0" w:space="0" w:color="auto"/>
                <w:right w:val="none" w:sz="0" w:space="0" w:color="auto"/>
              </w:divBdr>
            </w:div>
            <w:div w:id="1950357740">
              <w:marLeft w:val="0"/>
              <w:marRight w:val="0"/>
              <w:marTop w:val="0"/>
              <w:marBottom w:val="0"/>
              <w:divBdr>
                <w:top w:val="none" w:sz="0" w:space="0" w:color="auto"/>
                <w:left w:val="none" w:sz="0" w:space="0" w:color="auto"/>
                <w:bottom w:val="none" w:sz="0" w:space="0" w:color="auto"/>
                <w:right w:val="none" w:sz="0" w:space="0" w:color="auto"/>
              </w:divBdr>
            </w:div>
            <w:div w:id="467630946">
              <w:marLeft w:val="0"/>
              <w:marRight w:val="0"/>
              <w:marTop w:val="0"/>
              <w:marBottom w:val="0"/>
              <w:divBdr>
                <w:top w:val="none" w:sz="0" w:space="0" w:color="auto"/>
                <w:left w:val="none" w:sz="0" w:space="0" w:color="auto"/>
                <w:bottom w:val="none" w:sz="0" w:space="0" w:color="auto"/>
                <w:right w:val="none" w:sz="0" w:space="0" w:color="auto"/>
              </w:divBdr>
            </w:div>
            <w:div w:id="130169843">
              <w:marLeft w:val="0"/>
              <w:marRight w:val="0"/>
              <w:marTop w:val="0"/>
              <w:marBottom w:val="0"/>
              <w:divBdr>
                <w:top w:val="none" w:sz="0" w:space="0" w:color="auto"/>
                <w:left w:val="none" w:sz="0" w:space="0" w:color="auto"/>
                <w:bottom w:val="none" w:sz="0" w:space="0" w:color="auto"/>
                <w:right w:val="none" w:sz="0" w:space="0" w:color="auto"/>
              </w:divBdr>
            </w:div>
            <w:div w:id="2041777962">
              <w:marLeft w:val="0"/>
              <w:marRight w:val="0"/>
              <w:marTop w:val="0"/>
              <w:marBottom w:val="0"/>
              <w:divBdr>
                <w:top w:val="none" w:sz="0" w:space="0" w:color="auto"/>
                <w:left w:val="none" w:sz="0" w:space="0" w:color="auto"/>
                <w:bottom w:val="none" w:sz="0" w:space="0" w:color="auto"/>
                <w:right w:val="none" w:sz="0" w:space="0" w:color="auto"/>
              </w:divBdr>
            </w:div>
            <w:div w:id="1344432017">
              <w:marLeft w:val="0"/>
              <w:marRight w:val="0"/>
              <w:marTop w:val="0"/>
              <w:marBottom w:val="0"/>
              <w:divBdr>
                <w:top w:val="none" w:sz="0" w:space="0" w:color="auto"/>
                <w:left w:val="none" w:sz="0" w:space="0" w:color="auto"/>
                <w:bottom w:val="none" w:sz="0" w:space="0" w:color="auto"/>
                <w:right w:val="none" w:sz="0" w:space="0" w:color="auto"/>
              </w:divBdr>
            </w:div>
            <w:div w:id="1310329627">
              <w:marLeft w:val="0"/>
              <w:marRight w:val="0"/>
              <w:marTop w:val="0"/>
              <w:marBottom w:val="0"/>
              <w:divBdr>
                <w:top w:val="none" w:sz="0" w:space="0" w:color="auto"/>
                <w:left w:val="none" w:sz="0" w:space="0" w:color="auto"/>
                <w:bottom w:val="none" w:sz="0" w:space="0" w:color="auto"/>
                <w:right w:val="none" w:sz="0" w:space="0" w:color="auto"/>
              </w:divBdr>
            </w:div>
            <w:div w:id="112601451">
              <w:marLeft w:val="0"/>
              <w:marRight w:val="0"/>
              <w:marTop w:val="0"/>
              <w:marBottom w:val="0"/>
              <w:divBdr>
                <w:top w:val="none" w:sz="0" w:space="0" w:color="auto"/>
                <w:left w:val="none" w:sz="0" w:space="0" w:color="auto"/>
                <w:bottom w:val="none" w:sz="0" w:space="0" w:color="auto"/>
                <w:right w:val="none" w:sz="0" w:space="0" w:color="auto"/>
              </w:divBdr>
            </w:div>
            <w:div w:id="161556370">
              <w:marLeft w:val="0"/>
              <w:marRight w:val="0"/>
              <w:marTop w:val="0"/>
              <w:marBottom w:val="0"/>
              <w:divBdr>
                <w:top w:val="none" w:sz="0" w:space="0" w:color="auto"/>
                <w:left w:val="none" w:sz="0" w:space="0" w:color="auto"/>
                <w:bottom w:val="none" w:sz="0" w:space="0" w:color="auto"/>
                <w:right w:val="none" w:sz="0" w:space="0" w:color="auto"/>
              </w:divBdr>
            </w:div>
            <w:div w:id="463815907">
              <w:marLeft w:val="0"/>
              <w:marRight w:val="0"/>
              <w:marTop w:val="0"/>
              <w:marBottom w:val="0"/>
              <w:divBdr>
                <w:top w:val="none" w:sz="0" w:space="0" w:color="auto"/>
                <w:left w:val="none" w:sz="0" w:space="0" w:color="auto"/>
                <w:bottom w:val="none" w:sz="0" w:space="0" w:color="auto"/>
                <w:right w:val="none" w:sz="0" w:space="0" w:color="auto"/>
              </w:divBdr>
            </w:div>
            <w:div w:id="1593660860">
              <w:marLeft w:val="0"/>
              <w:marRight w:val="0"/>
              <w:marTop w:val="0"/>
              <w:marBottom w:val="0"/>
              <w:divBdr>
                <w:top w:val="none" w:sz="0" w:space="0" w:color="auto"/>
                <w:left w:val="none" w:sz="0" w:space="0" w:color="auto"/>
                <w:bottom w:val="none" w:sz="0" w:space="0" w:color="auto"/>
                <w:right w:val="none" w:sz="0" w:space="0" w:color="auto"/>
              </w:divBdr>
            </w:div>
            <w:div w:id="799303785">
              <w:marLeft w:val="0"/>
              <w:marRight w:val="0"/>
              <w:marTop w:val="0"/>
              <w:marBottom w:val="0"/>
              <w:divBdr>
                <w:top w:val="none" w:sz="0" w:space="0" w:color="auto"/>
                <w:left w:val="none" w:sz="0" w:space="0" w:color="auto"/>
                <w:bottom w:val="none" w:sz="0" w:space="0" w:color="auto"/>
                <w:right w:val="none" w:sz="0" w:space="0" w:color="auto"/>
              </w:divBdr>
            </w:div>
            <w:div w:id="481393201">
              <w:marLeft w:val="0"/>
              <w:marRight w:val="0"/>
              <w:marTop w:val="0"/>
              <w:marBottom w:val="0"/>
              <w:divBdr>
                <w:top w:val="none" w:sz="0" w:space="0" w:color="auto"/>
                <w:left w:val="none" w:sz="0" w:space="0" w:color="auto"/>
                <w:bottom w:val="none" w:sz="0" w:space="0" w:color="auto"/>
                <w:right w:val="none" w:sz="0" w:space="0" w:color="auto"/>
              </w:divBdr>
            </w:div>
            <w:div w:id="260458356">
              <w:marLeft w:val="0"/>
              <w:marRight w:val="0"/>
              <w:marTop w:val="0"/>
              <w:marBottom w:val="0"/>
              <w:divBdr>
                <w:top w:val="none" w:sz="0" w:space="0" w:color="auto"/>
                <w:left w:val="none" w:sz="0" w:space="0" w:color="auto"/>
                <w:bottom w:val="none" w:sz="0" w:space="0" w:color="auto"/>
                <w:right w:val="none" w:sz="0" w:space="0" w:color="auto"/>
              </w:divBdr>
              <w:divsChild>
                <w:div w:id="1289243724">
                  <w:marLeft w:val="0"/>
                  <w:marRight w:val="0"/>
                  <w:marTop w:val="0"/>
                  <w:marBottom w:val="0"/>
                  <w:divBdr>
                    <w:top w:val="none" w:sz="0" w:space="0" w:color="auto"/>
                    <w:left w:val="none" w:sz="0" w:space="0" w:color="auto"/>
                    <w:bottom w:val="none" w:sz="0" w:space="0" w:color="auto"/>
                    <w:right w:val="none" w:sz="0" w:space="0" w:color="auto"/>
                  </w:divBdr>
                </w:div>
                <w:div w:id="294262876">
                  <w:marLeft w:val="0"/>
                  <w:marRight w:val="0"/>
                  <w:marTop w:val="0"/>
                  <w:marBottom w:val="0"/>
                  <w:divBdr>
                    <w:top w:val="none" w:sz="0" w:space="0" w:color="auto"/>
                    <w:left w:val="none" w:sz="0" w:space="0" w:color="auto"/>
                    <w:bottom w:val="none" w:sz="0" w:space="0" w:color="auto"/>
                    <w:right w:val="none" w:sz="0" w:space="0" w:color="auto"/>
                  </w:divBdr>
                </w:div>
                <w:div w:id="91165890">
                  <w:marLeft w:val="0"/>
                  <w:marRight w:val="0"/>
                  <w:marTop w:val="0"/>
                  <w:marBottom w:val="0"/>
                  <w:divBdr>
                    <w:top w:val="none" w:sz="0" w:space="0" w:color="auto"/>
                    <w:left w:val="none" w:sz="0" w:space="0" w:color="auto"/>
                    <w:bottom w:val="none" w:sz="0" w:space="0" w:color="auto"/>
                    <w:right w:val="none" w:sz="0" w:space="0" w:color="auto"/>
                  </w:divBdr>
                </w:div>
                <w:div w:id="1982535150">
                  <w:marLeft w:val="0"/>
                  <w:marRight w:val="0"/>
                  <w:marTop w:val="0"/>
                  <w:marBottom w:val="0"/>
                  <w:divBdr>
                    <w:top w:val="none" w:sz="0" w:space="0" w:color="auto"/>
                    <w:left w:val="none" w:sz="0" w:space="0" w:color="auto"/>
                    <w:bottom w:val="none" w:sz="0" w:space="0" w:color="auto"/>
                    <w:right w:val="none" w:sz="0" w:space="0" w:color="auto"/>
                  </w:divBdr>
                </w:div>
                <w:div w:id="1597054206">
                  <w:marLeft w:val="0"/>
                  <w:marRight w:val="0"/>
                  <w:marTop w:val="0"/>
                  <w:marBottom w:val="0"/>
                  <w:divBdr>
                    <w:top w:val="none" w:sz="0" w:space="0" w:color="auto"/>
                    <w:left w:val="none" w:sz="0" w:space="0" w:color="auto"/>
                    <w:bottom w:val="none" w:sz="0" w:space="0" w:color="auto"/>
                    <w:right w:val="none" w:sz="0" w:space="0" w:color="auto"/>
                  </w:divBdr>
                </w:div>
                <w:div w:id="1218660910">
                  <w:marLeft w:val="0"/>
                  <w:marRight w:val="0"/>
                  <w:marTop w:val="0"/>
                  <w:marBottom w:val="0"/>
                  <w:divBdr>
                    <w:top w:val="none" w:sz="0" w:space="0" w:color="auto"/>
                    <w:left w:val="none" w:sz="0" w:space="0" w:color="auto"/>
                    <w:bottom w:val="none" w:sz="0" w:space="0" w:color="auto"/>
                    <w:right w:val="none" w:sz="0" w:space="0" w:color="auto"/>
                  </w:divBdr>
                </w:div>
                <w:div w:id="1761951611">
                  <w:marLeft w:val="0"/>
                  <w:marRight w:val="0"/>
                  <w:marTop w:val="0"/>
                  <w:marBottom w:val="0"/>
                  <w:divBdr>
                    <w:top w:val="none" w:sz="0" w:space="0" w:color="auto"/>
                    <w:left w:val="none" w:sz="0" w:space="0" w:color="auto"/>
                    <w:bottom w:val="none" w:sz="0" w:space="0" w:color="auto"/>
                    <w:right w:val="none" w:sz="0" w:space="0" w:color="auto"/>
                  </w:divBdr>
                </w:div>
                <w:div w:id="1567834142">
                  <w:marLeft w:val="0"/>
                  <w:marRight w:val="0"/>
                  <w:marTop w:val="0"/>
                  <w:marBottom w:val="0"/>
                  <w:divBdr>
                    <w:top w:val="none" w:sz="0" w:space="0" w:color="auto"/>
                    <w:left w:val="none" w:sz="0" w:space="0" w:color="auto"/>
                    <w:bottom w:val="none" w:sz="0" w:space="0" w:color="auto"/>
                    <w:right w:val="none" w:sz="0" w:space="0" w:color="auto"/>
                  </w:divBdr>
                </w:div>
                <w:div w:id="1817801647">
                  <w:marLeft w:val="0"/>
                  <w:marRight w:val="0"/>
                  <w:marTop w:val="0"/>
                  <w:marBottom w:val="0"/>
                  <w:divBdr>
                    <w:top w:val="none" w:sz="0" w:space="0" w:color="auto"/>
                    <w:left w:val="none" w:sz="0" w:space="0" w:color="auto"/>
                    <w:bottom w:val="none" w:sz="0" w:space="0" w:color="auto"/>
                    <w:right w:val="none" w:sz="0" w:space="0" w:color="auto"/>
                  </w:divBdr>
                </w:div>
                <w:div w:id="632095829">
                  <w:marLeft w:val="0"/>
                  <w:marRight w:val="0"/>
                  <w:marTop w:val="0"/>
                  <w:marBottom w:val="0"/>
                  <w:divBdr>
                    <w:top w:val="none" w:sz="0" w:space="0" w:color="auto"/>
                    <w:left w:val="none" w:sz="0" w:space="0" w:color="auto"/>
                    <w:bottom w:val="none" w:sz="0" w:space="0" w:color="auto"/>
                    <w:right w:val="none" w:sz="0" w:space="0" w:color="auto"/>
                  </w:divBdr>
                </w:div>
                <w:div w:id="702943426">
                  <w:marLeft w:val="0"/>
                  <w:marRight w:val="0"/>
                  <w:marTop w:val="0"/>
                  <w:marBottom w:val="0"/>
                  <w:divBdr>
                    <w:top w:val="none" w:sz="0" w:space="0" w:color="auto"/>
                    <w:left w:val="none" w:sz="0" w:space="0" w:color="auto"/>
                    <w:bottom w:val="none" w:sz="0" w:space="0" w:color="auto"/>
                    <w:right w:val="none" w:sz="0" w:space="0" w:color="auto"/>
                  </w:divBdr>
                </w:div>
                <w:div w:id="1769691186">
                  <w:marLeft w:val="0"/>
                  <w:marRight w:val="0"/>
                  <w:marTop w:val="0"/>
                  <w:marBottom w:val="0"/>
                  <w:divBdr>
                    <w:top w:val="none" w:sz="0" w:space="0" w:color="auto"/>
                    <w:left w:val="none" w:sz="0" w:space="0" w:color="auto"/>
                    <w:bottom w:val="none" w:sz="0" w:space="0" w:color="auto"/>
                    <w:right w:val="none" w:sz="0" w:space="0" w:color="auto"/>
                  </w:divBdr>
                </w:div>
                <w:div w:id="565804440">
                  <w:marLeft w:val="0"/>
                  <w:marRight w:val="0"/>
                  <w:marTop w:val="0"/>
                  <w:marBottom w:val="0"/>
                  <w:divBdr>
                    <w:top w:val="none" w:sz="0" w:space="0" w:color="auto"/>
                    <w:left w:val="none" w:sz="0" w:space="0" w:color="auto"/>
                    <w:bottom w:val="none" w:sz="0" w:space="0" w:color="auto"/>
                    <w:right w:val="none" w:sz="0" w:space="0" w:color="auto"/>
                  </w:divBdr>
                </w:div>
                <w:div w:id="1383093209">
                  <w:marLeft w:val="0"/>
                  <w:marRight w:val="0"/>
                  <w:marTop w:val="0"/>
                  <w:marBottom w:val="0"/>
                  <w:divBdr>
                    <w:top w:val="none" w:sz="0" w:space="0" w:color="auto"/>
                    <w:left w:val="none" w:sz="0" w:space="0" w:color="auto"/>
                    <w:bottom w:val="none" w:sz="0" w:space="0" w:color="auto"/>
                    <w:right w:val="none" w:sz="0" w:space="0" w:color="auto"/>
                  </w:divBdr>
                </w:div>
                <w:div w:id="1235434106">
                  <w:marLeft w:val="0"/>
                  <w:marRight w:val="0"/>
                  <w:marTop w:val="0"/>
                  <w:marBottom w:val="0"/>
                  <w:divBdr>
                    <w:top w:val="none" w:sz="0" w:space="0" w:color="auto"/>
                    <w:left w:val="none" w:sz="0" w:space="0" w:color="auto"/>
                    <w:bottom w:val="none" w:sz="0" w:space="0" w:color="auto"/>
                    <w:right w:val="none" w:sz="0" w:space="0" w:color="auto"/>
                  </w:divBdr>
                </w:div>
                <w:div w:id="1889994657">
                  <w:marLeft w:val="0"/>
                  <w:marRight w:val="0"/>
                  <w:marTop w:val="0"/>
                  <w:marBottom w:val="0"/>
                  <w:divBdr>
                    <w:top w:val="none" w:sz="0" w:space="0" w:color="auto"/>
                    <w:left w:val="none" w:sz="0" w:space="0" w:color="auto"/>
                    <w:bottom w:val="none" w:sz="0" w:space="0" w:color="auto"/>
                    <w:right w:val="none" w:sz="0" w:space="0" w:color="auto"/>
                  </w:divBdr>
                </w:div>
                <w:div w:id="581569584">
                  <w:marLeft w:val="0"/>
                  <w:marRight w:val="0"/>
                  <w:marTop w:val="0"/>
                  <w:marBottom w:val="0"/>
                  <w:divBdr>
                    <w:top w:val="none" w:sz="0" w:space="0" w:color="auto"/>
                    <w:left w:val="none" w:sz="0" w:space="0" w:color="auto"/>
                    <w:bottom w:val="none" w:sz="0" w:space="0" w:color="auto"/>
                    <w:right w:val="none" w:sz="0" w:space="0" w:color="auto"/>
                  </w:divBdr>
                </w:div>
                <w:div w:id="249434055">
                  <w:marLeft w:val="0"/>
                  <w:marRight w:val="0"/>
                  <w:marTop w:val="0"/>
                  <w:marBottom w:val="0"/>
                  <w:divBdr>
                    <w:top w:val="none" w:sz="0" w:space="0" w:color="auto"/>
                    <w:left w:val="none" w:sz="0" w:space="0" w:color="auto"/>
                    <w:bottom w:val="none" w:sz="0" w:space="0" w:color="auto"/>
                    <w:right w:val="none" w:sz="0" w:space="0" w:color="auto"/>
                  </w:divBdr>
                </w:div>
                <w:div w:id="1290041753">
                  <w:marLeft w:val="0"/>
                  <w:marRight w:val="0"/>
                  <w:marTop w:val="0"/>
                  <w:marBottom w:val="0"/>
                  <w:divBdr>
                    <w:top w:val="none" w:sz="0" w:space="0" w:color="auto"/>
                    <w:left w:val="none" w:sz="0" w:space="0" w:color="auto"/>
                    <w:bottom w:val="none" w:sz="0" w:space="0" w:color="auto"/>
                    <w:right w:val="none" w:sz="0" w:space="0" w:color="auto"/>
                  </w:divBdr>
                </w:div>
                <w:div w:id="2109301566">
                  <w:marLeft w:val="0"/>
                  <w:marRight w:val="0"/>
                  <w:marTop w:val="0"/>
                  <w:marBottom w:val="0"/>
                  <w:divBdr>
                    <w:top w:val="none" w:sz="0" w:space="0" w:color="auto"/>
                    <w:left w:val="none" w:sz="0" w:space="0" w:color="auto"/>
                    <w:bottom w:val="none" w:sz="0" w:space="0" w:color="auto"/>
                    <w:right w:val="none" w:sz="0" w:space="0" w:color="auto"/>
                  </w:divBdr>
                </w:div>
                <w:div w:id="1524978283">
                  <w:marLeft w:val="0"/>
                  <w:marRight w:val="0"/>
                  <w:marTop w:val="0"/>
                  <w:marBottom w:val="0"/>
                  <w:divBdr>
                    <w:top w:val="none" w:sz="0" w:space="0" w:color="auto"/>
                    <w:left w:val="none" w:sz="0" w:space="0" w:color="auto"/>
                    <w:bottom w:val="none" w:sz="0" w:space="0" w:color="auto"/>
                    <w:right w:val="none" w:sz="0" w:space="0" w:color="auto"/>
                  </w:divBdr>
                </w:div>
                <w:div w:id="1968585259">
                  <w:marLeft w:val="0"/>
                  <w:marRight w:val="0"/>
                  <w:marTop w:val="0"/>
                  <w:marBottom w:val="0"/>
                  <w:divBdr>
                    <w:top w:val="none" w:sz="0" w:space="0" w:color="auto"/>
                    <w:left w:val="none" w:sz="0" w:space="0" w:color="auto"/>
                    <w:bottom w:val="none" w:sz="0" w:space="0" w:color="auto"/>
                    <w:right w:val="none" w:sz="0" w:space="0" w:color="auto"/>
                  </w:divBdr>
                </w:div>
                <w:div w:id="208879749">
                  <w:marLeft w:val="0"/>
                  <w:marRight w:val="0"/>
                  <w:marTop w:val="0"/>
                  <w:marBottom w:val="0"/>
                  <w:divBdr>
                    <w:top w:val="none" w:sz="0" w:space="0" w:color="auto"/>
                    <w:left w:val="none" w:sz="0" w:space="0" w:color="auto"/>
                    <w:bottom w:val="none" w:sz="0" w:space="0" w:color="auto"/>
                    <w:right w:val="none" w:sz="0" w:space="0" w:color="auto"/>
                  </w:divBdr>
                </w:div>
                <w:div w:id="1079672640">
                  <w:marLeft w:val="0"/>
                  <w:marRight w:val="0"/>
                  <w:marTop w:val="0"/>
                  <w:marBottom w:val="0"/>
                  <w:divBdr>
                    <w:top w:val="none" w:sz="0" w:space="0" w:color="auto"/>
                    <w:left w:val="none" w:sz="0" w:space="0" w:color="auto"/>
                    <w:bottom w:val="none" w:sz="0" w:space="0" w:color="auto"/>
                    <w:right w:val="none" w:sz="0" w:space="0" w:color="auto"/>
                  </w:divBdr>
                </w:div>
                <w:div w:id="1548646376">
                  <w:marLeft w:val="0"/>
                  <w:marRight w:val="0"/>
                  <w:marTop w:val="0"/>
                  <w:marBottom w:val="0"/>
                  <w:divBdr>
                    <w:top w:val="none" w:sz="0" w:space="0" w:color="auto"/>
                    <w:left w:val="none" w:sz="0" w:space="0" w:color="auto"/>
                    <w:bottom w:val="none" w:sz="0" w:space="0" w:color="auto"/>
                    <w:right w:val="none" w:sz="0" w:space="0" w:color="auto"/>
                  </w:divBdr>
                </w:div>
                <w:div w:id="764032193">
                  <w:marLeft w:val="0"/>
                  <w:marRight w:val="0"/>
                  <w:marTop w:val="0"/>
                  <w:marBottom w:val="0"/>
                  <w:divBdr>
                    <w:top w:val="none" w:sz="0" w:space="0" w:color="auto"/>
                    <w:left w:val="none" w:sz="0" w:space="0" w:color="auto"/>
                    <w:bottom w:val="none" w:sz="0" w:space="0" w:color="auto"/>
                    <w:right w:val="none" w:sz="0" w:space="0" w:color="auto"/>
                  </w:divBdr>
                </w:div>
                <w:div w:id="1594511015">
                  <w:marLeft w:val="0"/>
                  <w:marRight w:val="0"/>
                  <w:marTop w:val="0"/>
                  <w:marBottom w:val="0"/>
                  <w:divBdr>
                    <w:top w:val="none" w:sz="0" w:space="0" w:color="auto"/>
                    <w:left w:val="none" w:sz="0" w:space="0" w:color="auto"/>
                    <w:bottom w:val="none" w:sz="0" w:space="0" w:color="auto"/>
                    <w:right w:val="none" w:sz="0" w:space="0" w:color="auto"/>
                  </w:divBdr>
                </w:div>
                <w:div w:id="2024016264">
                  <w:marLeft w:val="0"/>
                  <w:marRight w:val="0"/>
                  <w:marTop w:val="0"/>
                  <w:marBottom w:val="0"/>
                  <w:divBdr>
                    <w:top w:val="none" w:sz="0" w:space="0" w:color="auto"/>
                    <w:left w:val="none" w:sz="0" w:space="0" w:color="auto"/>
                    <w:bottom w:val="none" w:sz="0" w:space="0" w:color="auto"/>
                    <w:right w:val="none" w:sz="0" w:space="0" w:color="auto"/>
                  </w:divBdr>
                </w:div>
                <w:div w:id="546649192">
                  <w:marLeft w:val="0"/>
                  <w:marRight w:val="0"/>
                  <w:marTop w:val="0"/>
                  <w:marBottom w:val="0"/>
                  <w:divBdr>
                    <w:top w:val="none" w:sz="0" w:space="0" w:color="auto"/>
                    <w:left w:val="none" w:sz="0" w:space="0" w:color="auto"/>
                    <w:bottom w:val="none" w:sz="0" w:space="0" w:color="auto"/>
                    <w:right w:val="none" w:sz="0" w:space="0" w:color="auto"/>
                  </w:divBdr>
                </w:div>
                <w:div w:id="2120248007">
                  <w:marLeft w:val="0"/>
                  <w:marRight w:val="0"/>
                  <w:marTop w:val="0"/>
                  <w:marBottom w:val="0"/>
                  <w:divBdr>
                    <w:top w:val="none" w:sz="0" w:space="0" w:color="auto"/>
                    <w:left w:val="none" w:sz="0" w:space="0" w:color="auto"/>
                    <w:bottom w:val="none" w:sz="0" w:space="0" w:color="auto"/>
                    <w:right w:val="none" w:sz="0" w:space="0" w:color="auto"/>
                  </w:divBdr>
                </w:div>
                <w:div w:id="1779175137">
                  <w:marLeft w:val="0"/>
                  <w:marRight w:val="0"/>
                  <w:marTop w:val="0"/>
                  <w:marBottom w:val="0"/>
                  <w:divBdr>
                    <w:top w:val="none" w:sz="0" w:space="0" w:color="auto"/>
                    <w:left w:val="none" w:sz="0" w:space="0" w:color="auto"/>
                    <w:bottom w:val="none" w:sz="0" w:space="0" w:color="auto"/>
                    <w:right w:val="none" w:sz="0" w:space="0" w:color="auto"/>
                  </w:divBdr>
                </w:div>
                <w:div w:id="1357122855">
                  <w:marLeft w:val="0"/>
                  <w:marRight w:val="0"/>
                  <w:marTop w:val="0"/>
                  <w:marBottom w:val="0"/>
                  <w:divBdr>
                    <w:top w:val="none" w:sz="0" w:space="0" w:color="auto"/>
                    <w:left w:val="none" w:sz="0" w:space="0" w:color="auto"/>
                    <w:bottom w:val="none" w:sz="0" w:space="0" w:color="auto"/>
                    <w:right w:val="none" w:sz="0" w:space="0" w:color="auto"/>
                  </w:divBdr>
                </w:div>
                <w:div w:id="671302880">
                  <w:marLeft w:val="0"/>
                  <w:marRight w:val="0"/>
                  <w:marTop w:val="0"/>
                  <w:marBottom w:val="0"/>
                  <w:divBdr>
                    <w:top w:val="none" w:sz="0" w:space="0" w:color="auto"/>
                    <w:left w:val="none" w:sz="0" w:space="0" w:color="auto"/>
                    <w:bottom w:val="none" w:sz="0" w:space="0" w:color="auto"/>
                    <w:right w:val="none" w:sz="0" w:space="0" w:color="auto"/>
                  </w:divBdr>
                </w:div>
                <w:div w:id="1799298431">
                  <w:marLeft w:val="0"/>
                  <w:marRight w:val="0"/>
                  <w:marTop w:val="0"/>
                  <w:marBottom w:val="0"/>
                  <w:divBdr>
                    <w:top w:val="none" w:sz="0" w:space="0" w:color="auto"/>
                    <w:left w:val="none" w:sz="0" w:space="0" w:color="auto"/>
                    <w:bottom w:val="none" w:sz="0" w:space="0" w:color="auto"/>
                    <w:right w:val="none" w:sz="0" w:space="0" w:color="auto"/>
                  </w:divBdr>
                </w:div>
                <w:div w:id="713118650">
                  <w:marLeft w:val="0"/>
                  <w:marRight w:val="0"/>
                  <w:marTop w:val="0"/>
                  <w:marBottom w:val="0"/>
                  <w:divBdr>
                    <w:top w:val="none" w:sz="0" w:space="0" w:color="auto"/>
                    <w:left w:val="none" w:sz="0" w:space="0" w:color="auto"/>
                    <w:bottom w:val="none" w:sz="0" w:space="0" w:color="auto"/>
                    <w:right w:val="none" w:sz="0" w:space="0" w:color="auto"/>
                  </w:divBdr>
                </w:div>
                <w:div w:id="722098749">
                  <w:marLeft w:val="0"/>
                  <w:marRight w:val="0"/>
                  <w:marTop w:val="0"/>
                  <w:marBottom w:val="0"/>
                  <w:divBdr>
                    <w:top w:val="none" w:sz="0" w:space="0" w:color="auto"/>
                    <w:left w:val="none" w:sz="0" w:space="0" w:color="auto"/>
                    <w:bottom w:val="none" w:sz="0" w:space="0" w:color="auto"/>
                    <w:right w:val="none" w:sz="0" w:space="0" w:color="auto"/>
                  </w:divBdr>
                </w:div>
                <w:div w:id="1753579207">
                  <w:marLeft w:val="0"/>
                  <w:marRight w:val="0"/>
                  <w:marTop w:val="0"/>
                  <w:marBottom w:val="0"/>
                  <w:divBdr>
                    <w:top w:val="none" w:sz="0" w:space="0" w:color="auto"/>
                    <w:left w:val="none" w:sz="0" w:space="0" w:color="auto"/>
                    <w:bottom w:val="none" w:sz="0" w:space="0" w:color="auto"/>
                    <w:right w:val="none" w:sz="0" w:space="0" w:color="auto"/>
                  </w:divBdr>
                </w:div>
                <w:div w:id="1285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734">
          <w:marLeft w:val="0"/>
          <w:marRight w:val="0"/>
          <w:marTop w:val="0"/>
          <w:marBottom w:val="0"/>
          <w:divBdr>
            <w:top w:val="none" w:sz="0" w:space="0" w:color="auto"/>
            <w:left w:val="none" w:sz="0" w:space="0" w:color="auto"/>
            <w:bottom w:val="none" w:sz="0" w:space="0" w:color="auto"/>
            <w:right w:val="none" w:sz="0" w:space="0" w:color="auto"/>
          </w:divBdr>
          <w:divsChild>
            <w:div w:id="1631518745">
              <w:marLeft w:val="0"/>
              <w:marRight w:val="0"/>
              <w:marTop w:val="0"/>
              <w:marBottom w:val="0"/>
              <w:divBdr>
                <w:top w:val="none" w:sz="0" w:space="0" w:color="auto"/>
                <w:left w:val="none" w:sz="0" w:space="0" w:color="auto"/>
                <w:bottom w:val="none" w:sz="0" w:space="0" w:color="auto"/>
                <w:right w:val="none" w:sz="0" w:space="0" w:color="auto"/>
              </w:divBdr>
            </w:div>
            <w:div w:id="1218279907">
              <w:marLeft w:val="0"/>
              <w:marRight w:val="0"/>
              <w:marTop w:val="0"/>
              <w:marBottom w:val="0"/>
              <w:divBdr>
                <w:top w:val="none" w:sz="0" w:space="0" w:color="auto"/>
                <w:left w:val="none" w:sz="0" w:space="0" w:color="auto"/>
                <w:bottom w:val="none" w:sz="0" w:space="0" w:color="auto"/>
                <w:right w:val="none" w:sz="0" w:space="0" w:color="auto"/>
              </w:divBdr>
            </w:div>
            <w:div w:id="538050920">
              <w:marLeft w:val="0"/>
              <w:marRight w:val="0"/>
              <w:marTop w:val="0"/>
              <w:marBottom w:val="0"/>
              <w:divBdr>
                <w:top w:val="none" w:sz="0" w:space="0" w:color="auto"/>
                <w:left w:val="none" w:sz="0" w:space="0" w:color="auto"/>
                <w:bottom w:val="none" w:sz="0" w:space="0" w:color="auto"/>
                <w:right w:val="none" w:sz="0" w:space="0" w:color="auto"/>
              </w:divBdr>
            </w:div>
            <w:div w:id="217521757">
              <w:marLeft w:val="0"/>
              <w:marRight w:val="0"/>
              <w:marTop w:val="0"/>
              <w:marBottom w:val="0"/>
              <w:divBdr>
                <w:top w:val="none" w:sz="0" w:space="0" w:color="auto"/>
                <w:left w:val="none" w:sz="0" w:space="0" w:color="auto"/>
                <w:bottom w:val="none" w:sz="0" w:space="0" w:color="auto"/>
                <w:right w:val="none" w:sz="0" w:space="0" w:color="auto"/>
              </w:divBdr>
            </w:div>
            <w:div w:id="1930310501">
              <w:marLeft w:val="0"/>
              <w:marRight w:val="0"/>
              <w:marTop w:val="0"/>
              <w:marBottom w:val="0"/>
              <w:divBdr>
                <w:top w:val="none" w:sz="0" w:space="0" w:color="auto"/>
                <w:left w:val="none" w:sz="0" w:space="0" w:color="auto"/>
                <w:bottom w:val="none" w:sz="0" w:space="0" w:color="auto"/>
                <w:right w:val="none" w:sz="0" w:space="0" w:color="auto"/>
              </w:divBdr>
            </w:div>
            <w:div w:id="930552523">
              <w:marLeft w:val="0"/>
              <w:marRight w:val="0"/>
              <w:marTop w:val="0"/>
              <w:marBottom w:val="0"/>
              <w:divBdr>
                <w:top w:val="none" w:sz="0" w:space="0" w:color="auto"/>
                <w:left w:val="none" w:sz="0" w:space="0" w:color="auto"/>
                <w:bottom w:val="none" w:sz="0" w:space="0" w:color="auto"/>
                <w:right w:val="none" w:sz="0" w:space="0" w:color="auto"/>
              </w:divBdr>
            </w:div>
            <w:div w:id="1790659784">
              <w:marLeft w:val="0"/>
              <w:marRight w:val="0"/>
              <w:marTop w:val="0"/>
              <w:marBottom w:val="0"/>
              <w:divBdr>
                <w:top w:val="none" w:sz="0" w:space="0" w:color="auto"/>
                <w:left w:val="none" w:sz="0" w:space="0" w:color="auto"/>
                <w:bottom w:val="none" w:sz="0" w:space="0" w:color="auto"/>
                <w:right w:val="none" w:sz="0" w:space="0" w:color="auto"/>
              </w:divBdr>
            </w:div>
            <w:div w:id="987976075">
              <w:marLeft w:val="0"/>
              <w:marRight w:val="0"/>
              <w:marTop w:val="0"/>
              <w:marBottom w:val="0"/>
              <w:divBdr>
                <w:top w:val="none" w:sz="0" w:space="0" w:color="auto"/>
                <w:left w:val="none" w:sz="0" w:space="0" w:color="auto"/>
                <w:bottom w:val="none" w:sz="0" w:space="0" w:color="auto"/>
                <w:right w:val="none" w:sz="0" w:space="0" w:color="auto"/>
              </w:divBdr>
            </w:div>
            <w:div w:id="1792894914">
              <w:marLeft w:val="0"/>
              <w:marRight w:val="0"/>
              <w:marTop w:val="0"/>
              <w:marBottom w:val="0"/>
              <w:divBdr>
                <w:top w:val="none" w:sz="0" w:space="0" w:color="auto"/>
                <w:left w:val="none" w:sz="0" w:space="0" w:color="auto"/>
                <w:bottom w:val="none" w:sz="0" w:space="0" w:color="auto"/>
                <w:right w:val="none" w:sz="0" w:space="0" w:color="auto"/>
              </w:divBdr>
            </w:div>
            <w:div w:id="792095245">
              <w:marLeft w:val="0"/>
              <w:marRight w:val="0"/>
              <w:marTop w:val="0"/>
              <w:marBottom w:val="0"/>
              <w:divBdr>
                <w:top w:val="none" w:sz="0" w:space="0" w:color="auto"/>
                <w:left w:val="none" w:sz="0" w:space="0" w:color="auto"/>
                <w:bottom w:val="none" w:sz="0" w:space="0" w:color="auto"/>
                <w:right w:val="none" w:sz="0" w:space="0" w:color="auto"/>
              </w:divBdr>
            </w:div>
            <w:div w:id="2069066552">
              <w:marLeft w:val="0"/>
              <w:marRight w:val="0"/>
              <w:marTop w:val="0"/>
              <w:marBottom w:val="0"/>
              <w:divBdr>
                <w:top w:val="none" w:sz="0" w:space="0" w:color="auto"/>
                <w:left w:val="none" w:sz="0" w:space="0" w:color="auto"/>
                <w:bottom w:val="none" w:sz="0" w:space="0" w:color="auto"/>
                <w:right w:val="none" w:sz="0" w:space="0" w:color="auto"/>
              </w:divBdr>
              <w:divsChild>
                <w:div w:id="664358972">
                  <w:marLeft w:val="0"/>
                  <w:marRight w:val="0"/>
                  <w:marTop w:val="0"/>
                  <w:marBottom w:val="0"/>
                  <w:divBdr>
                    <w:top w:val="none" w:sz="0" w:space="0" w:color="auto"/>
                    <w:left w:val="none" w:sz="0" w:space="0" w:color="auto"/>
                    <w:bottom w:val="none" w:sz="0" w:space="0" w:color="auto"/>
                    <w:right w:val="none" w:sz="0" w:space="0" w:color="auto"/>
                  </w:divBdr>
                </w:div>
                <w:div w:id="511922496">
                  <w:marLeft w:val="0"/>
                  <w:marRight w:val="0"/>
                  <w:marTop w:val="0"/>
                  <w:marBottom w:val="0"/>
                  <w:divBdr>
                    <w:top w:val="none" w:sz="0" w:space="0" w:color="auto"/>
                    <w:left w:val="none" w:sz="0" w:space="0" w:color="auto"/>
                    <w:bottom w:val="none" w:sz="0" w:space="0" w:color="auto"/>
                    <w:right w:val="none" w:sz="0" w:space="0" w:color="auto"/>
                  </w:divBdr>
                </w:div>
                <w:div w:id="846556220">
                  <w:marLeft w:val="0"/>
                  <w:marRight w:val="0"/>
                  <w:marTop w:val="0"/>
                  <w:marBottom w:val="0"/>
                  <w:divBdr>
                    <w:top w:val="none" w:sz="0" w:space="0" w:color="auto"/>
                    <w:left w:val="none" w:sz="0" w:space="0" w:color="auto"/>
                    <w:bottom w:val="none" w:sz="0" w:space="0" w:color="auto"/>
                    <w:right w:val="none" w:sz="0" w:space="0" w:color="auto"/>
                  </w:divBdr>
                </w:div>
                <w:div w:id="1874884925">
                  <w:marLeft w:val="0"/>
                  <w:marRight w:val="0"/>
                  <w:marTop w:val="0"/>
                  <w:marBottom w:val="0"/>
                  <w:divBdr>
                    <w:top w:val="none" w:sz="0" w:space="0" w:color="auto"/>
                    <w:left w:val="none" w:sz="0" w:space="0" w:color="auto"/>
                    <w:bottom w:val="none" w:sz="0" w:space="0" w:color="auto"/>
                    <w:right w:val="none" w:sz="0" w:space="0" w:color="auto"/>
                  </w:divBdr>
                </w:div>
                <w:div w:id="914128082">
                  <w:marLeft w:val="0"/>
                  <w:marRight w:val="0"/>
                  <w:marTop w:val="0"/>
                  <w:marBottom w:val="0"/>
                  <w:divBdr>
                    <w:top w:val="none" w:sz="0" w:space="0" w:color="auto"/>
                    <w:left w:val="none" w:sz="0" w:space="0" w:color="auto"/>
                    <w:bottom w:val="none" w:sz="0" w:space="0" w:color="auto"/>
                    <w:right w:val="none" w:sz="0" w:space="0" w:color="auto"/>
                  </w:divBdr>
                </w:div>
                <w:div w:id="835806758">
                  <w:marLeft w:val="0"/>
                  <w:marRight w:val="0"/>
                  <w:marTop w:val="0"/>
                  <w:marBottom w:val="0"/>
                  <w:divBdr>
                    <w:top w:val="none" w:sz="0" w:space="0" w:color="auto"/>
                    <w:left w:val="none" w:sz="0" w:space="0" w:color="auto"/>
                    <w:bottom w:val="none" w:sz="0" w:space="0" w:color="auto"/>
                    <w:right w:val="none" w:sz="0" w:space="0" w:color="auto"/>
                  </w:divBdr>
                </w:div>
                <w:div w:id="1712994008">
                  <w:marLeft w:val="0"/>
                  <w:marRight w:val="0"/>
                  <w:marTop w:val="0"/>
                  <w:marBottom w:val="0"/>
                  <w:divBdr>
                    <w:top w:val="none" w:sz="0" w:space="0" w:color="auto"/>
                    <w:left w:val="none" w:sz="0" w:space="0" w:color="auto"/>
                    <w:bottom w:val="none" w:sz="0" w:space="0" w:color="auto"/>
                    <w:right w:val="none" w:sz="0" w:space="0" w:color="auto"/>
                  </w:divBdr>
                </w:div>
                <w:div w:id="254362513">
                  <w:marLeft w:val="0"/>
                  <w:marRight w:val="0"/>
                  <w:marTop w:val="0"/>
                  <w:marBottom w:val="0"/>
                  <w:divBdr>
                    <w:top w:val="none" w:sz="0" w:space="0" w:color="auto"/>
                    <w:left w:val="none" w:sz="0" w:space="0" w:color="auto"/>
                    <w:bottom w:val="none" w:sz="0" w:space="0" w:color="auto"/>
                    <w:right w:val="none" w:sz="0" w:space="0" w:color="auto"/>
                  </w:divBdr>
                </w:div>
                <w:div w:id="9884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705">
          <w:marLeft w:val="0"/>
          <w:marRight w:val="0"/>
          <w:marTop w:val="0"/>
          <w:marBottom w:val="0"/>
          <w:divBdr>
            <w:top w:val="none" w:sz="0" w:space="0" w:color="auto"/>
            <w:left w:val="none" w:sz="0" w:space="0" w:color="auto"/>
            <w:bottom w:val="none" w:sz="0" w:space="0" w:color="auto"/>
            <w:right w:val="none" w:sz="0" w:space="0" w:color="auto"/>
          </w:divBdr>
          <w:divsChild>
            <w:div w:id="1871063761">
              <w:marLeft w:val="0"/>
              <w:marRight w:val="0"/>
              <w:marTop w:val="0"/>
              <w:marBottom w:val="0"/>
              <w:divBdr>
                <w:top w:val="none" w:sz="0" w:space="0" w:color="auto"/>
                <w:left w:val="none" w:sz="0" w:space="0" w:color="auto"/>
                <w:bottom w:val="none" w:sz="0" w:space="0" w:color="auto"/>
                <w:right w:val="none" w:sz="0" w:space="0" w:color="auto"/>
              </w:divBdr>
            </w:div>
            <w:div w:id="618756882">
              <w:marLeft w:val="0"/>
              <w:marRight w:val="0"/>
              <w:marTop w:val="0"/>
              <w:marBottom w:val="0"/>
              <w:divBdr>
                <w:top w:val="none" w:sz="0" w:space="0" w:color="auto"/>
                <w:left w:val="none" w:sz="0" w:space="0" w:color="auto"/>
                <w:bottom w:val="none" w:sz="0" w:space="0" w:color="auto"/>
                <w:right w:val="none" w:sz="0" w:space="0" w:color="auto"/>
              </w:divBdr>
            </w:div>
            <w:div w:id="520823681">
              <w:marLeft w:val="0"/>
              <w:marRight w:val="0"/>
              <w:marTop w:val="0"/>
              <w:marBottom w:val="0"/>
              <w:divBdr>
                <w:top w:val="none" w:sz="0" w:space="0" w:color="auto"/>
                <w:left w:val="none" w:sz="0" w:space="0" w:color="auto"/>
                <w:bottom w:val="none" w:sz="0" w:space="0" w:color="auto"/>
                <w:right w:val="none" w:sz="0" w:space="0" w:color="auto"/>
              </w:divBdr>
            </w:div>
            <w:div w:id="761756585">
              <w:marLeft w:val="0"/>
              <w:marRight w:val="0"/>
              <w:marTop w:val="0"/>
              <w:marBottom w:val="0"/>
              <w:divBdr>
                <w:top w:val="none" w:sz="0" w:space="0" w:color="auto"/>
                <w:left w:val="none" w:sz="0" w:space="0" w:color="auto"/>
                <w:bottom w:val="none" w:sz="0" w:space="0" w:color="auto"/>
                <w:right w:val="none" w:sz="0" w:space="0" w:color="auto"/>
              </w:divBdr>
            </w:div>
            <w:div w:id="507644646">
              <w:marLeft w:val="0"/>
              <w:marRight w:val="0"/>
              <w:marTop w:val="0"/>
              <w:marBottom w:val="0"/>
              <w:divBdr>
                <w:top w:val="none" w:sz="0" w:space="0" w:color="auto"/>
                <w:left w:val="none" w:sz="0" w:space="0" w:color="auto"/>
                <w:bottom w:val="none" w:sz="0" w:space="0" w:color="auto"/>
                <w:right w:val="none" w:sz="0" w:space="0" w:color="auto"/>
              </w:divBdr>
            </w:div>
            <w:div w:id="900290398">
              <w:marLeft w:val="0"/>
              <w:marRight w:val="0"/>
              <w:marTop w:val="0"/>
              <w:marBottom w:val="0"/>
              <w:divBdr>
                <w:top w:val="none" w:sz="0" w:space="0" w:color="auto"/>
                <w:left w:val="none" w:sz="0" w:space="0" w:color="auto"/>
                <w:bottom w:val="none" w:sz="0" w:space="0" w:color="auto"/>
                <w:right w:val="none" w:sz="0" w:space="0" w:color="auto"/>
              </w:divBdr>
            </w:div>
            <w:div w:id="1550605092">
              <w:marLeft w:val="0"/>
              <w:marRight w:val="0"/>
              <w:marTop w:val="0"/>
              <w:marBottom w:val="0"/>
              <w:divBdr>
                <w:top w:val="none" w:sz="0" w:space="0" w:color="auto"/>
                <w:left w:val="none" w:sz="0" w:space="0" w:color="auto"/>
                <w:bottom w:val="none" w:sz="0" w:space="0" w:color="auto"/>
                <w:right w:val="none" w:sz="0" w:space="0" w:color="auto"/>
              </w:divBdr>
            </w:div>
            <w:div w:id="428281042">
              <w:marLeft w:val="0"/>
              <w:marRight w:val="0"/>
              <w:marTop w:val="0"/>
              <w:marBottom w:val="0"/>
              <w:divBdr>
                <w:top w:val="none" w:sz="0" w:space="0" w:color="auto"/>
                <w:left w:val="none" w:sz="0" w:space="0" w:color="auto"/>
                <w:bottom w:val="none" w:sz="0" w:space="0" w:color="auto"/>
                <w:right w:val="none" w:sz="0" w:space="0" w:color="auto"/>
              </w:divBdr>
            </w:div>
            <w:div w:id="1623997955">
              <w:marLeft w:val="0"/>
              <w:marRight w:val="0"/>
              <w:marTop w:val="0"/>
              <w:marBottom w:val="0"/>
              <w:divBdr>
                <w:top w:val="none" w:sz="0" w:space="0" w:color="auto"/>
                <w:left w:val="none" w:sz="0" w:space="0" w:color="auto"/>
                <w:bottom w:val="none" w:sz="0" w:space="0" w:color="auto"/>
                <w:right w:val="none" w:sz="0" w:space="0" w:color="auto"/>
              </w:divBdr>
            </w:div>
            <w:div w:id="447629167">
              <w:marLeft w:val="0"/>
              <w:marRight w:val="0"/>
              <w:marTop w:val="0"/>
              <w:marBottom w:val="0"/>
              <w:divBdr>
                <w:top w:val="none" w:sz="0" w:space="0" w:color="auto"/>
                <w:left w:val="none" w:sz="0" w:space="0" w:color="auto"/>
                <w:bottom w:val="none" w:sz="0" w:space="0" w:color="auto"/>
                <w:right w:val="none" w:sz="0" w:space="0" w:color="auto"/>
              </w:divBdr>
            </w:div>
            <w:div w:id="243033357">
              <w:marLeft w:val="0"/>
              <w:marRight w:val="0"/>
              <w:marTop w:val="0"/>
              <w:marBottom w:val="0"/>
              <w:divBdr>
                <w:top w:val="none" w:sz="0" w:space="0" w:color="auto"/>
                <w:left w:val="none" w:sz="0" w:space="0" w:color="auto"/>
                <w:bottom w:val="none" w:sz="0" w:space="0" w:color="auto"/>
                <w:right w:val="none" w:sz="0" w:space="0" w:color="auto"/>
              </w:divBdr>
            </w:div>
            <w:div w:id="1142310076">
              <w:marLeft w:val="0"/>
              <w:marRight w:val="0"/>
              <w:marTop w:val="0"/>
              <w:marBottom w:val="0"/>
              <w:divBdr>
                <w:top w:val="none" w:sz="0" w:space="0" w:color="auto"/>
                <w:left w:val="none" w:sz="0" w:space="0" w:color="auto"/>
                <w:bottom w:val="none" w:sz="0" w:space="0" w:color="auto"/>
                <w:right w:val="none" w:sz="0" w:space="0" w:color="auto"/>
              </w:divBdr>
            </w:div>
            <w:div w:id="249195781">
              <w:marLeft w:val="0"/>
              <w:marRight w:val="0"/>
              <w:marTop w:val="0"/>
              <w:marBottom w:val="0"/>
              <w:divBdr>
                <w:top w:val="none" w:sz="0" w:space="0" w:color="auto"/>
                <w:left w:val="none" w:sz="0" w:space="0" w:color="auto"/>
                <w:bottom w:val="none" w:sz="0" w:space="0" w:color="auto"/>
                <w:right w:val="none" w:sz="0" w:space="0" w:color="auto"/>
              </w:divBdr>
            </w:div>
            <w:div w:id="336080490">
              <w:marLeft w:val="0"/>
              <w:marRight w:val="0"/>
              <w:marTop w:val="0"/>
              <w:marBottom w:val="0"/>
              <w:divBdr>
                <w:top w:val="none" w:sz="0" w:space="0" w:color="auto"/>
                <w:left w:val="none" w:sz="0" w:space="0" w:color="auto"/>
                <w:bottom w:val="none" w:sz="0" w:space="0" w:color="auto"/>
                <w:right w:val="none" w:sz="0" w:space="0" w:color="auto"/>
              </w:divBdr>
            </w:div>
            <w:div w:id="937522632">
              <w:marLeft w:val="0"/>
              <w:marRight w:val="0"/>
              <w:marTop w:val="0"/>
              <w:marBottom w:val="0"/>
              <w:divBdr>
                <w:top w:val="none" w:sz="0" w:space="0" w:color="auto"/>
                <w:left w:val="none" w:sz="0" w:space="0" w:color="auto"/>
                <w:bottom w:val="none" w:sz="0" w:space="0" w:color="auto"/>
                <w:right w:val="none" w:sz="0" w:space="0" w:color="auto"/>
              </w:divBdr>
            </w:div>
            <w:div w:id="339478716">
              <w:marLeft w:val="0"/>
              <w:marRight w:val="0"/>
              <w:marTop w:val="0"/>
              <w:marBottom w:val="0"/>
              <w:divBdr>
                <w:top w:val="none" w:sz="0" w:space="0" w:color="auto"/>
                <w:left w:val="none" w:sz="0" w:space="0" w:color="auto"/>
                <w:bottom w:val="none" w:sz="0" w:space="0" w:color="auto"/>
                <w:right w:val="none" w:sz="0" w:space="0" w:color="auto"/>
              </w:divBdr>
            </w:div>
            <w:div w:id="56588310">
              <w:marLeft w:val="0"/>
              <w:marRight w:val="0"/>
              <w:marTop w:val="0"/>
              <w:marBottom w:val="0"/>
              <w:divBdr>
                <w:top w:val="none" w:sz="0" w:space="0" w:color="auto"/>
                <w:left w:val="none" w:sz="0" w:space="0" w:color="auto"/>
                <w:bottom w:val="none" w:sz="0" w:space="0" w:color="auto"/>
                <w:right w:val="none" w:sz="0" w:space="0" w:color="auto"/>
              </w:divBdr>
              <w:divsChild>
                <w:div w:id="381684577">
                  <w:marLeft w:val="0"/>
                  <w:marRight w:val="0"/>
                  <w:marTop w:val="0"/>
                  <w:marBottom w:val="0"/>
                  <w:divBdr>
                    <w:top w:val="none" w:sz="0" w:space="0" w:color="auto"/>
                    <w:left w:val="none" w:sz="0" w:space="0" w:color="auto"/>
                    <w:bottom w:val="none" w:sz="0" w:space="0" w:color="auto"/>
                    <w:right w:val="none" w:sz="0" w:space="0" w:color="auto"/>
                  </w:divBdr>
                </w:div>
                <w:div w:id="479271169">
                  <w:marLeft w:val="0"/>
                  <w:marRight w:val="0"/>
                  <w:marTop w:val="0"/>
                  <w:marBottom w:val="0"/>
                  <w:divBdr>
                    <w:top w:val="none" w:sz="0" w:space="0" w:color="auto"/>
                    <w:left w:val="none" w:sz="0" w:space="0" w:color="auto"/>
                    <w:bottom w:val="none" w:sz="0" w:space="0" w:color="auto"/>
                    <w:right w:val="none" w:sz="0" w:space="0" w:color="auto"/>
                  </w:divBdr>
                </w:div>
                <w:div w:id="1049841157">
                  <w:marLeft w:val="0"/>
                  <w:marRight w:val="0"/>
                  <w:marTop w:val="0"/>
                  <w:marBottom w:val="0"/>
                  <w:divBdr>
                    <w:top w:val="none" w:sz="0" w:space="0" w:color="auto"/>
                    <w:left w:val="none" w:sz="0" w:space="0" w:color="auto"/>
                    <w:bottom w:val="none" w:sz="0" w:space="0" w:color="auto"/>
                    <w:right w:val="none" w:sz="0" w:space="0" w:color="auto"/>
                  </w:divBdr>
                </w:div>
                <w:div w:id="689264682">
                  <w:marLeft w:val="0"/>
                  <w:marRight w:val="0"/>
                  <w:marTop w:val="0"/>
                  <w:marBottom w:val="0"/>
                  <w:divBdr>
                    <w:top w:val="none" w:sz="0" w:space="0" w:color="auto"/>
                    <w:left w:val="none" w:sz="0" w:space="0" w:color="auto"/>
                    <w:bottom w:val="none" w:sz="0" w:space="0" w:color="auto"/>
                    <w:right w:val="none" w:sz="0" w:space="0" w:color="auto"/>
                  </w:divBdr>
                </w:div>
                <w:div w:id="1662737541">
                  <w:marLeft w:val="0"/>
                  <w:marRight w:val="0"/>
                  <w:marTop w:val="0"/>
                  <w:marBottom w:val="0"/>
                  <w:divBdr>
                    <w:top w:val="none" w:sz="0" w:space="0" w:color="auto"/>
                    <w:left w:val="none" w:sz="0" w:space="0" w:color="auto"/>
                    <w:bottom w:val="none" w:sz="0" w:space="0" w:color="auto"/>
                    <w:right w:val="none" w:sz="0" w:space="0" w:color="auto"/>
                  </w:divBdr>
                </w:div>
                <w:div w:id="1902406496">
                  <w:marLeft w:val="0"/>
                  <w:marRight w:val="0"/>
                  <w:marTop w:val="0"/>
                  <w:marBottom w:val="0"/>
                  <w:divBdr>
                    <w:top w:val="none" w:sz="0" w:space="0" w:color="auto"/>
                    <w:left w:val="none" w:sz="0" w:space="0" w:color="auto"/>
                    <w:bottom w:val="none" w:sz="0" w:space="0" w:color="auto"/>
                    <w:right w:val="none" w:sz="0" w:space="0" w:color="auto"/>
                  </w:divBdr>
                </w:div>
                <w:div w:id="1466895846">
                  <w:marLeft w:val="0"/>
                  <w:marRight w:val="0"/>
                  <w:marTop w:val="0"/>
                  <w:marBottom w:val="0"/>
                  <w:divBdr>
                    <w:top w:val="none" w:sz="0" w:space="0" w:color="auto"/>
                    <w:left w:val="none" w:sz="0" w:space="0" w:color="auto"/>
                    <w:bottom w:val="none" w:sz="0" w:space="0" w:color="auto"/>
                    <w:right w:val="none" w:sz="0" w:space="0" w:color="auto"/>
                  </w:divBdr>
                </w:div>
                <w:div w:id="1239166752">
                  <w:marLeft w:val="0"/>
                  <w:marRight w:val="0"/>
                  <w:marTop w:val="0"/>
                  <w:marBottom w:val="0"/>
                  <w:divBdr>
                    <w:top w:val="none" w:sz="0" w:space="0" w:color="auto"/>
                    <w:left w:val="none" w:sz="0" w:space="0" w:color="auto"/>
                    <w:bottom w:val="none" w:sz="0" w:space="0" w:color="auto"/>
                    <w:right w:val="none" w:sz="0" w:space="0" w:color="auto"/>
                  </w:divBdr>
                </w:div>
                <w:div w:id="32968592">
                  <w:marLeft w:val="0"/>
                  <w:marRight w:val="0"/>
                  <w:marTop w:val="0"/>
                  <w:marBottom w:val="0"/>
                  <w:divBdr>
                    <w:top w:val="none" w:sz="0" w:space="0" w:color="auto"/>
                    <w:left w:val="none" w:sz="0" w:space="0" w:color="auto"/>
                    <w:bottom w:val="none" w:sz="0" w:space="0" w:color="auto"/>
                    <w:right w:val="none" w:sz="0" w:space="0" w:color="auto"/>
                  </w:divBdr>
                </w:div>
                <w:div w:id="599533814">
                  <w:marLeft w:val="0"/>
                  <w:marRight w:val="0"/>
                  <w:marTop w:val="0"/>
                  <w:marBottom w:val="0"/>
                  <w:divBdr>
                    <w:top w:val="none" w:sz="0" w:space="0" w:color="auto"/>
                    <w:left w:val="none" w:sz="0" w:space="0" w:color="auto"/>
                    <w:bottom w:val="none" w:sz="0" w:space="0" w:color="auto"/>
                    <w:right w:val="none" w:sz="0" w:space="0" w:color="auto"/>
                  </w:divBdr>
                </w:div>
                <w:div w:id="1888108280">
                  <w:marLeft w:val="0"/>
                  <w:marRight w:val="0"/>
                  <w:marTop w:val="0"/>
                  <w:marBottom w:val="0"/>
                  <w:divBdr>
                    <w:top w:val="none" w:sz="0" w:space="0" w:color="auto"/>
                    <w:left w:val="none" w:sz="0" w:space="0" w:color="auto"/>
                    <w:bottom w:val="none" w:sz="0" w:space="0" w:color="auto"/>
                    <w:right w:val="none" w:sz="0" w:space="0" w:color="auto"/>
                  </w:divBdr>
                </w:div>
                <w:div w:id="1353385963">
                  <w:marLeft w:val="0"/>
                  <w:marRight w:val="0"/>
                  <w:marTop w:val="0"/>
                  <w:marBottom w:val="0"/>
                  <w:divBdr>
                    <w:top w:val="none" w:sz="0" w:space="0" w:color="auto"/>
                    <w:left w:val="none" w:sz="0" w:space="0" w:color="auto"/>
                    <w:bottom w:val="none" w:sz="0" w:space="0" w:color="auto"/>
                    <w:right w:val="none" w:sz="0" w:space="0" w:color="auto"/>
                  </w:divBdr>
                </w:div>
                <w:div w:id="1131292106">
                  <w:marLeft w:val="0"/>
                  <w:marRight w:val="0"/>
                  <w:marTop w:val="0"/>
                  <w:marBottom w:val="0"/>
                  <w:divBdr>
                    <w:top w:val="none" w:sz="0" w:space="0" w:color="auto"/>
                    <w:left w:val="none" w:sz="0" w:space="0" w:color="auto"/>
                    <w:bottom w:val="none" w:sz="0" w:space="0" w:color="auto"/>
                    <w:right w:val="none" w:sz="0" w:space="0" w:color="auto"/>
                  </w:divBdr>
                </w:div>
                <w:div w:id="1125660345">
                  <w:marLeft w:val="0"/>
                  <w:marRight w:val="0"/>
                  <w:marTop w:val="0"/>
                  <w:marBottom w:val="0"/>
                  <w:divBdr>
                    <w:top w:val="none" w:sz="0" w:space="0" w:color="auto"/>
                    <w:left w:val="none" w:sz="0" w:space="0" w:color="auto"/>
                    <w:bottom w:val="none" w:sz="0" w:space="0" w:color="auto"/>
                    <w:right w:val="none" w:sz="0" w:space="0" w:color="auto"/>
                  </w:divBdr>
                </w:div>
                <w:div w:id="20868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977">
          <w:marLeft w:val="0"/>
          <w:marRight w:val="0"/>
          <w:marTop w:val="0"/>
          <w:marBottom w:val="0"/>
          <w:divBdr>
            <w:top w:val="none" w:sz="0" w:space="0" w:color="auto"/>
            <w:left w:val="none" w:sz="0" w:space="0" w:color="auto"/>
            <w:bottom w:val="none" w:sz="0" w:space="0" w:color="auto"/>
            <w:right w:val="none" w:sz="0" w:space="0" w:color="auto"/>
          </w:divBdr>
          <w:divsChild>
            <w:div w:id="656691735">
              <w:marLeft w:val="0"/>
              <w:marRight w:val="0"/>
              <w:marTop w:val="0"/>
              <w:marBottom w:val="0"/>
              <w:divBdr>
                <w:top w:val="none" w:sz="0" w:space="0" w:color="auto"/>
                <w:left w:val="none" w:sz="0" w:space="0" w:color="auto"/>
                <w:bottom w:val="none" w:sz="0" w:space="0" w:color="auto"/>
                <w:right w:val="none" w:sz="0" w:space="0" w:color="auto"/>
              </w:divBdr>
            </w:div>
            <w:div w:id="1334263402">
              <w:marLeft w:val="0"/>
              <w:marRight w:val="0"/>
              <w:marTop w:val="0"/>
              <w:marBottom w:val="0"/>
              <w:divBdr>
                <w:top w:val="none" w:sz="0" w:space="0" w:color="auto"/>
                <w:left w:val="none" w:sz="0" w:space="0" w:color="auto"/>
                <w:bottom w:val="none" w:sz="0" w:space="0" w:color="auto"/>
                <w:right w:val="none" w:sz="0" w:space="0" w:color="auto"/>
              </w:divBdr>
            </w:div>
            <w:div w:id="1995720404">
              <w:marLeft w:val="0"/>
              <w:marRight w:val="0"/>
              <w:marTop w:val="0"/>
              <w:marBottom w:val="0"/>
              <w:divBdr>
                <w:top w:val="none" w:sz="0" w:space="0" w:color="auto"/>
                <w:left w:val="none" w:sz="0" w:space="0" w:color="auto"/>
                <w:bottom w:val="none" w:sz="0" w:space="0" w:color="auto"/>
                <w:right w:val="none" w:sz="0" w:space="0" w:color="auto"/>
              </w:divBdr>
            </w:div>
            <w:div w:id="1647006468">
              <w:marLeft w:val="0"/>
              <w:marRight w:val="0"/>
              <w:marTop w:val="0"/>
              <w:marBottom w:val="0"/>
              <w:divBdr>
                <w:top w:val="none" w:sz="0" w:space="0" w:color="auto"/>
                <w:left w:val="none" w:sz="0" w:space="0" w:color="auto"/>
                <w:bottom w:val="none" w:sz="0" w:space="0" w:color="auto"/>
                <w:right w:val="none" w:sz="0" w:space="0" w:color="auto"/>
              </w:divBdr>
            </w:div>
            <w:div w:id="1629043970">
              <w:marLeft w:val="0"/>
              <w:marRight w:val="0"/>
              <w:marTop w:val="0"/>
              <w:marBottom w:val="0"/>
              <w:divBdr>
                <w:top w:val="none" w:sz="0" w:space="0" w:color="auto"/>
                <w:left w:val="none" w:sz="0" w:space="0" w:color="auto"/>
                <w:bottom w:val="none" w:sz="0" w:space="0" w:color="auto"/>
                <w:right w:val="none" w:sz="0" w:space="0" w:color="auto"/>
              </w:divBdr>
            </w:div>
            <w:div w:id="2128766754">
              <w:marLeft w:val="0"/>
              <w:marRight w:val="0"/>
              <w:marTop w:val="0"/>
              <w:marBottom w:val="0"/>
              <w:divBdr>
                <w:top w:val="none" w:sz="0" w:space="0" w:color="auto"/>
                <w:left w:val="none" w:sz="0" w:space="0" w:color="auto"/>
                <w:bottom w:val="none" w:sz="0" w:space="0" w:color="auto"/>
                <w:right w:val="none" w:sz="0" w:space="0" w:color="auto"/>
              </w:divBdr>
            </w:div>
            <w:div w:id="895313027">
              <w:marLeft w:val="0"/>
              <w:marRight w:val="0"/>
              <w:marTop w:val="0"/>
              <w:marBottom w:val="0"/>
              <w:divBdr>
                <w:top w:val="none" w:sz="0" w:space="0" w:color="auto"/>
                <w:left w:val="none" w:sz="0" w:space="0" w:color="auto"/>
                <w:bottom w:val="none" w:sz="0" w:space="0" w:color="auto"/>
                <w:right w:val="none" w:sz="0" w:space="0" w:color="auto"/>
              </w:divBdr>
            </w:div>
            <w:div w:id="666709811">
              <w:marLeft w:val="0"/>
              <w:marRight w:val="0"/>
              <w:marTop w:val="0"/>
              <w:marBottom w:val="0"/>
              <w:divBdr>
                <w:top w:val="none" w:sz="0" w:space="0" w:color="auto"/>
                <w:left w:val="none" w:sz="0" w:space="0" w:color="auto"/>
                <w:bottom w:val="none" w:sz="0" w:space="0" w:color="auto"/>
                <w:right w:val="none" w:sz="0" w:space="0" w:color="auto"/>
              </w:divBdr>
            </w:div>
            <w:div w:id="1411654967">
              <w:marLeft w:val="0"/>
              <w:marRight w:val="0"/>
              <w:marTop w:val="0"/>
              <w:marBottom w:val="0"/>
              <w:divBdr>
                <w:top w:val="none" w:sz="0" w:space="0" w:color="auto"/>
                <w:left w:val="none" w:sz="0" w:space="0" w:color="auto"/>
                <w:bottom w:val="none" w:sz="0" w:space="0" w:color="auto"/>
                <w:right w:val="none" w:sz="0" w:space="0" w:color="auto"/>
              </w:divBdr>
            </w:div>
            <w:div w:id="1065831790">
              <w:marLeft w:val="0"/>
              <w:marRight w:val="0"/>
              <w:marTop w:val="0"/>
              <w:marBottom w:val="0"/>
              <w:divBdr>
                <w:top w:val="none" w:sz="0" w:space="0" w:color="auto"/>
                <w:left w:val="none" w:sz="0" w:space="0" w:color="auto"/>
                <w:bottom w:val="none" w:sz="0" w:space="0" w:color="auto"/>
                <w:right w:val="none" w:sz="0" w:space="0" w:color="auto"/>
              </w:divBdr>
            </w:div>
            <w:div w:id="43019191">
              <w:marLeft w:val="0"/>
              <w:marRight w:val="0"/>
              <w:marTop w:val="0"/>
              <w:marBottom w:val="0"/>
              <w:divBdr>
                <w:top w:val="none" w:sz="0" w:space="0" w:color="auto"/>
                <w:left w:val="none" w:sz="0" w:space="0" w:color="auto"/>
                <w:bottom w:val="none" w:sz="0" w:space="0" w:color="auto"/>
                <w:right w:val="none" w:sz="0" w:space="0" w:color="auto"/>
              </w:divBdr>
            </w:div>
            <w:div w:id="2111971580">
              <w:marLeft w:val="0"/>
              <w:marRight w:val="0"/>
              <w:marTop w:val="0"/>
              <w:marBottom w:val="0"/>
              <w:divBdr>
                <w:top w:val="none" w:sz="0" w:space="0" w:color="auto"/>
                <w:left w:val="none" w:sz="0" w:space="0" w:color="auto"/>
                <w:bottom w:val="none" w:sz="0" w:space="0" w:color="auto"/>
                <w:right w:val="none" w:sz="0" w:space="0" w:color="auto"/>
              </w:divBdr>
            </w:div>
            <w:div w:id="57479596">
              <w:marLeft w:val="0"/>
              <w:marRight w:val="0"/>
              <w:marTop w:val="0"/>
              <w:marBottom w:val="0"/>
              <w:divBdr>
                <w:top w:val="none" w:sz="0" w:space="0" w:color="auto"/>
                <w:left w:val="none" w:sz="0" w:space="0" w:color="auto"/>
                <w:bottom w:val="none" w:sz="0" w:space="0" w:color="auto"/>
                <w:right w:val="none" w:sz="0" w:space="0" w:color="auto"/>
              </w:divBdr>
            </w:div>
            <w:div w:id="135535173">
              <w:marLeft w:val="0"/>
              <w:marRight w:val="0"/>
              <w:marTop w:val="0"/>
              <w:marBottom w:val="0"/>
              <w:divBdr>
                <w:top w:val="none" w:sz="0" w:space="0" w:color="auto"/>
                <w:left w:val="none" w:sz="0" w:space="0" w:color="auto"/>
                <w:bottom w:val="none" w:sz="0" w:space="0" w:color="auto"/>
                <w:right w:val="none" w:sz="0" w:space="0" w:color="auto"/>
              </w:divBdr>
            </w:div>
            <w:div w:id="1512794401">
              <w:marLeft w:val="0"/>
              <w:marRight w:val="0"/>
              <w:marTop w:val="0"/>
              <w:marBottom w:val="0"/>
              <w:divBdr>
                <w:top w:val="none" w:sz="0" w:space="0" w:color="auto"/>
                <w:left w:val="none" w:sz="0" w:space="0" w:color="auto"/>
                <w:bottom w:val="none" w:sz="0" w:space="0" w:color="auto"/>
                <w:right w:val="none" w:sz="0" w:space="0" w:color="auto"/>
              </w:divBdr>
              <w:divsChild>
                <w:div w:id="1264846882">
                  <w:marLeft w:val="0"/>
                  <w:marRight w:val="0"/>
                  <w:marTop w:val="0"/>
                  <w:marBottom w:val="0"/>
                  <w:divBdr>
                    <w:top w:val="none" w:sz="0" w:space="0" w:color="auto"/>
                    <w:left w:val="none" w:sz="0" w:space="0" w:color="auto"/>
                    <w:bottom w:val="none" w:sz="0" w:space="0" w:color="auto"/>
                    <w:right w:val="none" w:sz="0" w:space="0" w:color="auto"/>
                  </w:divBdr>
                </w:div>
                <w:div w:id="89549626">
                  <w:marLeft w:val="0"/>
                  <w:marRight w:val="0"/>
                  <w:marTop w:val="0"/>
                  <w:marBottom w:val="0"/>
                  <w:divBdr>
                    <w:top w:val="none" w:sz="0" w:space="0" w:color="auto"/>
                    <w:left w:val="none" w:sz="0" w:space="0" w:color="auto"/>
                    <w:bottom w:val="none" w:sz="0" w:space="0" w:color="auto"/>
                    <w:right w:val="none" w:sz="0" w:space="0" w:color="auto"/>
                  </w:divBdr>
                </w:div>
                <w:div w:id="1208444521">
                  <w:marLeft w:val="0"/>
                  <w:marRight w:val="0"/>
                  <w:marTop w:val="0"/>
                  <w:marBottom w:val="0"/>
                  <w:divBdr>
                    <w:top w:val="none" w:sz="0" w:space="0" w:color="auto"/>
                    <w:left w:val="none" w:sz="0" w:space="0" w:color="auto"/>
                    <w:bottom w:val="none" w:sz="0" w:space="0" w:color="auto"/>
                    <w:right w:val="none" w:sz="0" w:space="0" w:color="auto"/>
                  </w:divBdr>
                </w:div>
                <w:div w:id="1840149760">
                  <w:marLeft w:val="0"/>
                  <w:marRight w:val="0"/>
                  <w:marTop w:val="0"/>
                  <w:marBottom w:val="0"/>
                  <w:divBdr>
                    <w:top w:val="none" w:sz="0" w:space="0" w:color="auto"/>
                    <w:left w:val="none" w:sz="0" w:space="0" w:color="auto"/>
                    <w:bottom w:val="none" w:sz="0" w:space="0" w:color="auto"/>
                    <w:right w:val="none" w:sz="0" w:space="0" w:color="auto"/>
                  </w:divBdr>
                </w:div>
                <w:div w:id="997149181">
                  <w:marLeft w:val="0"/>
                  <w:marRight w:val="0"/>
                  <w:marTop w:val="0"/>
                  <w:marBottom w:val="0"/>
                  <w:divBdr>
                    <w:top w:val="none" w:sz="0" w:space="0" w:color="auto"/>
                    <w:left w:val="none" w:sz="0" w:space="0" w:color="auto"/>
                    <w:bottom w:val="none" w:sz="0" w:space="0" w:color="auto"/>
                    <w:right w:val="none" w:sz="0" w:space="0" w:color="auto"/>
                  </w:divBdr>
                </w:div>
                <w:div w:id="414516035">
                  <w:marLeft w:val="0"/>
                  <w:marRight w:val="0"/>
                  <w:marTop w:val="0"/>
                  <w:marBottom w:val="0"/>
                  <w:divBdr>
                    <w:top w:val="none" w:sz="0" w:space="0" w:color="auto"/>
                    <w:left w:val="none" w:sz="0" w:space="0" w:color="auto"/>
                    <w:bottom w:val="none" w:sz="0" w:space="0" w:color="auto"/>
                    <w:right w:val="none" w:sz="0" w:space="0" w:color="auto"/>
                  </w:divBdr>
                </w:div>
                <w:div w:id="443768022">
                  <w:marLeft w:val="0"/>
                  <w:marRight w:val="0"/>
                  <w:marTop w:val="0"/>
                  <w:marBottom w:val="0"/>
                  <w:divBdr>
                    <w:top w:val="none" w:sz="0" w:space="0" w:color="auto"/>
                    <w:left w:val="none" w:sz="0" w:space="0" w:color="auto"/>
                    <w:bottom w:val="none" w:sz="0" w:space="0" w:color="auto"/>
                    <w:right w:val="none" w:sz="0" w:space="0" w:color="auto"/>
                  </w:divBdr>
                </w:div>
                <w:div w:id="744766111">
                  <w:marLeft w:val="0"/>
                  <w:marRight w:val="0"/>
                  <w:marTop w:val="0"/>
                  <w:marBottom w:val="0"/>
                  <w:divBdr>
                    <w:top w:val="none" w:sz="0" w:space="0" w:color="auto"/>
                    <w:left w:val="none" w:sz="0" w:space="0" w:color="auto"/>
                    <w:bottom w:val="none" w:sz="0" w:space="0" w:color="auto"/>
                    <w:right w:val="none" w:sz="0" w:space="0" w:color="auto"/>
                  </w:divBdr>
                </w:div>
                <w:div w:id="1857846948">
                  <w:marLeft w:val="0"/>
                  <w:marRight w:val="0"/>
                  <w:marTop w:val="0"/>
                  <w:marBottom w:val="0"/>
                  <w:divBdr>
                    <w:top w:val="none" w:sz="0" w:space="0" w:color="auto"/>
                    <w:left w:val="none" w:sz="0" w:space="0" w:color="auto"/>
                    <w:bottom w:val="none" w:sz="0" w:space="0" w:color="auto"/>
                    <w:right w:val="none" w:sz="0" w:space="0" w:color="auto"/>
                  </w:divBdr>
                </w:div>
                <w:div w:id="22633952">
                  <w:marLeft w:val="0"/>
                  <w:marRight w:val="0"/>
                  <w:marTop w:val="0"/>
                  <w:marBottom w:val="0"/>
                  <w:divBdr>
                    <w:top w:val="none" w:sz="0" w:space="0" w:color="auto"/>
                    <w:left w:val="none" w:sz="0" w:space="0" w:color="auto"/>
                    <w:bottom w:val="none" w:sz="0" w:space="0" w:color="auto"/>
                    <w:right w:val="none" w:sz="0" w:space="0" w:color="auto"/>
                  </w:divBdr>
                </w:div>
                <w:div w:id="192884367">
                  <w:marLeft w:val="0"/>
                  <w:marRight w:val="0"/>
                  <w:marTop w:val="0"/>
                  <w:marBottom w:val="0"/>
                  <w:divBdr>
                    <w:top w:val="none" w:sz="0" w:space="0" w:color="auto"/>
                    <w:left w:val="none" w:sz="0" w:space="0" w:color="auto"/>
                    <w:bottom w:val="none" w:sz="0" w:space="0" w:color="auto"/>
                    <w:right w:val="none" w:sz="0" w:space="0" w:color="auto"/>
                  </w:divBdr>
                </w:div>
                <w:div w:id="962005554">
                  <w:marLeft w:val="0"/>
                  <w:marRight w:val="0"/>
                  <w:marTop w:val="0"/>
                  <w:marBottom w:val="0"/>
                  <w:divBdr>
                    <w:top w:val="none" w:sz="0" w:space="0" w:color="auto"/>
                    <w:left w:val="none" w:sz="0" w:space="0" w:color="auto"/>
                    <w:bottom w:val="none" w:sz="0" w:space="0" w:color="auto"/>
                    <w:right w:val="none" w:sz="0" w:space="0" w:color="auto"/>
                  </w:divBdr>
                </w:div>
                <w:div w:id="4440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868">
          <w:marLeft w:val="0"/>
          <w:marRight w:val="0"/>
          <w:marTop w:val="0"/>
          <w:marBottom w:val="0"/>
          <w:divBdr>
            <w:top w:val="none" w:sz="0" w:space="0" w:color="auto"/>
            <w:left w:val="none" w:sz="0" w:space="0" w:color="auto"/>
            <w:bottom w:val="none" w:sz="0" w:space="0" w:color="auto"/>
            <w:right w:val="none" w:sz="0" w:space="0" w:color="auto"/>
          </w:divBdr>
          <w:divsChild>
            <w:div w:id="1099134076">
              <w:marLeft w:val="0"/>
              <w:marRight w:val="0"/>
              <w:marTop w:val="0"/>
              <w:marBottom w:val="0"/>
              <w:divBdr>
                <w:top w:val="none" w:sz="0" w:space="0" w:color="auto"/>
                <w:left w:val="none" w:sz="0" w:space="0" w:color="auto"/>
                <w:bottom w:val="none" w:sz="0" w:space="0" w:color="auto"/>
                <w:right w:val="none" w:sz="0" w:space="0" w:color="auto"/>
              </w:divBdr>
            </w:div>
            <w:div w:id="1499997653">
              <w:marLeft w:val="0"/>
              <w:marRight w:val="0"/>
              <w:marTop w:val="0"/>
              <w:marBottom w:val="0"/>
              <w:divBdr>
                <w:top w:val="none" w:sz="0" w:space="0" w:color="auto"/>
                <w:left w:val="none" w:sz="0" w:space="0" w:color="auto"/>
                <w:bottom w:val="none" w:sz="0" w:space="0" w:color="auto"/>
                <w:right w:val="none" w:sz="0" w:space="0" w:color="auto"/>
              </w:divBdr>
            </w:div>
            <w:div w:id="1791977556">
              <w:marLeft w:val="0"/>
              <w:marRight w:val="0"/>
              <w:marTop w:val="0"/>
              <w:marBottom w:val="0"/>
              <w:divBdr>
                <w:top w:val="none" w:sz="0" w:space="0" w:color="auto"/>
                <w:left w:val="none" w:sz="0" w:space="0" w:color="auto"/>
                <w:bottom w:val="none" w:sz="0" w:space="0" w:color="auto"/>
                <w:right w:val="none" w:sz="0" w:space="0" w:color="auto"/>
              </w:divBdr>
            </w:div>
            <w:div w:id="391348183">
              <w:marLeft w:val="0"/>
              <w:marRight w:val="0"/>
              <w:marTop w:val="0"/>
              <w:marBottom w:val="0"/>
              <w:divBdr>
                <w:top w:val="none" w:sz="0" w:space="0" w:color="auto"/>
                <w:left w:val="none" w:sz="0" w:space="0" w:color="auto"/>
                <w:bottom w:val="none" w:sz="0" w:space="0" w:color="auto"/>
                <w:right w:val="none" w:sz="0" w:space="0" w:color="auto"/>
              </w:divBdr>
            </w:div>
            <w:div w:id="2031878509">
              <w:marLeft w:val="0"/>
              <w:marRight w:val="0"/>
              <w:marTop w:val="0"/>
              <w:marBottom w:val="0"/>
              <w:divBdr>
                <w:top w:val="none" w:sz="0" w:space="0" w:color="auto"/>
                <w:left w:val="none" w:sz="0" w:space="0" w:color="auto"/>
                <w:bottom w:val="none" w:sz="0" w:space="0" w:color="auto"/>
                <w:right w:val="none" w:sz="0" w:space="0" w:color="auto"/>
              </w:divBdr>
            </w:div>
            <w:div w:id="1249382824">
              <w:marLeft w:val="0"/>
              <w:marRight w:val="0"/>
              <w:marTop w:val="0"/>
              <w:marBottom w:val="0"/>
              <w:divBdr>
                <w:top w:val="none" w:sz="0" w:space="0" w:color="auto"/>
                <w:left w:val="none" w:sz="0" w:space="0" w:color="auto"/>
                <w:bottom w:val="none" w:sz="0" w:space="0" w:color="auto"/>
                <w:right w:val="none" w:sz="0" w:space="0" w:color="auto"/>
              </w:divBdr>
            </w:div>
            <w:div w:id="1608855548">
              <w:marLeft w:val="0"/>
              <w:marRight w:val="0"/>
              <w:marTop w:val="0"/>
              <w:marBottom w:val="0"/>
              <w:divBdr>
                <w:top w:val="none" w:sz="0" w:space="0" w:color="auto"/>
                <w:left w:val="none" w:sz="0" w:space="0" w:color="auto"/>
                <w:bottom w:val="none" w:sz="0" w:space="0" w:color="auto"/>
                <w:right w:val="none" w:sz="0" w:space="0" w:color="auto"/>
              </w:divBdr>
            </w:div>
            <w:div w:id="1985353205">
              <w:marLeft w:val="0"/>
              <w:marRight w:val="0"/>
              <w:marTop w:val="0"/>
              <w:marBottom w:val="0"/>
              <w:divBdr>
                <w:top w:val="none" w:sz="0" w:space="0" w:color="auto"/>
                <w:left w:val="none" w:sz="0" w:space="0" w:color="auto"/>
                <w:bottom w:val="none" w:sz="0" w:space="0" w:color="auto"/>
                <w:right w:val="none" w:sz="0" w:space="0" w:color="auto"/>
              </w:divBdr>
            </w:div>
            <w:div w:id="1776558058">
              <w:marLeft w:val="0"/>
              <w:marRight w:val="0"/>
              <w:marTop w:val="0"/>
              <w:marBottom w:val="0"/>
              <w:divBdr>
                <w:top w:val="none" w:sz="0" w:space="0" w:color="auto"/>
                <w:left w:val="none" w:sz="0" w:space="0" w:color="auto"/>
                <w:bottom w:val="none" w:sz="0" w:space="0" w:color="auto"/>
                <w:right w:val="none" w:sz="0" w:space="0" w:color="auto"/>
              </w:divBdr>
            </w:div>
            <w:div w:id="785850683">
              <w:marLeft w:val="0"/>
              <w:marRight w:val="0"/>
              <w:marTop w:val="0"/>
              <w:marBottom w:val="0"/>
              <w:divBdr>
                <w:top w:val="none" w:sz="0" w:space="0" w:color="auto"/>
                <w:left w:val="none" w:sz="0" w:space="0" w:color="auto"/>
                <w:bottom w:val="none" w:sz="0" w:space="0" w:color="auto"/>
                <w:right w:val="none" w:sz="0" w:space="0" w:color="auto"/>
              </w:divBdr>
              <w:divsChild>
                <w:div w:id="1484663575">
                  <w:marLeft w:val="0"/>
                  <w:marRight w:val="0"/>
                  <w:marTop w:val="0"/>
                  <w:marBottom w:val="0"/>
                  <w:divBdr>
                    <w:top w:val="none" w:sz="0" w:space="0" w:color="auto"/>
                    <w:left w:val="none" w:sz="0" w:space="0" w:color="auto"/>
                    <w:bottom w:val="none" w:sz="0" w:space="0" w:color="auto"/>
                    <w:right w:val="none" w:sz="0" w:space="0" w:color="auto"/>
                  </w:divBdr>
                </w:div>
                <w:div w:id="742676909">
                  <w:marLeft w:val="0"/>
                  <w:marRight w:val="0"/>
                  <w:marTop w:val="0"/>
                  <w:marBottom w:val="0"/>
                  <w:divBdr>
                    <w:top w:val="none" w:sz="0" w:space="0" w:color="auto"/>
                    <w:left w:val="none" w:sz="0" w:space="0" w:color="auto"/>
                    <w:bottom w:val="none" w:sz="0" w:space="0" w:color="auto"/>
                    <w:right w:val="none" w:sz="0" w:space="0" w:color="auto"/>
                  </w:divBdr>
                </w:div>
                <w:div w:id="1843231958">
                  <w:marLeft w:val="0"/>
                  <w:marRight w:val="0"/>
                  <w:marTop w:val="0"/>
                  <w:marBottom w:val="0"/>
                  <w:divBdr>
                    <w:top w:val="none" w:sz="0" w:space="0" w:color="auto"/>
                    <w:left w:val="none" w:sz="0" w:space="0" w:color="auto"/>
                    <w:bottom w:val="none" w:sz="0" w:space="0" w:color="auto"/>
                    <w:right w:val="none" w:sz="0" w:space="0" w:color="auto"/>
                  </w:divBdr>
                </w:div>
                <w:div w:id="1566138697">
                  <w:marLeft w:val="0"/>
                  <w:marRight w:val="0"/>
                  <w:marTop w:val="0"/>
                  <w:marBottom w:val="0"/>
                  <w:divBdr>
                    <w:top w:val="none" w:sz="0" w:space="0" w:color="auto"/>
                    <w:left w:val="none" w:sz="0" w:space="0" w:color="auto"/>
                    <w:bottom w:val="none" w:sz="0" w:space="0" w:color="auto"/>
                    <w:right w:val="none" w:sz="0" w:space="0" w:color="auto"/>
                  </w:divBdr>
                </w:div>
                <w:div w:id="1216697588">
                  <w:marLeft w:val="0"/>
                  <w:marRight w:val="0"/>
                  <w:marTop w:val="0"/>
                  <w:marBottom w:val="0"/>
                  <w:divBdr>
                    <w:top w:val="none" w:sz="0" w:space="0" w:color="auto"/>
                    <w:left w:val="none" w:sz="0" w:space="0" w:color="auto"/>
                    <w:bottom w:val="none" w:sz="0" w:space="0" w:color="auto"/>
                    <w:right w:val="none" w:sz="0" w:space="0" w:color="auto"/>
                  </w:divBdr>
                </w:div>
                <w:div w:id="1169948869">
                  <w:marLeft w:val="0"/>
                  <w:marRight w:val="0"/>
                  <w:marTop w:val="0"/>
                  <w:marBottom w:val="0"/>
                  <w:divBdr>
                    <w:top w:val="none" w:sz="0" w:space="0" w:color="auto"/>
                    <w:left w:val="none" w:sz="0" w:space="0" w:color="auto"/>
                    <w:bottom w:val="none" w:sz="0" w:space="0" w:color="auto"/>
                    <w:right w:val="none" w:sz="0" w:space="0" w:color="auto"/>
                  </w:divBdr>
                </w:div>
                <w:div w:id="468547265">
                  <w:marLeft w:val="0"/>
                  <w:marRight w:val="0"/>
                  <w:marTop w:val="0"/>
                  <w:marBottom w:val="0"/>
                  <w:divBdr>
                    <w:top w:val="none" w:sz="0" w:space="0" w:color="auto"/>
                    <w:left w:val="none" w:sz="0" w:space="0" w:color="auto"/>
                    <w:bottom w:val="none" w:sz="0" w:space="0" w:color="auto"/>
                    <w:right w:val="none" w:sz="0" w:space="0" w:color="auto"/>
                  </w:divBdr>
                </w:div>
                <w:div w:id="459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357">
          <w:marLeft w:val="0"/>
          <w:marRight w:val="0"/>
          <w:marTop w:val="0"/>
          <w:marBottom w:val="0"/>
          <w:divBdr>
            <w:top w:val="none" w:sz="0" w:space="0" w:color="auto"/>
            <w:left w:val="none" w:sz="0" w:space="0" w:color="auto"/>
            <w:bottom w:val="none" w:sz="0" w:space="0" w:color="auto"/>
            <w:right w:val="none" w:sz="0" w:space="0" w:color="auto"/>
          </w:divBdr>
          <w:divsChild>
            <w:div w:id="2092505626">
              <w:marLeft w:val="0"/>
              <w:marRight w:val="0"/>
              <w:marTop w:val="0"/>
              <w:marBottom w:val="0"/>
              <w:divBdr>
                <w:top w:val="none" w:sz="0" w:space="0" w:color="auto"/>
                <w:left w:val="none" w:sz="0" w:space="0" w:color="auto"/>
                <w:bottom w:val="none" w:sz="0" w:space="0" w:color="auto"/>
                <w:right w:val="none" w:sz="0" w:space="0" w:color="auto"/>
              </w:divBdr>
            </w:div>
            <w:div w:id="1939093290">
              <w:marLeft w:val="0"/>
              <w:marRight w:val="0"/>
              <w:marTop w:val="0"/>
              <w:marBottom w:val="0"/>
              <w:divBdr>
                <w:top w:val="none" w:sz="0" w:space="0" w:color="auto"/>
                <w:left w:val="none" w:sz="0" w:space="0" w:color="auto"/>
                <w:bottom w:val="none" w:sz="0" w:space="0" w:color="auto"/>
                <w:right w:val="none" w:sz="0" w:space="0" w:color="auto"/>
              </w:divBdr>
            </w:div>
            <w:div w:id="1788159423">
              <w:marLeft w:val="0"/>
              <w:marRight w:val="0"/>
              <w:marTop w:val="0"/>
              <w:marBottom w:val="0"/>
              <w:divBdr>
                <w:top w:val="none" w:sz="0" w:space="0" w:color="auto"/>
                <w:left w:val="none" w:sz="0" w:space="0" w:color="auto"/>
                <w:bottom w:val="none" w:sz="0" w:space="0" w:color="auto"/>
                <w:right w:val="none" w:sz="0" w:space="0" w:color="auto"/>
              </w:divBdr>
            </w:div>
            <w:div w:id="558175378">
              <w:marLeft w:val="0"/>
              <w:marRight w:val="0"/>
              <w:marTop w:val="0"/>
              <w:marBottom w:val="0"/>
              <w:divBdr>
                <w:top w:val="none" w:sz="0" w:space="0" w:color="auto"/>
                <w:left w:val="none" w:sz="0" w:space="0" w:color="auto"/>
                <w:bottom w:val="none" w:sz="0" w:space="0" w:color="auto"/>
                <w:right w:val="none" w:sz="0" w:space="0" w:color="auto"/>
              </w:divBdr>
            </w:div>
            <w:div w:id="717170387">
              <w:marLeft w:val="0"/>
              <w:marRight w:val="0"/>
              <w:marTop w:val="0"/>
              <w:marBottom w:val="0"/>
              <w:divBdr>
                <w:top w:val="none" w:sz="0" w:space="0" w:color="auto"/>
                <w:left w:val="none" w:sz="0" w:space="0" w:color="auto"/>
                <w:bottom w:val="none" w:sz="0" w:space="0" w:color="auto"/>
                <w:right w:val="none" w:sz="0" w:space="0" w:color="auto"/>
              </w:divBdr>
            </w:div>
            <w:div w:id="157698843">
              <w:marLeft w:val="0"/>
              <w:marRight w:val="0"/>
              <w:marTop w:val="0"/>
              <w:marBottom w:val="0"/>
              <w:divBdr>
                <w:top w:val="none" w:sz="0" w:space="0" w:color="auto"/>
                <w:left w:val="none" w:sz="0" w:space="0" w:color="auto"/>
                <w:bottom w:val="none" w:sz="0" w:space="0" w:color="auto"/>
                <w:right w:val="none" w:sz="0" w:space="0" w:color="auto"/>
              </w:divBdr>
            </w:div>
            <w:div w:id="1870558680">
              <w:marLeft w:val="0"/>
              <w:marRight w:val="0"/>
              <w:marTop w:val="0"/>
              <w:marBottom w:val="0"/>
              <w:divBdr>
                <w:top w:val="none" w:sz="0" w:space="0" w:color="auto"/>
                <w:left w:val="none" w:sz="0" w:space="0" w:color="auto"/>
                <w:bottom w:val="none" w:sz="0" w:space="0" w:color="auto"/>
                <w:right w:val="none" w:sz="0" w:space="0" w:color="auto"/>
              </w:divBdr>
            </w:div>
            <w:div w:id="292761039">
              <w:marLeft w:val="0"/>
              <w:marRight w:val="0"/>
              <w:marTop w:val="0"/>
              <w:marBottom w:val="0"/>
              <w:divBdr>
                <w:top w:val="none" w:sz="0" w:space="0" w:color="auto"/>
                <w:left w:val="none" w:sz="0" w:space="0" w:color="auto"/>
                <w:bottom w:val="none" w:sz="0" w:space="0" w:color="auto"/>
                <w:right w:val="none" w:sz="0" w:space="0" w:color="auto"/>
              </w:divBdr>
            </w:div>
            <w:div w:id="1797329279">
              <w:marLeft w:val="0"/>
              <w:marRight w:val="0"/>
              <w:marTop w:val="0"/>
              <w:marBottom w:val="0"/>
              <w:divBdr>
                <w:top w:val="none" w:sz="0" w:space="0" w:color="auto"/>
                <w:left w:val="none" w:sz="0" w:space="0" w:color="auto"/>
                <w:bottom w:val="none" w:sz="0" w:space="0" w:color="auto"/>
                <w:right w:val="none" w:sz="0" w:space="0" w:color="auto"/>
              </w:divBdr>
            </w:div>
            <w:div w:id="1361853644">
              <w:marLeft w:val="0"/>
              <w:marRight w:val="0"/>
              <w:marTop w:val="0"/>
              <w:marBottom w:val="0"/>
              <w:divBdr>
                <w:top w:val="none" w:sz="0" w:space="0" w:color="auto"/>
                <w:left w:val="none" w:sz="0" w:space="0" w:color="auto"/>
                <w:bottom w:val="none" w:sz="0" w:space="0" w:color="auto"/>
                <w:right w:val="none" w:sz="0" w:space="0" w:color="auto"/>
              </w:divBdr>
            </w:div>
            <w:div w:id="890070503">
              <w:marLeft w:val="0"/>
              <w:marRight w:val="0"/>
              <w:marTop w:val="0"/>
              <w:marBottom w:val="0"/>
              <w:divBdr>
                <w:top w:val="none" w:sz="0" w:space="0" w:color="auto"/>
                <w:left w:val="none" w:sz="0" w:space="0" w:color="auto"/>
                <w:bottom w:val="none" w:sz="0" w:space="0" w:color="auto"/>
                <w:right w:val="none" w:sz="0" w:space="0" w:color="auto"/>
              </w:divBdr>
              <w:divsChild>
                <w:div w:id="1786851575">
                  <w:marLeft w:val="0"/>
                  <w:marRight w:val="0"/>
                  <w:marTop w:val="0"/>
                  <w:marBottom w:val="0"/>
                  <w:divBdr>
                    <w:top w:val="none" w:sz="0" w:space="0" w:color="auto"/>
                    <w:left w:val="none" w:sz="0" w:space="0" w:color="auto"/>
                    <w:bottom w:val="none" w:sz="0" w:space="0" w:color="auto"/>
                    <w:right w:val="none" w:sz="0" w:space="0" w:color="auto"/>
                  </w:divBdr>
                </w:div>
                <w:div w:id="61757032">
                  <w:marLeft w:val="0"/>
                  <w:marRight w:val="0"/>
                  <w:marTop w:val="0"/>
                  <w:marBottom w:val="0"/>
                  <w:divBdr>
                    <w:top w:val="none" w:sz="0" w:space="0" w:color="auto"/>
                    <w:left w:val="none" w:sz="0" w:space="0" w:color="auto"/>
                    <w:bottom w:val="none" w:sz="0" w:space="0" w:color="auto"/>
                    <w:right w:val="none" w:sz="0" w:space="0" w:color="auto"/>
                  </w:divBdr>
                </w:div>
                <w:div w:id="1775831717">
                  <w:marLeft w:val="0"/>
                  <w:marRight w:val="0"/>
                  <w:marTop w:val="0"/>
                  <w:marBottom w:val="0"/>
                  <w:divBdr>
                    <w:top w:val="none" w:sz="0" w:space="0" w:color="auto"/>
                    <w:left w:val="none" w:sz="0" w:space="0" w:color="auto"/>
                    <w:bottom w:val="none" w:sz="0" w:space="0" w:color="auto"/>
                    <w:right w:val="none" w:sz="0" w:space="0" w:color="auto"/>
                  </w:divBdr>
                </w:div>
                <w:div w:id="1574316134">
                  <w:marLeft w:val="0"/>
                  <w:marRight w:val="0"/>
                  <w:marTop w:val="0"/>
                  <w:marBottom w:val="0"/>
                  <w:divBdr>
                    <w:top w:val="none" w:sz="0" w:space="0" w:color="auto"/>
                    <w:left w:val="none" w:sz="0" w:space="0" w:color="auto"/>
                    <w:bottom w:val="none" w:sz="0" w:space="0" w:color="auto"/>
                    <w:right w:val="none" w:sz="0" w:space="0" w:color="auto"/>
                  </w:divBdr>
                </w:div>
                <w:div w:id="1811049723">
                  <w:marLeft w:val="0"/>
                  <w:marRight w:val="0"/>
                  <w:marTop w:val="0"/>
                  <w:marBottom w:val="0"/>
                  <w:divBdr>
                    <w:top w:val="none" w:sz="0" w:space="0" w:color="auto"/>
                    <w:left w:val="none" w:sz="0" w:space="0" w:color="auto"/>
                    <w:bottom w:val="none" w:sz="0" w:space="0" w:color="auto"/>
                    <w:right w:val="none" w:sz="0" w:space="0" w:color="auto"/>
                  </w:divBdr>
                </w:div>
                <w:div w:id="2119524175">
                  <w:marLeft w:val="0"/>
                  <w:marRight w:val="0"/>
                  <w:marTop w:val="0"/>
                  <w:marBottom w:val="0"/>
                  <w:divBdr>
                    <w:top w:val="none" w:sz="0" w:space="0" w:color="auto"/>
                    <w:left w:val="none" w:sz="0" w:space="0" w:color="auto"/>
                    <w:bottom w:val="none" w:sz="0" w:space="0" w:color="auto"/>
                    <w:right w:val="none" w:sz="0" w:space="0" w:color="auto"/>
                  </w:divBdr>
                </w:div>
                <w:div w:id="116147694">
                  <w:marLeft w:val="0"/>
                  <w:marRight w:val="0"/>
                  <w:marTop w:val="0"/>
                  <w:marBottom w:val="0"/>
                  <w:divBdr>
                    <w:top w:val="none" w:sz="0" w:space="0" w:color="auto"/>
                    <w:left w:val="none" w:sz="0" w:space="0" w:color="auto"/>
                    <w:bottom w:val="none" w:sz="0" w:space="0" w:color="auto"/>
                    <w:right w:val="none" w:sz="0" w:space="0" w:color="auto"/>
                  </w:divBdr>
                </w:div>
                <w:div w:id="1696812214">
                  <w:marLeft w:val="0"/>
                  <w:marRight w:val="0"/>
                  <w:marTop w:val="0"/>
                  <w:marBottom w:val="0"/>
                  <w:divBdr>
                    <w:top w:val="none" w:sz="0" w:space="0" w:color="auto"/>
                    <w:left w:val="none" w:sz="0" w:space="0" w:color="auto"/>
                    <w:bottom w:val="none" w:sz="0" w:space="0" w:color="auto"/>
                    <w:right w:val="none" w:sz="0" w:space="0" w:color="auto"/>
                  </w:divBdr>
                </w:div>
                <w:div w:id="19515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124">
          <w:marLeft w:val="0"/>
          <w:marRight w:val="0"/>
          <w:marTop w:val="0"/>
          <w:marBottom w:val="0"/>
          <w:divBdr>
            <w:top w:val="none" w:sz="0" w:space="0" w:color="auto"/>
            <w:left w:val="none" w:sz="0" w:space="0" w:color="auto"/>
            <w:bottom w:val="none" w:sz="0" w:space="0" w:color="auto"/>
            <w:right w:val="none" w:sz="0" w:space="0" w:color="auto"/>
          </w:divBdr>
          <w:divsChild>
            <w:div w:id="1528638230">
              <w:marLeft w:val="0"/>
              <w:marRight w:val="0"/>
              <w:marTop w:val="0"/>
              <w:marBottom w:val="0"/>
              <w:divBdr>
                <w:top w:val="none" w:sz="0" w:space="0" w:color="auto"/>
                <w:left w:val="none" w:sz="0" w:space="0" w:color="auto"/>
                <w:bottom w:val="none" w:sz="0" w:space="0" w:color="auto"/>
                <w:right w:val="none" w:sz="0" w:space="0" w:color="auto"/>
              </w:divBdr>
            </w:div>
            <w:div w:id="105003722">
              <w:marLeft w:val="0"/>
              <w:marRight w:val="0"/>
              <w:marTop w:val="0"/>
              <w:marBottom w:val="0"/>
              <w:divBdr>
                <w:top w:val="none" w:sz="0" w:space="0" w:color="auto"/>
                <w:left w:val="none" w:sz="0" w:space="0" w:color="auto"/>
                <w:bottom w:val="none" w:sz="0" w:space="0" w:color="auto"/>
                <w:right w:val="none" w:sz="0" w:space="0" w:color="auto"/>
              </w:divBdr>
            </w:div>
            <w:div w:id="1960989856">
              <w:marLeft w:val="0"/>
              <w:marRight w:val="0"/>
              <w:marTop w:val="0"/>
              <w:marBottom w:val="0"/>
              <w:divBdr>
                <w:top w:val="none" w:sz="0" w:space="0" w:color="auto"/>
                <w:left w:val="none" w:sz="0" w:space="0" w:color="auto"/>
                <w:bottom w:val="none" w:sz="0" w:space="0" w:color="auto"/>
                <w:right w:val="none" w:sz="0" w:space="0" w:color="auto"/>
              </w:divBdr>
            </w:div>
            <w:div w:id="208732417">
              <w:marLeft w:val="0"/>
              <w:marRight w:val="0"/>
              <w:marTop w:val="0"/>
              <w:marBottom w:val="0"/>
              <w:divBdr>
                <w:top w:val="none" w:sz="0" w:space="0" w:color="auto"/>
                <w:left w:val="none" w:sz="0" w:space="0" w:color="auto"/>
                <w:bottom w:val="none" w:sz="0" w:space="0" w:color="auto"/>
                <w:right w:val="none" w:sz="0" w:space="0" w:color="auto"/>
              </w:divBdr>
            </w:div>
            <w:div w:id="283269413">
              <w:marLeft w:val="0"/>
              <w:marRight w:val="0"/>
              <w:marTop w:val="0"/>
              <w:marBottom w:val="0"/>
              <w:divBdr>
                <w:top w:val="none" w:sz="0" w:space="0" w:color="auto"/>
                <w:left w:val="none" w:sz="0" w:space="0" w:color="auto"/>
                <w:bottom w:val="none" w:sz="0" w:space="0" w:color="auto"/>
                <w:right w:val="none" w:sz="0" w:space="0" w:color="auto"/>
              </w:divBdr>
            </w:div>
            <w:div w:id="2066099871">
              <w:marLeft w:val="0"/>
              <w:marRight w:val="0"/>
              <w:marTop w:val="0"/>
              <w:marBottom w:val="0"/>
              <w:divBdr>
                <w:top w:val="none" w:sz="0" w:space="0" w:color="auto"/>
                <w:left w:val="none" w:sz="0" w:space="0" w:color="auto"/>
                <w:bottom w:val="none" w:sz="0" w:space="0" w:color="auto"/>
                <w:right w:val="none" w:sz="0" w:space="0" w:color="auto"/>
              </w:divBdr>
            </w:div>
            <w:div w:id="314605207">
              <w:marLeft w:val="0"/>
              <w:marRight w:val="0"/>
              <w:marTop w:val="0"/>
              <w:marBottom w:val="0"/>
              <w:divBdr>
                <w:top w:val="none" w:sz="0" w:space="0" w:color="auto"/>
                <w:left w:val="none" w:sz="0" w:space="0" w:color="auto"/>
                <w:bottom w:val="none" w:sz="0" w:space="0" w:color="auto"/>
                <w:right w:val="none" w:sz="0" w:space="0" w:color="auto"/>
              </w:divBdr>
            </w:div>
            <w:div w:id="498429388">
              <w:marLeft w:val="0"/>
              <w:marRight w:val="0"/>
              <w:marTop w:val="0"/>
              <w:marBottom w:val="0"/>
              <w:divBdr>
                <w:top w:val="none" w:sz="0" w:space="0" w:color="auto"/>
                <w:left w:val="none" w:sz="0" w:space="0" w:color="auto"/>
                <w:bottom w:val="none" w:sz="0" w:space="0" w:color="auto"/>
                <w:right w:val="none" w:sz="0" w:space="0" w:color="auto"/>
              </w:divBdr>
            </w:div>
            <w:div w:id="1540780787">
              <w:marLeft w:val="0"/>
              <w:marRight w:val="0"/>
              <w:marTop w:val="0"/>
              <w:marBottom w:val="0"/>
              <w:divBdr>
                <w:top w:val="none" w:sz="0" w:space="0" w:color="auto"/>
                <w:left w:val="none" w:sz="0" w:space="0" w:color="auto"/>
                <w:bottom w:val="none" w:sz="0" w:space="0" w:color="auto"/>
                <w:right w:val="none" w:sz="0" w:space="0" w:color="auto"/>
              </w:divBdr>
            </w:div>
            <w:div w:id="15236299">
              <w:marLeft w:val="0"/>
              <w:marRight w:val="0"/>
              <w:marTop w:val="0"/>
              <w:marBottom w:val="0"/>
              <w:divBdr>
                <w:top w:val="none" w:sz="0" w:space="0" w:color="auto"/>
                <w:left w:val="none" w:sz="0" w:space="0" w:color="auto"/>
                <w:bottom w:val="none" w:sz="0" w:space="0" w:color="auto"/>
                <w:right w:val="none" w:sz="0" w:space="0" w:color="auto"/>
              </w:divBdr>
            </w:div>
            <w:div w:id="916403424">
              <w:marLeft w:val="0"/>
              <w:marRight w:val="0"/>
              <w:marTop w:val="0"/>
              <w:marBottom w:val="0"/>
              <w:divBdr>
                <w:top w:val="none" w:sz="0" w:space="0" w:color="auto"/>
                <w:left w:val="none" w:sz="0" w:space="0" w:color="auto"/>
                <w:bottom w:val="none" w:sz="0" w:space="0" w:color="auto"/>
                <w:right w:val="none" w:sz="0" w:space="0" w:color="auto"/>
              </w:divBdr>
            </w:div>
            <w:div w:id="196704831">
              <w:marLeft w:val="0"/>
              <w:marRight w:val="0"/>
              <w:marTop w:val="0"/>
              <w:marBottom w:val="0"/>
              <w:divBdr>
                <w:top w:val="none" w:sz="0" w:space="0" w:color="auto"/>
                <w:left w:val="none" w:sz="0" w:space="0" w:color="auto"/>
                <w:bottom w:val="none" w:sz="0" w:space="0" w:color="auto"/>
                <w:right w:val="none" w:sz="0" w:space="0" w:color="auto"/>
              </w:divBdr>
            </w:div>
            <w:div w:id="1950578531">
              <w:marLeft w:val="0"/>
              <w:marRight w:val="0"/>
              <w:marTop w:val="0"/>
              <w:marBottom w:val="0"/>
              <w:divBdr>
                <w:top w:val="none" w:sz="0" w:space="0" w:color="auto"/>
                <w:left w:val="none" w:sz="0" w:space="0" w:color="auto"/>
                <w:bottom w:val="none" w:sz="0" w:space="0" w:color="auto"/>
                <w:right w:val="none" w:sz="0" w:space="0" w:color="auto"/>
              </w:divBdr>
            </w:div>
            <w:div w:id="1288777976">
              <w:marLeft w:val="0"/>
              <w:marRight w:val="0"/>
              <w:marTop w:val="0"/>
              <w:marBottom w:val="0"/>
              <w:divBdr>
                <w:top w:val="none" w:sz="0" w:space="0" w:color="auto"/>
                <w:left w:val="none" w:sz="0" w:space="0" w:color="auto"/>
                <w:bottom w:val="none" w:sz="0" w:space="0" w:color="auto"/>
                <w:right w:val="none" w:sz="0" w:space="0" w:color="auto"/>
              </w:divBdr>
            </w:div>
            <w:div w:id="654263912">
              <w:marLeft w:val="0"/>
              <w:marRight w:val="0"/>
              <w:marTop w:val="0"/>
              <w:marBottom w:val="0"/>
              <w:divBdr>
                <w:top w:val="none" w:sz="0" w:space="0" w:color="auto"/>
                <w:left w:val="none" w:sz="0" w:space="0" w:color="auto"/>
                <w:bottom w:val="none" w:sz="0" w:space="0" w:color="auto"/>
                <w:right w:val="none" w:sz="0" w:space="0" w:color="auto"/>
              </w:divBdr>
            </w:div>
            <w:div w:id="1207598128">
              <w:marLeft w:val="0"/>
              <w:marRight w:val="0"/>
              <w:marTop w:val="0"/>
              <w:marBottom w:val="0"/>
              <w:divBdr>
                <w:top w:val="none" w:sz="0" w:space="0" w:color="auto"/>
                <w:left w:val="none" w:sz="0" w:space="0" w:color="auto"/>
                <w:bottom w:val="none" w:sz="0" w:space="0" w:color="auto"/>
                <w:right w:val="none" w:sz="0" w:space="0" w:color="auto"/>
              </w:divBdr>
              <w:divsChild>
                <w:div w:id="228271184">
                  <w:marLeft w:val="0"/>
                  <w:marRight w:val="0"/>
                  <w:marTop w:val="0"/>
                  <w:marBottom w:val="0"/>
                  <w:divBdr>
                    <w:top w:val="none" w:sz="0" w:space="0" w:color="auto"/>
                    <w:left w:val="none" w:sz="0" w:space="0" w:color="auto"/>
                    <w:bottom w:val="none" w:sz="0" w:space="0" w:color="auto"/>
                    <w:right w:val="none" w:sz="0" w:space="0" w:color="auto"/>
                  </w:divBdr>
                </w:div>
                <w:div w:id="829835254">
                  <w:marLeft w:val="0"/>
                  <w:marRight w:val="0"/>
                  <w:marTop w:val="0"/>
                  <w:marBottom w:val="0"/>
                  <w:divBdr>
                    <w:top w:val="none" w:sz="0" w:space="0" w:color="auto"/>
                    <w:left w:val="none" w:sz="0" w:space="0" w:color="auto"/>
                    <w:bottom w:val="none" w:sz="0" w:space="0" w:color="auto"/>
                    <w:right w:val="none" w:sz="0" w:space="0" w:color="auto"/>
                  </w:divBdr>
                </w:div>
                <w:div w:id="1223564600">
                  <w:marLeft w:val="0"/>
                  <w:marRight w:val="0"/>
                  <w:marTop w:val="0"/>
                  <w:marBottom w:val="0"/>
                  <w:divBdr>
                    <w:top w:val="none" w:sz="0" w:space="0" w:color="auto"/>
                    <w:left w:val="none" w:sz="0" w:space="0" w:color="auto"/>
                    <w:bottom w:val="none" w:sz="0" w:space="0" w:color="auto"/>
                    <w:right w:val="none" w:sz="0" w:space="0" w:color="auto"/>
                  </w:divBdr>
                </w:div>
                <w:div w:id="1942105229">
                  <w:marLeft w:val="0"/>
                  <w:marRight w:val="0"/>
                  <w:marTop w:val="0"/>
                  <w:marBottom w:val="0"/>
                  <w:divBdr>
                    <w:top w:val="none" w:sz="0" w:space="0" w:color="auto"/>
                    <w:left w:val="none" w:sz="0" w:space="0" w:color="auto"/>
                    <w:bottom w:val="none" w:sz="0" w:space="0" w:color="auto"/>
                    <w:right w:val="none" w:sz="0" w:space="0" w:color="auto"/>
                  </w:divBdr>
                </w:div>
                <w:div w:id="719212882">
                  <w:marLeft w:val="0"/>
                  <w:marRight w:val="0"/>
                  <w:marTop w:val="0"/>
                  <w:marBottom w:val="0"/>
                  <w:divBdr>
                    <w:top w:val="none" w:sz="0" w:space="0" w:color="auto"/>
                    <w:left w:val="none" w:sz="0" w:space="0" w:color="auto"/>
                    <w:bottom w:val="none" w:sz="0" w:space="0" w:color="auto"/>
                    <w:right w:val="none" w:sz="0" w:space="0" w:color="auto"/>
                  </w:divBdr>
                </w:div>
                <w:div w:id="1267687776">
                  <w:marLeft w:val="0"/>
                  <w:marRight w:val="0"/>
                  <w:marTop w:val="0"/>
                  <w:marBottom w:val="0"/>
                  <w:divBdr>
                    <w:top w:val="none" w:sz="0" w:space="0" w:color="auto"/>
                    <w:left w:val="none" w:sz="0" w:space="0" w:color="auto"/>
                    <w:bottom w:val="none" w:sz="0" w:space="0" w:color="auto"/>
                    <w:right w:val="none" w:sz="0" w:space="0" w:color="auto"/>
                  </w:divBdr>
                </w:div>
                <w:div w:id="1227762767">
                  <w:marLeft w:val="0"/>
                  <w:marRight w:val="0"/>
                  <w:marTop w:val="0"/>
                  <w:marBottom w:val="0"/>
                  <w:divBdr>
                    <w:top w:val="none" w:sz="0" w:space="0" w:color="auto"/>
                    <w:left w:val="none" w:sz="0" w:space="0" w:color="auto"/>
                    <w:bottom w:val="none" w:sz="0" w:space="0" w:color="auto"/>
                    <w:right w:val="none" w:sz="0" w:space="0" w:color="auto"/>
                  </w:divBdr>
                </w:div>
                <w:div w:id="1794059444">
                  <w:marLeft w:val="0"/>
                  <w:marRight w:val="0"/>
                  <w:marTop w:val="0"/>
                  <w:marBottom w:val="0"/>
                  <w:divBdr>
                    <w:top w:val="none" w:sz="0" w:space="0" w:color="auto"/>
                    <w:left w:val="none" w:sz="0" w:space="0" w:color="auto"/>
                    <w:bottom w:val="none" w:sz="0" w:space="0" w:color="auto"/>
                    <w:right w:val="none" w:sz="0" w:space="0" w:color="auto"/>
                  </w:divBdr>
                </w:div>
                <w:div w:id="423039462">
                  <w:marLeft w:val="0"/>
                  <w:marRight w:val="0"/>
                  <w:marTop w:val="0"/>
                  <w:marBottom w:val="0"/>
                  <w:divBdr>
                    <w:top w:val="none" w:sz="0" w:space="0" w:color="auto"/>
                    <w:left w:val="none" w:sz="0" w:space="0" w:color="auto"/>
                    <w:bottom w:val="none" w:sz="0" w:space="0" w:color="auto"/>
                    <w:right w:val="none" w:sz="0" w:space="0" w:color="auto"/>
                  </w:divBdr>
                </w:div>
                <w:div w:id="1011565287">
                  <w:marLeft w:val="0"/>
                  <w:marRight w:val="0"/>
                  <w:marTop w:val="0"/>
                  <w:marBottom w:val="0"/>
                  <w:divBdr>
                    <w:top w:val="none" w:sz="0" w:space="0" w:color="auto"/>
                    <w:left w:val="none" w:sz="0" w:space="0" w:color="auto"/>
                    <w:bottom w:val="none" w:sz="0" w:space="0" w:color="auto"/>
                    <w:right w:val="none" w:sz="0" w:space="0" w:color="auto"/>
                  </w:divBdr>
                </w:div>
                <w:div w:id="938682920">
                  <w:marLeft w:val="0"/>
                  <w:marRight w:val="0"/>
                  <w:marTop w:val="0"/>
                  <w:marBottom w:val="0"/>
                  <w:divBdr>
                    <w:top w:val="none" w:sz="0" w:space="0" w:color="auto"/>
                    <w:left w:val="none" w:sz="0" w:space="0" w:color="auto"/>
                    <w:bottom w:val="none" w:sz="0" w:space="0" w:color="auto"/>
                    <w:right w:val="none" w:sz="0" w:space="0" w:color="auto"/>
                  </w:divBdr>
                </w:div>
                <w:div w:id="1592425832">
                  <w:marLeft w:val="0"/>
                  <w:marRight w:val="0"/>
                  <w:marTop w:val="0"/>
                  <w:marBottom w:val="0"/>
                  <w:divBdr>
                    <w:top w:val="none" w:sz="0" w:space="0" w:color="auto"/>
                    <w:left w:val="none" w:sz="0" w:space="0" w:color="auto"/>
                    <w:bottom w:val="none" w:sz="0" w:space="0" w:color="auto"/>
                    <w:right w:val="none" w:sz="0" w:space="0" w:color="auto"/>
                  </w:divBdr>
                </w:div>
                <w:div w:id="522591842">
                  <w:marLeft w:val="0"/>
                  <w:marRight w:val="0"/>
                  <w:marTop w:val="0"/>
                  <w:marBottom w:val="0"/>
                  <w:divBdr>
                    <w:top w:val="none" w:sz="0" w:space="0" w:color="auto"/>
                    <w:left w:val="none" w:sz="0" w:space="0" w:color="auto"/>
                    <w:bottom w:val="none" w:sz="0" w:space="0" w:color="auto"/>
                    <w:right w:val="none" w:sz="0" w:space="0" w:color="auto"/>
                  </w:divBdr>
                </w:div>
                <w:div w:id="4172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8700">
          <w:marLeft w:val="0"/>
          <w:marRight w:val="0"/>
          <w:marTop w:val="0"/>
          <w:marBottom w:val="0"/>
          <w:divBdr>
            <w:top w:val="none" w:sz="0" w:space="0" w:color="auto"/>
            <w:left w:val="none" w:sz="0" w:space="0" w:color="auto"/>
            <w:bottom w:val="none" w:sz="0" w:space="0" w:color="auto"/>
            <w:right w:val="none" w:sz="0" w:space="0" w:color="auto"/>
          </w:divBdr>
          <w:divsChild>
            <w:div w:id="1975214032">
              <w:marLeft w:val="0"/>
              <w:marRight w:val="0"/>
              <w:marTop w:val="0"/>
              <w:marBottom w:val="0"/>
              <w:divBdr>
                <w:top w:val="none" w:sz="0" w:space="0" w:color="auto"/>
                <w:left w:val="none" w:sz="0" w:space="0" w:color="auto"/>
                <w:bottom w:val="none" w:sz="0" w:space="0" w:color="auto"/>
                <w:right w:val="none" w:sz="0" w:space="0" w:color="auto"/>
              </w:divBdr>
            </w:div>
            <w:div w:id="1338189649">
              <w:marLeft w:val="0"/>
              <w:marRight w:val="0"/>
              <w:marTop w:val="0"/>
              <w:marBottom w:val="0"/>
              <w:divBdr>
                <w:top w:val="none" w:sz="0" w:space="0" w:color="auto"/>
                <w:left w:val="none" w:sz="0" w:space="0" w:color="auto"/>
                <w:bottom w:val="none" w:sz="0" w:space="0" w:color="auto"/>
                <w:right w:val="none" w:sz="0" w:space="0" w:color="auto"/>
              </w:divBdr>
            </w:div>
            <w:div w:id="1568345555">
              <w:marLeft w:val="0"/>
              <w:marRight w:val="0"/>
              <w:marTop w:val="0"/>
              <w:marBottom w:val="0"/>
              <w:divBdr>
                <w:top w:val="none" w:sz="0" w:space="0" w:color="auto"/>
                <w:left w:val="none" w:sz="0" w:space="0" w:color="auto"/>
                <w:bottom w:val="none" w:sz="0" w:space="0" w:color="auto"/>
                <w:right w:val="none" w:sz="0" w:space="0" w:color="auto"/>
              </w:divBdr>
            </w:div>
            <w:div w:id="1593584313">
              <w:marLeft w:val="0"/>
              <w:marRight w:val="0"/>
              <w:marTop w:val="0"/>
              <w:marBottom w:val="0"/>
              <w:divBdr>
                <w:top w:val="none" w:sz="0" w:space="0" w:color="auto"/>
                <w:left w:val="none" w:sz="0" w:space="0" w:color="auto"/>
                <w:bottom w:val="none" w:sz="0" w:space="0" w:color="auto"/>
                <w:right w:val="none" w:sz="0" w:space="0" w:color="auto"/>
              </w:divBdr>
            </w:div>
            <w:div w:id="33620610">
              <w:marLeft w:val="0"/>
              <w:marRight w:val="0"/>
              <w:marTop w:val="0"/>
              <w:marBottom w:val="0"/>
              <w:divBdr>
                <w:top w:val="none" w:sz="0" w:space="0" w:color="auto"/>
                <w:left w:val="none" w:sz="0" w:space="0" w:color="auto"/>
                <w:bottom w:val="none" w:sz="0" w:space="0" w:color="auto"/>
                <w:right w:val="none" w:sz="0" w:space="0" w:color="auto"/>
              </w:divBdr>
            </w:div>
            <w:div w:id="754400777">
              <w:marLeft w:val="0"/>
              <w:marRight w:val="0"/>
              <w:marTop w:val="0"/>
              <w:marBottom w:val="0"/>
              <w:divBdr>
                <w:top w:val="none" w:sz="0" w:space="0" w:color="auto"/>
                <w:left w:val="none" w:sz="0" w:space="0" w:color="auto"/>
                <w:bottom w:val="none" w:sz="0" w:space="0" w:color="auto"/>
                <w:right w:val="none" w:sz="0" w:space="0" w:color="auto"/>
              </w:divBdr>
            </w:div>
            <w:div w:id="139151320">
              <w:marLeft w:val="0"/>
              <w:marRight w:val="0"/>
              <w:marTop w:val="0"/>
              <w:marBottom w:val="0"/>
              <w:divBdr>
                <w:top w:val="none" w:sz="0" w:space="0" w:color="auto"/>
                <w:left w:val="none" w:sz="0" w:space="0" w:color="auto"/>
                <w:bottom w:val="none" w:sz="0" w:space="0" w:color="auto"/>
                <w:right w:val="none" w:sz="0" w:space="0" w:color="auto"/>
              </w:divBdr>
            </w:div>
            <w:div w:id="1134327245">
              <w:marLeft w:val="0"/>
              <w:marRight w:val="0"/>
              <w:marTop w:val="0"/>
              <w:marBottom w:val="0"/>
              <w:divBdr>
                <w:top w:val="none" w:sz="0" w:space="0" w:color="auto"/>
                <w:left w:val="none" w:sz="0" w:space="0" w:color="auto"/>
                <w:bottom w:val="none" w:sz="0" w:space="0" w:color="auto"/>
                <w:right w:val="none" w:sz="0" w:space="0" w:color="auto"/>
              </w:divBdr>
              <w:divsChild>
                <w:div w:id="1318807112">
                  <w:marLeft w:val="0"/>
                  <w:marRight w:val="0"/>
                  <w:marTop w:val="0"/>
                  <w:marBottom w:val="0"/>
                  <w:divBdr>
                    <w:top w:val="none" w:sz="0" w:space="0" w:color="auto"/>
                    <w:left w:val="none" w:sz="0" w:space="0" w:color="auto"/>
                    <w:bottom w:val="none" w:sz="0" w:space="0" w:color="auto"/>
                    <w:right w:val="none" w:sz="0" w:space="0" w:color="auto"/>
                  </w:divBdr>
                </w:div>
                <w:div w:id="1975941926">
                  <w:marLeft w:val="0"/>
                  <w:marRight w:val="0"/>
                  <w:marTop w:val="0"/>
                  <w:marBottom w:val="0"/>
                  <w:divBdr>
                    <w:top w:val="none" w:sz="0" w:space="0" w:color="auto"/>
                    <w:left w:val="none" w:sz="0" w:space="0" w:color="auto"/>
                    <w:bottom w:val="none" w:sz="0" w:space="0" w:color="auto"/>
                    <w:right w:val="none" w:sz="0" w:space="0" w:color="auto"/>
                  </w:divBdr>
                </w:div>
                <w:div w:id="385304125">
                  <w:marLeft w:val="0"/>
                  <w:marRight w:val="0"/>
                  <w:marTop w:val="0"/>
                  <w:marBottom w:val="0"/>
                  <w:divBdr>
                    <w:top w:val="none" w:sz="0" w:space="0" w:color="auto"/>
                    <w:left w:val="none" w:sz="0" w:space="0" w:color="auto"/>
                    <w:bottom w:val="none" w:sz="0" w:space="0" w:color="auto"/>
                    <w:right w:val="none" w:sz="0" w:space="0" w:color="auto"/>
                  </w:divBdr>
                </w:div>
                <w:div w:id="977606840">
                  <w:marLeft w:val="0"/>
                  <w:marRight w:val="0"/>
                  <w:marTop w:val="0"/>
                  <w:marBottom w:val="0"/>
                  <w:divBdr>
                    <w:top w:val="none" w:sz="0" w:space="0" w:color="auto"/>
                    <w:left w:val="none" w:sz="0" w:space="0" w:color="auto"/>
                    <w:bottom w:val="none" w:sz="0" w:space="0" w:color="auto"/>
                    <w:right w:val="none" w:sz="0" w:space="0" w:color="auto"/>
                  </w:divBdr>
                </w:div>
                <w:div w:id="1586303976">
                  <w:marLeft w:val="0"/>
                  <w:marRight w:val="0"/>
                  <w:marTop w:val="0"/>
                  <w:marBottom w:val="0"/>
                  <w:divBdr>
                    <w:top w:val="none" w:sz="0" w:space="0" w:color="auto"/>
                    <w:left w:val="none" w:sz="0" w:space="0" w:color="auto"/>
                    <w:bottom w:val="none" w:sz="0" w:space="0" w:color="auto"/>
                    <w:right w:val="none" w:sz="0" w:space="0" w:color="auto"/>
                  </w:divBdr>
                </w:div>
                <w:div w:id="12610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908">
          <w:marLeft w:val="0"/>
          <w:marRight w:val="0"/>
          <w:marTop w:val="0"/>
          <w:marBottom w:val="0"/>
          <w:divBdr>
            <w:top w:val="none" w:sz="0" w:space="0" w:color="auto"/>
            <w:left w:val="none" w:sz="0" w:space="0" w:color="auto"/>
            <w:bottom w:val="none" w:sz="0" w:space="0" w:color="auto"/>
            <w:right w:val="none" w:sz="0" w:space="0" w:color="auto"/>
          </w:divBdr>
          <w:divsChild>
            <w:div w:id="768279087">
              <w:marLeft w:val="0"/>
              <w:marRight w:val="0"/>
              <w:marTop w:val="0"/>
              <w:marBottom w:val="0"/>
              <w:divBdr>
                <w:top w:val="none" w:sz="0" w:space="0" w:color="auto"/>
                <w:left w:val="none" w:sz="0" w:space="0" w:color="auto"/>
                <w:bottom w:val="none" w:sz="0" w:space="0" w:color="auto"/>
                <w:right w:val="none" w:sz="0" w:space="0" w:color="auto"/>
              </w:divBdr>
            </w:div>
            <w:div w:id="1329864143">
              <w:marLeft w:val="0"/>
              <w:marRight w:val="0"/>
              <w:marTop w:val="0"/>
              <w:marBottom w:val="0"/>
              <w:divBdr>
                <w:top w:val="none" w:sz="0" w:space="0" w:color="auto"/>
                <w:left w:val="none" w:sz="0" w:space="0" w:color="auto"/>
                <w:bottom w:val="none" w:sz="0" w:space="0" w:color="auto"/>
                <w:right w:val="none" w:sz="0" w:space="0" w:color="auto"/>
              </w:divBdr>
            </w:div>
            <w:div w:id="763768331">
              <w:marLeft w:val="0"/>
              <w:marRight w:val="0"/>
              <w:marTop w:val="0"/>
              <w:marBottom w:val="0"/>
              <w:divBdr>
                <w:top w:val="none" w:sz="0" w:space="0" w:color="auto"/>
                <w:left w:val="none" w:sz="0" w:space="0" w:color="auto"/>
                <w:bottom w:val="none" w:sz="0" w:space="0" w:color="auto"/>
                <w:right w:val="none" w:sz="0" w:space="0" w:color="auto"/>
              </w:divBdr>
            </w:div>
            <w:div w:id="1720669745">
              <w:marLeft w:val="0"/>
              <w:marRight w:val="0"/>
              <w:marTop w:val="0"/>
              <w:marBottom w:val="0"/>
              <w:divBdr>
                <w:top w:val="none" w:sz="0" w:space="0" w:color="auto"/>
                <w:left w:val="none" w:sz="0" w:space="0" w:color="auto"/>
                <w:bottom w:val="none" w:sz="0" w:space="0" w:color="auto"/>
                <w:right w:val="none" w:sz="0" w:space="0" w:color="auto"/>
              </w:divBdr>
            </w:div>
            <w:div w:id="704410464">
              <w:marLeft w:val="0"/>
              <w:marRight w:val="0"/>
              <w:marTop w:val="0"/>
              <w:marBottom w:val="0"/>
              <w:divBdr>
                <w:top w:val="none" w:sz="0" w:space="0" w:color="auto"/>
                <w:left w:val="none" w:sz="0" w:space="0" w:color="auto"/>
                <w:bottom w:val="none" w:sz="0" w:space="0" w:color="auto"/>
                <w:right w:val="none" w:sz="0" w:space="0" w:color="auto"/>
              </w:divBdr>
            </w:div>
            <w:div w:id="1245188204">
              <w:marLeft w:val="0"/>
              <w:marRight w:val="0"/>
              <w:marTop w:val="0"/>
              <w:marBottom w:val="0"/>
              <w:divBdr>
                <w:top w:val="none" w:sz="0" w:space="0" w:color="auto"/>
                <w:left w:val="none" w:sz="0" w:space="0" w:color="auto"/>
                <w:bottom w:val="none" w:sz="0" w:space="0" w:color="auto"/>
                <w:right w:val="none" w:sz="0" w:space="0" w:color="auto"/>
              </w:divBdr>
            </w:div>
            <w:div w:id="376007042">
              <w:marLeft w:val="0"/>
              <w:marRight w:val="0"/>
              <w:marTop w:val="0"/>
              <w:marBottom w:val="0"/>
              <w:divBdr>
                <w:top w:val="none" w:sz="0" w:space="0" w:color="auto"/>
                <w:left w:val="none" w:sz="0" w:space="0" w:color="auto"/>
                <w:bottom w:val="none" w:sz="0" w:space="0" w:color="auto"/>
                <w:right w:val="none" w:sz="0" w:space="0" w:color="auto"/>
              </w:divBdr>
            </w:div>
            <w:div w:id="1394700947">
              <w:marLeft w:val="0"/>
              <w:marRight w:val="0"/>
              <w:marTop w:val="0"/>
              <w:marBottom w:val="0"/>
              <w:divBdr>
                <w:top w:val="none" w:sz="0" w:space="0" w:color="auto"/>
                <w:left w:val="none" w:sz="0" w:space="0" w:color="auto"/>
                <w:bottom w:val="none" w:sz="0" w:space="0" w:color="auto"/>
                <w:right w:val="none" w:sz="0" w:space="0" w:color="auto"/>
              </w:divBdr>
              <w:divsChild>
                <w:div w:id="1323509650">
                  <w:marLeft w:val="0"/>
                  <w:marRight w:val="0"/>
                  <w:marTop w:val="0"/>
                  <w:marBottom w:val="0"/>
                  <w:divBdr>
                    <w:top w:val="none" w:sz="0" w:space="0" w:color="auto"/>
                    <w:left w:val="none" w:sz="0" w:space="0" w:color="auto"/>
                    <w:bottom w:val="none" w:sz="0" w:space="0" w:color="auto"/>
                    <w:right w:val="none" w:sz="0" w:space="0" w:color="auto"/>
                  </w:divBdr>
                </w:div>
                <w:div w:id="809828518">
                  <w:marLeft w:val="0"/>
                  <w:marRight w:val="0"/>
                  <w:marTop w:val="0"/>
                  <w:marBottom w:val="0"/>
                  <w:divBdr>
                    <w:top w:val="none" w:sz="0" w:space="0" w:color="auto"/>
                    <w:left w:val="none" w:sz="0" w:space="0" w:color="auto"/>
                    <w:bottom w:val="none" w:sz="0" w:space="0" w:color="auto"/>
                    <w:right w:val="none" w:sz="0" w:space="0" w:color="auto"/>
                  </w:divBdr>
                </w:div>
                <w:div w:id="1603076558">
                  <w:marLeft w:val="0"/>
                  <w:marRight w:val="0"/>
                  <w:marTop w:val="0"/>
                  <w:marBottom w:val="0"/>
                  <w:divBdr>
                    <w:top w:val="none" w:sz="0" w:space="0" w:color="auto"/>
                    <w:left w:val="none" w:sz="0" w:space="0" w:color="auto"/>
                    <w:bottom w:val="none" w:sz="0" w:space="0" w:color="auto"/>
                    <w:right w:val="none" w:sz="0" w:space="0" w:color="auto"/>
                  </w:divBdr>
                </w:div>
                <w:div w:id="897324998">
                  <w:marLeft w:val="0"/>
                  <w:marRight w:val="0"/>
                  <w:marTop w:val="0"/>
                  <w:marBottom w:val="0"/>
                  <w:divBdr>
                    <w:top w:val="none" w:sz="0" w:space="0" w:color="auto"/>
                    <w:left w:val="none" w:sz="0" w:space="0" w:color="auto"/>
                    <w:bottom w:val="none" w:sz="0" w:space="0" w:color="auto"/>
                    <w:right w:val="none" w:sz="0" w:space="0" w:color="auto"/>
                  </w:divBdr>
                </w:div>
                <w:div w:id="157429873">
                  <w:marLeft w:val="0"/>
                  <w:marRight w:val="0"/>
                  <w:marTop w:val="0"/>
                  <w:marBottom w:val="0"/>
                  <w:divBdr>
                    <w:top w:val="none" w:sz="0" w:space="0" w:color="auto"/>
                    <w:left w:val="none" w:sz="0" w:space="0" w:color="auto"/>
                    <w:bottom w:val="none" w:sz="0" w:space="0" w:color="auto"/>
                    <w:right w:val="none" w:sz="0" w:space="0" w:color="auto"/>
                  </w:divBdr>
                </w:div>
                <w:div w:id="179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946">
          <w:marLeft w:val="0"/>
          <w:marRight w:val="0"/>
          <w:marTop w:val="0"/>
          <w:marBottom w:val="0"/>
          <w:divBdr>
            <w:top w:val="none" w:sz="0" w:space="0" w:color="auto"/>
            <w:left w:val="none" w:sz="0" w:space="0" w:color="auto"/>
            <w:bottom w:val="none" w:sz="0" w:space="0" w:color="auto"/>
            <w:right w:val="none" w:sz="0" w:space="0" w:color="auto"/>
          </w:divBdr>
          <w:divsChild>
            <w:div w:id="684093853">
              <w:marLeft w:val="0"/>
              <w:marRight w:val="0"/>
              <w:marTop w:val="0"/>
              <w:marBottom w:val="0"/>
              <w:divBdr>
                <w:top w:val="none" w:sz="0" w:space="0" w:color="auto"/>
                <w:left w:val="none" w:sz="0" w:space="0" w:color="auto"/>
                <w:bottom w:val="none" w:sz="0" w:space="0" w:color="auto"/>
                <w:right w:val="none" w:sz="0" w:space="0" w:color="auto"/>
              </w:divBdr>
            </w:div>
            <w:div w:id="1337152694">
              <w:marLeft w:val="0"/>
              <w:marRight w:val="0"/>
              <w:marTop w:val="0"/>
              <w:marBottom w:val="0"/>
              <w:divBdr>
                <w:top w:val="none" w:sz="0" w:space="0" w:color="auto"/>
                <w:left w:val="none" w:sz="0" w:space="0" w:color="auto"/>
                <w:bottom w:val="none" w:sz="0" w:space="0" w:color="auto"/>
                <w:right w:val="none" w:sz="0" w:space="0" w:color="auto"/>
              </w:divBdr>
            </w:div>
            <w:div w:id="1668510611">
              <w:marLeft w:val="0"/>
              <w:marRight w:val="0"/>
              <w:marTop w:val="0"/>
              <w:marBottom w:val="0"/>
              <w:divBdr>
                <w:top w:val="none" w:sz="0" w:space="0" w:color="auto"/>
                <w:left w:val="none" w:sz="0" w:space="0" w:color="auto"/>
                <w:bottom w:val="none" w:sz="0" w:space="0" w:color="auto"/>
                <w:right w:val="none" w:sz="0" w:space="0" w:color="auto"/>
              </w:divBdr>
            </w:div>
            <w:div w:id="2076470332">
              <w:marLeft w:val="0"/>
              <w:marRight w:val="0"/>
              <w:marTop w:val="0"/>
              <w:marBottom w:val="0"/>
              <w:divBdr>
                <w:top w:val="none" w:sz="0" w:space="0" w:color="auto"/>
                <w:left w:val="none" w:sz="0" w:space="0" w:color="auto"/>
                <w:bottom w:val="none" w:sz="0" w:space="0" w:color="auto"/>
                <w:right w:val="none" w:sz="0" w:space="0" w:color="auto"/>
              </w:divBdr>
            </w:div>
            <w:div w:id="1428843526">
              <w:marLeft w:val="0"/>
              <w:marRight w:val="0"/>
              <w:marTop w:val="0"/>
              <w:marBottom w:val="0"/>
              <w:divBdr>
                <w:top w:val="none" w:sz="0" w:space="0" w:color="auto"/>
                <w:left w:val="none" w:sz="0" w:space="0" w:color="auto"/>
                <w:bottom w:val="none" w:sz="0" w:space="0" w:color="auto"/>
                <w:right w:val="none" w:sz="0" w:space="0" w:color="auto"/>
              </w:divBdr>
            </w:div>
            <w:div w:id="344211670">
              <w:marLeft w:val="0"/>
              <w:marRight w:val="0"/>
              <w:marTop w:val="0"/>
              <w:marBottom w:val="0"/>
              <w:divBdr>
                <w:top w:val="none" w:sz="0" w:space="0" w:color="auto"/>
                <w:left w:val="none" w:sz="0" w:space="0" w:color="auto"/>
                <w:bottom w:val="none" w:sz="0" w:space="0" w:color="auto"/>
                <w:right w:val="none" w:sz="0" w:space="0" w:color="auto"/>
              </w:divBdr>
              <w:divsChild>
                <w:div w:id="1449198323">
                  <w:marLeft w:val="0"/>
                  <w:marRight w:val="0"/>
                  <w:marTop w:val="0"/>
                  <w:marBottom w:val="0"/>
                  <w:divBdr>
                    <w:top w:val="none" w:sz="0" w:space="0" w:color="auto"/>
                    <w:left w:val="none" w:sz="0" w:space="0" w:color="auto"/>
                    <w:bottom w:val="none" w:sz="0" w:space="0" w:color="auto"/>
                    <w:right w:val="none" w:sz="0" w:space="0" w:color="auto"/>
                  </w:divBdr>
                </w:div>
                <w:div w:id="940920339">
                  <w:marLeft w:val="0"/>
                  <w:marRight w:val="0"/>
                  <w:marTop w:val="0"/>
                  <w:marBottom w:val="0"/>
                  <w:divBdr>
                    <w:top w:val="none" w:sz="0" w:space="0" w:color="auto"/>
                    <w:left w:val="none" w:sz="0" w:space="0" w:color="auto"/>
                    <w:bottom w:val="none" w:sz="0" w:space="0" w:color="auto"/>
                    <w:right w:val="none" w:sz="0" w:space="0" w:color="auto"/>
                  </w:divBdr>
                </w:div>
                <w:div w:id="1277328992">
                  <w:marLeft w:val="0"/>
                  <w:marRight w:val="0"/>
                  <w:marTop w:val="0"/>
                  <w:marBottom w:val="0"/>
                  <w:divBdr>
                    <w:top w:val="none" w:sz="0" w:space="0" w:color="auto"/>
                    <w:left w:val="none" w:sz="0" w:space="0" w:color="auto"/>
                    <w:bottom w:val="none" w:sz="0" w:space="0" w:color="auto"/>
                    <w:right w:val="none" w:sz="0" w:space="0" w:color="auto"/>
                  </w:divBdr>
                </w:div>
                <w:div w:id="17149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5359">
          <w:marLeft w:val="0"/>
          <w:marRight w:val="0"/>
          <w:marTop w:val="0"/>
          <w:marBottom w:val="0"/>
          <w:divBdr>
            <w:top w:val="none" w:sz="0" w:space="0" w:color="auto"/>
            <w:left w:val="none" w:sz="0" w:space="0" w:color="auto"/>
            <w:bottom w:val="none" w:sz="0" w:space="0" w:color="auto"/>
            <w:right w:val="none" w:sz="0" w:space="0" w:color="auto"/>
          </w:divBdr>
          <w:divsChild>
            <w:div w:id="1211764442">
              <w:marLeft w:val="0"/>
              <w:marRight w:val="0"/>
              <w:marTop w:val="0"/>
              <w:marBottom w:val="0"/>
              <w:divBdr>
                <w:top w:val="none" w:sz="0" w:space="0" w:color="auto"/>
                <w:left w:val="none" w:sz="0" w:space="0" w:color="auto"/>
                <w:bottom w:val="none" w:sz="0" w:space="0" w:color="auto"/>
                <w:right w:val="none" w:sz="0" w:space="0" w:color="auto"/>
              </w:divBdr>
            </w:div>
            <w:div w:id="1275092160">
              <w:marLeft w:val="0"/>
              <w:marRight w:val="0"/>
              <w:marTop w:val="0"/>
              <w:marBottom w:val="0"/>
              <w:divBdr>
                <w:top w:val="none" w:sz="0" w:space="0" w:color="auto"/>
                <w:left w:val="none" w:sz="0" w:space="0" w:color="auto"/>
                <w:bottom w:val="none" w:sz="0" w:space="0" w:color="auto"/>
                <w:right w:val="none" w:sz="0" w:space="0" w:color="auto"/>
              </w:divBdr>
            </w:div>
            <w:div w:id="1340739497">
              <w:marLeft w:val="0"/>
              <w:marRight w:val="0"/>
              <w:marTop w:val="0"/>
              <w:marBottom w:val="0"/>
              <w:divBdr>
                <w:top w:val="none" w:sz="0" w:space="0" w:color="auto"/>
                <w:left w:val="none" w:sz="0" w:space="0" w:color="auto"/>
                <w:bottom w:val="none" w:sz="0" w:space="0" w:color="auto"/>
                <w:right w:val="none" w:sz="0" w:space="0" w:color="auto"/>
              </w:divBdr>
            </w:div>
            <w:div w:id="1189489342">
              <w:marLeft w:val="0"/>
              <w:marRight w:val="0"/>
              <w:marTop w:val="0"/>
              <w:marBottom w:val="0"/>
              <w:divBdr>
                <w:top w:val="none" w:sz="0" w:space="0" w:color="auto"/>
                <w:left w:val="none" w:sz="0" w:space="0" w:color="auto"/>
                <w:bottom w:val="none" w:sz="0" w:space="0" w:color="auto"/>
                <w:right w:val="none" w:sz="0" w:space="0" w:color="auto"/>
              </w:divBdr>
            </w:div>
            <w:div w:id="1335456750">
              <w:marLeft w:val="0"/>
              <w:marRight w:val="0"/>
              <w:marTop w:val="0"/>
              <w:marBottom w:val="0"/>
              <w:divBdr>
                <w:top w:val="none" w:sz="0" w:space="0" w:color="auto"/>
                <w:left w:val="none" w:sz="0" w:space="0" w:color="auto"/>
                <w:bottom w:val="none" w:sz="0" w:space="0" w:color="auto"/>
                <w:right w:val="none" w:sz="0" w:space="0" w:color="auto"/>
              </w:divBdr>
            </w:div>
            <w:div w:id="712001082">
              <w:marLeft w:val="0"/>
              <w:marRight w:val="0"/>
              <w:marTop w:val="0"/>
              <w:marBottom w:val="0"/>
              <w:divBdr>
                <w:top w:val="none" w:sz="0" w:space="0" w:color="auto"/>
                <w:left w:val="none" w:sz="0" w:space="0" w:color="auto"/>
                <w:bottom w:val="none" w:sz="0" w:space="0" w:color="auto"/>
                <w:right w:val="none" w:sz="0" w:space="0" w:color="auto"/>
              </w:divBdr>
            </w:div>
            <w:div w:id="1008169767">
              <w:marLeft w:val="0"/>
              <w:marRight w:val="0"/>
              <w:marTop w:val="0"/>
              <w:marBottom w:val="0"/>
              <w:divBdr>
                <w:top w:val="none" w:sz="0" w:space="0" w:color="auto"/>
                <w:left w:val="none" w:sz="0" w:space="0" w:color="auto"/>
                <w:bottom w:val="none" w:sz="0" w:space="0" w:color="auto"/>
                <w:right w:val="none" w:sz="0" w:space="0" w:color="auto"/>
              </w:divBdr>
            </w:div>
            <w:div w:id="1252081085">
              <w:marLeft w:val="0"/>
              <w:marRight w:val="0"/>
              <w:marTop w:val="0"/>
              <w:marBottom w:val="0"/>
              <w:divBdr>
                <w:top w:val="none" w:sz="0" w:space="0" w:color="auto"/>
                <w:left w:val="none" w:sz="0" w:space="0" w:color="auto"/>
                <w:bottom w:val="none" w:sz="0" w:space="0" w:color="auto"/>
                <w:right w:val="none" w:sz="0" w:space="0" w:color="auto"/>
              </w:divBdr>
            </w:div>
            <w:div w:id="306015504">
              <w:marLeft w:val="0"/>
              <w:marRight w:val="0"/>
              <w:marTop w:val="0"/>
              <w:marBottom w:val="0"/>
              <w:divBdr>
                <w:top w:val="none" w:sz="0" w:space="0" w:color="auto"/>
                <w:left w:val="none" w:sz="0" w:space="0" w:color="auto"/>
                <w:bottom w:val="none" w:sz="0" w:space="0" w:color="auto"/>
                <w:right w:val="none" w:sz="0" w:space="0" w:color="auto"/>
              </w:divBdr>
            </w:div>
            <w:div w:id="684524059">
              <w:marLeft w:val="0"/>
              <w:marRight w:val="0"/>
              <w:marTop w:val="0"/>
              <w:marBottom w:val="0"/>
              <w:divBdr>
                <w:top w:val="none" w:sz="0" w:space="0" w:color="auto"/>
                <w:left w:val="none" w:sz="0" w:space="0" w:color="auto"/>
                <w:bottom w:val="none" w:sz="0" w:space="0" w:color="auto"/>
                <w:right w:val="none" w:sz="0" w:space="0" w:color="auto"/>
              </w:divBdr>
            </w:div>
            <w:div w:id="1332828548">
              <w:marLeft w:val="0"/>
              <w:marRight w:val="0"/>
              <w:marTop w:val="0"/>
              <w:marBottom w:val="0"/>
              <w:divBdr>
                <w:top w:val="none" w:sz="0" w:space="0" w:color="auto"/>
                <w:left w:val="none" w:sz="0" w:space="0" w:color="auto"/>
                <w:bottom w:val="none" w:sz="0" w:space="0" w:color="auto"/>
                <w:right w:val="none" w:sz="0" w:space="0" w:color="auto"/>
              </w:divBdr>
            </w:div>
            <w:div w:id="1050617175">
              <w:marLeft w:val="0"/>
              <w:marRight w:val="0"/>
              <w:marTop w:val="0"/>
              <w:marBottom w:val="0"/>
              <w:divBdr>
                <w:top w:val="none" w:sz="0" w:space="0" w:color="auto"/>
                <w:left w:val="none" w:sz="0" w:space="0" w:color="auto"/>
                <w:bottom w:val="none" w:sz="0" w:space="0" w:color="auto"/>
                <w:right w:val="none" w:sz="0" w:space="0" w:color="auto"/>
              </w:divBdr>
            </w:div>
            <w:div w:id="101732703">
              <w:marLeft w:val="0"/>
              <w:marRight w:val="0"/>
              <w:marTop w:val="0"/>
              <w:marBottom w:val="0"/>
              <w:divBdr>
                <w:top w:val="none" w:sz="0" w:space="0" w:color="auto"/>
                <w:left w:val="none" w:sz="0" w:space="0" w:color="auto"/>
                <w:bottom w:val="none" w:sz="0" w:space="0" w:color="auto"/>
                <w:right w:val="none" w:sz="0" w:space="0" w:color="auto"/>
              </w:divBdr>
            </w:div>
            <w:div w:id="1139759328">
              <w:marLeft w:val="0"/>
              <w:marRight w:val="0"/>
              <w:marTop w:val="0"/>
              <w:marBottom w:val="0"/>
              <w:divBdr>
                <w:top w:val="none" w:sz="0" w:space="0" w:color="auto"/>
                <w:left w:val="none" w:sz="0" w:space="0" w:color="auto"/>
                <w:bottom w:val="none" w:sz="0" w:space="0" w:color="auto"/>
                <w:right w:val="none" w:sz="0" w:space="0" w:color="auto"/>
              </w:divBdr>
            </w:div>
            <w:div w:id="616450889">
              <w:marLeft w:val="0"/>
              <w:marRight w:val="0"/>
              <w:marTop w:val="0"/>
              <w:marBottom w:val="0"/>
              <w:divBdr>
                <w:top w:val="none" w:sz="0" w:space="0" w:color="auto"/>
                <w:left w:val="none" w:sz="0" w:space="0" w:color="auto"/>
                <w:bottom w:val="none" w:sz="0" w:space="0" w:color="auto"/>
                <w:right w:val="none" w:sz="0" w:space="0" w:color="auto"/>
              </w:divBdr>
            </w:div>
            <w:div w:id="1555433631">
              <w:marLeft w:val="0"/>
              <w:marRight w:val="0"/>
              <w:marTop w:val="0"/>
              <w:marBottom w:val="0"/>
              <w:divBdr>
                <w:top w:val="none" w:sz="0" w:space="0" w:color="auto"/>
                <w:left w:val="none" w:sz="0" w:space="0" w:color="auto"/>
                <w:bottom w:val="none" w:sz="0" w:space="0" w:color="auto"/>
                <w:right w:val="none" w:sz="0" w:space="0" w:color="auto"/>
              </w:divBdr>
            </w:div>
            <w:div w:id="1080516962">
              <w:marLeft w:val="0"/>
              <w:marRight w:val="0"/>
              <w:marTop w:val="0"/>
              <w:marBottom w:val="0"/>
              <w:divBdr>
                <w:top w:val="none" w:sz="0" w:space="0" w:color="auto"/>
                <w:left w:val="none" w:sz="0" w:space="0" w:color="auto"/>
                <w:bottom w:val="none" w:sz="0" w:space="0" w:color="auto"/>
                <w:right w:val="none" w:sz="0" w:space="0" w:color="auto"/>
              </w:divBdr>
            </w:div>
            <w:div w:id="364600199">
              <w:marLeft w:val="0"/>
              <w:marRight w:val="0"/>
              <w:marTop w:val="0"/>
              <w:marBottom w:val="0"/>
              <w:divBdr>
                <w:top w:val="none" w:sz="0" w:space="0" w:color="auto"/>
                <w:left w:val="none" w:sz="0" w:space="0" w:color="auto"/>
                <w:bottom w:val="none" w:sz="0" w:space="0" w:color="auto"/>
                <w:right w:val="none" w:sz="0" w:space="0" w:color="auto"/>
              </w:divBdr>
            </w:div>
            <w:div w:id="2002660048">
              <w:marLeft w:val="0"/>
              <w:marRight w:val="0"/>
              <w:marTop w:val="0"/>
              <w:marBottom w:val="0"/>
              <w:divBdr>
                <w:top w:val="none" w:sz="0" w:space="0" w:color="auto"/>
                <w:left w:val="none" w:sz="0" w:space="0" w:color="auto"/>
                <w:bottom w:val="none" w:sz="0" w:space="0" w:color="auto"/>
                <w:right w:val="none" w:sz="0" w:space="0" w:color="auto"/>
              </w:divBdr>
            </w:div>
            <w:div w:id="41371754">
              <w:marLeft w:val="0"/>
              <w:marRight w:val="0"/>
              <w:marTop w:val="0"/>
              <w:marBottom w:val="0"/>
              <w:divBdr>
                <w:top w:val="none" w:sz="0" w:space="0" w:color="auto"/>
                <w:left w:val="none" w:sz="0" w:space="0" w:color="auto"/>
                <w:bottom w:val="none" w:sz="0" w:space="0" w:color="auto"/>
                <w:right w:val="none" w:sz="0" w:space="0" w:color="auto"/>
              </w:divBdr>
            </w:div>
            <w:div w:id="613250283">
              <w:marLeft w:val="0"/>
              <w:marRight w:val="0"/>
              <w:marTop w:val="0"/>
              <w:marBottom w:val="0"/>
              <w:divBdr>
                <w:top w:val="none" w:sz="0" w:space="0" w:color="auto"/>
                <w:left w:val="none" w:sz="0" w:space="0" w:color="auto"/>
                <w:bottom w:val="none" w:sz="0" w:space="0" w:color="auto"/>
                <w:right w:val="none" w:sz="0" w:space="0" w:color="auto"/>
              </w:divBdr>
            </w:div>
            <w:div w:id="2058048642">
              <w:marLeft w:val="0"/>
              <w:marRight w:val="0"/>
              <w:marTop w:val="0"/>
              <w:marBottom w:val="0"/>
              <w:divBdr>
                <w:top w:val="none" w:sz="0" w:space="0" w:color="auto"/>
                <w:left w:val="none" w:sz="0" w:space="0" w:color="auto"/>
                <w:bottom w:val="none" w:sz="0" w:space="0" w:color="auto"/>
                <w:right w:val="none" w:sz="0" w:space="0" w:color="auto"/>
              </w:divBdr>
            </w:div>
            <w:div w:id="358547590">
              <w:marLeft w:val="0"/>
              <w:marRight w:val="0"/>
              <w:marTop w:val="0"/>
              <w:marBottom w:val="0"/>
              <w:divBdr>
                <w:top w:val="none" w:sz="0" w:space="0" w:color="auto"/>
                <w:left w:val="none" w:sz="0" w:space="0" w:color="auto"/>
                <w:bottom w:val="none" w:sz="0" w:space="0" w:color="auto"/>
                <w:right w:val="none" w:sz="0" w:space="0" w:color="auto"/>
              </w:divBdr>
            </w:div>
            <w:div w:id="224755347">
              <w:marLeft w:val="0"/>
              <w:marRight w:val="0"/>
              <w:marTop w:val="0"/>
              <w:marBottom w:val="0"/>
              <w:divBdr>
                <w:top w:val="none" w:sz="0" w:space="0" w:color="auto"/>
                <w:left w:val="none" w:sz="0" w:space="0" w:color="auto"/>
                <w:bottom w:val="none" w:sz="0" w:space="0" w:color="auto"/>
                <w:right w:val="none" w:sz="0" w:space="0" w:color="auto"/>
              </w:divBdr>
            </w:div>
            <w:div w:id="2080131179">
              <w:marLeft w:val="0"/>
              <w:marRight w:val="0"/>
              <w:marTop w:val="0"/>
              <w:marBottom w:val="0"/>
              <w:divBdr>
                <w:top w:val="none" w:sz="0" w:space="0" w:color="auto"/>
                <w:left w:val="none" w:sz="0" w:space="0" w:color="auto"/>
                <w:bottom w:val="none" w:sz="0" w:space="0" w:color="auto"/>
                <w:right w:val="none" w:sz="0" w:space="0" w:color="auto"/>
              </w:divBdr>
            </w:div>
            <w:div w:id="1146824814">
              <w:marLeft w:val="0"/>
              <w:marRight w:val="0"/>
              <w:marTop w:val="0"/>
              <w:marBottom w:val="0"/>
              <w:divBdr>
                <w:top w:val="none" w:sz="0" w:space="0" w:color="auto"/>
                <w:left w:val="none" w:sz="0" w:space="0" w:color="auto"/>
                <w:bottom w:val="none" w:sz="0" w:space="0" w:color="auto"/>
                <w:right w:val="none" w:sz="0" w:space="0" w:color="auto"/>
              </w:divBdr>
            </w:div>
            <w:div w:id="148253104">
              <w:marLeft w:val="0"/>
              <w:marRight w:val="0"/>
              <w:marTop w:val="0"/>
              <w:marBottom w:val="0"/>
              <w:divBdr>
                <w:top w:val="none" w:sz="0" w:space="0" w:color="auto"/>
                <w:left w:val="none" w:sz="0" w:space="0" w:color="auto"/>
                <w:bottom w:val="none" w:sz="0" w:space="0" w:color="auto"/>
                <w:right w:val="none" w:sz="0" w:space="0" w:color="auto"/>
              </w:divBdr>
            </w:div>
            <w:div w:id="1544899566">
              <w:marLeft w:val="0"/>
              <w:marRight w:val="0"/>
              <w:marTop w:val="0"/>
              <w:marBottom w:val="0"/>
              <w:divBdr>
                <w:top w:val="none" w:sz="0" w:space="0" w:color="auto"/>
                <w:left w:val="none" w:sz="0" w:space="0" w:color="auto"/>
                <w:bottom w:val="none" w:sz="0" w:space="0" w:color="auto"/>
                <w:right w:val="none" w:sz="0" w:space="0" w:color="auto"/>
              </w:divBdr>
            </w:div>
            <w:div w:id="2031488385">
              <w:marLeft w:val="0"/>
              <w:marRight w:val="0"/>
              <w:marTop w:val="0"/>
              <w:marBottom w:val="0"/>
              <w:divBdr>
                <w:top w:val="none" w:sz="0" w:space="0" w:color="auto"/>
                <w:left w:val="none" w:sz="0" w:space="0" w:color="auto"/>
                <w:bottom w:val="none" w:sz="0" w:space="0" w:color="auto"/>
                <w:right w:val="none" w:sz="0" w:space="0" w:color="auto"/>
              </w:divBdr>
            </w:div>
            <w:div w:id="154803959">
              <w:marLeft w:val="0"/>
              <w:marRight w:val="0"/>
              <w:marTop w:val="0"/>
              <w:marBottom w:val="0"/>
              <w:divBdr>
                <w:top w:val="none" w:sz="0" w:space="0" w:color="auto"/>
                <w:left w:val="none" w:sz="0" w:space="0" w:color="auto"/>
                <w:bottom w:val="none" w:sz="0" w:space="0" w:color="auto"/>
                <w:right w:val="none" w:sz="0" w:space="0" w:color="auto"/>
              </w:divBdr>
            </w:div>
            <w:div w:id="1754012299">
              <w:marLeft w:val="0"/>
              <w:marRight w:val="0"/>
              <w:marTop w:val="0"/>
              <w:marBottom w:val="0"/>
              <w:divBdr>
                <w:top w:val="none" w:sz="0" w:space="0" w:color="auto"/>
                <w:left w:val="none" w:sz="0" w:space="0" w:color="auto"/>
                <w:bottom w:val="none" w:sz="0" w:space="0" w:color="auto"/>
                <w:right w:val="none" w:sz="0" w:space="0" w:color="auto"/>
              </w:divBdr>
            </w:div>
            <w:div w:id="1719620199">
              <w:marLeft w:val="0"/>
              <w:marRight w:val="0"/>
              <w:marTop w:val="0"/>
              <w:marBottom w:val="0"/>
              <w:divBdr>
                <w:top w:val="none" w:sz="0" w:space="0" w:color="auto"/>
                <w:left w:val="none" w:sz="0" w:space="0" w:color="auto"/>
                <w:bottom w:val="none" w:sz="0" w:space="0" w:color="auto"/>
                <w:right w:val="none" w:sz="0" w:space="0" w:color="auto"/>
              </w:divBdr>
            </w:div>
            <w:div w:id="1277100473">
              <w:marLeft w:val="0"/>
              <w:marRight w:val="0"/>
              <w:marTop w:val="0"/>
              <w:marBottom w:val="0"/>
              <w:divBdr>
                <w:top w:val="none" w:sz="0" w:space="0" w:color="auto"/>
                <w:left w:val="none" w:sz="0" w:space="0" w:color="auto"/>
                <w:bottom w:val="none" w:sz="0" w:space="0" w:color="auto"/>
                <w:right w:val="none" w:sz="0" w:space="0" w:color="auto"/>
              </w:divBdr>
            </w:div>
            <w:div w:id="589395101">
              <w:marLeft w:val="0"/>
              <w:marRight w:val="0"/>
              <w:marTop w:val="0"/>
              <w:marBottom w:val="0"/>
              <w:divBdr>
                <w:top w:val="none" w:sz="0" w:space="0" w:color="auto"/>
                <w:left w:val="none" w:sz="0" w:space="0" w:color="auto"/>
                <w:bottom w:val="none" w:sz="0" w:space="0" w:color="auto"/>
                <w:right w:val="none" w:sz="0" w:space="0" w:color="auto"/>
              </w:divBdr>
            </w:div>
            <w:div w:id="1680082075">
              <w:marLeft w:val="0"/>
              <w:marRight w:val="0"/>
              <w:marTop w:val="0"/>
              <w:marBottom w:val="0"/>
              <w:divBdr>
                <w:top w:val="none" w:sz="0" w:space="0" w:color="auto"/>
                <w:left w:val="none" w:sz="0" w:space="0" w:color="auto"/>
                <w:bottom w:val="none" w:sz="0" w:space="0" w:color="auto"/>
                <w:right w:val="none" w:sz="0" w:space="0" w:color="auto"/>
              </w:divBdr>
              <w:divsChild>
                <w:div w:id="1402675579">
                  <w:marLeft w:val="0"/>
                  <w:marRight w:val="0"/>
                  <w:marTop w:val="0"/>
                  <w:marBottom w:val="0"/>
                  <w:divBdr>
                    <w:top w:val="none" w:sz="0" w:space="0" w:color="auto"/>
                    <w:left w:val="none" w:sz="0" w:space="0" w:color="auto"/>
                    <w:bottom w:val="none" w:sz="0" w:space="0" w:color="auto"/>
                    <w:right w:val="none" w:sz="0" w:space="0" w:color="auto"/>
                  </w:divBdr>
                </w:div>
                <w:div w:id="2033876479">
                  <w:marLeft w:val="0"/>
                  <w:marRight w:val="0"/>
                  <w:marTop w:val="0"/>
                  <w:marBottom w:val="0"/>
                  <w:divBdr>
                    <w:top w:val="none" w:sz="0" w:space="0" w:color="auto"/>
                    <w:left w:val="none" w:sz="0" w:space="0" w:color="auto"/>
                    <w:bottom w:val="none" w:sz="0" w:space="0" w:color="auto"/>
                    <w:right w:val="none" w:sz="0" w:space="0" w:color="auto"/>
                  </w:divBdr>
                </w:div>
                <w:div w:id="1300455433">
                  <w:marLeft w:val="0"/>
                  <w:marRight w:val="0"/>
                  <w:marTop w:val="0"/>
                  <w:marBottom w:val="0"/>
                  <w:divBdr>
                    <w:top w:val="none" w:sz="0" w:space="0" w:color="auto"/>
                    <w:left w:val="none" w:sz="0" w:space="0" w:color="auto"/>
                    <w:bottom w:val="none" w:sz="0" w:space="0" w:color="auto"/>
                    <w:right w:val="none" w:sz="0" w:space="0" w:color="auto"/>
                  </w:divBdr>
                </w:div>
                <w:div w:id="1340230706">
                  <w:marLeft w:val="0"/>
                  <w:marRight w:val="0"/>
                  <w:marTop w:val="0"/>
                  <w:marBottom w:val="0"/>
                  <w:divBdr>
                    <w:top w:val="none" w:sz="0" w:space="0" w:color="auto"/>
                    <w:left w:val="none" w:sz="0" w:space="0" w:color="auto"/>
                    <w:bottom w:val="none" w:sz="0" w:space="0" w:color="auto"/>
                    <w:right w:val="none" w:sz="0" w:space="0" w:color="auto"/>
                  </w:divBdr>
                </w:div>
                <w:div w:id="749231446">
                  <w:marLeft w:val="0"/>
                  <w:marRight w:val="0"/>
                  <w:marTop w:val="0"/>
                  <w:marBottom w:val="0"/>
                  <w:divBdr>
                    <w:top w:val="none" w:sz="0" w:space="0" w:color="auto"/>
                    <w:left w:val="none" w:sz="0" w:space="0" w:color="auto"/>
                    <w:bottom w:val="none" w:sz="0" w:space="0" w:color="auto"/>
                    <w:right w:val="none" w:sz="0" w:space="0" w:color="auto"/>
                  </w:divBdr>
                </w:div>
                <w:div w:id="1039939192">
                  <w:marLeft w:val="0"/>
                  <w:marRight w:val="0"/>
                  <w:marTop w:val="0"/>
                  <w:marBottom w:val="0"/>
                  <w:divBdr>
                    <w:top w:val="none" w:sz="0" w:space="0" w:color="auto"/>
                    <w:left w:val="none" w:sz="0" w:space="0" w:color="auto"/>
                    <w:bottom w:val="none" w:sz="0" w:space="0" w:color="auto"/>
                    <w:right w:val="none" w:sz="0" w:space="0" w:color="auto"/>
                  </w:divBdr>
                </w:div>
                <w:div w:id="835536835">
                  <w:marLeft w:val="0"/>
                  <w:marRight w:val="0"/>
                  <w:marTop w:val="0"/>
                  <w:marBottom w:val="0"/>
                  <w:divBdr>
                    <w:top w:val="none" w:sz="0" w:space="0" w:color="auto"/>
                    <w:left w:val="none" w:sz="0" w:space="0" w:color="auto"/>
                    <w:bottom w:val="none" w:sz="0" w:space="0" w:color="auto"/>
                    <w:right w:val="none" w:sz="0" w:space="0" w:color="auto"/>
                  </w:divBdr>
                </w:div>
                <w:div w:id="838086070">
                  <w:marLeft w:val="0"/>
                  <w:marRight w:val="0"/>
                  <w:marTop w:val="0"/>
                  <w:marBottom w:val="0"/>
                  <w:divBdr>
                    <w:top w:val="none" w:sz="0" w:space="0" w:color="auto"/>
                    <w:left w:val="none" w:sz="0" w:space="0" w:color="auto"/>
                    <w:bottom w:val="none" w:sz="0" w:space="0" w:color="auto"/>
                    <w:right w:val="none" w:sz="0" w:space="0" w:color="auto"/>
                  </w:divBdr>
                </w:div>
                <w:div w:id="1133717914">
                  <w:marLeft w:val="0"/>
                  <w:marRight w:val="0"/>
                  <w:marTop w:val="0"/>
                  <w:marBottom w:val="0"/>
                  <w:divBdr>
                    <w:top w:val="none" w:sz="0" w:space="0" w:color="auto"/>
                    <w:left w:val="none" w:sz="0" w:space="0" w:color="auto"/>
                    <w:bottom w:val="none" w:sz="0" w:space="0" w:color="auto"/>
                    <w:right w:val="none" w:sz="0" w:space="0" w:color="auto"/>
                  </w:divBdr>
                </w:div>
                <w:div w:id="254947600">
                  <w:marLeft w:val="0"/>
                  <w:marRight w:val="0"/>
                  <w:marTop w:val="0"/>
                  <w:marBottom w:val="0"/>
                  <w:divBdr>
                    <w:top w:val="none" w:sz="0" w:space="0" w:color="auto"/>
                    <w:left w:val="none" w:sz="0" w:space="0" w:color="auto"/>
                    <w:bottom w:val="none" w:sz="0" w:space="0" w:color="auto"/>
                    <w:right w:val="none" w:sz="0" w:space="0" w:color="auto"/>
                  </w:divBdr>
                </w:div>
                <w:div w:id="1034958898">
                  <w:marLeft w:val="0"/>
                  <w:marRight w:val="0"/>
                  <w:marTop w:val="0"/>
                  <w:marBottom w:val="0"/>
                  <w:divBdr>
                    <w:top w:val="none" w:sz="0" w:space="0" w:color="auto"/>
                    <w:left w:val="none" w:sz="0" w:space="0" w:color="auto"/>
                    <w:bottom w:val="none" w:sz="0" w:space="0" w:color="auto"/>
                    <w:right w:val="none" w:sz="0" w:space="0" w:color="auto"/>
                  </w:divBdr>
                </w:div>
                <w:div w:id="2012246805">
                  <w:marLeft w:val="0"/>
                  <w:marRight w:val="0"/>
                  <w:marTop w:val="0"/>
                  <w:marBottom w:val="0"/>
                  <w:divBdr>
                    <w:top w:val="none" w:sz="0" w:space="0" w:color="auto"/>
                    <w:left w:val="none" w:sz="0" w:space="0" w:color="auto"/>
                    <w:bottom w:val="none" w:sz="0" w:space="0" w:color="auto"/>
                    <w:right w:val="none" w:sz="0" w:space="0" w:color="auto"/>
                  </w:divBdr>
                </w:div>
                <w:div w:id="352342518">
                  <w:marLeft w:val="0"/>
                  <w:marRight w:val="0"/>
                  <w:marTop w:val="0"/>
                  <w:marBottom w:val="0"/>
                  <w:divBdr>
                    <w:top w:val="none" w:sz="0" w:space="0" w:color="auto"/>
                    <w:left w:val="none" w:sz="0" w:space="0" w:color="auto"/>
                    <w:bottom w:val="none" w:sz="0" w:space="0" w:color="auto"/>
                    <w:right w:val="none" w:sz="0" w:space="0" w:color="auto"/>
                  </w:divBdr>
                </w:div>
                <w:div w:id="2012489420">
                  <w:marLeft w:val="0"/>
                  <w:marRight w:val="0"/>
                  <w:marTop w:val="0"/>
                  <w:marBottom w:val="0"/>
                  <w:divBdr>
                    <w:top w:val="none" w:sz="0" w:space="0" w:color="auto"/>
                    <w:left w:val="none" w:sz="0" w:space="0" w:color="auto"/>
                    <w:bottom w:val="none" w:sz="0" w:space="0" w:color="auto"/>
                    <w:right w:val="none" w:sz="0" w:space="0" w:color="auto"/>
                  </w:divBdr>
                </w:div>
                <w:div w:id="1748334357">
                  <w:marLeft w:val="0"/>
                  <w:marRight w:val="0"/>
                  <w:marTop w:val="0"/>
                  <w:marBottom w:val="0"/>
                  <w:divBdr>
                    <w:top w:val="none" w:sz="0" w:space="0" w:color="auto"/>
                    <w:left w:val="none" w:sz="0" w:space="0" w:color="auto"/>
                    <w:bottom w:val="none" w:sz="0" w:space="0" w:color="auto"/>
                    <w:right w:val="none" w:sz="0" w:space="0" w:color="auto"/>
                  </w:divBdr>
                </w:div>
                <w:div w:id="459998978">
                  <w:marLeft w:val="0"/>
                  <w:marRight w:val="0"/>
                  <w:marTop w:val="0"/>
                  <w:marBottom w:val="0"/>
                  <w:divBdr>
                    <w:top w:val="none" w:sz="0" w:space="0" w:color="auto"/>
                    <w:left w:val="none" w:sz="0" w:space="0" w:color="auto"/>
                    <w:bottom w:val="none" w:sz="0" w:space="0" w:color="auto"/>
                    <w:right w:val="none" w:sz="0" w:space="0" w:color="auto"/>
                  </w:divBdr>
                </w:div>
                <w:div w:id="1924022403">
                  <w:marLeft w:val="0"/>
                  <w:marRight w:val="0"/>
                  <w:marTop w:val="0"/>
                  <w:marBottom w:val="0"/>
                  <w:divBdr>
                    <w:top w:val="none" w:sz="0" w:space="0" w:color="auto"/>
                    <w:left w:val="none" w:sz="0" w:space="0" w:color="auto"/>
                    <w:bottom w:val="none" w:sz="0" w:space="0" w:color="auto"/>
                    <w:right w:val="none" w:sz="0" w:space="0" w:color="auto"/>
                  </w:divBdr>
                </w:div>
                <w:div w:id="2140561862">
                  <w:marLeft w:val="0"/>
                  <w:marRight w:val="0"/>
                  <w:marTop w:val="0"/>
                  <w:marBottom w:val="0"/>
                  <w:divBdr>
                    <w:top w:val="none" w:sz="0" w:space="0" w:color="auto"/>
                    <w:left w:val="none" w:sz="0" w:space="0" w:color="auto"/>
                    <w:bottom w:val="none" w:sz="0" w:space="0" w:color="auto"/>
                    <w:right w:val="none" w:sz="0" w:space="0" w:color="auto"/>
                  </w:divBdr>
                </w:div>
                <w:div w:id="135882112">
                  <w:marLeft w:val="0"/>
                  <w:marRight w:val="0"/>
                  <w:marTop w:val="0"/>
                  <w:marBottom w:val="0"/>
                  <w:divBdr>
                    <w:top w:val="none" w:sz="0" w:space="0" w:color="auto"/>
                    <w:left w:val="none" w:sz="0" w:space="0" w:color="auto"/>
                    <w:bottom w:val="none" w:sz="0" w:space="0" w:color="auto"/>
                    <w:right w:val="none" w:sz="0" w:space="0" w:color="auto"/>
                  </w:divBdr>
                </w:div>
                <w:div w:id="116149734">
                  <w:marLeft w:val="0"/>
                  <w:marRight w:val="0"/>
                  <w:marTop w:val="0"/>
                  <w:marBottom w:val="0"/>
                  <w:divBdr>
                    <w:top w:val="none" w:sz="0" w:space="0" w:color="auto"/>
                    <w:left w:val="none" w:sz="0" w:space="0" w:color="auto"/>
                    <w:bottom w:val="none" w:sz="0" w:space="0" w:color="auto"/>
                    <w:right w:val="none" w:sz="0" w:space="0" w:color="auto"/>
                  </w:divBdr>
                </w:div>
                <w:div w:id="114907598">
                  <w:marLeft w:val="0"/>
                  <w:marRight w:val="0"/>
                  <w:marTop w:val="0"/>
                  <w:marBottom w:val="0"/>
                  <w:divBdr>
                    <w:top w:val="none" w:sz="0" w:space="0" w:color="auto"/>
                    <w:left w:val="none" w:sz="0" w:space="0" w:color="auto"/>
                    <w:bottom w:val="none" w:sz="0" w:space="0" w:color="auto"/>
                    <w:right w:val="none" w:sz="0" w:space="0" w:color="auto"/>
                  </w:divBdr>
                </w:div>
                <w:div w:id="1541473514">
                  <w:marLeft w:val="0"/>
                  <w:marRight w:val="0"/>
                  <w:marTop w:val="0"/>
                  <w:marBottom w:val="0"/>
                  <w:divBdr>
                    <w:top w:val="none" w:sz="0" w:space="0" w:color="auto"/>
                    <w:left w:val="none" w:sz="0" w:space="0" w:color="auto"/>
                    <w:bottom w:val="none" w:sz="0" w:space="0" w:color="auto"/>
                    <w:right w:val="none" w:sz="0" w:space="0" w:color="auto"/>
                  </w:divBdr>
                </w:div>
                <w:div w:id="2120369294">
                  <w:marLeft w:val="0"/>
                  <w:marRight w:val="0"/>
                  <w:marTop w:val="0"/>
                  <w:marBottom w:val="0"/>
                  <w:divBdr>
                    <w:top w:val="none" w:sz="0" w:space="0" w:color="auto"/>
                    <w:left w:val="none" w:sz="0" w:space="0" w:color="auto"/>
                    <w:bottom w:val="none" w:sz="0" w:space="0" w:color="auto"/>
                    <w:right w:val="none" w:sz="0" w:space="0" w:color="auto"/>
                  </w:divBdr>
                </w:div>
                <w:div w:id="111705121">
                  <w:marLeft w:val="0"/>
                  <w:marRight w:val="0"/>
                  <w:marTop w:val="0"/>
                  <w:marBottom w:val="0"/>
                  <w:divBdr>
                    <w:top w:val="none" w:sz="0" w:space="0" w:color="auto"/>
                    <w:left w:val="none" w:sz="0" w:space="0" w:color="auto"/>
                    <w:bottom w:val="none" w:sz="0" w:space="0" w:color="auto"/>
                    <w:right w:val="none" w:sz="0" w:space="0" w:color="auto"/>
                  </w:divBdr>
                </w:div>
                <w:div w:id="669525572">
                  <w:marLeft w:val="0"/>
                  <w:marRight w:val="0"/>
                  <w:marTop w:val="0"/>
                  <w:marBottom w:val="0"/>
                  <w:divBdr>
                    <w:top w:val="none" w:sz="0" w:space="0" w:color="auto"/>
                    <w:left w:val="none" w:sz="0" w:space="0" w:color="auto"/>
                    <w:bottom w:val="none" w:sz="0" w:space="0" w:color="auto"/>
                    <w:right w:val="none" w:sz="0" w:space="0" w:color="auto"/>
                  </w:divBdr>
                </w:div>
                <w:div w:id="411658059">
                  <w:marLeft w:val="0"/>
                  <w:marRight w:val="0"/>
                  <w:marTop w:val="0"/>
                  <w:marBottom w:val="0"/>
                  <w:divBdr>
                    <w:top w:val="none" w:sz="0" w:space="0" w:color="auto"/>
                    <w:left w:val="none" w:sz="0" w:space="0" w:color="auto"/>
                    <w:bottom w:val="none" w:sz="0" w:space="0" w:color="auto"/>
                    <w:right w:val="none" w:sz="0" w:space="0" w:color="auto"/>
                  </w:divBdr>
                </w:div>
                <w:div w:id="1410418739">
                  <w:marLeft w:val="0"/>
                  <w:marRight w:val="0"/>
                  <w:marTop w:val="0"/>
                  <w:marBottom w:val="0"/>
                  <w:divBdr>
                    <w:top w:val="none" w:sz="0" w:space="0" w:color="auto"/>
                    <w:left w:val="none" w:sz="0" w:space="0" w:color="auto"/>
                    <w:bottom w:val="none" w:sz="0" w:space="0" w:color="auto"/>
                    <w:right w:val="none" w:sz="0" w:space="0" w:color="auto"/>
                  </w:divBdr>
                </w:div>
                <w:div w:id="1889875162">
                  <w:marLeft w:val="0"/>
                  <w:marRight w:val="0"/>
                  <w:marTop w:val="0"/>
                  <w:marBottom w:val="0"/>
                  <w:divBdr>
                    <w:top w:val="none" w:sz="0" w:space="0" w:color="auto"/>
                    <w:left w:val="none" w:sz="0" w:space="0" w:color="auto"/>
                    <w:bottom w:val="none" w:sz="0" w:space="0" w:color="auto"/>
                    <w:right w:val="none" w:sz="0" w:space="0" w:color="auto"/>
                  </w:divBdr>
                </w:div>
                <w:div w:id="579752523">
                  <w:marLeft w:val="0"/>
                  <w:marRight w:val="0"/>
                  <w:marTop w:val="0"/>
                  <w:marBottom w:val="0"/>
                  <w:divBdr>
                    <w:top w:val="none" w:sz="0" w:space="0" w:color="auto"/>
                    <w:left w:val="none" w:sz="0" w:space="0" w:color="auto"/>
                    <w:bottom w:val="none" w:sz="0" w:space="0" w:color="auto"/>
                    <w:right w:val="none" w:sz="0" w:space="0" w:color="auto"/>
                  </w:divBdr>
                </w:div>
                <w:div w:id="654726835">
                  <w:marLeft w:val="0"/>
                  <w:marRight w:val="0"/>
                  <w:marTop w:val="0"/>
                  <w:marBottom w:val="0"/>
                  <w:divBdr>
                    <w:top w:val="none" w:sz="0" w:space="0" w:color="auto"/>
                    <w:left w:val="none" w:sz="0" w:space="0" w:color="auto"/>
                    <w:bottom w:val="none" w:sz="0" w:space="0" w:color="auto"/>
                    <w:right w:val="none" w:sz="0" w:space="0" w:color="auto"/>
                  </w:divBdr>
                </w:div>
                <w:div w:id="738094990">
                  <w:marLeft w:val="0"/>
                  <w:marRight w:val="0"/>
                  <w:marTop w:val="0"/>
                  <w:marBottom w:val="0"/>
                  <w:divBdr>
                    <w:top w:val="none" w:sz="0" w:space="0" w:color="auto"/>
                    <w:left w:val="none" w:sz="0" w:space="0" w:color="auto"/>
                    <w:bottom w:val="none" w:sz="0" w:space="0" w:color="auto"/>
                    <w:right w:val="none" w:sz="0" w:space="0" w:color="auto"/>
                  </w:divBdr>
                </w:div>
                <w:div w:id="1163542167">
                  <w:marLeft w:val="0"/>
                  <w:marRight w:val="0"/>
                  <w:marTop w:val="0"/>
                  <w:marBottom w:val="0"/>
                  <w:divBdr>
                    <w:top w:val="none" w:sz="0" w:space="0" w:color="auto"/>
                    <w:left w:val="none" w:sz="0" w:space="0" w:color="auto"/>
                    <w:bottom w:val="none" w:sz="0" w:space="0" w:color="auto"/>
                    <w:right w:val="none" w:sz="0" w:space="0" w:color="auto"/>
                  </w:divBdr>
                </w:div>
                <w:div w:id="12351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1105">
          <w:marLeft w:val="0"/>
          <w:marRight w:val="0"/>
          <w:marTop w:val="0"/>
          <w:marBottom w:val="0"/>
          <w:divBdr>
            <w:top w:val="none" w:sz="0" w:space="0" w:color="auto"/>
            <w:left w:val="none" w:sz="0" w:space="0" w:color="auto"/>
            <w:bottom w:val="none" w:sz="0" w:space="0" w:color="auto"/>
            <w:right w:val="none" w:sz="0" w:space="0" w:color="auto"/>
          </w:divBdr>
          <w:divsChild>
            <w:div w:id="1393887716">
              <w:marLeft w:val="0"/>
              <w:marRight w:val="0"/>
              <w:marTop w:val="0"/>
              <w:marBottom w:val="0"/>
              <w:divBdr>
                <w:top w:val="none" w:sz="0" w:space="0" w:color="auto"/>
                <w:left w:val="none" w:sz="0" w:space="0" w:color="auto"/>
                <w:bottom w:val="none" w:sz="0" w:space="0" w:color="auto"/>
                <w:right w:val="none" w:sz="0" w:space="0" w:color="auto"/>
              </w:divBdr>
            </w:div>
            <w:div w:id="231817218">
              <w:marLeft w:val="0"/>
              <w:marRight w:val="0"/>
              <w:marTop w:val="0"/>
              <w:marBottom w:val="0"/>
              <w:divBdr>
                <w:top w:val="none" w:sz="0" w:space="0" w:color="auto"/>
                <w:left w:val="none" w:sz="0" w:space="0" w:color="auto"/>
                <w:bottom w:val="none" w:sz="0" w:space="0" w:color="auto"/>
                <w:right w:val="none" w:sz="0" w:space="0" w:color="auto"/>
              </w:divBdr>
            </w:div>
            <w:div w:id="421681960">
              <w:marLeft w:val="0"/>
              <w:marRight w:val="0"/>
              <w:marTop w:val="0"/>
              <w:marBottom w:val="0"/>
              <w:divBdr>
                <w:top w:val="none" w:sz="0" w:space="0" w:color="auto"/>
                <w:left w:val="none" w:sz="0" w:space="0" w:color="auto"/>
                <w:bottom w:val="none" w:sz="0" w:space="0" w:color="auto"/>
                <w:right w:val="none" w:sz="0" w:space="0" w:color="auto"/>
              </w:divBdr>
            </w:div>
            <w:div w:id="938568193">
              <w:marLeft w:val="0"/>
              <w:marRight w:val="0"/>
              <w:marTop w:val="0"/>
              <w:marBottom w:val="0"/>
              <w:divBdr>
                <w:top w:val="none" w:sz="0" w:space="0" w:color="auto"/>
                <w:left w:val="none" w:sz="0" w:space="0" w:color="auto"/>
                <w:bottom w:val="none" w:sz="0" w:space="0" w:color="auto"/>
                <w:right w:val="none" w:sz="0" w:space="0" w:color="auto"/>
              </w:divBdr>
            </w:div>
            <w:div w:id="1244682624">
              <w:marLeft w:val="0"/>
              <w:marRight w:val="0"/>
              <w:marTop w:val="0"/>
              <w:marBottom w:val="0"/>
              <w:divBdr>
                <w:top w:val="none" w:sz="0" w:space="0" w:color="auto"/>
                <w:left w:val="none" w:sz="0" w:space="0" w:color="auto"/>
                <w:bottom w:val="none" w:sz="0" w:space="0" w:color="auto"/>
                <w:right w:val="none" w:sz="0" w:space="0" w:color="auto"/>
              </w:divBdr>
            </w:div>
            <w:div w:id="626354798">
              <w:marLeft w:val="0"/>
              <w:marRight w:val="0"/>
              <w:marTop w:val="0"/>
              <w:marBottom w:val="0"/>
              <w:divBdr>
                <w:top w:val="none" w:sz="0" w:space="0" w:color="auto"/>
                <w:left w:val="none" w:sz="0" w:space="0" w:color="auto"/>
                <w:bottom w:val="none" w:sz="0" w:space="0" w:color="auto"/>
                <w:right w:val="none" w:sz="0" w:space="0" w:color="auto"/>
              </w:divBdr>
            </w:div>
            <w:div w:id="357050504">
              <w:marLeft w:val="0"/>
              <w:marRight w:val="0"/>
              <w:marTop w:val="0"/>
              <w:marBottom w:val="0"/>
              <w:divBdr>
                <w:top w:val="none" w:sz="0" w:space="0" w:color="auto"/>
                <w:left w:val="none" w:sz="0" w:space="0" w:color="auto"/>
                <w:bottom w:val="none" w:sz="0" w:space="0" w:color="auto"/>
                <w:right w:val="none" w:sz="0" w:space="0" w:color="auto"/>
              </w:divBdr>
            </w:div>
            <w:div w:id="247931672">
              <w:marLeft w:val="0"/>
              <w:marRight w:val="0"/>
              <w:marTop w:val="0"/>
              <w:marBottom w:val="0"/>
              <w:divBdr>
                <w:top w:val="none" w:sz="0" w:space="0" w:color="auto"/>
                <w:left w:val="none" w:sz="0" w:space="0" w:color="auto"/>
                <w:bottom w:val="none" w:sz="0" w:space="0" w:color="auto"/>
                <w:right w:val="none" w:sz="0" w:space="0" w:color="auto"/>
              </w:divBdr>
            </w:div>
            <w:div w:id="1617366657">
              <w:marLeft w:val="0"/>
              <w:marRight w:val="0"/>
              <w:marTop w:val="0"/>
              <w:marBottom w:val="0"/>
              <w:divBdr>
                <w:top w:val="none" w:sz="0" w:space="0" w:color="auto"/>
                <w:left w:val="none" w:sz="0" w:space="0" w:color="auto"/>
                <w:bottom w:val="none" w:sz="0" w:space="0" w:color="auto"/>
                <w:right w:val="none" w:sz="0" w:space="0" w:color="auto"/>
              </w:divBdr>
            </w:div>
            <w:div w:id="1704939546">
              <w:marLeft w:val="0"/>
              <w:marRight w:val="0"/>
              <w:marTop w:val="0"/>
              <w:marBottom w:val="0"/>
              <w:divBdr>
                <w:top w:val="none" w:sz="0" w:space="0" w:color="auto"/>
                <w:left w:val="none" w:sz="0" w:space="0" w:color="auto"/>
                <w:bottom w:val="none" w:sz="0" w:space="0" w:color="auto"/>
                <w:right w:val="none" w:sz="0" w:space="0" w:color="auto"/>
              </w:divBdr>
            </w:div>
            <w:div w:id="513956361">
              <w:marLeft w:val="0"/>
              <w:marRight w:val="0"/>
              <w:marTop w:val="0"/>
              <w:marBottom w:val="0"/>
              <w:divBdr>
                <w:top w:val="none" w:sz="0" w:space="0" w:color="auto"/>
                <w:left w:val="none" w:sz="0" w:space="0" w:color="auto"/>
                <w:bottom w:val="none" w:sz="0" w:space="0" w:color="auto"/>
                <w:right w:val="none" w:sz="0" w:space="0" w:color="auto"/>
              </w:divBdr>
            </w:div>
            <w:div w:id="832722573">
              <w:marLeft w:val="0"/>
              <w:marRight w:val="0"/>
              <w:marTop w:val="0"/>
              <w:marBottom w:val="0"/>
              <w:divBdr>
                <w:top w:val="none" w:sz="0" w:space="0" w:color="auto"/>
                <w:left w:val="none" w:sz="0" w:space="0" w:color="auto"/>
                <w:bottom w:val="none" w:sz="0" w:space="0" w:color="auto"/>
                <w:right w:val="none" w:sz="0" w:space="0" w:color="auto"/>
              </w:divBdr>
            </w:div>
            <w:div w:id="2033070230">
              <w:marLeft w:val="0"/>
              <w:marRight w:val="0"/>
              <w:marTop w:val="0"/>
              <w:marBottom w:val="0"/>
              <w:divBdr>
                <w:top w:val="none" w:sz="0" w:space="0" w:color="auto"/>
                <w:left w:val="none" w:sz="0" w:space="0" w:color="auto"/>
                <w:bottom w:val="none" w:sz="0" w:space="0" w:color="auto"/>
                <w:right w:val="none" w:sz="0" w:space="0" w:color="auto"/>
              </w:divBdr>
            </w:div>
            <w:div w:id="1966960468">
              <w:marLeft w:val="0"/>
              <w:marRight w:val="0"/>
              <w:marTop w:val="0"/>
              <w:marBottom w:val="0"/>
              <w:divBdr>
                <w:top w:val="none" w:sz="0" w:space="0" w:color="auto"/>
                <w:left w:val="none" w:sz="0" w:space="0" w:color="auto"/>
                <w:bottom w:val="none" w:sz="0" w:space="0" w:color="auto"/>
                <w:right w:val="none" w:sz="0" w:space="0" w:color="auto"/>
              </w:divBdr>
            </w:div>
            <w:div w:id="589778177">
              <w:marLeft w:val="0"/>
              <w:marRight w:val="0"/>
              <w:marTop w:val="0"/>
              <w:marBottom w:val="0"/>
              <w:divBdr>
                <w:top w:val="none" w:sz="0" w:space="0" w:color="auto"/>
                <w:left w:val="none" w:sz="0" w:space="0" w:color="auto"/>
                <w:bottom w:val="none" w:sz="0" w:space="0" w:color="auto"/>
                <w:right w:val="none" w:sz="0" w:space="0" w:color="auto"/>
              </w:divBdr>
            </w:div>
            <w:div w:id="983118406">
              <w:marLeft w:val="0"/>
              <w:marRight w:val="0"/>
              <w:marTop w:val="0"/>
              <w:marBottom w:val="0"/>
              <w:divBdr>
                <w:top w:val="none" w:sz="0" w:space="0" w:color="auto"/>
                <w:left w:val="none" w:sz="0" w:space="0" w:color="auto"/>
                <w:bottom w:val="none" w:sz="0" w:space="0" w:color="auto"/>
                <w:right w:val="none" w:sz="0" w:space="0" w:color="auto"/>
              </w:divBdr>
            </w:div>
            <w:div w:id="1149126111">
              <w:marLeft w:val="0"/>
              <w:marRight w:val="0"/>
              <w:marTop w:val="0"/>
              <w:marBottom w:val="0"/>
              <w:divBdr>
                <w:top w:val="none" w:sz="0" w:space="0" w:color="auto"/>
                <w:left w:val="none" w:sz="0" w:space="0" w:color="auto"/>
                <w:bottom w:val="none" w:sz="0" w:space="0" w:color="auto"/>
                <w:right w:val="none" w:sz="0" w:space="0" w:color="auto"/>
              </w:divBdr>
            </w:div>
            <w:div w:id="485560852">
              <w:marLeft w:val="0"/>
              <w:marRight w:val="0"/>
              <w:marTop w:val="0"/>
              <w:marBottom w:val="0"/>
              <w:divBdr>
                <w:top w:val="none" w:sz="0" w:space="0" w:color="auto"/>
                <w:left w:val="none" w:sz="0" w:space="0" w:color="auto"/>
                <w:bottom w:val="none" w:sz="0" w:space="0" w:color="auto"/>
                <w:right w:val="none" w:sz="0" w:space="0" w:color="auto"/>
              </w:divBdr>
            </w:div>
            <w:div w:id="653605673">
              <w:marLeft w:val="0"/>
              <w:marRight w:val="0"/>
              <w:marTop w:val="0"/>
              <w:marBottom w:val="0"/>
              <w:divBdr>
                <w:top w:val="none" w:sz="0" w:space="0" w:color="auto"/>
                <w:left w:val="none" w:sz="0" w:space="0" w:color="auto"/>
                <w:bottom w:val="none" w:sz="0" w:space="0" w:color="auto"/>
                <w:right w:val="none" w:sz="0" w:space="0" w:color="auto"/>
              </w:divBdr>
            </w:div>
            <w:div w:id="374475805">
              <w:marLeft w:val="0"/>
              <w:marRight w:val="0"/>
              <w:marTop w:val="0"/>
              <w:marBottom w:val="0"/>
              <w:divBdr>
                <w:top w:val="none" w:sz="0" w:space="0" w:color="auto"/>
                <w:left w:val="none" w:sz="0" w:space="0" w:color="auto"/>
                <w:bottom w:val="none" w:sz="0" w:space="0" w:color="auto"/>
                <w:right w:val="none" w:sz="0" w:space="0" w:color="auto"/>
              </w:divBdr>
              <w:divsChild>
                <w:div w:id="462966792">
                  <w:marLeft w:val="0"/>
                  <w:marRight w:val="0"/>
                  <w:marTop w:val="0"/>
                  <w:marBottom w:val="0"/>
                  <w:divBdr>
                    <w:top w:val="none" w:sz="0" w:space="0" w:color="auto"/>
                    <w:left w:val="none" w:sz="0" w:space="0" w:color="auto"/>
                    <w:bottom w:val="none" w:sz="0" w:space="0" w:color="auto"/>
                    <w:right w:val="none" w:sz="0" w:space="0" w:color="auto"/>
                  </w:divBdr>
                </w:div>
                <w:div w:id="1855996127">
                  <w:marLeft w:val="0"/>
                  <w:marRight w:val="0"/>
                  <w:marTop w:val="0"/>
                  <w:marBottom w:val="0"/>
                  <w:divBdr>
                    <w:top w:val="none" w:sz="0" w:space="0" w:color="auto"/>
                    <w:left w:val="none" w:sz="0" w:space="0" w:color="auto"/>
                    <w:bottom w:val="none" w:sz="0" w:space="0" w:color="auto"/>
                    <w:right w:val="none" w:sz="0" w:space="0" w:color="auto"/>
                  </w:divBdr>
                </w:div>
                <w:div w:id="1014575069">
                  <w:marLeft w:val="0"/>
                  <w:marRight w:val="0"/>
                  <w:marTop w:val="0"/>
                  <w:marBottom w:val="0"/>
                  <w:divBdr>
                    <w:top w:val="none" w:sz="0" w:space="0" w:color="auto"/>
                    <w:left w:val="none" w:sz="0" w:space="0" w:color="auto"/>
                    <w:bottom w:val="none" w:sz="0" w:space="0" w:color="auto"/>
                    <w:right w:val="none" w:sz="0" w:space="0" w:color="auto"/>
                  </w:divBdr>
                </w:div>
                <w:div w:id="1398555381">
                  <w:marLeft w:val="0"/>
                  <w:marRight w:val="0"/>
                  <w:marTop w:val="0"/>
                  <w:marBottom w:val="0"/>
                  <w:divBdr>
                    <w:top w:val="none" w:sz="0" w:space="0" w:color="auto"/>
                    <w:left w:val="none" w:sz="0" w:space="0" w:color="auto"/>
                    <w:bottom w:val="none" w:sz="0" w:space="0" w:color="auto"/>
                    <w:right w:val="none" w:sz="0" w:space="0" w:color="auto"/>
                  </w:divBdr>
                </w:div>
                <w:div w:id="971593755">
                  <w:marLeft w:val="0"/>
                  <w:marRight w:val="0"/>
                  <w:marTop w:val="0"/>
                  <w:marBottom w:val="0"/>
                  <w:divBdr>
                    <w:top w:val="none" w:sz="0" w:space="0" w:color="auto"/>
                    <w:left w:val="none" w:sz="0" w:space="0" w:color="auto"/>
                    <w:bottom w:val="none" w:sz="0" w:space="0" w:color="auto"/>
                    <w:right w:val="none" w:sz="0" w:space="0" w:color="auto"/>
                  </w:divBdr>
                </w:div>
                <w:div w:id="542134577">
                  <w:marLeft w:val="0"/>
                  <w:marRight w:val="0"/>
                  <w:marTop w:val="0"/>
                  <w:marBottom w:val="0"/>
                  <w:divBdr>
                    <w:top w:val="none" w:sz="0" w:space="0" w:color="auto"/>
                    <w:left w:val="none" w:sz="0" w:space="0" w:color="auto"/>
                    <w:bottom w:val="none" w:sz="0" w:space="0" w:color="auto"/>
                    <w:right w:val="none" w:sz="0" w:space="0" w:color="auto"/>
                  </w:divBdr>
                </w:div>
                <w:div w:id="1392075435">
                  <w:marLeft w:val="0"/>
                  <w:marRight w:val="0"/>
                  <w:marTop w:val="0"/>
                  <w:marBottom w:val="0"/>
                  <w:divBdr>
                    <w:top w:val="none" w:sz="0" w:space="0" w:color="auto"/>
                    <w:left w:val="none" w:sz="0" w:space="0" w:color="auto"/>
                    <w:bottom w:val="none" w:sz="0" w:space="0" w:color="auto"/>
                    <w:right w:val="none" w:sz="0" w:space="0" w:color="auto"/>
                  </w:divBdr>
                </w:div>
                <w:div w:id="1549612895">
                  <w:marLeft w:val="0"/>
                  <w:marRight w:val="0"/>
                  <w:marTop w:val="0"/>
                  <w:marBottom w:val="0"/>
                  <w:divBdr>
                    <w:top w:val="none" w:sz="0" w:space="0" w:color="auto"/>
                    <w:left w:val="none" w:sz="0" w:space="0" w:color="auto"/>
                    <w:bottom w:val="none" w:sz="0" w:space="0" w:color="auto"/>
                    <w:right w:val="none" w:sz="0" w:space="0" w:color="auto"/>
                  </w:divBdr>
                </w:div>
                <w:div w:id="1322078064">
                  <w:marLeft w:val="0"/>
                  <w:marRight w:val="0"/>
                  <w:marTop w:val="0"/>
                  <w:marBottom w:val="0"/>
                  <w:divBdr>
                    <w:top w:val="none" w:sz="0" w:space="0" w:color="auto"/>
                    <w:left w:val="none" w:sz="0" w:space="0" w:color="auto"/>
                    <w:bottom w:val="none" w:sz="0" w:space="0" w:color="auto"/>
                    <w:right w:val="none" w:sz="0" w:space="0" w:color="auto"/>
                  </w:divBdr>
                </w:div>
                <w:div w:id="729311053">
                  <w:marLeft w:val="0"/>
                  <w:marRight w:val="0"/>
                  <w:marTop w:val="0"/>
                  <w:marBottom w:val="0"/>
                  <w:divBdr>
                    <w:top w:val="none" w:sz="0" w:space="0" w:color="auto"/>
                    <w:left w:val="none" w:sz="0" w:space="0" w:color="auto"/>
                    <w:bottom w:val="none" w:sz="0" w:space="0" w:color="auto"/>
                    <w:right w:val="none" w:sz="0" w:space="0" w:color="auto"/>
                  </w:divBdr>
                </w:div>
                <w:div w:id="765350775">
                  <w:marLeft w:val="0"/>
                  <w:marRight w:val="0"/>
                  <w:marTop w:val="0"/>
                  <w:marBottom w:val="0"/>
                  <w:divBdr>
                    <w:top w:val="none" w:sz="0" w:space="0" w:color="auto"/>
                    <w:left w:val="none" w:sz="0" w:space="0" w:color="auto"/>
                    <w:bottom w:val="none" w:sz="0" w:space="0" w:color="auto"/>
                    <w:right w:val="none" w:sz="0" w:space="0" w:color="auto"/>
                  </w:divBdr>
                </w:div>
                <w:div w:id="533470874">
                  <w:marLeft w:val="0"/>
                  <w:marRight w:val="0"/>
                  <w:marTop w:val="0"/>
                  <w:marBottom w:val="0"/>
                  <w:divBdr>
                    <w:top w:val="none" w:sz="0" w:space="0" w:color="auto"/>
                    <w:left w:val="none" w:sz="0" w:space="0" w:color="auto"/>
                    <w:bottom w:val="none" w:sz="0" w:space="0" w:color="auto"/>
                    <w:right w:val="none" w:sz="0" w:space="0" w:color="auto"/>
                  </w:divBdr>
                </w:div>
                <w:div w:id="97215443">
                  <w:marLeft w:val="0"/>
                  <w:marRight w:val="0"/>
                  <w:marTop w:val="0"/>
                  <w:marBottom w:val="0"/>
                  <w:divBdr>
                    <w:top w:val="none" w:sz="0" w:space="0" w:color="auto"/>
                    <w:left w:val="none" w:sz="0" w:space="0" w:color="auto"/>
                    <w:bottom w:val="none" w:sz="0" w:space="0" w:color="auto"/>
                    <w:right w:val="none" w:sz="0" w:space="0" w:color="auto"/>
                  </w:divBdr>
                </w:div>
                <w:div w:id="910700343">
                  <w:marLeft w:val="0"/>
                  <w:marRight w:val="0"/>
                  <w:marTop w:val="0"/>
                  <w:marBottom w:val="0"/>
                  <w:divBdr>
                    <w:top w:val="none" w:sz="0" w:space="0" w:color="auto"/>
                    <w:left w:val="none" w:sz="0" w:space="0" w:color="auto"/>
                    <w:bottom w:val="none" w:sz="0" w:space="0" w:color="auto"/>
                    <w:right w:val="none" w:sz="0" w:space="0" w:color="auto"/>
                  </w:divBdr>
                </w:div>
                <w:div w:id="1916428819">
                  <w:marLeft w:val="0"/>
                  <w:marRight w:val="0"/>
                  <w:marTop w:val="0"/>
                  <w:marBottom w:val="0"/>
                  <w:divBdr>
                    <w:top w:val="none" w:sz="0" w:space="0" w:color="auto"/>
                    <w:left w:val="none" w:sz="0" w:space="0" w:color="auto"/>
                    <w:bottom w:val="none" w:sz="0" w:space="0" w:color="auto"/>
                    <w:right w:val="none" w:sz="0" w:space="0" w:color="auto"/>
                  </w:divBdr>
                </w:div>
                <w:div w:id="367149014">
                  <w:marLeft w:val="0"/>
                  <w:marRight w:val="0"/>
                  <w:marTop w:val="0"/>
                  <w:marBottom w:val="0"/>
                  <w:divBdr>
                    <w:top w:val="none" w:sz="0" w:space="0" w:color="auto"/>
                    <w:left w:val="none" w:sz="0" w:space="0" w:color="auto"/>
                    <w:bottom w:val="none" w:sz="0" w:space="0" w:color="auto"/>
                    <w:right w:val="none" w:sz="0" w:space="0" w:color="auto"/>
                  </w:divBdr>
                </w:div>
                <w:div w:id="37750276">
                  <w:marLeft w:val="0"/>
                  <w:marRight w:val="0"/>
                  <w:marTop w:val="0"/>
                  <w:marBottom w:val="0"/>
                  <w:divBdr>
                    <w:top w:val="none" w:sz="0" w:space="0" w:color="auto"/>
                    <w:left w:val="none" w:sz="0" w:space="0" w:color="auto"/>
                    <w:bottom w:val="none" w:sz="0" w:space="0" w:color="auto"/>
                    <w:right w:val="none" w:sz="0" w:space="0" w:color="auto"/>
                  </w:divBdr>
                </w:div>
                <w:div w:id="14799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31">
          <w:marLeft w:val="0"/>
          <w:marRight w:val="0"/>
          <w:marTop w:val="0"/>
          <w:marBottom w:val="0"/>
          <w:divBdr>
            <w:top w:val="none" w:sz="0" w:space="0" w:color="auto"/>
            <w:left w:val="none" w:sz="0" w:space="0" w:color="auto"/>
            <w:bottom w:val="none" w:sz="0" w:space="0" w:color="auto"/>
            <w:right w:val="none" w:sz="0" w:space="0" w:color="auto"/>
          </w:divBdr>
          <w:divsChild>
            <w:div w:id="1193690124">
              <w:marLeft w:val="0"/>
              <w:marRight w:val="0"/>
              <w:marTop w:val="0"/>
              <w:marBottom w:val="0"/>
              <w:divBdr>
                <w:top w:val="none" w:sz="0" w:space="0" w:color="auto"/>
                <w:left w:val="none" w:sz="0" w:space="0" w:color="auto"/>
                <w:bottom w:val="none" w:sz="0" w:space="0" w:color="auto"/>
                <w:right w:val="none" w:sz="0" w:space="0" w:color="auto"/>
              </w:divBdr>
            </w:div>
            <w:div w:id="670639212">
              <w:marLeft w:val="0"/>
              <w:marRight w:val="0"/>
              <w:marTop w:val="0"/>
              <w:marBottom w:val="0"/>
              <w:divBdr>
                <w:top w:val="none" w:sz="0" w:space="0" w:color="auto"/>
                <w:left w:val="none" w:sz="0" w:space="0" w:color="auto"/>
                <w:bottom w:val="none" w:sz="0" w:space="0" w:color="auto"/>
                <w:right w:val="none" w:sz="0" w:space="0" w:color="auto"/>
              </w:divBdr>
            </w:div>
            <w:div w:id="1138378184">
              <w:marLeft w:val="0"/>
              <w:marRight w:val="0"/>
              <w:marTop w:val="0"/>
              <w:marBottom w:val="0"/>
              <w:divBdr>
                <w:top w:val="none" w:sz="0" w:space="0" w:color="auto"/>
                <w:left w:val="none" w:sz="0" w:space="0" w:color="auto"/>
                <w:bottom w:val="none" w:sz="0" w:space="0" w:color="auto"/>
                <w:right w:val="none" w:sz="0" w:space="0" w:color="auto"/>
              </w:divBdr>
            </w:div>
            <w:div w:id="921109179">
              <w:marLeft w:val="0"/>
              <w:marRight w:val="0"/>
              <w:marTop w:val="0"/>
              <w:marBottom w:val="0"/>
              <w:divBdr>
                <w:top w:val="none" w:sz="0" w:space="0" w:color="auto"/>
                <w:left w:val="none" w:sz="0" w:space="0" w:color="auto"/>
                <w:bottom w:val="none" w:sz="0" w:space="0" w:color="auto"/>
                <w:right w:val="none" w:sz="0" w:space="0" w:color="auto"/>
              </w:divBdr>
            </w:div>
            <w:div w:id="1257977673">
              <w:marLeft w:val="0"/>
              <w:marRight w:val="0"/>
              <w:marTop w:val="0"/>
              <w:marBottom w:val="0"/>
              <w:divBdr>
                <w:top w:val="none" w:sz="0" w:space="0" w:color="auto"/>
                <w:left w:val="none" w:sz="0" w:space="0" w:color="auto"/>
                <w:bottom w:val="none" w:sz="0" w:space="0" w:color="auto"/>
                <w:right w:val="none" w:sz="0" w:space="0" w:color="auto"/>
              </w:divBdr>
            </w:div>
            <w:div w:id="164057659">
              <w:marLeft w:val="0"/>
              <w:marRight w:val="0"/>
              <w:marTop w:val="0"/>
              <w:marBottom w:val="0"/>
              <w:divBdr>
                <w:top w:val="none" w:sz="0" w:space="0" w:color="auto"/>
                <w:left w:val="none" w:sz="0" w:space="0" w:color="auto"/>
                <w:bottom w:val="none" w:sz="0" w:space="0" w:color="auto"/>
                <w:right w:val="none" w:sz="0" w:space="0" w:color="auto"/>
              </w:divBdr>
            </w:div>
            <w:div w:id="941452678">
              <w:marLeft w:val="0"/>
              <w:marRight w:val="0"/>
              <w:marTop w:val="0"/>
              <w:marBottom w:val="0"/>
              <w:divBdr>
                <w:top w:val="none" w:sz="0" w:space="0" w:color="auto"/>
                <w:left w:val="none" w:sz="0" w:space="0" w:color="auto"/>
                <w:bottom w:val="none" w:sz="0" w:space="0" w:color="auto"/>
                <w:right w:val="none" w:sz="0" w:space="0" w:color="auto"/>
              </w:divBdr>
            </w:div>
            <w:div w:id="1203907509">
              <w:marLeft w:val="0"/>
              <w:marRight w:val="0"/>
              <w:marTop w:val="0"/>
              <w:marBottom w:val="0"/>
              <w:divBdr>
                <w:top w:val="none" w:sz="0" w:space="0" w:color="auto"/>
                <w:left w:val="none" w:sz="0" w:space="0" w:color="auto"/>
                <w:bottom w:val="none" w:sz="0" w:space="0" w:color="auto"/>
                <w:right w:val="none" w:sz="0" w:space="0" w:color="auto"/>
              </w:divBdr>
            </w:div>
            <w:div w:id="1721133178">
              <w:marLeft w:val="0"/>
              <w:marRight w:val="0"/>
              <w:marTop w:val="0"/>
              <w:marBottom w:val="0"/>
              <w:divBdr>
                <w:top w:val="none" w:sz="0" w:space="0" w:color="auto"/>
                <w:left w:val="none" w:sz="0" w:space="0" w:color="auto"/>
                <w:bottom w:val="none" w:sz="0" w:space="0" w:color="auto"/>
                <w:right w:val="none" w:sz="0" w:space="0" w:color="auto"/>
              </w:divBdr>
            </w:div>
            <w:div w:id="1004238766">
              <w:marLeft w:val="0"/>
              <w:marRight w:val="0"/>
              <w:marTop w:val="0"/>
              <w:marBottom w:val="0"/>
              <w:divBdr>
                <w:top w:val="none" w:sz="0" w:space="0" w:color="auto"/>
                <w:left w:val="none" w:sz="0" w:space="0" w:color="auto"/>
                <w:bottom w:val="none" w:sz="0" w:space="0" w:color="auto"/>
                <w:right w:val="none" w:sz="0" w:space="0" w:color="auto"/>
              </w:divBdr>
            </w:div>
            <w:div w:id="117068789">
              <w:marLeft w:val="0"/>
              <w:marRight w:val="0"/>
              <w:marTop w:val="0"/>
              <w:marBottom w:val="0"/>
              <w:divBdr>
                <w:top w:val="none" w:sz="0" w:space="0" w:color="auto"/>
                <w:left w:val="none" w:sz="0" w:space="0" w:color="auto"/>
                <w:bottom w:val="none" w:sz="0" w:space="0" w:color="auto"/>
                <w:right w:val="none" w:sz="0" w:space="0" w:color="auto"/>
              </w:divBdr>
            </w:div>
            <w:div w:id="1990865458">
              <w:marLeft w:val="0"/>
              <w:marRight w:val="0"/>
              <w:marTop w:val="0"/>
              <w:marBottom w:val="0"/>
              <w:divBdr>
                <w:top w:val="none" w:sz="0" w:space="0" w:color="auto"/>
                <w:left w:val="none" w:sz="0" w:space="0" w:color="auto"/>
                <w:bottom w:val="none" w:sz="0" w:space="0" w:color="auto"/>
                <w:right w:val="none" w:sz="0" w:space="0" w:color="auto"/>
              </w:divBdr>
            </w:div>
            <w:div w:id="931475710">
              <w:marLeft w:val="0"/>
              <w:marRight w:val="0"/>
              <w:marTop w:val="0"/>
              <w:marBottom w:val="0"/>
              <w:divBdr>
                <w:top w:val="none" w:sz="0" w:space="0" w:color="auto"/>
                <w:left w:val="none" w:sz="0" w:space="0" w:color="auto"/>
                <w:bottom w:val="none" w:sz="0" w:space="0" w:color="auto"/>
                <w:right w:val="none" w:sz="0" w:space="0" w:color="auto"/>
              </w:divBdr>
            </w:div>
            <w:div w:id="127091890">
              <w:marLeft w:val="0"/>
              <w:marRight w:val="0"/>
              <w:marTop w:val="0"/>
              <w:marBottom w:val="0"/>
              <w:divBdr>
                <w:top w:val="none" w:sz="0" w:space="0" w:color="auto"/>
                <w:left w:val="none" w:sz="0" w:space="0" w:color="auto"/>
                <w:bottom w:val="none" w:sz="0" w:space="0" w:color="auto"/>
                <w:right w:val="none" w:sz="0" w:space="0" w:color="auto"/>
              </w:divBdr>
            </w:div>
            <w:div w:id="56512690">
              <w:marLeft w:val="0"/>
              <w:marRight w:val="0"/>
              <w:marTop w:val="0"/>
              <w:marBottom w:val="0"/>
              <w:divBdr>
                <w:top w:val="none" w:sz="0" w:space="0" w:color="auto"/>
                <w:left w:val="none" w:sz="0" w:space="0" w:color="auto"/>
                <w:bottom w:val="none" w:sz="0" w:space="0" w:color="auto"/>
                <w:right w:val="none" w:sz="0" w:space="0" w:color="auto"/>
              </w:divBdr>
            </w:div>
            <w:div w:id="1314411918">
              <w:marLeft w:val="0"/>
              <w:marRight w:val="0"/>
              <w:marTop w:val="0"/>
              <w:marBottom w:val="0"/>
              <w:divBdr>
                <w:top w:val="none" w:sz="0" w:space="0" w:color="auto"/>
                <w:left w:val="none" w:sz="0" w:space="0" w:color="auto"/>
                <w:bottom w:val="none" w:sz="0" w:space="0" w:color="auto"/>
                <w:right w:val="none" w:sz="0" w:space="0" w:color="auto"/>
              </w:divBdr>
            </w:div>
            <w:div w:id="1399862667">
              <w:marLeft w:val="0"/>
              <w:marRight w:val="0"/>
              <w:marTop w:val="0"/>
              <w:marBottom w:val="0"/>
              <w:divBdr>
                <w:top w:val="none" w:sz="0" w:space="0" w:color="auto"/>
                <w:left w:val="none" w:sz="0" w:space="0" w:color="auto"/>
                <w:bottom w:val="none" w:sz="0" w:space="0" w:color="auto"/>
                <w:right w:val="none" w:sz="0" w:space="0" w:color="auto"/>
              </w:divBdr>
            </w:div>
            <w:div w:id="998532769">
              <w:marLeft w:val="0"/>
              <w:marRight w:val="0"/>
              <w:marTop w:val="0"/>
              <w:marBottom w:val="0"/>
              <w:divBdr>
                <w:top w:val="none" w:sz="0" w:space="0" w:color="auto"/>
                <w:left w:val="none" w:sz="0" w:space="0" w:color="auto"/>
                <w:bottom w:val="none" w:sz="0" w:space="0" w:color="auto"/>
                <w:right w:val="none" w:sz="0" w:space="0" w:color="auto"/>
              </w:divBdr>
            </w:div>
            <w:div w:id="1291740942">
              <w:marLeft w:val="0"/>
              <w:marRight w:val="0"/>
              <w:marTop w:val="0"/>
              <w:marBottom w:val="0"/>
              <w:divBdr>
                <w:top w:val="none" w:sz="0" w:space="0" w:color="auto"/>
                <w:left w:val="none" w:sz="0" w:space="0" w:color="auto"/>
                <w:bottom w:val="none" w:sz="0" w:space="0" w:color="auto"/>
                <w:right w:val="none" w:sz="0" w:space="0" w:color="auto"/>
              </w:divBdr>
            </w:div>
            <w:div w:id="1082868629">
              <w:marLeft w:val="0"/>
              <w:marRight w:val="0"/>
              <w:marTop w:val="0"/>
              <w:marBottom w:val="0"/>
              <w:divBdr>
                <w:top w:val="none" w:sz="0" w:space="0" w:color="auto"/>
                <w:left w:val="none" w:sz="0" w:space="0" w:color="auto"/>
                <w:bottom w:val="none" w:sz="0" w:space="0" w:color="auto"/>
                <w:right w:val="none" w:sz="0" w:space="0" w:color="auto"/>
              </w:divBdr>
              <w:divsChild>
                <w:div w:id="622419140">
                  <w:marLeft w:val="0"/>
                  <w:marRight w:val="0"/>
                  <w:marTop w:val="0"/>
                  <w:marBottom w:val="0"/>
                  <w:divBdr>
                    <w:top w:val="none" w:sz="0" w:space="0" w:color="auto"/>
                    <w:left w:val="none" w:sz="0" w:space="0" w:color="auto"/>
                    <w:bottom w:val="none" w:sz="0" w:space="0" w:color="auto"/>
                    <w:right w:val="none" w:sz="0" w:space="0" w:color="auto"/>
                  </w:divBdr>
                </w:div>
                <w:div w:id="2005476233">
                  <w:marLeft w:val="0"/>
                  <w:marRight w:val="0"/>
                  <w:marTop w:val="0"/>
                  <w:marBottom w:val="0"/>
                  <w:divBdr>
                    <w:top w:val="none" w:sz="0" w:space="0" w:color="auto"/>
                    <w:left w:val="none" w:sz="0" w:space="0" w:color="auto"/>
                    <w:bottom w:val="none" w:sz="0" w:space="0" w:color="auto"/>
                    <w:right w:val="none" w:sz="0" w:space="0" w:color="auto"/>
                  </w:divBdr>
                </w:div>
                <w:div w:id="1457404853">
                  <w:marLeft w:val="0"/>
                  <w:marRight w:val="0"/>
                  <w:marTop w:val="0"/>
                  <w:marBottom w:val="0"/>
                  <w:divBdr>
                    <w:top w:val="none" w:sz="0" w:space="0" w:color="auto"/>
                    <w:left w:val="none" w:sz="0" w:space="0" w:color="auto"/>
                    <w:bottom w:val="none" w:sz="0" w:space="0" w:color="auto"/>
                    <w:right w:val="none" w:sz="0" w:space="0" w:color="auto"/>
                  </w:divBdr>
                </w:div>
                <w:div w:id="775520238">
                  <w:marLeft w:val="0"/>
                  <w:marRight w:val="0"/>
                  <w:marTop w:val="0"/>
                  <w:marBottom w:val="0"/>
                  <w:divBdr>
                    <w:top w:val="none" w:sz="0" w:space="0" w:color="auto"/>
                    <w:left w:val="none" w:sz="0" w:space="0" w:color="auto"/>
                    <w:bottom w:val="none" w:sz="0" w:space="0" w:color="auto"/>
                    <w:right w:val="none" w:sz="0" w:space="0" w:color="auto"/>
                  </w:divBdr>
                </w:div>
                <w:div w:id="14424504">
                  <w:marLeft w:val="0"/>
                  <w:marRight w:val="0"/>
                  <w:marTop w:val="0"/>
                  <w:marBottom w:val="0"/>
                  <w:divBdr>
                    <w:top w:val="none" w:sz="0" w:space="0" w:color="auto"/>
                    <w:left w:val="none" w:sz="0" w:space="0" w:color="auto"/>
                    <w:bottom w:val="none" w:sz="0" w:space="0" w:color="auto"/>
                    <w:right w:val="none" w:sz="0" w:space="0" w:color="auto"/>
                  </w:divBdr>
                </w:div>
                <w:div w:id="916868583">
                  <w:marLeft w:val="0"/>
                  <w:marRight w:val="0"/>
                  <w:marTop w:val="0"/>
                  <w:marBottom w:val="0"/>
                  <w:divBdr>
                    <w:top w:val="none" w:sz="0" w:space="0" w:color="auto"/>
                    <w:left w:val="none" w:sz="0" w:space="0" w:color="auto"/>
                    <w:bottom w:val="none" w:sz="0" w:space="0" w:color="auto"/>
                    <w:right w:val="none" w:sz="0" w:space="0" w:color="auto"/>
                  </w:divBdr>
                </w:div>
                <w:div w:id="782962014">
                  <w:marLeft w:val="0"/>
                  <w:marRight w:val="0"/>
                  <w:marTop w:val="0"/>
                  <w:marBottom w:val="0"/>
                  <w:divBdr>
                    <w:top w:val="none" w:sz="0" w:space="0" w:color="auto"/>
                    <w:left w:val="none" w:sz="0" w:space="0" w:color="auto"/>
                    <w:bottom w:val="none" w:sz="0" w:space="0" w:color="auto"/>
                    <w:right w:val="none" w:sz="0" w:space="0" w:color="auto"/>
                  </w:divBdr>
                </w:div>
                <w:div w:id="1579243109">
                  <w:marLeft w:val="0"/>
                  <w:marRight w:val="0"/>
                  <w:marTop w:val="0"/>
                  <w:marBottom w:val="0"/>
                  <w:divBdr>
                    <w:top w:val="none" w:sz="0" w:space="0" w:color="auto"/>
                    <w:left w:val="none" w:sz="0" w:space="0" w:color="auto"/>
                    <w:bottom w:val="none" w:sz="0" w:space="0" w:color="auto"/>
                    <w:right w:val="none" w:sz="0" w:space="0" w:color="auto"/>
                  </w:divBdr>
                </w:div>
                <w:div w:id="2058430994">
                  <w:marLeft w:val="0"/>
                  <w:marRight w:val="0"/>
                  <w:marTop w:val="0"/>
                  <w:marBottom w:val="0"/>
                  <w:divBdr>
                    <w:top w:val="none" w:sz="0" w:space="0" w:color="auto"/>
                    <w:left w:val="none" w:sz="0" w:space="0" w:color="auto"/>
                    <w:bottom w:val="none" w:sz="0" w:space="0" w:color="auto"/>
                    <w:right w:val="none" w:sz="0" w:space="0" w:color="auto"/>
                  </w:divBdr>
                </w:div>
                <w:div w:id="144902781">
                  <w:marLeft w:val="0"/>
                  <w:marRight w:val="0"/>
                  <w:marTop w:val="0"/>
                  <w:marBottom w:val="0"/>
                  <w:divBdr>
                    <w:top w:val="none" w:sz="0" w:space="0" w:color="auto"/>
                    <w:left w:val="none" w:sz="0" w:space="0" w:color="auto"/>
                    <w:bottom w:val="none" w:sz="0" w:space="0" w:color="auto"/>
                    <w:right w:val="none" w:sz="0" w:space="0" w:color="auto"/>
                  </w:divBdr>
                </w:div>
                <w:div w:id="1830975530">
                  <w:marLeft w:val="0"/>
                  <w:marRight w:val="0"/>
                  <w:marTop w:val="0"/>
                  <w:marBottom w:val="0"/>
                  <w:divBdr>
                    <w:top w:val="none" w:sz="0" w:space="0" w:color="auto"/>
                    <w:left w:val="none" w:sz="0" w:space="0" w:color="auto"/>
                    <w:bottom w:val="none" w:sz="0" w:space="0" w:color="auto"/>
                    <w:right w:val="none" w:sz="0" w:space="0" w:color="auto"/>
                  </w:divBdr>
                </w:div>
                <w:div w:id="473832879">
                  <w:marLeft w:val="0"/>
                  <w:marRight w:val="0"/>
                  <w:marTop w:val="0"/>
                  <w:marBottom w:val="0"/>
                  <w:divBdr>
                    <w:top w:val="none" w:sz="0" w:space="0" w:color="auto"/>
                    <w:left w:val="none" w:sz="0" w:space="0" w:color="auto"/>
                    <w:bottom w:val="none" w:sz="0" w:space="0" w:color="auto"/>
                    <w:right w:val="none" w:sz="0" w:space="0" w:color="auto"/>
                  </w:divBdr>
                </w:div>
                <w:div w:id="1098527232">
                  <w:marLeft w:val="0"/>
                  <w:marRight w:val="0"/>
                  <w:marTop w:val="0"/>
                  <w:marBottom w:val="0"/>
                  <w:divBdr>
                    <w:top w:val="none" w:sz="0" w:space="0" w:color="auto"/>
                    <w:left w:val="none" w:sz="0" w:space="0" w:color="auto"/>
                    <w:bottom w:val="none" w:sz="0" w:space="0" w:color="auto"/>
                    <w:right w:val="none" w:sz="0" w:space="0" w:color="auto"/>
                  </w:divBdr>
                </w:div>
                <w:div w:id="854264853">
                  <w:marLeft w:val="0"/>
                  <w:marRight w:val="0"/>
                  <w:marTop w:val="0"/>
                  <w:marBottom w:val="0"/>
                  <w:divBdr>
                    <w:top w:val="none" w:sz="0" w:space="0" w:color="auto"/>
                    <w:left w:val="none" w:sz="0" w:space="0" w:color="auto"/>
                    <w:bottom w:val="none" w:sz="0" w:space="0" w:color="auto"/>
                    <w:right w:val="none" w:sz="0" w:space="0" w:color="auto"/>
                  </w:divBdr>
                </w:div>
                <w:div w:id="65153923">
                  <w:marLeft w:val="0"/>
                  <w:marRight w:val="0"/>
                  <w:marTop w:val="0"/>
                  <w:marBottom w:val="0"/>
                  <w:divBdr>
                    <w:top w:val="none" w:sz="0" w:space="0" w:color="auto"/>
                    <w:left w:val="none" w:sz="0" w:space="0" w:color="auto"/>
                    <w:bottom w:val="none" w:sz="0" w:space="0" w:color="auto"/>
                    <w:right w:val="none" w:sz="0" w:space="0" w:color="auto"/>
                  </w:divBdr>
                </w:div>
                <w:div w:id="1618020315">
                  <w:marLeft w:val="0"/>
                  <w:marRight w:val="0"/>
                  <w:marTop w:val="0"/>
                  <w:marBottom w:val="0"/>
                  <w:divBdr>
                    <w:top w:val="none" w:sz="0" w:space="0" w:color="auto"/>
                    <w:left w:val="none" w:sz="0" w:space="0" w:color="auto"/>
                    <w:bottom w:val="none" w:sz="0" w:space="0" w:color="auto"/>
                    <w:right w:val="none" w:sz="0" w:space="0" w:color="auto"/>
                  </w:divBdr>
                </w:div>
                <w:div w:id="1942882538">
                  <w:marLeft w:val="0"/>
                  <w:marRight w:val="0"/>
                  <w:marTop w:val="0"/>
                  <w:marBottom w:val="0"/>
                  <w:divBdr>
                    <w:top w:val="none" w:sz="0" w:space="0" w:color="auto"/>
                    <w:left w:val="none" w:sz="0" w:space="0" w:color="auto"/>
                    <w:bottom w:val="none" w:sz="0" w:space="0" w:color="auto"/>
                    <w:right w:val="none" w:sz="0" w:space="0" w:color="auto"/>
                  </w:divBdr>
                </w:div>
                <w:div w:id="19155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367">
          <w:marLeft w:val="0"/>
          <w:marRight w:val="0"/>
          <w:marTop w:val="0"/>
          <w:marBottom w:val="0"/>
          <w:divBdr>
            <w:top w:val="none" w:sz="0" w:space="0" w:color="auto"/>
            <w:left w:val="none" w:sz="0" w:space="0" w:color="auto"/>
            <w:bottom w:val="none" w:sz="0" w:space="0" w:color="auto"/>
            <w:right w:val="none" w:sz="0" w:space="0" w:color="auto"/>
          </w:divBdr>
          <w:divsChild>
            <w:div w:id="493643018">
              <w:marLeft w:val="0"/>
              <w:marRight w:val="0"/>
              <w:marTop w:val="0"/>
              <w:marBottom w:val="0"/>
              <w:divBdr>
                <w:top w:val="none" w:sz="0" w:space="0" w:color="auto"/>
                <w:left w:val="none" w:sz="0" w:space="0" w:color="auto"/>
                <w:bottom w:val="none" w:sz="0" w:space="0" w:color="auto"/>
                <w:right w:val="none" w:sz="0" w:space="0" w:color="auto"/>
              </w:divBdr>
            </w:div>
            <w:div w:id="1715231831">
              <w:marLeft w:val="0"/>
              <w:marRight w:val="0"/>
              <w:marTop w:val="0"/>
              <w:marBottom w:val="0"/>
              <w:divBdr>
                <w:top w:val="none" w:sz="0" w:space="0" w:color="auto"/>
                <w:left w:val="none" w:sz="0" w:space="0" w:color="auto"/>
                <w:bottom w:val="none" w:sz="0" w:space="0" w:color="auto"/>
                <w:right w:val="none" w:sz="0" w:space="0" w:color="auto"/>
              </w:divBdr>
            </w:div>
            <w:div w:id="514999251">
              <w:marLeft w:val="0"/>
              <w:marRight w:val="0"/>
              <w:marTop w:val="0"/>
              <w:marBottom w:val="0"/>
              <w:divBdr>
                <w:top w:val="none" w:sz="0" w:space="0" w:color="auto"/>
                <w:left w:val="none" w:sz="0" w:space="0" w:color="auto"/>
                <w:bottom w:val="none" w:sz="0" w:space="0" w:color="auto"/>
                <w:right w:val="none" w:sz="0" w:space="0" w:color="auto"/>
              </w:divBdr>
            </w:div>
            <w:div w:id="210043846">
              <w:marLeft w:val="0"/>
              <w:marRight w:val="0"/>
              <w:marTop w:val="0"/>
              <w:marBottom w:val="0"/>
              <w:divBdr>
                <w:top w:val="none" w:sz="0" w:space="0" w:color="auto"/>
                <w:left w:val="none" w:sz="0" w:space="0" w:color="auto"/>
                <w:bottom w:val="none" w:sz="0" w:space="0" w:color="auto"/>
                <w:right w:val="none" w:sz="0" w:space="0" w:color="auto"/>
              </w:divBdr>
            </w:div>
            <w:div w:id="956256309">
              <w:marLeft w:val="0"/>
              <w:marRight w:val="0"/>
              <w:marTop w:val="0"/>
              <w:marBottom w:val="0"/>
              <w:divBdr>
                <w:top w:val="none" w:sz="0" w:space="0" w:color="auto"/>
                <w:left w:val="none" w:sz="0" w:space="0" w:color="auto"/>
                <w:bottom w:val="none" w:sz="0" w:space="0" w:color="auto"/>
                <w:right w:val="none" w:sz="0" w:space="0" w:color="auto"/>
              </w:divBdr>
            </w:div>
            <w:div w:id="863177267">
              <w:marLeft w:val="0"/>
              <w:marRight w:val="0"/>
              <w:marTop w:val="0"/>
              <w:marBottom w:val="0"/>
              <w:divBdr>
                <w:top w:val="none" w:sz="0" w:space="0" w:color="auto"/>
                <w:left w:val="none" w:sz="0" w:space="0" w:color="auto"/>
                <w:bottom w:val="none" w:sz="0" w:space="0" w:color="auto"/>
                <w:right w:val="none" w:sz="0" w:space="0" w:color="auto"/>
              </w:divBdr>
            </w:div>
            <w:div w:id="1536851528">
              <w:marLeft w:val="0"/>
              <w:marRight w:val="0"/>
              <w:marTop w:val="0"/>
              <w:marBottom w:val="0"/>
              <w:divBdr>
                <w:top w:val="none" w:sz="0" w:space="0" w:color="auto"/>
                <w:left w:val="none" w:sz="0" w:space="0" w:color="auto"/>
                <w:bottom w:val="none" w:sz="0" w:space="0" w:color="auto"/>
                <w:right w:val="none" w:sz="0" w:space="0" w:color="auto"/>
              </w:divBdr>
            </w:div>
            <w:div w:id="720639425">
              <w:marLeft w:val="0"/>
              <w:marRight w:val="0"/>
              <w:marTop w:val="0"/>
              <w:marBottom w:val="0"/>
              <w:divBdr>
                <w:top w:val="none" w:sz="0" w:space="0" w:color="auto"/>
                <w:left w:val="none" w:sz="0" w:space="0" w:color="auto"/>
                <w:bottom w:val="none" w:sz="0" w:space="0" w:color="auto"/>
                <w:right w:val="none" w:sz="0" w:space="0" w:color="auto"/>
              </w:divBdr>
            </w:div>
            <w:div w:id="191461054">
              <w:marLeft w:val="0"/>
              <w:marRight w:val="0"/>
              <w:marTop w:val="0"/>
              <w:marBottom w:val="0"/>
              <w:divBdr>
                <w:top w:val="none" w:sz="0" w:space="0" w:color="auto"/>
                <w:left w:val="none" w:sz="0" w:space="0" w:color="auto"/>
                <w:bottom w:val="none" w:sz="0" w:space="0" w:color="auto"/>
                <w:right w:val="none" w:sz="0" w:space="0" w:color="auto"/>
              </w:divBdr>
            </w:div>
            <w:div w:id="136454219">
              <w:marLeft w:val="0"/>
              <w:marRight w:val="0"/>
              <w:marTop w:val="0"/>
              <w:marBottom w:val="0"/>
              <w:divBdr>
                <w:top w:val="none" w:sz="0" w:space="0" w:color="auto"/>
                <w:left w:val="none" w:sz="0" w:space="0" w:color="auto"/>
                <w:bottom w:val="none" w:sz="0" w:space="0" w:color="auto"/>
                <w:right w:val="none" w:sz="0" w:space="0" w:color="auto"/>
              </w:divBdr>
            </w:div>
            <w:div w:id="1904245722">
              <w:marLeft w:val="0"/>
              <w:marRight w:val="0"/>
              <w:marTop w:val="0"/>
              <w:marBottom w:val="0"/>
              <w:divBdr>
                <w:top w:val="none" w:sz="0" w:space="0" w:color="auto"/>
                <w:left w:val="none" w:sz="0" w:space="0" w:color="auto"/>
                <w:bottom w:val="none" w:sz="0" w:space="0" w:color="auto"/>
                <w:right w:val="none" w:sz="0" w:space="0" w:color="auto"/>
              </w:divBdr>
            </w:div>
            <w:div w:id="328945232">
              <w:marLeft w:val="0"/>
              <w:marRight w:val="0"/>
              <w:marTop w:val="0"/>
              <w:marBottom w:val="0"/>
              <w:divBdr>
                <w:top w:val="none" w:sz="0" w:space="0" w:color="auto"/>
                <w:left w:val="none" w:sz="0" w:space="0" w:color="auto"/>
                <w:bottom w:val="none" w:sz="0" w:space="0" w:color="auto"/>
                <w:right w:val="none" w:sz="0" w:space="0" w:color="auto"/>
              </w:divBdr>
            </w:div>
            <w:div w:id="1602686124">
              <w:marLeft w:val="0"/>
              <w:marRight w:val="0"/>
              <w:marTop w:val="0"/>
              <w:marBottom w:val="0"/>
              <w:divBdr>
                <w:top w:val="none" w:sz="0" w:space="0" w:color="auto"/>
                <w:left w:val="none" w:sz="0" w:space="0" w:color="auto"/>
                <w:bottom w:val="none" w:sz="0" w:space="0" w:color="auto"/>
                <w:right w:val="none" w:sz="0" w:space="0" w:color="auto"/>
              </w:divBdr>
            </w:div>
            <w:div w:id="732389963">
              <w:marLeft w:val="0"/>
              <w:marRight w:val="0"/>
              <w:marTop w:val="0"/>
              <w:marBottom w:val="0"/>
              <w:divBdr>
                <w:top w:val="none" w:sz="0" w:space="0" w:color="auto"/>
                <w:left w:val="none" w:sz="0" w:space="0" w:color="auto"/>
                <w:bottom w:val="none" w:sz="0" w:space="0" w:color="auto"/>
                <w:right w:val="none" w:sz="0" w:space="0" w:color="auto"/>
              </w:divBdr>
            </w:div>
            <w:div w:id="590938410">
              <w:marLeft w:val="0"/>
              <w:marRight w:val="0"/>
              <w:marTop w:val="0"/>
              <w:marBottom w:val="0"/>
              <w:divBdr>
                <w:top w:val="none" w:sz="0" w:space="0" w:color="auto"/>
                <w:left w:val="none" w:sz="0" w:space="0" w:color="auto"/>
                <w:bottom w:val="none" w:sz="0" w:space="0" w:color="auto"/>
                <w:right w:val="none" w:sz="0" w:space="0" w:color="auto"/>
              </w:divBdr>
              <w:divsChild>
                <w:div w:id="1810630293">
                  <w:marLeft w:val="0"/>
                  <w:marRight w:val="0"/>
                  <w:marTop w:val="0"/>
                  <w:marBottom w:val="0"/>
                  <w:divBdr>
                    <w:top w:val="none" w:sz="0" w:space="0" w:color="auto"/>
                    <w:left w:val="none" w:sz="0" w:space="0" w:color="auto"/>
                    <w:bottom w:val="none" w:sz="0" w:space="0" w:color="auto"/>
                    <w:right w:val="none" w:sz="0" w:space="0" w:color="auto"/>
                  </w:divBdr>
                </w:div>
                <w:div w:id="2126537363">
                  <w:marLeft w:val="0"/>
                  <w:marRight w:val="0"/>
                  <w:marTop w:val="0"/>
                  <w:marBottom w:val="0"/>
                  <w:divBdr>
                    <w:top w:val="none" w:sz="0" w:space="0" w:color="auto"/>
                    <w:left w:val="none" w:sz="0" w:space="0" w:color="auto"/>
                    <w:bottom w:val="none" w:sz="0" w:space="0" w:color="auto"/>
                    <w:right w:val="none" w:sz="0" w:space="0" w:color="auto"/>
                  </w:divBdr>
                </w:div>
                <w:div w:id="967317330">
                  <w:marLeft w:val="0"/>
                  <w:marRight w:val="0"/>
                  <w:marTop w:val="0"/>
                  <w:marBottom w:val="0"/>
                  <w:divBdr>
                    <w:top w:val="none" w:sz="0" w:space="0" w:color="auto"/>
                    <w:left w:val="none" w:sz="0" w:space="0" w:color="auto"/>
                    <w:bottom w:val="none" w:sz="0" w:space="0" w:color="auto"/>
                    <w:right w:val="none" w:sz="0" w:space="0" w:color="auto"/>
                  </w:divBdr>
                </w:div>
                <w:div w:id="585192527">
                  <w:marLeft w:val="0"/>
                  <w:marRight w:val="0"/>
                  <w:marTop w:val="0"/>
                  <w:marBottom w:val="0"/>
                  <w:divBdr>
                    <w:top w:val="none" w:sz="0" w:space="0" w:color="auto"/>
                    <w:left w:val="none" w:sz="0" w:space="0" w:color="auto"/>
                    <w:bottom w:val="none" w:sz="0" w:space="0" w:color="auto"/>
                    <w:right w:val="none" w:sz="0" w:space="0" w:color="auto"/>
                  </w:divBdr>
                </w:div>
                <w:div w:id="2048875279">
                  <w:marLeft w:val="0"/>
                  <w:marRight w:val="0"/>
                  <w:marTop w:val="0"/>
                  <w:marBottom w:val="0"/>
                  <w:divBdr>
                    <w:top w:val="none" w:sz="0" w:space="0" w:color="auto"/>
                    <w:left w:val="none" w:sz="0" w:space="0" w:color="auto"/>
                    <w:bottom w:val="none" w:sz="0" w:space="0" w:color="auto"/>
                    <w:right w:val="none" w:sz="0" w:space="0" w:color="auto"/>
                  </w:divBdr>
                </w:div>
                <w:div w:id="2060282015">
                  <w:marLeft w:val="0"/>
                  <w:marRight w:val="0"/>
                  <w:marTop w:val="0"/>
                  <w:marBottom w:val="0"/>
                  <w:divBdr>
                    <w:top w:val="none" w:sz="0" w:space="0" w:color="auto"/>
                    <w:left w:val="none" w:sz="0" w:space="0" w:color="auto"/>
                    <w:bottom w:val="none" w:sz="0" w:space="0" w:color="auto"/>
                    <w:right w:val="none" w:sz="0" w:space="0" w:color="auto"/>
                  </w:divBdr>
                </w:div>
                <w:div w:id="1023088877">
                  <w:marLeft w:val="0"/>
                  <w:marRight w:val="0"/>
                  <w:marTop w:val="0"/>
                  <w:marBottom w:val="0"/>
                  <w:divBdr>
                    <w:top w:val="none" w:sz="0" w:space="0" w:color="auto"/>
                    <w:left w:val="none" w:sz="0" w:space="0" w:color="auto"/>
                    <w:bottom w:val="none" w:sz="0" w:space="0" w:color="auto"/>
                    <w:right w:val="none" w:sz="0" w:space="0" w:color="auto"/>
                  </w:divBdr>
                </w:div>
                <w:div w:id="1356080826">
                  <w:marLeft w:val="0"/>
                  <w:marRight w:val="0"/>
                  <w:marTop w:val="0"/>
                  <w:marBottom w:val="0"/>
                  <w:divBdr>
                    <w:top w:val="none" w:sz="0" w:space="0" w:color="auto"/>
                    <w:left w:val="none" w:sz="0" w:space="0" w:color="auto"/>
                    <w:bottom w:val="none" w:sz="0" w:space="0" w:color="auto"/>
                    <w:right w:val="none" w:sz="0" w:space="0" w:color="auto"/>
                  </w:divBdr>
                </w:div>
                <w:div w:id="1259564403">
                  <w:marLeft w:val="0"/>
                  <w:marRight w:val="0"/>
                  <w:marTop w:val="0"/>
                  <w:marBottom w:val="0"/>
                  <w:divBdr>
                    <w:top w:val="none" w:sz="0" w:space="0" w:color="auto"/>
                    <w:left w:val="none" w:sz="0" w:space="0" w:color="auto"/>
                    <w:bottom w:val="none" w:sz="0" w:space="0" w:color="auto"/>
                    <w:right w:val="none" w:sz="0" w:space="0" w:color="auto"/>
                  </w:divBdr>
                </w:div>
                <w:div w:id="1912155324">
                  <w:marLeft w:val="0"/>
                  <w:marRight w:val="0"/>
                  <w:marTop w:val="0"/>
                  <w:marBottom w:val="0"/>
                  <w:divBdr>
                    <w:top w:val="none" w:sz="0" w:space="0" w:color="auto"/>
                    <w:left w:val="none" w:sz="0" w:space="0" w:color="auto"/>
                    <w:bottom w:val="none" w:sz="0" w:space="0" w:color="auto"/>
                    <w:right w:val="none" w:sz="0" w:space="0" w:color="auto"/>
                  </w:divBdr>
                </w:div>
                <w:div w:id="770785862">
                  <w:marLeft w:val="0"/>
                  <w:marRight w:val="0"/>
                  <w:marTop w:val="0"/>
                  <w:marBottom w:val="0"/>
                  <w:divBdr>
                    <w:top w:val="none" w:sz="0" w:space="0" w:color="auto"/>
                    <w:left w:val="none" w:sz="0" w:space="0" w:color="auto"/>
                    <w:bottom w:val="none" w:sz="0" w:space="0" w:color="auto"/>
                    <w:right w:val="none" w:sz="0" w:space="0" w:color="auto"/>
                  </w:divBdr>
                </w:div>
                <w:div w:id="70278262">
                  <w:marLeft w:val="0"/>
                  <w:marRight w:val="0"/>
                  <w:marTop w:val="0"/>
                  <w:marBottom w:val="0"/>
                  <w:divBdr>
                    <w:top w:val="none" w:sz="0" w:space="0" w:color="auto"/>
                    <w:left w:val="none" w:sz="0" w:space="0" w:color="auto"/>
                    <w:bottom w:val="none" w:sz="0" w:space="0" w:color="auto"/>
                    <w:right w:val="none" w:sz="0" w:space="0" w:color="auto"/>
                  </w:divBdr>
                </w:div>
                <w:div w:id="10790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6516">
          <w:marLeft w:val="0"/>
          <w:marRight w:val="0"/>
          <w:marTop w:val="0"/>
          <w:marBottom w:val="0"/>
          <w:divBdr>
            <w:top w:val="none" w:sz="0" w:space="0" w:color="auto"/>
            <w:left w:val="none" w:sz="0" w:space="0" w:color="auto"/>
            <w:bottom w:val="none" w:sz="0" w:space="0" w:color="auto"/>
            <w:right w:val="none" w:sz="0" w:space="0" w:color="auto"/>
          </w:divBdr>
          <w:divsChild>
            <w:div w:id="1409842749">
              <w:marLeft w:val="0"/>
              <w:marRight w:val="0"/>
              <w:marTop w:val="0"/>
              <w:marBottom w:val="0"/>
              <w:divBdr>
                <w:top w:val="none" w:sz="0" w:space="0" w:color="auto"/>
                <w:left w:val="none" w:sz="0" w:space="0" w:color="auto"/>
                <w:bottom w:val="none" w:sz="0" w:space="0" w:color="auto"/>
                <w:right w:val="none" w:sz="0" w:space="0" w:color="auto"/>
              </w:divBdr>
            </w:div>
            <w:div w:id="253174613">
              <w:marLeft w:val="0"/>
              <w:marRight w:val="0"/>
              <w:marTop w:val="0"/>
              <w:marBottom w:val="0"/>
              <w:divBdr>
                <w:top w:val="none" w:sz="0" w:space="0" w:color="auto"/>
                <w:left w:val="none" w:sz="0" w:space="0" w:color="auto"/>
                <w:bottom w:val="none" w:sz="0" w:space="0" w:color="auto"/>
                <w:right w:val="none" w:sz="0" w:space="0" w:color="auto"/>
              </w:divBdr>
            </w:div>
            <w:div w:id="89393438">
              <w:marLeft w:val="0"/>
              <w:marRight w:val="0"/>
              <w:marTop w:val="0"/>
              <w:marBottom w:val="0"/>
              <w:divBdr>
                <w:top w:val="none" w:sz="0" w:space="0" w:color="auto"/>
                <w:left w:val="none" w:sz="0" w:space="0" w:color="auto"/>
                <w:bottom w:val="none" w:sz="0" w:space="0" w:color="auto"/>
                <w:right w:val="none" w:sz="0" w:space="0" w:color="auto"/>
              </w:divBdr>
            </w:div>
            <w:div w:id="1393230118">
              <w:marLeft w:val="0"/>
              <w:marRight w:val="0"/>
              <w:marTop w:val="0"/>
              <w:marBottom w:val="0"/>
              <w:divBdr>
                <w:top w:val="none" w:sz="0" w:space="0" w:color="auto"/>
                <w:left w:val="none" w:sz="0" w:space="0" w:color="auto"/>
                <w:bottom w:val="none" w:sz="0" w:space="0" w:color="auto"/>
                <w:right w:val="none" w:sz="0" w:space="0" w:color="auto"/>
              </w:divBdr>
            </w:div>
            <w:div w:id="665018864">
              <w:marLeft w:val="0"/>
              <w:marRight w:val="0"/>
              <w:marTop w:val="0"/>
              <w:marBottom w:val="0"/>
              <w:divBdr>
                <w:top w:val="none" w:sz="0" w:space="0" w:color="auto"/>
                <w:left w:val="none" w:sz="0" w:space="0" w:color="auto"/>
                <w:bottom w:val="none" w:sz="0" w:space="0" w:color="auto"/>
                <w:right w:val="none" w:sz="0" w:space="0" w:color="auto"/>
              </w:divBdr>
            </w:div>
            <w:div w:id="1492409940">
              <w:marLeft w:val="0"/>
              <w:marRight w:val="0"/>
              <w:marTop w:val="0"/>
              <w:marBottom w:val="0"/>
              <w:divBdr>
                <w:top w:val="none" w:sz="0" w:space="0" w:color="auto"/>
                <w:left w:val="none" w:sz="0" w:space="0" w:color="auto"/>
                <w:bottom w:val="none" w:sz="0" w:space="0" w:color="auto"/>
                <w:right w:val="none" w:sz="0" w:space="0" w:color="auto"/>
              </w:divBdr>
            </w:div>
            <w:div w:id="1380126335">
              <w:marLeft w:val="0"/>
              <w:marRight w:val="0"/>
              <w:marTop w:val="0"/>
              <w:marBottom w:val="0"/>
              <w:divBdr>
                <w:top w:val="none" w:sz="0" w:space="0" w:color="auto"/>
                <w:left w:val="none" w:sz="0" w:space="0" w:color="auto"/>
                <w:bottom w:val="none" w:sz="0" w:space="0" w:color="auto"/>
                <w:right w:val="none" w:sz="0" w:space="0" w:color="auto"/>
              </w:divBdr>
            </w:div>
            <w:div w:id="389962255">
              <w:marLeft w:val="0"/>
              <w:marRight w:val="0"/>
              <w:marTop w:val="0"/>
              <w:marBottom w:val="0"/>
              <w:divBdr>
                <w:top w:val="none" w:sz="0" w:space="0" w:color="auto"/>
                <w:left w:val="none" w:sz="0" w:space="0" w:color="auto"/>
                <w:bottom w:val="none" w:sz="0" w:space="0" w:color="auto"/>
                <w:right w:val="none" w:sz="0" w:space="0" w:color="auto"/>
              </w:divBdr>
            </w:div>
            <w:div w:id="284117766">
              <w:marLeft w:val="0"/>
              <w:marRight w:val="0"/>
              <w:marTop w:val="0"/>
              <w:marBottom w:val="0"/>
              <w:divBdr>
                <w:top w:val="none" w:sz="0" w:space="0" w:color="auto"/>
                <w:left w:val="none" w:sz="0" w:space="0" w:color="auto"/>
                <w:bottom w:val="none" w:sz="0" w:space="0" w:color="auto"/>
                <w:right w:val="none" w:sz="0" w:space="0" w:color="auto"/>
              </w:divBdr>
            </w:div>
            <w:div w:id="1352075513">
              <w:marLeft w:val="0"/>
              <w:marRight w:val="0"/>
              <w:marTop w:val="0"/>
              <w:marBottom w:val="0"/>
              <w:divBdr>
                <w:top w:val="none" w:sz="0" w:space="0" w:color="auto"/>
                <w:left w:val="none" w:sz="0" w:space="0" w:color="auto"/>
                <w:bottom w:val="none" w:sz="0" w:space="0" w:color="auto"/>
                <w:right w:val="none" w:sz="0" w:space="0" w:color="auto"/>
              </w:divBdr>
            </w:div>
            <w:div w:id="1173908896">
              <w:marLeft w:val="0"/>
              <w:marRight w:val="0"/>
              <w:marTop w:val="0"/>
              <w:marBottom w:val="0"/>
              <w:divBdr>
                <w:top w:val="none" w:sz="0" w:space="0" w:color="auto"/>
                <w:left w:val="none" w:sz="0" w:space="0" w:color="auto"/>
                <w:bottom w:val="none" w:sz="0" w:space="0" w:color="auto"/>
                <w:right w:val="none" w:sz="0" w:space="0" w:color="auto"/>
              </w:divBdr>
            </w:div>
            <w:div w:id="741877320">
              <w:marLeft w:val="0"/>
              <w:marRight w:val="0"/>
              <w:marTop w:val="0"/>
              <w:marBottom w:val="0"/>
              <w:divBdr>
                <w:top w:val="none" w:sz="0" w:space="0" w:color="auto"/>
                <w:left w:val="none" w:sz="0" w:space="0" w:color="auto"/>
                <w:bottom w:val="none" w:sz="0" w:space="0" w:color="auto"/>
                <w:right w:val="none" w:sz="0" w:space="0" w:color="auto"/>
              </w:divBdr>
              <w:divsChild>
                <w:div w:id="1325663818">
                  <w:marLeft w:val="0"/>
                  <w:marRight w:val="0"/>
                  <w:marTop w:val="0"/>
                  <w:marBottom w:val="0"/>
                  <w:divBdr>
                    <w:top w:val="none" w:sz="0" w:space="0" w:color="auto"/>
                    <w:left w:val="none" w:sz="0" w:space="0" w:color="auto"/>
                    <w:bottom w:val="none" w:sz="0" w:space="0" w:color="auto"/>
                    <w:right w:val="none" w:sz="0" w:space="0" w:color="auto"/>
                  </w:divBdr>
                </w:div>
                <w:div w:id="1310552987">
                  <w:marLeft w:val="0"/>
                  <w:marRight w:val="0"/>
                  <w:marTop w:val="0"/>
                  <w:marBottom w:val="0"/>
                  <w:divBdr>
                    <w:top w:val="none" w:sz="0" w:space="0" w:color="auto"/>
                    <w:left w:val="none" w:sz="0" w:space="0" w:color="auto"/>
                    <w:bottom w:val="none" w:sz="0" w:space="0" w:color="auto"/>
                    <w:right w:val="none" w:sz="0" w:space="0" w:color="auto"/>
                  </w:divBdr>
                </w:div>
                <w:div w:id="854153372">
                  <w:marLeft w:val="0"/>
                  <w:marRight w:val="0"/>
                  <w:marTop w:val="0"/>
                  <w:marBottom w:val="0"/>
                  <w:divBdr>
                    <w:top w:val="none" w:sz="0" w:space="0" w:color="auto"/>
                    <w:left w:val="none" w:sz="0" w:space="0" w:color="auto"/>
                    <w:bottom w:val="none" w:sz="0" w:space="0" w:color="auto"/>
                    <w:right w:val="none" w:sz="0" w:space="0" w:color="auto"/>
                  </w:divBdr>
                </w:div>
                <w:div w:id="2087340218">
                  <w:marLeft w:val="0"/>
                  <w:marRight w:val="0"/>
                  <w:marTop w:val="0"/>
                  <w:marBottom w:val="0"/>
                  <w:divBdr>
                    <w:top w:val="none" w:sz="0" w:space="0" w:color="auto"/>
                    <w:left w:val="none" w:sz="0" w:space="0" w:color="auto"/>
                    <w:bottom w:val="none" w:sz="0" w:space="0" w:color="auto"/>
                    <w:right w:val="none" w:sz="0" w:space="0" w:color="auto"/>
                  </w:divBdr>
                </w:div>
                <w:div w:id="938831105">
                  <w:marLeft w:val="0"/>
                  <w:marRight w:val="0"/>
                  <w:marTop w:val="0"/>
                  <w:marBottom w:val="0"/>
                  <w:divBdr>
                    <w:top w:val="none" w:sz="0" w:space="0" w:color="auto"/>
                    <w:left w:val="none" w:sz="0" w:space="0" w:color="auto"/>
                    <w:bottom w:val="none" w:sz="0" w:space="0" w:color="auto"/>
                    <w:right w:val="none" w:sz="0" w:space="0" w:color="auto"/>
                  </w:divBdr>
                </w:div>
                <w:div w:id="1863738842">
                  <w:marLeft w:val="0"/>
                  <w:marRight w:val="0"/>
                  <w:marTop w:val="0"/>
                  <w:marBottom w:val="0"/>
                  <w:divBdr>
                    <w:top w:val="none" w:sz="0" w:space="0" w:color="auto"/>
                    <w:left w:val="none" w:sz="0" w:space="0" w:color="auto"/>
                    <w:bottom w:val="none" w:sz="0" w:space="0" w:color="auto"/>
                    <w:right w:val="none" w:sz="0" w:space="0" w:color="auto"/>
                  </w:divBdr>
                </w:div>
                <w:div w:id="2113160590">
                  <w:marLeft w:val="0"/>
                  <w:marRight w:val="0"/>
                  <w:marTop w:val="0"/>
                  <w:marBottom w:val="0"/>
                  <w:divBdr>
                    <w:top w:val="none" w:sz="0" w:space="0" w:color="auto"/>
                    <w:left w:val="none" w:sz="0" w:space="0" w:color="auto"/>
                    <w:bottom w:val="none" w:sz="0" w:space="0" w:color="auto"/>
                    <w:right w:val="none" w:sz="0" w:space="0" w:color="auto"/>
                  </w:divBdr>
                </w:div>
                <w:div w:id="37438399">
                  <w:marLeft w:val="0"/>
                  <w:marRight w:val="0"/>
                  <w:marTop w:val="0"/>
                  <w:marBottom w:val="0"/>
                  <w:divBdr>
                    <w:top w:val="none" w:sz="0" w:space="0" w:color="auto"/>
                    <w:left w:val="none" w:sz="0" w:space="0" w:color="auto"/>
                    <w:bottom w:val="none" w:sz="0" w:space="0" w:color="auto"/>
                    <w:right w:val="none" w:sz="0" w:space="0" w:color="auto"/>
                  </w:divBdr>
                </w:div>
                <w:div w:id="452017688">
                  <w:marLeft w:val="0"/>
                  <w:marRight w:val="0"/>
                  <w:marTop w:val="0"/>
                  <w:marBottom w:val="0"/>
                  <w:divBdr>
                    <w:top w:val="none" w:sz="0" w:space="0" w:color="auto"/>
                    <w:left w:val="none" w:sz="0" w:space="0" w:color="auto"/>
                    <w:bottom w:val="none" w:sz="0" w:space="0" w:color="auto"/>
                    <w:right w:val="none" w:sz="0" w:space="0" w:color="auto"/>
                  </w:divBdr>
                </w:div>
                <w:div w:id="11166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115">
          <w:marLeft w:val="0"/>
          <w:marRight w:val="0"/>
          <w:marTop w:val="0"/>
          <w:marBottom w:val="0"/>
          <w:divBdr>
            <w:top w:val="none" w:sz="0" w:space="0" w:color="auto"/>
            <w:left w:val="none" w:sz="0" w:space="0" w:color="auto"/>
            <w:bottom w:val="none" w:sz="0" w:space="0" w:color="auto"/>
            <w:right w:val="none" w:sz="0" w:space="0" w:color="auto"/>
          </w:divBdr>
          <w:divsChild>
            <w:div w:id="1950968310">
              <w:marLeft w:val="0"/>
              <w:marRight w:val="0"/>
              <w:marTop w:val="0"/>
              <w:marBottom w:val="0"/>
              <w:divBdr>
                <w:top w:val="none" w:sz="0" w:space="0" w:color="auto"/>
                <w:left w:val="none" w:sz="0" w:space="0" w:color="auto"/>
                <w:bottom w:val="none" w:sz="0" w:space="0" w:color="auto"/>
                <w:right w:val="none" w:sz="0" w:space="0" w:color="auto"/>
              </w:divBdr>
            </w:div>
            <w:div w:id="764695798">
              <w:marLeft w:val="0"/>
              <w:marRight w:val="0"/>
              <w:marTop w:val="0"/>
              <w:marBottom w:val="0"/>
              <w:divBdr>
                <w:top w:val="none" w:sz="0" w:space="0" w:color="auto"/>
                <w:left w:val="none" w:sz="0" w:space="0" w:color="auto"/>
                <w:bottom w:val="none" w:sz="0" w:space="0" w:color="auto"/>
                <w:right w:val="none" w:sz="0" w:space="0" w:color="auto"/>
              </w:divBdr>
            </w:div>
            <w:div w:id="177472390">
              <w:marLeft w:val="0"/>
              <w:marRight w:val="0"/>
              <w:marTop w:val="0"/>
              <w:marBottom w:val="0"/>
              <w:divBdr>
                <w:top w:val="none" w:sz="0" w:space="0" w:color="auto"/>
                <w:left w:val="none" w:sz="0" w:space="0" w:color="auto"/>
                <w:bottom w:val="none" w:sz="0" w:space="0" w:color="auto"/>
                <w:right w:val="none" w:sz="0" w:space="0" w:color="auto"/>
              </w:divBdr>
            </w:div>
            <w:div w:id="1198356114">
              <w:marLeft w:val="0"/>
              <w:marRight w:val="0"/>
              <w:marTop w:val="0"/>
              <w:marBottom w:val="0"/>
              <w:divBdr>
                <w:top w:val="none" w:sz="0" w:space="0" w:color="auto"/>
                <w:left w:val="none" w:sz="0" w:space="0" w:color="auto"/>
                <w:bottom w:val="none" w:sz="0" w:space="0" w:color="auto"/>
                <w:right w:val="none" w:sz="0" w:space="0" w:color="auto"/>
              </w:divBdr>
            </w:div>
            <w:div w:id="1984264358">
              <w:marLeft w:val="0"/>
              <w:marRight w:val="0"/>
              <w:marTop w:val="0"/>
              <w:marBottom w:val="0"/>
              <w:divBdr>
                <w:top w:val="none" w:sz="0" w:space="0" w:color="auto"/>
                <w:left w:val="none" w:sz="0" w:space="0" w:color="auto"/>
                <w:bottom w:val="none" w:sz="0" w:space="0" w:color="auto"/>
                <w:right w:val="none" w:sz="0" w:space="0" w:color="auto"/>
              </w:divBdr>
            </w:div>
            <w:div w:id="459494925">
              <w:marLeft w:val="0"/>
              <w:marRight w:val="0"/>
              <w:marTop w:val="0"/>
              <w:marBottom w:val="0"/>
              <w:divBdr>
                <w:top w:val="none" w:sz="0" w:space="0" w:color="auto"/>
                <w:left w:val="none" w:sz="0" w:space="0" w:color="auto"/>
                <w:bottom w:val="none" w:sz="0" w:space="0" w:color="auto"/>
                <w:right w:val="none" w:sz="0" w:space="0" w:color="auto"/>
              </w:divBdr>
            </w:div>
            <w:div w:id="1094517367">
              <w:marLeft w:val="0"/>
              <w:marRight w:val="0"/>
              <w:marTop w:val="0"/>
              <w:marBottom w:val="0"/>
              <w:divBdr>
                <w:top w:val="none" w:sz="0" w:space="0" w:color="auto"/>
                <w:left w:val="none" w:sz="0" w:space="0" w:color="auto"/>
                <w:bottom w:val="none" w:sz="0" w:space="0" w:color="auto"/>
                <w:right w:val="none" w:sz="0" w:space="0" w:color="auto"/>
              </w:divBdr>
            </w:div>
            <w:div w:id="565334338">
              <w:marLeft w:val="0"/>
              <w:marRight w:val="0"/>
              <w:marTop w:val="0"/>
              <w:marBottom w:val="0"/>
              <w:divBdr>
                <w:top w:val="none" w:sz="0" w:space="0" w:color="auto"/>
                <w:left w:val="none" w:sz="0" w:space="0" w:color="auto"/>
                <w:bottom w:val="none" w:sz="0" w:space="0" w:color="auto"/>
                <w:right w:val="none" w:sz="0" w:space="0" w:color="auto"/>
              </w:divBdr>
            </w:div>
            <w:div w:id="2076973176">
              <w:marLeft w:val="0"/>
              <w:marRight w:val="0"/>
              <w:marTop w:val="0"/>
              <w:marBottom w:val="0"/>
              <w:divBdr>
                <w:top w:val="none" w:sz="0" w:space="0" w:color="auto"/>
                <w:left w:val="none" w:sz="0" w:space="0" w:color="auto"/>
                <w:bottom w:val="none" w:sz="0" w:space="0" w:color="auto"/>
                <w:right w:val="none" w:sz="0" w:space="0" w:color="auto"/>
              </w:divBdr>
            </w:div>
            <w:div w:id="1355694952">
              <w:marLeft w:val="0"/>
              <w:marRight w:val="0"/>
              <w:marTop w:val="0"/>
              <w:marBottom w:val="0"/>
              <w:divBdr>
                <w:top w:val="none" w:sz="0" w:space="0" w:color="auto"/>
                <w:left w:val="none" w:sz="0" w:space="0" w:color="auto"/>
                <w:bottom w:val="none" w:sz="0" w:space="0" w:color="auto"/>
                <w:right w:val="none" w:sz="0" w:space="0" w:color="auto"/>
              </w:divBdr>
            </w:div>
            <w:div w:id="163322519">
              <w:marLeft w:val="0"/>
              <w:marRight w:val="0"/>
              <w:marTop w:val="0"/>
              <w:marBottom w:val="0"/>
              <w:divBdr>
                <w:top w:val="none" w:sz="0" w:space="0" w:color="auto"/>
                <w:left w:val="none" w:sz="0" w:space="0" w:color="auto"/>
                <w:bottom w:val="none" w:sz="0" w:space="0" w:color="auto"/>
                <w:right w:val="none" w:sz="0" w:space="0" w:color="auto"/>
              </w:divBdr>
            </w:div>
            <w:div w:id="552891793">
              <w:marLeft w:val="0"/>
              <w:marRight w:val="0"/>
              <w:marTop w:val="0"/>
              <w:marBottom w:val="0"/>
              <w:divBdr>
                <w:top w:val="none" w:sz="0" w:space="0" w:color="auto"/>
                <w:left w:val="none" w:sz="0" w:space="0" w:color="auto"/>
                <w:bottom w:val="none" w:sz="0" w:space="0" w:color="auto"/>
                <w:right w:val="none" w:sz="0" w:space="0" w:color="auto"/>
              </w:divBdr>
            </w:div>
            <w:div w:id="1538201400">
              <w:marLeft w:val="0"/>
              <w:marRight w:val="0"/>
              <w:marTop w:val="0"/>
              <w:marBottom w:val="0"/>
              <w:divBdr>
                <w:top w:val="none" w:sz="0" w:space="0" w:color="auto"/>
                <w:left w:val="none" w:sz="0" w:space="0" w:color="auto"/>
                <w:bottom w:val="none" w:sz="0" w:space="0" w:color="auto"/>
                <w:right w:val="none" w:sz="0" w:space="0" w:color="auto"/>
              </w:divBdr>
            </w:div>
            <w:div w:id="1358121163">
              <w:marLeft w:val="0"/>
              <w:marRight w:val="0"/>
              <w:marTop w:val="0"/>
              <w:marBottom w:val="0"/>
              <w:divBdr>
                <w:top w:val="none" w:sz="0" w:space="0" w:color="auto"/>
                <w:left w:val="none" w:sz="0" w:space="0" w:color="auto"/>
                <w:bottom w:val="none" w:sz="0" w:space="0" w:color="auto"/>
                <w:right w:val="none" w:sz="0" w:space="0" w:color="auto"/>
              </w:divBdr>
            </w:div>
            <w:div w:id="546448958">
              <w:marLeft w:val="0"/>
              <w:marRight w:val="0"/>
              <w:marTop w:val="0"/>
              <w:marBottom w:val="0"/>
              <w:divBdr>
                <w:top w:val="none" w:sz="0" w:space="0" w:color="auto"/>
                <w:left w:val="none" w:sz="0" w:space="0" w:color="auto"/>
                <w:bottom w:val="none" w:sz="0" w:space="0" w:color="auto"/>
                <w:right w:val="none" w:sz="0" w:space="0" w:color="auto"/>
              </w:divBdr>
            </w:div>
            <w:div w:id="772628614">
              <w:marLeft w:val="0"/>
              <w:marRight w:val="0"/>
              <w:marTop w:val="0"/>
              <w:marBottom w:val="0"/>
              <w:divBdr>
                <w:top w:val="none" w:sz="0" w:space="0" w:color="auto"/>
                <w:left w:val="none" w:sz="0" w:space="0" w:color="auto"/>
                <w:bottom w:val="none" w:sz="0" w:space="0" w:color="auto"/>
                <w:right w:val="none" w:sz="0" w:space="0" w:color="auto"/>
              </w:divBdr>
            </w:div>
            <w:div w:id="425923470">
              <w:marLeft w:val="0"/>
              <w:marRight w:val="0"/>
              <w:marTop w:val="0"/>
              <w:marBottom w:val="0"/>
              <w:divBdr>
                <w:top w:val="none" w:sz="0" w:space="0" w:color="auto"/>
                <w:left w:val="none" w:sz="0" w:space="0" w:color="auto"/>
                <w:bottom w:val="none" w:sz="0" w:space="0" w:color="auto"/>
                <w:right w:val="none" w:sz="0" w:space="0" w:color="auto"/>
              </w:divBdr>
            </w:div>
            <w:div w:id="893270275">
              <w:marLeft w:val="0"/>
              <w:marRight w:val="0"/>
              <w:marTop w:val="0"/>
              <w:marBottom w:val="0"/>
              <w:divBdr>
                <w:top w:val="none" w:sz="0" w:space="0" w:color="auto"/>
                <w:left w:val="none" w:sz="0" w:space="0" w:color="auto"/>
                <w:bottom w:val="none" w:sz="0" w:space="0" w:color="auto"/>
                <w:right w:val="none" w:sz="0" w:space="0" w:color="auto"/>
              </w:divBdr>
            </w:div>
            <w:div w:id="1177842112">
              <w:marLeft w:val="0"/>
              <w:marRight w:val="0"/>
              <w:marTop w:val="0"/>
              <w:marBottom w:val="0"/>
              <w:divBdr>
                <w:top w:val="none" w:sz="0" w:space="0" w:color="auto"/>
                <w:left w:val="none" w:sz="0" w:space="0" w:color="auto"/>
                <w:bottom w:val="none" w:sz="0" w:space="0" w:color="auto"/>
                <w:right w:val="none" w:sz="0" w:space="0" w:color="auto"/>
              </w:divBdr>
            </w:div>
            <w:div w:id="155659358">
              <w:marLeft w:val="0"/>
              <w:marRight w:val="0"/>
              <w:marTop w:val="0"/>
              <w:marBottom w:val="0"/>
              <w:divBdr>
                <w:top w:val="none" w:sz="0" w:space="0" w:color="auto"/>
                <w:left w:val="none" w:sz="0" w:space="0" w:color="auto"/>
                <w:bottom w:val="none" w:sz="0" w:space="0" w:color="auto"/>
                <w:right w:val="none" w:sz="0" w:space="0" w:color="auto"/>
              </w:divBdr>
            </w:div>
            <w:div w:id="445346774">
              <w:marLeft w:val="0"/>
              <w:marRight w:val="0"/>
              <w:marTop w:val="0"/>
              <w:marBottom w:val="0"/>
              <w:divBdr>
                <w:top w:val="none" w:sz="0" w:space="0" w:color="auto"/>
                <w:left w:val="none" w:sz="0" w:space="0" w:color="auto"/>
                <w:bottom w:val="none" w:sz="0" w:space="0" w:color="auto"/>
                <w:right w:val="none" w:sz="0" w:space="0" w:color="auto"/>
              </w:divBdr>
            </w:div>
            <w:div w:id="2115513146">
              <w:marLeft w:val="0"/>
              <w:marRight w:val="0"/>
              <w:marTop w:val="0"/>
              <w:marBottom w:val="0"/>
              <w:divBdr>
                <w:top w:val="none" w:sz="0" w:space="0" w:color="auto"/>
                <w:left w:val="none" w:sz="0" w:space="0" w:color="auto"/>
                <w:bottom w:val="none" w:sz="0" w:space="0" w:color="auto"/>
                <w:right w:val="none" w:sz="0" w:space="0" w:color="auto"/>
              </w:divBdr>
            </w:div>
            <w:div w:id="1676879583">
              <w:marLeft w:val="0"/>
              <w:marRight w:val="0"/>
              <w:marTop w:val="0"/>
              <w:marBottom w:val="0"/>
              <w:divBdr>
                <w:top w:val="none" w:sz="0" w:space="0" w:color="auto"/>
                <w:left w:val="none" w:sz="0" w:space="0" w:color="auto"/>
                <w:bottom w:val="none" w:sz="0" w:space="0" w:color="auto"/>
                <w:right w:val="none" w:sz="0" w:space="0" w:color="auto"/>
              </w:divBdr>
            </w:div>
            <w:div w:id="1491553284">
              <w:marLeft w:val="0"/>
              <w:marRight w:val="0"/>
              <w:marTop w:val="0"/>
              <w:marBottom w:val="0"/>
              <w:divBdr>
                <w:top w:val="none" w:sz="0" w:space="0" w:color="auto"/>
                <w:left w:val="none" w:sz="0" w:space="0" w:color="auto"/>
                <w:bottom w:val="none" w:sz="0" w:space="0" w:color="auto"/>
                <w:right w:val="none" w:sz="0" w:space="0" w:color="auto"/>
              </w:divBdr>
            </w:div>
            <w:div w:id="1439257349">
              <w:marLeft w:val="0"/>
              <w:marRight w:val="0"/>
              <w:marTop w:val="0"/>
              <w:marBottom w:val="0"/>
              <w:divBdr>
                <w:top w:val="none" w:sz="0" w:space="0" w:color="auto"/>
                <w:left w:val="none" w:sz="0" w:space="0" w:color="auto"/>
                <w:bottom w:val="none" w:sz="0" w:space="0" w:color="auto"/>
                <w:right w:val="none" w:sz="0" w:space="0" w:color="auto"/>
              </w:divBdr>
            </w:div>
            <w:div w:id="385226580">
              <w:marLeft w:val="0"/>
              <w:marRight w:val="0"/>
              <w:marTop w:val="0"/>
              <w:marBottom w:val="0"/>
              <w:divBdr>
                <w:top w:val="none" w:sz="0" w:space="0" w:color="auto"/>
                <w:left w:val="none" w:sz="0" w:space="0" w:color="auto"/>
                <w:bottom w:val="none" w:sz="0" w:space="0" w:color="auto"/>
                <w:right w:val="none" w:sz="0" w:space="0" w:color="auto"/>
              </w:divBdr>
            </w:div>
            <w:div w:id="701325417">
              <w:marLeft w:val="0"/>
              <w:marRight w:val="0"/>
              <w:marTop w:val="0"/>
              <w:marBottom w:val="0"/>
              <w:divBdr>
                <w:top w:val="none" w:sz="0" w:space="0" w:color="auto"/>
                <w:left w:val="none" w:sz="0" w:space="0" w:color="auto"/>
                <w:bottom w:val="none" w:sz="0" w:space="0" w:color="auto"/>
                <w:right w:val="none" w:sz="0" w:space="0" w:color="auto"/>
              </w:divBdr>
              <w:divsChild>
                <w:div w:id="2041317748">
                  <w:marLeft w:val="0"/>
                  <w:marRight w:val="0"/>
                  <w:marTop w:val="0"/>
                  <w:marBottom w:val="0"/>
                  <w:divBdr>
                    <w:top w:val="none" w:sz="0" w:space="0" w:color="auto"/>
                    <w:left w:val="none" w:sz="0" w:space="0" w:color="auto"/>
                    <w:bottom w:val="none" w:sz="0" w:space="0" w:color="auto"/>
                    <w:right w:val="none" w:sz="0" w:space="0" w:color="auto"/>
                  </w:divBdr>
                </w:div>
                <w:div w:id="763847090">
                  <w:marLeft w:val="0"/>
                  <w:marRight w:val="0"/>
                  <w:marTop w:val="0"/>
                  <w:marBottom w:val="0"/>
                  <w:divBdr>
                    <w:top w:val="none" w:sz="0" w:space="0" w:color="auto"/>
                    <w:left w:val="none" w:sz="0" w:space="0" w:color="auto"/>
                    <w:bottom w:val="none" w:sz="0" w:space="0" w:color="auto"/>
                    <w:right w:val="none" w:sz="0" w:space="0" w:color="auto"/>
                  </w:divBdr>
                </w:div>
                <w:div w:id="2130934778">
                  <w:marLeft w:val="0"/>
                  <w:marRight w:val="0"/>
                  <w:marTop w:val="0"/>
                  <w:marBottom w:val="0"/>
                  <w:divBdr>
                    <w:top w:val="none" w:sz="0" w:space="0" w:color="auto"/>
                    <w:left w:val="none" w:sz="0" w:space="0" w:color="auto"/>
                    <w:bottom w:val="none" w:sz="0" w:space="0" w:color="auto"/>
                    <w:right w:val="none" w:sz="0" w:space="0" w:color="auto"/>
                  </w:divBdr>
                </w:div>
                <w:div w:id="1699046797">
                  <w:marLeft w:val="0"/>
                  <w:marRight w:val="0"/>
                  <w:marTop w:val="0"/>
                  <w:marBottom w:val="0"/>
                  <w:divBdr>
                    <w:top w:val="none" w:sz="0" w:space="0" w:color="auto"/>
                    <w:left w:val="none" w:sz="0" w:space="0" w:color="auto"/>
                    <w:bottom w:val="none" w:sz="0" w:space="0" w:color="auto"/>
                    <w:right w:val="none" w:sz="0" w:space="0" w:color="auto"/>
                  </w:divBdr>
                </w:div>
                <w:div w:id="2026244329">
                  <w:marLeft w:val="0"/>
                  <w:marRight w:val="0"/>
                  <w:marTop w:val="0"/>
                  <w:marBottom w:val="0"/>
                  <w:divBdr>
                    <w:top w:val="none" w:sz="0" w:space="0" w:color="auto"/>
                    <w:left w:val="none" w:sz="0" w:space="0" w:color="auto"/>
                    <w:bottom w:val="none" w:sz="0" w:space="0" w:color="auto"/>
                    <w:right w:val="none" w:sz="0" w:space="0" w:color="auto"/>
                  </w:divBdr>
                </w:div>
                <w:div w:id="1853955887">
                  <w:marLeft w:val="0"/>
                  <w:marRight w:val="0"/>
                  <w:marTop w:val="0"/>
                  <w:marBottom w:val="0"/>
                  <w:divBdr>
                    <w:top w:val="none" w:sz="0" w:space="0" w:color="auto"/>
                    <w:left w:val="none" w:sz="0" w:space="0" w:color="auto"/>
                    <w:bottom w:val="none" w:sz="0" w:space="0" w:color="auto"/>
                    <w:right w:val="none" w:sz="0" w:space="0" w:color="auto"/>
                  </w:divBdr>
                </w:div>
                <w:div w:id="1767000468">
                  <w:marLeft w:val="0"/>
                  <w:marRight w:val="0"/>
                  <w:marTop w:val="0"/>
                  <w:marBottom w:val="0"/>
                  <w:divBdr>
                    <w:top w:val="none" w:sz="0" w:space="0" w:color="auto"/>
                    <w:left w:val="none" w:sz="0" w:space="0" w:color="auto"/>
                    <w:bottom w:val="none" w:sz="0" w:space="0" w:color="auto"/>
                    <w:right w:val="none" w:sz="0" w:space="0" w:color="auto"/>
                  </w:divBdr>
                </w:div>
                <w:div w:id="1592159859">
                  <w:marLeft w:val="0"/>
                  <w:marRight w:val="0"/>
                  <w:marTop w:val="0"/>
                  <w:marBottom w:val="0"/>
                  <w:divBdr>
                    <w:top w:val="none" w:sz="0" w:space="0" w:color="auto"/>
                    <w:left w:val="none" w:sz="0" w:space="0" w:color="auto"/>
                    <w:bottom w:val="none" w:sz="0" w:space="0" w:color="auto"/>
                    <w:right w:val="none" w:sz="0" w:space="0" w:color="auto"/>
                  </w:divBdr>
                </w:div>
                <w:div w:id="1393701244">
                  <w:marLeft w:val="0"/>
                  <w:marRight w:val="0"/>
                  <w:marTop w:val="0"/>
                  <w:marBottom w:val="0"/>
                  <w:divBdr>
                    <w:top w:val="none" w:sz="0" w:space="0" w:color="auto"/>
                    <w:left w:val="none" w:sz="0" w:space="0" w:color="auto"/>
                    <w:bottom w:val="none" w:sz="0" w:space="0" w:color="auto"/>
                    <w:right w:val="none" w:sz="0" w:space="0" w:color="auto"/>
                  </w:divBdr>
                </w:div>
                <w:div w:id="101193128">
                  <w:marLeft w:val="0"/>
                  <w:marRight w:val="0"/>
                  <w:marTop w:val="0"/>
                  <w:marBottom w:val="0"/>
                  <w:divBdr>
                    <w:top w:val="none" w:sz="0" w:space="0" w:color="auto"/>
                    <w:left w:val="none" w:sz="0" w:space="0" w:color="auto"/>
                    <w:bottom w:val="none" w:sz="0" w:space="0" w:color="auto"/>
                    <w:right w:val="none" w:sz="0" w:space="0" w:color="auto"/>
                  </w:divBdr>
                </w:div>
                <w:div w:id="1589389078">
                  <w:marLeft w:val="0"/>
                  <w:marRight w:val="0"/>
                  <w:marTop w:val="0"/>
                  <w:marBottom w:val="0"/>
                  <w:divBdr>
                    <w:top w:val="none" w:sz="0" w:space="0" w:color="auto"/>
                    <w:left w:val="none" w:sz="0" w:space="0" w:color="auto"/>
                    <w:bottom w:val="none" w:sz="0" w:space="0" w:color="auto"/>
                    <w:right w:val="none" w:sz="0" w:space="0" w:color="auto"/>
                  </w:divBdr>
                </w:div>
                <w:div w:id="14238800">
                  <w:marLeft w:val="0"/>
                  <w:marRight w:val="0"/>
                  <w:marTop w:val="0"/>
                  <w:marBottom w:val="0"/>
                  <w:divBdr>
                    <w:top w:val="none" w:sz="0" w:space="0" w:color="auto"/>
                    <w:left w:val="none" w:sz="0" w:space="0" w:color="auto"/>
                    <w:bottom w:val="none" w:sz="0" w:space="0" w:color="auto"/>
                    <w:right w:val="none" w:sz="0" w:space="0" w:color="auto"/>
                  </w:divBdr>
                </w:div>
                <w:div w:id="1232041523">
                  <w:marLeft w:val="0"/>
                  <w:marRight w:val="0"/>
                  <w:marTop w:val="0"/>
                  <w:marBottom w:val="0"/>
                  <w:divBdr>
                    <w:top w:val="none" w:sz="0" w:space="0" w:color="auto"/>
                    <w:left w:val="none" w:sz="0" w:space="0" w:color="auto"/>
                    <w:bottom w:val="none" w:sz="0" w:space="0" w:color="auto"/>
                    <w:right w:val="none" w:sz="0" w:space="0" w:color="auto"/>
                  </w:divBdr>
                </w:div>
                <w:div w:id="646737815">
                  <w:marLeft w:val="0"/>
                  <w:marRight w:val="0"/>
                  <w:marTop w:val="0"/>
                  <w:marBottom w:val="0"/>
                  <w:divBdr>
                    <w:top w:val="none" w:sz="0" w:space="0" w:color="auto"/>
                    <w:left w:val="none" w:sz="0" w:space="0" w:color="auto"/>
                    <w:bottom w:val="none" w:sz="0" w:space="0" w:color="auto"/>
                    <w:right w:val="none" w:sz="0" w:space="0" w:color="auto"/>
                  </w:divBdr>
                </w:div>
                <w:div w:id="380330233">
                  <w:marLeft w:val="0"/>
                  <w:marRight w:val="0"/>
                  <w:marTop w:val="0"/>
                  <w:marBottom w:val="0"/>
                  <w:divBdr>
                    <w:top w:val="none" w:sz="0" w:space="0" w:color="auto"/>
                    <w:left w:val="none" w:sz="0" w:space="0" w:color="auto"/>
                    <w:bottom w:val="none" w:sz="0" w:space="0" w:color="auto"/>
                    <w:right w:val="none" w:sz="0" w:space="0" w:color="auto"/>
                  </w:divBdr>
                </w:div>
                <w:div w:id="1521040841">
                  <w:marLeft w:val="0"/>
                  <w:marRight w:val="0"/>
                  <w:marTop w:val="0"/>
                  <w:marBottom w:val="0"/>
                  <w:divBdr>
                    <w:top w:val="none" w:sz="0" w:space="0" w:color="auto"/>
                    <w:left w:val="none" w:sz="0" w:space="0" w:color="auto"/>
                    <w:bottom w:val="none" w:sz="0" w:space="0" w:color="auto"/>
                    <w:right w:val="none" w:sz="0" w:space="0" w:color="auto"/>
                  </w:divBdr>
                </w:div>
                <w:div w:id="1521814283">
                  <w:marLeft w:val="0"/>
                  <w:marRight w:val="0"/>
                  <w:marTop w:val="0"/>
                  <w:marBottom w:val="0"/>
                  <w:divBdr>
                    <w:top w:val="none" w:sz="0" w:space="0" w:color="auto"/>
                    <w:left w:val="none" w:sz="0" w:space="0" w:color="auto"/>
                    <w:bottom w:val="none" w:sz="0" w:space="0" w:color="auto"/>
                    <w:right w:val="none" w:sz="0" w:space="0" w:color="auto"/>
                  </w:divBdr>
                </w:div>
                <w:div w:id="1063797330">
                  <w:marLeft w:val="0"/>
                  <w:marRight w:val="0"/>
                  <w:marTop w:val="0"/>
                  <w:marBottom w:val="0"/>
                  <w:divBdr>
                    <w:top w:val="none" w:sz="0" w:space="0" w:color="auto"/>
                    <w:left w:val="none" w:sz="0" w:space="0" w:color="auto"/>
                    <w:bottom w:val="none" w:sz="0" w:space="0" w:color="auto"/>
                    <w:right w:val="none" w:sz="0" w:space="0" w:color="auto"/>
                  </w:divBdr>
                </w:div>
                <w:div w:id="1404182618">
                  <w:marLeft w:val="0"/>
                  <w:marRight w:val="0"/>
                  <w:marTop w:val="0"/>
                  <w:marBottom w:val="0"/>
                  <w:divBdr>
                    <w:top w:val="none" w:sz="0" w:space="0" w:color="auto"/>
                    <w:left w:val="none" w:sz="0" w:space="0" w:color="auto"/>
                    <w:bottom w:val="none" w:sz="0" w:space="0" w:color="auto"/>
                    <w:right w:val="none" w:sz="0" w:space="0" w:color="auto"/>
                  </w:divBdr>
                </w:div>
                <w:div w:id="625896239">
                  <w:marLeft w:val="0"/>
                  <w:marRight w:val="0"/>
                  <w:marTop w:val="0"/>
                  <w:marBottom w:val="0"/>
                  <w:divBdr>
                    <w:top w:val="none" w:sz="0" w:space="0" w:color="auto"/>
                    <w:left w:val="none" w:sz="0" w:space="0" w:color="auto"/>
                    <w:bottom w:val="none" w:sz="0" w:space="0" w:color="auto"/>
                    <w:right w:val="none" w:sz="0" w:space="0" w:color="auto"/>
                  </w:divBdr>
                </w:div>
                <w:div w:id="443965817">
                  <w:marLeft w:val="0"/>
                  <w:marRight w:val="0"/>
                  <w:marTop w:val="0"/>
                  <w:marBottom w:val="0"/>
                  <w:divBdr>
                    <w:top w:val="none" w:sz="0" w:space="0" w:color="auto"/>
                    <w:left w:val="none" w:sz="0" w:space="0" w:color="auto"/>
                    <w:bottom w:val="none" w:sz="0" w:space="0" w:color="auto"/>
                    <w:right w:val="none" w:sz="0" w:space="0" w:color="auto"/>
                  </w:divBdr>
                </w:div>
                <w:div w:id="1990133792">
                  <w:marLeft w:val="0"/>
                  <w:marRight w:val="0"/>
                  <w:marTop w:val="0"/>
                  <w:marBottom w:val="0"/>
                  <w:divBdr>
                    <w:top w:val="none" w:sz="0" w:space="0" w:color="auto"/>
                    <w:left w:val="none" w:sz="0" w:space="0" w:color="auto"/>
                    <w:bottom w:val="none" w:sz="0" w:space="0" w:color="auto"/>
                    <w:right w:val="none" w:sz="0" w:space="0" w:color="auto"/>
                  </w:divBdr>
                </w:div>
                <w:div w:id="1002857481">
                  <w:marLeft w:val="0"/>
                  <w:marRight w:val="0"/>
                  <w:marTop w:val="0"/>
                  <w:marBottom w:val="0"/>
                  <w:divBdr>
                    <w:top w:val="none" w:sz="0" w:space="0" w:color="auto"/>
                    <w:left w:val="none" w:sz="0" w:space="0" w:color="auto"/>
                    <w:bottom w:val="none" w:sz="0" w:space="0" w:color="auto"/>
                    <w:right w:val="none" w:sz="0" w:space="0" w:color="auto"/>
                  </w:divBdr>
                </w:div>
                <w:div w:id="1459253307">
                  <w:marLeft w:val="0"/>
                  <w:marRight w:val="0"/>
                  <w:marTop w:val="0"/>
                  <w:marBottom w:val="0"/>
                  <w:divBdr>
                    <w:top w:val="none" w:sz="0" w:space="0" w:color="auto"/>
                    <w:left w:val="none" w:sz="0" w:space="0" w:color="auto"/>
                    <w:bottom w:val="none" w:sz="0" w:space="0" w:color="auto"/>
                    <w:right w:val="none" w:sz="0" w:space="0" w:color="auto"/>
                  </w:divBdr>
                </w:div>
                <w:div w:id="1043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104">
          <w:marLeft w:val="0"/>
          <w:marRight w:val="0"/>
          <w:marTop w:val="0"/>
          <w:marBottom w:val="0"/>
          <w:divBdr>
            <w:top w:val="none" w:sz="0" w:space="0" w:color="auto"/>
            <w:left w:val="none" w:sz="0" w:space="0" w:color="auto"/>
            <w:bottom w:val="none" w:sz="0" w:space="0" w:color="auto"/>
            <w:right w:val="none" w:sz="0" w:space="0" w:color="auto"/>
          </w:divBdr>
          <w:divsChild>
            <w:div w:id="1698501602">
              <w:marLeft w:val="0"/>
              <w:marRight w:val="0"/>
              <w:marTop w:val="0"/>
              <w:marBottom w:val="0"/>
              <w:divBdr>
                <w:top w:val="none" w:sz="0" w:space="0" w:color="auto"/>
                <w:left w:val="none" w:sz="0" w:space="0" w:color="auto"/>
                <w:bottom w:val="none" w:sz="0" w:space="0" w:color="auto"/>
                <w:right w:val="none" w:sz="0" w:space="0" w:color="auto"/>
              </w:divBdr>
            </w:div>
            <w:div w:id="1576015521">
              <w:marLeft w:val="0"/>
              <w:marRight w:val="0"/>
              <w:marTop w:val="0"/>
              <w:marBottom w:val="0"/>
              <w:divBdr>
                <w:top w:val="none" w:sz="0" w:space="0" w:color="auto"/>
                <w:left w:val="none" w:sz="0" w:space="0" w:color="auto"/>
                <w:bottom w:val="none" w:sz="0" w:space="0" w:color="auto"/>
                <w:right w:val="none" w:sz="0" w:space="0" w:color="auto"/>
              </w:divBdr>
            </w:div>
            <w:div w:id="534275875">
              <w:marLeft w:val="0"/>
              <w:marRight w:val="0"/>
              <w:marTop w:val="0"/>
              <w:marBottom w:val="0"/>
              <w:divBdr>
                <w:top w:val="none" w:sz="0" w:space="0" w:color="auto"/>
                <w:left w:val="none" w:sz="0" w:space="0" w:color="auto"/>
                <w:bottom w:val="none" w:sz="0" w:space="0" w:color="auto"/>
                <w:right w:val="none" w:sz="0" w:space="0" w:color="auto"/>
              </w:divBdr>
            </w:div>
            <w:div w:id="1663705310">
              <w:marLeft w:val="0"/>
              <w:marRight w:val="0"/>
              <w:marTop w:val="0"/>
              <w:marBottom w:val="0"/>
              <w:divBdr>
                <w:top w:val="none" w:sz="0" w:space="0" w:color="auto"/>
                <w:left w:val="none" w:sz="0" w:space="0" w:color="auto"/>
                <w:bottom w:val="none" w:sz="0" w:space="0" w:color="auto"/>
                <w:right w:val="none" w:sz="0" w:space="0" w:color="auto"/>
              </w:divBdr>
            </w:div>
            <w:div w:id="77212118">
              <w:marLeft w:val="0"/>
              <w:marRight w:val="0"/>
              <w:marTop w:val="0"/>
              <w:marBottom w:val="0"/>
              <w:divBdr>
                <w:top w:val="none" w:sz="0" w:space="0" w:color="auto"/>
                <w:left w:val="none" w:sz="0" w:space="0" w:color="auto"/>
                <w:bottom w:val="none" w:sz="0" w:space="0" w:color="auto"/>
                <w:right w:val="none" w:sz="0" w:space="0" w:color="auto"/>
              </w:divBdr>
            </w:div>
            <w:div w:id="414980735">
              <w:marLeft w:val="0"/>
              <w:marRight w:val="0"/>
              <w:marTop w:val="0"/>
              <w:marBottom w:val="0"/>
              <w:divBdr>
                <w:top w:val="none" w:sz="0" w:space="0" w:color="auto"/>
                <w:left w:val="none" w:sz="0" w:space="0" w:color="auto"/>
                <w:bottom w:val="none" w:sz="0" w:space="0" w:color="auto"/>
                <w:right w:val="none" w:sz="0" w:space="0" w:color="auto"/>
              </w:divBdr>
            </w:div>
            <w:div w:id="386219775">
              <w:marLeft w:val="0"/>
              <w:marRight w:val="0"/>
              <w:marTop w:val="0"/>
              <w:marBottom w:val="0"/>
              <w:divBdr>
                <w:top w:val="none" w:sz="0" w:space="0" w:color="auto"/>
                <w:left w:val="none" w:sz="0" w:space="0" w:color="auto"/>
                <w:bottom w:val="none" w:sz="0" w:space="0" w:color="auto"/>
                <w:right w:val="none" w:sz="0" w:space="0" w:color="auto"/>
              </w:divBdr>
            </w:div>
            <w:div w:id="1606428143">
              <w:marLeft w:val="0"/>
              <w:marRight w:val="0"/>
              <w:marTop w:val="0"/>
              <w:marBottom w:val="0"/>
              <w:divBdr>
                <w:top w:val="none" w:sz="0" w:space="0" w:color="auto"/>
                <w:left w:val="none" w:sz="0" w:space="0" w:color="auto"/>
                <w:bottom w:val="none" w:sz="0" w:space="0" w:color="auto"/>
                <w:right w:val="none" w:sz="0" w:space="0" w:color="auto"/>
              </w:divBdr>
            </w:div>
            <w:div w:id="1193348203">
              <w:marLeft w:val="0"/>
              <w:marRight w:val="0"/>
              <w:marTop w:val="0"/>
              <w:marBottom w:val="0"/>
              <w:divBdr>
                <w:top w:val="none" w:sz="0" w:space="0" w:color="auto"/>
                <w:left w:val="none" w:sz="0" w:space="0" w:color="auto"/>
                <w:bottom w:val="none" w:sz="0" w:space="0" w:color="auto"/>
                <w:right w:val="none" w:sz="0" w:space="0" w:color="auto"/>
              </w:divBdr>
            </w:div>
            <w:div w:id="2063868005">
              <w:marLeft w:val="0"/>
              <w:marRight w:val="0"/>
              <w:marTop w:val="0"/>
              <w:marBottom w:val="0"/>
              <w:divBdr>
                <w:top w:val="none" w:sz="0" w:space="0" w:color="auto"/>
                <w:left w:val="none" w:sz="0" w:space="0" w:color="auto"/>
                <w:bottom w:val="none" w:sz="0" w:space="0" w:color="auto"/>
                <w:right w:val="none" w:sz="0" w:space="0" w:color="auto"/>
              </w:divBdr>
            </w:div>
            <w:div w:id="1233853962">
              <w:marLeft w:val="0"/>
              <w:marRight w:val="0"/>
              <w:marTop w:val="0"/>
              <w:marBottom w:val="0"/>
              <w:divBdr>
                <w:top w:val="none" w:sz="0" w:space="0" w:color="auto"/>
                <w:left w:val="none" w:sz="0" w:space="0" w:color="auto"/>
                <w:bottom w:val="none" w:sz="0" w:space="0" w:color="auto"/>
                <w:right w:val="none" w:sz="0" w:space="0" w:color="auto"/>
              </w:divBdr>
            </w:div>
            <w:div w:id="1752119167">
              <w:marLeft w:val="0"/>
              <w:marRight w:val="0"/>
              <w:marTop w:val="0"/>
              <w:marBottom w:val="0"/>
              <w:divBdr>
                <w:top w:val="none" w:sz="0" w:space="0" w:color="auto"/>
                <w:left w:val="none" w:sz="0" w:space="0" w:color="auto"/>
                <w:bottom w:val="none" w:sz="0" w:space="0" w:color="auto"/>
                <w:right w:val="none" w:sz="0" w:space="0" w:color="auto"/>
              </w:divBdr>
            </w:div>
            <w:div w:id="240531694">
              <w:marLeft w:val="0"/>
              <w:marRight w:val="0"/>
              <w:marTop w:val="0"/>
              <w:marBottom w:val="0"/>
              <w:divBdr>
                <w:top w:val="none" w:sz="0" w:space="0" w:color="auto"/>
                <w:left w:val="none" w:sz="0" w:space="0" w:color="auto"/>
                <w:bottom w:val="none" w:sz="0" w:space="0" w:color="auto"/>
                <w:right w:val="none" w:sz="0" w:space="0" w:color="auto"/>
              </w:divBdr>
            </w:div>
            <w:div w:id="529537558">
              <w:marLeft w:val="0"/>
              <w:marRight w:val="0"/>
              <w:marTop w:val="0"/>
              <w:marBottom w:val="0"/>
              <w:divBdr>
                <w:top w:val="none" w:sz="0" w:space="0" w:color="auto"/>
                <w:left w:val="none" w:sz="0" w:space="0" w:color="auto"/>
                <w:bottom w:val="none" w:sz="0" w:space="0" w:color="auto"/>
                <w:right w:val="none" w:sz="0" w:space="0" w:color="auto"/>
              </w:divBdr>
            </w:div>
            <w:div w:id="146746729">
              <w:marLeft w:val="0"/>
              <w:marRight w:val="0"/>
              <w:marTop w:val="0"/>
              <w:marBottom w:val="0"/>
              <w:divBdr>
                <w:top w:val="none" w:sz="0" w:space="0" w:color="auto"/>
                <w:left w:val="none" w:sz="0" w:space="0" w:color="auto"/>
                <w:bottom w:val="none" w:sz="0" w:space="0" w:color="auto"/>
                <w:right w:val="none" w:sz="0" w:space="0" w:color="auto"/>
              </w:divBdr>
              <w:divsChild>
                <w:div w:id="1125855441">
                  <w:marLeft w:val="0"/>
                  <w:marRight w:val="0"/>
                  <w:marTop w:val="0"/>
                  <w:marBottom w:val="0"/>
                  <w:divBdr>
                    <w:top w:val="none" w:sz="0" w:space="0" w:color="auto"/>
                    <w:left w:val="none" w:sz="0" w:space="0" w:color="auto"/>
                    <w:bottom w:val="none" w:sz="0" w:space="0" w:color="auto"/>
                    <w:right w:val="none" w:sz="0" w:space="0" w:color="auto"/>
                  </w:divBdr>
                </w:div>
                <w:div w:id="1566257603">
                  <w:marLeft w:val="0"/>
                  <w:marRight w:val="0"/>
                  <w:marTop w:val="0"/>
                  <w:marBottom w:val="0"/>
                  <w:divBdr>
                    <w:top w:val="none" w:sz="0" w:space="0" w:color="auto"/>
                    <w:left w:val="none" w:sz="0" w:space="0" w:color="auto"/>
                    <w:bottom w:val="none" w:sz="0" w:space="0" w:color="auto"/>
                    <w:right w:val="none" w:sz="0" w:space="0" w:color="auto"/>
                  </w:divBdr>
                </w:div>
                <w:div w:id="244455574">
                  <w:marLeft w:val="0"/>
                  <w:marRight w:val="0"/>
                  <w:marTop w:val="0"/>
                  <w:marBottom w:val="0"/>
                  <w:divBdr>
                    <w:top w:val="none" w:sz="0" w:space="0" w:color="auto"/>
                    <w:left w:val="none" w:sz="0" w:space="0" w:color="auto"/>
                    <w:bottom w:val="none" w:sz="0" w:space="0" w:color="auto"/>
                    <w:right w:val="none" w:sz="0" w:space="0" w:color="auto"/>
                  </w:divBdr>
                </w:div>
                <w:div w:id="810949928">
                  <w:marLeft w:val="0"/>
                  <w:marRight w:val="0"/>
                  <w:marTop w:val="0"/>
                  <w:marBottom w:val="0"/>
                  <w:divBdr>
                    <w:top w:val="none" w:sz="0" w:space="0" w:color="auto"/>
                    <w:left w:val="none" w:sz="0" w:space="0" w:color="auto"/>
                    <w:bottom w:val="none" w:sz="0" w:space="0" w:color="auto"/>
                    <w:right w:val="none" w:sz="0" w:space="0" w:color="auto"/>
                  </w:divBdr>
                </w:div>
                <w:div w:id="272178678">
                  <w:marLeft w:val="0"/>
                  <w:marRight w:val="0"/>
                  <w:marTop w:val="0"/>
                  <w:marBottom w:val="0"/>
                  <w:divBdr>
                    <w:top w:val="none" w:sz="0" w:space="0" w:color="auto"/>
                    <w:left w:val="none" w:sz="0" w:space="0" w:color="auto"/>
                    <w:bottom w:val="none" w:sz="0" w:space="0" w:color="auto"/>
                    <w:right w:val="none" w:sz="0" w:space="0" w:color="auto"/>
                  </w:divBdr>
                </w:div>
                <w:div w:id="1837920169">
                  <w:marLeft w:val="0"/>
                  <w:marRight w:val="0"/>
                  <w:marTop w:val="0"/>
                  <w:marBottom w:val="0"/>
                  <w:divBdr>
                    <w:top w:val="none" w:sz="0" w:space="0" w:color="auto"/>
                    <w:left w:val="none" w:sz="0" w:space="0" w:color="auto"/>
                    <w:bottom w:val="none" w:sz="0" w:space="0" w:color="auto"/>
                    <w:right w:val="none" w:sz="0" w:space="0" w:color="auto"/>
                  </w:divBdr>
                </w:div>
                <w:div w:id="1154492954">
                  <w:marLeft w:val="0"/>
                  <w:marRight w:val="0"/>
                  <w:marTop w:val="0"/>
                  <w:marBottom w:val="0"/>
                  <w:divBdr>
                    <w:top w:val="none" w:sz="0" w:space="0" w:color="auto"/>
                    <w:left w:val="none" w:sz="0" w:space="0" w:color="auto"/>
                    <w:bottom w:val="none" w:sz="0" w:space="0" w:color="auto"/>
                    <w:right w:val="none" w:sz="0" w:space="0" w:color="auto"/>
                  </w:divBdr>
                </w:div>
                <w:div w:id="902371382">
                  <w:marLeft w:val="0"/>
                  <w:marRight w:val="0"/>
                  <w:marTop w:val="0"/>
                  <w:marBottom w:val="0"/>
                  <w:divBdr>
                    <w:top w:val="none" w:sz="0" w:space="0" w:color="auto"/>
                    <w:left w:val="none" w:sz="0" w:space="0" w:color="auto"/>
                    <w:bottom w:val="none" w:sz="0" w:space="0" w:color="auto"/>
                    <w:right w:val="none" w:sz="0" w:space="0" w:color="auto"/>
                  </w:divBdr>
                </w:div>
                <w:div w:id="1670865688">
                  <w:marLeft w:val="0"/>
                  <w:marRight w:val="0"/>
                  <w:marTop w:val="0"/>
                  <w:marBottom w:val="0"/>
                  <w:divBdr>
                    <w:top w:val="none" w:sz="0" w:space="0" w:color="auto"/>
                    <w:left w:val="none" w:sz="0" w:space="0" w:color="auto"/>
                    <w:bottom w:val="none" w:sz="0" w:space="0" w:color="auto"/>
                    <w:right w:val="none" w:sz="0" w:space="0" w:color="auto"/>
                  </w:divBdr>
                </w:div>
                <w:div w:id="603851315">
                  <w:marLeft w:val="0"/>
                  <w:marRight w:val="0"/>
                  <w:marTop w:val="0"/>
                  <w:marBottom w:val="0"/>
                  <w:divBdr>
                    <w:top w:val="none" w:sz="0" w:space="0" w:color="auto"/>
                    <w:left w:val="none" w:sz="0" w:space="0" w:color="auto"/>
                    <w:bottom w:val="none" w:sz="0" w:space="0" w:color="auto"/>
                    <w:right w:val="none" w:sz="0" w:space="0" w:color="auto"/>
                  </w:divBdr>
                </w:div>
                <w:div w:id="1666472793">
                  <w:marLeft w:val="0"/>
                  <w:marRight w:val="0"/>
                  <w:marTop w:val="0"/>
                  <w:marBottom w:val="0"/>
                  <w:divBdr>
                    <w:top w:val="none" w:sz="0" w:space="0" w:color="auto"/>
                    <w:left w:val="none" w:sz="0" w:space="0" w:color="auto"/>
                    <w:bottom w:val="none" w:sz="0" w:space="0" w:color="auto"/>
                    <w:right w:val="none" w:sz="0" w:space="0" w:color="auto"/>
                  </w:divBdr>
                </w:div>
                <w:div w:id="300692618">
                  <w:marLeft w:val="0"/>
                  <w:marRight w:val="0"/>
                  <w:marTop w:val="0"/>
                  <w:marBottom w:val="0"/>
                  <w:divBdr>
                    <w:top w:val="none" w:sz="0" w:space="0" w:color="auto"/>
                    <w:left w:val="none" w:sz="0" w:space="0" w:color="auto"/>
                    <w:bottom w:val="none" w:sz="0" w:space="0" w:color="auto"/>
                    <w:right w:val="none" w:sz="0" w:space="0" w:color="auto"/>
                  </w:divBdr>
                </w:div>
                <w:div w:id="9865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9379">
          <w:marLeft w:val="0"/>
          <w:marRight w:val="0"/>
          <w:marTop w:val="0"/>
          <w:marBottom w:val="0"/>
          <w:divBdr>
            <w:top w:val="none" w:sz="0" w:space="0" w:color="auto"/>
            <w:left w:val="none" w:sz="0" w:space="0" w:color="auto"/>
            <w:bottom w:val="none" w:sz="0" w:space="0" w:color="auto"/>
            <w:right w:val="none" w:sz="0" w:space="0" w:color="auto"/>
          </w:divBdr>
          <w:divsChild>
            <w:div w:id="1648900773">
              <w:marLeft w:val="0"/>
              <w:marRight w:val="0"/>
              <w:marTop w:val="0"/>
              <w:marBottom w:val="0"/>
              <w:divBdr>
                <w:top w:val="none" w:sz="0" w:space="0" w:color="auto"/>
                <w:left w:val="none" w:sz="0" w:space="0" w:color="auto"/>
                <w:bottom w:val="none" w:sz="0" w:space="0" w:color="auto"/>
                <w:right w:val="none" w:sz="0" w:space="0" w:color="auto"/>
              </w:divBdr>
            </w:div>
            <w:div w:id="1596131028">
              <w:marLeft w:val="0"/>
              <w:marRight w:val="0"/>
              <w:marTop w:val="0"/>
              <w:marBottom w:val="0"/>
              <w:divBdr>
                <w:top w:val="none" w:sz="0" w:space="0" w:color="auto"/>
                <w:left w:val="none" w:sz="0" w:space="0" w:color="auto"/>
                <w:bottom w:val="none" w:sz="0" w:space="0" w:color="auto"/>
                <w:right w:val="none" w:sz="0" w:space="0" w:color="auto"/>
              </w:divBdr>
            </w:div>
            <w:div w:id="41055178">
              <w:marLeft w:val="0"/>
              <w:marRight w:val="0"/>
              <w:marTop w:val="0"/>
              <w:marBottom w:val="0"/>
              <w:divBdr>
                <w:top w:val="none" w:sz="0" w:space="0" w:color="auto"/>
                <w:left w:val="none" w:sz="0" w:space="0" w:color="auto"/>
                <w:bottom w:val="none" w:sz="0" w:space="0" w:color="auto"/>
                <w:right w:val="none" w:sz="0" w:space="0" w:color="auto"/>
              </w:divBdr>
            </w:div>
            <w:div w:id="1163156765">
              <w:marLeft w:val="0"/>
              <w:marRight w:val="0"/>
              <w:marTop w:val="0"/>
              <w:marBottom w:val="0"/>
              <w:divBdr>
                <w:top w:val="none" w:sz="0" w:space="0" w:color="auto"/>
                <w:left w:val="none" w:sz="0" w:space="0" w:color="auto"/>
                <w:bottom w:val="none" w:sz="0" w:space="0" w:color="auto"/>
                <w:right w:val="none" w:sz="0" w:space="0" w:color="auto"/>
              </w:divBdr>
            </w:div>
            <w:div w:id="994719309">
              <w:marLeft w:val="0"/>
              <w:marRight w:val="0"/>
              <w:marTop w:val="0"/>
              <w:marBottom w:val="0"/>
              <w:divBdr>
                <w:top w:val="none" w:sz="0" w:space="0" w:color="auto"/>
                <w:left w:val="none" w:sz="0" w:space="0" w:color="auto"/>
                <w:bottom w:val="none" w:sz="0" w:space="0" w:color="auto"/>
                <w:right w:val="none" w:sz="0" w:space="0" w:color="auto"/>
              </w:divBdr>
            </w:div>
            <w:div w:id="1161116869">
              <w:marLeft w:val="0"/>
              <w:marRight w:val="0"/>
              <w:marTop w:val="0"/>
              <w:marBottom w:val="0"/>
              <w:divBdr>
                <w:top w:val="none" w:sz="0" w:space="0" w:color="auto"/>
                <w:left w:val="none" w:sz="0" w:space="0" w:color="auto"/>
                <w:bottom w:val="none" w:sz="0" w:space="0" w:color="auto"/>
                <w:right w:val="none" w:sz="0" w:space="0" w:color="auto"/>
              </w:divBdr>
            </w:div>
            <w:div w:id="1494637727">
              <w:marLeft w:val="0"/>
              <w:marRight w:val="0"/>
              <w:marTop w:val="0"/>
              <w:marBottom w:val="0"/>
              <w:divBdr>
                <w:top w:val="none" w:sz="0" w:space="0" w:color="auto"/>
                <w:left w:val="none" w:sz="0" w:space="0" w:color="auto"/>
                <w:bottom w:val="none" w:sz="0" w:space="0" w:color="auto"/>
                <w:right w:val="none" w:sz="0" w:space="0" w:color="auto"/>
              </w:divBdr>
            </w:div>
            <w:div w:id="1522738463">
              <w:marLeft w:val="0"/>
              <w:marRight w:val="0"/>
              <w:marTop w:val="0"/>
              <w:marBottom w:val="0"/>
              <w:divBdr>
                <w:top w:val="none" w:sz="0" w:space="0" w:color="auto"/>
                <w:left w:val="none" w:sz="0" w:space="0" w:color="auto"/>
                <w:bottom w:val="none" w:sz="0" w:space="0" w:color="auto"/>
                <w:right w:val="none" w:sz="0" w:space="0" w:color="auto"/>
              </w:divBdr>
            </w:div>
            <w:div w:id="1001540689">
              <w:marLeft w:val="0"/>
              <w:marRight w:val="0"/>
              <w:marTop w:val="0"/>
              <w:marBottom w:val="0"/>
              <w:divBdr>
                <w:top w:val="none" w:sz="0" w:space="0" w:color="auto"/>
                <w:left w:val="none" w:sz="0" w:space="0" w:color="auto"/>
                <w:bottom w:val="none" w:sz="0" w:space="0" w:color="auto"/>
                <w:right w:val="none" w:sz="0" w:space="0" w:color="auto"/>
              </w:divBdr>
            </w:div>
            <w:div w:id="1724131115">
              <w:marLeft w:val="0"/>
              <w:marRight w:val="0"/>
              <w:marTop w:val="0"/>
              <w:marBottom w:val="0"/>
              <w:divBdr>
                <w:top w:val="none" w:sz="0" w:space="0" w:color="auto"/>
                <w:left w:val="none" w:sz="0" w:space="0" w:color="auto"/>
                <w:bottom w:val="none" w:sz="0" w:space="0" w:color="auto"/>
                <w:right w:val="none" w:sz="0" w:space="0" w:color="auto"/>
              </w:divBdr>
            </w:div>
            <w:div w:id="525868681">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808666362">
                  <w:marLeft w:val="0"/>
                  <w:marRight w:val="0"/>
                  <w:marTop w:val="0"/>
                  <w:marBottom w:val="0"/>
                  <w:divBdr>
                    <w:top w:val="none" w:sz="0" w:space="0" w:color="auto"/>
                    <w:left w:val="none" w:sz="0" w:space="0" w:color="auto"/>
                    <w:bottom w:val="none" w:sz="0" w:space="0" w:color="auto"/>
                    <w:right w:val="none" w:sz="0" w:space="0" w:color="auto"/>
                  </w:divBdr>
                </w:div>
                <w:div w:id="345594610">
                  <w:marLeft w:val="0"/>
                  <w:marRight w:val="0"/>
                  <w:marTop w:val="0"/>
                  <w:marBottom w:val="0"/>
                  <w:divBdr>
                    <w:top w:val="none" w:sz="0" w:space="0" w:color="auto"/>
                    <w:left w:val="none" w:sz="0" w:space="0" w:color="auto"/>
                    <w:bottom w:val="none" w:sz="0" w:space="0" w:color="auto"/>
                    <w:right w:val="none" w:sz="0" w:space="0" w:color="auto"/>
                  </w:divBdr>
                </w:div>
                <w:div w:id="464665465">
                  <w:marLeft w:val="0"/>
                  <w:marRight w:val="0"/>
                  <w:marTop w:val="0"/>
                  <w:marBottom w:val="0"/>
                  <w:divBdr>
                    <w:top w:val="none" w:sz="0" w:space="0" w:color="auto"/>
                    <w:left w:val="none" w:sz="0" w:space="0" w:color="auto"/>
                    <w:bottom w:val="none" w:sz="0" w:space="0" w:color="auto"/>
                    <w:right w:val="none" w:sz="0" w:space="0" w:color="auto"/>
                  </w:divBdr>
                </w:div>
                <w:div w:id="513039833">
                  <w:marLeft w:val="0"/>
                  <w:marRight w:val="0"/>
                  <w:marTop w:val="0"/>
                  <w:marBottom w:val="0"/>
                  <w:divBdr>
                    <w:top w:val="none" w:sz="0" w:space="0" w:color="auto"/>
                    <w:left w:val="none" w:sz="0" w:space="0" w:color="auto"/>
                    <w:bottom w:val="none" w:sz="0" w:space="0" w:color="auto"/>
                    <w:right w:val="none" w:sz="0" w:space="0" w:color="auto"/>
                  </w:divBdr>
                </w:div>
                <w:div w:id="1900363142">
                  <w:marLeft w:val="0"/>
                  <w:marRight w:val="0"/>
                  <w:marTop w:val="0"/>
                  <w:marBottom w:val="0"/>
                  <w:divBdr>
                    <w:top w:val="none" w:sz="0" w:space="0" w:color="auto"/>
                    <w:left w:val="none" w:sz="0" w:space="0" w:color="auto"/>
                    <w:bottom w:val="none" w:sz="0" w:space="0" w:color="auto"/>
                    <w:right w:val="none" w:sz="0" w:space="0" w:color="auto"/>
                  </w:divBdr>
                </w:div>
                <w:div w:id="1226837942">
                  <w:marLeft w:val="0"/>
                  <w:marRight w:val="0"/>
                  <w:marTop w:val="0"/>
                  <w:marBottom w:val="0"/>
                  <w:divBdr>
                    <w:top w:val="none" w:sz="0" w:space="0" w:color="auto"/>
                    <w:left w:val="none" w:sz="0" w:space="0" w:color="auto"/>
                    <w:bottom w:val="none" w:sz="0" w:space="0" w:color="auto"/>
                    <w:right w:val="none" w:sz="0" w:space="0" w:color="auto"/>
                  </w:divBdr>
                </w:div>
                <w:div w:id="989213510">
                  <w:marLeft w:val="0"/>
                  <w:marRight w:val="0"/>
                  <w:marTop w:val="0"/>
                  <w:marBottom w:val="0"/>
                  <w:divBdr>
                    <w:top w:val="none" w:sz="0" w:space="0" w:color="auto"/>
                    <w:left w:val="none" w:sz="0" w:space="0" w:color="auto"/>
                    <w:bottom w:val="none" w:sz="0" w:space="0" w:color="auto"/>
                    <w:right w:val="none" w:sz="0" w:space="0" w:color="auto"/>
                  </w:divBdr>
                </w:div>
                <w:div w:id="767852481">
                  <w:marLeft w:val="0"/>
                  <w:marRight w:val="0"/>
                  <w:marTop w:val="0"/>
                  <w:marBottom w:val="0"/>
                  <w:divBdr>
                    <w:top w:val="none" w:sz="0" w:space="0" w:color="auto"/>
                    <w:left w:val="none" w:sz="0" w:space="0" w:color="auto"/>
                    <w:bottom w:val="none" w:sz="0" w:space="0" w:color="auto"/>
                    <w:right w:val="none" w:sz="0" w:space="0" w:color="auto"/>
                  </w:divBdr>
                </w:div>
                <w:div w:id="801268959">
                  <w:marLeft w:val="0"/>
                  <w:marRight w:val="0"/>
                  <w:marTop w:val="0"/>
                  <w:marBottom w:val="0"/>
                  <w:divBdr>
                    <w:top w:val="none" w:sz="0" w:space="0" w:color="auto"/>
                    <w:left w:val="none" w:sz="0" w:space="0" w:color="auto"/>
                    <w:bottom w:val="none" w:sz="0" w:space="0" w:color="auto"/>
                    <w:right w:val="none" w:sz="0" w:space="0" w:color="auto"/>
                  </w:divBdr>
                </w:div>
                <w:div w:id="1898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6773">
          <w:marLeft w:val="0"/>
          <w:marRight w:val="0"/>
          <w:marTop w:val="0"/>
          <w:marBottom w:val="0"/>
          <w:divBdr>
            <w:top w:val="none" w:sz="0" w:space="0" w:color="auto"/>
            <w:left w:val="none" w:sz="0" w:space="0" w:color="auto"/>
            <w:bottom w:val="none" w:sz="0" w:space="0" w:color="auto"/>
            <w:right w:val="none" w:sz="0" w:space="0" w:color="auto"/>
          </w:divBdr>
          <w:divsChild>
            <w:div w:id="686637912">
              <w:marLeft w:val="0"/>
              <w:marRight w:val="0"/>
              <w:marTop w:val="0"/>
              <w:marBottom w:val="0"/>
              <w:divBdr>
                <w:top w:val="none" w:sz="0" w:space="0" w:color="auto"/>
                <w:left w:val="none" w:sz="0" w:space="0" w:color="auto"/>
                <w:bottom w:val="none" w:sz="0" w:space="0" w:color="auto"/>
                <w:right w:val="none" w:sz="0" w:space="0" w:color="auto"/>
              </w:divBdr>
            </w:div>
            <w:div w:id="759720254">
              <w:marLeft w:val="0"/>
              <w:marRight w:val="0"/>
              <w:marTop w:val="0"/>
              <w:marBottom w:val="0"/>
              <w:divBdr>
                <w:top w:val="none" w:sz="0" w:space="0" w:color="auto"/>
                <w:left w:val="none" w:sz="0" w:space="0" w:color="auto"/>
                <w:bottom w:val="none" w:sz="0" w:space="0" w:color="auto"/>
                <w:right w:val="none" w:sz="0" w:space="0" w:color="auto"/>
              </w:divBdr>
            </w:div>
            <w:div w:id="1193804372">
              <w:marLeft w:val="0"/>
              <w:marRight w:val="0"/>
              <w:marTop w:val="0"/>
              <w:marBottom w:val="0"/>
              <w:divBdr>
                <w:top w:val="none" w:sz="0" w:space="0" w:color="auto"/>
                <w:left w:val="none" w:sz="0" w:space="0" w:color="auto"/>
                <w:bottom w:val="none" w:sz="0" w:space="0" w:color="auto"/>
                <w:right w:val="none" w:sz="0" w:space="0" w:color="auto"/>
              </w:divBdr>
              <w:divsChild>
                <w:div w:id="5037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069">
          <w:marLeft w:val="0"/>
          <w:marRight w:val="0"/>
          <w:marTop w:val="0"/>
          <w:marBottom w:val="0"/>
          <w:divBdr>
            <w:top w:val="none" w:sz="0" w:space="0" w:color="auto"/>
            <w:left w:val="none" w:sz="0" w:space="0" w:color="auto"/>
            <w:bottom w:val="none" w:sz="0" w:space="0" w:color="auto"/>
            <w:right w:val="none" w:sz="0" w:space="0" w:color="auto"/>
          </w:divBdr>
          <w:divsChild>
            <w:div w:id="2098138745">
              <w:marLeft w:val="0"/>
              <w:marRight w:val="0"/>
              <w:marTop w:val="0"/>
              <w:marBottom w:val="0"/>
              <w:divBdr>
                <w:top w:val="none" w:sz="0" w:space="0" w:color="auto"/>
                <w:left w:val="none" w:sz="0" w:space="0" w:color="auto"/>
                <w:bottom w:val="none" w:sz="0" w:space="0" w:color="auto"/>
                <w:right w:val="none" w:sz="0" w:space="0" w:color="auto"/>
              </w:divBdr>
            </w:div>
            <w:div w:id="892275374">
              <w:marLeft w:val="0"/>
              <w:marRight w:val="0"/>
              <w:marTop w:val="0"/>
              <w:marBottom w:val="0"/>
              <w:divBdr>
                <w:top w:val="none" w:sz="0" w:space="0" w:color="auto"/>
                <w:left w:val="none" w:sz="0" w:space="0" w:color="auto"/>
                <w:bottom w:val="none" w:sz="0" w:space="0" w:color="auto"/>
                <w:right w:val="none" w:sz="0" w:space="0" w:color="auto"/>
              </w:divBdr>
            </w:div>
            <w:div w:id="1016730243">
              <w:marLeft w:val="0"/>
              <w:marRight w:val="0"/>
              <w:marTop w:val="0"/>
              <w:marBottom w:val="0"/>
              <w:divBdr>
                <w:top w:val="none" w:sz="0" w:space="0" w:color="auto"/>
                <w:left w:val="none" w:sz="0" w:space="0" w:color="auto"/>
                <w:bottom w:val="none" w:sz="0" w:space="0" w:color="auto"/>
                <w:right w:val="none" w:sz="0" w:space="0" w:color="auto"/>
              </w:divBdr>
            </w:div>
            <w:div w:id="1017318333">
              <w:marLeft w:val="0"/>
              <w:marRight w:val="0"/>
              <w:marTop w:val="0"/>
              <w:marBottom w:val="0"/>
              <w:divBdr>
                <w:top w:val="none" w:sz="0" w:space="0" w:color="auto"/>
                <w:left w:val="none" w:sz="0" w:space="0" w:color="auto"/>
                <w:bottom w:val="none" w:sz="0" w:space="0" w:color="auto"/>
                <w:right w:val="none" w:sz="0" w:space="0" w:color="auto"/>
              </w:divBdr>
            </w:div>
            <w:div w:id="1431973778">
              <w:marLeft w:val="0"/>
              <w:marRight w:val="0"/>
              <w:marTop w:val="0"/>
              <w:marBottom w:val="0"/>
              <w:divBdr>
                <w:top w:val="none" w:sz="0" w:space="0" w:color="auto"/>
                <w:left w:val="none" w:sz="0" w:space="0" w:color="auto"/>
                <w:bottom w:val="none" w:sz="0" w:space="0" w:color="auto"/>
                <w:right w:val="none" w:sz="0" w:space="0" w:color="auto"/>
              </w:divBdr>
            </w:div>
            <w:div w:id="14428078">
              <w:marLeft w:val="0"/>
              <w:marRight w:val="0"/>
              <w:marTop w:val="0"/>
              <w:marBottom w:val="0"/>
              <w:divBdr>
                <w:top w:val="none" w:sz="0" w:space="0" w:color="auto"/>
                <w:left w:val="none" w:sz="0" w:space="0" w:color="auto"/>
                <w:bottom w:val="none" w:sz="0" w:space="0" w:color="auto"/>
                <w:right w:val="none" w:sz="0" w:space="0" w:color="auto"/>
              </w:divBdr>
              <w:divsChild>
                <w:div w:id="477234295">
                  <w:marLeft w:val="0"/>
                  <w:marRight w:val="0"/>
                  <w:marTop w:val="0"/>
                  <w:marBottom w:val="0"/>
                  <w:divBdr>
                    <w:top w:val="none" w:sz="0" w:space="0" w:color="auto"/>
                    <w:left w:val="none" w:sz="0" w:space="0" w:color="auto"/>
                    <w:bottom w:val="none" w:sz="0" w:space="0" w:color="auto"/>
                    <w:right w:val="none" w:sz="0" w:space="0" w:color="auto"/>
                  </w:divBdr>
                </w:div>
                <w:div w:id="1125927948">
                  <w:marLeft w:val="0"/>
                  <w:marRight w:val="0"/>
                  <w:marTop w:val="0"/>
                  <w:marBottom w:val="0"/>
                  <w:divBdr>
                    <w:top w:val="none" w:sz="0" w:space="0" w:color="auto"/>
                    <w:left w:val="none" w:sz="0" w:space="0" w:color="auto"/>
                    <w:bottom w:val="none" w:sz="0" w:space="0" w:color="auto"/>
                    <w:right w:val="none" w:sz="0" w:space="0" w:color="auto"/>
                  </w:divBdr>
                </w:div>
                <w:div w:id="200943393">
                  <w:marLeft w:val="0"/>
                  <w:marRight w:val="0"/>
                  <w:marTop w:val="0"/>
                  <w:marBottom w:val="0"/>
                  <w:divBdr>
                    <w:top w:val="none" w:sz="0" w:space="0" w:color="auto"/>
                    <w:left w:val="none" w:sz="0" w:space="0" w:color="auto"/>
                    <w:bottom w:val="none" w:sz="0" w:space="0" w:color="auto"/>
                    <w:right w:val="none" w:sz="0" w:space="0" w:color="auto"/>
                  </w:divBdr>
                </w:div>
                <w:div w:id="620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194">
          <w:marLeft w:val="0"/>
          <w:marRight w:val="0"/>
          <w:marTop w:val="0"/>
          <w:marBottom w:val="0"/>
          <w:divBdr>
            <w:top w:val="none" w:sz="0" w:space="0" w:color="auto"/>
            <w:left w:val="none" w:sz="0" w:space="0" w:color="auto"/>
            <w:bottom w:val="none" w:sz="0" w:space="0" w:color="auto"/>
            <w:right w:val="none" w:sz="0" w:space="0" w:color="auto"/>
          </w:divBdr>
          <w:divsChild>
            <w:div w:id="1092119023">
              <w:marLeft w:val="0"/>
              <w:marRight w:val="0"/>
              <w:marTop w:val="0"/>
              <w:marBottom w:val="0"/>
              <w:divBdr>
                <w:top w:val="none" w:sz="0" w:space="0" w:color="auto"/>
                <w:left w:val="none" w:sz="0" w:space="0" w:color="auto"/>
                <w:bottom w:val="none" w:sz="0" w:space="0" w:color="auto"/>
                <w:right w:val="none" w:sz="0" w:space="0" w:color="auto"/>
              </w:divBdr>
            </w:div>
            <w:div w:id="712844758">
              <w:marLeft w:val="0"/>
              <w:marRight w:val="0"/>
              <w:marTop w:val="0"/>
              <w:marBottom w:val="0"/>
              <w:divBdr>
                <w:top w:val="none" w:sz="0" w:space="0" w:color="auto"/>
                <w:left w:val="none" w:sz="0" w:space="0" w:color="auto"/>
                <w:bottom w:val="none" w:sz="0" w:space="0" w:color="auto"/>
                <w:right w:val="none" w:sz="0" w:space="0" w:color="auto"/>
              </w:divBdr>
            </w:div>
            <w:div w:id="522279278">
              <w:marLeft w:val="0"/>
              <w:marRight w:val="0"/>
              <w:marTop w:val="0"/>
              <w:marBottom w:val="0"/>
              <w:divBdr>
                <w:top w:val="none" w:sz="0" w:space="0" w:color="auto"/>
                <w:left w:val="none" w:sz="0" w:space="0" w:color="auto"/>
                <w:bottom w:val="none" w:sz="0" w:space="0" w:color="auto"/>
                <w:right w:val="none" w:sz="0" w:space="0" w:color="auto"/>
              </w:divBdr>
            </w:div>
            <w:div w:id="1828132189">
              <w:marLeft w:val="0"/>
              <w:marRight w:val="0"/>
              <w:marTop w:val="0"/>
              <w:marBottom w:val="0"/>
              <w:divBdr>
                <w:top w:val="none" w:sz="0" w:space="0" w:color="auto"/>
                <w:left w:val="none" w:sz="0" w:space="0" w:color="auto"/>
                <w:bottom w:val="none" w:sz="0" w:space="0" w:color="auto"/>
                <w:right w:val="none" w:sz="0" w:space="0" w:color="auto"/>
              </w:divBdr>
            </w:div>
            <w:div w:id="548415722">
              <w:marLeft w:val="0"/>
              <w:marRight w:val="0"/>
              <w:marTop w:val="0"/>
              <w:marBottom w:val="0"/>
              <w:divBdr>
                <w:top w:val="none" w:sz="0" w:space="0" w:color="auto"/>
                <w:left w:val="none" w:sz="0" w:space="0" w:color="auto"/>
                <w:bottom w:val="none" w:sz="0" w:space="0" w:color="auto"/>
                <w:right w:val="none" w:sz="0" w:space="0" w:color="auto"/>
              </w:divBdr>
            </w:div>
            <w:div w:id="536815260">
              <w:marLeft w:val="0"/>
              <w:marRight w:val="0"/>
              <w:marTop w:val="0"/>
              <w:marBottom w:val="0"/>
              <w:divBdr>
                <w:top w:val="none" w:sz="0" w:space="0" w:color="auto"/>
                <w:left w:val="none" w:sz="0" w:space="0" w:color="auto"/>
                <w:bottom w:val="none" w:sz="0" w:space="0" w:color="auto"/>
                <w:right w:val="none" w:sz="0" w:space="0" w:color="auto"/>
              </w:divBdr>
            </w:div>
            <w:div w:id="1087846994">
              <w:marLeft w:val="0"/>
              <w:marRight w:val="0"/>
              <w:marTop w:val="0"/>
              <w:marBottom w:val="0"/>
              <w:divBdr>
                <w:top w:val="none" w:sz="0" w:space="0" w:color="auto"/>
                <w:left w:val="none" w:sz="0" w:space="0" w:color="auto"/>
                <w:bottom w:val="none" w:sz="0" w:space="0" w:color="auto"/>
                <w:right w:val="none" w:sz="0" w:space="0" w:color="auto"/>
              </w:divBdr>
            </w:div>
            <w:div w:id="1841970967">
              <w:marLeft w:val="0"/>
              <w:marRight w:val="0"/>
              <w:marTop w:val="0"/>
              <w:marBottom w:val="0"/>
              <w:divBdr>
                <w:top w:val="none" w:sz="0" w:space="0" w:color="auto"/>
                <w:left w:val="none" w:sz="0" w:space="0" w:color="auto"/>
                <w:bottom w:val="none" w:sz="0" w:space="0" w:color="auto"/>
                <w:right w:val="none" w:sz="0" w:space="0" w:color="auto"/>
              </w:divBdr>
            </w:div>
            <w:div w:id="2117555565">
              <w:marLeft w:val="0"/>
              <w:marRight w:val="0"/>
              <w:marTop w:val="0"/>
              <w:marBottom w:val="0"/>
              <w:divBdr>
                <w:top w:val="none" w:sz="0" w:space="0" w:color="auto"/>
                <w:left w:val="none" w:sz="0" w:space="0" w:color="auto"/>
                <w:bottom w:val="none" w:sz="0" w:space="0" w:color="auto"/>
                <w:right w:val="none" w:sz="0" w:space="0" w:color="auto"/>
              </w:divBdr>
            </w:div>
            <w:div w:id="1924027656">
              <w:marLeft w:val="0"/>
              <w:marRight w:val="0"/>
              <w:marTop w:val="0"/>
              <w:marBottom w:val="0"/>
              <w:divBdr>
                <w:top w:val="none" w:sz="0" w:space="0" w:color="auto"/>
                <w:left w:val="none" w:sz="0" w:space="0" w:color="auto"/>
                <w:bottom w:val="none" w:sz="0" w:space="0" w:color="auto"/>
                <w:right w:val="none" w:sz="0" w:space="0" w:color="auto"/>
              </w:divBdr>
              <w:divsChild>
                <w:div w:id="1544974622">
                  <w:marLeft w:val="0"/>
                  <w:marRight w:val="0"/>
                  <w:marTop w:val="0"/>
                  <w:marBottom w:val="0"/>
                  <w:divBdr>
                    <w:top w:val="none" w:sz="0" w:space="0" w:color="auto"/>
                    <w:left w:val="none" w:sz="0" w:space="0" w:color="auto"/>
                    <w:bottom w:val="none" w:sz="0" w:space="0" w:color="auto"/>
                    <w:right w:val="none" w:sz="0" w:space="0" w:color="auto"/>
                  </w:divBdr>
                </w:div>
                <w:div w:id="911043986">
                  <w:marLeft w:val="0"/>
                  <w:marRight w:val="0"/>
                  <w:marTop w:val="0"/>
                  <w:marBottom w:val="0"/>
                  <w:divBdr>
                    <w:top w:val="none" w:sz="0" w:space="0" w:color="auto"/>
                    <w:left w:val="none" w:sz="0" w:space="0" w:color="auto"/>
                    <w:bottom w:val="none" w:sz="0" w:space="0" w:color="auto"/>
                    <w:right w:val="none" w:sz="0" w:space="0" w:color="auto"/>
                  </w:divBdr>
                </w:div>
                <w:div w:id="538709225">
                  <w:marLeft w:val="0"/>
                  <w:marRight w:val="0"/>
                  <w:marTop w:val="0"/>
                  <w:marBottom w:val="0"/>
                  <w:divBdr>
                    <w:top w:val="none" w:sz="0" w:space="0" w:color="auto"/>
                    <w:left w:val="none" w:sz="0" w:space="0" w:color="auto"/>
                    <w:bottom w:val="none" w:sz="0" w:space="0" w:color="auto"/>
                    <w:right w:val="none" w:sz="0" w:space="0" w:color="auto"/>
                  </w:divBdr>
                </w:div>
                <w:div w:id="1657953985">
                  <w:marLeft w:val="0"/>
                  <w:marRight w:val="0"/>
                  <w:marTop w:val="0"/>
                  <w:marBottom w:val="0"/>
                  <w:divBdr>
                    <w:top w:val="none" w:sz="0" w:space="0" w:color="auto"/>
                    <w:left w:val="none" w:sz="0" w:space="0" w:color="auto"/>
                    <w:bottom w:val="none" w:sz="0" w:space="0" w:color="auto"/>
                    <w:right w:val="none" w:sz="0" w:space="0" w:color="auto"/>
                  </w:divBdr>
                </w:div>
                <w:div w:id="711419203">
                  <w:marLeft w:val="0"/>
                  <w:marRight w:val="0"/>
                  <w:marTop w:val="0"/>
                  <w:marBottom w:val="0"/>
                  <w:divBdr>
                    <w:top w:val="none" w:sz="0" w:space="0" w:color="auto"/>
                    <w:left w:val="none" w:sz="0" w:space="0" w:color="auto"/>
                    <w:bottom w:val="none" w:sz="0" w:space="0" w:color="auto"/>
                    <w:right w:val="none" w:sz="0" w:space="0" w:color="auto"/>
                  </w:divBdr>
                </w:div>
                <w:div w:id="1546598131">
                  <w:marLeft w:val="0"/>
                  <w:marRight w:val="0"/>
                  <w:marTop w:val="0"/>
                  <w:marBottom w:val="0"/>
                  <w:divBdr>
                    <w:top w:val="none" w:sz="0" w:space="0" w:color="auto"/>
                    <w:left w:val="none" w:sz="0" w:space="0" w:color="auto"/>
                    <w:bottom w:val="none" w:sz="0" w:space="0" w:color="auto"/>
                    <w:right w:val="none" w:sz="0" w:space="0" w:color="auto"/>
                  </w:divBdr>
                </w:div>
                <w:div w:id="225921886">
                  <w:marLeft w:val="0"/>
                  <w:marRight w:val="0"/>
                  <w:marTop w:val="0"/>
                  <w:marBottom w:val="0"/>
                  <w:divBdr>
                    <w:top w:val="none" w:sz="0" w:space="0" w:color="auto"/>
                    <w:left w:val="none" w:sz="0" w:space="0" w:color="auto"/>
                    <w:bottom w:val="none" w:sz="0" w:space="0" w:color="auto"/>
                    <w:right w:val="none" w:sz="0" w:space="0" w:color="auto"/>
                  </w:divBdr>
                </w:div>
                <w:div w:id="21075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5987">
          <w:marLeft w:val="0"/>
          <w:marRight w:val="0"/>
          <w:marTop w:val="0"/>
          <w:marBottom w:val="0"/>
          <w:divBdr>
            <w:top w:val="none" w:sz="0" w:space="0" w:color="auto"/>
            <w:left w:val="none" w:sz="0" w:space="0" w:color="auto"/>
            <w:bottom w:val="none" w:sz="0" w:space="0" w:color="auto"/>
            <w:right w:val="none" w:sz="0" w:space="0" w:color="auto"/>
          </w:divBdr>
          <w:divsChild>
            <w:div w:id="1890610628">
              <w:marLeft w:val="0"/>
              <w:marRight w:val="0"/>
              <w:marTop w:val="0"/>
              <w:marBottom w:val="0"/>
              <w:divBdr>
                <w:top w:val="none" w:sz="0" w:space="0" w:color="auto"/>
                <w:left w:val="none" w:sz="0" w:space="0" w:color="auto"/>
                <w:bottom w:val="none" w:sz="0" w:space="0" w:color="auto"/>
                <w:right w:val="none" w:sz="0" w:space="0" w:color="auto"/>
              </w:divBdr>
            </w:div>
            <w:div w:id="812143148">
              <w:marLeft w:val="0"/>
              <w:marRight w:val="0"/>
              <w:marTop w:val="0"/>
              <w:marBottom w:val="0"/>
              <w:divBdr>
                <w:top w:val="none" w:sz="0" w:space="0" w:color="auto"/>
                <w:left w:val="none" w:sz="0" w:space="0" w:color="auto"/>
                <w:bottom w:val="none" w:sz="0" w:space="0" w:color="auto"/>
                <w:right w:val="none" w:sz="0" w:space="0" w:color="auto"/>
              </w:divBdr>
            </w:div>
            <w:div w:id="137038426">
              <w:marLeft w:val="0"/>
              <w:marRight w:val="0"/>
              <w:marTop w:val="0"/>
              <w:marBottom w:val="0"/>
              <w:divBdr>
                <w:top w:val="none" w:sz="0" w:space="0" w:color="auto"/>
                <w:left w:val="none" w:sz="0" w:space="0" w:color="auto"/>
                <w:bottom w:val="none" w:sz="0" w:space="0" w:color="auto"/>
                <w:right w:val="none" w:sz="0" w:space="0" w:color="auto"/>
              </w:divBdr>
            </w:div>
            <w:div w:id="760182477">
              <w:marLeft w:val="0"/>
              <w:marRight w:val="0"/>
              <w:marTop w:val="0"/>
              <w:marBottom w:val="0"/>
              <w:divBdr>
                <w:top w:val="none" w:sz="0" w:space="0" w:color="auto"/>
                <w:left w:val="none" w:sz="0" w:space="0" w:color="auto"/>
                <w:bottom w:val="none" w:sz="0" w:space="0" w:color="auto"/>
                <w:right w:val="none" w:sz="0" w:space="0" w:color="auto"/>
              </w:divBdr>
            </w:div>
            <w:div w:id="879197983">
              <w:marLeft w:val="0"/>
              <w:marRight w:val="0"/>
              <w:marTop w:val="0"/>
              <w:marBottom w:val="0"/>
              <w:divBdr>
                <w:top w:val="none" w:sz="0" w:space="0" w:color="auto"/>
                <w:left w:val="none" w:sz="0" w:space="0" w:color="auto"/>
                <w:bottom w:val="none" w:sz="0" w:space="0" w:color="auto"/>
                <w:right w:val="none" w:sz="0" w:space="0" w:color="auto"/>
              </w:divBdr>
            </w:div>
            <w:div w:id="1943297728">
              <w:marLeft w:val="0"/>
              <w:marRight w:val="0"/>
              <w:marTop w:val="0"/>
              <w:marBottom w:val="0"/>
              <w:divBdr>
                <w:top w:val="none" w:sz="0" w:space="0" w:color="auto"/>
                <w:left w:val="none" w:sz="0" w:space="0" w:color="auto"/>
                <w:bottom w:val="none" w:sz="0" w:space="0" w:color="auto"/>
                <w:right w:val="none" w:sz="0" w:space="0" w:color="auto"/>
              </w:divBdr>
            </w:div>
            <w:div w:id="580673839">
              <w:marLeft w:val="0"/>
              <w:marRight w:val="0"/>
              <w:marTop w:val="0"/>
              <w:marBottom w:val="0"/>
              <w:divBdr>
                <w:top w:val="none" w:sz="0" w:space="0" w:color="auto"/>
                <w:left w:val="none" w:sz="0" w:space="0" w:color="auto"/>
                <w:bottom w:val="none" w:sz="0" w:space="0" w:color="auto"/>
                <w:right w:val="none" w:sz="0" w:space="0" w:color="auto"/>
              </w:divBdr>
            </w:div>
            <w:div w:id="1815217543">
              <w:marLeft w:val="0"/>
              <w:marRight w:val="0"/>
              <w:marTop w:val="0"/>
              <w:marBottom w:val="0"/>
              <w:divBdr>
                <w:top w:val="none" w:sz="0" w:space="0" w:color="auto"/>
                <w:left w:val="none" w:sz="0" w:space="0" w:color="auto"/>
                <w:bottom w:val="none" w:sz="0" w:space="0" w:color="auto"/>
                <w:right w:val="none" w:sz="0" w:space="0" w:color="auto"/>
              </w:divBdr>
            </w:div>
            <w:div w:id="609625484">
              <w:marLeft w:val="0"/>
              <w:marRight w:val="0"/>
              <w:marTop w:val="0"/>
              <w:marBottom w:val="0"/>
              <w:divBdr>
                <w:top w:val="none" w:sz="0" w:space="0" w:color="auto"/>
                <w:left w:val="none" w:sz="0" w:space="0" w:color="auto"/>
                <w:bottom w:val="none" w:sz="0" w:space="0" w:color="auto"/>
                <w:right w:val="none" w:sz="0" w:space="0" w:color="auto"/>
              </w:divBdr>
            </w:div>
            <w:div w:id="1812476144">
              <w:marLeft w:val="0"/>
              <w:marRight w:val="0"/>
              <w:marTop w:val="0"/>
              <w:marBottom w:val="0"/>
              <w:divBdr>
                <w:top w:val="none" w:sz="0" w:space="0" w:color="auto"/>
                <w:left w:val="none" w:sz="0" w:space="0" w:color="auto"/>
                <w:bottom w:val="none" w:sz="0" w:space="0" w:color="auto"/>
                <w:right w:val="none" w:sz="0" w:space="0" w:color="auto"/>
              </w:divBdr>
            </w:div>
            <w:div w:id="155196499">
              <w:marLeft w:val="0"/>
              <w:marRight w:val="0"/>
              <w:marTop w:val="0"/>
              <w:marBottom w:val="0"/>
              <w:divBdr>
                <w:top w:val="none" w:sz="0" w:space="0" w:color="auto"/>
                <w:left w:val="none" w:sz="0" w:space="0" w:color="auto"/>
                <w:bottom w:val="none" w:sz="0" w:space="0" w:color="auto"/>
                <w:right w:val="none" w:sz="0" w:space="0" w:color="auto"/>
              </w:divBdr>
            </w:div>
            <w:div w:id="466362888">
              <w:marLeft w:val="0"/>
              <w:marRight w:val="0"/>
              <w:marTop w:val="0"/>
              <w:marBottom w:val="0"/>
              <w:divBdr>
                <w:top w:val="none" w:sz="0" w:space="0" w:color="auto"/>
                <w:left w:val="none" w:sz="0" w:space="0" w:color="auto"/>
                <w:bottom w:val="none" w:sz="0" w:space="0" w:color="auto"/>
                <w:right w:val="none" w:sz="0" w:space="0" w:color="auto"/>
              </w:divBdr>
            </w:div>
            <w:div w:id="504437987">
              <w:marLeft w:val="0"/>
              <w:marRight w:val="0"/>
              <w:marTop w:val="0"/>
              <w:marBottom w:val="0"/>
              <w:divBdr>
                <w:top w:val="none" w:sz="0" w:space="0" w:color="auto"/>
                <w:left w:val="none" w:sz="0" w:space="0" w:color="auto"/>
                <w:bottom w:val="none" w:sz="0" w:space="0" w:color="auto"/>
                <w:right w:val="none" w:sz="0" w:space="0" w:color="auto"/>
              </w:divBdr>
            </w:div>
            <w:div w:id="1349528914">
              <w:marLeft w:val="0"/>
              <w:marRight w:val="0"/>
              <w:marTop w:val="0"/>
              <w:marBottom w:val="0"/>
              <w:divBdr>
                <w:top w:val="none" w:sz="0" w:space="0" w:color="auto"/>
                <w:left w:val="none" w:sz="0" w:space="0" w:color="auto"/>
                <w:bottom w:val="none" w:sz="0" w:space="0" w:color="auto"/>
                <w:right w:val="none" w:sz="0" w:space="0" w:color="auto"/>
              </w:divBdr>
            </w:div>
            <w:div w:id="1049111324">
              <w:marLeft w:val="0"/>
              <w:marRight w:val="0"/>
              <w:marTop w:val="0"/>
              <w:marBottom w:val="0"/>
              <w:divBdr>
                <w:top w:val="none" w:sz="0" w:space="0" w:color="auto"/>
                <w:left w:val="none" w:sz="0" w:space="0" w:color="auto"/>
                <w:bottom w:val="none" w:sz="0" w:space="0" w:color="auto"/>
                <w:right w:val="none" w:sz="0" w:space="0" w:color="auto"/>
              </w:divBdr>
            </w:div>
            <w:div w:id="1675767958">
              <w:marLeft w:val="0"/>
              <w:marRight w:val="0"/>
              <w:marTop w:val="0"/>
              <w:marBottom w:val="0"/>
              <w:divBdr>
                <w:top w:val="none" w:sz="0" w:space="0" w:color="auto"/>
                <w:left w:val="none" w:sz="0" w:space="0" w:color="auto"/>
                <w:bottom w:val="none" w:sz="0" w:space="0" w:color="auto"/>
                <w:right w:val="none" w:sz="0" w:space="0" w:color="auto"/>
              </w:divBdr>
            </w:div>
            <w:div w:id="69811665">
              <w:marLeft w:val="0"/>
              <w:marRight w:val="0"/>
              <w:marTop w:val="0"/>
              <w:marBottom w:val="0"/>
              <w:divBdr>
                <w:top w:val="none" w:sz="0" w:space="0" w:color="auto"/>
                <w:left w:val="none" w:sz="0" w:space="0" w:color="auto"/>
                <w:bottom w:val="none" w:sz="0" w:space="0" w:color="auto"/>
                <w:right w:val="none" w:sz="0" w:space="0" w:color="auto"/>
              </w:divBdr>
            </w:div>
            <w:div w:id="478806709">
              <w:marLeft w:val="0"/>
              <w:marRight w:val="0"/>
              <w:marTop w:val="0"/>
              <w:marBottom w:val="0"/>
              <w:divBdr>
                <w:top w:val="none" w:sz="0" w:space="0" w:color="auto"/>
                <w:left w:val="none" w:sz="0" w:space="0" w:color="auto"/>
                <w:bottom w:val="none" w:sz="0" w:space="0" w:color="auto"/>
                <w:right w:val="none" w:sz="0" w:space="0" w:color="auto"/>
              </w:divBdr>
            </w:div>
            <w:div w:id="1369065754">
              <w:marLeft w:val="0"/>
              <w:marRight w:val="0"/>
              <w:marTop w:val="0"/>
              <w:marBottom w:val="0"/>
              <w:divBdr>
                <w:top w:val="none" w:sz="0" w:space="0" w:color="auto"/>
                <w:left w:val="none" w:sz="0" w:space="0" w:color="auto"/>
                <w:bottom w:val="none" w:sz="0" w:space="0" w:color="auto"/>
                <w:right w:val="none" w:sz="0" w:space="0" w:color="auto"/>
              </w:divBdr>
            </w:div>
            <w:div w:id="1833644359">
              <w:marLeft w:val="0"/>
              <w:marRight w:val="0"/>
              <w:marTop w:val="0"/>
              <w:marBottom w:val="0"/>
              <w:divBdr>
                <w:top w:val="none" w:sz="0" w:space="0" w:color="auto"/>
                <w:left w:val="none" w:sz="0" w:space="0" w:color="auto"/>
                <w:bottom w:val="none" w:sz="0" w:space="0" w:color="auto"/>
                <w:right w:val="none" w:sz="0" w:space="0" w:color="auto"/>
              </w:divBdr>
              <w:divsChild>
                <w:div w:id="2080900976">
                  <w:marLeft w:val="0"/>
                  <w:marRight w:val="0"/>
                  <w:marTop w:val="0"/>
                  <w:marBottom w:val="0"/>
                  <w:divBdr>
                    <w:top w:val="none" w:sz="0" w:space="0" w:color="auto"/>
                    <w:left w:val="none" w:sz="0" w:space="0" w:color="auto"/>
                    <w:bottom w:val="none" w:sz="0" w:space="0" w:color="auto"/>
                    <w:right w:val="none" w:sz="0" w:space="0" w:color="auto"/>
                  </w:divBdr>
                </w:div>
                <w:div w:id="1554274932">
                  <w:marLeft w:val="0"/>
                  <w:marRight w:val="0"/>
                  <w:marTop w:val="0"/>
                  <w:marBottom w:val="0"/>
                  <w:divBdr>
                    <w:top w:val="none" w:sz="0" w:space="0" w:color="auto"/>
                    <w:left w:val="none" w:sz="0" w:space="0" w:color="auto"/>
                    <w:bottom w:val="none" w:sz="0" w:space="0" w:color="auto"/>
                    <w:right w:val="none" w:sz="0" w:space="0" w:color="auto"/>
                  </w:divBdr>
                </w:div>
                <w:div w:id="648635912">
                  <w:marLeft w:val="0"/>
                  <w:marRight w:val="0"/>
                  <w:marTop w:val="0"/>
                  <w:marBottom w:val="0"/>
                  <w:divBdr>
                    <w:top w:val="none" w:sz="0" w:space="0" w:color="auto"/>
                    <w:left w:val="none" w:sz="0" w:space="0" w:color="auto"/>
                    <w:bottom w:val="none" w:sz="0" w:space="0" w:color="auto"/>
                    <w:right w:val="none" w:sz="0" w:space="0" w:color="auto"/>
                  </w:divBdr>
                </w:div>
                <w:div w:id="1906721898">
                  <w:marLeft w:val="0"/>
                  <w:marRight w:val="0"/>
                  <w:marTop w:val="0"/>
                  <w:marBottom w:val="0"/>
                  <w:divBdr>
                    <w:top w:val="none" w:sz="0" w:space="0" w:color="auto"/>
                    <w:left w:val="none" w:sz="0" w:space="0" w:color="auto"/>
                    <w:bottom w:val="none" w:sz="0" w:space="0" w:color="auto"/>
                    <w:right w:val="none" w:sz="0" w:space="0" w:color="auto"/>
                  </w:divBdr>
                </w:div>
                <w:div w:id="1126660836">
                  <w:marLeft w:val="0"/>
                  <w:marRight w:val="0"/>
                  <w:marTop w:val="0"/>
                  <w:marBottom w:val="0"/>
                  <w:divBdr>
                    <w:top w:val="none" w:sz="0" w:space="0" w:color="auto"/>
                    <w:left w:val="none" w:sz="0" w:space="0" w:color="auto"/>
                    <w:bottom w:val="none" w:sz="0" w:space="0" w:color="auto"/>
                    <w:right w:val="none" w:sz="0" w:space="0" w:color="auto"/>
                  </w:divBdr>
                </w:div>
                <w:div w:id="426464855">
                  <w:marLeft w:val="0"/>
                  <w:marRight w:val="0"/>
                  <w:marTop w:val="0"/>
                  <w:marBottom w:val="0"/>
                  <w:divBdr>
                    <w:top w:val="none" w:sz="0" w:space="0" w:color="auto"/>
                    <w:left w:val="none" w:sz="0" w:space="0" w:color="auto"/>
                    <w:bottom w:val="none" w:sz="0" w:space="0" w:color="auto"/>
                    <w:right w:val="none" w:sz="0" w:space="0" w:color="auto"/>
                  </w:divBdr>
                </w:div>
                <w:div w:id="1975283712">
                  <w:marLeft w:val="0"/>
                  <w:marRight w:val="0"/>
                  <w:marTop w:val="0"/>
                  <w:marBottom w:val="0"/>
                  <w:divBdr>
                    <w:top w:val="none" w:sz="0" w:space="0" w:color="auto"/>
                    <w:left w:val="none" w:sz="0" w:space="0" w:color="auto"/>
                    <w:bottom w:val="none" w:sz="0" w:space="0" w:color="auto"/>
                    <w:right w:val="none" w:sz="0" w:space="0" w:color="auto"/>
                  </w:divBdr>
                </w:div>
                <w:div w:id="1544050565">
                  <w:marLeft w:val="0"/>
                  <w:marRight w:val="0"/>
                  <w:marTop w:val="0"/>
                  <w:marBottom w:val="0"/>
                  <w:divBdr>
                    <w:top w:val="none" w:sz="0" w:space="0" w:color="auto"/>
                    <w:left w:val="none" w:sz="0" w:space="0" w:color="auto"/>
                    <w:bottom w:val="none" w:sz="0" w:space="0" w:color="auto"/>
                    <w:right w:val="none" w:sz="0" w:space="0" w:color="auto"/>
                  </w:divBdr>
                </w:div>
                <w:div w:id="855582395">
                  <w:marLeft w:val="0"/>
                  <w:marRight w:val="0"/>
                  <w:marTop w:val="0"/>
                  <w:marBottom w:val="0"/>
                  <w:divBdr>
                    <w:top w:val="none" w:sz="0" w:space="0" w:color="auto"/>
                    <w:left w:val="none" w:sz="0" w:space="0" w:color="auto"/>
                    <w:bottom w:val="none" w:sz="0" w:space="0" w:color="auto"/>
                    <w:right w:val="none" w:sz="0" w:space="0" w:color="auto"/>
                  </w:divBdr>
                </w:div>
                <w:div w:id="1829052989">
                  <w:marLeft w:val="0"/>
                  <w:marRight w:val="0"/>
                  <w:marTop w:val="0"/>
                  <w:marBottom w:val="0"/>
                  <w:divBdr>
                    <w:top w:val="none" w:sz="0" w:space="0" w:color="auto"/>
                    <w:left w:val="none" w:sz="0" w:space="0" w:color="auto"/>
                    <w:bottom w:val="none" w:sz="0" w:space="0" w:color="auto"/>
                    <w:right w:val="none" w:sz="0" w:space="0" w:color="auto"/>
                  </w:divBdr>
                </w:div>
                <w:div w:id="150879154">
                  <w:marLeft w:val="0"/>
                  <w:marRight w:val="0"/>
                  <w:marTop w:val="0"/>
                  <w:marBottom w:val="0"/>
                  <w:divBdr>
                    <w:top w:val="none" w:sz="0" w:space="0" w:color="auto"/>
                    <w:left w:val="none" w:sz="0" w:space="0" w:color="auto"/>
                    <w:bottom w:val="none" w:sz="0" w:space="0" w:color="auto"/>
                    <w:right w:val="none" w:sz="0" w:space="0" w:color="auto"/>
                  </w:divBdr>
                </w:div>
                <w:div w:id="679241410">
                  <w:marLeft w:val="0"/>
                  <w:marRight w:val="0"/>
                  <w:marTop w:val="0"/>
                  <w:marBottom w:val="0"/>
                  <w:divBdr>
                    <w:top w:val="none" w:sz="0" w:space="0" w:color="auto"/>
                    <w:left w:val="none" w:sz="0" w:space="0" w:color="auto"/>
                    <w:bottom w:val="none" w:sz="0" w:space="0" w:color="auto"/>
                    <w:right w:val="none" w:sz="0" w:space="0" w:color="auto"/>
                  </w:divBdr>
                </w:div>
                <w:div w:id="1361936365">
                  <w:marLeft w:val="0"/>
                  <w:marRight w:val="0"/>
                  <w:marTop w:val="0"/>
                  <w:marBottom w:val="0"/>
                  <w:divBdr>
                    <w:top w:val="none" w:sz="0" w:space="0" w:color="auto"/>
                    <w:left w:val="none" w:sz="0" w:space="0" w:color="auto"/>
                    <w:bottom w:val="none" w:sz="0" w:space="0" w:color="auto"/>
                    <w:right w:val="none" w:sz="0" w:space="0" w:color="auto"/>
                  </w:divBdr>
                </w:div>
                <w:div w:id="1469207091">
                  <w:marLeft w:val="0"/>
                  <w:marRight w:val="0"/>
                  <w:marTop w:val="0"/>
                  <w:marBottom w:val="0"/>
                  <w:divBdr>
                    <w:top w:val="none" w:sz="0" w:space="0" w:color="auto"/>
                    <w:left w:val="none" w:sz="0" w:space="0" w:color="auto"/>
                    <w:bottom w:val="none" w:sz="0" w:space="0" w:color="auto"/>
                    <w:right w:val="none" w:sz="0" w:space="0" w:color="auto"/>
                  </w:divBdr>
                </w:div>
                <w:div w:id="383021430">
                  <w:marLeft w:val="0"/>
                  <w:marRight w:val="0"/>
                  <w:marTop w:val="0"/>
                  <w:marBottom w:val="0"/>
                  <w:divBdr>
                    <w:top w:val="none" w:sz="0" w:space="0" w:color="auto"/>
                    <w:left w:val="none" w:sz="0" w:space="0" w:color="auto"/>
                    <w:bottom w:val="none" w:sz="0" w:space="0" w:color="auto"/>
                    <w:right w:val="none" w:sz="0" w:space="0" w:color="auto"/>
                  </w:divBdr>
                </w:div>
                <w:div w:id="1483424118">
                  <w:marLeft w:val="0"/>
                  <w:marRight w:val="0"/>
                  <w:marTop w:val="0"/>
                  <w:marBottom w:val="0"/>
                  <w:divBdr>
                    <w:top w:val="none" w:sz="0" w:space="0" w:color="auto"/>
                    <w:left w:val="none" w:sz="0" w:space="0" w:color="auto"/>
                    <w:bottom w:val="none" w:sz="0" w:space="0" w:color="auto"/>
                    <w:right w:val="none" w:sz="0" w:space="0" w:color="auto"/>
                  </w:divBdr>
                </w:div>
                <w:div w:id="1576865576">
                  <w:marLeft w:val="0"/>
                  <w:marRight w:val="0"/>
                  <w:marTop w:val="0"/>
                  <w:marBottom w:val="0"/>
                  <w:divBdr>
                    <w:top w:val="none" w:sz="0" w:space="0" w:color="auto"/>
                    <w:left w:val="none" w:sz="0" w:space="0" w:color="auto"/>
                    <w:bottom w:val="none" w:sz="0" w:space="0" w:color="auto"/>
                    <w:right w:val="none" w:sz="0" w:space="0" w:color="auto"/>
                  </w:divBdr>
                </w:div>
                <w:div w:id="1991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7966">
          <w:marLeft w:val="0"/>
          <w:marRight w:val="0"/>
          <w:marTop w:val="0"/>
          <w:marBottom w:val="0"/>
          <w:divBdr>
            <w:top w:val="none" w:sz="0" w:space="0" w:color="auto"/>
            <w:left w:val="none" w:sz="0" w:space="0" w:color="auto"/>
            <w:bottom w:val="none" w:sz="0" w:space="0" w:color="auto"/>
            <w:right w:val="none" w:sz="0" w:space="0" w:color="auto"/>
          </w:divBdr>
          <w:divsChild>
            <w:div w:id="21983391">
              <w:marLeft w:val="0"/>
              <w:marRight w:val="0"/>
              <w:marTop w:val="0"/>
              <w:marBottom w:val="0"/>
              <w:divBdr>
                <w:top w:val="none" w:sz="0" w:space="0" w:color="auto"/>
                <w:left w:val="none" w:sz="0" w:space="0" w:color="auto"/>
                <w:bottom w:val="none" w:sz="0" w:space="0" w:color="auto"/>
                <w:right w:val="none" w:sz="0" w:space="0" w:color="auto"/>
              </w:divBdr>
            </w:div>
            <w:div w:id="872577279">
              <w:marLeft w:val="0"/>
              <w:marRight w:val="0"/>
              <w:marTop w:val="0"/>
              <w:marBottom w:val="0"/>
              <w:divBdr>
                <w:top w:val="none" w:sz="0" w:space="0" w:color="auto"/>
                <w:left w:val="none" w:sz="0" w:space="0" w:color="auto"/>
                <w:bottom w:val="none" w:sz="0" w:space="0" w:color="auto"/>
                <w:right w:val="none" w:sz="0" w:space="0" w:color="auto"/>
              </w:divBdr>
            </w:div>
            <w:div w:id="1852407357">
              <w:marLeft w:val="0"/>
              <w:marRight w:val="0"/>
              <w:marTop w:val="0"/>
              <w:marBottom w:val="0"/>
              <w:divBdr>
                <w:top w:val="none" w:sz="0" w:space="0" w:color="auto"/>
                <w:left w:val="none" w:sz="0" w:space="0" w:color="auto"/>
                <w:bottom w:val="none" w:sz="0" w:space="0" w:color="auto"/>
                <w:right w:val="none" w:sz="0" w:space="0" w:color="auto"/>
              </w:divBdr>
            </w:div>
            <w:div w:id="282810407">
              <w:marLeft w:val="0"/>
              <w:marRight w:val="0"/>
              <w:marTop w:val="0"/>
              <w:marBottom w:val="0"/>
              <w:divBdr>
                <w:top w:val="none" w:sz="0" w:space="0" w:color="auto"/>
                <w:left w:val="none" w:sz="0" w:space="0" w:color="auto"/>
                <w:bottom w:val="none" w:sz="0" w:space="0" w:color="auto"/>
                <w:right w:val="none" w:sz="0" w:space="0" w:color="auto"/>
              </w:divBdr>
            </w:div>
            <w:div w:id="1915822626">
              <w:marLeft w:val="0"/>
              <w:marRight w:val="0"/>
              <w:marTop w:val="0"/>
              <w:marBottom w:val="0"/>
              <w:divBdr>
                <w:top w:val="none" w:sz="0" w:space="0" w:color="auto"/>
                <w:left w:val="none" w:sz="0" w:space="0" w:color="auto"/>
                <w:bottom w:val="none" w:sz="0" w:space="0" w:color="auto"/>
                <w:right w:val="none" w:sz="0" w:space="0" w:color="auto"/>
              </w:divBdr>
            </w:div>
            <w:div w:id="44179338">
              <w:marLeft w:val="0"/>
              <w:marRight w:val="0"/>
              <w:marTop w:val="0"/>
              <w:marBottom w:val="0"/>
              <w:divBdr>
                <w:top w:val="none" w:sz="0" w:space="0" w:color="auto"/>
                <w:left w:val="none" w:sz="0" w:space="0" w:color="auto"/>
                <w:bottom w:val="none" w:sz="0" w:space="0" w:color="auto"/>
                <w:right w:val="none" w:sz="0" w:space="0" w:color="auto"/>
              </w:divBdr>
            </w:div>
            <w:div w:id="55322702">
              <w:marLeft w:val="0"/>
              <w:marRight w:val="0"/>
              <w:marTop w:val="0"/>
              <w:marBottom w:val="0"/>
              <w:divBdr>
                <w:top w:val="none" w:sz="0" w:space="0" w:color="auto"/>
                <w:left w:val="none" w:sz="0" w:space="0" w:color="auto"/>
                <w:bottom w:val="none" w:sz="0" w:space="0" w:color="auto"/>
                <w:right w:val="none" w:sz="0" w:space="0" w:color="auto"/>
              </w:divBdr>
            </w:div>
            <w:div w:id="1401055899">
              <w:marLeft w:val="0"/>
              <w:marRight w:val="0"/>
              <w:marTop w:val="0"/>
              <w:marBottom w:val="0"/>
              <w:divBdr>
                <w:top w:val="none" w:sz="0" w:space="0" w:color="auto"/>
                <w:left w:val="none" w:sz="0" w:space="0" w:color="auto"/>
                <w:bottom w:val="none" w:sz="0" w:space="0" w:color="auto"/>
                <w:right w:val="none" w:sz="0" w:space="0" w:color="auto"/>
              </w:divBdr>
            </w:div>
            <w:div w:id="1808279356">
              <w:marLeft w:val="0"/>
              <w:marRight w:val="0"/>
              <w:marTop w:val="0"/>
              <w:marBottom w:val="0"/>
              <w:divBdr>
                <w:top w:val="none" w:sz="0" w:space="0" w:color="auto"/>
                <w:left w:val="none" w:sz="0" w:space="0" w:color="auto"/>
                <w:bottom w:val="none" w:sz="0" w:space="0" w:color="auto"/>
                <w:right w:val="none" w:sz="0" w:space="0" w:color="auto"/>
              </w:divBdr>
            </w:div>
            <w:div w:id="1135756913">
              <w:marLeft w:val="0"/>
              <w:marRight w:val="0"/>
              <w:marTop w:val="0"/>
              <w:marBottom w:val="0"/>
              <w:divBdr>
                <w:top w:val="none" w:sz="0" w:space="0" w:color="auto"/>
                <w:left w:val="none" w:sz="0" w:space="0" w:color="auto"/>
                <w:bottom w:val="none" w:sz="0" w:space="0" w:color="auto"/>
                <w:right w:val="none" w:sz="0" w:space="0" w:color="auto"/>
              </w:divBdr>
            </w:div>
            <w:div w:id="2104570225">
              <w:marLeft w:val="0"/>
              <w:marRight w:val="0"/>
              <w:marTop w:val="0"/>
              <w:marBottom w:val="0"/>
              <w:divBdr>
                <w:top w:val="none" w:sz="0" w:space="0" w:color="auto"/>
                <w:left w:val="none" w:sz="0" w:space="0" w:color="auto"/>
                <w:bottom w:val="none" w:sz="0" w:space="0" w:color="auto"/>
                <w:right w:val="none" w:sz="0" w:space="0" w:color="auto"/>
              </w:divBdr>
            </w:div>
            <w:div w:id="1540127282">
              <w:marLeft w:val="0"/>
              <w:marRight w:val="0"/>
              <w:marTop w:val="0"/>
              <w:marBottom w:val="0"/>
              <w:divBdr>
                <w:top w:val="none" w:sz="0" w:space="0" w:color="auto"/>
                <w:left w:val="none" w:sz="0" w:space="0" w:color="auto"/>
                <w:bottom w:val="none" w:sz="0" w:space="0" w:color="auto"/>
                <w:right w:val="none" w:sz="0" w:space="0" w:color="auto"/>
              </w:divBdr>
            </w:div>
            <w:div w:id="85997883">
              <w:marLeft w:val="0"/>
              <w:marRight w:val="0"/>
              <w:marTop w:val="0"/>
              <w:marBottom w:val="0"/>
              <w:divBdr>
                <w:top w:val="none" w:sz="0" w:space="0" w:color="auto"/>
                <w:left w:val="none" w:sz="0" w:space="0" w:color="auto"/>
                <w:bottom w:val="none" w:sz="0" w:space="0" w:color="auto"/>
                <w:right w:val="none" w:sz="0" w:space="0" w:color="auto"/>
              </w:divBdr>
            </w:div>
            <w:div w:id="833763696">
              <w:marLeft w:val="0"/>
              <w:marRight w:val="0"/>
              <w:marTop w:val="0"/>
              <w:marBottom w:val="0"/>
              <w:divBdr>
                <w:top w:val="none" w:sz="0" w:space="0" w:color="auto"/>
                <w:left w:val="none" w:sz="0" w:space="0" w:color="auto"/>
                <w:bottom w:val="none" w:sz="0" w:space="0" w:color="auto"/>
                <w:right w:val="none" w:sz="0" w:space="0" w:color="auto"/>
              </w:divBdr>
            </w:div>
            <w:div w:id="147288594">
              <w:marLeft w:val="0"/>
              <w:marRight w:val="0"/>
              <w:marTop w:val="0"/>
              <w:marBottom w:val="0"/>
              <w:divBdr>
                <w:top w:val="none" w:sz="0" w:space="0" w:color="auto"/>
                <w:left w:val="none" w:sz="0" w:space="0" w:color="auto"/>
                <w:bottom w:val="none" w:sz="0" w:space="0" w:color="auto"/>
                <w:right w:val="none" w:sz="0" w:space="0" w:color="auto"/>
              </w:divBdr>
            </w:div>
            <w:div w:id="1487477851">
              <w:marLeft w:val="0"/>
              <w:marRight w:val="0"/>
              <w:marTop w:val="0"/>
              <w:marBottom w:val="0"/>
              <w:divBdr>
                <w:top w:val="none" w:sz="0" w:space="0" w:color="auto"/>
                <w:left w:val="none" w:sz="0" w:space="0" w:color="auto"/>
                <w:bottom w:val="none" w:sz="0" w:space="0" w:color="auto"/>
                <w:right w:val="none" w:sz="0" w:space="0" w:color="auto"/>
              </w:divBdr>
            </w:div>
            <w:div w:id="1642465778">
              <w:marLeft w:val="0"/>
              <w:marRight w:val="0"/>
              <w:marTop w:val="0"/>
              <w:marBottom w:val="0"/>
              <w:divBdr>
                <w:top w:val="none" w:sz="0" w:space="0" w:color="auto"/>
                <w:left w:val="none" w:sz="0" w:space="0" w:color="auto"/>
                <w:bottom w:val="none" w:sz="0" w:space="0" w:color="auto"/>
                <w:right w:val="none" w:sz="0" w:space="0" w:color="auto"/>
              </w:divBdr>
            </w:div>
            <w:div w:id="381557357">
              <w:marLeft w:val="0"/>
              <w:marRight w:val="0"/>
              <w:marTop w:val="0"/>
              <w:marBottom w:val="0"/>
              <w:divBdr>
                <w:top w:val="none" w:sz="0" w:space="0" w:color="auto"/>
                <w:left w:val="none" w:sz="0" w:space="0" w:color="auto"/>
                <w:bottom w:val="none" w:sz="0" w:space="0" w:color="auto"/>
                <w:right w:val="none" w:sz="0" w:space="0" w:color="auto"/>
              </w:divBdr>
            </w:div>
            <w:div w:id="1723367190">
              <w:marLeft w:val="0"/>
              <w:marRight w:val="0"/>
              <w:marTop w:val="0"/>
              <w:marBottom w:val="0"/>
              <w:divBdr>
                <w:top w:val="none" w:sz="0" w:space="0" w:color="auto"/>
                <w:left w:val="none" w:sz="0" w:space="0" w:color="auto"/>
                <w:bottom w:val="none" w:sz="0" w:space="0" w:color="auto"/>
                <w:right w:val="none" w:sz="0" w:space="0" w:color="auto"/>
              </w:divBdr>
            </w:div>
            <w:div w:id="315035468">
              <w:marLeft w:val="0"/>
              <w:marRight w:val="0"/>
              <w:marTop w:val="0"/>
              <w:marBottom w:val="0"/>
              <w:divBdr>
                <w:top w:val="none" w:sz="0" w:space="0" w:color="auto"/>
                <w:left w:val="none" w:sz="0" w:space="0" w:color="auto"/>
                <w:bottom w:val="none" w:sz="0" w:space="0" w:color="auto"/>
                <w:right w:val="none" w:sz="0" w:space="0" w:color="auto"/>
              </w:divBdr>
            </w:div>
            <w:div w:id="1961303241">
              <w:marLeft w:val="0"/>
              <w:marRight w:val="0"/>
              <w:marTop w:val="0"/>
              <w:marBottom w:val="0"/>
              <w:divBdr>
                <w:top w:val="none" w:sz="0" w:space="0" w:color="auto"/>
                <w:left w:val="none" w:sz="0" w:space="0" w:color="auto"/>
                <w:bottom w:val="none" w:sz="0" w:space="0" w:color="auto"/>
                <w:right w:val="none" w:sz="0" w:space="0" w:color="auto"/>
              </w:divBdr>
            </w:div>
            <w:div w:id="1577666052">
              <w:marLeft w:val="0"/>
              <w:marRight w:val="0"/>
              <w:marTop w:val="0"/>
              <w:marBottom w:val="0"/>
              <w:divBdr>
                <w:top w:val="none" w:sz="0" w:space="0" w:color="auto"/>
                <w:left w:val="none" w:sz="0" w:space="0" w:color="auto"/>
                <w:bottom w:val="none" w:sz="0" w:space="0" w:color="auto"/>
                <w:right w:val="none" w:sz="0" w:space="0" w:color="auto"/>
              </w:divBdr>
            </w:div>
            <w:div w:id="752167502">
              <w:marLeft w:val="0"/>
              <w:marRight w:val="0"/>
              <w:marTop w:val="0"/>
              <w:marBottom w:val="0"/>
              <w:divBdr>
                <w:top w:val="none" w:sz="0" w:space="0" w:color="auto"/>
                <w:left w:val="none" w:sz="0" w:space="0" w:color="auto"/>
                <w:bottom w:val="none" w:sz="0" w:space="0" w:color="auto"/>
                <w:right w:val="none" w:sz="0" w:space="0" w:color="auto"/>
              </w:divBdr>
            </w:div>
            <w:div w:id="409428087">
              <w:marLeft w:val="0"/>
              <w:marRight w:val="0"/>
              <w:marTop w:val="0"/>
              <w:marBottom w:val="0"/>
              <w:divBdr>
                <w:top w:val="none" w:sz="0" w:space="0" w:color="auto"/>
                <w:left w:val="none" w:sz="0" w:space="0" w:color="auto"/>
                <w:bottom w:val="none" w:sz="0" w:space="0" w:color="auto"/>
                <w:right w:val="none" w:sz="0" w:space="0" w:color="auto"/>
              </w:divBdr>
            </w:div>
            <w:div w:id="1801528300">
              <w:marLeft w:val="0"/>
              <w:marRight w:val="0"/>
              <w:marTop w:val="0"/>
              <w:marBottom w:val="0"/>
              <w:divBdr>
                <w:top w:val="none" w:sz="0" w:space="0" w:color="auto"/>
                <w:left w:val="none" w:sz="0" w:space="0" w:color="auto"/>
                <w:bottom w:val="none" w:sz="0" w:space="0" w:color="auto"/>
                <w:right w:val="none" w:sz="0" w:space="0" w:color="auto"/>
              </w:divBdr>
            </w:div>
            <w:div w:id="425347783">
              <w:marLeft w:val="0"/>
              <w:marRight w:val="0"/>
              <w:marTop w:val="0"/>
              <w:marBottom w:val="0"/>
              <w:divBdr>
                <w:top w:val="none" w:sz="0" w:space="0" w:color="auto"/>
                <w:left w:val="none" w:sz="0" w:space="0" w:color="auto"/>
                <w:bottom w:val="none" w:sz="0" w:space="0" w:color="auto"/>
                <w:right w:val="none" w:sz="0" w:space="0" w:color="auto"/>
              </w:divBdr>
            </w:div>
            <w:div w:id="1107701853">
              <w:marLeft w:val="0"/>
              <w:marRight w:val="0"/>
              <w:marTop w:val="0"/>
              <w:marBottom w:val="0"/>
              <w:divBdr>
                <w:top w:val="none" w:sz="0" w:space="0" w:color="auto"/>
                <w:left w:val="none" w:sz="0" w:space="0" w:color="auto"/>
                <w:bottom w:val="none" w:sz="0" w:space="0" w:color="auto"/>
                <w:right w:val="none" w:sz="0" w:space="0" w:color="auto"/>
              </w:divBdr>
            </w:div>
            <w:div w:id="1813910961">
              <w:marLeft w:val="0"/>
              <w:marRight w:val="0"/>
              <w:marTop w:val="0"/>
              <w:marBottom w:val="0"/>
              <w:divBdr>
                <w:top w:val="none" w:sz="0" w:space="0" w:color="auto"/>
                <w:left w:val="none" w:sz="0" w:space="0" w:color="auto"/>
                <w:bottom w:val="none" w:sz="0" w:space="0" w:color="auto"/>
                <w:right w:val="none" w:sz="0" w:space="0" w:color="auto"/>
              </w:divBdr>
            </w:div>
            <w:div w:id="981470572">
              <w:marLeft w:val="0"/>
              <w:marRight w:val="0"/>
              <w:marTop w:val="0"/>
              <w:marBottom w:val="0"/>
              <w:divBdr>
                <w:top w:val="none" w:sz="0" w:space="0" w:color="auto"/>
                <w:left w:val="none" w:sz="0" w:space="0" w:color="auto"/>
                <w:bottom w:val="none" w:sz="0" w:space="0" w:color="auto"/>
                <w:right w:val="none" w:sz="0" w:space="0" w:color="auto"/>
              </w:divBdr>
            </w:div>
            <w:div w:id="1957828191">
              <w:marLeft w:val="0"/>
              <w:marRight w:val="0"/>
              <w:marTop w:val="0"/>
              <w:marBottom w:val="0"/>
              <w:divBdr>
                <w:top w:val="none" w:sz="0" w:space="0" w:color="auto"/>
                <w:left w:val="none" w:sz="0" w:space="0" w:color="auto"/>
                <w:bottom w:val="none" w:sz="0" w:space="0" w:color="auto"/>
                <w:right w:val="none" w:sz="0" w:space="0" w:color="auto"/>
              </w:divBdr>
            </w:div>
            <w:div w:id="1458793435">
              <w:marLeft w:val="0"/>
              <w:marRight w:val="0"/>
              <w:marTop w:val="0"/>
              <w:marBottom w:val="0"/>
              <w:divBdr>
                <w:top w:val="none" w:sz="0" w:space="0" w:color="auto"/>
                <w:left w:val="none" w:sz="0" w:space="0" w:color="auto"/>
                <w:bottom w:val="none" w:sz="0" w:space="0" w:color="auto"/>
                <w:right w:val="none" w:sz="0" w:space="0" w:color="auto"/>
              </w:divBdr>
            </w:div>
            <w:div w:id="1629554226">
              <w:marLeft w:val="0"/>
              <w:marRight w:val="0"/>
              <w:marTop w:val="0"/>
              <w:marBottom w:val="0"/>
              <w:divBdr>
                <w:top w:val="none" w:sz="0" w:space="0" w:color="auto"/>
                <w:left w:val="none" w:sz="0" w:space="0" w:color="auto"/>
                <w:bottom w:val="none" w:sz="0" w:space="0" w:color="auto"/>
                <w:right w:val="none" w:sz="0" w:space="0" w:color="auto"/>
              </w:divBdr>
            </w:div>
            <w:div w:id="968584857">
              <w:marLeft w:val="0"/>
              <w:marRight w:val="0"/>
              <w:marTop w:val="0"/>
              <w:marBottom w:val="0"/>
              <w:divBdr>
                <w:top w:val="none" w:sz="0" w:space="0" w:color="auto"/>
                <w:left w:val="none" w:sz="0" w:space="0" w:color="auto"/>
                <w:bottom w:val="none" w:sz="0" w:space="0" w:color="auto"/>
                <w:right w:val="none" w:sz="0" w:space="0" w:color="auto"/>
              </w:divBdr>
            </w:div>
            <w:div w:id="1186595815">
              <w:marLeft w:val="0"/>
              <w:marRight w:val="0"/>
              <w:marTop w:val="0"/>
              <w:marBottom w:val="0"/>
              <w:divBdr>
                <w:top w:val="none" w:sz="0" w:space="0" w:color="auto"/>
                <w:left w:val="none" w:sz="0" w:space="0" w:color="auto"/>
                <w:bottom w:val="none" w:sz="0" w:space="0" w:color="auto"/>
                <w:right w:val="none" w:sz="0" w:space="0" w:color="auto"/>
              </w:divBdr>
              <w:divsChild>
                <w:div w:id="2134980760">
                  <w:marLeft w:val="0"/>
                  <w:marRight w:val="0"/>
                  <w:marTop w:val="0"/>
                  <w:marBottom w:val="0"/>
                  <w:divBdr>
                    <w:top w:val="none" w:sz="0" w:space="0" w:color="auto"/>
                    <w:left w:val="none" w:sz="0" w:space="0" w:color="auto"/>
                    <w:bottom w:val="none" w:sz="0" w:space="0" w:color="auto"/>
                    <w:right w:val="none" w:sz="0" w:space="0" w:color="auto"/>
                  </w:divBdr>
                </w:div>
                <w:div w:id="696934323">
                  <w:marLeft w:val="0"/>
                  <w:marRight w:val="0"/>
                  <w:marTop w:val="0"/>
                  <w:marBottom w:val="0"/>
                  <w:divBdr>
                    <w:top w:val="none" w:sz="0" w:space="0" w:color="auto"/>
                    <w:left w:val="none" w:sz="0" w:space="0" w:color="auto"/>
                    <w:bottom w:val="none" w:sz="0" w:space="0" w:color="auto"/>
                    <w:right w:val="none" w:sz="0" w:space="0" w:color="auto"/>
                  </w:divBdr>
                </w:div>
                <w:div w:id="2104955248">
                  <w:marLeft w:val="0"/>
                  <w:marRight w:val="0"/>
                  <w:marTop w:val="0"/>
                  <w:marBottom w:val="0"/>
                  <w:divBdr>
                    <w:top w:val="none" w:sz="0" w:space="0" w:color="auto"/>
                    <w:left w:val="none" w:sz="0" w:space="0" w:color="auto"/>
                    <w:bottom w:val="none" w:sz="0" w:space="0" w:color="auto"/>
                    <w:right w:val="none" w:sz="0" w:space="0" w:color="auto"/>
                  </w:divBdr>
                </w:div>
                <w:div w:id="1916813510">
                  <w:marLeft w:val="0"/>
                  <w:marRight w:val="0"/>
                  <w:marTop w:val="0"/>
                  <w:marBottom w:val="0"/>
                  <w:divBdr>
                    <w:top w:val="none" w:sz="0" w:space="0" w:color="auto"/>
                    <w:left w:val="none" w:sz="0" w:space="0" w:color="auto"/>
                    <w:bottom w:val="none" w:sz="0" w:space="0" w:color="auto"/>
                    <w:right w:val="none" w:sz="0" w:space="0" w:color="auto"/>
                  </w:divBdr>
                </w:div>
                <w:div w:id="352195915">
                  <w:marLeft w:val="0"/>
                  <w:marRight w:val="0"/>
                  <w:marTop w:val="0"/>
                  <w:marBottom w:val="0"/>
                  <w:divBdr>
                    <w:top w:val="none" w:sz="0" w:space="0" w:color="auto"/>
                    <w:left w:val="none" w:sz="0" w:space="0" w:color="auto"/>
                    <w:bottom w:val="none" w:sz="0" w:space="0" w:color="auto"/>
                    <w:right w:val="none" w:sz="0" w:space="0" w:color="auto"/>
                  </w:divBdr>
                </w:div>
                <w:div w:id="1558396666">
                  <w:marLeft w:val="0"/>
                  <w:marRight w:val="0"/>
                  <w:marTop w:val="0"/>
                  <w:marBottom w:val="0"/>
                  <w:divBdr>
                    <w:top w:val="none" w:sz="0" w:space="0" w:color="auto"/>
                    <w:left w:val="none" w:sz="0" w:space="0" w:color="auto"/>
                    <w:bottom w:val="none" w:sz="0" w:space="0" w:color="auto"/>
                    <w:right w:val="none" w:sz="0" w:space="0" w:color="auto"/>
                  </w:divBdr>
                </w:div>
                <w:div w:id="214856099">
                  <w:marLeft w:val="0"/>
                  <w:marRight w:val="0"/>
                  <w:marTop w:val="0"/>
                  <w:marBottom w:val="0"/>
                  <w:divBdr>
                    <w:top w:val="none" w:sz="0" w:space="0" w:color="auto"/>
                    <w:left w:val="none" w:sz="0" w:space="0" w:color="auto"/>
                    <w:bottom w:val="none" w:sz="0" w:space="0" w:color="auto"/>
                    <w:right w:val="none" w:sz="0" w:space="0" w:color="auto"/>
                  </w:divBdr>
                </w:div>
                <w:div w:id="426967561">
                  <w:marLeft w:val="0"/>
                  <w:marRight w:val="0"/>
                  <w:marTop w:val="0"/>
                  <w:marBottom w:val="0"/>
                  <w:divBdr>
                    <w:top w:val="none" w:sz="0" w:space="0" w:color="auto"/>
                    <w:left w:val="none" w:sz="0" w:space="0" w:color="auto"/>
                    <w:bottom w:val="none" w:sz="0" w:space="0" w:color="auto"/>
                    <w:right w:val="none" w:sz="0" w:space="0" w:color="auto"/>
                  </w:divBdr>
                </w:div>
                <w:div w:id="663243111">
                  <w:marLeft w:val="0"/>
                  <w:marRight w:val="0"/>
                  <w:marTop w:val="0"/>
                  <w:marBottom w:val="0"/>
                  <w:divBdr>
                    <w:top w:val="none" w:sz="0" w:space="0" w:color="auto"/>
                    <w:left w:val="none" w:sz="0" w:space="0" w:color="auto"/>
                    <w:bottom w:val="none" w:sz="0" w:space="0" w:color="auto"/>
                    <w:right w:val="none" w:sz="0" w:space="0" w:color="auto"/>
                  </w:divBdr>
                </w:div>
                <w:div w:id="92552612">
                  <w:marLeft w:val="0"/>
                  <w:marRight w:val="0"/>
                  <w:marTop w:val="0"/>
                  <w:marBottom w:val="0"/>
                  <w:divBdr>
                    <w:top w:val="none" w:sz="0" w:space="0" w:color="auto"/>
                    <w:left w:val="none" w:sz="0" w:space="0" w:color="auto"/>
                    <w:bottom w:val="none" w:sz="0" w:space="0" w:color="auto"/>
                    <w:right w:val="none" w:sz="0" w:space="0" w:color="auto"/>
                  </w:divBdr>
                </w:div>
                <w:div w:id="1640914234">
                  <w:marLeft w:val="0"/>
                  <w:marRight w:val="0"/>
                  <w:marTop w:val="0"/>
                  <w:marBottom w:val="0"/>
                  <w:divBdr>
                    <w:top w:val="none" w:sz="0" w:space="0" w:color="auto"/>
                    <w:left w:val="none" w:sz="0" w:space="0" w:color="auto"/>
                    <w:bottom w:val="none" w:sz="0" w:space="0" w:color="auto"/>
                    <w:right w:val="none" w:sz="0" w:space="0" w:color="auto"/>
                  </w:divBdr>
                </w:div>
                <w:div w:id="785580156">
                  <w:marLeft w:val="0"/>
                  <w:marRight w:val="0"/>
                  <w:marTop w:val="0"/>
                  <w:marBottom w:val="0"/>
                  <w:divBdr>
                    <w:top w:val="none" w:sz="0" w:space="0" w:color="auto"/>
                    <w:left w:val="none" w:sz="0" w:space="0" w:color="auto"/>
                    <w:bottom w:val="none" w:sz="0" w:space="0" w:color="auto"/>
                    <w:right w:val="none" w:sz="0" w:space="0" w:color="auto"/>
                  </w:divBdr>
                </w:div>
                <w:div w:id="522940719">
                  <w:marLeft w:val="0"/>
                  <w:marRight w:val="0"/>
                  <w:marTop w:val="0"/>
                  <w:marBottom w:val="0"/>
                  <w:divBdr>
                    <w:top w:val="none" w:sz="0" w:space="0" w:color="auto"/>
                    <w:left w:val="none" w:sz="0" w:space="0" w:color="auto"/>
                    <w:bottom w:val="none" w:sz="0" w:space="0" w:color="auto"/>
                    <w:right w:val="none" w:sz="0" w:space="0" w:color="auto"/>
                  </w:divBdr>
                </w:div>
                <w:div w:id="901990576">
                  <w:marLeft w:val="0"/>
                  <w:marRight w:val="0"/>
                  <w:marTop w:val="0"/>
                  <w:marBottom w:val="0"/>
                  <w:divBdr>
                    <w:top w:val="none" w:sz="0" w:space="0" w:color="auto"/>
                    <w:left w:val="none" w:sz="0" w:space="0" w:color="auto"/>
                    <w:bottom w:val="none" w:sz="0" w:space="0" w:color="auto"/>
                    <w:right w:val="none" w:sz="0" w:space="0" w:color="auto"/>
                  </w:divBdr>
                </w:div>
                <w:div w:id="457377806">
                  <w:marLeft w:val="0"/>
                  <w:marRight w:val="0"/>
                  <w:marTop w:val="0"/>
                  <w:marBottom w:val="0"/>
                  <w:divBdr>
                    <w:top w:val="none" w:sz="0" w:space="0" w:color="auto"/>
                    <w:left w:val="none" w:sz="0" w:space="0" w:color="auto"/>
                    <w:bottom w:val="none" w:sz="0" w:space="0" w:color="auto"/>
                    <w:right w:val="none" w:sz="0" w:space="0" w:color="auto"/>
                  </w:divBdr>
                </w:div>
                <w:div w:id="228733468">
                  <w:marLeft w:val="0"/>
                  <w:marRight w:val="0"/>
                  <w:marTop w:val="0"/>
                  <w:marBottom w:val="0"/>
                  <w:divBdr>
                    <w:top w:val="none" w:sz="0" w:space="0" w:color="auto"/>
                    <w:left w:val="none" w:sz="0" w:space="0" w:color="auto"/>
                    <w:bottom w:val="none" w:sz="0" w:space="0" w:color="auto"/>
                    <w:right w:val="none" w:sz="0" w:space="0" w:color="auto"/>
                  </w:divBdr>
                </w:div>
                <w:div w:id="1880704359">
                  <w:marLeft w:val="0"/>
                  <w:marRight w:val="0"/>
                  <w:marTop w:val="0"/>
                  <w:marBottom w:val="0"/>
                  <w:divBdr>
                    <w:top w:val="none" w:sz="0" w:space="0" w:color="auto"/>
                    <w:left w:val="none" w:sz="0" w:space="0" w:color="auto"/>
                    <w:bottom w:val="none" w:sz="0" w:space="0" w:color="auto"/>
                    <w:right w:val="none" w:sz="0" w:space="0" w:color="auto"/>
                  </w:divBdr>
                </w:div>
                <w:div w:id="806239604">
                  <w:marLeft w:val="0"/>
                  <w:marRight w:val="0"/>
                  <w:marTop w:val="0"/>
                  <w:marBottom w:val="0"/>
                  <w:divBdr>
                    <w:top w:val="none" w:sz="0" w:space="0" w:color="auto"/>
                    <w:left w:val="none" w:sz="0" w:space="0" w:color="auto"/>
                    <w:bottom w:val="none" w:sz="0" w:space="0" w:color="auto"/>
                    <w:right w:val="none" w:sz="0" w:space="0" w:color="auto"/>
                  </w:divBdr>
                </w:div>
                <w:div w:id="948664058">
                  <w:marLeft w:val="0"/>
                  <w:marRight w:val="0"/>
                  <w:marTop w:val="0"/>
                  <w:marBottom w:val="0"/>
                  <w:divBdr>
                    <w:top w:val="none" w:sz="0" w:space="0" w:color="auto"/>
                    <w:left w:val="none" w:sz="0" w:space="0" w:color="auto"/>
                    <w:bottom w:val="none" w:sz="0" w:space="0" w:color="auto"/>
                    <w:right w:val="none" w:sz="0" w:space="0" w:color="auto"/>
                  </w:divBdr>
                </w:div>
                <w:div w:id="53084304">
                  <w:marLeft w:val="0"/>
                  <w:marRight w:val="0"/>
                  <w:marTop w:val="0"/>
                  <w:marBottom w:val="0"/>
                  <w:divBdr>
                    <w:top w:val="none" w:sz="0" w:space="0" w:color="auto"/>
                    <w:left w:val="none" w:sz="0" w:space="0" w:color="auto"/>
                    <w:bottom w:val="none" w:sz="0" w:space="0" w:color="auto"/>
                    <w:right w:val="none" w:sz="0" w:space="0" w:color="auto"/>
                  </w:divBdr>
                </w:div>
                <w:div w:id="328607504">
                  <w:marLeft w:val="0"/>
                  <w:marRight w:val="0"/>
                  <w:marTop w:val="0"/>
                  <w:marBottom w:val="0"/>
                  <w:divBdr>
                    <w:top w:val="none" w:sz="0" w:space="0" w:color="auto"/>
                    <w:left w:val="none" w:sz="0" w:space="0" w:color="auto"/>
                    <w:bottom w:val="none" w:sz="0" w:space="0" w:color="auto"/>
                    <w:right w:val="none" w:sz="0" w:space="0" w:color="auto"/>
                  </w:divBdr>
                </w:div>
                <w:div w:id="714961386">
                  <w:marLeft w:val="0"/>
                  <w:marRight w:val="0"/>
                  <w:marTop w:val="0"/>
                  <w:marBottom w:val="0"/>
                  <w:divBdr>
                    <w:top w:val="none" w:sz="0" w:space="0" w:color="auto"/>
                    <w:left w:val="none" w:sz="0" w:space="0" w:color="auto"/>
                    <w:bottom w:val="none" w:sz="0" w:space="0" w:color="auto"/>
                    <w:right w:val="none" w:sz="0" w:space="0" w:color="auto"/>
                  </w:divBdr>
                </w:div>
                <w:div w:id="935094688">
                  <w:marLeft w:val="0"/>
                  <w:marRight w:val="0"/>
                  <w:marTop w:val="0"/>
                  <w:marBottom w:val="0"/>
                  <w:divBdr>
                    <w:top w:val="none" w:sz="0" w:space="0" w:color="auto"/>
                    <w:left w:val="none" w:sz="0" w:space="0" w:color="auto"/>
                    <w:bottom w:val="none" w:sz="0" w:space="0" w:color="auto"/>
                    <w:right w:val="none" w:sz="0" w:space="0" w:color="auto"/>
                  </w:divBdr>
                </w:div>
                <w:div w:id="1271009419">
                  <w:marLeft w:val="0"/>
                  <w:marRight w:val="0"/>
                  <w:marTop w:val="0"/>
                  <w:marBottom w:val="0"/>
                  <w:divBdr>
                    <w:top w:val="none" w:sz="0" w:space="0" w:color="auto"/>
                    <w:left w:val="none" w:sz="0" w:space="0" w:color="auto"/>
                    <w:bottom w:val="none" w:sz="0" w:space="0" w:color="auto"/>
                    <w:right w:val="none" w:sz="0" w:space="0" w:color="auto"/>
                  </w:divBdr>
                </w:div>
                <w:div w:id="1009868533">
                  <w:marLeft w:val="0"/>
                  <w:marRight w:val="0"/>
                  <w:marTop w:val="0"/>
                  <w:marBottom w:val="0"/>
                  <w:divBdr>
                    <w:top w:val="none" w:sz="0" w:space="0" w:color="auto"/>
                    <w:left w:val="none" w:sz="0" w:space="0" w:color="auto"/>
                    <w:bottom w:val="none" w:sz="0" w:space="0" w:color="auto"/>
                    <w:right w:val="none" w:sz="0" w:space="0" w:color="auto"/>
                  </w:divBdr>
                </w:div>
                <w:div w:id="2125691740">
                  <w:marLeft w:val="0"/>
                  <w:marRight w:val="0"/>
                  <w:marTop w:val="0"/>
                  <w:marBottom w:val="0"/>
                  <w:divBdr>
                    <w:top w:val="none" w:sz="0" w:space="0" w:color="auto"/>
                    <w:left w:val="none" w:sz="0" w:space="0" w:color="auto"/>
                    <w:bottom w:val="none" w:sz="0" w:space="0" w:color="auto"/>
                    <w:right w:val="none" w:sz="0" w:space="0" w:color="auto"/>
                  </w:divBdr>
                </w:div>
                <w:div w:id="721056822">
                  <w:marLeft w:val="0"/>
                  <w:marRight w:val="0"/>
                  <w:marTop w:val="0"/>
                  <w:marBottom w:val="0"/>
                  <w:divBdr>
                    <w:top w:val="none" w:sz="0" w:space="0" w:color="auto"/>
                    <w:left w:val="none" w:sz="0" w:space="0" w:color="auto"/>
                    <w:bottom w:val="none" w:sz="0" w:space="0" w:color="auto"/>
                    <w:right w:val="none" w:sz="0" w:space="0" w:color="auto"/>
                  </w:divBdr>
                </w:div>
                <w:div w:id="1836455330">
                  <w:marLeft w:val="0"/>
                  <w:marRight w:val="0"/>
                  <w:marTop w:val="0"/>
                  <w:marBottom w:val="0"/>
                  <w:divBdr>
                    <w:top w:val="none" w:sz="0" w:space="0" w:color="auto"/>
                    <w:left w:val="none" w:sz="0" w:space="0" w:color="auto"/>
                    <w:bottom w:val="none" w:sz="0" w:space="0" w:color="auto"/>
                    <w:right w:val="none" w:sz="0" w:space="0" w:color="auto"/>
                  </w:divBdr>
                </w:div>
                <w:div w:id="63770610">
                  <w:marLeft w:val="0"/>
                  <w:marRight w:val="0"/>
                  <w:marTop w:val="0"/>
                  <w:marBottom w:val="0"/>
                  <w:divBdr>
                    <w:top w:val="none" w:sz="0" w:space="0" w:color="auto"/>
                    <w:left w:val="none" w:sz="0" w:space="0" w:color="auto"/>
                    <w:bottom w:val="none" w:sz="0" w:space="0" w:color="auto"/>
                    <w:right w:val="none" w:sz="0" w:space="0" w:color="auto"/>
                  </w:divBdr>
                </w:div>
                <w:div w:id="1021392839">
                  <w:marLeft w:val="0"/>
                  <w:marRight w:val="0"/>
                  <w:marTop w:val="0"/>
                  <w:marBottom w:val="0"/>
                  <w:divBdr>
                    <w:top w:val="none" w:sz="0" w:space="0" w:color="auto"/>
                    <w:left w:val="none" w:sz="0" w:space="0" w:color="auto"/>
                    <w:bottom w:val="none" w:sz="0" w:space="0" w:color="auto"/>
                    <w:right w:val="none" w:sz="0" w:space="0" w:color="auto"/>
                  </w:divBdr>
                </w:div>
                <w:div w:id="1532643460">
                  <w:marLeft w:val="0"/>
                  <w:marRight w:val="0"/>
                  <w:marTop w:val="0"/>
                  <w:marBottom w:val="0"/>
                  <w:divBdr>
                    <w:top w:val="none" w:sz="0" w:space="0" w:color="auto"/>
                    <w:left w:val="none" w:sz="0" w:space="0" w:color="auto"/>
                    <w:bottom w:val="none" w:sz="0" w:space="0" w:color="auto"/>
                    <w:right w:val="none" w:sz="0" w:space="0" w:color="auto"/>
                  </w:divBdr>
                </w:div>
                <w:div w:id="262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1386">
          <w:marLeft w:val="0"/>
          <w:marRight w:val="0"/>
          <w:marTop w:val="0"/>
          <w:marBottom w:val="0"/>
          <w:divBdr>
            <w:top w:val="none" w:sz="0" w:space="0" w:color="auto"/>
            <w:left w:val="none" w:sz="0" w:space="0" w:color="auto"/>
            <w:bottom w:val="none" w:sz="0" w:space="0" w:color="auto"/>
            <w:right w:val="none" w:sz="0" w:space="0" w:color="auto"/>
          </w:divBdr>
          <w:divsChild>
            <w:div w:id="164564392">
              <w:marLeft w:val="0"/>
              <w:marRight w:val="0"/>
              <w:marTop w:val="0"/>
              <w:marBottom w:val="0"/>
              <w:divBdr>
                <w:top w:val="none" w:sz="0" w:space="0" w:color="auto"/>
                <w:left w:val="none" w:sz="0" w:space="0" w:color="auto"/>
                <w:bottom w:val="none" w:sz="0" w:space="0" w:color="auto"/>
                <w:right w:val="none" w:sz="0" w:space="0" w:color="auto"/>
              </w:divBdr>
            </w:div>
            <w:div w:id="2034379139">
              <w:marLeft w:val="0"/>
              <w:marRight w:val="0"/>
              <w:marTop w:val="0"/>
              <w:marBottom w:val="0"/>
              <w:divBdr>
                <w:top w:val="none" w:sz="0" w:space="0" w:color="auto"/>
                <w:left w:val="none" w:sz="0" w:space="0" w:color="auto"/>
                <w:bottom w:val="none" w:sz="0" w:space="0" w:color="auto"/>
                <w:right w:val="none" w:sz="0" w:space="0" w:color="auto"/>
              </w:divBdr>
            </w:div>
            <w:div w:id="323169112">
              <w:marLeft w:val="0"/>
              <w:marRight w:val="0"/>
              <w:marTop w:val="0"/>
              <w:marBottom w:val="0"/>
              <w:divBdr>
                <w:top w:val="none" w:sz="0" w:space="0" w:color="auto"/>
                <w:left w:val="none" w:sz="0" w:space="0" w:color="auto"/>
                <w:bottom w:val="none" w:sz="0" w:space="0" w:color="auto"/>
                <w:right w:val="none" w:sz="0" w:space="0" w:color="auto"/>
              </w:divBdr>
            </w:div>
            <w:div w:id="1527059726">
              <w:marLeft w:val="0"/>
              <w:marRight w:val="0"/>
              <w:marTop w:val="0"/>
              <w:marBottom w:val="0"/>
              <w:divBdr>
                <w:top w:val="none" w:sz="0" w:space="0" w:color="auto"/>
                <w:left w:val="none" w:sz="0" w:space="0" w:color="auto"/>
                <w:bottom w:val="none" w:sz="0" w:space="0" w:color="auto"/>
                <w:right w:val="none" w:sz="0" w:space="0" w:color="auto"/>
              </w:divBdr>
            </w:div>
            <w:div w:id="940451503">
              <w:marLeft w:val="0"/>
              <w:marRight w:val="0"/>
              <w:marTop w:val="0"/>
              <w:marBottom w:val="0"/>
              <w:divBdr>
                <w:top w:val="none" w:sz="0" w:space="0" w:color="auto"/>
                <w:left w:val="none" w:sz="0" w:space="0" w:color="auto"/>
                <w:bottom w:val="none" w:sz="0" w:space="0" w:color="auto"/>
                <w:right w:val="none" w:sz="0" w:space="0" w:color="auto"/>
              </w:divBdr>
            </w:div>
            <w:div w:id="551042587">
              <w:marLeft w:val="0"/>
              <w:marRight w:val="0"/>
              <w:marTop w:val="0"/>
              <w:marBottom w:val="0"/>
              <w:divBdr>
                <w:top w:val="none" w:sz="0" w:space="0" w:color="auto"/>
                <w:left w:val="none" w:sz="0" w:space="0" w:color="auto"/>
                <w:bottom w:val="none" w:sz="0" w:space="0" w:color="auto"/>
                <w:right w:val="none" w:sz="0" w:space="0" w:color="auto"/>
              </w:divBdr>
            </w:div>
            <w:div w:id="926772722">
              <w:marLeft w:val="0"/>
              <w:marRight w:val="0"/>
              <w:marTop w:val="0"/>
              <w:marBottom w:val="0"/>
              <w:divBdr>
                <w:top w:val="none" w:sz="0" w:space="0" w:color="auto"/>
                <w:left w:val="none" w:sz="0" w:space="0" w:color="auto"/>
                <w:bottom w:val="none" w:sz="0" w:space="0" w:color="auto"/>
                <w:right w:val="none" w:sz="0" w:space="0" w:color="auto"/>
              </w:divBdr>
            </w:div>
            <w:div w:id="68386660">
              <w:marLeft w:val="0"/>
              <w:marRight w:val="0"/>
              <w:marTop w:val="0"/>
              <w:marBottom w:val="0"/>
              <w:divBdr>
                <w:top w:val="none" w:sz="0" w:space="0" w:color="auto"/>
                <w:left w:val="none" w:sz="0" w:space="0" w:color="auto"/>
                <w:bottom w:val="none" w:sz="0" w:space="0" w:color="auto"/>
                <w:right w:val="none" w:sz="0" w:space="0" w:color="auto"/>
              </w:divBdr>
            </w:div>
            <w:div w:id="1444769949">
              <w:marLeft w:val="0"/>
              <w:marRight w:val="0"/>
              <w:marTop w:val="0"/>
              <w:marBottom w:val="0"/>
              <w:divBdr>
                <w:top w:val="none" w:sz="0" w:space="0" w:color="auto"/>
                <w:left w:val="none" w:sz="0" w:space="0" w:color="auto"/>
                <w:bottom w:val="none" w:sz="0" w:space="0" w:color="auto"/>
                <w:right w:val="none" w:sz="0" w:space="0" w:color="auto"/>
              </w:divBdr>
            </w:div>
            <w:div w:id="1432092725">
              <w:marLeft w:val="0"/>
              <w:marRight w:val="0"/>
              <w:marTop w:val="0"/>
              <w:marBottom w:val="0"/>
              <w:divBdr>
                <w:top w:val="none" w:sz="0" w:space="0" w:color="auto"/>
                <w:left w:val="none" w:sz="0" w:space="0" w:color="auto"/>
                <w:bottom w:val="none" w:sz="0" w:space="0" w:color="auto"/>
                <w:right w:val="none" w:sz="0" w:space="0" w:color="auto"/>
              </w:divBdr>
            </w:div>
            <w:div w:id="1846704532">
              <w:marLeft w:val="0"/>
              <w:marRight w:val="0"/>
              <w:marTop w:val="0"/>
              <w:marBottom w:val="0"/>
              <w:divBdr>
                <w:top w:val="none" w:sz="0" w:space="0" w:color="auto"/>
                <w:left w:val="none" w:sz="0" w:space="0" w:color="auto"/>
                <w:bottom w:val="none" w:sz="0" w:space="0" w:color="auto"/>
                <w:right w:val="none" w:sz="0" w:space="0" w:color="auto"/>
              </w:divBdr>
            </w:div>
            <w:div w:id="1366980808">
              <w:marLeft w:val="0"/>
              <w:marRight w:val="0"/>
              <w:marTop w:val="0"/>
              <w:marBottom w:val="0"/>
              <w:divBdr>
                <w:top w:val="none" w:sz="0" w:space="0" w:color="auto"/>
                <w:left w:val="none" w:sz="0" w:space="0" w:color="auto"/>
                <w:bottom w:val="none" w:sz="0" w:space="0" w:color="auto"/>
                <w:right w:val="none" w:sz="0" w:space="0" w:color="auto"/>
              </w:divBdr>
            </w:div>
            <w:div w:id="1126200039">
              <w:marLeft w:val="0"/>
              <w:marRight w:val="0"/>
              <w:marTop w:val="0"/>
              <w:marBottom w:val="0"/>
              <w:divBdr>
                <w:top w:val="none" w:sz="0" w:space="0" w:color="auto"/>
                <w:left w:val="none" w:sz="0" w:space="0" w:color="auto"/>
                <w:bottom w:val="none" w:sz="0" w:space="0" w:color="auto"/>
                <w:right w:val="none" w:sz="0" w:space="0" w:color="auto"/>
              </w:divBdr>
            </w:div>
            <w:div w:id="1070078310">
              <w:marLeft w:val="0"/>
              <w:marRight w:val="0"/>
              <w:marTop w:val="0"/>
              <w:marBottom w:val="0"/>
              <w:divBdr>
                <w:top w:val="none" w:sz="0" w:space="0" w:color="auto"/>
                <w:left w:val="none" w:sz="0" w:space="0" w:color="auto"/>
                <w:bottom w:val="none" w:sz="0" w:space="0" w:color="auto"/>
                <w:right w:val="none" w:sz="0" w:space="0" w:color="auto"/>
              </w:divBdr>
            </w:div>
            <w:div w:id="1862040346">
              <w:marLeft w:val="0"/>
              <w:marRight w:val="0"/>
              <w:marTop w:val="0"/>
              <w:marBottom w:val="0"/>
              <w:divBdr>
                <w:top w:val="none" w:sz="0" w:space="0" w:color="auto"/>
                <w:left w:val="none" w:sz="0" w:space="0" w:color="auto"/>
                <w:bottom w:val="none" w:sz="0" w:space="0" w:color="auto"/>
                <w:right w:val="none" w:sz="0" w:space="0" w:color="auto"/>
              </w:divBdr>
            </w:div>
            <w:div w:id="835070963">
              <w:marLeft w:val="0"/>
              <w:marRight w:val="0"/>
              <w:marTop w:val="0"/>
              <w:marBottom w:val="0"/>
              <w:divBdr>
                <w:top w:val="none" w:sz="0" w:space="0" w:color="auto"/>
                <w:left w:val="none" w:sz="0" w:space="0" w:color="auto"/>
                <w:bottom w:val="none" w:sz="0" w:space="0" w:color="auto"/>
                <w:right w:val="none" w:sz="0" w:space="0" w:color="auto"/>
              </w:divBdr>
            </w:div>
            <w:div w:id="628440815">
              <w:marLeft w:val="0"/>
              <w:marRight w:val="0"/>
              <w:marTop w:val="0"/>
              <w:marBottom w:val="0"/>
              <w:divBdr>
                <w:top w:val="none" w:sz="0" w:space="0" w:color="auto"/>
                <w:left w:val="none" w:sz="0" w:space="0" w:color="auto"/>
                <w:bottom w:val="none" w:sz="0" w:space="0" w:color="auto"/>
                <w:right w:val="none" w:sz="0" w:space="0" w:color="auto"/>
              </w:divBdr>
            </w:div>
            <w:div w:id="1761489951">
              <w:marLeft w:val="0"/>
              <w:marRight w:val="0"/>
              <w:marTop w:val="0"/>
              <w:marBottom w:val="0"/>
              <w:divBdr>
                <w:top w:val="none" w:sz="0" w:space="0" w:color="auto"/>
                <w:left w:val="none" w:sz="0" w:space="0" w:color="auto"/>
                <w:bottom w:val="none" w:sz="0" w:space="0" w:color="auto"/>
                <w:right w:val="none" w:sz="0" w:space="0" w:color="auto"/>
              </w:divBdr>
            </w:div>
            <w:div w:id="761031017">
              <w:marLeft w:val="0"/>
              <w:marRight w:val="0"/>
              <w:marTop w:val="0"/>
              <w:marBottom w:val="0"/>
              <w:divBdr>
                <w:top w:val="none" w:sz="0" w:space="0" w:color="auto"/>
                <w:left w:val="none" w:sz="0" w:space="0" w:color="auto"/>
                <w:bottom w:val="none" w:sz="0" w:space="0" w:color="auto"/>
                <w:right w:val="none" w:sz="0" w:space="0" w:color="auto"/>
              </w:divBdr>
            </w:div>
            <w:div w:id="326061439">
              <w:marLeft w:val="0"/>
              <w:marRight w:val="0"/>
              <w:marTop w:val="0"/>
              <w:marBottom w:val="0"/>
              <w:divBdr>
                <w:top w:val="none" w:sz="0" w:space="0" w:color="auto"/>
                <w:left w:val="none" w:sz="0" w:space="0" w:color="auto"/>
                <w:bottom w:val="none" w:sz="0" w:space="0" w:color="auto"/>
                <w:right w:val="none" w:sz="0" w:space="0" w:color="auto"/>
              </w:divBdr>
            </w:div>
            <w:div w:id="435366423">
              <w:marLeft w:val="0"/>
              <w:marRight w:val="0"/>
              <w:marTop w:val="0"/>
              <w:marBottom w:val="0"/>
              <w:divBdr>
                <w:top w:val="none" w:sz="0" w:space="0" w:color="auto"/>
                <w:left w:val="none" w:sz="0" w:space="0" w:color="auto"/>
                <w:bottom w:val="none" w:sz="0" w:space="0" w:color="auto"/>
                <w:right w:val="none" w:sz="0" w:space="0" w:color="auto"/>
              </w:divBdr>
            </w:div>
            <w:div w:id="1186820909">
              <w:marLeft w:val="0"/>
              <w:marRight w:val="0"/>
              <w:marTop w:val="0"/>
              <w:marBottom w:val="0"/>
              <w:divBdr>
                <w:top w:val="none" w:sz="0" w:space="0" w:color="auto"/>
                <w:left w:val="none" w:sz="0" w:space="0" w:color="auto"/>
                <w:bottom w:val="none" w:sz="0" w:space="0" w:color="auto"/>
                <w:right w:val="none" w:sz="0" w:space="0" w:color="auto"/>
              </w:divBdr>
            </w:div>
            <w:div w:id="650214504">
              <w:marLeft w:val="0"/>
              <w:marRight w:val="0"/>
              <w:marTop w:val="0"/>
              <w:marBottom w:val="0"/>
              <w:divBdr>
                <w:top w:val="none" w:sz="0" w:space="0" w:color="auto"/>
                <w:left w:val="none" w:sz="0" w:space="0" w:color="auto"/>
                <w:bottom w:val="none" w:sz="0" w:space="0" w:color="auto"/>
                <w:right w:val="none" w:sz="0" w:space="0" w:color="auto"/>
              </w:divBdr>
            </w:div>
            <w:div w:id="1038581100">
              <w:marLeft w:val="0"/>
              <w:marRight w:val="0"/>
              <w:marTop w:val="0"/>
              <w:marBottom w:val="0"/>
              <w:divBdr>
                <w:top w:val="none" w:sz="0" w:space="0" w:color="auto"/>
                <w:left w:val="none" w:sz="0" w:space="0" w:color="auto"/>
                <w:bottom w:val="none" w:sz="0" w:space="0" w:color="auto"/>
                <w:right w:val="none" w:sz="0" w:space="0" w:color="auto"/>
              </w:divBdr>
            </w:div>
            <w:div w:id="1234006976">
              <w:marLeft w:val="0"/>
              <w:marRight w:val="0"/>
              <w:marTop w:val="0"/>
              <w:marBottom w:val="0"/>
              <w:divBdr>
                <w:top w:val="none" w:sz="0" w:space="0" w:color="auto"/>
                <w:left w:val="none" w:sz="0" w:space="0" w:color="auto"/>
                <w:bottom w:val="none" w:sz="0" w:space="0" w:color="auto"/>
                <w:right w:val="none" w:sz="0" w:space="0" w:color="auto"/>
              </w:divBdr>
            </w:div>
            <w:div w:id="1178739692">
              <w:marLeft w:val="0"/>
              <w:marRight w:val="0"/>
              <w:marTop w:val="0"/>
              <w:marBottom w:val="0"/>
              <w:divBdr>
                <w:top w:val="none" w:sz="0" w:space="0" w:color="auto"/>
                <w:left w:val="none" w:sz="0" w:space="0" w:color="auto"/>
                <w:bottom w:val="none" w:sz="0" w:space="0" w:color="auto"/>
                <w:right w:val="none" w:sz="0" w:space="0" w:color="auto"/>
              </w:divBdr>
            </w:div>
            <w:div w:id="597833107">
              <w:marLeft w:val="0"/>
              <w:marRight w:val="0"/>
              <w:marTop w:val="0"/>
              <w:marBottom w:val="0"/>
              <w:divBdr>
                <w:top w:val="none" w:sz="0" w:space="0" w:color="auto"/>
                <w:left w:val="none" w:sz="0" w:space="0" w:color="auto"/>
                <w:bottom w:val="none" w:sz="0" w:space="0" w:color="auto"/>
                <w:right w:val="none" w:sz="0" w:space="0" w:color="auto"/>
              </w:divBdr>
            </w:div>
            <w:div w:id="1359163479">
              <w:marLeft w:val="0"/>
              <w:marRight w:val="0"/>
              <w:marTop w:val="0"/>
              <w:marBottom w:val="0"/>
              <w:divBdr>
                <w:top w:val="none" w:sz="0" w:space="0" w:color="auto"/>
                <w:left w:val="none" w:sz="0" w:space="0" w:color="auto"/>
                <w:bottom w:val="none" w:sz="0" w:space="0" w:color="auto"/>
                <w:right w:val="none" w:sz="0" w:space="0" w:color="auto"/>
              </w:divBdr>
            </w:div>
            <w:div w:id="358317036">
              <w:marLeft w:val="0"/>
              <w:marRight w:val="0"/>
              <w:marTop w:val="0"/>
              <w:marBottom w:val="0"/>
              <w:divBdr>
                <w:top w:val="none" w:sz="0" w:space="0" w:color="auto"/>
                <w:left w:val="none" w:sz="0" w:space="0" w:color="auto"/>
                <w:bottom w:val="none" w:sz="0" w:space="0" w:color="auto"/>
                <w:right w:val="none" w:sz="0" w:space="0" w:color="auto"/>
              </w:divBdr>
            </w:div>
            <w:div w:id="981737058">
              <w:marLeft w:val="0"/>
              <w:marRight w:val="0"/>
              <w:marTop w:val="0"/>
              <w:marBottom w:val="0"/>
              <w:divBdr>
                <w:top w:val="none" w:sz="0" w:space="0" w:color="auto"/>
                <w:left w:val="none" w:sz="0" w:space="0" w:color="auto"/>
                <w:bottom w:val="none" w:sz="0" w:space="0" w:color="auto"/>
                <w:right w:val="none" w:sz="0" w:space="0" w:color="auto"/>
              </w:divBdr>
            </w:div>
            <w:div w:id="480736710">
              <w:marLeft w:val="0"/>
              <w:marRight w:val="0"/>
              <w:marTop w:val="0"/>
              <w:marBottom w:val="0"/>
              <w:divBdr>
                <w:top w:val="none" w:sz="0" w:space="0" w:color="auto"/>
                <w:left w:val="none" w:sz="0" w:space="0" w:color="auto"/>
                <w:bottom w:val="none" w:sz="0" w:space="0" w:color="auto"/>
                <w:right w:val="none" w:sz="0" w:space="0" w:color="auto"/>
              </w:divBdr>
            </w:div>
            <w:div w:id="1549800374">
              <w:marLeft w:val="0"/>
              <w:marRight w:val="0"/>
              <w:marTop w:val="0"/>
              <w:marBottom w:val="0"/>
              <w:divBdr>
                <w:top w:val="none" w:sz="0" w:space="0" w:color="auto"/>
                <w:left w:val="none" w:sz="0" w:space="0" w:color="auto"/>
                <w:bottom w:val="none" w:sz="0" w:space="0" w:color="auto"/>
                <w:right w:val="none" w:sz="0" w:space="0" w:color="auto"/>
              </w:divBdr>
            </w:div>
            <w:div w:id="1008943088">
              <w:marLeft w:val="0"/>
              <w:marRight w:val="0"/>
              <w:marTop w:val="0"/>
              <w:marBottom w:val="0"/>
              <w:divBdr>
                <w:top w:val="none" w:sz="0" w:space="0" w:color="auto"/>
                <w:left w:val="none" w:sz="0" w:space="0" w:color="auto"/>
                <w:bottom w:val="none" w:sz="0" w:space="0" w:color="auto"/>
                <w:right w:val="none" w:sz="0" w:space="0" w:color="auto"/>
              </w:divBdr>
            </w:div>
            <w:div w:id="1726177513">
              <w:marLeft w:val="0"/>
              <w:marRight w:val="0"/>
              <w:marTop w:val="0"/>
              <w:marBottom w:val="0"/>
              <w:divBdr>
                <w:top w:val="none" w:sz="0" w:space="0" w:color="auto"/>
                <w:left w:val="none" w:sz="0" w:space="0" w:color="auto"/>
                <w:bottom w:val="none" w:sz="0" w:space="0" w:color="auto"/>
                <w:right w:val="none" w:sz="0" w:space="0" w:color="auto"/>
              </w:divBdr>
            </w:div>
            <w:div w:id="2016498229">
              <w:marLeft w:val="0"/>
              <w:marRight w:val="0"/>
              <w:marTop w:val="0"/>
              <w:marBottom w:val="0"/>
              <w:divBdr>
                <w:top w:val="none" w:sz="0" w:space="0" w:color="auto"/>
                <w:left w:val="none" w:sz="0" w:space="0" w:color="auto"/>
                <w:bottom w:val="none" w:sz="0" w:space="0" w:color="auto"/>
                <w:right w:val="none" w:sz="0" w:space="0" w:color="auto"/>
              </w:divBdr>
            </w:div>
            <w:div w:id="1730877492">
              <w:marLeft w:val="0"/>
              <w:marRight w:val="0"/>
              <w:marTop w:val="0"/>
              <w:marBottom w:val="0"/>
              <w:divBdr>
                <w:top w:val="none" w:sz="0" w:space="0" w:color="auto"/>
                <w:left w:val="none" w:sz="0" w:space="0" w:color="auto"/>
                <w:bottom w:val="none" w:sz="0" w:space="0" w:color="auto"/>
                <w:right w:val="none" w:sz="0" w:space="0" w:color="auto"/>
              </w:divBdr>
            </w:div>
            <w:div w:id="37363429">
              <w:marLeft w:val="0"/>
              <w:marRight w:val="0"/>
              <w:marTop w:val="0"/>
              <w:marBottom w:val="0"/>
              <w:divBdr>
                <w:top w:val="none" w:sz="0" w:space="0" w:color="auto"/>
                <w:left w:val="none" w:sz="0" w:space="0" w:color="auto"/>
                <w:bottom w:val="none" w:sz="0" w:space="0" w:color="auto"/>
                <w:right w:val="none" w:sz="0" w:space="0" w:color="auto"/>
              </w:divBdr>
            </w:div>
            <w:div w:id="1016229005">
              <w:marLeft w:val="0"/>
              <w:marRight w:val="0"/>
              <w:marTop w:val="0"/>
              <w:marBottom w:val="0"/>
              <w:divBdr>
                <w:top w:val="none" w:sz="0" w:space="0" w:color="auto"/>
                <w:left w:val="none" w:sz="0" w:space="0" w:color="auto"/>
                <w:bottom w:val="none" w:sz="0" w:space="0" w:color="auto"/>
                <w:right w:val="none" w:sz="0" w:space="0" w:color="auto"/>
              </w:divBdr>
            </w:div>
            <w:div w:id="278538329">
              <w:marLeft w:val="0"/>
              <w:marRight w:val="0"/>
              <w:marTop w:val="0"/>
              <w:marBottom w:val="0"/>
              <w:divBdr>
                <w:top w:val="none" w:sz="0" w:space="0" w:color="auto"/>
                <w:left w:val="none" w:sz="0" w:space="0" w:color="auto"/>
                <w:bottom w:val="none" w:sz="0" w:space="0" w:color="auto"/>
                <w:right w:val="none" w:sz="0" w:space="0" w:color="auto"/>
              </w:divBdr>
            </w:div>
            <w:div w:id="1958675022">
              <w:marLeft w:val="0"/>
              <w:marRight w:val="0"/>
              <w:marTop w:val="0"/>
              <w:marBottom w:val="0"/>
              <w:divBdr>
                <w:top w:val="none" w:sz="0" w:space="0" w:color="auto"/>
                <w:left w:val="none" w:sz="0" w:space="0" w:color="auto"/>
                <w:bottom w:val="none" w:sz="0" w:space="0" w:color="auto"/>
                <w:right w:val="none" w:sz="0" w:space="0" w:color="auto"/>
              </w:divBdr>
            </w:div>
            <w:div w:id="13508478">
              <w:marLeft w:val="0"/>
              <w:marRight w:val="0"/>
              <w:marTop w:val="0"/>
              <w:marBottom w:val="0"/>
              <w:divBdr>
                <w:top w:val="none" w:sz="0" w:space="0" w:color="auto"/>
                <w:left w:val="none" w:sz="0" w:space="0" w:color="auto"/>
                <w:bottom w:val="none" w:sz="0" w:space="0" w:color="auto"/>
                <w:right w:val="none" w:sz="0" w:space="0" w:color="auto"/>
              </w:divBdr>
            </w:div>
            <w:div w:id="596795599">
              <w:marLeft w:val="0"/>
              <w:marRight w:val="0"/>
              <w:marTop w:val="0"/>
              <w:marBottom w:val="0"/>
              <w:divBdr>
                <w:top w:val="none" w:sz="0" w:space="0" w:color="auto"/>
                <w:left w:val="none" w:sz="0" w:space="0" w:color="auto"/>
                <w:bottom w:val="none" w:sz="0" w:space="0" w:color="auto"/>
                <w:right w:val="none" w:sz="0" w:space="0" w:color="auto"/>
              </w:divBdr>
            </w:div>
            <w:div w:id="377701431">
              <w:marLeft w:val="0"/>
              <w:marRight w:val="0"/>
              <w:marTop w:val="0"/>
              <w:marBottom w:val="0"/>
              <w:divBdr>
                <w:top w:val="none" w:sz="0" w:space="0" w:color="auto"/>
                <w:left w:val="none" w:sz="0" w:space="0" w:color="auto"/>
                <w:bottom w:val="none" w:sz="0" w:space="0" w:color="auto"/>
                <w:right w:val="none" w:sz="0" w:space="0" w:color="auto"/>
              </w:divBdr>
            </w:div>
            <w:div w:id="410010727">
              <w:marLeft w:val="0"/>
              <w:marRight w:val="0"/>
              <w:marTop w:val="0"/>
              <w:marBottom w:val="0"/>
              <w:divBdr>
                <w:top w:val="none" w:sz="0" w:space="0" w:color="auto"/>
                <w:left w:val="none" w:sz="0" w:space="0" w:color="auto"/>
                <w:bottom w:val="none" w:sz="0" w:space="0" w:color="auto"/>
                <w:right w:val="none" w:sz="0" w:space="0" w:color="auto"/>
              </w:divBdr>
            </w:div>
            <w:div w:id="1290630085">
              <w:marLeft w:val="0"/>
              <w:marRight w:val="0"/>
              <w:marTop w:val="0"/>
              <w:marBottom w:val="0"/>
              <w:divBdr>
                <w:top w:val="none" w:sz="0" w:space="0" w:color="auto"/>
                <w:left w:val="none" w:sz="0" w:space="0" w:color="auto"/>
                <w:bottom w:val="none" w:sz="0" w:space="0" w:color="auto"/>
                <w:right w:val="none" w:sz="0" w:space="0" w:color="auto"/>
              </w:divBdr>
            </w:div>
            <w:div w:id="2000112884">
              <w:marLeft w:val="0"/>
              <w:marRight w:val="0"/>
              <w:marTop w:val="0"/>
              <w:marBottom w:val="0"/>
              <w:divBdr>
                <w:top w:val="none" w:sz="0" w:space="0" w:color="auto"/>
                <w:left w:val="none" w:sz="0" w:space="0" w:color="auto"/>
                <w:bottom w:val="none" w:sz="0" w:space="0" w:color="auto"/>
                <w:right w:val="none" w:sz="0" w:space="0" w:color="auto"/>
              </w:divBdr>
            </w:div>
            <w:div w:id="1301181542">
              <w:marLeft w:val="0"/>
              <w:marRight w:val="0"/>
              <w:marTop w:val="0"/>
              <w:marBottom w:val="0"/>
              <w:divBdr>
                <w:top w:val="none" w:sz="0" w:space="0" w:color="auto"/>
                <w:left w:val="none" w:sz="0" w:space="0" w:color="auto"/>
                <w:bottom w:val="none" w:sz="0" w:space="0" w:color="auto"/>
                <w:right w:val="none" w:sz="0" w:space="0" w:color="auto"/>
              </w:divBdr>
            </w:div>
            <w:div w:id="637804926">
              <w:marLeft w:val="0"/>
              <w:marRight w:val="0"/>
              <w:marTop w:val="0"/>
              <w:marBottom w:val="0"/>
              <w:divBdr>
                <w:top w:val="none" w:sz="0" w:space="0" w:color="auto"/>
                <w:left w:val="none" w:sz="0" w:space="0" w:color="auto"/>
                <w:bottom w:val="none" w:sz="0" w:space="0" w:color="auto"/>
                <w:right w:val="none" w:sz="0" w:space="0" w:color="auto"/>
              </w:divBdr>
            </w:div>
            <w:div w:id="805465353">
              <w:marLeft w:val="0"/>
              <w:marRight w:val="0"/>
              <w:marTop w:val="0"/>
              <w:marBottom w:val="0"/>
              <w:divBdr>
                <w:top w:val="none" w:sz="0" w:space="0" w:color="auto"/>
                <w:left w:val="none" w:sz="0" w:space="0" w:color="auto"/>
                <w:bottom w:val="none" w:sz="0" w:space="0" w:color="auto"/>
                <w:right w:val="none" w:sz="0" w:space="0" w:color="auto"/>
              </w:divBdr>
              <w:divsChild>
                <w:div w:id="2058507100">
                  <w:marLeft w:val="0"/>
                  <w:marRight w:val="0"/>
                  <w:marTop w:val="0"/>
                  <w:marBottom w:val="0"/>
                  <w:divBdr>
                    <w:top w:val="none" w:sz="0" w:space="0" w:color="auto"/>
                    <w:left w:val="none" w:sz="0" w:space="0" w:color="auto"/>
                    <w:bottom w:val="none" w:sz="0" w:space="0" w:color="auto"/>
                    <w:right w:val="none" w:sz="0" w:space="0" w:color="auto"/>
                  </w:divBdr>
                </w:div>
                <w:div w:id="190841074">
                  <w:marLeft w:val="0"/>
                  <w:marRight w:val="0"/>
                  <w:marTop w:val="0"/>
                  <w:marBottom w:val="0"/>
                  <w:divBdr>
                    <w:top w:val="none" w:sz="0" w:space="0" w:color="auto"/>
                    <w:left w:val="none" w:sz="0" w:space="0" w:color="auto"/>
                    <w:bottom w:val="none" w:sz="0" w:space="0" w:color="auto"/>
                    <w:right w:val="none" w:sz="0" w:space="0" w:color="auto"/>
                  </w:divBdr>
                </w:div>
                <w:div w:id="1002396230">
                  <w:marLeft w:val="0"/>
                  <w:marRight w:val="0"/>
                  <w:marTop w:val="0"/>
                  <w:marBottom w:val="0"/>
                  <w:divBdr>
                    <w:top w:val="none" w:sz="0" w:space="0" w:color="auto"/>
                    <w:left w:val="none" w:sz="0" w:space="0" w:color="auto"/>
                    <w:bottom w:val="none" w:sz="0" w:space="0" w:color="auto"/>
                    <w:right w:val="none" w:sz="0" w:space="0" w:color="auto"/>
                  </w:divBdr>
                </w:div>
                <w:div w:id="1403672488">
                  <w:marLeft w:val="0"/>
                  <w:marRight w:val="0"/>
                  <w:marTop w:val="0"/>
                  <w:marBottom w:val="0"/>
                  <w:divBdr>
                    <w:top w:val="none" w:sz="0" w:space="0" w:color="auto"/>
                    <w:left w:val="none" w:sz="0" w:space="0" w:color="auto"/>
                    <w:bottom w:val="none" w:sz="0" w:space="0" w:color="auto"/>
                    <w:right w:val="none" w:sz="0" w:space="0" w:color="auto"/>
                  </w:divBdr>
                </w:div>
                <w:div w:id="1932543005">
                  <w:marLeft w:val="0"/>
                  <w:marRight w:val="0"/>
                  <w:marTop w:val="0"/>
                  <w:marBottom w:val="0"/>
                  <w:divBdr>
                    <w:top w:val="none" w:sz="0" w:space="0" w:color="auto"/>
                    <w:left w:val="none" w:sz="0" w:space="0" w:color="auto"/>
                    <w:bottom w:val="none" w:sz="0" w:space="0" w:color="auto"/>
                    <w:right w:val="none" w:sz="0" w:space="0" w:color="auto"/>
                  </w:divBdr>
                </w:div>
                <w:div w:id="517082911">
                  <w:marLeft w:val="0"/>
                  <w:marRight w:val="0"/>
                  <w:marTop w:val="0"/>
                  <w:marBottom w:val="0"/>
                  <w:divBdr>
                    <w:top w:val="none" w:sz="0" w:space="0" w:color="auto"/>
                    <w:left w:val="none" w:sz="0" w:space="0" w:color="auto"/>
                    <w:bottom w:val="none" w:sz="0" w:space="0" w:color="auto"/>
                    <w:right w:val="none" w:sz="0" w:space="0" w:color="auto"/>
                  </w:divBdr>
                </w:div>
                <w:div w:id="871385979">
                  <w:marLeft w:val="0"/>
                  <w:marRight w:val="0"/>
                  <w:marTop w:val="0"/>
                  <w:marBottom w:val="0"/>
                  <w:divBdr>
                    <w:top w:val="none" w:sz="0" w:space="0" w:color="auto"/>
                    <w:left w:val="none" w:sz="0" w:space="0" w:color="auto"/>
                    <w:bottom w:val="none" w:sz="0" w:space="0" w:color="auto"/>
                    <w:right w:val="none" w:sz="0" w:space="0" w:color="auto"/>
                  </w:divBdr>
                </w:div>
                <w:div w:id="1344552026">
                  <w:marLeft w:val="0"/>
                  <w:marRight w:val="0"/>
                  <w:marTop w:val="0"/>
                  <w:marBottom w:val="0"/>
                  <w:divBdr>
                    <w:top w:val="none" w:sz="0" w:space="0" w:color="auto"/>
                    <w:left w:val="none" w:sz="0" w:space="0" w:color="auto"/>
                    <w:bottom w:val="none" w:sz="0" w:space="0" w:color="auto"/>
                    <w:right w:val="none" w:sz="0" w:space="0" w:color="auto"/>
                  </w:divBdr>
                </w:div>
                <w:div w:id="1600138914">
                  <w:marLeft w:val="0"/>
                  <w:marRight w:val="0"/>
                  <w:marTop w:val="0"/>
                  <w:marBottom w:val="0"/>
                  <w:divBdr>
                    <w:top w:val="none" w:sz="0" w:space="0" w:color="auto"/>
                    <w:left w:val="none" w:sz="0" w:space="0" w:color="auto"/>
                    <w:bottom w:val="none" w:sz="0" w:space="0" w:color="auto"/>
                    <w:right w:val="none" w:sz="0" w:space="0" w:color="auto"/>
                  </w:divBdr>
                </w:div>
                <w:div w:id="43993197">
                  <w:marLeft w:val="0"/>
                  <w:marRight w:val="0"/>
                  <w:marTop w:val="0"/>
                  <w:marBottom w:val="0"/>
                  <w:divBdr>
                    <w:top w:val="none" w:sz="0" w:space="0" w:color="auto"/>
                    <w:left w:val="none" w:sz="0" w:space="0" w:color="auto"/>
                    <w:bottom w:val="none" w:sz="0" w:space="0" w:color="auto"/>
                    <w:right w:val="none" w:sz="0" w:space="0" w:color="auto"/>
                  </w:divBdr>
                </w:div>
                <w:div w:id="196700637">
                  <w:marLeft w:val="0"/>
                  <w:marRight w:val="0"/>
                  <w:marTop w:val="0"/>
                  <w:marBottom w:val="0"/>
                  <w:divBdr>
                    <w:top w:val="none" w:sz="0" w:space="0" w:color="auto"/>
                    <w:left w:val="none" w:sz="0" w:space="0" w:color="auto"/>
                    <w:bottom w:val="none" w:sz="0" w:space="0" w:color="auto"/>
                    <w:right w:val="none" w:sz="0" w:space="0" w:color="auto"/>
                  </w:divBdr>
                </w:div>
                <w:div w:id="1585339690">
                  <w:marLeft w:val="0"/>
                  <w:marRight w:val="0"/>
                  <w:marTop w:val="0"/>
                  <w:marBottom w:val="0"/>
                  <w:divBdr>
                    <w:top w:val="none" w:sz="0" w:space="0" w:color="auto"/>
                    <w:left w:val="none" w:sz="0" w:space="0" w:color="auto"/>
                    <w:bottom w:val="none" w:sz="0" w:space="0" w:color="auto"/>
                    <w:right w:val="none" w:sz="0" w:space="0" w:color="auto"/>
                  </w:divBdr>
                </w:div>
                <w:div w:id="679938887">
                  <w:marLeft w:val="0"/>
                  <w:marRight w:val="0"/>
                  <w:marTop w:val="0"/>
                  <w:marBottom w:val="0"/>
                  <w:divBdr>
                    <w:top w:val="none" w:sz="0" w:space="0" w:color="auto"/>
                    <w:left w:val="none" w:sz="0" w:space="0" w:color="auto"/>
                    <w:bottom w:val="none" w:sz="0" w:space="0" w:color="auto"/>
                    <w:right w:val="none" w:sz="0" w:space="0" w:color="auto"/>
                  </w:divBdr>
                </w:div>
                <w:div w:id="736973937">
                  <w:marLeft w:val="0"/>
                  <w:marRight w:val="0"/>
                  <w:marTop w:val="0"/>
                  <w:marBottom w:val="0"/>
                  <w:divBdr>
                    <w:top w:val="none" w:sz="0" w:space="0" w:color="auto"/>
                    <w:left w:val="none" w:sz="0" w:space="0" w:color="auto"/>
                    <w:bottom w:val="none" w:sz="0" w:space="0" w:color="auto"/>
                    <w:right w:val="none" w:sz="0" w:space="0" w:color="auto"/>
                  </w:divBdr>
                </w:div>
                <w:div w:id="317270091">
                  <w:marLeft w:val="0"/>
                  <w:marRight w:val="0"/>
                  <w:marTop w:val="0"/>
                  <w:marBottom w:val="0"/>
                  <w:divBdr>
                    <w:top w:val="none" w:sz="0" w:space="0" w:color="auto"/>
                    <w:left w:val="none" w:sz="0" w:space="0" w:color="auto"/>
                    <w:bottom w:val="none" w:sz="0" w:space="0" w:color="auto"/>
                    <w:right w:val="none" w:sz="0" w:space="0" w:color="auto"/>
                  </w:divBdr>
                </w:div>
                <w:div w:id="1571115852">
                  <w:marLeft w:val="0"/>
                  <w:marRight w:val="0"/>
                  <w:marTop w:val="0"/>
                  <w:marBottom w:val="0"/>
                  <w:divBdr>
                    <w:top w:val="none" w:sz="0" w:space="0" w:color="auto"/>
                    <w:left w:val="none" w:sz="0" w:space="0" w:color="auto"/>
                    <w:bottom w:val="none" w:sz="0" w:space="0" w:color="auto"/>
                    <w:right w:val="none" w:sz="0" w:space="0" w:color="auto"/>
                  </w:divBdr>
                </w:div>
                <w:div w:id="657880347">
                  <w:marLeft w:val="0"/>
                  <w:marRight w:val="0"/>
                  <w:marTop w:val="0"/>
                  <w:marBottom w:val="0"/>
                  <w:divBdr>
                    <w:top w:val="none" w:sz="0" w:space="0" w:color="auto"/>
                    <w:left w:val="none" w:sz="0" w:space="0" w:color="auto"/>
                    <w:bottom w:val="none" w:sz="0" w:space="0" w:color="auto"/>
                    <w:right w:val="none" w:sz="0" w:space="0" w:color="auto"/>
                  </w:divBdr>
                </w:div>
                <w:div w:id="645084738">
                  <w:marLeft w:val="0"/>
                  <w:marRight w:val="0"/>
                  <w:marTop w:val="0"/>
                  <w:marBottom w:val="0"/>
                  <w:divBdr>
                    <w:top w:val="none" w:sz="0" w:space="0" w:color="auto"/>
                    <w:left w:val="none" w:sz="0" w:space="0" w:color="auto"/>
                    <w:bottom w:val="none" w:sz="0" w:space="0" w:color="auto"/>
                    <w:right w:val="none" w:sz="0" w:space="0" w:color="auto"/>
                  </w:divBdr>
                </w:div>
                <w:div w:id="672269460">
                  <w:marLeft w:val="0"/>
                  <w:marRight w:val="0"/>
                  <w:marTop w:val="0"/>
                  <w:marBottom w:val="0"/>
                  <w:divBdr>
                    <w:top w:val="none" w:sz="0" w:space="0" w:color="auto"/>
                    <w:left w:val="none" w:sz="0" w:space="0" w:color="auto"/>
                    <w:bottom w:val="none" w:sz="0" w:space="0" w:color="auto"/>
                    <w:right w:val="none" w:sz="0" w:space="0" w:color="auto"/>
                  </w:divBdr>
                </w:div>
                <w:div w:id="528035194">
                  <w:marLeft w:val="0"/>
                  <w:marRight w:val="0"/>
                  <w:marTop w:val="0"/>
                  <w:marBottom w:val="0"/>
                  <w:divBdr>
                    <w:top w:val="none" w:sz="0" w:space="0" w:color="auto"/>
                    <w:left w:val="none" w:sz="0" w:space="0" w:color="auto"/>
                    <w:bottom w:val="none" w:sz="0" w:space="0" w:color="auto"/>
                    <w:right w:val="none" w:sz="0" w:space="0" w:color="auto"/>
                  </w:divBdr>
                </w:div>
                <w:div w:id="1089424233">
                  <w:marLeft w:val="0"/>
                  <w:marRight w:val="0"/>
                  <w:marTop w:val="0"/>
                  <w:marBottom w:val="0"/>
                  <w:divBdr>
                    <w:top w:val="none" w:sz="0" w:space="0" w:color="auto"/>
                    <w:left w:val="none" w:sz="0" w:space="0" w:color="auto"/>
                    <w:bottom w:val="none" w:sz="0" w:space="0" w:color="auto"/>
                    <w:right w:val="none" w:sz="0" w:space="0" w:color="auto"/>
                  </w:divBdr>
                </w:div>
                <w:div w:id="280037964">
                  <w:marLeft w:val="0"/>
                  <w:marRight w:val="0"/>
                  <w:marTop w:val="0"/>
                  <w:marBottom w:val="0"/>
                  <w:divBdr>
                    <w:top w:val="none" w:sz="0" w:space="0" w:color="auto"/>
                    <w:left w:val="none" w:sz="0" w:space="0" w:color="auto"/>
                    <w:bottom w:val="none" w:sz="0" w:space="0" w:color="auto"/>
                    <w:right w:val="none" w:sz="0" w:space="0" w:color="auto"/>
                  </w:divBdr>
                </w:div>
                <w:div w:id="414740486">
                  <w:marLeft w:val="0"/>
                  <w:marRight w:val="0"/>
                  <w:marTop w:val="0"/>
                  <w:marBottom w:val="0"/>
                  <w:divBdr>
                    <w:top w:val="none" w:sz="0" w:space="0" w:color="auto"/>
                    <w:left w:val="none" w:sz="0" w:space="0" w:color="auto"/>
                    <w:bottom w:val="none" w:sz="0" w:space="0" w:color="auto"/>
                    <w:right w:val="none" w:sz="0" w:space="0" w:color="auto"/>
                  </w:divBdr>
                </w:div>
                <w:div w:id="974334654">
                  <w:marLeft w:val="0"/>
                  <w:marRight w:val="0"/>
                  <w:marTop w:val="0"/>
                  <w:marBottom w:val="0"/>
                  <w:divBdr>
                    <w:top w:val="none" w:sz="0" w:space="0" w:color="auto"/>
                    <w:left w:val="none" w:sz="0" w:space="0" w:color="auto"/>
                    <w:bottom w:val="none" w:sz="0" w:space="0" w:color="auto"/>
                    <w:right w:val="none" w:sz="0" w:space="0" w:color="auto"/>
                  </w:divBdr>
                </w:div>
                <w:div w:id="1559434002">
                  <w:marLeft w:val="0"/>
                  <w:marRight w:val="0"/>
                  <w:marTop w:val="0"/>
                  <w:marBottom w:val="0"/>
                  <w:divBdr>
                    <w:top w:val="none" w:sz="0" w:space="0" w:color="auto"/>
                    <w:left w:val="none" w:sz="0" w:space="0" w:color="auto"/>
                    <w:bottom w:val="none" w:sz="0" w:space="0" w:color="auto"/>
                    <w:right w:val="none" w:sz="0" w:space="0" w:color="auto"/>
                  </w:divBdr>
                </w:div>
                <w:div w:id="861674551">
                  <w:marLeft w:val="0"/>
                  <w:marRight w:val="0"/>
                  <w:marTop w:val="0"/>
                  <w:marBottom w:val="0"/>
                  <w:divBdr>
                    <w:top w:val="none" w:sz="0" w:space="0" w:color="auto"/>
                    <w:left w:val="none" w:sz="0" w:space="0" w:color="auto"/>
                    <w:bottom w:val="none" w:sz="0" w:space="0" w:color="auto"/>
                    <w:right w:val="none" w:sz="0" w:space="0" w:color="auto"/>
                  </w:divBdr>
                </w:div>
                <w:div w:id="1899433402">
                  <w:marLeft w:val="0"/>
                  <w:marRight w:val="0"/>
                  <w:marTop w:val="0"/>
                  <w:marBottom w:val="0"/>
                  <w:divBdr>
                    <w:top w:val="none" w:sz="0" w:space="0" w:color="auto"/>
                    <w:left w:val="none" w:sz="0" w:space="0" w:color="auto"/>
                    <w:bottom w:val="none" w:sz="0" w:space="0" w:color="auto"/>
                    <w:right w:val="none" w:sz="0" w:space="0" w:color="auto"/>
                  </w:divBdr>
                </w:div>
                <w:div w:id="818569416">
                  <w:marLeft w:val="0"/>
                  <w:marRight w:val="0"/>
                  <w:marTop w:val="0"/>
                  <w:marBottom w:val="0"/>
                  <w:divBdr>
                    <w:top w:val="none" w:sz="0" w:space="0" w:color="auto"/>
                    <w:left w:val="none" w:sz="0" w:space="0" w:color="auto"/>
                    <w:bottom w:val="none" w:sz="0" w:space="0" w:color="auto"/>
                    <w:right w:val="none" w:sz="0" w:space="0" w:color="auto"/>
                  </w:divBdr>
                </w:div>
                <w:div w:id="1924415817">
                  <w:marLeft w:val="0"/>
                  <w:marRight w:val="0"/>
                  <w:marTop w:val="0"/>
                  <w:marBottom w:val="0"/>
                  <w:divBdr>
                    <w:top w:val="none" w:sz="0" w:space="0" w:color="auto"/>
                    <w:left w:val="none" w:sz="0" w:space="0" w:color="auto"/>
                    <w:bottom w:val="none" w:sz="0" w:space="0" w:color="auto"/>
                    <w:right w:val="none" w:sz="0" w:space="0" w:color="auto"/>
                  </w:divBdr>
                </w:div>
                <w:div w:id="478770949">
                  <w:marLeft w:val="0"/>
                  <w:marRight w:val="0"/>
                  <w:marTop w:val="0"/>
                  <w:marBottom w:val="0"/>
                  <w:divBdr>
                    <w:top w:val="none" w:sz="0" w:space="0" w:color="auto"/>
                    <w:left w:val="none" w:sz="0" w:space="0" w:color="auto"/>
                    <w:bottom w:val="none" w:sz="0" w:space="0" w:color="auto"/>
                    <w:right w:val="none" w:sz="0" w:space="0" w:color="auto"/>
                  </w:divBdr>
                </w:div>
                <w:div w:id="750276593">
                  <w:marLeft w:val="0"/>
                  <w:marRight w:val="0"/>
                  <w:marTop w:val="0"/>
                  <w:marBottom w:val="0"/>
                  <w:divBdr>
                    <w:top w:val="none" w:sz="0" w:space="0" w:color="auto"/>
                    <w:left w:val="none" w:sz="0" w:space="0" w:color="auto"/>
                    <w:bottom w:val="none" w:sz="0" w:space="0" w:color="auto"/>
                    <w:right w:val="none" w:sz="0" w:space="0" w:color="auto"/>
                  </w:divBdr>
                </w:div>
                <w:div w:id="30231094">
                  <w:marLeft w:val="0"/>
                  <w:marRight w:val="0"/>
                  <w:marTop w:val="0"/>
                  <w:marBottom w:val="0"/>
                  <w:divBdr>
                    <w:top w:val="none" w:sz="0" w:space="0" w:color="auto"/>
                    <w:left w:val="none" w:sz="0" w:space="0" w:color="auto"/>
                    <w:bottom w:val="none" w:sz="0" w:space="0" w:color="auto"/>
                    <w:right w:val="none" w:sz="0" w:space="0" w:color="auto"/>
                  </w:divBdr>
                </w:div>
                <w:div w:id="669019795">
                  <w:marLeft w:val="0"/>
                  <w:marRight w:val="0"/>
                  <w:marTop w:val="0"/>
                  <w:marBottom w:val="0"/>
                  <w:divBdr>
                    <w:top w:val="none" w:sz="0" w:space="0" w:color="auto"/>
                    <w:left w:val="none" w:sz="0" w:space="0" w:color="auto"/>
                    <w:bottom w:val="none" w:sz="0" w:space="0" w:color="auto"/>
                    <w:right w:val="none" w:sz="0" w:space="0" w:color="auto"/>
                  </w:divBdr>
                </w:div>
                <w:div w:id="775292377">
                  <w:marLeft w:val="0"/>
                  <w:marRight w:val="0"/>
                  <w:marTop w:val="0"/>
                  <w:marBottom w:val="0"/>
                  <w:divBdr>
                    <w:top w:val="none" w:sz="0" w:space="0" w:color="auto"/>
                    <w:left w:val="none" w:sz="0" w:space="0" w:color="auto"/>
                    <w:bottom w:val="none" w:sz="0" w:space="0" w:color="auto"/>
                    <w:right w:val="none" w:sz="0" w:space="0" w:color="auto"/>
                  </w:divBdr>
                </w:div>
                <w:div w:id="1897933319">
                  <w:marLeft w:val="0"/>
                  <w:marRight w:val="0"/>
                  <w:marTop w:val="0"/>
                  <w:marBottom w:val="0"/>
                  <w:divBdr>
                    <w:top w:val="none" w:sz="0" w:space="0" w:color="auto"/>
                    <w:left w:val="none" w:sz="0" w:space="0" w:color="auto"/>
                    <w:bottom w:val="none" w:sz="0" w:space="0" w:color="auto"/>
                    <w:right w:val="none" w:sz="0" w:space="0" w:color="auto"/>
                  </w:divBdr>
                </w:div>
                <w:div w:id="1630474955">
                  <w:marLeft w:val="0"/>
                  <w:marRight w:val="0"/>
                  <w:marTop w:val="0"/>
                  <w:marBottom w:val="0"/>
                  <w:divBdr>
                    <w:top w:val="none" w:sz="0" w:space="0" w:color="auto"/>
                    <w:left w:val="none" w:sz="0" w:space="0" w:color="auto"/>
                    <w:bottom w:val="none" w:sz="0" w:space="0" w:color="auto"/>
                    <w:right w:val="none" w:sz="0" w:space="0" w:color="auto"/>
                  </w:divBdr>
                </w:div>
                <w:div w:id="144203477">
                  <w:marLeft w:val="0"/>
                  <w:marRight w:val="0"/>
                  <w:marTop w:val="0"/>
                  <w:marBottom w:val="0"/>
                  <w:divBdr>
                    <w:top w:val="none" w:sz="0" w:space="0" w:color="auto"/>
                    <w:left w:val="none" w:sz="0" w:space="0" w:color="auto"/>
                    <w:bottom w:val="none" w:sz="0" w:space="0" w:color="auto"/>
                    <w:right w:val="none" w:sz="0" w:space="0" w:color="auto"/>
                  </w:divBdr>
                </w:div>
                <w:div w:id="924191992">
                  <w:marLeft w:val="0"/>
                  <w:marRight w:val="0"/>
                  <w:marTop w:val="0"/>
                  <w:marBottom w:val="0"/>
                  <w:divBdr>
                    <w:top w:val="none" w:sz="0" w:space="0" w:color="auto"/>
                    <w:left w:val="none" w:sz="0" w:space="0" w:color="auto"/>
                    <w:bottom w:val="none" w:sz="0" w:space="0" w:color="auto"/>
                    <w:right w:val="none" w:sz="0" w:space="0" w:color="auto"/>
                  </w:divBdr>
                </w:div>
                <w:div w:id="502211007">
                  <w:marLeft w:val="0"/>
                  <w:marRight w:val="0"/>
                  <w:marTop w:val="0"/>
                  <w:marBottom w:val="0"/>
                  <w:divBdr>
                    <w:top w:val="none" w:sz="0" w:space="0" w:color="auto"/>
                    <w:left w:val="none" w:sz="0" w:space="0" w:color="auto"/>
                    <w:bottom w:val="none" w:sz="0" w:space="0" w:color="auto"/>
                    <w:right w:val="none" w:sz="0" w:space="0" w:color="auto"/>
                  </w:divBdr>
                </w:div>
                <w:div w:id="841428774">
                  <w:marLeft w:val="0"/>
                  <w:marRight w:val="0"/>
                  <w:marTop w:val="0"/>
                  <w:marBottom w:val="0"/>
                  <w:divBdr>
                    <w:top w:val="none" w:sz="0" w:space="0" w:color="auto"/>
                    <w:left w:val="none" w:sz="0" w:space="0" w:color="auto"/>
                    <w:bottom w:val="none" w:sz="0" w:space="0" w:color="auto"/>
                    <w:right w:val="none" w:sz="0" w:space="0" w:color="auto"/>
                  </w:divBdr>
                </w:div>
                <w:div w:id="1819109930">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92941847">
                  <w:marLeft w:val="0"/>
                  <w:marRight w:val="0"/>
                  <w:marTop w:val="0"/>
                  <w:marBottom w:val="0"/>
                  <w:divBdr>
                    <w:top w:val="none" w:sz="0" w:space="0" w:color="auto"/>
                    <w:left w:val="none" w:sz="0" w:space="0" w:color="auto"/>
                    <w:bottom w:val="none" w:sz="0" w:space="0" w:color="auto"/>
                    <w:right w:val="none" w:sz="0" w:space="0" w:color="auto"/>
                  </w:divBdr>
                </w:div>
                <w:div w:id="1081559823">
                  <w:marLeft w:val="0"/>
                  <w:marRight w:val="0"/>
                  <w:marTop w:val="0"/>
                  <w:marBottom w:val="0"/>
                  <w:divBdr>
                    <w:top w:val="none" w:sz="0" w:space="0" w:color="auto"/>
                    <w:left w:val="none" w:sz="0" w:space="0" w:color="auto"/>
                    <w:bottom w:val="none" w:sz="0" w:space="0" w:color="auto"/>
                    <w:right w:val="none" w:sz="0" w:space="0" w:color="auto"/>
                  </w:divBdr>
                </w:div>
                <w:div w:id="320083846">
                  <w:marLeft w:val="0"/>
                  <w:marRight w:val="0"/>
                  <w:marTop w:val="0"/>
                  <w:marBottom w:val="0"/>
                  <w:divBdr>
                    <w:top w:val="none" w:sz="0" w:space="0" w:color="auto"/>
                    <w:left w:val="none" w:sz="0" w:space="0" w:color="auto"/>
                    <w:bottom w:val="none" w:sz="0" w:space="0" w:color="auto"/>
                    <w:right w:val="none" w:sz="0" w:space="0" w:color="auto"/>
                  </w:divBdr>
                </w:div>
                <w:div w:id="2102287613">
                  <w:marLeft w:val="0"/>
                  <w:marRight w:val="0"/>
                  <w:marTop w:val="0"/>
                  <w:marBottom w:val="0"/>
                  <w:divBdr>
                    <w:top w:val="none" w:sz="0" w:space="0" w:color="auto"/>
                    <w:left w:val="none" w:sz="0" w:space="0" w:color="auto"/>
                    <w:bottom w:val="none" w:sz="0" w:space="0" w:color="auto"/>
                    <w:right w:val="none" w:sz="0" w:space="0" w:color="auto"/>
                  </w:divBdr>
                </w:div>
                <w:div w:id="2076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725">
          <w:marLeft w:val="0"/>
          <w:marRight w:val="0"/>
          <w:marTop w:val="0"/>
          <w:marBottom w:val="0"/>
          <w:divBdr>
            <w:top w:val="none" w:sz="0" w:space="0" w:color="auto"/>
            <w:left w:val="none" w:sz="0" w:space="0" w:color="auto"/>
            <w:bottom w:val="none" w:sz="0" w:space="0" w:color="auto"/>
            <w:right w:val="none" w:sz="0" w:space="0" w:color="auto"/>
          </w:divBdr>
          <w:divsChild>
            <w:div w:id="1680811617">
              <w:marLeft w:val="0"/>
              <w:marRight w:val="0"/>
              <w:marTop w:val="0"/>
              <w:marBottom w:val="0"/>
              <w:divBdr>
                <w:top w:val="none" w:sz="0" w:space="0" w:color="auto"/>
                <w:left w:val="none" w:sz="0" w:space="0" w:color="auto"/>
                <w:bottom w:val="none" w:sz="0" w:space="0" w:color="auto"/>
                <w:right w:val="none" w:sz="0" w:space="0" w:color="auto"/>
              </w:divBdr>
            </w:div>
            <w:div w:id="1958104432">
              <w:marLeft w:val="0"/>
              <w:marRight w:val="0"/>
              <w:marTop w:val="0"/>
              <w:marBottom w:val="0"/>
              <w:divBdr>
                <w:top w:val="none" w:sz="0" w:space="0" w:color="auto"/>
                <w:left w:val="none" w:sz="0" w:space="0" w:color="auto"/>
                <w:bottom w:val="none" w:sz="0" w:space="0" w:color="auto"/>
                <w:right w:val="none" w:sz="0" w:space="0" w:color="auto"/>
              </w:divBdr>
            </w:div>
            <w:div w:id="1873953000">
              <w:marLeft w:val="0"/>
              <w:marRight w:val="0"/>
              <w:marTop w:val="0"/>
              <w:marBottom w:val="0"/>
              <w:divBdr>
                <w:top w:val="none" w:sz="0" w:space="0" w:color="auto"/>
                <w:left w:val="none" w:sz="0" w:space="0" w:color="auto"/>
                <w:bottom w:val="none" w:sz="0" w:space="0" w:color="auto"/>
                <w:right w:val="none" w:sz="0" w:space="0" w:color="auto"/>
              </w:divBdr>
            </w:div>
            <w:div w:id="293564174">
              <w:marLeft w:val="0"/>
              <w:marRight w:val="0"/>
              <w:marTop w:val="0"/>
              <w:marBottom w:val="0"/>
              <w:divBdr>
                <w:top w:val="none" w:sz="0" w:space="0" w:color="auto"/>
                <w:left w:val="none" w:sz="0" w:space="0" w:color="auto"/>
                <w:bottom w:val="none" w:sz="0" w:space="0" w:color="auto"/>
                <w:right w:val="none" w:sz="0" w:space="0" w:color="auto"/>
              </w:divBdr>
            </w:div>
            <w:div w:id="248122529">
              <w:marLeft w:val="0"/>
              <w:marRight w:val="0"/>
              <w:marTop w:val="0"/>
              <w:marBottom w:val="0"/>
              <w:divBdr>
                <w:top w:val="none" w:sz="0" w:space="0" w:color="auto"/>
                <w:left w:val="none" w:sz="0" w:space="0" w:color="auto"/>
                <w:bottom w:val="none" w:sz="0" w:space="0" w:color="auto"/>
                <w:right w:val="none" w:sz="0" w:space="0" w:color="auto"/>
              </w:divBdr>
            </w:div>
            <w:div w:id="163058847">
              <w:marLeft w:val="0"/>
              <w:marRight w:val="0"/>
              <w:marTop w:val="0"/>
              <w:marBottom w:val="0"/>
              <w:divBdr>
                <w:top w:val="none" w:sz="0" w:space="0" w:color="auto"/>
                <w:left w:val="none" w:sz="0" w:space="0" w:color="auto"/>
                <w:bottom w:val="none" w:sz="0" w:space="0" w:color="auto"/>
                <w:right w:val="none" w:sz="0" w:space="0" w:color="auto"/>
              </w:divBdr>
            </w:div>
            <w:div w:id="879437439">
              <w:marLeft w:val="0"/>
              <w:marRight w:val="0"/>
              <w:marTop w:val="0"/>
              <w:marBottom w:val="0"/>
              <w:divBdr>
                <w:top w:val="none" w:sz="0" w:space="0" w:color="auto"/>
                <w:left w:val="none" w:sz="0" w:space="0" w:color="auto"/>
                <w:bottom w:val="none" w:sz="0" w:space="0" w:color="auto"/>
                <w:right w:val="none" w:sz="0" w:space="0" w:color="auto"/>
              </w:divBdr>
            </w:div>
            <w:div w:id="1884904518">
              <w:marLeft w:val="0"/>
              <w:marRight w:val="0"/>
              <w:marTop w:val="0"/>
              <w:marBottom w:val="0"/>
              <w:divBdr>
                <w:top w:val="none" w:sz="0" w:space="0" w:color="auto"/>
                <w:left w:val="none" w:sz="0" w:space="0" w:color="auto"/>
                <w:bottom w:val="none" w:sz="0" w:space="0" w:color="auto"/>
                <w:right w:val="none" w:sz="0" w:space="0" w:color="auto"/>
              </w:divBdr>
            </w:div>
            <w:div w:id="28382885">
              <w:marLeft w:val="0"/>
              <w:marRight w:val="0"/>
              <w:marTop w:val="0"/>
              <w:marBottom w:val="0"/>
              <w:divBdr>
                <w:top w:val="none" w:sz="0" w:space="0" w:color="auto"/>
                <w:left w:val="none" w:sz="0" w:space="0" w:color="auto"/>
                <w:bottom w:val="none" w:sz="0" w:space="0" w:color="auto"/>
                <w:right w:val="none" w:sz="0" w:space="0" w:color="auto"/>
              </w:divBdr>
            </w:div>
            <w:div w:id="993722825">
              <w:marLeft w:val="0"/>
              <w:marRight w:val="0"/>
              <w:marTop w:val="0"/>
              <w:marBottom w:val="0"/>
              <w:divBdr>
                <w:top w:val="none" w:sz="0" w:space="0" w:color="auto"/>
                <w:left w:val="none" w:sz="0" w:space="0" w:color="auto"/>
                <w:bottom w:val="none" w:sz="0" w:space="0" w:color="auto"/>
                <w:right w:val="none" w:sz="0" w:space="0" w:color="auto"/>
              </w:divBdr>
            </w:div>
            <w:div w:id="212693088">
              <w:marLeft w:val="0"/>
              <w:marRight w:val="0"/>
              <w:marTop w:val="0"/>
              <w:marBottom w:val="0"/>
              <w:divBdr>
                <w:top w:val="none" w:sz="0" w:space="0" w:color="auto"/>
                <w:left w:val="none" w:sz="0" w:space="0" w:color="auto"/>
                <w:bottom w:val="none" w:sz="0" w:space="0" w:color="auto"/>
                <w:right w:val="none" w:sz="0" w:space="0" w:color="auto"/>
              </w:divBdr>
            </w:div>
            <w:div w:id="802698320">
              <w:marLeft w:val="0"/>
              <w:marRight w:val="0"/>
              <w:marTop w:val="0"/>
              <w:marBottom w:val="0"/>
              <w:divBdr>
                <w:top w:val="none" w:sz="0" w:space="0" w:color="auto"/>
                <w:left w:val="none" w:sz="0" w:space="0" w:color="auto"/>
                <w:bottom w:val="none" w:sz="0" w:space="0" w:color="auto"/>
                <w:right w:val="none" w:sz="0" w:space="0" w:color="auto"/>
              </w:divBdr>
            </w:div>
            <w:div w:id="1760250582">
              <w:marLeft w:val="0"/>
              <w:marRight w:val="0"/>
              <w:marTop w:val="0"/>
              <w:marBottom w:val="0"/>
              <w:divBdr>
                <w:top w:val="none" w:sz="0" w:space="0" w:color="auto"/>
                <w:left w:val="none" w:sz="0" w:space="0" w:color="auto"/>
                <w:bottom w:val="none" w:sz="0" w:space="0" w:color="auto"/>
                <w:right w:val="none" w:sz="0" w:space="0" w:color="auto"/>
              </w:divBdr>
            </w:div>
            <w:div w:id="312952498">
              <w:marLeft w:val="0"/>
              <w:marRight w:val="0"/>
              <w:marTop w:val="0"/>
              <w:marBottom w:val="0"/>
              <w:divBdr>
                <w:top w:val="none" w:sz="0" w:space="0" w:color="auto"/>
                <w:left w:val="none" w:sz="0" w:space="0" w:color="auto"/>
                <w:bottom w:val="none" w:sz="0" w:space="0" w:color="auto"/>
                <w:right w:val="none" w:sz="0" w:space="0" w:color="auto"/>
              </w:divBdr>
            </w:div>
            <w:div w:id="895240242">
              <w:marLeft w:val="0"/>
              <w:marRight w:val="0"/>
              <w:marTop w:val="0"/>
              <w:marBottom w:val="0"/>
              <w:divBdr>
                <w:top w:val="none" w:sz="0" w:space="0" w:color="auto"/>
                <w:left w:val="none" w:sz="0" w:space="0" w:color="auto"/>
                <w:bottom w:val="none" w:sz="0" w:space="0" w:color="auto"/>
                <w:right w:val="none" w:sz="0" w:space="0" w:color="auto"/>
              </w:divBdr>
            </w:div>
            <w:div w:id="927612339">
              <w:marLeft w:val="0"/>
              <w:marRight w:val="0"/>
              <w:marTop w:val="0"/>
              <w:marBottom w:val="0"/>
              <w:divBdr>
                <w:top w:val="none" w:sz="0" w:space="0" w:color="auto"/>
                <w:left w:val="none" w:sz="0" w:space="0" w:color="auto"/>
                <w:bottom w:val="none" w:sz="0" w:space="0" w:color="auto"/>
                <w:right w:val="none" w:sz="0" w:space="0" w:color="auto"/>
              </w:divBdr>
            </w:div>
            <w:div w:id="379214229">
              <w:marLeft w:val="0"/>
              <w:marRight w:val="0"/>
              <w:marTop w:val="0"/>
              <w:marBottom w:val="0"/>
              <w:divBdr>
                <w:top w:val="none" w:sz="0" w:space="0" w:color="auto"/>
                <w:left w:val="none" w:sz="0" w:space="0" w:color="auto"/>
                <w:bottom w:val="none" w:sz="0" w:space="0" w:color="auto"/>
                <w:right w:val="none" w:sz="0" w:space="0" w:color="auto"/>
              </w:divBdr>
            </w:div>
            <w:div w:id="1339038057">
              <w:marLeft w:val="0"/>
              <w:marRight w:val="0"/>
              <w:marTop w:val="0"/>
              <w:marBottom w:val="0"/>
              <w:divBdr>
                <w:top w:val="none" w:sz="0" w:space="0" w:color="auto"/>
                <w:left w:val="none" w:sz="0" w:space="0" w:color="auto"/>
                <w:bottom w:val="none" w:sz="0" w:space="0" w:color="auto"/>
                <w:right w:val="none" w:sz="0" w:space="0" w:color="auto"/>
              </w:divBdr>
            </w:div>
            <w:div w:id="1843004203">
              <w:marLeft w:val="0"/>
              <w:marRight w:val="0"/>
              <w:marTop w:val="0"/>
              <w:marBottom w:val="0"/>
              <w:divBdr>
                <w:top w:val="none" w:sz="0" w:space="0" w:color="auto"/>
                <w:left w:val="none" w:sz="0" w:space="0" w:color="auto"/>
                <w:bottom w:val="none" w:sz="0" w:space="0" w:color="auto"/>
                <w:right w:val="none" w:sz="0" w:space="0" w:color="auto"/>
              </w:divBdr>
            </w:div>
            <w:div w:id="469591411">
              <w:marLeft w:val="0"/>
              <w:marRight w:val="0"/>
              <w:marTop w:val="0"/>
              <w:marBottom w:val="0"/>
              <w:divBdr>
                <w:top w:val="none" w:sz="0" w:space="0" w:color="auto"/>
                <w:left w:val="none" w:sz="0" w:space="0" w:color="auto"/>
                <w:bottom w:val="none" w:sz="0" w:space="0" w:color="auto"/>
                <w:right w:val="none" w:sz="0" w:space="0" w:color="auto"/>
              </w:divBdr>
            </w:div>
            <w:div w:id="201400727">
              <w:marLeft w:val="0"/>
              <w:marRight w:val="0"/>
              <w:marTop w:val="0"/>
              <w:marBottom w:val="0"/>
              <w:divBdr>
                <w:top w:val="none" w:sz="0" w:space="0" w:color="auto"/>
                <w:left w:val="none" w:sz="0" w:space="0" w:color="auto"/>
                <w:bottom w:val="none" w:sz="0" w:space="0" w:color="auto"/>
                <w:right w:val="none" w:sz="0" w:space="0" w:color="auto"/>
              </w:divBdr>
            </w:div>
            <w:div w:id="929587016">
              <w:marLeft w:val="0"/>
              <w:marRight w:val="0"/>
              <w:marTop w:val="0"/>
              <w:marBottom w:val="0"/>
              <w:divBdr>
                <w:top w:val="none" w:sz="0" w:space="0" w:color="auto"/>
                <w:left w:val="none" w:sz="0" w:space="0" w:color="auto"/>
                <w:bottom w:val="none" w:sz="0" w:space="0" w:color="auto"/>
                <w:right w:val="none" w:sz="0" w:space="0" w:color="auto"/>
              </w:divBdr>
            </w:div>
            <w:div w:id="2041274329">
              <w:marLeft w:val="0"/>
              <w:marRight w:val="0"/>
              <w:marTop w:val="0"/>
              <w:marBottom w:val="0"/>
              <w:divBdr>
                <w:top w:val="none" w:sz="0" w:space="0" w:color="auto"/>
                <w:left w:val="none" w:sz="0" w:space="0" w:color="auto"/>
                <w:bottom w:val="none" w:sz="0" w:space="0" w:color="auto"/>
                <w:right w:val="none" w:sz="0" w:space="0" w:color="auto"/>
              </w:divBdr>
            </w:div>
            <w:div w:id="838689207">
              <w:marLeft w:val="0"/>
              <w:marRight w:val="0"/>
              <w:marTop w:val="0"/>
              <w:marBottom w:val="0"/>
              <w:divBdr>
                <w:top w:val="none" w:sz="0" w:space="0" w:color="auto"/>
                <w:left w:val="none" w:sz="0" w:space="0" w:color="auto"/>
                <w:bottom w:val="none" w:sz="0" w:space="0" w:color="auto"/>
                <w:right w:val="none" w:sz="0" w:space="0" w:color="auto"/>
              </w:divBdr>
            </w:div>
            <w:div w:id="1297905271">
              <w:marLeft w:val="0"/>
              <w:marRight w:val="0"/>
              <w:marTop w:val="0"/>
              <w:marBottom w:val="0"/>
              <w:divBdr>
                <w:top w:val="none" w:sz="0" w:space="0" w:color="auto"/>
                <w:left w:val="none" w:sz="0" w:space="0" w:color="auto"/>
                <w:bottom w:val="none" w:sz="0" w:space="0" w:color="auto"/>
                <w:right w:val="none" w:sz="0" w:space="0" w:color="auto"/>
              </w:divBdr>
            </w:div>
            <w:div w:id="1467089269">
              <w:marLeft w:val="0"/>
              <w:marRight w:val="0"/>
              <w:marTop w:val="0"/>
              <w:marBottom w:val="0"/>
              <w:divBdr>
                <w:top w:val="none" w:sz="0" w:space="0" w:color="auto"/>
                <w:left w:val="none" w:sz="0" w:space="0" w:color="auto"/>
                <w:bottom w:val="none" w:sz="0" w:space="0" w:color="auto"/>
                <w:right w:val="none" w:sz="0" w:space="0" w:color="auto"/>
              </w:divBdr>
            </w:div>
            <w:div w:id="1673483761">
              <w:marLeft w:val="0"/>
              <w:marRight w:val="0"/>
              <w:marTop w:val="0"/>
              <w:marBottom w:val="0"/>
              <w:divBdr>
                <w:top w:val="none" w:sz="0" w:space="0" w:color="auto"/>
                <w:left w:val="none" w:sz="0" w:space="0" w:color="auto"/>
                <w:bottom w:val="none" w:sz="0" w:space="0" w:color="auto"/>
                <w:right w:val="none" w:sz="0" w:space="0" w:color="auto"/>
              </w:divBdr>
            </w:div>
            <w:div w:id="790514235">
              <w:marLeft w:val="0"/>
              <w:marRight w:val="0"/>
              <w:marTop w:val="0"/>
              <w:marBottom w:val="0"/>
              <w:divBdr>
                <w:top w:val="none" w:sz="0" w:space="0" w:color="auto"/>
                <w:left w:val="none" w:sz="0" w:space="0" w:color="auto"/>
                <w:bottom w:val="none" w:sz="0" w:space="0" w:color="auto"/>
                <w:right w:val="none" w:sz="0" w:space="0" w:color="auto"/>
              </w:divBdr>
            </w:div>
            <w:div w:id="1747650101">
              <w:marLeft w:val="0"/>
              <w:marRight w:val="0"/>
              <w:marTop w:val="0"/>
              <w:marBottom w:val="0"/>
              <w:divBdr>
                <w:top w:val="none" w:sz="0" w:space="0" w:color="auto"/>
                <w:left w:val="none" w:sz="0" w:space="0" w:color="auto"/>
                <w:bottom w:val="none" w:sz="0" w:space="0" w:color="auto"/>
                <w:right w:val="none" w:sz="0" w:space="0" w:color="auto"/>
              </w:divBdr>
            </w:div>
            <w:div w:id="877666061">
              <w:marLeft w:val="0"/>
              <w:marRight w:val="0"/>
              <w:marTop w:val="0"/>
              <w:marBottom w:val="0"/>
              <w:divBdr>
                <w:top w:val="none" w:sz="0" w:space="0" w:color="auto"/>
                <w:left w:val="none" w:sz="0" w:space="0" w:color="auto"/>
                <w:bottom w:val="none" w:sz="0" w:space="0" w:color="auto"/>
                <w:right w:val="none" w:sz="0" w:space="0" w:color="auto"/>
              </w:divBdr>
            </w:div>
            <w:div w:id="1495295062">
              <w:marLeft w:val="0"/>
              <w:marRight w:val="0"/>
              <w:marTop w:val="0"/>
              <w:marBottom w:val="0"/>
              <w:divBdr>
                <w:top w:val="none" w:sz="0" w:space="0" w:color="auto"/>
                <w:left w:val="none" w:sz="0" w:space="0" w:color="auto"/>
                <w:bottom w:val="none" w:sz="0" w:space="0" w:color="auto"/>
                <w:right w:val="none" w:sz="0" w:space="0" w:color="auto"/>
              </w:divBdr>
            </w:div>
            <w:div w:id="1287658876">
              <w:marLeft w:val="0"/>
              <w:marRight w:val="0"/>
              <w:marTop w:val="0"/>
              <w:marBottom w:val="0"/>
              <w:divBdr>
                <w:top w:val="none" w:sz="0" w:space="0" w:color="auto"/>
                <w:left w:val="none" w:sz="0" w:space="0" w:color="auto"/>
                <w:bottom w:val="none" w:sz="0" w:space="0" w:color="auto"/>
                <w:right w:val="none" w:sz="0" w:space="0" w:color="auto"/>
              </w:divBdr>
            </w:div>
            <w:div w:id="526604815">
              <w:marLeft w:val="0"/>
              <w:marRight w:val="0"/>
              <w:marTop w:val="0"/>
              <w:marBottom w:val="0"/>
              <w:divBdr>
                <w:top w:val="none" w:sz="0" w:space="0" w:color="auto"/>
                <w:left w:val="none" w:sz="0" w:space="0" w:color="auto"/>
                <w:bottom w:val="none" w:sz="0" w:space="0" w:color="auto"/>
                <w:right w:val="none" w:sz="0" w:space="0" w:color="auto"/>
              </w:divBdr>
            </w:div>
            <w:div w:id="307823928">
              <w:marLeft w:val="0"/>
              <w:marRight w:val="0"/>
              <w:marTop w:val="0"/>
              <w:marBottom w:val="0"/>
              <w:divBdr>
                <w:top w:val="none" w:sz="0" w:space="0" w:color="auto"/>
                <w:left w:val="none" w:sz="0" w:space="0" w:color="auto"/>
                <w:bottom w:val="none" w:sz="0" w:space="0" w:color="auto"/>
                <w:right w:val="none" w:sz="0" w:space="0" w:color="auto"/>
              </w:divBdr>
            </w:div>
            <w:div w:id="1255702334">
              <w:marLeft w:val="0"/>
              <w:marRight w:val="0"/>
              <w:marTop w:val="0"/>
              <w:marBottom w:val="0"/>
              <w:divBdr>
                <w:top w:val="none" w:sz="0" w:space="0" w:color="auto"/>
                <w:left w:val="none" w:sz="0" w:space="0" w:color="auto"/>
                <w:bottom w:val="none" w:sz="0" w:space="0" w:color="auto"/>
                <w:right w:val="none" w:sz="0" w:space="0" w:color="auto"/>
              </w:divBdr>
            </w:div>
            <w:div w:id="719787634">
              <w:marLeft w:val="0"/>
              <w:marRight w:val="0"/>
              <w:marTop w:val="0"/>
              <w:marBottom w:val="0"/>
              <w:divBdr>
                <w:top w:val="none" w:sz="0" w:space="0" w:color="auto"/>
                <w:left w:val="none" w:sz="0" w:space="0" w:color="auto"/>
                <w:bottom w:val="none" w:sz="0" w:space="0" w:color="auto"/>
                <w:right w:val="none" w:sz="0" w:space="0" w:color="auto"/>
              </w:divBdr>
            </w:div>
            <w:div w:id="348486737">
              <w:marLeft w:val="0"/>
              <w:marRight w:val="0"/>
              <w:marTop w:val="0"/>
              <w:marBottom w:val="0"/>
              <w:divBdr>
                <w:top w:val="none" w:sz="0" w:space="0" w:color="auto"/>
                <w:left w:val="none" w:sz="0" w:space="0" w:color="auto"/>
                <w:bottom w:val="none" w:sz="0" w:space="0" w:color="auto"/>
                <w:right w:val="none" w:sz="0" w:space="0" w:color="auto"/>
              </w:divBdr>
            </w:div>
            <w:div w:id="1422482483">
              <w:marLeft w:val="0"/>
              <w:marRight w:val="0"/>
              <w:marTop w:val="0"/>
              <w:marBottom w:val="0"/>
              <w:divBdr>
                <w:top w:val="none" w:sz="0" w:space="0" w:color="auto"/>
                <w:left w:val="none" w:sz="0" w:space="0" w:color="auto"/>
                <w:bottom w:val="none" w:sz="0" w:space="0" w:color="auto"/>
                <w:right w:val="none" w:sz="0" w:space="0" w:color="auto"/>
              </w:divBdr>
            </w:div>
            <w:div w:id="879586344">
              <w:marLeft w:val="0"/>
              <w:marRight w:val="0"/>
              <w:marTop w:val="0"/>
              <w:marBottom w:val="0"/>
              <w:divBdr>
                <w:top w:val="none" w:sz="0" w:space="0" w:color="auto"/>
                <w:left w:val="none" w:sz="0" w:space="0" w:color="auto"/>
                <w:bottom w:val="none" w:sz="0" w:space="0" w:color="auto"/>
                <w:right w:val="none" w:sz="0" w:space="0" w:color="auto"/>
              </w:divBdr>
            </w:div>
            <w:div w:id="1951155907">
              <w:marLeft w:val="0"/>
              <w:marRight w:val="0"/>
              <w:marTop w:val="0"/>
              <w:marBottom w:val="0"/>
              <w:divBdr>
                <w:top w:val="none" w:sz="0" w:space="0" w:color="auto"/>
                <w:left w:val="none" w:sz="0" w:space="0" w:color="auto"/>
                <w:bottom w:val="none" w:sz="0" w:space="0" w:color="auto"/>
                <w:right w:val="none" w:sz="0" w:space="0" w:color="auto"/>
              </w:divBdr>
            </w:div>
            <w:div w:id="1016924419">
              <w:marLeft w:val="0"/>
              <w:marRight w:val="0"/>
              <w:marTop w:val="0"/>
              <w:marBottom w:val="0"/>
              <w:divBdr>
                <w:top w:val="none" w:sz="0" w:space="0" w:color="auto"/>
                <w:left w:val="none" w:sz="0" w:space="0" w:color="auto"/>
                <w:bottom w:val="none" w:sz="0" w:space="0" w:color="auto"/>
                <w:right w:val="none" w:sz="0" w:space="0" w:color="auto"/>
              </w:divBdr>
            </w:div>
            <w:div w:id="893589535">
              <w:marLeft w:val="0"/>
              <w:marRight w:val="0"/>
              <w:marTop w:val="0"/>
              <w:marBottom w:val="0"/>
              <w:divBdr>
                <w:top w:val="none" w:sz="0" w:space="0" w:color="auto"/>
                <w:left w:val="none" w:sz="0" w:space="0" w:color="auto"/>
                <w:bottom w:val="none" w:sz="0" w:space="0" w:color="auto"/>
                <w:right w:val="none" w:sz="0" w:space="0" w:color="auto"/>
              </w:divBdr>
            </w:div>
            <w:div w:id="1544563383">
              <w:marLeft w:val="0"/>
              <w:marRight w:val="0"/>
              <w:marTop w:val="0"/>
              <w:marBottom w:val="0"/>
              <w:divBdr>
                <w:top w:val="none" w:sz="0" w:space="0" w:color="auto"/>
                <w:left w:val="none" w:sz="0" w:space="0" w:color="auto"/>
                <w:bottom w:val="none" w:sz="0" w:space="0" w:color="auto"/>
                <w:right w:val="none" w:sz="0" w:space="0" w:color="auto"/>
              </w:divBdr>
            </w:div>
            <w:div w:id="1058744431">
              <w:marLeft w:val="0"/>
              <w:marRight w:val="0"/>
              <w:marTop w:val="0"/>
              <w:marBottom w:val="0"/>
              <w:divBdr>
                <w:top w:val="none" w:sz="0" w:space="0" w:color="auto"/>
                <w:left w:val="none" w:sz="0" w:space="0" w:color="auto"/>
                <w:bottom w:val="none" w:sz="0" w:space="0" w:color="auto"/>
                <w:right w:val="none" w:sz="0" w:space="0" w:color="auto"/>
              </w:divBdr>
            </w:div>
            <w:div w:id="1272544965">
              <w:marLeft w:val="0"/>
              <w:marRight w:val="0"/>
              <w:marTop w:val="0"/>
              <w:marBottom w:val="0"/>
              <w:divBdr>
                <w:top w:val="none" w:sz="0" w:space="0" w:color="auto"/>
                <w:left w:val="none" w:sz="0" w:space="0" w:color="auto"/>
                <w:bottom w:val="none" w:sz="0" w:space="0" w:color="auto"/>
                <w:right w:val="none" w:sz="0" w:space="0" w:color="auto"/>
              </w:divBdr>
            </w:div>
            <w:div w:id="1852839574">
              <w:marLeft w:val="0"/>
              <w:marRight w:val="0"/>
              <w:marTop w:val="0"/>
              <w:marBottom w:val="0"/>
              <w:divBdr>
                <w:top w:val="none" w:sz="0" w:space="0" w:color="auto"/>
                <w:left w:val="none" w:sz="0" w:space="0" w:color="auto"/>
                <w:bottom w:val="none" w:sz="0" w:space="0" w:color="auto"/>
                <w:right w:val="none" w:sz="0" w:space="0" w:color="auto"/>
              </w:divBdr>
            </w:div>
            <w:div w:id="1949506299">
              <w:marLeft w:val="0"/>
              <w:marRight w:val="0"/>
              <w:marTop w:val="0"/>
              <w:marBottom w:val="0"/>
              <w:divBdr>
                <w:top w:val="none" w:sz="0" w:space="0" w:color="auto"/>
                <w:left w:val="none" w:sz="0" w:space="0" w:color="auto"/>
                <w:bottom w:val="none" w:sz="0" w:space="0" w:color="auto"/>
                <w:right w:val="none" w:sz="0" w:space="0" w:color="auto"/>
              </w:divBdr>
            </w:div>
            <w:div w:id="230236067">
              <w:marLeft w:val="0"/>
              <w:marRight w:val="0"/>
              <w:marTop w:val="0"/>
              <w:marBottom w:val="0"/>
              <w:divBdr>
                <w:top w:val="none" w:sz="0" w:space="0" w:color="auto"/>
                <w:left w:val="none" w:sz="0" w:space="0" w:color="auto"/>
                <w:bottom w:val="none" w:sz="0" w:space="0" w:color="auto"/>
                <w:right w:val="none" w:sz="0" w:space="0" w:color="auto"/>
              </w:divBdr>
            </w:div>
            <w:div w:id="828834154">
              <w:marLeft w:val="0"/>
              <w:marRight w:val="0"/>
              <w:marTop w:val="0"/>
              <w:marBottom w:val="0"/>
              <w:divBdr>
                <w:top w:val="none" w:sz="0" w:space="0" w:color="auto"/>
                <w:left w:val="none" w:sz="0" w:space="0" w:color="auto"/>
                <w:bottom w:val="none" w:sz="0" w:space="0" w:color="auto"/>
                <w:right w:val="none" w:sz="0" w:space="0" w:color="auto"/>
              </w:divBdr>
            </w:div>
            <w:div w:id="1384598202">
              <w:marLeft w:val="0"/>
              <w:marRight w:val="0"/>
              <w:marTop w:val="0"/>
              <w:marBottom w:val="0"/>
              <w:divBdr>
                <w:top w:val="none" w:sz="0" w:space="0" w:color="auto"/>
                <w:left w:val="none" w:sz="0" w:space="0" w:color="auto"/>
                <w:bottom w:val="none" w:sz="0" w:space="0" w:color="auto"/>
                <w:right w:val="none" w:sz="0" w:space="0" w:color="auto"/>
              </w:divBdr>
            </w:div>
            <w:div w:id="1773430464">
              <w:marLeft w:val="0"/>
              <w:marRight w:val="0"/>
              <w:marTop w:val="0"/>
              <w:marBottom w:val="0"/>
              <w:divBdr>
                <w:top w:val="none" w:sz="0" w:space="0" w:color="auto"/>
                <w:left w:val="none" w:sz="0" w:space="0" w:color="auto"/>
                <w:bottom w:val="none" w:sz="0" w:space="0" w:color="auto"/>
                <w:right w:val="none" w:sz="0" w:space="0" w:color="auto"/>
              </w:divBdr>
            </w:div>
            <w:div w:id="168300364">
              <w:marLeft w:val="0"/>
              <w:marRight w:val="0"/>
              <w:marTop w:val="0"/>
              <w:marBottom w:val="0"/>
              <w:divBdr>
                <w:top w:val="none" w:sz="0" w:space="0" w:color="auto"/>
                <w:left w:val="none" w:sz="0" w:space="0" w:color="auto"/>
                <w:bottom w:val="none" w:sz="0" w:space="0" w:color="auto"/>
                <w:right w:val="none" w:sz="0" w:space="0" w:color="auto"/>
              </w:divBdr>
              <w:divsChild>
                <w:div w:id="1756593100">
                  <w:marLeft w:val="0"/>
                  <w:marRight w:val="0"/>
                  <w:marTop w:val="0"/>
                  <w:marBottom w:val="0"/>
                  <w:divBdr>
                    <w:top w:val="none" w:sz="0" w:space="0" w:color="auto"/>
                    <w:left w:val="none" w:sz="0" w:space="0" w:color="auto"/>
                    <w:bottom w:val="none" w:sz="0" w:space="0" w:color="auto"/>
                    <w:right w:val="none" w:sz="0" w:space="0" w:color="auto"/>
                  </w:divBdr>
                </w:div>
                <w:div w:id="2096894901">
                  <w:marLeft w:val="0"/>
                  <w:marRight w:val="0"/>
                  <w:marTop w:val="0"/>
                  <w:marBottom w:val="0"/>
                  <w:divBdr>
                    <w:top w:val="none" w:sz="0" w:space="0" w:color="auto"/>
                    <w:left w:val="none" w:sz="0" w:space="0" w:color="auto"/>
                    <w:bottom w:val="none" w:sz="0" w:space="0" w:color="auto"/>
                    <w:right w:val="none" w:sz="0" w:space="0" w:color="auto"/>
                  </w:divBdr>
                </w:div>
                <w:div w:id="149057267">
                  <w:marLeft w:val="0"/>
                  <w:marRight w:val="0"/>
                  <w:marTop w:val="0"/>
                  <w:marBottom w:val="0"/>
                  <w:divBdr>
                    <w:top w:val="none" w:sz="0" w:space="0" w:color="auto"/>
                    <w:left w:val="none" w:sz="0" w:space="0" w:color="auto"/>
                    <w:bottom w:val="none" w:sz="0" w:space="0" w:color="auto"/>
                    <w:right w:val="none" w:sz="0" w:space="0" w:color="auto"/>
                  </w:divBdr>
                </w:div>
                <w:div w:id="141822192">
                  <w:marLeft w:val="0"/>
                  <w:marRight w:val="0"/>
                  <w:marTop w:val="0"/>
                  <w:marBottom w:val="0"/>
                  <w:divBdr>
                    <w:top w:val="none" w:sz="0" w:space="0" w:color="auto"/>
                    <w:left w:val="none" w:sz="0" w:space="0" w:color="auto"/>
                    <w:bottom w:val="none" w:sz="0" w:space="0" w:color="auto"/>
                    <w:right w:val="none" w:sz="0" w:space="0" w:color="auto"/>
                  </w:divBdr>
                </w:div>
                <w:div w:id="1993286164">
                  <w:marLeft w:val="0"/>
                  <w:marRight w:val="0"/>
                  <w:marTop w:val="0"/>
                  <w:marBottom w:val="0"/>
                  <w:divBdr>
                    <w:top w:val="none" w:sz="0" w:space="0" w:color="auto"/>
                    <w:left w:val="none" w:sz="0" w:space="0" w:color="auto"/>
                    <w:bottom w:val="none" w:sz="0" w:space="0" w:color="auto"/>
                    <w:right w:val="none" w:sz="0" w:space="0" w:color="auto"/>
                  </w:divBdr>
                </w:div>
                <w:div w:id="1822579819">
                  <w:marLeft w:val="0"/>
                  <w:marRight w:val="0"/>
                  <w:marTop w:val="0"/>
                  <w:marBottom w:val="0"/>
                  <w:divBdr>
                    <w:top w:val="none" w:sz="0" w:space="0" w:color="auto"/>
                    <w:left w:val="none" w:sz="0" w:space="0" w:color="auto"/>
                    <w:bottom w:val="none" w:sz="0" w:space="0" w:color="auto"/>
                    <w:right w:val="none" w:sz="0" w:space="0" w:color="auto"/>
                  </w:divBdr>
                </w:div>
                <w:div w:id="159662788">
                  <w:marLeft w:val="0"/>
                  <w:marRight w:val="0"/>
                  <w:marTop w:val="0"/>
                  <w:marBottom w:val="0"/>
                  <w:divBdr>
                    <w:top w:val="none" w:sz="0" w:space="0" w:color="auto"/>
                    <w:left w:val="none" w:sz="0" w:space="0" w:color="auto"/>
                    <w:bottom w:val="none" w:sz="0" w:space="0" w:color="auto"/>
                    <w:right w:val="none" w:sz="0" w:space="0" w:color="auto"/>
                  </w:divBdr>
                </w:div>
                <w:div w:id="1655068658">
                  <w:marLeft w:val="0"/>
                  <w:marRight w:val="0"/>
                  <w:marTop w:val="0"/>
                  <w:marBottom w:val="0"/>
                  <w:divBdr>
                    <w:top w:val="none" w:sz="0" w:space="0" w:color="auto"/>
                    <w:left w:val="none" w:sz="0" w:space="0" w:color="auto"/>
                    <w:bottom w:val="none" w:sz="0" w:space="0" w:color="auto"/>
                    <w:right w:val="none" w:sz="0" w:space="0" w:color="auto"/>
                  </w:divBdr>
                </w:div>
                <w:div w:id="1999727127">
                  <w:marLeft w:val="0"/>
                  <w:marRight w:val="0"/>
                  <w:marTop w:val="0"/>
                  <w:marBottom w:val="0"/>
                  <w:divBdr>
                    <w:top w:val="none" w:sz="0" w:space="0" w:color="auto"/>
                    <w:left w:val="none" w:sz="0" w:space="0" w:color="auto"/>
                    <w:bottom w:val="none" w:sz="0" w:space="0" w:color="auto"/>
                    <w:right w:val="none" w:sz="0" w:space="0" w:color="auto"/>
                  </w:divBdr>
                </w:div>
                <w:div w:id="489717135">
                  <w:marLeft w:val="0"/>
                  <w:marRight w:val="0"/>
                  <w:marTop w:val="0"/>
                  <w:marBottom w:val="0"/>
                  <w:divBdr>
                    <w:top w:val="none" w:sz="0" w:space="0" w:color="auto"/>
                    <w:left w:val="none" w:sz="0" w:space="0" w:color="auto"/>
                    <w:bottom w:val="none" w:sz="0" w:space="0" w:color="auto"/>
                    <w:right w:val="none" w:sz="0" w:space="0" w:color="auto"/>
                  </w:divBdr>
                </w:div>
                <w:div w:id="1911651940">
                  <w:marLeft w:val="0"/>
                  <w:marRight w:val="0"/>
                  <w:marTop w:val="0"/>
                  <w:marBottom w:val="0"/>
                  <w:divBdr>
                    <w:top w:val="none" w:sz="0" w:space="0" w:color="auto"/>
                    <w:left w:val="none" w:sz="0" w:space="0" w:color="auto"/>
                    <w:bottom w:val="none" w:sz="0" w:space="0" w:color="auto"/>
                    <w:right w:val="none" w:sz="0" w:space="0" w:color="auto"/>
                  </w:divBdr>
                </w:div>
                <w:div w:id="1694071066">
                  <w:marLeft w:val="0"/>
                  <w:marRight w:val="0"/>
                  <w:marTop w:val="0"/>
                  <w:marBottom w:val="0"/>
                  <w:divBdr>
                    <w:top w:val="none" w:sz="0" w:space="0" w:color="auto"/>
                    <w:left w:val="none" w:sz="0" w:space="0" w:color="auto"/>
                    <w:bottom w:val="none" w:sz="0" w:space="0" w:color="auto"/>
                    <w:right w:val="none" w:sz="0" w:space="0" w:color="auto"/>
                  </w:divBdr>
                </w:div>
                <w:div w:id="426775161">
                  <w:marLeft w:val="0"/>
                  <w:marRight w:val="0"/>
                  <w:marTop w:val="0"/>
                  <w:marBottom w:val="0"/>
                  <w:divBdr>
                    <w:top w:val="none" w:sz="0" w:space="0" w:color="auto"/>
                    <w:left w:val="none" w:sz="0" w:space="0" w:color="auto"/>
                    <w:bottom w:val="none" w:sz="0" w:space="0" w:color="auto"/>
                    <w:right w:val="none" w:sz="0" w:space="0" w:color="auto"/>
                  </w:divBdr>
                </w:div>
                <w:div w:id="1157265802">
                  <w:marLeft w:val="0"/>
                  <w:marRight w:val="0"/>
                  <w:marTop w:val="0"/>
                  <w:marBottom w:val="0"/>
                  <w:divBdr>
                    <w:top w:val="none" w:sz="0" w:space="0" w:color="auto"/>
                    <w:left w:val="none" w:sz="0" w:space="0" w:color="auto"/>
                    <w:bottom w:val="none" w:sz="0" w:space="0" w:color="auto"/>
                    <w:right w:val="none" w:sz="0" w:space="0" w:color="auto"/>
                  </w:divBdr>
                </w:div>
                <w:div w:id="1642229844">
                  <w:marLeft w:val="0"/>
                  <w:marRight w:val="0"/>
                  <w:marTop w:val="0"/>
                  <w:marBottom w:val="0"/>
                  <w:divBdr>
                    <w:top w:val="none" w:sz="0" w:space="0" w:color="auto"/>
                    <w:left w:val="none" w:sz="0" w:space="0" w:color="auto"/>
                    <w:bottom w:val="none" w:sz="0" w:space="0" w:color="auto"/>
                    <w:right w:val="none" w:sz="0" w:space="0" w:color="auto"/>
                  </w:divBdr>
                </w:div>
                <w:div w:id="1636373560">
                  <w:marLeft w:val="0"/>
                  <w:marRight w:val="0"/>
                  <w:marTop w:val="0"/>
                  <w:marBottom w:val="0"/>
                  <w:divBdr>
                    <w:top w:val="none" w:sz="0" w:space="0" w:color="auto"/>
                    <w:left w:val="none" w:sz="0" w:space="0" w:color="auto"/>
                    <w:bottom w:val="none" w:sz="0" w:space="0" w:color="auto"/>
                    <w:right w:val="none" w:sz="0" w:space="0" w:color="auto"/>
                  </w:divBdr>
                </w:div>
                <w:div w:id="930509049">
                  <w:marLeft w:val="0"/>
                  <w:marRight w:val="0"/>
                  <w:marTop w:val="0"/>
                  <w:marBottom w:val="0"/>
                  <w:divBdr>
                    <w:top w:val="none" w:sz="0" w:space="0" w:color="auto"/>
                    <w:left w:val="none" w:sz="0" w:space="0" w:color="auto"/>
                    <w:bottom w:val="none" w:sz="0" w:space="0" w:color="auto"/>
                    <w:right w:val="none" w:sz="0" w:space="0" w:color="auto"/>
                  </w:divBdr>
                </w:div>
                <w:div w:id="893585927">
                  <w:marLeft w:val="0"/>
                  <w:marRight w:val="0"/>
                  <w:marTop w:val="0"/>
                  <w:marBottom w:val="0"/>
                  <w:divBdr>
                    <w:top w:val="none" w:sz="0" w:space="0" w:color="auto"/>
                    <w:left w:val="none" w:sz="0" w:space="0" w:color="auto"/>
                    <w:bottom w:val="none" w:sz="0" w:space="0" w:color="auto"/>
                    <w:right w:val="none" w:sz="0" w:space="0" w:color="auto"/>
                  </w:divBdr>
                </w:div>
                <w:div w:id="846938875">
                  <w:marLeft w:val="0"/>
                  <w:marRight w:val="0"/>
                  <w:marTop w:val="0"/>
                  <w:marBottom w:val="0"/>
                  <w:divBdr>
                    <w:top w:val="none" w:sz="0" w:space="0" w:color="auto"/>
                    <w:left w:val="none" w:sz="0" w:space="0" w:color="auto"/>
                    <w:bottom w:val="none" w:sz="0" w:space="0" w:color="auto"/>
                    <w:right w:val="none" w:sz="0" w:space="0" w:color="auto"/>
                  </w:divBdr>
                </w:div>
                <w:div w:id="1014040999">
                  <w:marLeft w:val="0"/>
                  <w:marRight w:val="0"/>
                  <w:marTop w:val="0"/>
                  <w:marBottom w:val="0"/>
                  <w:divBdr>
                    <w:top w:val="none" w:sz="0" w:space="0" w:color="auto"/>
                    <w:left w:val="none" w:sz="0" w:space="0" w:color="auto"/>
                    <w:bottom w:val="none" w:sz="0" w:space="0" w:color="auto"/>
                    <w:right w:val="none" w:sz="0" w:space="0" w:color="auto"/>
                  </w:divBdr>
                </w:div>
                <w:div w:id="1493444354">
                  <w:marLeft w:val="0"/>
                  <w:marRight w:val="0"/>
                  <w:marTop w:val="0"/>
                  <w:marBottom w:val="0"/>
                  <w:divBdr>
                    <w:top w:val="none" w:sz="0" w:space="0" w:color="auto"/>
                    <w:left w:val="none" w:sz="0" w:space="0" w:color="auto"/>
                    <w:bottom w:val="none" w:sz="0" w:space="0" w:color="auto"/>
                    <w:right w:val="none" w:sz="0" w:space="0" w:color="auto"/>
                  </w:divBdr>
                </w:div>
                <w:div w:id="445008599">
                  <w:marLeft w:val="0"/>
                  <w:marRight w:val="0"/>
                  <w:marTop w:val="0"/>
                  <w:marBottom w:val="0"/>
                  <w:divBdr>
                    <w:top w:val="none" w:sz="0" w:space="0" w:color="auto"/>
                    <w:left w:val="none" w:sz="0" w:space="0" w:color="auto"/>
                    <w:bottom w:val="none" w:sz="0" w:space="0" w:color="auto"/>
                    <w:right w:val="none" w:sz="0" w:space="0" w:color="auto"/>
                  </w:divBdr>
                </w:div>
                <w:div w:id="885070682">
                  <w:marLeft w:val="0"/>
                  <w:marRight w:val="0"/>
                  <w:marTop w:val="0"/>
                  <w:marBottom w:val="0"/>
                  <w:divBdr>
                    <w:top w:val="none" w:sz="0" w:space="0" w:color="auto"/>
                    <w:left w:val="none" w:sz="0" w:space="0" w:color="auto"/>
                    <w:bottom w:val="none" w:sz="0" w:space="0" w:color="auto"/>
                    <w:right w:val="none" w:sz="0" w:space="0" w:color="auto"/>
                  </w:divBdr>
                </w:div>
                <w:div w:id="1625506451">
                  <w:marLeft w:val="0"/>
                  <w:marRight w:val="0"/>
                  <w:marTop w:val="0"/>
                  <w:marBottom w:val="0"/>
                  <w:divBdr>
                    <w:top w:val="none" w:sz="0" w:space="0" w:color="auto"/>
                    <w:left w:val="none" w:sz="0" w:space="0" w:color="auto"/>
                    <w:bottom w:val="none" w:sz="0" w:space="0" w:color="auto"/>
                    <w:right w:val="none" w:sz="0" w:space="0" w:color="auto"/>
                  </w:divBdr>
                </w:div>
                <w:div w:id="454063808">
                  <w:marLeft w:val="0"/>
                  <w:marRight w:val="0"/>
                  <w:marTop w:val="0"/>
                  <w:marBottom w:val="0"/>
                  <w:divBdr>
                    <w:top w:val="none" w:sz="0" w:space="0" w:color="auto"/>
                    <w:left w:val="none" w:sz="0" w:space="0" w:color="auto"/>
                    <w:bottom w:val="none" w:sz="0" w:space="0" w:color="auto"/>
                    <w:right w:val="none" w:sz="0" w:space="0" w:color="auto"/>
                  </w:divBdr>
                </w:div>
                <w:div w:id="1338458018">
                  <w:marLeft w:val="0"/>
                  <w:marRight w:val="0"/>
                  <w:marTop w:val="0"/>
                  <w:marBottom w:val="0"/>
                  <w:divBdr>
                    <w:top w:val="none" w:sz="0" w:space="0" w:color="auto"/>
                    <w:left w:val="none" w:sz="0" w:space="0" w:color="auto"/>
                    <w:bottom w:val="none" w:sz="0" w:space="0" w:color="auto"/>
                    <w:right w:val="none" w:sz="0" w:space="0" w:color="auto"/>
                  </w:divBdr>
                </w:div>
                <w:div w:id="1094545794">
                  <w:marLeft w:val="0"/>
                  <w:marRight w:val="0"/>
                  <w:marTop w:val="0"/>
                  <w:marBottom w:val="0"/>
                  <w:divBdr>
                    <w:top w:val="none" w:sz="0" w:space="0" w:color="auto"/>
                    <w:left w:val="none" w:sz="0" w:space="0" w:color="auto"/>
                    <w:bottom w:val="none" w:sz="0" w:space="0" w:color="auto"/>
                    <w:right w:val="none" w:sz="0" w:space="0" w:color="auto"/>
                  </w:divBdr>
                </w:div>
                <w:div w:id="761296109">
                  <w:marLeft w:val="0"/>
                  <w:marRight w:val="0"/>
                  <w:marTop w:val="0"/>
                  <w:marBottom w:val="0"/>
                  <w:divBdr>
                    <w:top w:val="none" w:sz="0" w:space="0" w:color="auto"/>
                    <w:left w:val="none" w:sz="0" w:space="0" w:color="auto"/>
                    <w:bottom w:val="none" w:sz="0" w:space="0" w:color="auto"/>
                    <w:right w:val="none" w:sz="0" w:space="0" w:color="auto"/>
                  </w:divBdr>
                </w:div>
                <w:div w:id="1088111245">
                  <w:marLeft w:val="0"/>
                  <w:marRight w:val="0"/>
                  <w:marTop w:val="0"/>
                  <w:marBottom w:val="0"/>
                  <w:divBdr>
                    <w:top w:val="none" w:sz="0" w:space="0" w:color="auto"/>
                    <w:left w:val="none" w:sz="0" w:space="0" w:color="auto"/>
                    <w:bottom w:val="none" w:sz="0" w:space="0" w:color="auto"/>
                    <w:right w:val="none" w:sz="0" w:space="0" w:color="auto"/>
                  </w:divBdr>
                </w:div>
                <w:div w:id="852958675">
                  <w:marLeft w:val="0"/>
                  <w:marRight w:val="0"/>
                  <w:marTop w:val="0"/>
                  <w:marBottom w:val="0"/>
                  <w:divBdr>
                    <w:top w:val="none" w:sz="0" w:space="0" w:color="auto"/>
                    <w:left w:val="none" w:sz="0" w:space="0" w:color="auto"/>
                    <w:bottom w:val="none" w:sz="0" w:space="0" w:color="auto"/>
                    <w:right w:val="none" w:sz="0" w:space="0" w:color="auto"/>
                  </w:divBdr>
                </w:div>
                <w:div w:id="1066298422">
                  <w:marLeft w:val="0"/>
                  <w:marRight w:val="0"/>
                  <w:marTop w:val="0"/>
                  <w:marBottom w:val="0"/>
                  <w:divBdr>
                    <w:top w:val="none" w:sz="0" w:space="0" w:color="auto"/>
                    <w:left w:val="none" w:sz="0" w:space="0" w:color="auto"/>
                    <w:bottom w:val="none" w:sz="0" w:space="0" w:color="auto"/>
                    <w:right w:val="none" w:sz="0" w:space="0" w:color="auto"/>
                  </w:divBdr>
                </w:div>
                <w:div w:id="2117016212">
                  <w:marLeft w:val="0"/>
                  <w:marRight w:val="0"/>
                  <w:marTop w:val="0"/>
                  <w:marBottom w:val="0"/>
                  <w:divBdr>
                    <w:top w:val="none" w:sz="0" w:space="0" w:color="auto"/>
                    <w:left w:val="none" w:sz="0" w:space="0" w:color="auto"/>
                    <w:bottom w:val="none" w:sz="0" w:space="0" w:color="auto"/>
                    <w:right w:val="none" w:sz="0" w:space="0" w:color="auto"/>
                  </w:divBdr>
                </w:div>
                <w:div w:id="983584976">
                  <w:marLeft w:val="0"/>
                  <w:marRight w:val="0"/>
                  <w:marTop w:val="0"/>
                  <w:marBottom w:val="0"/>
                  <w:divBdr>
                    <w:top w:val="none" w:sz="0" w:space="0" w:color="auto"/>
                    <w:left w:val="none" w:sz="0" w:space="0" w:color="auto"/>
                    <w:bottom w:val="none" w:sz="0" w:space="0" w:color="auto"/>
                    <w:right w:val="none" w:sz="0" w:space="0" w:color="auto"/>
                  </w:divBdr>
                </w:div>
                <w:div w:id="1333021214">
                  <w:marLeft w:val="0"/>
                  <w:marRight w:val="0"/>
                  <w:marTop w:val="0"/>
                  <w:marBottom w:val="0"/>
                  <w:divBdr>
                    <w:top w:val="none" w:sz="0" w:space="0" w:color="auto"/>
                    <w:left w:val="none" w:sz="0" w:space="0" w:color="auto"/>
                    <w:bottom w:val="none" w:sz="0" w:space="0" w:color="auto"/>
                    <w:right w:val="none" w:sz="0" w:space="0" w:color="auto"/>
                  </w:divBdr>
                </w:div>
                <w:div w:id="218976718">
                  <w:marLeft w:val="0"/>
                  <w:marRight w:val="0"/>
                  <w:marTop w:val="0"/>
                  <w:marBottom w:val="0"/>
                  <w:divBdr>
                    <w:top w:val="none" w:sz="0" w:space="0" w:color="auto"/>
                    <w:left w:val="none" w:sz="0" w:space="0" w:color="auto"/>
                    <w:bottom w:val="none" w:sz="0" w:space="0" w:color="auto"/>
                    <w:right w:val="none" w:sz="0" w:space="0" w:color="auto"/>
                  </w:divBdr>
                </w:div>
                <w:div w:id="1538858476">
                  <w:marLeft w:val="0"/>
                  <w:marRight w:val="0"/>
                  <w:marTop w:val="0"/>
                  <w:marBottom w:val="0"/>
                  <w:divBdr>
                    <w:top w:val="none" w:sz="0" w:space="0" w:color="auto"/>
                    <w:left w:val="none" w:sz="0" w:space="0" w:color="auto"/>
                    <w:bottom w:val="none" w:sz="0" w:space="0" w:color="auto"/>
                    <w:right w:val="none" w:sz="0" w:space="0" w:color="auto"/>
                  </w:divBdr>
                </w:div>
                <w:div w:id="1931622828">
                  <w:marLeft w:val="0"/>
                  <w:marRight w:val="0"/>
                  <w:marTop w:val="0"/>
                  <w:marBottom w:val="0"/>
                  <w:divBdr>
                    <w:top w:val="none" w:sz="0" w:space="0" w:color="auto"/>
                    <w:left w:val="none" w:sz="0" w:space="0" w:color="auto"/>
                    <w:bottom w:val="none" w:sz="0" w:space="0" w:color="auto"/>
                    <w:right w:val="none" w:sz="0" w:space="0" w:color="auto"/>
                  </w:divBdr>
                </w:div>
                <w:div w:id="40060370">
                  <w:marLeft w:val="0"/>
                  <w:marRight w:val="0"/>
                  <w:marTop w:val="0"/>
                  <w:marBottom w:val="0"/>
                  <w:divBdr>
                    <w:top w:val="none" w:sz="0" w:space="0" w:color="auto"/>
                    <w:left w:val="none" w:sz="0" w:space="0" w:color="auto"/>
                    <w:bottom w:val="none" w:sz="0" w:space="0" w:color="auto"/>
                    <w:right w:val="none" w:sz="0" w:space="0" w:color="auto"/>
                  </w:divBdr>
                </w:div>
                <w:div w:id="668027367">
                  <w:marLeft w:val="0"/>
                  <w:marRight w:val="0"/>
                  <w:marTop w:val="0"/>
                  <w:marBottom w:val="0"/>
                  <w:divBdr>
                    <w:top w:val="none" w:sz="0" w:space="0" w:color="auto"/>
                    <w:left w:val="none" w:sz="0" w:space="0" w:color="auto"/>
                    <w:bottom w:val="none" w:sz="0" w:space="0" w:color="auto"/>
                    <w:right w:val="none" w:sz="0" w:space="0" w:color="auto"/>
                  </w:divBdr>
                </w:div>
                <w:div w:id="1085145897">
                  <w:marLeft w:val="0"/>
                  <w:marRight w:val="0"/>
                  <w:marTop w:val="0"/>
                  <w:marBottom w:val="0"/>
                  <w:divBdr>
                    <w:top w:val="none" w:sz="0" w:space="0" w:color="auto"/>
                    <w:left w:val="none" w:sz="0" w:space="0" w:color="auto"/>
                    <w:bottom w:val="none" w:sz="0" w:space="0" w:color="auto"/>
                    <w:right w:val="none" w:sz="0" w:space="0" w:color="auto"/>
                  </w:divBdr>
                </w:div>
                <w:div w:id="1109161529">
                  <w:marLeft w:val="0"/>
                  <w:marRight w:val="0"/>
                  <w:marTop w:val="0"/>
                  <w:marBottom w:val="0"/>
                  <w:divBdr>
                    <w:top w:val="none" w:sz="0" w:space="0" w:color="auto"/>
                    <w:left w:val="none" w:sz="0" w:space="0" w:color="auto"/>
                    <w:bottom w:val="none" w:sz="0" w:space="0" w:color="auto"/>
                    <w:right w:val="none" w:sz="0" w:space="0" w:color="auto"/>
                  </w:divBdr>
                </w:div>
                <w:div w:id="276910417">
                  <w:marLeft w:val="0"/>
                  <w:marRight w:val="0"/>
                  <w:marTop w:val="0"/>
                  <w:marBottom w:val="0"/>
                  <w:divBdr>
                    <w:top w:val="none" w:sz="0" w:space="0" w:color="auto"/>
                    <w:left w:val="none" w:sz="0" w:space="0" w:color="auto"/>
                    <w:bottom w:val="none" w:sz="0" w:space="0" w:color="auto"/>
                    <w:right w:val="none" w:sz="0" w:space="0" w:color="auto"/>
                  </w:divBdr>
                </w:div>
                <w:div w:id="508956726">
                  <w:marLeft w:val="0"/>
                  <w:marRight w:val="0"/>
                  <w:marTop w:val="0"/>
                  <w:marBottom w:val="0"/>
                  <w:divBdr>
                    <w:top w:val="none" w:sz="0" w:space="0" w:color="auto"/>
                    <w:left w:val="none" w:sz="0" w:space="0" w:color="auto"/>
                    <w:bottom w:val="none" w:sz="0" w:space="0" w:color="auto"/>
                    <w:right w:val="none" w:sz="0" w:space="0" w:color="auto"/>
                  </w:divBdr>
                </w:div>
                <w:div w:id="2037851396">
                  <w:marLeft w:val="0"/>
                  <w:marRight w:val="0"/>
                  <w:marTop w:val="0"/>
                  <w:marBottom w:val="0"/>
                  <w:divBdr>
                    <w:top w:val="none" w:sz="0" w:space="0" w:color="auto"/>
                    <w:left w:val="none" w:sz="0" w:space="0" w:color="auto"/>
                    <w:bottom w:val="none" w:sz="0" w:space="0" w:color="auto"/>
                    <w:right w:val="none" w:sz="0" w:space="0" w:color="auto"/>
                  </w:divBdr>
                </w:div>
                <w:div w:id="510410090">
                  <w:marLeft w:val="0"/>
                  <w:marRight w:val="0"/>
                  <w:marTop w:val="0"/>
                  <w:marBottom w:val="0"/>
                  <w:divBdr>
                    <w:top w:val="none" w:sz="0" w:space="0" w:color="auto"/>
                    <w:left w:val="none" w:sz="0" w:space="0" w:color="auto"/>
                    <w:bottom w:val="none" w:sz="0" w:space="0" w:color="auto"/>
                    <w:right w:val="none" w:sz="0" w:space="0" w:color="auto"/>
                  </w:divBdr>
                </w:div>
                <w:div w:id="326246941">
                  <w:marLeft w:val="0"/>
                  <w:marRight w:val="0"/>
                  <w:marTop w:val="0"/>
                  <w:marBottom w:val="0"/>
                  <w:divBdr>
                    <w:top w:val="none" w:sz="0" w:space="0" w:color="auto"/>
                    <w:left w:val="none" w:sz="0" w:space="0" w:color="auto"/>
                    <w:bottom w:val="none" w:sz="0" w:space="0" w:color="auto"/>
                    <w:right w:val="none" w:sz="0" w:space="0" w:color="auto"/>
                  </w:divBdr>
                </w:div>
                <w:div w:id="934096745">
                  <w:marLeft w:val="0"/>
                  <w:marRight w:val="0"/>
                  <w:marTop w:val="0"/>
                  <w:marBottom w:val="0"/>
                  <w:divBdr>
                    <w:top w:val="none" w:sz="0" w:space="0" w:color="auto"/>
                    <w:left w:val="none" w:sz="0" w:space="0" w:color="auto"/>
                    <w:bottom w:val="none" w:sz="0" w:space="0" w:color="auto"/>
                    <w:right w:val="none" w:sz="0" w:space="0" w:color="auto"/>
                  </w:divBdr>
                </w:div>
                <w:div w:id="1439254706">
                  <w:marLeft w:val="0"/>
                  <w:marRight w:val="0"/>
                  <w:marTop w:val="0"/>
                  <w:marBottom w:val="0"/>
                  <w:divBdr>
                    <w:top w:val="none" w:sz="0" w:space="0" w:color="auto"/>
                    <w:left w:val="none" w:sz="0" w:space="0" w:color="auto"/>
                    <w:bottom w:val="none" w:sz="0" w:space="0" w:color="auto"/>
                    <w:right w:val="none" w:sz="0" w:space="0" w:color="auto"/>
                  </w:divBdr>
                </w:div>
                <w:div w:id="2122411372">
                  <w:marLeft w:val="0"/>
                  <w:marRight w:val="0"/>
                  <w:marTop w:val="0"/>
                  <w:marBottom w:val="0"/>
                  <w:divBdr>
                    <w:top w:val="none" w:sz="0" w:space="0" w:color="auto"/>
                    <w:left w:val="none" w:sz="0" w:space="0" w:color="auto"/>
                    <w:bottom w:val="none" w:sz="0" w:space="0" w:color="auto"/>
                    <w:right w:val="none" w:sz="0" w:space="0" w:color="auto"/>
                  </w:divBdr>
                </w:div>
                <w:div w:id="21465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991">
          <w:marLeft w:val="0"/>
          <w:marRight w:val="0"/>
          <w:marTop w:val="0"/>
          <w:marBottom w:val="0"/>
          <w:divBdr>
            <w:top w:val="none" w:sz="0" w:space="0" w:color="auto"/>
            <w:left w:val="none" w:sz="0" w:space="0" w:color="auto"/>
            <w:bottom w:val="none" w:sz="0" w:space="0" w:color="auto"/>
            <w:right w:val="none" w:sz="0" w:space="0" w:color="auto"/>
          </w:divBdr>
          <w:divsChild>
            <w:div w:id="615134804">
              <w:marLeft w:val="0"/>
              <w:marRight w:val="0"/>
              <w:marTop w:val="0"/>
              <w:marBottom w:val="0"/>
              <w:divBdr>
                <w:top w:val="none" w:sz="0" w:space="0" w:color="auto"/>
                <w:left w:val="none" w:sz="0" w:space="0" w:color="auto"/>
                <w:bottom w:val="none" w:sz="0" w:space="0" w:color="auto"/>
                <w:right w:val="none" w:sz="0" w:space="0" w:color="auto"/>
              </w:divBdr>
            </w:div>
            <w:div w:id="1079210076">
              <w:marLeft w:val="0"/>
              <w:marRight w:val="0"/>
              <w:marTop w:val="0"/>
              <w:marBottom w:val="0"/>
              <w:divBdr>
                <w:top w:val="none" w:sz="0" w:space="0" w:color="auto"/>
                <w:left w:val="none" w:sz="0" w:space="0" w:color="auto"/>
                <w:bottom w:val="none" w:sz="0" w:space="0" w:color="auto"/>
                <w:right w:val="none" w:sz="0" w:space="0" w:color="auto"/>
              </w:divBdr>
            </w:div>
            <w:div w:id="520359519">
              <w:marLeft w:val="0"/>
              <w:marRight w:val="0"/>
              <w:marTop w:val="0"/>
              <w:marBottom w:val="0"/>
              <w:divBdr>
                <w:top w:val="none" w:sz="0" w:space="0" w:color="auto"/>
                <w:left w:val="none" w:sz="0" w:space="0" w:color="auto"/>
                <w:bottom w:val="none" w:sz="0" w:space="0" w:color="auto"/>
                <w:right w:val="none" w:sz="0" w:space="0" w:color="auto"/>
              </w:divBdr>
            </w:div>
            <w:div w:id="1434595227">
              <w:marLeft w:val="0"/>
              <w:marRight w:val="0"/>
              <w:marTop w:val="0"/>
              <w:marBottom w:val="0"/>
              <w:divBdr>
                <w:top w:val="none" w:sz="0" w:space="0" w:color="auto"/>
                <w:left w:val="none" w:sz="0" w:space="0" w:color="auto"/>
                <w:bottom w:val="none" w:sz="0" w:space="0" w:color="auto"/>
                <w:right w:val="none" w:sz="0" w:space="0" w:color="auto"/>
              </w:divBdr>
            </w:div>
            <w:div w:id="1836259172">
              <w:marLeft w:val="0"/>
              <w:marRight w:val="0"/>
              <w:marTop w:val="0"/>
              <w:marBottom w:val="0"/>
              <w:divBdr>
                <w:top w:val="none" w:sz="0" w:space="0" w:color="auto"/>
                <w:left w:val="none" w:sz="0" w:space="0" w:color="auto"/>
                <w:bottom w:val="none" w:sz="0" w:space="0" w:color="auto"/>
                <w:right w:val="none" w:sz="0" w:space="0" w:color="auto"/>
              </w:divBdr>
            </w:div>
            <w:div w:id="1909917383">
              <w:marLeft w:val="0"/>
              <w:marRight w:val="0"/>
              <w:marTop w:val="0"/>
              <w:marBottom w:val="0"/>
              <w:divBdr>
                <w:top w:val="none" w:sz="0" w:space="0" w:color="auto"/>
                <w:left w:val="none" w:sz="0" w:space="0" w:color="auto"/>
                <w:bottom w:val="none" w:sz="0" w:space="0" w:color="auto"/>
                <w:right w:val="none" w:sz="0" w:space="0" w:color="auto"/>
              </w:divBdr>
            </w:div>
            <w:div w:id="338193601">
              <w:marLeft w:val="0"/>
              <w:marRight w:val="0"/>
              <w:marTop w:val="0"/>
              <w:marBottom w:val="0"/>
              <w:divBdr>
                <w:top w:val="none" w:sz="0" w:space="0" w:color="auto"/>
                <w:left w:val="none" w:sz="0" w:space="0" w:color="auto"/>
                <w:bottom w:val="none" w:sz="0" w:space="0" w:color="auto"/>
                <w:right w:val="none" w:sz="0" w:space="0" w:color="auto"/>
              </w:divBdr>
            </w:div>
            <w:div w:id="1295142028">
              <w:marLeft w:val="0"/>
              <w:marRight w:val="0"/>
              <w:marTop w:val="0"/>
              <w:marBottom w:val="0"/>
              <w:divBdr>
                <w:top w:val="none" w:sz="0" w:space="0" w:color="auto"/>
                <w:left w:val="none" w:sz="0" w:space="0" w:color="auto"/>
                <w:bottom w:val="none" w:sz="0" w:space="0" w:color="auto"/>
                <w:right w:val="none" w:sz="0" w:space="0" w:color="auto"/>
              </w:divBdr>
            </w:div>
            <w:div w:id="761880880">
              <w:marLeft w:val="0"/>
              <w:marRight w:val="0"/>
              <w:marTop w:val="0"/>
              <w:marBottom w:val="0"/>
              <w:divBdr>
                <w:top w:val="none" w:sz="0" w:space="0" w:color="auto"/>
                <w:left w:val="none" w:sz="0" w:space="0" w:color="auto"/>
                <w:bottom w:val="none" w:sz="0" w:space="0" w:color="auto"/>
                <w:right w:val="none" w:sz="0" w:space="0" w:color="auto"/>
              </w:divBdr>
            </w:div>
            <w:div w:id="243029899">
              <w:marLeft w:val="0"/>
              <w:marRight w:val="0"/>
              <w:marTop w:val="0"/>
              <w:marBottom w:val="0"/>
              <w:divBdr>
                <w:top w:val="none" w:sz="0" w:space="0" w:color="auto"/>
                <w:left w:val="none" w:sz="0" w:space="0" w:color="auto"/>
                <w:bottom w:val="none" w:sz="0" w:space="0" w:color="auto"/>
                <w:right w:val="none" w:sz="0" w:space="0" w:color="auto"/>
              </w:divBdr>
            </w:div>
            <w:div w:id="437530023">
              <w:marLeft w:val="0"/>
              <w:marRight w:val="0"/>
              <w:marTop w:val="0"/>
              <w:marBottom w:val="0"/>
              <w:divBdr>
                <w:top w:val="none" w:sz="0" w:space="0" w:color="auto"/>
                <w:left w:val="none" w:sz="0" w:space="0" w:color="auto"/>
                <w:bottom w:val="none" w:sz="0" w:space="0" w:color="auto"/>
                <w:right w:val="none" w:sz="0" w:space="0" w:color="auto"/>
              </w:divBdr>
            </w:div>
            <w:div w:id="1692486473">
              <w:marLeft w:val="0"/>
              <w:marRight w:val="0"/>
              <w:marTop w:val="0"/>
              <w:marBottom w:val="0"/>
              <w:divBdr>
                <w:top w:val="none" w:sz="0" w:space="0" w:color="auto"/>
                <w:left w:val="none" w:sz="0" w:space="0" w:color="auto"/>
                <w:bottom w:val="none" w:sz="0" w:space="0" w:color="auto"/>
                <w:right w:val="none" w:sz="0" w:space="0" w:color="auto"/>
              </w:divBdr>
            </w:div>
            <w:div w:id="1016616268">
              <w:marLeft w:val="0"/>
              <w:marRight w:val="0"/>
              <w:marTop w:val="0"/>
              <w:marBottom w:val="0"/>
              <w:divBdr>
                <w:top w:val="none" w:sz="0" w:space="0" w:color="auto"/>
                <w:left w:val="none" w:sz="0" w:space="0" w:color="auto"/>
                <w:bottom w:val="none" w:sz="0" w:space="0" w:color="auto"/>
                <w:right w:val="none" w:sz="0" w:space="0" w:color="auto"/>
              </w:divBdr>
            </w:div>
            <w:div w:id="1504005883">
              <w:marLeft w:val="0"/>
              <w:marRight w:val="0"/>
              <w:marTop w:val="0"/>
              <w:marBottom w:val="0"/>
              <w:divBdr>
                <w:top w:val="none" w:sz="0" w:space="0" w:color="auto"/>
                <w:left w:val="none" w:sz="0" w:space="0" w:color="auto"/>
                <w:bottom w:val="none" w:sz="0" w:space="0" w:color="auto"/>
                <w:right w:val="none" w:sz="0" w:space="0" w:color="auto"/>
              </w:divBdr>
            </w:div>
            <w:div w:id="307394467">
              <w:marLeft w:val="0"/>
              <w:marRight w:val="0"/>
              <w:marTop w:val="0"/>
              <w:marBottom w:val="0"/>
              <w:divBdr>
                <w:top w:val="none" w:sz="0" w:space="0" w:color="auto"/>
                <w:left w:val="none" w:sz="0" w:space="0" w:color="auto"/>
                <w:bottom w:val="none" w:sz="0" w:space="0" w:color="auto"/>
                <w:right w:val="none" w:sz="0" w:space="0" w:color="auto"/>
              </w:divBdr>
            </w:div>
            <w:div w:id="1579559663">
              <w:marLeft w:val="0"/>
              <w:marRight w:val="0"/>
              <w:marTop w:val="0"/>
              <w:marBottom w:val="0"/>
              <w:divBdr>
                <w:top w:val="none" w:sz="0" w:space="0" w:color="auto"/>
                <w:left w:val="none" w:sz="0" w:space="0" w:color="auto"/>
                <w:bottom w:val="none" w:sz="0" w:space="0" w:color="auto"/>
                <w:right w:val="none" w:sz="0" w:space="0" w:color="auto"/>
              </w:divBdr>
            </w:div>
            <w:div w:id="393625860">
              <w:marLeft w:val="0"/>
              <w:marRight w:val="0"/>
              <w:marTop w:val="0"/>
              <w:marBottom w:val="0"/>
              <w:divBdr>
                <w:top w:val="none" w:sz="0" w:space="0" w:color="auto"/>
                <w:left w:val="none" w:sz="0" w:space="0" w:color="auto"/>
                <w:bottom w:val="none" w:sz="0" w:space="0" w:color="auto"/>
                <w:right w:val="none" w:sz="0" w:space="0" w:color="auto"/>
              </w:divBdr>
            </w:div>
            <w:div w:id="1518501109">
              <w:marLeft w:val="0"/>
              <w:marRight w:val="0"/>
              <w:marTop w:val="0"/>
              <w:marBottom w:val="0"/>
              <w:divBdr>
                <w:top w:val="none" w:sz="0" w:space="0" w:color="auto"/>
                <w:left w:val="none" w:sz="0" w:space="0" w:color="auto"/>
                <w:bottom w:val="none" w:sz="0" w:space="0" w:color="auto"/>
                <w:right w:val="none" w:sz="0" w:space="0" w:color="auto"/>
              </w:divBdr>
            </w:div>
            <w:div w:id="2027442233">
              <w:marLeft w:val="0"/>
              <w:marRight w:val="0"/>
              <w:marTop w:val="0"/>
              <w:marBottom w:val="0"/>
              <w:divBdr>
                <w:top w:val="none" w:sz="0" w:space="0" w:color="auto"/>
                <w:left w:val="none" w:sz="0" w:space="0" w:color="auto"/>
                <w:bottom w:val="none" w:sz="0" w:space="0" w:color="auto"/>
                <w:right w:val="none" w:sz="0" w:space="0" w:color="auto"/>
              </w:divBdr>
            </w:div>
            <w:div w:id="1250315097">
              <w:marLeft w:val="0"/>
              <w:marRight w:val="0"/>
              <w:marTop w:val="0"/>
              <w:marBottom w:val="0"/>
              <w:divBdr>
                <w:top w:val="none" w:sz="0" w:space="0" w:color="auto"/>
                <w:left w:val="none" w:sz="0" w:space="0" w:color="auto"/>
                <w:bottom w:val="none" w:sz="0" w:space="0" w:color="auto"/>
                <w:right w:val="none" w:sz="0" w:space="0" w:color="auto"/>
              </w:divBdr>
            </w:div>
            <w:div w:id="573316648">
              <w:marLeft w:val="0"/>
              <w:marRight w:val="0"/>
              <w:marTop w:val="0"/>
              <w:marBottom w:val="0"/>
              <w:divBdr>
                <w:top w:val="none" w:sz="0" w:space="0" w:color="auto"/>
                <w:left w:val="none" w:sz="0" w:space="0" w:color="auto"/>
                <w:bottom w:val="none" w:sz="0" w:space="0" w:color="auto"/>
                <w:right w:val="none" w:sz="0" w:space="0" w:color="auto"/>
              </w:divBdr>
            </w:div>
            <w:div w:id="1988241508">
              <w:marLeft w:val="0"/>
              <w:marRight w:val="0"/>
              <w:marTop w:val="0"/>
              <w:marBottom w:val="0"/>
              <w:divBdr>
                <w:top w:val="none" w:sz="0" w:space="0" w:color="auto"/>
                <w:left w:val="none" w:sz="0" w:space="0" w:color="auto"/>
                <w:bottom w:val="none" w:sz="0" w:space="0" w:color="auto"/>
                <w:right w:val="none" w:sz="0" w:space="0" w:color="auto"/>
              </w:divBdr>
            </w:div>
            <w:div w:id="690763393">
              <w:marLeft w:val="0"/>
              <w:marRight w:val="0"/>
              <w:marTop w:val="0"/>
              <w:marBottom w:val="0"/>
              <w:divBdr>
                <w:top w:val="none" w:sz="0" w:space="0" w:color="auto"/>
                <w:left w:val="none" w:sz="0" w:space="0" w:color="auto"/>
                <w:bottom w:val="none" w:sz="0" w:space="0" w:color="auto"/>
                <w:right w:val="none" w:sz="0" w:space="0" w:color="auto"/>
              </w:divBdr>
            </w:div>
            <w:div w:id="344013501">
              <w:marLeft w:val="0"/>
              <w:marRight w:val="0"/>
              <w:marTop w:val="0"/>
              <w:marBottom w:val="0"/>
              <w:divBdr>
                <w:top w:val="none" w:sz="0" w:space="0" w:color="auto"/>
                <w:left w:val="none" w:sz="0" w:space="0" w:color="auto"/>
                <w:bottom w:val="none" w:sz="0" w:space="0" w:color="auto"/>
                <w:right w:val="none" w:sz="0" w:space="0" w:color="auto"/>
              </w:divBdr>
            </w:div>
            <w:div w:id="189337716">
              <w:marLeft w:val="0"/>
              <w:marRight w:val="0"/>
              <w:marTop w:val="0"/>
              <w:marBottom w:val="0"/>
              <w:divBdr>
                <w:top w:val="none" w:sz="0" w:space="0" w:color="auto"/>
                <w:left w:val="none" w:sz="0" w:space="0" w:color="auto"/>
                <w:bottom w:val="none" w:sz="0" w:space="0" w:color="auto"/>
                <w:right w:val="none" w:sz="0" w:space="0" w:color="auto"/>
              </w:divBdr>
            </w:div>
            <w:div w:id="1117483147">
              <w:marLeft w:val="0"/>
              <w:marRight w:val="0"/>
              <w:marTop w:val="0"/>
              <w:marBottom w:val="0"/>
              <w:divBdr>
                <w:top w:val="none" w:sz="0" w:space="0" w:color="auto"/>
                <w:left w:val="none" w:sz="0" w:space="0" w:color="auto"/>
                <w:bottom w:val="none" w:sz="0" w:space="0" w:color="auto"/>
                <w:right w:val="none" w:sz="0" w:space="0" w:color="auto"/>
              </w:divBdr>
            </w:div>
            <w:div w:id="1055156365">
              <w:marLeft w:val="0"/>
              <w:marRight w:val="0"/>
              <w:marTop w:val="0"/>
              <w:marBottom w:val="0"/>
              <w:divBdr>
                <w:top w:val="none" w:sz="0" w:space="0" w:color="auto"/>
                <w:left w:val="none" w:sz="0" w:space="0" w:color="auto"/>
                <w:bottom w:val="none" w:sz="0" w:space="0" w:color="auto"/>
                <w:right w:val="none" w:sz="0" w:space="0" w:color="auto"/>
              </w:divBdr>
            </w:div>
            <w:div w:id="31001819">
              <w:marLeft w:val="0"/>
              <w:marRight w:val="0"/>
              <w:marTop w:val="0"/>
              <w:marBottom w:val="0"/>
              <w:divBdr>
                <w:top w:val="none" w:sz="0" w:space="0" w:color="auto"/>
                <w:left w:val="none" w:sz="0" w:space="0" w:color="auto"/>
                <w:bottom w:val="none" w:sz="0" w:space="0" w:color="auto"/>
                <w:right w:val="none" w:sz="0" w:space="0" w:color="auto"/>
              </w:divBdr>
            </w:div>
            <w:div w:id="1129520119">
              <w:marLeft w:val="0"/>
              <w:marRight w:val="0"/>
              <w:marTop w:val="0"/>
              <w:marBottom w:val="0"/>
              <w:divBdr>
                <w:top w:val="none" w:sz="0" w:space="0" w:color="auto"/>
                <w:left w:val="none" w:sz="0" w:space="0" w:color="auto"/>
                <w:bottom w:val="none" w:sz="0" w:space="0" w:color="auto"/>
                <w:right w:val="none" w:sz="0" w:space="0" w:color="auto"/>
              </w:divBdr>
            </w:div>
            <w:div w:id="1359545097">
              <w:marLeft w:val="0"/>
              <w:marRight w:val="0"/>
              <w:marTop w:val="0"/>
              <w:marBottom w:val="0"/>
              <w:divBdr>
                <w:top w:val="none" w:sz="0" w:space="0" w:color="auto"/>
                <w:left w:val="none" w:sz="0" w:space="0" w:color="auto"/>
                <w:bottom w:val="none" w:sz="0" w:space="0" w:color="auto"/>
                <w:right w:val="none" w:sz="0" w:space="0" w:color="auto"/>
              </w:divBdr>
            </w:div>
            <w:div w:id="154880842">
              <w:marLeft w:val="0"/>
              <w:marRight w:val="0"/>
              <w:marTop w:val="0"/>
              <w:marBottom w:val="0"/>
              <w:divBdr>
                <w:top w:val="none" w:sz="0" w:space="0" w:color="auto"/>
                <w:left w:val="none" w:sz="0" w:space="0" w:color="auto"/>
                <w:bottom w:val="none" w:sz="0" w:space="0" w:color="auto"/>
                <w:right w:val="none" w:sz="0" w:space="0" w:color="auto"/>
              </w:divBdr>
            </w:div>
            <w:div w:id="1977907473">
              <w:marLeft w:val="0"/>
              <w:marRight w:val="0"/>
              <w:marTop w:val="0"/>
              <w:marBottom w:val="0"/>
              <w:divBdr>
                <w:top w:val="none" w:sz="0" w:space="0" w:color="auto"/>
                <w:left w:val="none" w:sz="0" w:space="0" w:color="auto"/>
                <w:bottom w:val="none" w:sz="0" w:space="0" w:color="auto"/>
                <w:right w:val="none" w:sz="0" w:space="0" w:color="auto"/>
              </w:divBdr>
            </w:div>
            <w:div w:id="526528393">
              <w:marLeft w:val="0"/>
              <w:marRight w:val="0"/>
              <w:marTop w:val="0"/>
              <w:marBottom w:val="0"/>
              <w:divBdr>
                <w:top w:val="none" w:sz="0" w:space="0" w:color="auto"/>
                <w:left w:val="none" w:sz="0" w:space="0" w:color="auto"/>
                <w:bottom w:val="none" w:sz="0" w:space="0" w:color="auto"/>
                <w:right w:val="none" w:sz="0" w:space="0" w:color="auto"/>
              </w:divBdr>
            </w:div>
            <w:div w:id="515777117">
              <w:marLeft w:val="0"/>
              <w:marRight w:val="0"/>
              <w:marTop w:val="0"/>
              <w:marBottom w:val="0"/>
              <w:divBdr>
                <w:top w:val="none" w:sz="0" w:space="0" w:color="auto"/>
                <w:left w:val="none" w:sz="0" w:space="0" w:color="auto"/>
                <w:bottom w:val="none" w:sz="0" w:space="0" w:color="auto"/>
                <w:right w:val="none" w:sz="0" w:space="0" w:color="auto"/>
              </w:divBdr>
              <w:divsChild>
                <w:div w:id="892934857">
                  <w:marLeft w:val="0"/>
                  <w:marRight w:val="0"/>
                  <w:marTop w:val="0"/>
                  <w:marBottom w:val="0"/>
                  <w:divBdr>
                    <w:top w:val="none" w:sz="0" w:space="0" w:color="auto"/>
                    <w:left w:val="none" w:sz="0" w:space="0" w:color="auto"/>
                    <w:bottom w:val="none" w:sz="0" w:space="0" w:color="auto"/>
                    <w:right w:val="none" w:sz="0" w:space="0" w:color="auto"/>
                  </w:divBdr>
                </w:div>
                <w:div w:id="722872225">
                  <w:marLeft w:val="0"/>
                  <w:marRight w:val="0"/>
                  <w:marTop w:val="0"/>
                  <w:marBottom w:val="0"/>
                  <w:divBdr>
                    <w:top w:val="none" w:sz="0" w:space="0" w:color="auto"/>
                    <w:left w:val="none" w:sz="0" w:space="0" w:color="auto"/>
                    <w:bottom w:val="none" w:sz="0" w:space="0" w:color="auto"/>
                    <w:right w:val="none" w:sz="0" w:space="0" w:color="auto"/>
                  </w:divBdr>
                </w:div>
                <w:div w:id="1351951685">
                  <w:marLeft w:val="0"/>
                  <w:marRight w:val="0"/>
                  <w:marTop w:val="0"/>
                  <w:marBottom w:val="0"/>
                  <w:divBdr>
                    <w:top w:val="none" w:sz="0" w:space="0" w:color="auto"/>
                    <w:left w:val="none" w:sz="0" w:space="0" w:color="auto"/>
                    <w:bottom w:val="none" w:sz="0" w:space="0" w:color="auto"/>
                    <w:right w:val="none" w:sz="0" w:space="0" w:color="auto"/>
                  </w:divBdr>
                </w:div>
                <w:div w:id="1562399794">
                  <w:marLeft w:val="0"/>
                  <w:marRight w:val="0"/>
                  <w:marTop w:val="0"/>
                  <w:marBottom w:val="0"/>
                  <w:divBdr>
                    <w:top w:val="none" w:sz="0" w:space="0" w:color="auto"/>
                    <w:left w:val="none" w:sz="0" w:space="0" w:color="auto"/>
                    <w:bottom w:val="none" w:sz="0" w:space="0" w:color="auto"/>
                    <w:right w:val="none" w:sz="0" w:space="0" w:color="auto"/>
                  </w:divBdr>
                </w:div>
                <w:div w:id="825753967">
                  <w:marLeft w:val="0"/>
                  <w:marRight w:val="0"/>
                  <w:marTop w:val="0"/>
                  <w:marBottom w:val="0"/>
                  <w:divBdr>
                    <w:top w:val="none" w:sz="0" w:space="0" w:color="auto"/>
                    <w:left w:val="none" w:sz="0" w:space="0" w:color="auto"/>
                    <w:bottom w:val="none" w:sz="0" w:space="0" w:color="auto"/>
                    <w:right w:val="none" w:sz="0" w:space="0" w:color="auto"/>
                  </w:divBdr>
                </w:div>
                <w:div w:id="1965426271">
                  <w:marLeft w:val="0"/>
                  <w:marRight w:val="0"/>
                  <w:marTop w:val="0"/>
                  <w:marBottom w:val="0"/>
                  <w:divBdr>
                    <w:top w:val="none" w:sz="0" w:space="0" w:color="auto"/>
                    <w:left w:val="none" w:sz="0" w:space="0" w:color="auto"/>
                    <w:bottom w:val="none" w:sz="0" w:space="0" w:color="auto"/>
                    <w:right w:val="none" w:sz="0" w:space="0" w:color="auto"/>
                  </w:divBdr>
                </w:div>
                <w:div w:id="1713454207">
                  <w:marLeft w:val="0"/>
                  <w:marRight w:val="0"/>
                  <w:marTop w:val="0"/>
                  <w:marBottom w:val="0"/>
                  <w:divBdr>
                    <w:top w:val="none" w:sz="0" w:space="0" w:color="auto"/>
                    <w:left w:val="none" w:sz="0" w:space="0" w:color="auto"/>
                    <w:bottom w:val="none" w:sz="0" w:space="0" w:color="auto"/>
                    <w:right w:val="none" w:sz="0" w:space="0" w:color="auto"/>
                  </w:divBdr>
                </w:div>
                <w:div w:id="1828008460">
                  <w:marLeft w:val="0"/>
                  <w:marRight w:val="0"/>
                  <w:marTop w:val="0"/>
                  <w:marBottom w:val="0"/>
                  <w:divBdr>
                    <w:top w:val="none" w:sz="0" w:space="0" w:color="auto"/>
                    <w:left w:val="none" w:sz="0" w:space="0" w:color="auto"/>
                    <w:bottom w:val="none" w:sz="0" w:space="0" w:color="auto"/>
                    <w:right w:val="none" w:sz="0" w:space="0" w:color="auto"/>
                  </w:divBdr>
                </w:div>
                <w:div w:id="315838792">
                  <w:marLeft w:val="0"/>
                  <w:marRight w:val="0"/>
                  <w:marTop w:val="0"/>
                  <w:marBottom w:val="0"/>
                  <w:divBdr>
                    <w:top w:val="none" w:sz="0" w:space="0" w:color="auto"/>
                    <w:left w:val="none" w:sz="0" w:space="0" w:color="auto"/>
                    <w:bottom w:val="none" w:sz="0" w:space="0" w:color="auto"/>
                    <w:right w:val="none" w:sz="0" w:space="0" w:color="auto"/>
                  </w:divBdr>
                </w:div>
                <w:div w:id="1502505811">
                  <w:marLeft w:val="0"/>
                  <w:marRight w:val="0"/>
                  <w:marTop w:val="0"/>
                  <w:marBottom w:val="0"/>
                  <w:divBdr>
                    <w:top w:val="none" w:sz="0" w:space="0" w:color="auto"/>
                    <w:left w:val="none" w:sz="0" w:space="0" w:color="auto"/>
                    <w:bottom w:val="none" w:sz="0" w:space="0" w:color="auto"/>
                    <w:right w:val="none" w:sz="0" w:space="0" w:color="auto"/>
                  </w:divBdr>
                </w:div>
                <w:div w:id="2064987895">
                  <w:marLeft w:val="0"/>
                  <w:marRight w:val="0"/>
                  <w:marTop w:val="0"/>
                  <w:marBottom w:val="0"/>
                  <w:divBdr>
                    <w:top w:val="none" w:sz="0" w:space="0" w:color="auto"/>
                    <w:left w:val="none" w:sz="0" w:space="0" w:color="auto"/>
                    <w:bottom w:val="none" w:sz="0" w:space="0" w:color="auto"/>
                    <w:right w:val="none" w:sz="0" w:space="0" w:color="auto"/>
                  </w:divBdr>
                </w:div>
                <w:div w:id="942614919">
                  <w:marLeft w:val="0"/>
                  <w:marRight w:val="0"/>
                  <w:marTop w:val="0"/>
                  <w:marBottom w:val="0"/>
                  <w:divBdr>
                    <w:top w:val="none" w:sz="0" w:space="0" w:color="auto"/>
                    <w:left w:val="none" w:sz="0" w:space="0" w:color="auto"/>
                    <w:bottom w:val="none" w:sz="0" w:space="0" w:color="auto"/>
                    <w:right w:val="none" w:sz="0" w:space="0" w:color="auto"/>
                  </w:divBdr>
                </w:div>
                <w:div w:id="770469974">
                  <w:marLeft w:val="0"/>
                  <w:marRight w:val="0"/>
                  <w:marTop w:val="0"/>
                  <w:marBottom w:val="0"/>
                  <w:divBdr>
                    <w:top w:val="none" w:sz="0" w:space="0" w:color="auto"/>
                    <w:left w:val="none" w:sz="0" w:space="0" w:color="auto"/>
                    <w:bottom w:val="none" w:sz="0" w:space="0" w:color="auto"/>
                    <w:right w:val="none" w:sz="0" w:space="0" w:color="auto"/>
                  </w:divBdr>
                </w:div>
                <w:div w:id="1127115629">
                  <w:marLeft w:val="0"/>
                  <w:marRight w:val="0"/>
                  <w:marTop w:val="0"/>
                  <w:marBottom w:val="0"/>
                  <w:divBdr>
                    <w:top w:val="none" w:sz="0" w:space="0" w:color="auto"/>
                    <w:left w:val="none" w:sz="0" w:space="0" w:color="auto"/>
                    <w:bottom w:val="none" w:sz="0" w:space="0" w:color="auto"/>
                    <w:right w:val="none" w:sz="0" w:space="0" w:color="auto"/>
                  </w:divBdr>
                </w:div>
                <w:div w:id="1842351923">
                  <w:marLeft w:val="0"/>
                  <w:marRight w:val="0"/>
                  <w:marTop w:val="0"/>
                  <w:marBottom w:val="0"/>
                  <w:divBdr>
                    <w:top w:val="none" w:sz="0" w:space="0" w:color="auto"/>
                    <w:left w:val="none" w:sz="0" w:space="0" w:color="auto"/>
                    <w:bottom w:val="none" w:sz="0" w:space="0" w:color="auto"/>
                    <w:right w:val="none" w:sz="0" w:space="0" w:color="auto"/>
                  </w:divBdr>
                </w:div>
                <w:div w:id="502161519">
                  <w:marLeft w:val="0"/>
                  <w:marRight w:val="0"/>
                  <w:marTop w:val="0"/>
                  <w:marBottom w:val="0"/>
                  <w:divBdr>
                    <w:top w:val="none" w:sz="0" w:space="0" w:color="auto"/>
                    <w:left w:val="none" w:sz="0" w:space="0" w:color="auto"/>
                    <w:bottom w:val="none" w:sz="0" w:space="0" w:color="auto"/>
                    <w:right w:val="none" w:sz="0" w:space="0" w:color="auto"/>
                  </w:divBdr>
                </w:div>
                <w:div w:id="439883844">
                  <w:marLeft w:val="0"/>
                  <w:marRight w:val="0"/>
                  <w:marTop w:val="0"/>
                  <w:marBottom w:val="0"/>
                  <w:divBdr>
                    <w:top w:val="none" w:sz="0" w:space="0" w:color="auto"/>
                    <w:left w:val="none" w:sz="0" w:space="0" w:color="auto"/>
                    <w:bottom w:val="none" w:sz="0" w:space="0" w:color="auto"/>
                    <w:right w:val="none" w:sz="0" w:space="0" w:color="auto"/>
                  </w:divBdr>
                </w:div>
                <w:div w:id="2029063624">
                  <w:marLeft w:val="0"/>
                  <w:marRight w:val="0"/>
                  <w:marTop w:val="0"/>
                  <w:marBottom w:val="0"/>
                  <w:divBdr>
                    <w:top w:val="none" w:sz="0" w:space="0" w:color="auto"/>
                    <w:left w:val="none" w:sz="0" w:space="0" w:color="auto"/>
                    <w:bottom w:val="none" w:sz="0" w:space="0" w:color="auto"/>
                    <w:right w:val="none" w:sz="0" w:space="0" w:color="auto"/>
                  </w:divBdr>
                </w:div>
                <w:div w:id="910696037">
                  <w:marLeft w:val="0"/>
                  <w:marRight w:val="0"/>
                  <w:marTop w:val="0"/>
                  <w:marBottom w:val="0"/>
                  <w:divBdr>
                    <w:top w:val="none" w:sz="0" w:space="0" w:color="auto"/>
                    <w:left w:val="none" w:sz="0" w:space="0" w:color="auto"/>
                    <w:bottom w:val="none" w:sz="0" w:space="0" w:color="auto"/>
                    <w:right w:val="none" w:sz="0" w:space="0" w:color="auto"/>
                  </w:divBdr>
                </w:div>
                <w:div w:id="489449078">
                  <w:marLeft w:val="0"/>
                  <w:marRight w:val="0"/>
                  <w:marTop w:val="0"/>
                  <w:marBottom w:val="0"/>
                  <w:divBdr>
                    <w:top w:val="none" w:sz="0" w:space="0" w:color="auto"/>
                    <w:left w:val="none" w:sz="0" w:space="0" w:color="auto"/>
                    <w:bottom w:val="none" w:sz="0" w:space="0" w:color="auto"/>
                    <w:right w:val="none" w:sz="0" w:space="0" w:color="auto"/>
                  </w:divBdr>
                </w:div>
                <w:div w:id="1525289117">
                  <w:marLeft w:val="0"/>
                  <w:marRight w:val="0"/>
                  <w:marTop w:val="0"/>
                  <w:marBottom w:val="0"/>
                  <w:divBdr>
                    <w:top w:val="none" w:sz="0" w:space="0" w:color="auto"/>
                    <w:left w:val="none" w:sz="0" w:space="0" w:color="auto"/>
                    <w:bottom w:val="none" w:sz="0" w:space="0" w:color="auto"/>
                    <w:right w:val="none" w:sz="0" w:space="0" w:color="auto"/>
                  </w:divBdr>
                </w:div>
                <w:div w:id="1592201131">
                  <w:marLeft w:val="0"/>
                  <w:marRight w:val="0"/>
                  <w:marTop w:val="0"/>
                  <w:marBottom w:val="0"/>
                  <w:divBdr>
                    <w:top w:val="none" w:sz="0" w:space="0" w:color="auto"/>
                    <w:left w:val="none" w:sz="0" w:space="0" w:color="auto"/>
                    <w:bottom w:val="none" w:sz="0" w:space="0" w:color="auto"/>
                    <w:right w:val="none" w:sz="0" w:space="0" w:color="auto"/>
                  </w:divBdr>
                </w:div>
                <w:div w:id="475298950">
                  <w:marLeft w:val="0"/>
                  <w:marRight w:val="0"/>
                  <w:marTop w:val="0"/>
                  <w:marBottom w:val="0"/>
                  <w:divBdr>
                    <w:top w:val="none" w:sz="0" w:space="0" w:color="auto"/>
                    <w:left w:val="none" w:sz="0" w:space="0" w:color="auto"/>
                    <w:bottom w:val="none" w:sz="0" w:space="0" w:color="auto"/>
                    <w:right w:val="none" w:sz="0" w:space="0" w:color="auto"/>
                  </w:divBdr>
                </w:div>
                <w:div w:id="1044986918">
                  <w:marLeft w:val="0"/>
                  <w:marRight w:val="0"/>
                  <w:marTop w:val="0"/>
                  <w:marBottom w:val="0"/>
                  <w:divBdr>
                    <w:top w:val="none" w:sz="0" w:space="0" w:color="auto"/>
                    <w:left w:val="none" w:sz="0" w:space="0" w:color="auto"/>
                    <w:bottom w:val="none" w:sz="0" w:space="0" w:color="auto"/>
                    <w:right w:val="none" w:sz="0" w:space="0" w:color="auto"/>
                  </w:divBdr>
                </w:div>
                <w:div w:id="511338128">
                  <w:marLeft w:val="0"/>
                  <w:marRight w:val="0"/>
                  <w:marTop w:val="0"/>
                  <w:marBottom w:val="0"/>
                  <w:divBdr>
                    <w:top w:val="none" w:sz="0" w:space="0" w:color="auto"/>
                    <w:left w:val="none" w:sz="0" w:space="0" w:color="auto"/>
                    <w:bottom w:val="none" w:sz="0" w:space="0" w:color="auto"/>
                    <w:right w:val="none" w:sz="0" w:space="0" w:color="auto"/>
                  </w:divBdr>
                </w:div>
                <w:div w:id="1008406987">
                  <w:marLeft w:val="0"/>
                  <w:marRight w:val="0"/>
                  <w:marTop w:val="0"/>
                  <w:marBottom w:val="0"/>
                  <w:divBdr>
                    <w:top w:val="none" w:sz="0" w:space="0" w:color="auto"/>
                    <w:left w:val="none" w:sz="0" w:space="0" w:color="auto"/>
                    <w:bottom w:val="none" w:sz="0" w:space="0" w:color="auto"/>
                    <w:right w:val="none" w:sz="0" w:space="0" w:color="auto"/>
                  </w:divBdr>
                </w:div>
                <w:div w:id="944070010">
                  <w:marLeft w:val="0"/>
                  <w:marRight w:val="0"/>
                  <w:marTop w:val="0"/>
                  <w:marBottom w:val="0"/>
                  <w:divBdr>
                    <w:top w:val="none" w:sz="0" w:space="0" w:color="auto"/>
                    <w:left w:val="none" w:sz="0" w:space="0" w:color="auto"/>
                    <w:bottom w:val="none" w:sz="0" w:space="0" w:color="auto"/>
                    <w:right w:val="none" w:sz="0" w:space="0" w:color="auto"/>
                  </w:divBdr>
                </w:div>
                <w:div w:id="971058454">
                  <w:marLeft w:val="0"/>
                  <w:marRight w:val="0"/>
                  <w:marTop w:val="0"/>
                  <w:marBottom w:val="0"/>
                  <w:divBdr>
                    <w:top w:val="none" w:sz="0" w:space="0" w:color="auto"/>
                    <w:left w:val="none" w:sz="0" w:space="0" w:color="auto"/>
                    <w:bottom w:val="none" w:sz="0" w:space="0" w:color="auto"/>
                    <w:right w:val="none" w:sz="0" w:space="0" w:color="auto"/>
                  </w:divBdr>
                </w:div>
                <w:div w:id="1118186670">
                  <w:marLeft w:val="0"/>
                  <w:marRight w:val="0"/>
                  <w:marTop w:val="0"/>
                  <w:marBottom w:val="0"/>
                  <w:divBdr>
                    <w:top w:val="none" w:sz="0" w:space="0" w:color="auto"/>
                    <w:left w:val="none" w:sz="0" w:space="0" w:color="auto"/>
                    <w:bottom w:val="none" w:sz="0" w:space="0" w:color="auto"/>
                    <w:right w:val="none" w:sz="0" w:space="0" w:color="auto"/>
                  </w:divBdr>
                </w:div>
                <w:div w:id="876242316">
                  <w:marLeft w:val="0"/>
                  <w:marRight w:val="0"/>
                  <w:marTop w:val="0"/>
                  <w:marBottom w:val="0"/>
                  <w:divBdr>
                    <w:top w:val="none" w:sz="0" w:space="0" w:color="auto"/>
                    <w:left w:val="none" w:sz="0" w:space="0" w:color="auto"/>
                    <w:bottom w:val="none" w:sz="0" w:space="0" w:color="auto"/>
                    <w:right w:val="none" w:sz="0" w:space="0" w:color="auto"/>
                  </w:divBdr>
                </w:div>
                <w:div w:id="1395660022">
                  <w:marLeft w:val="0"/>
                  <w:marRight w:val="0"/>
                  <w:marTop w:val="0"/>
                  <w:marBottom w:val="0"/>
                  <w:divBdr>
                    <w:top w:val="none" w:sz="0" w:space="0" w:color="auto"/>
                    <w:left w:val="none" w:sz="0" w:space="0" w:color="auto"/>
                    <w:bottom w:val="none" w:sz="0" w:space="0" w:color="auto"/>
                    <w:right w:val="none" w:sz="0" w:space="0" w:color="auto"/>
                  </w:divBdr>
                </w:div>
                <w:div w:id="4850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184">
          <w:marLeft w:val="0"/>
          <w:marRight w:val="0"/>
          <w:marTop w:val="0"/>
          <w:marBottom w:val="0"/>
          <w:divBdr>
            <w:top w:val="none" w:sz="0" w:space="0" w:color="auto"/>
            <w:left w:val="none" w:sz="0" w:space="0" w:color="auto"/>
            <w:bottom w:val="none" w:sz="0" w:space="0" w:color="auto"/>
            <w:right w:val="none" w:sz="0" w:space="0" w:color="auto"/>
          </w:divBdr>
          <w:divsChild>
            <w:div w:id="1134180502">
              <w:marLeft w:val="0"/>
              <w:marRight w:val="0"/>
              <w:marTop w:val="0"/>
              <w:marBottom w:val="0"/>
              <w:divBdr>
                <w:top w:val="none" w:sz="0" w:space="0" w:color="auto"/>
                <w:left w:val="none" w:sz="0" w:space="0" w:color="auto"/>
                <w:bottom w:val="none" w:sz="0" w:space="0" w:color="auto"/>
                <w:right w:val="none" w:sz="0" w:space="0" w:color="auto"/>
              </w:divBdr>
            </w:div>
            <w:div w:id="1980264121">
              <w:marLeft w:val="0"/>
              <w:marRight w:val="0"/>
              <w:marTop w:val="0"/>
              <w:marBottom w:val="0"/>
              <w:divBdr>
                <w:top w:val="none" w:sz="0" w:space="0" w:color="auto"/>
                <w:left w:val="none" w:sz="0" w:space="0" w:color="auto"/>
                <w:bottom w:val="none" w:sz="0" w:space="0" w:color="auto"/>
                <w:right w:val="none" w:sz="0" w:space="0" w:color="auto"/>
              </w:divBdr>
            </w:div>
            <w:div w:id="1259413347">
              <w:marLeft w:val="0"/>
              <w:marRight w:val="0"/>
              <w:marTop w:val="0"/>
              <w:marBottom w:val="0"/>
              <w:divBdr>
                <w:top w:val="none" w:sz="0" w:space="0" w:color="auto"/>
                <w:left w:val="none" w:sz="0" w:space="0" w:color="auto"/>
                <w:bottom w:val="none" w:sz="0" w:space="0" w:color="auto"/>
                <w:right w:val="none" w:sz="0" w:space="0" w:color="auto"/>
              </w:divBdr>
            </w:div>
            <w:div w:id="396780975">
              <w:marLeft w:val="0"/>
              <w:marRight w:val="0"/>
              <w:marTop w:val="0"/>
              <w:marBottom w:val="0"/>
              <w:divBdr>
                <w:top w:val="none" w:sz="0" w:space="0" w:color="auto"/>
                <w:left w:val="none" w:sz="0" w:space="0" w:color="auto"/>
                <w:bottom w:val="none" w:sz="0" w:space="0" w:color="auto"/>
                <w:right w:val="none" w:sz="0" w:space="0" w:color="auto"/>
              </w:divBdr>
            </w:div>
            <w:div w:id="509294544">
              <w:marLeft w:val="0"/>
              <w:marRight w:val="0"/>
              <w:marTop w:val="0"/>
              <w:marBottom w:val="0"/>
              <w:divBdr>
                <w:top w:val="none" w:sz="0" w:space="0" w:color="auto"/>
                <w:left w:val="none" w:sz="0" w:space="0" w:color="auto"/>
                <w:bottom w:val="none" w:sz="0" w:space="0" w:color="auto"/>
                <w:right w:val="none" w:sz="0" w:space="0" w:color="auto"/>
              </w:divBdr>
              <w:divsChild>
                <w:div w:id="561713766">
                  <w:marLeft w:val="0"/>
                  <w:marRight w:val="0"/>
                  <w:marTop w:val="0"/>
                  <w:marBottom w:val="0"/>
                  <w:divBdr>
                    <w:top w:val="none" w:sz="0" w:space="0" w:color="auto"/>
                    <w:left w:val="none" w:sz="0" w:space="0" w:color="auto"/>
                    <w:bottom w:val="none" w:sz="0" w:space="0" w:color="auto"/>
                    <w:right w:val="none" w:sz="0" w:space="0" w:color="auto"/>
                  </w:divBdr>
                </w:div>
                <w:div w:id="1454982596">
                  <w:marLeft w:val="0"/>
                  <w:marRight w:val="0"/>
                  <w:marTop w:val="0"/>
                  <w:marBottom w:val="0"/>
                  <w:divBdr>
                    <w:top w:val="none" w:sz="0" w:space="0" w:color="auto"/>
                    <w:left w:val="none" w:sz="0" w:space="0" w:color="auto"/>
                    <w:bottom w:val="none" w:sz="0" w:space="0" w:color="auto"/>
                    <w:right w:val="none" w:sz="0" w:space="0" w:color="auto"/>
                  </w:divBdr>
                </w:div>
                <w:div w:id="3358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03">
          <w:marLeft w:val="0"/>
          <w:marRight w:val="0"/>
          <w:marTop w:val="0"/>
          <w:marBottom w:val="0"/>
          <w:divBdr>
            <w:top w:val="none" w:sz="0" w:space="0" w:color="auto"/>
            <w:left w:val="none" w:sz="0" w:space="0" w:color="auto"/>
            <w:bottom w:val="none" w:sz="0" w:space="0" w:color="auto"/>
            <w:right w:val="none" w:sz="0" w:space="0" w:color="auto"/>
          </w:divBdr>
          <w:divsChild>
            <w:div w:id="397290059">
              <w:marLeft w:val="0"/>
              <w:marRight w:val="0"/>
              <w:marTop w:val="0"/>
              <w:marBottom w:val="0"/>
              <w:divBdr>
                <w:top w:val="none" w:sz="0" w:space="0" w:color="auto"/>
                <w:left w:val="none" w:sz="0" w:space="0" w:color="auto"/>
                <w:bottom w:val="none" w:sz="0" w:space="0" w:color="auto"/>
                <w:right w:val="none" w:sz="0" w:space="0" w:color="auto"/>
              </w:divBdr>
            </w:div>
            <w:div w:id="138110308">
              <w:marLeft w:val="0"/>
              <w:marRight w:val="0"/>
              <w:marTop w:val="0"/>
              <w:marBottom w:val="0"/>
              <w:divBdr>
                <w:top w:val="none" w:sz="0" w:space="0" w:color="auto"/>
                <w:left w:val="none" w:sz="0" w:space="0" w:color="auto"/>
                <w:bottom w:val="none" w:sz="0" w:space="0" w:color="auto"/>
                <w:right w:val="none" w:sz="0" w:space="0" w:color="auto"/>
              </w:divBdr>
            </w:div>
            <w:div w:id="1118069458">
              <w:marLeft w:val="0"/>
              <w:marRight w:val="0"/>
              <w:marTop w:val="0"/>
              <w:marBottom w:val="0"/>
              <w:divBdr>
                <w:top w:val="none" w:sz="0" w:space="0" w:color="auto"/>
                <w:left w:val="none" w:sz="0" w:space="0" w:color="auto"/>
                <w:bottom w:val="none" w:sz="0" w:space="0" w:color="auto"/>
                <w:right w:val="none" w:sz="0" w:space="0" w:color="auto"/>
              </w:divBdr>
            </w:div>
            <w:div w:id="909920141">
              <w:marLeft w:val="0"/>
              <w:marRight w:val="0"/>
              <w:marTop w:val="0"/>
              <w:marBottom w:val="0"/>
              <w:divBdr>
                <w:top w:val="none" w:sz="0" w:space="0" w:color="auto"/>
                <w:left w:val="none" w:sz="0" w:space="0" w:color="auto"/>
                <w:bottom w:val="none" w:sz="0" w:space="0" w:color="auto"/>
                <w:right w:val="none" w:sz="0" w:space="0" w:color="auto"/>
              </w:divBdr>
            </w:div>
            <w:div w:id="295766957">
              <w:marLeft w:val="0"/>
              <w:marRight w:val="0"/>
              <w:marTop w:val="0"/>
              <w:marBottom w:val="0"/>
              <w:divBdr>
                <w:top w:val="none" w:sz="0" w:space="0" w:color="auto"/>
                <w:left w:val="none" w:sz="0" w:space="0" w:color="auto"/>
                <w:bottom w:val="none" w:sz="0" w:space="0" w:color="auto"/>
                <w:right w:val="none" w:sz="0" w:space="0" w:color="auto"/>
              </w:divBdr>
            </w:div>
            <w:div w:id="2021001839">
              <w:marLeft w:val="0"/>
              <w:marRight w:val="0"/>
              <w:marTop w:val="0"/>
              <w:marBottom w:val="0"/>
              <w:divBdr>
                <w:top w:val="none" w:sz="0" w:space="0" w:color="auto"/>
                <w:left w:val="none" w:sz="0" w:space="0" w:color="auto"/>
                <w:bottom w:val="none" w:sz="0" w:space="0" w:color="auto"/>
                <w:right w:val="none" w:sz="0" w:space="0" w:color="auto"/>
              </w:divBdr>
              <w:divsChild>
                <w:div w:id="2049797593">
                  <w:marLeft w:val="0"/>
                  <w:marRight w:val="0"/>
                  <w:marTop w:val="0"/>
                  <w:marBottom w:val="0"/>
                  <w:divBdr>
                    <w:top w:val="none" w:sz="0" w:space="0" w:color="auto"/>
                    <w:left w:val="none" w:sz="0" w:space="0" w:color="auto"/>
                    <w:bottom w:val="none" w:sz="0" w:space="0" w:color="auto"/>
                    <w:right w:val="none" w:sz="0" w:space="0" w:color="auto"/>
                  </w:divBdr>
                </w:div>
                <w:div w:id="1076589362">
                  <w:marLeft w:val="0"/>
                  <w:marRight w:val="0"/>
                  <w:marTop w:val="0"/>
                  <w:marBottom w:val="0"/>
                  <w:divBdr>
                    <w:top w:val="none" w:sz="0" w:space="0" w:color="auto"/>
                    <w:left w:val="none" w:sz="0" w:space="0" w:color="auto"/>
                    <w:bottom w:val="none" w:sz="0" w:space="0" w:color="auto"/>
                    <w:right w:val="none" w:sz="0" w:space="0" w:color="auto"/>
                  </w:divBdr>
                </w:div>
                <w:div w:id="1870753632">
                  <w:marLeft w:val="0"/>
                  <w:marRight w:val="0"/>
                  <w:marTop w:val="0"/>
                  <w:marBottom w:val="0"/>
                  <w:divBdr>
                    <w:top w:val="none" w:sz="0" w:space="0" w:color="auto"/>
                    <w:left w:val="none" w:sz="0" w:space="0" w:color="auto"/>
                    <w:bottom w:val="none" w:sz="0" w:space="0" w:color="auto"/>
                    <w:right w:val="none" w:sz="0" w:space="0" w:color="auto"/>
                  </w:divBdr>
                </w:div>
                <w:div w:id="18032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498">
          <w:marLeft w:val="0"/>
          <w:marRight w:val="0"/>
          <w:marTop w:val="0"/>
          <w:marBottom w:val="0"/>
          <w:divBdr>
            <w:top w:val="none" w:sz="0" w:space="0" w:color="auto"/>
            <w:left w:val="none" w:sz="0" w:space="0" w:color="auto"/>
            <w:bottom w:val="none" w:sz="0" w:space="0" w:color="auto"/>
            <w:right w:val="none" w:sz="0" w:space="0" w:color="auto"/>
          </w:divBdr>
          <w:divsChild>
            <w:div w:id="2027518602">
              <w:marLeft w:val="0"/>
              <w:marRight w:val="0"/>
              <w:marTop w:val="0"/>
              <w:marBottom w:val="0"/>
              <w:divBdr>
                <w:top w:val="none" w:sz="0" w:space="0" w:color="auto"/>
                <w:left w:val="none" w:sz="0" w:space="0" w:color="auto"/>
                <w:bottom w:val="none" w:sz="0" w:space="0" w:color="auto"/>
                <w:right w:val="none" w:sz="0" w:space="0" w:color="auto"/>
              </w:divBdr>
            </w:div>
            <w:div w:id="1008825775">
              <w:marLeft w:val="0"/>
              <w:marRight w:val="0"/>
              <w:marTop w:val="0"/>
              <w:marBottom w:val="0"/>
              <w:divBdr>
                <w:top w:val="none" w:sz="0" w:space="0" w:color="auto"/>
                <w:left w:val="none" w:sz="0" w:space="0" w:color="auto"/>
                <w:bottom w:val="none" w:sz="0" w:space="0" w:color="auto"/>
                <w:right w:val="none" w:sz="0" w:space="0" w:color="auto"/>
              </w:divBdr>
            </w:div>
            <w:div w:id="1938367751">
              <w:marLeft w:val="0"/>
              <w:marRight w:val="0"/>
              <w:marTop w:val="0"/>
              <w:marBottom w:val="0"/>
              <w:divBdr>
                <w:top w:val="none" w:sz="0" w:space="0" w:color="auto"/>
                <w:left w:val="none" w:sz="0" w:space="0" w:color="auto"/>
                <w:bottom w:val="none" w:sz="0" w:space="0" w:color="auto"/>
                <w:right w:val="none" w:sz="0" w:space="0" w:color="auto"/>
              </w:divBdr>
            </w:div>
            <w:div w:id="173542750">
              <w:marLeft w:val="0"/>
              <w:marRight w:val="0"/>
              <w:marTop w:val="0"/>
              <w:marBottom w:val="0"/>
              <w:divBdr>
                <w:top w:val="none" w:sz="0" w:space="0" w:color="auto"/>
                <w:left w:val="none" w:sz="0" w:space="0" w:color="auto"/>
                <w:bottom w:val="none" w:sz="0" w:space="0" w:color="auto"/>
                <w:right w:val="none" w:sz="0" w:space="0" w:color="auto"/>
              </w:divBdr>
            </w:div>
            <w:div w:id="40251474">
              <w:marLeft w:val="0"/>
              <w:marRight w:val="0"/>
              <w:marTop w:val="0"/>
              <w:marBottom w:val="0"/>
              <w:divBdr>
                <w:top w:val="none" w:sz="0" w:space="0" w:color="auto"/>
                <w:left w:val="none" w:sz="0" w:space="0" w:color="auto"/>
                <w:bottom w:val="none" w:sz="0" w:space="0" w:color="auto"/>
                <w:right w:val="none" w:sz="0" w:space="0" w:color="auto"/>
              </w:divBdr>
              <w:divsChild>
                <w:div w:id="1516842707">
                  <w:marLeft w:val="0"/>
                  <w:marRight w:val="0"/>
                  <w:marTop w:val="0"/>
                  <w:marBottom w:val="0"/>
                  <w:divBdr>
                    <w:top w:val="none" w:sz="0" w:space="0" w:color="auto"/>
                    <w:left w:val="none" w:sz="0" w:space="0" w:color="auto"/>
                    <w:bottom w:val="none" w:sz="0" w:space="0" w:color="auto"/>
                    <w:right w:val="none" w:sz="0" w:space="0" w:color="auto"/>
                  </w:divBdr>
                </w:div>
                <w:div w:id="1966036542">
                  <w:marLeft w:val="0"/>
                  <w:marRight w:val="0"/>
                  <w:marTop w:val="0"/>
                  <w:marBottom w:val="0"/>
                  <w:divBdr>
                    <w:top w:val="none" w:sz="0" w:space="0" w:color="auto"/>
                    <w:left w:val="none" w:sz="0" w:space="0" w:color="auto"/>
                    <w:bottom w:val="none" w:sz="0" w:space="0" w:color="auto"/>
                    <w:right w:val="none" w:sz="0" w:space="0" w:color="auto"/>
                  </w:divBdr>
                </w:div>
                <w:div w:id="868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837">
          <w:marLeft w:val="0"/>
          <w:marRight w:val="0"/>
          <w:marTop w:val="0"/>
          <w:marBottom w:val="0"/>
          <w:divBdr>
            <w:top w:val="none" w:sz="0" w:space="0" w:color="auto"/>
            <w:left w:val="none" w:sz="0" w:space="0" w:color="auto"/>
            <w:bottom w:val="none" w:sz="0" w:space="0" w:color="auto"/>
            <w:right w:val="none" w:sz="0" w:space="0" w:color="auto"/>
          </w:divBdr>
          <w:divsChild>
            <w:div w:id="1286153791">
              <w:marLeft w:val="0"/>
              <w:marRight w:val="0"/>
              <w:marTop w:val="0"/>
              <w:marBottom w:val="0"/>
              <w:divBdr>
                <w:top w:val="none" w:sz="0" w:space="0" w:color="auto"/>
                <w:left w:val="none" w:sz="0" w:space="0" w:color="auto"/>
                <w:bottom w:val="none" w:sz="0" w:space="0" w:color="auto"/>
                <w:right w:val="none" w:sz="0" w:space="0" w:color="auto"/>
              </w:divBdr>
            </w:div>
            <w:div w:id="1276911845">
              <w:marLeft w:val="0"/>
              <w:marRight w:val="0"/>
              <w:marTop w:val="0"/>
              <w:marBottom w:val="0"/>
              <w:divBdr>
                <w:top w:val="none" w:sz="0" w:space="0" w:color="auto"/>
                <w:left w:val="none" w:sz="0" w:space="0" w:color="auto"/>
                <w:bottom w:val="none" w:sz="0" w:space="0" w:color="auto"/>
                <w:right w:val="none" w:sz="0" w:space="0" w:color="auto"/>
              </w:divBdr>
            </w:div>
            <w:div w:id="1954826000">
              <w:marLeft w:val="0"/>
              <w:marRight w:val="0"/>
              <w:marTop w:val="0"/>
              <w:marBottom w:val="0"/>
              <w:divBdr>
                <w:top w:val="none" w:sz="0" w:space="0" w:color="auto"/>
                <w:left w:val="none" w:sz="0" w:space="0" w:color="auto"/>
                <w:bottom w:val="none" w:sz="0" w:space="0" w:color="auto"/>
                <w:right w:val="none" w:sz="0" w:space="0" w:color="auto"/>
              </w:divBdr>
            </w:div>
            <w:div w:id="1547134916">
              <w:marLeft w:val="0"/>
              <w:marRight w:val="0"/>
              <w:marTop w:val="0"/>
              <w:marBottom w:val="0"/>
              <w:divBdr>
                <w:top w:val="none" w:sz="0" w:space="0" w:color="auto"/>
                <w:left w:val="none" w:sz="0" w:space="0" w:color="auto"/>
                <w:bottom w:val="none" w:sz="0" w:space="0" w:color="auto"/>
                <w:right w:val="none" w:sz="0" w:space="0" w:color="auto"/>
              </w:divBdr>
            </w:div>
            <w:div w:id="2042198487">
              <w:marLeft w:val="0"/>
              <w:marRight w:val="0"/>
              <w:marTop w:val="0"/>
              <w:marBottom w:val="0"/>
              <w:divBdr>
                <w:top w:val="none" w:sz="0" w:space="0" w:color="auto"/>
                <w:left w:val="none" w:sz="0" w:space="0" w:color="auto"/>
                <w:bottom w:val="none" w:sz="0" w:space="0" w:color="auto"/>
                <w:right w:val="none" w:sz="0" w:space="0" w:color="auto"/>
              </w:divBdr>
            </w:div>
            <w:div w:id="1507598601">
              <w:marLeft w:val="0"/>
              <w:marRight w:val="0"/>
              <w:marTop w:val="0"/>
              <w:marBottom w:val="0"/>
              <w:divBdr>
                <w:top w:val="none" w:sz="0" w:space="0" w:color="auto"/>
                <w:left w:val="none" w:sz="0" w:space="0" w:color="auto"/>
                <w:bottom w:val="none" w:sz="0" w:space="0" w:color="auto"/>
                <w:right w:val="none" w:sz="0" w:space="0" w:color="auto"/>
              </w:divBdr>
            </w:div>
            <w:div w:id="1795053032">
              <w:marLeft w:val="0"/>
              <w:marRight w:val="0"/>
              <w:marTop w:val="0"/>
              <w:marBottom w:val="0"/>
              <w:divBdr>
                <w:top w:val="none" w:sz="0" w:space="0" w:color="auto"/>
                <w:left w:val="none" w:sz="0" w:space="0" w:color="auto"/>
                <w:bottom w:val="none" w:sz="0" w:space="0" w:color="auto"/>
                <w:right w:val="none" w:sz="0" w:space="0" w:color="auto"/>
              </w:divBdr>
            </w:div>
            <w:div w:id="1094983833">
              <w:marLeft w:val="0"/>
              <w:marRight w:val="0"/>
              <w:marTop w:val="0"/>
              <w:marBottom w:val="0"/>
              <w:divBdr>
                <w:top w:val="none" w:sz="0" w:space="0" w:color="auto"/>
                <w:left w:val="none" w:sz="0" w:space="0" w:color="auto"/>
                <w:bottom w:val="none" w:sz="0" w:space="0" w:color="auto"/>
                <w:right w:val="none" w:sz="0" w:space="0" w:color="auto"/>
              </w:divBdr>
            </w:div>
            <w:div w:id="255403096">
              <w:marLeft w:val="0"/>
              <w:marRight w:val="0"/>
              <w:marTop w:val="0"/>
              <w:marBottom w:val="0"/>
              <w:divBdr>
                <w:top w:val="none" w:sz="0" w:space="0" w:color="auto"/>
                <w:left w:val="none" w:sz="0" w:space="0" w:color="auto"/>
                <w:bottom w:val="none" w:sz="0" w:space="0" w:color="auto"/>
                <w:right w:val="none" w:sz="0" w:space="0" w:color="auto"/>
              </w:divBdr>
            </w:div>
            <w:div w:id="1717119439">
              <w:marLeft w:val="0"/>
              <w:marRight w:val="0"/>
              <w:marTop w:val="0"/>
              <w:marBottom w:val="0"/>
              <w:divBdr>
                <w:top w:val="none" w:sz="0" w:space="0" w:color="auto"/>
                <w:left w:val="none" w:sz="0" w:space="0" w:color="auto"/>
                <w:bottom w:val="none" w:sz="0" w:space="0" w:color="auto"/>
                <w:right w:val="none" w:sz="0" w:space="0" w:color="auto"/>
              </w:divBdr>
            </w:div>
            <w:div w:id="79642796">
              <w:marLeft w:val="0"/>
              <w:marRight w:val="0"/>
              <w:marTop w:val="0"/>
              <w:marBottom w:val="0"/>
              <w:divBdr>
                <w:top w:val="none" w:sz="0" w:space="0" w:color="auto"/>
                <w:left w:val="none" w:sz="0" w:space="0" w:color="auto"/>
                <w:bottom w:val="none" w:sz="0" w:space="0" w:color="auto"/>
                <w:right w:val="none" w:sz="0" w:space="0" w:color="auto"/>
              </w:divBdr>
            </w:div>
            <w:div w:id="2074499235">
              <w:marLeft w:val="0"/>
              <w:marRight w:val="0"/>
              <w:marTop w:val="0"/>
              <w:marBottom w:val="0"/>
              <w:divBdr>
                <w:top w:val="none" w:sz="0" w:space="0" w:color="auto"/>
                <w:left w:val="none" w:sz="0" w:space="0" w:color="auto"/>
                <w:bottom w:val="none" w:sz="0" w:space="0" w:color="auto"/>
                <w:right w:val="none" w:sz="0" w:space="0" w:color="auto"/>
              </w:divBdr>
              <w:divsChild>
                <w:div w:id="849561165">
                  <w:marLeft w:val="0"/>
                  <w:marRight w:val="0"/>
                  <w:marTop w:val="0"/>
                  <w:marBottom w:val="0"/>
                  <w:divBdr>
                    <w:top w:val="none" w:sz="0" w:space="0" w:color="auto"/>
                    <w:left w:val="none" w:sz="0" w:space="0" w:color="auto"/>
                    <w:bottom w:val="none" w:sz="0" w:space="0" w:color="auto"/>
                    <w:right w:val="none" w:sz="0" w:space="0" w:color="auto"/>
                  </w:divBdr>
                </w:div>
                <w:div w:id="353918701">
                  <w:marLeft w:val="0"/>
                  <w:marRight w:val="0"/>
                  <w:marTop w:val="0"/>
                  <w:marBottom w:val="0"/>
                  <w:divBdr>
                    <w:top w:val="none" w:sz="0" w:space="0" w:color="auto"/>
                    <w:left w:val="none" w:sz="0" w:space="0" w:color="auto"/>
                    <w:bottom w:val="none" w:sz="0" w:space="0" w:color="auto"/>
                    <w:right w:val="none" w:sz="0" w:space="0" w:color="auto"/>
                  </w:divBdr>
                </w:div>
                <w:div w:id="1081834983">
                  <w:marLeft w:val="0"/>
                  <w:marRight w:val="0"/>
                  <w:marTop w:val="0"/>
                  <w:marBottom w:val="0"/>
                  <w:divBdr>
                    <w:top w:val="none" w:sz="0" w:space="0" w:color="auto"/>
                    <w:left w:val="none" w:sz="0" w:space="0" w:color="auto"/>
                    <w:bottom w:val="none" w:sz="0" w:space="0" w:color="auto"/>
                    <w:right w:val="none" w:sz="0" w:space="0" w:color="auto"/>
                  </w:divBdr>
                </w:div>
                <w:div w:id="621497398">
                  <w:marLeft w:val="0"/>
                  <w:marRight w:val="0"/>
                  <w:marTop w:val="0"/>
                  <w:marBottom w:val="0"/>
                  <w:divBdr>
                    <w:top w:val="none" w:sz="0" w:space="0" w:color="auto"/>
                    <w:left w:val="none" w:sz="0" w:space="0" w:color="auto"/>
                    <w:bottom w:val="none" w:sz="0" w:space="0" w:color="auto"/>
                    <w:right w:val="none" w:sz="0" w:space="0" w:color="auto"/>
                  </w:divBdr>
                </w:div>
                <w:div w:id="1369797225">
                  <w:marLeft w:val="0"/>
                  <w:marRight w:val="0"/>
                  <w:marTop w:val="0"/>
                  <w:marBottom w:val="0"/>
                  <w:divBdr>
                    <w:top w:val="none" w:sz="0" w:space="0" w:color="auto"/>
                    <w:left w:val="none" w:sz="0" w:space="0" w:color="auto"/>
                    <w:bottom w:val="none" w:sz="0" w:space="0" w:color="auto"/>
                    <w:right w:val="none" w:sz="0" w:space="0" w:color="auto"/>
                  </w:divBdr>
                </w:div>
                <w:div w:id="1319655771">
                  <w:marLeft w:val="0"/>
                  <w:marRight w:val="0"/>
                  <w:marTop w:val="0"/>
                  <w:marBottom w:val="0"/>
                  <w:divBdr>
                    <w:top w:val="none" w:sz="0" w:space="0" w:color="auto"/>
                    <w:left w:val="none" w:sz="0" w:space="0" w:color="auto"/>
                    <w:bottom w:val="none" w:sz="0" w:space="0" w:color="auto"/>
                    <w:right w:val="none" w:sz="0" w:space="0" w:color="auto"/>
                  </w:divBdr>
                </w:div>
                <w:div w:id="347172973">
                  <w:marLeft w:val="0"/>
                  <w:marRight w:val="0"/>
                  <w:marTop w:val="0"/>
                  <w:marBottom w:val="0"/>
                  <w:divBdr>
                    <w:top w:val="none" w:sz="0" w:space="0" w:color="auto"/>
                    <w:left w:val="none" w:sz="0" w:space="0" w:color="auto"/>
                    <w:bottom w:val="none" w:sz="0" w:space="0" w:color="auto"/>
                    <w:right w:val="none" w:sz="0" w:space="0" w:color="auto"/>
                  </w:divBdr>
                </w:div>
                <w:div w:id="1005593916">
                  <w:marLeft w:val="0"/>
                  <w:marRight w:val="0"/>
                  <w:marTop w:val="0"/>
                  <w:marBottom w:val="0"/>
                  <w:divBdr>
                    <w:top w:val="none" w:sz="0" w:space="0" w:color="auto"/>
                    <w:left w:val="none" w:sz="0" w:space="0" w:color="auto"/>
                    <w:bottom w:val="none" w:sz="0" w:space="0" w:color="auto"/>
                    <w:right w:val="none" w:sz="0" w:space="0" w:color="auto"/>
                  </w:divBdr>
                </w:div>
                <w:div w:id="2032761506">
                  <w:marLeft w:val="0"/>
                  <w:marRight w:val="0"/>
                  <w:marTop w:val="0"/>
                  <w:marBottom w:val="0"/>
                  <w:divBdr>
                    <w:top w:val="none" w:sz="0" w:space="0" w:color="auto"/>
                    <w:left w:val="none" w:sz="0" w:space="0" w:color="auto"/>
                    <w:bottom w:val="none" w:sz="0" w:space="0" w:color="auto"/>
                    <w:right w:val="none" w:sz="0" w:space="0" w:color="auto"/>
                  </w:divBdr>
                </w:div>
                <w:div w:id="9058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768">
          <w:marLeft w:val="0"/>
          <w:marRight w:val="0"/>
          <w:marTop w:val="0"/>
          <w:marBottom w:val="0"/>
          <w:divBdr>
            <w:top w:val="none" w:sz="0" w:space="0" w:color="auto"/>
            <w:left w:val="none" w:sz="0" w:space="0" w:color="auto"/>
            <w:bottom w:val="none" w:sz="0" w:space="0" w:color="auto"/>
            <w:right w:val="none" w:sz="0" w:space="0" w:color="auto"/>
          </w:divBdr>
          <w:divsChild>
            <w:div w:id="679044447">
              <w:marLeft w:val="0"/>
              <w:marRight w:val="0"/>
              <w:marTop w:val="0"/>
              <w:marBottom w:val="0"/>
              <w:divBdr>
                <w:top w:val="none" w:sz="0" w:space="0" w:color="auto"/>
                <w:left w:val="none" w:sz="0" w:space="0" w:color="auto"/>
                <w:bottom w:val="none" w:sz="0" w:space="0" w:color="auto"/>
                <w:right w:val="none" w:sz="0" w:space="0" w:color="auto"/>
              </w:divBdr>
            </w:div>
            <w:div w:id="518661300">
              <w:marLeft w:val="0"/>
              <w:marRight w:val="0"/>
              <w:marTop w:val="0"/>
              <w:marBottom w:val="0"/>
              <w:divBdr>
                <w:top w:val="none" w:sz="0" w:space="0" w:color="auto"/>
                <w:left w:val="none" w:sz="0" w:space="0" w:color="auto"/>
                <w:bottom w:val="none" w:sz="0" w:space="0" w:color="auto"/>
                <w:right w:val="none" w:sz="0" w:space="0" w:color="auto"/>
              </w:divBdr>
            </w:div>
            <w:div w:id="680935742">
              <w:marLeft w:val="0"/>
              <w:marRight w:val="0"/>
              <w:marTop w:val="0"/>
              <w:marBottom w:val="0"/>
              <w:divBdr>
                <w:top w:val="none" w:sz="0" w:space="0" w:color="auto"/>
                <w:left w:val="none" w:sz="0" w:space="0" w:color="auto"/>
                <w:bottom w:val="none" w:sz="0" w:space="0" w:color="auto"/>
                <w:right w:val="none" w:sz="0" w:space="0" w:color="auto"/>
              </w:divBdr>
            </w:div>
            <w:div w:id="216862547">
              <w:marLeft w:val="0"/>
              <w:marRight w:val="0"/>
              <w:marTop w:val="0"/>
              <w:marBottom w:val="0"/>
              <w:divBdr>
                <w:top w:val="none" w:sz="0" w:space="0" w:color="auto"/>
                <w:left w:val="none" w:sz="0" w:space="0" w:color="auto"/>
                <w:bottom w:val="none" w:sz="0" w:space="0" w:color="auto"/>
                <w:right w:val="none" w:sz="0" w:space="0" w:color="auto"/>
              </w:divBdr>
            </w:div>
            <w:div w:id="1919438766">
              <w:marLeft w:val="0"/>
              <w:marRight w:val="0"/>
              <w:marTop w:val="0"/>
              <w:marBottom w:val="0"/>
              <w:divBdr>
                <w:top w:val="none" w:sz="0" w:space="0" w:color="auto"/>
                <w:left w:val="none" w:sz="0" w:space="0" w:color="auto"/>
                <w:bottom w:val="none" w:sz="0" w:space="0" w:color="auto"/>
                <w:right w:val="none" w:sz="0" w:space="0" w:color="auto"/>
              </w:divBdr>
            </w:div>
            <w:div w:id="1117332587">
              <w:marLeft w:val="0"/>
              <w:marRight w:val="0"/>
              <w:marTop w:val="0"/>
              <w:marBottom w:val="0"/>
              <w:divBdr>
                <w:top w:val="none" w:sz="0" w:space="0" w:color="auto"/>
                <w:left w:val="none" w:sz="0" w:space="0" w:color="auto"/>
                <w:bottom w:val="none" w:sz="0" w:space="0" w:color="auto"/>
                <w:right w:val="none" w:sz="0" w:space="0" w:color="auto"/>
              </w:divBdr>
              <w:divsChild>
                <w:div w:id="1867256946">
                  <w:marLeft w:val="0"/>
                  <w:marRight w:val="0"/>
                  <w:marTop w:val="0"/>
                  <w:marBottom w:val="0"/>
                  <w:divBdr>
                    <w:top w:val="none" w:sz="0" w:space="0" w:color="auto"/>
                    <w:left w:val="none" w:sz="0" w:space="0" w:color="auto"/>
                    <w:bottom w:val="none" w:sz="0" w:space="0" w:color="auto"/>
                    <w:right w:val="none" w:sz="0" w:space="0" w:color="auto"/>
                  </w:divBdr>
                </w:div>
                <w:div w:id="1540123732">
                  <w:marLeft w:val="0"/>
                  <w:marRight w:val="0"/>
                  <w:marTop w:val="0"/>
                  <w:marBottom w:val="0"/>
                  <w:divBdr>
                    <w:top w:val="none" w:sz="0" w:space="0" w:color="auto"/>
                    <w:left w:val="none" w:sz="0" w:space="0" w:color="auto"/>
                    <w:bottom w:val="none" w:sz="0" w:space="0" w:color="auto"/>
                    <w:right w:val="none" w:sz="0" w:space="0" w:color="auto"/>
                  </w:divBdr>
                </w:div>
                <w:div w:id="1906455604">
                  <w:marLeft w:val="0"/>
                  <w:marRight w:val="0"/>
                  <w:marTop w:val="0"/>
                  <w:marBottom w:val="0"/>
                  <w:divBdr>
                    <w:top w:val="none" w:sz="0" w:space="0" w:color="auto"/>
                    <w:left w:val="none" w:sz="0" w:space="0" w:color="auto"/>
                    <w:bottom w:val="none" w:sz="0" w:space="0" w:color="auto"/>
                    <w:right w:val="none" w:sz="0" w:space="0" w:color="auto"/>
                  </w:divBdr>
                </w:div>
                <w:div w:id="9085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55">
          <w:marLeft w:val="0"/>
          <w:marRight w:val="0"/>
          <w:marTop w:val="0"/>
          <w:marBottom w:val="0"/>
          <w:divBdr>
            <w:top w:val="none" w:sz="0" w:space="0" w:color="auto"/>
            <w:left w:val="none" w:sz="0" w:space="0" w:color="auto"/>
            <w:bottom w:val="none" w:sz="0" w:space="0" w:color="auto"/>
            <w:right w:val="none" w:sz="0" w:space="0" w:color="auto"/>
          </w:divBdr>
          <w:divsChild>
            <w:div w:id="466314937">
              <w:marLeft w:val="0"/>
              <w:marRight w:val="0"/>
              <w:marTop w:val="0"/>
              <w:marBottom w:val="0"/>
              <w:divBdr>
                <w:top w:val="none" w:sz="0" w:space="0" w:color="auto"/>
                <w:left w:val="none" w:sz="0" w:space="0" w:color="auto"/>
                <w:bottom w:val="none" w:sz="0" w:space="0" w:color="auto"/>
                <w:right w:val="none" w:sz="0" w:space="0" w:color="auto"/>
              </w:divBdr>
            </w:div>
            <w:div w:id="1633948727">
              <w:marLeft w:val="0"/>
              <w:marRight w:val="0"/>
              <w:marTop w:val="0"/>
              <w:marBottom w:val="0"/>
              <w:divBdr>
                <w:top w:val="none" w:sz="0" w:space="0" w:color="auto"/>
                <w:left w:val="none" w:sz="0" w:space="0" w:color="auto"/>
                <w:bottom w:val="none" w:sz="0" w:space="0" w:color="auto"/>
                <w:right w:val="none" w:sz="0" w:space="0" w:color="auto"/>
              </w:divBdr>
            </w:div>
            <w:div w:id="28142032">
              <w:marLeft w:val="0"/>
              <w:marRight w:val="0"/>
              <w:marTop w:val="0"/>
              <w:marBottom w:val="0"/>
              <w:divBdr>
                <w:top w:val="none" w:sz="0" w:space="0" w:color="auto"/>
                <w:left w:val="none" w:sz="0" w:space="0" w:color="auto"/>
                <w:bottom w:val="none" w:sz="0" w:space="0" w:color="auto"/>
                <w:right w:val="none" w:sz="0" w:space="0" w:color="auto"/>
              </w:divBdr>
            </w:div>
            <w:div w:id="83960439">
              <w:marLeft w:val="0"/>
              <w:marRight w:val="0"/>
              <w:marTop w:val="0"/>
              <w:marBottom w:val="0"/>
              <w:divBdr>
                <w:top w:val="none" w:sz="0" w:space="0" w:color="auto"/>
                <w:left w:val="none" w:sz="0" w:space="0" w:color="auto"/>
                <w:bottom w:val="none" w:sz="0" w:space="0" w:color="auto"/>
                <w:right w:val="none" w:sz="0" w:space="0" w:color="auto"/>
              </w:divBdr>
            </w:div>
            <w:div w:id="1172841206">
              <w:marLeft w:val="0"/>
              <w:marRight w:val="0"/>
              <w:marTop w:val="0"/>
              <w:marBottom w:val="0"/>
              <w:divBdr>
                <w:top w:val="none" w:sz="0" w:space="0" w:color="auto"/>
                <w:left w:val="none" w:sz="0" w:space="0" w:color="auto"/>
                <w:bottom w:val="none" w:sz="0" w:space="0" w:color="auto"/>
                <w:right w:val="none" w:sz="0" w:space="0" w:color="auto"/>
              </w:divBdr>
            </w:div>
            <w:div w:id="1511289692">
              <w:marLeft w:val="0"/>
              <w:marRight w:val="0"/>
              <w:marTop w:val="0"/>
              <w:marBottom w:val="0"/>
              <w:divBdr>
                <w:top w:val="none" w:sz="0" w:space="0" w:color="auto"/>
                <w:left w:val="none" w:sz="0" w:space="0" w:color="auto"/>
                <w:bottom w:val="none" w:sz="0" w:space="0" w:color="auto"/>
                <w:right w:val="none" w:sz="0" w:space="0" w:color="auto"/>
              </w:divBdr>
            </w:div>
            <w:div w:id="1166556444">
              <w:marLeft w:val="0"/>
              <w:marRight w:val="0"/>
              <w:marTop w:val="0"/>
              <w:marBottom w:val="0"/>
              <w:divBdr>
                <w:top w:val="none" w:sz="0" w:space="0" w:color="auto"/>
                <w:left w:val="none" w:sz="0" w:space="0" w:color="auto"/>
                <w:bottom w:val="none" w:sz="0" w:space="0" w:color="auto"/>
                <w:right w:val="none" w:sz="0" w:space="0" w:color="auto"/>
              </w:divBdr>
            </w:div>
            <w:div w:id="1728844003">
              <w:marLeft w:val="0"/>
              <w:marRight w:val="0"/>
              <w:marTop w:val="0"/>
              <w:marBottom w:val="0"/>
              <w:divBdr>
                <w:top w:val="none" w:sz="0" w:space="0" w:color="auto"/>
                <w:left w:val="none" w:sz="0" w:space="0" w:color="auto"/>
                <w:bottom w:val="none" w:sz="0" w:space="0" w:color="auto"/>
                <w:right w:val="none" w:sz="0" w:space="0" w:color="auto"/>
              </w:divBdr>
            </w:div>
            <w:div w:id="1657758985">
              <w:marLeft w:val="0"/>
              <w:marRight w:val="0"/>
              <w:marTop w:val="0"/>
              <w:marBottom w:val="0"/>
              <w:divBdr>
                <w:top w:val="none" w:sz="0" w:space="0" w:color="auto"/>
                <w:left w:val="none" w:sz="0" w:space="0" w:color="auto"/>
                <w:bottom w:val="none" w:sz="0" w:space="0" w:color="auto"/>
                <w:right w:val="none" w:sz="0" w:space="0" w:color="auto"/>
              </w:divBdr>
            </w:div>
            <w:div w:id="932206844">
              <w:marLeft w:val="0"/>
              <w:marRight w:val="0"/>
              <w:marTop w:val="0"/>
              <w:marBottom w:val="0"/>
              <w:divBdr>
                <w:top w:val="none" w:sz="0" w:space="0" w:color="auto"/>
                <w:left w:val="none" w:sz="0" w:space="0" w:color="auto"/>
                <w:bottom w:val="none" w:sz="0" w:space="0" w:color="auto"/>
                <w:right w:val="none" w:sz="0" w:space="0" w:color="auto"/>
              </w:divBdr>
            </w:div>
            <w:div w:id="1447845406">
              <w:marLeft w:val="0"/>
              <w:marRight w:val="0"/>
              <w:marTop w:val="0"/>
              <w:marBottom w:val="0"/>
              <w:divBdr>
                <w:top w:val="none" w:sz="0" w:space="0" w:color="auto"/>
                <w:left w:val="none" w:sz="0" w:space="0" w:color="auto"/>
                <w:bottom w:val="none" w:sz="0" w:space="0" w:color="auto"/>
                <w:right w:val="none" w:sz="0" w:space="0" w:color="auto"/>
              </w:divBdr>
            </w:div>
            <w:div w:id="1480997731">
              <w:marLeft w:val="0"/>
              <w:marRight w:val="0"/>
              <w:marTop w:val="0"/>
              <w:marBottom w:val="0"/>
              <w:divBdr>
                <w:top w:val="none" w:sz="0" w:space="0" w:color="auto"/>
                <w:left w:val="none" w:sz="0" w:space="0" w:color="auto"/>
                <w:bottom w:val="none" w:sz="0" w:space="0" w:color="auto"/>
                <w:right w:val="none" w:sz="0" w:space="0" w:color="auto"/>
              </w:divBdr>
            </w:div>
            <w:div w:id="1794013431">
              <w:marLeft w:val="0"/>
              <w:marRight w:val="0"/>
              <w:marTop w:val="0"/>
              <w:marBottom w:val="0"/>
              <w:divBdr>
                <w:top w:val="none" w:sz="0" w:space="0" w:color="auto"/>
                <w:left w:val="none" w:sz="0" w:space="0" w:color="auto"/>
                <w:bottom w:val="none" w:sz="0" w:space="0" w:color="auto"/>
                <w:right w:val="none" w:sz="0" w:space="0" w:color="auto"/>
              </w:divBdr>
            </w:div>
            <w:div w:id="971860984">
              <w:marLeft w:val="0"/>
              <w:marRight w:val="0"/>
              <w:marTop w:val="0"/>
              <w:marBottom w:val="0"/>
              <w:divBdr>
                <w:top w:val="none" w:sz="0" w:space="0" w:color="auto"/>
                <w:left w:val="none" w:sz="0" w:space="0" w:color="auto"/>
                <w:bottom w:val="none" w:sz="0" w:space="0" w:color="auto"/>
                <w:right w:val="none" w:sz="0" w:space="0" w:color="auto"/>
              </w:divBdr>
            </w:div>
            <w:div w:id="519665395">
              <w:marLeft w:val="0"/>
              <w:marRight w:val="0"/>
              <w:marTop w:val="0"/>
              <w:marBottom w:val="0"/>
              <w:divBdr>
                <w:top w:val="none" w:sz="0" w:space="0" w:color="auto"/>
                <w:left w:val="none" w:sz="0" w:space="0" w:color="auto"/>
                <w:bottom w:val="none" w:sz="0" w:space="0" w:color="auto"/>
                <w:right w:val="none" w:sz="0" w:space="0" w:color="auto"/>
              </w:divBdr>
            </w:div>
            <w:div w:id="1680036025">
              <w:marLeft w:val="0"/>
              <w:marRight w:val="0"/>
              <w:marTop w:val="0"/>
              <w:marBottom w:val="0"/>
              <w:divBdr>
                <w:top w:val="none" w:sz="0" w:space="0" w:color="auto"/>
                <w:left w:val="none" w:sz="0" w:space="0" w:color="auto"/>
                <w:bottom w:val="none" w:sz="0" w:space="0" w:color="auto"/>
                <w:right w:val="none" w:sz="0" w:space="0" w:color="auto"/>
              </w:divBdr>
            </w:div>
            <w:div w:id="1929537784">
              <w:marLeft w:val="0"/>
              <w:marRight w:val="0"/>
              <w:marTop w:val="0"/>
              <w:marBottom w:val="0"/>
              <w:divBdr>
                <w:top w:val="none" w:sz="0" w:space="0" w:color="auto"/>
                <w:left w:val="none" w:sz="0" w:space="0" w:color="auto"/>
                <w:bottom w:val="none" w:sz="0" w:space="0" w:color="auto"/>
                <w:right w:val="none" w:sz="0" w:space="0" w:color="auto"/>
              </w:divBdr>
            </w:div>
            <w:div w:id="710568184">
              <w:marLeft w:val="0"/>
              <w:marRight w:val="0"/>
              <w:marTop w:val="0"/>
              <w:marBottom w:val="0"/>
              <w:divBdr>
                <w:top w:val="none" w:sz="0" w:space="0" w:color="auto"/>
                <w:left w:val="none" w:sz="0" w:space="0" w:color="auto"/>
                <w:bottom w:val="none" w:sz="0" w:space="0" w:color="auto"/>
                <w:right w:val="none" w:sz="0" w:space="0" w:color="auto"/>
              </w:divBdr>
            </w:div>
            <w:div w:id="484979857">
              <w:marLeft w:val="0"/>
              <w:marRight w:val="0"/>
              <w:marTop w:val="0"/>
              <w:marBottom w:val="0"/>
              <w:divBdr>
                <w:top w:val="none" w:sz="0" w:space="0" w:color="auto"/>
                <w:left w:val="none" w:sz="0" w:space="0" w:color="auto"/>
                <w:bottom w:val="none" w:sz="0" w:space="0" w:color="auto"/>
                <w:right w:val="none" w:sz="0" w:space="0" w:color="auto"/>
              </w:divBdr>
            </w:div>
            <w:div w:id="882601367">
              <w:marLeft w:val="0"/>
              <w:marRight w:val="0"/>
              <w:marTop w:val="0"/>
              <w:marBottom w:val="0"/>
              <w:divBdr>
                <w:top w:val="none" w:sz="0" w:space="0" w:color="auto"/>
                <w:left w:val="none" w:sz="0" w:space="0" w:color="auto"/>
                <w:bottom w:val="none" w:sz="0" w:space="0" w:color="auto"/>
                <w:right w:val="none" w:sz="0" w:space="0" w:color="auto"/>
              </w:divBdr>
            </w:div>
            <w:div w:id="1612862614">
              <w:marLeft w:val="0"/>
              <w:marRight w:val="0"/>
              <w:marTop w:val="0"/>
              <w:marBottom w:val="0"/>
              <w:divBdr>
                <w:top w:val="none" w:sz="0" w:space="0" w:color="auto"/>
                <w:left w:val="none" w:sz="0" w:space="0" w:color="auto"/>
                <w:bottom w:val="none" w:sz="0" w:space="0" w:color="auto"/>
                <w:right w:val="none" w:sz="0" w:space="0" w:color="auto"/>
              </w:divBdr>
            </w:div>
            <w:div w:id="537863698">
              <w:marLeft w:val="0"/>
              <w:marRight w:val="0"/>
              <w:marTop w:val="0"/>
              <w:marBottom w:val="0"/>
              <w:divBdr>
                <w:top w:val="none" w:sz="0" w:space="0" w:color="auto"/>
                <w:left w:val="none" w:sz="0" w:space="0" w:color="auto"/>
                <w:bottom w:val="none" w:sz="0" w:space="0" w:color="auto"/>
                <w:right w:val="none" w:sz="0" w:space="0" w:color="auto"/>
              </w:divBdr>
            </w:div>
            <w:div w:id="345401828">
              <w:marLeft w:val="0"/>
              <w:marRight w:val="0"/>
              <w:marTop w:val="0"/>
              <w:marBottom w:val="0"/>
              <w:divBdr>
                <w:top w:val="none" w:sz="0" w:space="0" w:color="auto"/>
                <w:left w:val="none" w:sz="0" w:space="0" w:color="auto"/>
                <w:bottom w:val="none" w:sz="0" w:space="0" w:color="auto"/>
                <w:right w:val="none" w:sz="0" w:space="0" w:color="auto"/>
              </w:divBdr>
            </w:div>
            <w:div w:id="2090346696">
              <w:marLeft w:val="0"/>
              <w:marRight w:val="0"/>
              <w:marTop w:val="0"/>
              <w:marBottom w:val="0"/>
              <w:divBdr>
                <w:top w:val="none" w:sz="0" w:space="0" w:color="auto"/>
                <w:left w:val="none" w:sz="0" w:space="0" w:color="auto"/>
                <w:bottom w:val="none" w:sz="0" w:space="0" w:color="auto"/>
                <w:right w:val="none" w:sz="0" w:space="0" w:color="auto"/>
              </w:divBdr>
            </w:div>
            <w:div w:id="604263481">
              <w:marLeft w:val="0"/>
              <w:marRight w:val="0"/>
              <w:marTop w:val="0"/>
              <w:marBottom w:val="0"/>
              <w:divBdr>
                <w:top w:val="none" w:sz="0" w:space="0" w:color="auto"/>
                <w:left w:val="none" w:sz="0" w:space="0" w:color="auto"/>
                <w:bottom w:val="none" w:sz="0" w:space="0" w:color="auto"/>
                <w:right w:val="none" w:sz="0" w:space="0" w:color="auto"/>
              </w:divBdr>
            </w:div>
            <w:div w:id="792946816">
              <w:marLeft w:val="0"/>
              <w:marRight w:val="0"/>
              <w:marTop w:val="0"/>
              <w:marBottom w:val="0"/>
              <w:divBdr>
                <w:top w:val="none" w:sz="0" w:space="0" w:color="auto"/>
                <w:left w:val="none" w:sz="0" w:space="0" w:color="auto"/>
                <w:bottom w:val="none" w:sz="0" w:space="0" w:color="auto"/>
                <w:right w:val="none" w:sz="0" w:space="0" w:color="auto"/>
              </w:divBdr>
            </w:div>
            <w:div w:id="629674771">
              <w:marLeft w:val="0"/>
              <w:marRight w:val="0"/>
              <w:marTop w:val="0"/>
              <w:marBottom w:val="0"/>
              <w:divBdr>
                <w:top w:val="none" w:sz="0" w:space="0" w:color="auto"/>
                <w:left w:val="none" w:sz="0" w:space="0" w:color="auto"/>
                <w:bottom w:val="none" w:sz="0" w:space="0" w:color="auto"/>
                <w:right w:val="none" w:sz="0" w:space="0" w:color="auto"/>
              </w:divBdr>
            </w:div>
            <w:div w:id="1013919932">
              <w:marLeft w:val="0"/>
              <w:marRight w:val="0"/>
              <w:marTop w:val="0"/>
              <w:marBottom w:val="0"/>
              <w:divBdr>
                <w:top w:val="none" w:sz="0" w:space="0" w:color="auto"/>
                <w:left w:val="none" w:sz="0" w:space="0" w:color="auto"/>
                <w:bottom w:val="none" w:sz="0" w:space="0" w:color="auto"/>
                <w:right w:val="none" w:sz="0" w:space="0" w:color="auto"/>
              </w:divBdr>
            </w:div>
            <w:div w:id="634793221">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808979053">
              <w:marLeft w:val="0"/>
              <w:marRight w:val="0"/>
              <w:marTop w:val="0"/>
              <w:marBottom w:val="0"/>
              <w:divBdr>
                <w:top w:val="none" w:sz="0" w:space="0" w:color="auto"/>
                <w:left w:val="none" w:sz="0" w:space="0" w:color="auto"/>
                <w:bottom w:val="none" w:sz="0" w:space="0" w:color="auto"/>
                <w:right w:val="none" w:sz="0" w:space="0" w:color="auto"/>
              </w:divBdr>
            </w:div>
            <w:div w:id="1988240357">
              <w:marLeft w:val="0"/>
              <w:marRight w:val="0"/>
              <w:marTop w:val="0"/>
              <w:marBottom w:val="0"/>
              <w:divBdr>
                <w:top w:val="none" w:sz="0" w:space="0" w:color="auto"/>
                <w:left w:val="none" w:sz="0" w:space="0" w:color="auto"/>
                <w:bottom w:val="none" w:sz="0" w:space="0" w:color="auto"/>
                <w:right w:val="none" w:sz="0" w:space="0" w:color="auto"/>
              </w:divBdr>
            </w:div>
            <w:div w:id="215318209">
              <w:marLeft w:val="0"/>
              <w:marRight w:val="0"/>
              <w:marTop w:val="0"/>
              <w:marBottom w:val="0"/>
              <w:divBdr>
                <w:top w:val="none" w:sz="0" w:space="0" w:color="auto"/>
                <w:left w:val="none" w:sz="0" w:space="0" w:color="auto"/>
                <w:bottom w:val="none" w:sz="0" w:space="0" w:color="auto"/>
                <w:right w:val="none" w:sz="0" w:space="0" w:color="auto"/>
              </w:divBdr>
            </w:div>
            <w:div w:id="1856798556">
              <w:marLeft w:val="0"/>
              <w:marRight w:val="0"/>
              <w:marTop w:val="0"/>
              <w:marBottom w:val="0"/>
              <w:divBdr>
                <w:top w:val="none" w:sz="0" w:space="0" w:color="auto"/>
                <w:left w:val="none" w:sz="0" w:space="0" w:color="auto"/>
                <w:bottom w:val="none" w:sz="0" w:space="0" w:color="auto"/>
                <w:right w:val="none" w:sz="0" w:space="0" w:color="auto"/>
              </w:divBdr>
            </w:div>
            <w:div w:id="436564857">
              <w:marLeft w:val="0"/>
              <w:marRight w:val="0"/>
              <w:marTop w:val="0"/>
              <w:marBottom w:val="0"/>
              <w:divBdr>
                <w:top w:val="none" w:sz="0" w:space="0" w:color="auto"/>
                <w:left w:val="none" w:sz="0" w:space="0" w:color="auto"/>
                <w:bottom w:val="none" w:sz="0" w:space="0" w:color="auto"/>
                <w:right w:val="none" w:sz="0" w:space="0" w:color="auto"/>
              </w:divBdr>
            </w:div>
            <w:div w:id="131943207">
              <w:marLeft w:val="0"/>
              <w:marRight w:val="0"/>
              <w:marTop w:val="0"/>
              <w:marBottom w:val="0"/>
              <w:divBdr>
                <w:top w:val="none" w:sz="0" w:space="0" w:color="auto"/>
                <w:left w:val="none" w:sz="0" w:space="0" w:color="auto"/>
                <w:bottom w:val="none" w:sz="0" w:space="0" w:color="auto"/>
                <w:right w:val="none" w:sz="0" w:space="0" w:color="auto"/>
              </w:divBdr>
            </w:div>
            <w:div w:id="922182804">
              <w:marLeft w:val="0"/>
              <w:marRight w:val="0"/>
              <w:marTop w:val="0"/>
              <w:marBottom w:val="0"/>
              <w:divBdr>
                <w:top w:val="none" w:sz="0" w:space="0" w:color="auto"/>
                <w:left w:val="none" w:sz="0" w:space="0" w:color="auto"/>
                <w:bottom w:val="none" w:sz="0" w:space="0" w:color="auto"/>
                <w:right w:val="none" w:sz="0" w:space="0" w:color="auto"/>
              </w:divBdr>
            </w:div>
            <w:div w:id="395322276">
              <w:marLeft w:val="0"/>
              <w:marRight w:val="0"/>
              <w:marTop w:val="0"/>
              <w:marBottom w:val="0"/>
              <w:divBdr>
                <w:top w:val="none" w:sz="0" w:space="0" w:color="auto"/>
                <w:left w:val="none" w:sz="0" w:space="0" w:color="auto"/>
                <w:bottom w:val="none" w:sz="0" w:space="0" w:color="auto"/>
                <w:right w:val="none" w:sz="0" w:space="0" w:color="auto"/>
              </w:divBdr>
            </w:div>
            <w:div w:id="1585528052">
              <w:marLeft w:val="0"/>
              <w:marRight w:val="0"/>
              <w:marTop w:val="0"/>
              <w:marBottom w:val="0"/>
              <w:divBdr>
                <w:top w:val="none" w:sz="0" w:space="0" w:color="auto"/>
                <w:left w:val="none" w:sz="0" w:space="0" w:color="auto"/>
                <w:bottom w:val="none" w:sz="0" w:space="0" w:color="auto"/>
                <w:right w:val="none" w:sz="0" w:space="0" w:color="auto"/>
              </w:divBdr>
            </w:div>
            <w:div w:id="1813016141">
              <w:marLeft w:val="0"/>
              <w:marRight w:val="0"/>
              <w:marTop w:val="0"/>
              <w:marBottom w:val="0"/>
              <w:divBdr>
                <w:top w:val="none" w:sz="0" w:space="0" w:color="auto"/>
                <w:left w:val="none" w:sz="0" w:space="0" w:color="auto"/>
                <w:bottom w:val="none" w:sz="0" w:space="0" w:color="auto"/>
                <w:right w:val="none" w:sz="0" w:space="0" w:color="auto"/>
              </w:divBdr>
            </w:div>
            <w:div w:id="486631974">
              <w:marLeft w:val="0"/>
              <w:marRight w:val="0"/>
              <w:marTop w:val="0"/>
              <w:marBottom w:val="0"/>
              <w:divBdr>
                <w:top w:val="none" w:sz="0" w:space="0" w:color="auto"/>
                <w:left w:val="none" w:sz="0" w:space="0" w:color="auto"/>
                <w:bottom w:val="none" w:sz="0" w:space="0" w:color="auto"/>
                <w:right w:val="none" w:sz="0" w:space="0" w:color="auto"/>
              </w:divBdr>
            </w:div>
            <w:div w:id="1391031276">
              <w:marLeft w:val="0"/>
              <w:marRight w:val="0"/>
              <w:marTop w:val="0"/>
              <w:marBottom w:val="0"/>
              <w:divBdr>
                <w:top w:val="none" w:sz="0" w:space="0" w:color="auto"/>
                <w:left w:val="none" w:sz="0" w:space="0" w:color="auto"/>
                <w:bottom w:val="none" w:sz="0" w:space="0" w:color="auto"/>
                <w:right w:val="none" w:sz="0" w:space="0" w:color="auto"/>
              </w:divBdr>
            </w:div>
            <w:div w:id="1407876187">
              <w:marLeft w:val="0"/>
              <w:marRight w:val="0"/>
              <w:marTop w:val="0"/>
              <w:marBottom w:val="0"/>
              <w:divBdr>
                <w:top w:val="none" w:sz="0" w:space="0" w:color="auto"/>
                <w:left w:val="none" w:sz="0" w:space="0" w:color="auto"/>
                <w:bottom w:val="none" w:sz="0" w:space="0" w:color="auto"/>
                <w:right w:val="none" w:sz="0" w:space="0" w:color="auto"/>
              </w:divBdr>
            </w:div>
            <w:div w:id="1613976869">
              <w:marLeft w:val="0"/>
              <w:marRight w:val="0"/>
              <w:marTop w:val="0"/>
              <w:marBottom w:val="0"/>
              <w:divBdr>
                <w:top w:val="none" w:sz="0" w:space="0" w:color="auto"/>
                <w:left w:val="none" w:sz="0" w:space="0" w:color="auto"/>
                <w:bottom w:val="none" w:sz="0" w:space="0" w:color="auto"/>
                <w:right w:val="none" w:sz="0" w:space="0" w:color="auto"/>
              </w:divBdr>
            </w:div>
            <w:div w:id="334772281">
              <w:marLeft w:val="0"/>
              <w:marRight w:val="0"/>
              <w:marTop w:val="0"/>
              <w:marBottom w:val="0"/>
              <w:divBdr>
                <w:top w:val="none" w:sz="0" w:space="0" w:color="auto"/>
                <w:left w:val="none" w:sz="0" w:space="0" w:color="auto"/>
                <w:bottom w:val="none" w:sz="0" w:space="0" w:color="auto"/>
                <w:right w:val="none" w:sz="0" w:space="0" w:color="auto"/>
              </w:divBdr>
            </w:div>
            <w:div w:id="1869374500">
              <w:marLeft w:val="0"/>
              <w:marRight w:val="0"/>
              <w:marTop w:val="0"/>
              <w:marBottom w:val="0"/>
              <w:divBdr>
                <w:top w:val="none" w:sz="0" w:space="0" w:color="auto"/>
                <w:left w:val="none" w:sz="0" w:space="0" w:color="auto"/>
                <w:bottom w:val="none" w:sz="0" w:space="0" w:color="auto"/>
                <w:right w:val="none" w:sz="0" w:space="0" w:color="auto"/>
              </w:divBdr>
              <w:divsChild>
                <w:div w:id="42366126">
                  <w:marLeft w:val="0"/>
                  <w:marRight w:val="0"/>
                  <w:marTop w:val="0"/>
                  <w:marBottom w:val="0"/>
                  <w:divBdr>
                    <w:top w:val="none" w:sz="0" w:space="0" w:color="auto"/>
                    <w:left w:val="none" w:sz="0" w:space="0" w:color="auto"/>
                    <w:bottom w:val="none" w:sz="0" w:space="0" w:color="auto"/>
                    <w:right w:val="none" w:sz="0" w:space="0" w:color="auto"/>
                  </w:divBdr>
                </w:div>
                <w:div w:id="1560898033">
                  <w:marLeft w:val="0"/>
                  <w:marRight w:val="0"/>
                  <w:marTop w:val="0"/>
                  <w:marBottom w:val="0"/>
                  <w:divBdr>
                    <w:top w:val="none" w:sz="0" w:space="0" w:color="auto"/>
                    <w:left w:val="none" w:sz="0" w:space="0" w:color="auto"/>
                    <w:bottom w:val="none" w:sz="0" w:space="0" w:color="auto"/>
                    <w:right w:val="none" w:sz="0" w:space="0" w:color="auto"/>
                  </w:divBdr>
                </w:div>
                <w:div w:id="1586718250">
                  <w:marLeft w:val="0"/>
                  <w:marRight w:val="0"/>
                  <w:marTop w:val="0"/>
                  <w:marBottom w:val="0"/>
                  <w:divBdr>
                    <w:top w:val="none" w:sz="0" w:space="0" w:color="auto"/>
                    <w:left w:val="none" w:sz="0" w:space="0" w:color="auto"/>
                    <w:bottom w:val="none" w:sz="0" w:space="0" w:color="auto"/>
                    <w:right w:val="none" w:sz="0" w:space="0" w:color="auto"/>
                  </w:divBdr>
                </w:div>
                <w:div w:id="47337180">
                  <w:marLeft w:val="0"/>
                  <w:marRight w:val="0"/>
                  <w:marTop w:val="0"/>
                  <w:marBottom w:val="0"/>
                  <w:divBdr>
                    <w:top w:val="none" w:sz="0" w:space="0" w:color="auto"/>
                    <w:left w:val="none" w:sz="0" w:space="0" w:color="auto"/>
                    <w:bottom w:val="none" w:sz="0" w:space="0" w:color="auto"/>
                    <w:right w:val="none" w:sz="0" w:space="0" w:color="auto"/>
                  </w:divBdr>
                </w:div>
                <w:div w:id="1823429899">
                  <w:marLeft w:val="0"/>
                  <w:marRight w:val="0"/>
                  <w:marTop w:val="0"/>
                  <w:marBottom w:val="0"/>
                  <w:divBdr>
                    <w:top w:val="none" w:sz="0" w:space="0" w:color="auto"/>
                    <w:left w:val="none" w:sz="0" w:space="0" w:color="auto"/>
                    <w:bottom w:val="none" w:sz="0" w:space="0" w:color="auto"/>
                    <w:right w:val="none" w:sz="0" w:space="0" w:color="auto"/>
                  </w:divBdr>
                </w:div>
                <w:div w:id="766845792">
                  <w:marLeft w:val="0"/>
                  <w:marRight w:val="0"/>
                  <w:marTop w:val="0"/>
                  <w:marBottom w:val="0"/>
                  <w:divBdr>
                    <w:top w:val="none" w:sz="0" w:space="0" w:color="auto"/>
                    <w:left w:val="none" w:sz="0" w:space="0" w:color="auto"/>
                    <w:bottom w:val="none" w:sz="0" w:space="0" w:color="auto"/>
                    <w:right w:val="none" w:sz="0" w:space="0" w:color="auto"/>
                  </w:divBdr>
                </w:div>
                <w:div w:id="769738773">
                  <w:marLeft w:val="0"/>
                  <w:marRight w:val="0"/>
                  <w:marTop w:val="0"/>
                  <w:marBottom w:val="0"/>
                  <w:divBdr>
                    <w:top w:val="none" w:sz="0" w:space="0" w:color="auto"/>
                    <w:left w:val="none" w:sz="0" w:space="0" w:color="auto"/>
                    <w:bottom w:val="none" w:sz="0" w:space="0" w:color="auto"/>
                    <w:right w:val="none" w:sz="0" w:space="0" w:color="auto"/>
                  </w:divBdr>
                </w:div>
                <w:div w:id="1618172977">
                  <w:marLeft w:val="0"/>
                  <w:marRight w:val="0"/>
                  <w:marTop w:val="0"/>
                  <w:marBottom w:val="0"/>
                  <w:divBdr>
                    <w:top w:val="none" w:sz="0" w:space="0" w:color="auto"/>
                    <w:left w:val="none" w:sz="0" w:space="0" w:color="auto"/>
                    <w:bottom w:val="none" w:sz="0" w:space="0" w:color="auto"/>
                    <w:right w:val="none" w:sz="0" w:space="0" w:color="auto"/>
                  </w:divBdr>
                </w:div>
                <w:div w:id="1658223873">
                  <w:marLeft w:val="0"/>
                  <w:marRight w:val="0"/>
                  <w:marTop w:val="0"/>
                  <w:marBottom w:val="0"/>
                  <w:divBdr>
                    <w:top w:val="none" w:sz="0" w:space="0" w:color="auto"/>
                    <w:left w:val="none" w:sz="0" w:space="0" w:color="auto"/>
                    <w:bottom w:val="none" w:sz="0" w:space="0" w:color="auto"/>
                    <w:right w:val="none" w:sz="0" w:space="0" w:color="auto"/>
                  </w:divBdr>
                </w:div>
                <w:div w:id="1296259613">
                  <w:marLeft w:val="0"/>
                  <w:marRight w:val="0"/>
                  <w:marTop w:val="0"/>
                  <w:marBottom w:val="0"/>
                  <w:divBdr>
                    <w:top w:val="none" w:sz="0" w:space="0" w:color="auto"/>
                    <w:left w:val="none" w:sz="0" w:space="0" w:color="auto"/>
                    <w:bottom w:val="none" w:sz="0" w:space="0" w:color="auto"/>
                    <w:right w:val="none" w:sz="0" w:space="0" w:color="auto"/>
                  </w:divBdr>
                </w:div>
                <w:div w:id="837769250">
                  <w:marLeft w:val="0"/>
                  <w:marRight w:val="0"/>
                  <w:marTop w:val="0"/>
                  <w:marBottom w:val="0"/>
                  <w:divBdr>
                    <w:top w:val="none" w:sz="0" w:space="0" w:color="auto"/>
                    <w:left w:val="none" w:sz="0" w:space="0" w:color="auto"/>
                    <w:bottom w:val="none" w:sz="0" w:space="0" w:color="auto"/>
                    <w:right w:val="none" w:sz="0" w:space="0" w:color="auto"/>
                  </w:divBdr>
                </w:div>
                <w:div w:id="1024400534">
                  <w:marLeft w:val="0"/>
                  <w:marRight w:val="0"/>
                  <w:marTop w:val="0"/>
                  <w:marBottom w:val="0"/>
                  <w:divBdr>
                    <w:top w:val="none" w:sz="0" w:space="0" w:color="auto"/>
                    <w:left w:val="none" w:sz="0" w:space="0" w:color="auto"/>
                    <w:bottom w:val="none" w:sz="0" w:space="0" w:color="auto"/>
                    <w:right w:val="none" w:sz="0" w:space="0" w:color="auto"/>
                  </w:divBdr>
                </w:div>
                <w:div w:id="1009789984">
                  <w:marLeft w:val="0"/>
                  <w:marRight w:val="0"/>
                  <w:marTop w:val="0"/>
                  <w:marBottom w:val="0"/>
                  <w:divBdr>
                    <w:top w:val="none" w:sz="0" w:space="0" w:color="auto"/>
                    <w:left w:val="none" w:sz="0" w:space="0" w:color="auto"/>
                    <w:bottom w:val="none" w:sz="0" w:space="0" w:color="auto"/>
                    <w:right w:val="none" w:sz="0" w:space="0" w:color="auto"/>
                  </w:divBdr>
                </w:div>
                <w:div w:id="1458527290">
                  <w:marLeft w:val="0"/>
                  <w:marRight w:val="0"/>
                  <w:marTop w:val="0"/>
                  <w:marBottom w:val="0"/>
                  <w:divBdr>
                    <w:top w:val="none" w:sz="0" w:space="0" w:color="auto"/>
                    <w:left w:val="none" w:sz="0" w:space="0" w:color="auto"/>
                    <w:bottom w:val="none" w:sz="0" w:space="0" w:color="auto"/>
                    <w:right w:val="none" w:sz="0" w:space="0" w:color="auto"/>
                  </w:divBdr>
                </w:div>
                <w:div w:id="983003463">
                  <w:marLeft w:val="0"/>
                  <w:marRight w:val="0"/>
                  <w:marTop w:val="0"/>
                  <w:marBottom w:val="0"/>
                  <w:divBdr>
                    <w:top w:val="none" w:sz="0" w:space="0" w:color="auto"/>
                    <w:left w:val="none" w:sz="0" w:space="0" w:color="auto"/>
                    <w:bottom w:val="none" w:sz="0" w:space="0" w:color="auto"/>
                    <w:right w:val="none" w:sz="0" w:space="0" w:color="auto"/>
                  </w:divBdr>
                </w:div>
                <w:div w:id="1476682564">
                  <w:marLeft w:val="0"/>
                  <w:marRight w:val="0"/>
                  <w:marTop w:val="0"/>
                  <w:marBottom w:val="0"/>
                  <w:divBdr>
                    <w:top w:val="none" w:sz="0" w:space="0" w:color="auto"/>
                    <w:left w:val="none" w:sz="0" w:space="0" w:color="auto"/>
                    <w:bottom w:val="none" w:sz="0" w:space="0" w:color="auto"/>
                    <w:right w:val="none" w:sz="0" w:space="0" w:color="auto"/>
                  </w:divBdr>
                </w:div>
                <w:div w:id="1005789696">
                  <w:marLeft w:val="0"/>
                  <w:marRight w:val="0"/>
                  <w:marTop w:val="0"/>
                  <w:marBottom w:val="0"/>
                  <w:divBdr>
                    <w:top w:val="none" w:sz="0" w:space="0" w:color="auto"/>
                    <w:left w:val="none" w:sz="0" w:space="0" w:color="auto"/>
                    <w:bottom w:val="none" w:sz="0" w:space="0" w:color="auto"/>
                    <w:right w:val="none" w:sz="0" w:space="0" w:color="auto"/>
                  </w:divBdr>
                </w:div>
                <w:div w:id="1878080450">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609777249">
                  <w:marLeft w:val="0"/>
                  <w:marRight w:val="0"/>
                  <w:marTop w:val="0"/>
                  <w:marBottom w:val="0"/>
                  <w:divBdr>
                    <w:top w:val="none" w:sz="0" w:space="0" w:color="auto"/>
                    <w:left w:val="none" w:sz="0" w:space="0" w:color="auto"/>
                    <w:bottom w:val="none" w:sz="0" w:space="0" w:color="auto"/>
                    <w:right w:val="none" w:sz="0" w:space="0" w:color="auto"/>
                  </w:divBdr>
                </w:div>
                <w:div w:id="1500387553">
                  <w:marLeft w:val="0"/>
                  <w:marRight w:val="0"/>
                  <w:marTop w:val="0"/>
                  <w:marBottom w:val="0"/>
                  <w:divBdr>
                    <w:top w:val="none" w:sz="0" w:space="0" w:color="auto"/>
                    <w:left w:val="none" w:sz="0" w:space="0" w:color="auto"/>
                    <w:bottom w:val="none" w:sz="0" w:space="0" w:color="auto"/>
                    <w:right w:val="none" w:sz="0" w:space="0" w:color="auto"/>
                  </w:divBdr>
                </w:div>
                <w:div w:id="1917394472">
                  <w:marLeft w:val="0"/>
                  <w:marRight w:val="0"/>
                  <w:marTop w:val="0"/>
                  <w:marBottom w:val="0"/>
                  <w:divBdr>
                    <w:top w:val="none" w:sz="0" w:space="0" w:color="auto"/>
                    <w:left w:val="none" w:sz="0" w:space="0" w:color="auto"/>
                    <w:bottom w:val="none" w:sz="0" w:space="0" w:color="auto"/>
                    <w:right w:val="none" w:sz="0" w:space="0" w:color="auto"/>
                  </w:divBdr>
                </w:div>
                <w:div w:id="125205731">
                  <w:marLeft w:val="0"/>
                  <w:marRight w:val="0"/>
                  <w:marTop w:val="0"/>
                  <w:marBottom w:val="0"/>
                  <w:divBdr>
                    <w:top w:val="none" w:sz="0" w:space="0" w:color="auto"/>
                    <w:left w:val="none" w:sz="0" w:space="0" w:color="auto"/>
                    <w:bottom w:val="none" w:sz="0" w:space="0" w:color="auto"/>
                    <w:right w:val="none" w:sz="0" w:space="0" w:color="auto"/>
                  </w:divBdr>
                </w:div>
                <w:div w:id="1040281245">
                  <w:marLeft w:val="0"/>
                  <w:marRight w:val="0"/>
                  <w:marTop w:val="0"/>
                  <w:marBottom w:val="0"/>
                  <w:divBdr>
                    <w:top w:val="none" w:sz="0" w:space="0" w:color="auto"/>
                    <w:left w:val="none" w:sz="0" w:space="0" w:color="auto"/>
                    <w:bottom w:val="none" w:sz="0" w:space="0" w:color="auto"/>
                    <w:right w:val="none" w:sz="0" w:space="0" w:color="auto"/>
                  </w:divBdr>
                </w:div>
                <w:div w:id="702481895">
                  <w:marLeft w:val="0"/>
                  <w:marRight w:val="0"/>
                  <w:marTop w:val="0"/>
                  <w:marBottom w:val="0"/>
                  <w:divBdr>
                    <w:top w:val="none" w:sz="0" w:space="0" w:color="auto"/>
                    <w:left w:val="none" w:sz="0" w:space="0" w:color="auto"/>
                    <w:bottom w:val="none" w:sz="0" w:space="0" w:color="auto"/>
                    <w:right w:val="none" w:sz="0" w:space="0" w:color="auto"/>
                  </w:divBdr>
                </w:div>
                <w:div w:id="53744663">
                  <w:marLeft w:val="0"/>
                  <w:marRight w:val="0"/>
                  <w:marTop w:val="0"/>
                  <w:marBottom w:val="0"/>
                  <w:divBdr>
                    <w:top w:val="none" w:sz="0" w:space="0" w:color="auto"/>
                    <w:left w:val="none" w:sz="0" w:space="0" w:color="auto"/>
                    <w:bottom w:val="none" w:sz="0" w:space="0" w:color="auto"/>
                    <w:right w:val="none" w:sz="0" w:space="0" w:color="auto"/>
                  </w:divBdr>
                </w:div>
                <w:div w:id="1121413809">
                  <w:marLeft w:val="0"/>
                  <w:marRight w:val="0"/>
                  <w:marTop w:val="0"/>
                  <w:marBottom w:val="0"/>
                  <w:divBdr>
                    <w:top w:val="none" w:sz="0" w:space="0" w:color="auto"/>
                    <w:left w:val="none" w:sz="0" w:space="0" w:color="auto"/>
                    <w:bottom w:val="none" w:sz="0" w:space="0" w:color="auto"/>
                    <w:right w:val="none" w:sz="0" w:space="0" w:color="auto"/>
                  </w:divBdr>
                </w:div>
                <w:div w:id="583758963">
                  <w:marLeft w:val="0"/>
                  <w:marRight w:val="0"/>
                  <w:marTop w:val="0"/>
                  <w:marBottom w:val="0"/>
                  <w:divBdr>
                    <w:top w:val="none" w:sz="0" w:space="0" w:color="auto"/>
                    <w:left w:val="none" w:sz="0" w:space="0" w:color="auto"/>
                    <w:bottom w:val="none" w:sz="0" w:space="0" w:color="auto"/>
                    <w:right w:val="none" w:sz="0" w:space="0" w:color="auto"/>
                  </w:divBdr>
                </w:div>
                <w:div w:id="425464246">
                  <w:marLeft w:val="0"/>
                  <w:marRight w:val="0"/>
                  <w:marTop w:val="0"/>
                  <w:marBottom w:val="0"/>
                  <w:divBdr>
                    <w:top w:val="none" w:sz="0" w:space="0" w:color="auto"/>
                    <w:left w:val="none" w:sz="0" w:space="0" w:color="auto"/>
                    <w:bottom w:val="none" w:sz="0" w:space="0" w:color="auto"/>
                    <w:right w:val="none" w:sz="0" w:space="0" w:color="auto"/>
                  </w:divBdr>
                </w:div>
                <w:div w:id="1833763510">
                  <w:marLeft w:val="0"/>
                  <w:marRight w:val="0"/>
                  <w:marTop w:val="0"/>
                  <w:marBottom w:val="0"/>
                  <w:divBdr>
                    <w:top w:val="none" w:sz="0" w:space="0" w:color="auto"/>
                    <w:left w:val="none" w:sz="0" w:space="0" w:color="auto"/>
                    <w:bottom w:val="none" w:sz="0" w:space="0" w:color="auto"/>
                    <w:right w:val="none" w:sz="0" w:space="0" w:color="auto"/>
                  </w:divBdr>
                </w:div>
                <w:div w:id="2070494086">
                  <w:marLeft w:val="0"/>
                  <w:marRight w:val="0"/>
                  <w:marTop w:val="0"/>
                  <w:marBottom w:val="0"/>
                  <w:divBdr>
                    <w:top w:val="none" w:sz="0" w:space="0" w:color="auto"/>
                    <w:left w:val="none" w:sz="0" w:space="0" w:color="auto"/>
                    <w:bottom w:val="none" w:sz="0" w:space="0" w:color="auto"/>
                    <w:right w:val="none" w:sz="0" w:space="0" w:color="auto"/>
                  </w:divBdr>
                </w:div>
                <w:div w:id="712123112">
                  <w:marLeft w:val="0"/>
                  <w:marRight w:val="0"/>
                  <w:marTop w:val="0"/>
                  <w:marBottom w:val="0"/>
                  <w:divBdr>
                    <w:top w:val="none" w:sz="0" w:space="0" w:color="auto"/>
                    <w:left w:val="none" w:sz="0" w:space="0" w:color="auto"/>
                    <w:bottom w:val="none" w:sz="0" w:space="0" w:color="auto"/>
                    <w:right w:val="none" w:sz="0" w:space="0" w:color="auto"/>
                  </w:divBdr>
                </w:div>
                <w:div w:id="1073505022">
                  <w:marLeft w:val="0"/>
                  <w:marRight w:val="0"/>
                  <w:marTop w:val="0"/>
                  <w:marBottom w:val="0"/>
                  <w:divBdr>
                    <w:top w:val="none" w:sz="0" w:space="0" w:color="auto"/>
                    <w:left w:val="none" w:sz="0" w:space="0" w:color="auto"/>
                    <w:bottom w:val="none" w:sz="0" w:space="0" w:color="auto"/>
                    <w:right w:val="none" w:sz="0" w:space="0" w:color="auto"/>
                  </w:divBdr>
                </w:div>
                <w:div w:id="1478574774">
                  <w:marLeft w:val="0"/>
                  <w:marRight w:val="0"/>
                  <w:marTop w:val="0"/>
                  <w:marBottom w:val="0"/>
                  <w:divBdr>
                    <w:top w:val="none" w:sz="0" w:space="0" w:color="auto"/>
                    <w:left w:val="none" w:sz="0" w:space="0" w:color="auto"/>
                    <w:bottom w:val="none" w:sz="0" w:space="0" w:color="auto"/>
                    <w:right w:val="none" w:sz="0" w:space="0" w:color="auto"/>
                  </w:divBdr>
                </w:div>
                <w:div w:id="1784837252">
                  <w:marLeft w:val="0"/>
                  <w:marRight w:val="0"/>
                  <w:marTop w:val="0"/>
                  <w:marBottom w:val="0"/>
                  <w:divBdr>
                    <w:top w:val="none" w:sz="0" w:space="0" w:color="auto"/>
                    <w:left w:val="none" w:sz="0" w:space="0" w:color="auto"/>
                    <w:bottom w:val="none" w:sz="0" w:space="0" w:color="auto"/>
                    <w:right w:val="none" w:sz="0" w:space="0" w:color="auto"/>
                  </w:divBdr>
                </w:div>
                <w:div w:id="321927560">
                  <w:marLeft w:val="0"/>
                  <w:marRight w:val="0"/>
                  <w:marTop w:val="0"/>
                  <w:marBottom w:val="0"/>
                  <w:divBdr>
                    <w:top w:val="none" w:sz="0" w:space="0" w:color="auto"/>
                    <w:left w:val="none" w:sz="0" w:space="0" w:color="auto"/>
                    <w:bottom w:val="none" w:sz="0" w:space="0" w:color="auto"/>
                    <w:right w:val="none" w:sz="0" w:space="0" w:color="auto"/>
                  </w:divBdr>
                </w:div>
                <w:div w:id="805201699">
                  <w:marLeft w:val="0"/>
                  <w:marRight w:val="0"/>
                  <w:marTop w:val="0"/>
                  <w:marBottom w:val="0"/>
                  <w:divBdr>
                    <w:top w:val="none" w:sz="0" w:space="0" w:color="auto"/>
                    <w:left w:val="none" w:sz="0" w:space="0" w:color="auto"/>
                    <w:bottom w:val="none" w:sz="0" w:space="0" w:color="auto"/>
                    <w:right w:val="none" w:sz="0" w:space="0" w:color="auto"/>
                  </w:divBdr>
                </w:div>
                <w:div w:id="1250120843">
                  <w:marLeft w:val="0"/>
                  <w:marRight w:val="0"/>
                  <w:marTop w:val="0"/>
                  <w:marBottom w:val="0"/>
                  <w:divBdr>
                    <w:top w:val="none" w:sz="0" w:space="0" w:color="auto"/>
                    <w:left w:val="none" w:sz="0" w:space="0" w:color="auto"/>
                    <w:bottom w:val="none" w:sz="0" w:space="0" w:color="auto"/>
                    <w:right w:val="none" w:sz="0" w:space="0" w:color="auto"/>
                  </w:divBdr>
                </w:div>
                <w:div w:id="2018072806">
                  <w:marLeft w:val="0"/>
                  <w:marRight w:val="0"/>
                  <w:marTop w:val="0"/>
                  <w:marBottom w:val="0"/>
                  <w:divBdr>
                    <w:top w:val="none" w:sz="0" w:space="0" w:color="auto"/>
                    <w:left w:val="none" w:sz="0" w:space="0" w:color="auto"/>
                    <w:bottom w:val="none" w:sz="0" w:space="0" w:color="auto"/>
                    <w:right w:val="none" w:sz="0" w:space="0" w:color="auto"/>
                  </w:divBdr>
                </w:div>
                <w:div w:id="310642840">
                  <w:marLeft w:val="0"/>
                  <w:marRight w:val="0"/>
                  <w:marTop w:val="0"/>
                  <w:marBottom w:val="0"/>
                  <w:divBdr>
                    <w:top w:val="none" w:sz="0" w:space="0" w:color="auto"/>
                    <w:left w:val="none" w:sz="0" w:space="0" w:color="auto"/>
                    <w:bottom w:val="none" w:sz="0" w:space="0" w:color="auto"/>
                    <w:right w:val="none" w:sz="0" w:space="0" w:color="auto"/>
                  </w:divBdr>
                </w:div>
                <w:div w:id="912081629">
                  <w:marLeft w:val="0"/>
                  <w:marRight w:val="0"/>
                  <w:marTop w:val="0"/>
                  <w:marBottom w:val="0"/>
                  <w:divBdr>
                    <w:top w:val="none" w:sz="0" w:space="0" w:color="auto"/>
                    <w:left w:val="none" w:sz="0" w:space="0" w:color="auto"/>
                    <w:bottom w:val="none" w:sz="0" w:space="0" w:color="auto"/>
                    <w:right w:val="none" w:sz="0" w:space="0" w:color="auto"/>
                  </w:divBdr>
                </w:div>
                <w:div w:id="934629882">
                  <w:marLeft w:val="0"/>
                  <w:marRight w:val="0"/>
                  <w:marTop w:val="0"/>
                  <w:marBottom w:val="0"/>
                  <w:divBdr>
                    <w:top w:val="none" w:sz="0" w:space="0" w:color="auto"/>
                    <w:left w:val="none" w:sz="0" w:space="0" w:color="auto"/>
                    <w:bottom w:val="none" w:sz="0" w:space="0" w:color="auto"/>
                    <w:right w:val="none" w:sz="0" w:space="0" w:color="auto"/>
                  </w:divBdr>
                </w:div>
                <w:div w:id="1939678996">
                  <w:marLeft w:val="0"/>
                  <w:marRight w:val="0"/>
                  <w:marTop w:val="0"/>
                  <w:marBottom w:val="0"/>
                  <w:divBdr>
                    <w:top w:val="none" w:sz="0" w:space="0" w:color="auto"/>
                    <w:left w:val="none" w:sz="0" w:space="0" w:color="auto"/>
                    <w:bottom w:val="none" w:sz="0" w:space="0" w:color="auto"/>
                    <w:right w:val="none" w:sz="0" w:space="0" w:color="auto"/>
                  </w:divBdr>
                </w:div>
                <w:div w:id="9327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761">
          <w:marLeft w:val="0"/>
          <w:marRight w:val="0"/>
          <w:marTop w:val="0"/>
          <w:marBottom w:val="0"/>
          <w:divBdr>
            <w:top w:val="none" w:sz="0" w:space="0" w:color="auto"/>
            <w:left w:val="none" w:sz="0" w:space="0" w:color="auto"/>
            <w:bottom w:val="none" w:sz="0" w:space="0" w:color="auto"/>
            <w:right w:val="none" w:sz="0" w:space="0" w:color="auto"/>
          </w:divBdr>
          <w:divsChild>
            <w:div w:id="1939215365">
              <w:marLeft w:val="0"/>
              <w:marRight w:val="0"/>
              <w:marTop w:val="0"/>
              <w:marBottom w:val="0"/>
              <w:divBdr>
                <w:top w:val="none" w:sz="0" w:space="0" w:color="auto"/>
                <w:left w:val="none" w:sz="0" w:space="0" w:color="auto"/>
                <w:bottom w:val="none" w:sz="0" w:space="0" w:color="auto"/>
                <w:right w:val="none" w:sz="0" w:space="0" w:color="auto"/>
              </w:divBdr>
            </w:div>
            <w:div w:id="48499422">
              <w:marLeft w:val="0"/>
              <w:marRight w:val="0"/>
              <w:marTop w:val="0"/>
              <w:marBottom w:val="0"/>
              <w:divBdr>
                <w:top w:val="none" w:sz="0" w:space="0" w:color="auto"/>
                <w:left w:val="none" w:sz="0" w:space="0" w:color="auto"/>
                <w:bottom w:val="none" w:sz="0" w:space="0" w:color="auto"/>
                <w:right w:val="none" w:sz="0" w:space="0" w:color="auto"/>
              </w:divBdr>
            </w:div>
            <w:div w:id="1659185338">
              <w:marLeft w:val="0"/>
              <w:marRight w:val="0"/>
              <w:marTop w:val="0"/>
              <w:marBottom w:val="0"/>
              <w:divBdr>
                <w:top w:val="none" w:sz="0" w:space="0" w:color="auto"/>
                <w:left w:val="none" w:sz="0" w:space="0" w:color="auto"/>
                <w:bottom w:val="none" w:sz="0" w:space="0" w:color="auto"/>
                <w:right w:val="none" w:sz="0" w:space="0" w:color="auto"/>
              </w:divBdr>
            </w:div>
            <w:div w:id="1934165661">
              <w:marLeft w:val="0"/>
              <w:marRight w:val="0"/>
              <w:marTop w:val="0"/>
              <w:marBottom w:val="0"/>
              <w:divBdr>
                <w:top w:val="none" w:sz="0" w:space="0" w:color="auto"/>
                <w:left w:val="none" w:sz="0" w:space="0" w:color="auto"/>
                <w:bottom w:val="none" w:sz="0" w:space="0" w:color="auto"/>
                <w:right w:val="none" w:sz="0" w:space="0" w:color="auto"/>
              </w:divBdr>
            </w:div>
            <w:div w:id="799222305">
              <w:marLeft w:val="0"/>
              <w:marRight w:val="0"/>
              <w:marTop w:val="0"/>
              <w:marBottom w:val="0"/>
              <w:divBdr>
                <w:top w:val="none" w:sz="0" w:space="0" w:color="auto"/>
                <w:left w:val="none" w:sz="0" w:space="0" w:color="auto"/>
                <w:bottom w:val="none" w:sz="0" w:space="0" w:color="auto"/>
                <w:right w:val="none" w:sz="0" w:space="0" w:color="auto"/>
              </w:divBdr>
            </w:div>
            <w:div w:id="1349986069">
              <w:marLeft w:val="0"/>
              <w:marRight w:val="0"/>
              <w:marTop w:val="0"/>
              <w:marBottom w:val="0"/>
              <w:divBdr>
                <w:top w:val="none" w:sz="0" w:space="0" w:color="auto"/>
                <w:left w:val="none" w:sz="0" w:space="0" w:color="auto"/>
                <w:bottom w:val="none" w:sz="0" w:space="0" w:color="auto"/>
                <w:right w:val="none" w:sz="0" w:space="0" w:color="auto"/>
              </w:divBdr>
            </w:div>
            <w:div w:id="1728603267">
              <w:marLeft w:val="0"/>
              <w:marRight w:val="0"/>
              <w:marTop w:val="0"/>
              <w:marBottom w:val="0"/>
              <w:divBdr>
                <w:top w:val="none" w:sz="0" w:space="0" w:color="auto"/>
                <w:left w:val="none" w:sz="0" w:space="0" w:color="auto"/>
                <w:bottom w:val="none" w:sz="0" w:space="0" w:color="auto"/>
                <w:right w:val="none" w:sz="0" w:space="0" w:color="auto"/>
              </w:divBdr>
            </w:div>
            <w:div w:id="496500902">
              <w:marLeft w:val="0"/>
              <w:marRight w:val="0"/>
              <w:marTop w:val="0"/>
              <w:marBottom w:val="0"/>
              <w:divBdr>
                <w:top w:val="none" w:sz="0" w:space="0" w:color="auto"/>
                <w:left w:val="none" w:sz="0" w:space="0" w:color="auto"/>
                <w:bottom w:val="none" w:sz="0" w:space="0" w:color="auto"/>
                <w:right w:val="none" w:sz="0" w:space="0" w:color="auto"/>
              </w:divBdr>
            </w:div>
            <w:div w:id="1908958619">
              <w:marLeft w:val="0"/>
              <w:marRight w:val="0"/>
              <w:marTop w:val="0"/>
              <w:marBottom w:val="0"/>
              <w:divBdr>
                <w:top w:val="none" w:sz="0" w:space="0" w:color="auto"/>
                <w:left w:val="none" w:sz="0" w:space="0" w:color="auto"/>
                <w:bottom w:val="none" w:sz="0" w:space="0" w:color="auto"/>
                <w:right w:val="none" w:sz="0" w:space="0" w:color="auto"/>
              </w:divBdr>
            </w:div>
            <w:div w:id="1211115752">
              <w:marLeft w:val="0"/>
              <w:marRight w:val="0"/>
              <w:marTop w:val="0"/>
              <w:marBottom w:val="0"/>
              <w:divBdr>
                <w:top w:val="none" w:sz="0" w:space="0" w:color="auto"/>
                <w:left w:val="none" w:sz="0" w:space="0" w:color="auto"/>
                <w:bottom w:val="none" w:sz="0" w:space="0" w:color="auto"/>
                <w:right w:val="none" w:sz="0" w:space="0" w:color="auto"/>
              </w:divBdr>
              <w:divsChild>
                <w:div w:id="221016238">
                  <w:marLeft w:val="0"/>
                  <w:marRight w:val="0"/>
                  <w:marTop w:val="0"/>
                  <w:marBottom w:val="0"/>
                  <w:divBdr>
                    <w:top w:val="none" w:sz="0" w:space="0" w:color="auto"/>
                    <w:left w:val="none" w:sz="0" w:space="0" w:color="auto"/>
                    <w:bottom w:val="none" w:sz="0" w:space="0" w:color="auto"/>
                    <w:right w:val="none" w:sz="0" w:space="0" w:color="auto"/>
                  </w:divBdr>
                </w:div>
                <w:div w:id="1593077349">
                  <w:marLeft w:val="0"/>
                  <w:marRight w:val="0"/>
                  <w:marTop w:val="0"/>
                  <w:marBottom w:val="0"/>
                  <w:divBdr>
                    <w:top w:val="none" w:sz="0" w:space="0" w:color="auto"/>
                    <w:left w:val="none" w:sz="0" w:space="0" w:color="auto"/>
                    <w:bottom w:val="none" w:sz="0" w:space="0" w:color="auto"/>
                    <w:right w:val="none" w:sz="0" w:space="0" w:color="auto"/>
                  </w:divBdr>
                </w:div>
                <w:div w:id="1074359243">
                  <w:marLeft w:val="0"/>
                  <w:marRight w:val="0"/>
                  <w:marTop w:val="0"/>
                  <w:marBottom w:val="0"/>
                  <w:divBdr>
                    <w:top w:val="none" w:sz="0" w:space="0" w:color="auto"/>
                    <w:left w:val="none" w:sz="0" w:space="0" w:color="auto"/>
                    <w:bottom w:val="none" w:sz="0" w:space="0" w:color="auto"/>
                    <w:right w:val="none" w:sz="0" w:space="0" w:color="auto"/>
                  </w:divBdr>
                </w:div>
                <w:div w:id="1730612213">
                  <w:marLeft w:val="0"/>
                  <w:marRight w:val="0"/>
                  <w:marTop w:val="0"/>
                  <w:marBottom w:val="0"/>
                  <w:divBdr>
                    <w:top w:val="none" w:sz="0" w:space="0" w:color="auto"/>
                    <w:left w:val="none" w:sz="0" w:space="0" w:color="auto"/>
                    <w:bottom w:val="none" w:sz="0" w:space="0" w:color="auto"/>
                    <w:right w:val="none" w:sz="0" w:space="0" w:color="auto"/>
                  </w:divBdr>
                </w:div>
                <w:div w:id="1205562188">
                  <w:marLeft w:val="0"/>
                  <w:marRight w:val="0"/>
                  <w:marTop w:val="0"/>
                  <w:marBottom w:val="0"/>
                  <w:divBdr>
                    <w:top w:val="none" w:sz="0" w:space="0" w:color="auto"/>
                    <w:left w:val="none" w:sz="0" w:space="0" w:color="auto"/>
                    <w:bottom w:val="none" w:sz="0" w:space="0" w:color="auto"/>
                    <w:right w:val="none" w:sz="0" w:space="0" w:color="auto"/>
                  </w:divBdr>
                </w:div>
                <w:div w:id="1977569300">
                  <w:marLeft w:val="0"/>
                  <w:marRight w:val="0"/>
                  <w:marTop w:val="0"/>
                  <w:marBottom w:val="0"/>
                  <w:divBdr>
                    <w:top w:val="none" w:sz="0" w:space="0" w:color="auto"/>
                    <w:left w:val="none" w:sz="0" w:space="0" w:color="auto"/>
                    <w:bottom w:val="none" w:sz="0" w:space="0" w:color="auto"/>
                    <w:right w:val="none" w:sz="0" w:space="0" w:color="auto"/>
                  </w:divBdr>
                </w:div>
                <w:div w:id="699550927">
                  <w:marLeft w:val="0"/>
                  <w:marRight w:val="0"/>
                  <w:marTop w:val="0"/>
                  <w:marBottom w:val="0"/>
                  <w:divBdr>
                    <w:top w:val="none" w:sz="0" w:space="0" w:color="auto"/>
                    <w:left w:val="none" w:sz="0" w:space="0" w:color="auto"/>
                    <w:bottom w:val="none" w:sz="0" w:space="0" w:color="auto"/>
                    <w:right w:val="none" w:sz="0" w:space="0" w:color="auto"/>
                  </w:divBdr>
                </w:div>
                <w:div w:id="754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530">
          <w:marLeft w:val="0"/>
          <w:marRight w:val="0"/>
          <w:marTop w:val="0"/>
          <w:marBottom w:val="0"/>
          <w:divBdr>
            <w:top w:val="none" w:sz="0" w:space="0" w:color="auto"/>
            <w:left w:val="none" w:sz="0" w:space="0" w:color="auto"/>
            <w:bottom w:val="none" w:sz="0" w:space="0" w:color="auto"/>
            <w:right w:val="none" w:sz="0" w:space="0" w:color="auto"/>
          </w:divBdr>
          <w:divsChild>
            <w:div w:id="761225573">
              <w:marLeft w:val="0"/>
              <w:marRight w:val="0"/>
              <w:marTop w:val="0"/>
              <w:marBottom w:val="0"/>
              <w:divBdr>
                <w:top w:val="none" w:sz="0" w:space="0" w:color="auto"/>
                <w:left w:val="none" w:sz="0" w:space="0" w:color="auto"/>
                <w:bottom w:val="none" w:sz="0" w:space="0" w:color="auto"/>
                <w:right w:val="none" w:sz="0" w:space="0" w:color="auto"/>
              </w:divBdr>
            </w:div>
            <w:div w:id="1992060235">
              <w:marLeft w:val="0"/>
              <w:marRight w:val="0"/>
              <w:marTop w:val="0"/>
              <w:marBottom w:val="0"/>
              <w:divBdr>
                <w:top w:val="none" w:sz="0" w:space="0" w:color="auto"/>
                <w:left w:val="none" w:sz="0" w:space="0" w:color="auto"/>
                <w:bottom w:val="none" w:sz="0" w:space="0" w:color="auto"/>
                <w:right w:val="none" w:sz="0" w:space="0" w:color="auto"/>
              </w:divBdr>
            </w:div>
            <w:div w:id="153689646">
              <w:marLeft w:val="0"/>
              <w:marRight w:val="0"/>
              <w:marTop w:val="0"/>
              <w:marBottom w:val="0"/>
              <w:divBdr>
                <w:top w:val="none" w:sz="0" w:space="0" w:color="auto"/>
                <w:left w:val="none" w:sz="0" w:space="0" w:color="auto"/>
                <w:bottom w:val="none" w:sz="0" w:space="0" w:color="auto"/>
                <w:right w:val="none" w:sz="0" w:space="0" w:color="auto"/>
              </w:divBdr>
            </w:div>
            <w:div w:id="1303389327">
              <w:marLeft w:val="0"/>
              <w:marRight w:val="0"/>
              <w:marTop w:val="0"/>
              <w:marBottom w:val="0"/>
              <w:divBdr>
                <w:top w:val="none" w:sz="0" w:space="0" w:color="auto"/>
                <w:left w:val="none" w:sz="0" w:space="0" w:color="auto"/>
                <w:bottom w:val="none" w:sz="0" w:space="0" w:color="auto"/>
                <w:right w:val="none" w:sz="0" w:space="0" w:color="auto"/>
              </w:divBdr>
            </w:div>
            <w:div w:id="397560826">
              <w:marLeft w:val="0"/>
              <w:marRight w:val="0"/>
              <w:marTop w:val="0"/>
              <w:marBottom w:val="0"/>
              <w:divBdr>
                <w:top w:val="none" w:sz="0" w:space="0" w:color="auto"/>
                <w:left w:val="none" w:sz="0" w:space="0" w:color="auto"/>
                <w:bottom w:val="none" w:sz="0" w:space="0" w:color="auto"/>
                <w:right w:val="none" w:sz="0" w:space="0" w:color="auto"/>
              </w:divBdr>
            </w:div>
            <w:div w:id="1699812866">
              <w:marLeft w:val="0"/>
              <w:marRight w:val="0"/>
              <w:marTop w:val="0"/>
              <w:marBottom w:val="0"/>
              <w:divBdr>
                <w:top w:val="none" w:sz="0" w:space="0" w:color="auto"/>
                <w:left w:val="none" w:sz="0" w:space="0" w:color="auto"/>
                <w:bottom w:val="none" w:sz="0" w:space="0" w:color="auto"/>
                <w:right w:val="none" w:sz="0" w:space="0" w:color="auto"/>
              </w:divBdr>
            </w:div>
            <w:div w:id="1478953036">
              <w:marLeft w:val="0"/>
              <w:marRight w:val="0"/>
              <w:marTop w:val="0"/>
              <w:marBottom w:val="0"/>
              <w:divBdr>
                <w:top w:val="none" w:sz="0" w:space="0" w:color="auto"/>
                <w:left w:val="none" w:sz="0" w:space="0" w:color="auto"/>
                <w:bottom w:val="none" w:sz="0" w:space="0" w:color="auto"/>
                <w:right w:val="none" w:sz="0" w:space="0" w:color="auto"/>
              </w:divBdr>
            </w:div>
            <w:div w:id="1690982014">
              <w:marLeft w:val="0"/>
              <w:marRight w:val="0"/>
              <w:marTop w:val="0"/>
              <w:marBottom w:val="0"/>
              <w:divBdr>
                <w:top w:val="none" w:sz="0" w:space="0" w:color="auto"/>
                <w:left w:val="none" w:sz="0" w:space="0" w:color="auto"/>
                <w:bottom w:val="none" w:sz="0" w:space="0" w:color="auto"/>
                <w:right w:val="none" w:sz="0" w:space="0" w:color="auto"/>
              </w:divBdr>
            </w:div>
            <w:div w:id="959381722">
              <w:marLeft w:val="0"/>
              <w:marRight w:val="0"/>
              <w:marTop w:val="0"/>
              <w:marBottom w:val="0"/>
              <w:divBdr>
                <w:top w:val="none" w:sz="0" w:space="0" w:color="auto"/>
                <w:left w:val="none" w:sz="0" w:space="0" w:color="auto"/>
                <w:bottom w:val="none" w:sz="0" w:space="0" w:color="auto"/>
                <w:right w:val="none" w:sz="0" w:space="0" w:color="auto"/>
              </w:divBdr>
            </w:div>
            <w:div w:id="990914459">
              <w:marLeft w:val="0"/>
              <w:marRight w:val="0"/>
              <w:marTop w:val="0"/>
              <w:marBottom w:val="0"/>
              <w:divBdr>
                <w:top w:val="none" w:sz="0" w:space="0" w:color="auto"/>
                <w:left w:val="none" w:sz="0" w:space="0" w:color="auto"/>
                <w:bottom w:val="none" w:sz="0" w:space="0" w:color="auto"/>
                <w:right w:val="none" w:sz="0" w:space="0" w:color="auto"/>
              </w:divBdr>
            </w:div>
            <w:div w:id="169806146">
              <w:marLeft w:val="0"/>
              <w:marRight w:val="0"/>
              <w:marTop w:val="0"/>
              <w:marBottom w:val="0"/>
              <w:divBdr>
                <w:top w:val="none" w:sz="0" w:space="0" w:color="auto"/>
                <w:left w:val="none" w:sz="0" w:space="0" w:color="auto"/>
                <w:bottom w:val="none" w:sz="0" w:space="0" w:color="auto"/>
                <w:right w:val="none" w:sz="0" w:space="0" w:color="auto"/>
              </w:divBdr>
            </w:div>
            <w:div w:id="1043746502">
              <w:marLeft w:val="0"/>
              <w:marRight w:val="0"/>
              <w:marTop w:val="0"/>
              <w:marBottom w:val="0"/>
              <w:divBdr>
                <w:top w:val="none" w:sz="0" w:space="0" w:color="auto"/>
                <w:left w:val="none" w:sz="0" w:space="0" w:color="auto"/>
                <w:bottom w:val="none" w:sz="0" w:space="0" w:color="auto"/>
                <w:right w:val="none" w:sz="0" w:space="0" w:color="auto"/>
              </w:divBdr>
            </w:div>
            <w:div w:id="245113861">
              <w:marLeft w:val="0"/>
              <w:marRight w:val="0"/>
              <w:marTop w:val="0"/>
              <w:marBottom w:val="0"/>
              <w:divBdr>
                <w:top w:val="none" w:sz="0" w:space="0" w:color="auto"/>
                <w:left w:val="none" w:sz="0" w:space="0" w:color="auto"/>
                <w:bottom w:val="none" w:sz="0" w:space="0" w:color="auto"/>
                <w:right w:val="none" w:sz="0" w:space="0" w:color="auto"/>
              </w:divBdr>
            </w:div>
            <w:div w:id="1523087539">
              <w:marLeft w:val="0"/>
              <w:marRight w:val="0"/>
              <w:marTop w:val="0"/>
              <w:marBottom w:val="0"/>
              <w:divBdr>
                <w:top w:val="none" w:sz="0" w:space="0" w:color="auto"/>
                <w:left w:val="none" w:sz="0" w:space="0" w:color="auto"/>
                <w:bottom w:val="none" w:sz="0" w:space="0" w:color="auto"/>
                <w:right w:val="none" w:sz="0" w:space="0" w:color="auto"/>
              </w:divBdr>
            </w:div>
            <w:div w:id="672493961">
              <w:marLeft w:val="0"/>
              <w:marRight w:val="0"/>
              <w:marTop w:val="0"/>
              <w:marBottom w:val="0"/>
              <w:divBdr>
                <w:top w:val="none" w:sz="0" w:space="0" w:color="auto"/>
                <w:left w:val="none" w:sz="0" w:space="0" w:color="auto"/>
                <w:bottom w:val="none" w:sz="0" w:space="0" w:color="auto"/>
                <w:right w:val="none" w:sz="0" w:space="0" w:color="auto"/>
              </w:divBdr>
            </w:div>
            <w:div w:id="954019561">
              <w:marLeft w:val="0"/>
              <w:marRight w:val="0"/>
              <w:marTop w:val="0"/>
              <w:marBottom w:val="0"/>
              <w:divBdr>
                <w:top w:val="none" w:sz="0" w:space="0" w:color="auto"/>
                <w:left w:val="none" w:sz="0" w:space="0" w:color="auto"/>
                <w:bottom w:val="none" w:sz="0" w:space="0" w:color="auto"/>
                <w:right w:val="none" w:sz="0" w:space="0" w:color="auto"/>
              </w:divBdr>
            </w:div>
            <w:div w:id="987436842">
              <w:marLeft w:val="0"/>
              <w:marRight w:val="0"/>
              <w:marTop w:val="0"/>
              <w:marBottom w:val="0"/>
              <w:divBdr>
                <w:top w:val="none" w:sz="0" w:space="0" w:color="auto"/>
                <w:left w:val="none" w:sz="0" w:space="0" w:color="auto"/>
                <w:bottom w:val="none" w:sz="0" w:space="0" w:color="auto"/>
                <w:right w:val="none" w:sz="0" w:space="0" w:color="auto"/>
              </w:divBdr>
            </w:div>
            <w:div w:id="916862358">
              <w:marLeft w:val="0"/>
              <w:marRight w:val="0"/>
              <w:marTop w:val="0"/>
              <w:marBottom w:val="0"/>
              <w:divBdr>
                <w:top w:val="none" w:sz="0" w:space="0" w:color="auto"/>
                <w:left w:val="none" w:sz="0" w:space="0" w:color="auto"/>
                <w:bottom w:val="none" w:sz="0" w:space="0" w:color="auto"/>
                <w:right w:val="none" w:sz="0" w:space="0" w:color="auto"/>
              </w:divBdr>
            </w:div>
            <w:div w:id="1103764299">
              <w:marLeft w:val="0"/>
              <w:marRight w:val="0"/>
              <w:marTop w:val="0"/>
              <w:marBottom w:val="0"/>
              <w:divBdr>
                <w:top w:val="none" w:sz="0" w:space="0" w:color="auto"/>
                <w:left w:val="none" w:sz="0" w:space="0" w:color="auto"/>
                <w:bottom w:val="none" w:sz="0" w:space="0" w:color="auto"/>
                <w:right w:val="none" w:sz="0" w:space="0" w:color="auto"/>
              </w:divBdr>
            </w:div>
            <w:div w:id="728498932">
              <w:marLeft w:val="0"/>
              <w:marRight w:val="0"/>
              <w:marTop w:val="0"/>
              <w:marBottom w:val="0"/>
              <w:divBdr>
                <w:top w:val="none" w:sz="0" w:space="0" w:color="auto"/>
                <w:left w:val="none" w:sz="0" w:space="0" w:color="auto"/>
                <w:bottom w:val="none" w:sz="0" w:space="0" w:color="auto"/>
                <w:right w:val="none" w:sz="0" w:space="0" w:color="auto"/>
              </w:divBdr>
            </w:div>
            <w:div w:id="1179659477">
              <w:marLeft w:val="0"/>
              <w:marRight w:val="0"/>
              <w:marTop w:val="0"/>
              <w:marBottom w:val="0"/>
              <w:divBdr>
                <w:top w:val="none" w:sz="0" w:space="0" w:color="auto"/>
                <w:left w:val="none" w:sz="0" w:space="0" w:color="auto"/>
                <w:bottom w:val="none" w:sz="0" w:space="0" w:color="auto"/>
                <w:right w:val="none" w:sz="0" w:space="0" w:color="auto"/>
              </w:divBdr>
            </w:div>
            <w:div w:id="2134320028">
              <w:marLeft w:val="0"/>
              <w:marRight w:val="0"/>
              <w:marTop w:val="0"/>
              <w:marBottom w:val="0"/>
              <w:divBdr>
                <w:top w:val="none" w:sz="0" w:space="0" w:color="auto"/>
                <w:left w:val="none" w:sz="0" w:space="0" w:color="auto"/>
                <w:bottom w:val="none" w:sz="0" w:space="0" w:color="auto"/>
                <w:right w:val="none" w:sz="0" w:space="0" w:color="auto"/>
              </w:divBdr>
            </w:div>
            <w:div w:id="739182231">
              <w:marLeft w:val="0"/>
              <w:marRight w:val="0"/>
              <w:marTop w:val="0"/>
              <w:marBottom w:val="0"/>
              <w:divBdr>
                <w:top w:val="none" w:sz="0" w:space="0" w:color="auto"/>
                <w:left w:val="none" w:sz="0" w:space="0" w:color="auto"/>
                <w:bottom w:val="none" w:sz="0" w:space="0" w:color="auto"/>
                <w:right w:val="none" w:sz="0" w:space="0" w:color="auto"/>
              </w:divBdr>
            </w:div>
            <w:div w:id="1774980160">
              <w:marLeft w:val="0"/>
              <w:marRight w:val="0"/>
              <w:marTop w:val="0"/>
              <w:marBottom w:val="0"/>
              <w:divBdr>
                <w:top w:val="none" w:sz="0" w:space="0" w:color="auto"/>
                <w:left w:val="none" w:sz="0" w:space="0" w:color="auto"/>
                <w:bottom w:val="none" w:sz="0" w:space="0" w:color="auto"/>
                <w:right w:val="none" w:sz="0" w:space="0" w:color="auto"/>
              </w:divBdr>
            </w:div>
            <w:div w:id="289630354">
              <w:marLeft w:val="0"/>
              <w:marRight w:val="0"/>
              <w:marTop w:val="0"/>
              <w:marBottom w:val="0"/>
              <w:divBdr>
                <w:top w:val="none" w:sz="0" w:space="0" w:color="auto"/>
                <w:left w:val="none" w:sz="0" w:space="0" w:color="auto"/>
                <w:bottom w:val="none" w:sz="0" w:space="0" w:color="auto"/>
                <w:right w:val="none" w:sz="0" w:space="0" w:color="auto"/>
              </w:divBdr>
            </w:div>
            <w:div w:id="1663925259">
              <w:marLeft w:val="0"/>
              <w:marRight w:val="0"/>
              <w:marTop w:val="0"/>
              <w:marBottom w:val="0"/>
              <w:divBdr>
                <w:top w:val="none" w:sz="0" w:space="0" w:color="auto"/>
                <w:left w:val="none" w:sz="0" w:space="0" w:color="auto"/>
                <w:bottom w:val="none" w:sz="0" w:space="0" w:color="auto"/>
                <w:right w:val="none" w:sz="0" w:space="0" w:color="auto"/>
              </w:divBdr>
            </w:div>
            <w:div w:id="1568342240">
              <w:marLeft w:val="0"/>
              <w:marRight w:val="0"/>
              <w:marTop w:val="0"/>
              <w:marBottom w:val="0"/>
              <w:divBdr>
                <w:top w:val="none" w:sz="0" w:space="0" w:color="auto"/>
                <w:left w:val="none" w:sz="0" w:space="0" w:color="auto"/>
                <w:bottom w:val="none" w:sz="0" w:space="0" w:color="auto"/>
                <w:right w:val="none" w:sz="0" w:space="0" w:color="auto"/>
              </w:divBdr>
            </w:div>
            <w:div w:id="278729958">
              <w:marLeft w:val="0"/>
              <w:marRight w:val="0"/>
              <w:marTop w:val="0"/>
              <w:marBottom w:val="0"/>
              <w:divBdr>
                <w:top w:val="none" w:sz="0" w:space="0" w:color="auto"/>
                <w:left w:val="none" w:sz="0" w:space="0" w:color="auto"/>
                <w:bottom w:val="none" w:sz="0" w:space="0" w:color="auto"/>
                <w:right w:val="none" w:sz="0" w:space="0" w:color="auto"/>
              </w:divBdr>
            </w:div>
            <w:div w:id="975646743">
              <w:marLeft w:val="0"/>
              <w:marRight w:val="0"/>
              <w:marTop w:val="0"/>
              <w:marBottom w:val="0"/>
              <w:divBdr>
                <w:top w:val="none" w:sz="0" w:space="0" w:color="auto"/>
                <w:left w:val="none" w:sz="0" w:space="0" w:color="auto"/>
                <w:bottom w:val="none" w:sz="0" w:space="0" w:color="auto"/>
                <w:right w:val="none" w:sz="0" w:space="0" w:color="auto"/>
              </w:divBdr>
            </w:div>
            <w:div w:id="2117677656">
              <w:marLeft w:val="0"/>
              <w:marRight w:val="0"/>
              <w:marTop w:val="0"/>
              <w:marBottom w:val="0"/>
              <w:divBdr>
                <w:top w:val="none" w:sz="0" w:space="0" w:color="auto"/>
                <w:left w:val="none" w:sz="0" w:space="0" w:color="auto"/>
                <w:bottom w:val="none" w:sz="0" w:space="0" w:color="auto"/>
                <w:right w:val="none" w:sz="0" w:space="0" w:color="auto"/>
              </w:divBdr>
            </w:div>
            <w:div w:id="1692342170">
              <w:marLeft w:val="0"/>
              <w:marRight w:val="0"/>
              <w:marTop w:val="0"/>
              <w:marBottom w:val="0"/>
              <w:divBdr>
                <w:top w:val="none" w:sz="0" w:space="0" w:color="auto"/>
                <w:left w:val="none" w:sz="0" w:space="0" w:color="auto"/>
                <w:bottom w:val="none" w:sz="0" w:space="0" w:color="auto"/>
                <w:right w:val="none" w:sz="0" w:space="0" w:color="auto"/>
              </w:divBdr>
            </w:div>
            <w:div w:id="2063401088">
              <w:marLeft w:val="0"/>
              <w:marRight w:val="0"/>
              <w:marTop w:val="0"/>
              <w:marBottom w:val="0"/>
              <w:divBdr>
                <w:top w:val="none" w:sz="0" w:space="0" w:color="auto"/>
                <w:left w:val="none" w:sz="0" w:space="0" w:color="auto"/>
                <w:bottom w:val="none" w:sz="0" w:space="0" w:color="auto"/>
                <w:right w:val="none" w:sz="0" w:space="0" w:color="auto"/>
              </w:divBdr>
            </w:div>
            <w:div w:id="762915286">
              <w:marLeft w:val="0"/>
              <w:marRight w:val="0"/>
              <w:marTop w:val="0"/>
              <w:marBottom w:val="0"/>
              <w:divBdr>
                <w:top w:val="none" w:sz="0" w:space="0" w:color="auto"/>
                <w:left w:val="none" w:sz="0" w:space="0" w:color="auto"/>
                <w:bottom w:val="none" w:sz="0" w:space="0" w:color="auto"/>
                <w:right w:val="none" w:sz="0" w:space="0" w:color="auto"/>
              </w:divBdr>
            </w:div>
            <w:div w:id="411201038">
              <w:marLeft w:val="0"/>
              <w:marRight w:val="0"/>
              <w:marTop w:val="0"/>
              <w:marBottom w:val="0"/>
              <w:divBdr>
                <w:top w:val="none" w:sz="0" w:space="0" w:color="auto"/>
                <w:left w:val="none" w:sz="0" w:space="0" w:color="auto"/>
                <w:bottom w:val="none" w:sz="0" w:space="0" w:color="auto"/>
                <w:right w:val="none" w:sz="0" w:space="0" w:color="auto"/>
              </w:divBdr>
            </w:div>
            <w:div w:id="874075727">
              <w:marLeft w:val="0"/>
              <w:marRight w:val="0"/>
              <w:marTop w:val="0"/>
              <w:marBottom w:val="0"/>
              <w:divBdr>
                <w:top w:val="none" w:sz="0" w:space="0" w:color="auto"/>
                <w:left w:val="none" w:sz="0" w:space="0" w:color="auto"/>
                <w:bottom w:val="none" w:sz="0" w:space="0" w:color="auto"/>
                <w:right w:val="none" w:sz="0" w:space="0" w:color="auto"/>
              </w:divBdr>
            </w:div>
            <w:div w:id="1155032638">
              <w:marLeft w:val="0"/>
              <w:marRight w:val="0"/>
              <w:marTop w:val="0"/>
              <w:marBottom w:val="0"/>
              <w:divBdr>
                <w:top w:val="none" w:sz="0" w:space="0" w:color="auto"/>
                <w:left w:val="none" w:sz="0" w:space="0" w:color="auto"/>
                <w:bottom w:val="none" w:sz="0" w:space="0" w:color="auto"/>
                <w:right w:val="none" w:sz="0" w:space="0" w:color="auto"/>
              </w:divBdr>
            </w:div>
            <w:div w:id="2139181602">
              <w:marLeft w:val="0"/>
              <w:marRight w:val="0"/>
              <w:marTop w:val="0"/>
              <w:marBottom w:val="0"/>
              <w:divBdr>
                <w:top w:val="none" w:sz="0" w:space="0" w:color="auto"/>
                <w:left w:val="none" w:sz="0" w:space="0" w:color="auto"/>
                <w:bottom w:val="none" w:sz="0" w:space="0" w:color="auto"/>
                <w:right w:val="none" w:sz="0" w:space="0" w:color="auto"/>
              </w:divBdr>
            </w:div>
            <w:div w:id="1574659928">
              <w:marLeft w:val="0"/>
              <w:marRight w:val="0"/>
              <w:marTop w:val="0"/>
              <w:marBottom w:val="0"/>
              <w:divBdr>
                <w:top w:val="none" w:sz="0" w:space="0" w:color="auto"/>
                <w:left w:val="none" w:sz="0" w:space="0" w:color="auto"/>
                <w:bottom w:val="none" w:sz="0" w:space="0" w:color="auto"/>
                <w:right w:val="none" w:sz="0" w:space="0" w:color="auto"/>
              </w:divBdr>
              <w:divsChild>
                <w:div w:id="2074159913">
                  <w:marLeft w:val="0"/>
                  <w:marRight w:val="0"/>
                  <w:marTop w:val="0"/>
                  <w:marBottom w:val="0"/>
                  <w:divBdr>
                    <w:top w:val="none" w:sz="0" w:space="0" w:color="auto"/>
                    <w:left w:val="none" w:sz="0" w:space="0" w:color="auto"/>
                    <w:bottom w:val="none" w:sz="0" w:space="0" w:color="auto"/>
                    <w:right w:val="none" w:sz="0" w:space="0" w:color="auto"/>
                  </w:divBdr>
                </w:div>
                <w:div w:id="1790664478">
                  <w:marLeft w:val="0"/>
                  <w:marRight w:val="0"/>
                  <w:marTop w:val="0"/>
                  <w:marBottom w:val="0"/>
                  <w:divBdr>
                    <w:top w:val="none" w:sz="0" w:space="0" w:color="auto"/>
                    <w:left w:val="none" w:sz="0" w:space="0" w:color="auto"/>
                    <w:bottom w:val="none" w:sz="0" w:space="0" w:color="auto"/>
                    <w:right w:val="none" w:sz="0" w:space="0" w:color="auto"/>
                  </w:divBdr>
                </w:div>
                <w:div w:id="536892203">
                  <w:marLeft w:val="0"/>
                  <w:marRight w:val="0"/>
                  <w:marTop w:val="0"/>
                  <w:marBottom w:val="0"/>
                  <w:divBdr>
                    <w:top w:val="none" w:sz="0" w:space="0" w:color="auto"/>
                    <w:left w:val="none" w:sz="0" w:space="0" w:color="auto"/>
                    <w:bottom w:val="none" w:sz="0" w:space="0" w:color="auto"/>
                    <w:right w:val="none" w:sz="0" w:space="0" w:color="auto"/>
                  </w:divBdr>
                </w:div>
                <w:div w:id="722407363">
                  <w:marLeft w:val="0"/>
                  <w:marRight w:val="0"/>
                  <w:marTop w:val="0"/>
                  <w:marBottom w:val="0"/>
                  <w:divBdr>
                    <w:top w:val="none" w:sz="0" w:space="0" w:color="auto"/>
                    <w:left w:val="none" w:sz="0" w:space="0" w:color="auto"/>
                    <w:bottom w:val="none" w:sz="0" w:space="0" w:color="auto"/>
                    <w:right w:val="none" w:sz="0" w:space="0" w:color="auto"/>
                  </w:divBdr>
                </w:div>
                <w:div w:id="823159680">
                  <w:marLeft w:val="0"/>
                  <w:marRight w:val="0"/>
                  <w:marTop w:val="0"/>
                  <w:marBottom w:val="0"/>
                  <w:divBdr>
                    <w:top w:val="none" w:sz="0" w:space="0" w:color="auto"/>
                    <w:left w:val="none" w:sz="0" w:space="0" w:color="auto"/>
                    <w:bottom w:val="none" w:sz="0" w:space="0" w:color="auto"/>
                    <w:right w:val="none" w:sz="0" w:space="0" w:color="auto"/>
                  </w:divBdr>
                </w:div>
                <w:div w:id="610361479">
                  <w:marLeft w:val="0"/>
                  <w:marRight w:val="0"/>
                  <w:marTop w:val="0"/>
                  <w:marBottom w:val="0"/>
                  <w:divBdr>
                    <w:top w:val="none" w:sz="0" w:space="0" w:color="auto"/>
                    <w:left w:val="none" w:sz="0" w:space="0" w:color="auto"/>
                    <w:bottom w:val="none" w:sz="0" w:space="0" w:color="auto"/>
                    <w:right w:val="none" w:sz="0" w:space="0" w:color="auto"/>
                  </w:divBdr>
                </w:div>
                <w:div w:id="1335956575">
                  <w:marLeft w:val="0"/>
                  <w:marRight w:val="0"/>
                  <w:marTop w:val="0"/>
                  <w:marBottom w:val="0"/>
                  <w:divBdr>
                    <w:top w:val="none" w:sz="0" w:space="0" w:color="auto"/>
                    <w:left w:val="none" w:sz="0" w:space="0" w:color="auto"/>
                    <w:bottom w:val="none" w:sz="0" w:space="0" w:color="auto"/>
                    <w:right w:val="none" w:sz="0" w:space="0" w:color="auto"/>
                  </w:divBdr>
                </w:div>
                <w:div w:id="272174361">
                  <w:marLeft w:val="0"/>
                  <w:marRight w:val="0"/>
                  <w:marTop w:val="0"/>
                  <w:marBottom w:val="0"/>
                  <w:divBdr>
                    <w:top w:val="none" w:sz="0" w:space="0" w:color="auto"/>
                    <w:left w:val="none" w:sz="0" w:space="0" w:color="auto"/>
                    <w:bottom w:val="none" w:sz="0" w:space="0" w:color="auto"/>
                    <w:right w:val="none" w:sz="0" w:space="0" w:color="auto"/>
                  </w:divBdr>
                </w:div>
                <w:div w:id="663663">
                  <w:marLeft w:val="0"/>
                  <w:marRight w:val="0"/>
                  <w:marTop w:val="0"/>
                  <w:marBottom w:val="0"/>
                  <w:divBdr>
                    <w:top w:val="none" w:sz="0" w:space="0" w:color="auto"/>
                    <w:left w:val="none" w:sz="0" w:space="0" w:color="auto"/>
                    <w:bottom w:val="none" w:sz="0" w:space="0" w:color="auto"/>
                    <w:right w:val="none" w:sz="0" w:space="0" w:color="auto"/>
                  </w:divBdr>
                </w:div>
                <w:div w:id="1659379131">
                  <w:marLeft w:val="0"/>
                  <w:marRight w:val="0"/>
                  <w:marTop w:val="0"/>
                  <w:marBottom w:val="0"/>
                  <w:divBdr>
                    <w:top w:val="none" w:sz="0" w:space="0" w:color="auto"/>
                    <w:left w:val="none" w:sz="0" w:space="0" w:color="auto"/>
                    <w:bottom w:val="none" w:sz="0" w:space="0" w:color="auto"/>
                    <w:right w:val="none" w:sz="0" w:space="0" w:color="auto"/>
                  </w:divBdr>
                </w:div>
                <w:div w:id="636229794">
                  <w:marLeft w:val="0"/>
                  <w:marRight w:val="0"/>
                  <w:marTop w:val="0"/>
                  <w:marBottom w:val="0"/>
                  <w:divBdr>
                    <w:top w:val="none" w:sz="0" w:space="0" w:color="auto"/>
                    <w:left w:val="none" w:sz="0" w:space="0" w:color="auto"/>
                    <w:bottom w:val="none" w:sz="0" w:space="0" w:color="auto"/>
                    <w:right w:val="none" w:sz="0" w:space="0" w:color="auto"/>
                  </w:divBdr>
                </w:div>
                <w:div w:id="58290474">
                  <w:marLeft w:val="0"/>
                  <w:marRight w:val="0"/>
                  <w:marTop w:val="0"/>
                  <w:marBottom w:val="0"/>
                  <w:divBdr>
                    <w:top w:val="none" w:sz="0" w:space="0" w:color="auto"/>
                    <w:left w:val="none" w:sz="0" w:space="0" w:color="auto"/>
                    <w:bottom w:val="none" w:sz="0" w:space="0" w:color="auto"/>
                    <w:right w:val="none" w:sz="0" w:space="0" w:color="auto"/>
                  </w:divBdr>
                </w:div>
                <w:div w:id="167524173">
                  <w:marLeft w:val="0"/>
                  <w:marRight w:val="0"/>
                  <w:marTop w:val="0"/>
                  <w:marBottom w:val="0"/>
                  <w:divBdr>
                    <w:top w:val="none" w:sz="0" w:space="0" w:color="auto"/>
                    <w:left w:val="none" w:sz="0" w:space="0" w:color="auto"/>
                    <w:bottom w:val="none" w:sz="0" w:space="0" w:color="auto"/>
                    <w:right w:val="none" w:sz="0" w:space="0" w:color="auto"/>
                  </w:divBdr>
                </w:div>
                <w:div w:id="343288130">
                  <w:marLeft w:val="0"/>
                  <w:marRight w:val="0"/>
                  <w:marTop w:val="0"/>
                  <w:marBottom w:val="0"/>
                  <w:divBdr>
                    <w:top w:val="none" w:sz="0" w:space="0" w:color="auto"/>
                    <w:left w:val="none" w:sz="0" w:space="0" w:color="auto"/>
                    <w:bottom w:val="none" w:sz="0" w:space="0" w:color="auto"/>
                    <w:right w:val="none" w:sz="0" w:space="0" w:color="auto"/>
                  </w:divBdr>
                </w:div>
                <w:div w:id="1326713169">
                  <w:marLeft w:val="0"/>
                  <w:marRight w:val="0"/>
                  <w:marTop w:val="0"/>
                  <w:marBottom w:val="0"/>
                  <w:divBdr>
                    <w:top w:val="none" w:sz="0" w:space="0" w:color="auto"/>
                    <w:left w:val="none" w:sz="0" w:space="0" w:color="auto"/>
                    <w:bottom w:val="none" w:sz="0" w:space="0" w:color="auto"/>
                    <w:right w:val="none" w:sz="0" w:space="0" w:color="auto"/>
                  </w:divBdr>
                </w:div>
                <w:div w:id="1756128320">
                  <w:marLeft w:val="0"/>
                  <w:marRight w:val="0"/>
                  <w:marTop w:val="0"/>
                  <w:marBottom w:val="0"/>
                  <w:divBdr>
                    <w:top w:val="none" w:sz="0" w:space="0" w:color="auto"/>
                    <w:left w:val="none" w:sz="0" w:space="0" w:color="auto"/>
                    <w:bottom w:val="none" w:sz="0" w:space="0" w:color="auto"/>
                    <w:right w:val="none" w:sz="0" w:space="0" w:color="auto"/>
                  </w:divBdr>
                </w:div>
                <w:div w:id="347752779">
                  <w:marLeft w:val="0"/>
                  <w:marRight w:val="0"/>
                  <w:marTop w:val="0"/>
                  <w:marBottom w:val="0"/>
                  <w:divBdr>
                    <w:top w:val="none" w:sz="0" w:space="0" w:color="auto"/>
                    <w:left w:val="none" w:sz="0" w:space="0" w:color="auto"/>
                    <w:bottom w:val="none" w:sz="0" w:space="0" w:color="auto"/>
                    <w:right w:val="none" w:sz="0" w:space="0" w:color="auto"/>
                  </w:divBdr>
                </w:div>
                <w:div w:id="1827160412">
                  <w:marLeft w:val="0"/>
                  <w:marRight w:val="0"/>
                  <w:marTop w:val="0"/>
                  <w:marBottom w:val="0"/>
                  <w:divBdr>
                    <w:top w:val="none" w:sz="0" w:space="0" w:color="auto"/>
                    <w:left w:val="none" w:sz="0" w:space="0" w:color="auto"/>
                    <w:bottom w:val="none" w:sz="0" w:space="0" w:color="auto"/>
                    <w:right w:val="none" w:sz="0" w:space="0" w:color="auto"/>
                  </w:divBdr>
                </w:div>
                <w:div w:id="2139758935">
                  <w:marLeft w:val="0"/>
                  <w:marRight w:val="0"/>
                  <w:marTop w:val="0"/>
                  <w:marBottom w:val="0"/>
                  <w:divBdr>
                    <w:top w:val="none" w:sz="0" w:space="0" w:color="auto"/>
                    <w:left w:val="none" w:sz="0" w:space="0" w:color="auto"/>
                    <w:bottom w:val="none" w:sz="0" w:space="0" w:color="auto"/>
                    <w:right w:val="none" w:sz="0" w:space="0" w:color="auto"/>
                  </w:divBdr>
                </w:div>
                <w:div w:id="139275036">
                  <w:marLeft w:val="0"/>
                  <w:marRight w:val="0"/>
                  <w:marTop w:val="0"/>
                  <w:marBottom w:val="0"/>
                  <w:divBdr>
                    <w:top w:val="none" w:sz="0" w:space="0" w:color="auto"/>
                    <w:left w:val="none" w:sz="0" w:space="0" w:color="auto"/>
                    <w:bottom w:val="none" w:sz="0" w:space="0" w:color="auto"/>
                    <w:right w:val="none" w:sz="0" w:space="0" w:color="auto"/>
                  </w:divBdr>
                </w:div>
                <w:div w:id="1940991195">
                  <w:marLeft w:val="0"/>
                  <w:marRight w:val="0"/>
                  <w:marTop w:val="0"/>
                  <w:marBottom w:val="0"/>
                  <w:divBdr>
                    <w:top w:val="none" w:sz="0" w:space="0" w:color="auto"/>
                    <w:left w:val="none" w:sz="0" w:space="0" w:color="auto"/>
                    <w:bottom w:val="none" w:sz="0" w:space="0" w:color="auto"/>
                    <w:right w:val="none" w:sz="0" w:space="0" w:color="auto"/>
                  </w:divBdr>
                </w:div>
                <w:div w:id="1547642990">
                  <w:marLeft w:val="0"/>
                  <w:marRight w:val="0"/>
                  <w:marTop w:val="0"/>
                  <w:marBottom w:val="0"/>
                  <w:divBdr>
                    <w:top w:val="none" w:sz="0" w:space="0" w:color="auto"/>
                    <w:left w:val="none" w:sz="0" w:space="0" w:color="auto"/>
                    <w:bottom w:val="none" w:sz="0" w:space="0" w:color="auto"/>
                    <w:right w:val="none" w:sz="0" w:space="0" w:color="auto"/>
                  </w:divBdr>
                </w:div>
                <w:div w:id="653097873">
                  <w:marLeft w:val="0"/>
                  <w:marRight w:val="0"/>
                  <w:marTop w:val="0"/>
                  <w:marBottom w:val="0"/>
                  <w:divBdr>
                    <w:top w:val="none" w:sz="0" w:space="0" w:color="auto"/>
                    <w:left w:val="none" w:sz="0" w:space="0" w:color="auto"/>
                    <w:bottom w:val="none" w:sz="0" w:space="0" w:color="auto"/>
                    <w:right w:val="none" w:sz="0" w:space="0" w:color="auto"/>
                  </w:divBdr>
                </w:div>
                <w:div w:id="624775636">
                  <w:marLeft w:val="0"/>
                  <w:marRight w:val="0"/>
                  <w:marTop w:val="0"/>
                  <w:marBottom w:val="0"/>
                  <w:divBdr>
                    <w:top w:val="none" w:sz="0" w:space="0" w:color="auto"/>
                    <w:left w:val="none" w:sz="0" w:space="0" w:color="auto"/>
                    <w:bottom w:val="none" w:sz="0" w:space="0" w:color="auto"/>
                    <w:right w:val="none" w:sz="0" w:space="0" w:color="auto"/>
                  </w:divBdr>
                </w:div>
                <w:div w:id="1384064235">
                  <w:marLeft w:val="0"/>
                  <w:marRight w:val="0"/>
                  <w:marTop w:val="0"/>
                  <w:marBottom w:val="0"/>
                  <w:divBdr>
                    <w:top w:val="none" w:sz="0" w:space="0" w:color="auto"/>
                    <w:left w:val="none" w:sz="0" w:space="0" w:color="auto"/>
                    <w:bottom w:val="none" w:sz="0" w:space="0" w:color="auto"/>
                    <w:right w:val="none" w:sz="0" w:space="0" w:color="auto"/>
                  </w:divBdr>
                </w:div>
                <w:div w:id="1458988964">
                  <w:marLeft w:val="0"/>
                  <w:marRight w:val="0"/>
                  <w:marTop w:val="0"/>
                  <w:marBottom w:val="0"/>
                  <w:divBdr>
                    <w:top w:val="none" w:sz="0" w:space="0" w:color="auto"/>
                    <w:left w:val="none" w:sz="0" w:space="0" w:color="auto"/>
                    <w:bottom w:val="none" w:sz="0" w:space="0" w:color="auto"/>
                    <w:right w:val="none" w:sz="0" w:space="0" w:color="auto"/>
                  </w:divBdr>
                </w:div>
                <w:div w:id="599064796">
                  <w:marLeft w:val="0"/>
                  <w:marRight w:val="0"/>
                  <w:marTop w:val="0"/>
                  <w:marBottom w:val="0"/>
                  <w:divBdr>
                    <w:top w:val="none" w:sz="0" w:space="0" w:color="auto"/>
                    <w:left w:val="none" w:sz="0" w:space="0" w:color="auto"/>
                    <w:bottom w:val="none" w:sz="0" w:space="0" w:color="auto"/>
                    <w:right w:val="none" w:sz="0" w:space="0" w:color="auto"/>
                  </w:divBdr>
                </w:div>
                <w:div w:id="313534238">
                  <w:marLeft w:val="0"/>
                  <w:marRight w:val="0"/>
                  <w:marTop w:val="0"/>
                  <w:marBottom w:val="0"/>
                  <w:divBdr>
                    <w:top w:val="none" w:sz="0" w:space="0" w:color="auto"/>
                    <w:left w:val="none" w:sz="0" w:space="0" w:color="auto"/>
                    <w:bottom w:val="none" w:sz="0" w:space="0" w:color="auto"/>
                    <w:right w:val="none" w:sz="0" w:space="0" w:color="auto"/>
                  </w:divBdr>
                </w:div>
                <w:div w:id="1124614321">
                  <w:marLeft w:val="0"/>
                  <w:marRight w:val="0"/>
                  <w:marTop w:val="0"/>
                  <w:marBottom w:val="0"/>
                  <w:divBdr>
                    <w:top w:val="none" w:sz="0" w:space="0" w:color="auto"/>
                    <w:left w:val="none" w:sz="0" w:space="0" w:color="auto"/>
                    <w:bottom w:val="none" w:sz="0" w:space="0" w:color="auto"/>
                    <w:right w:val="none" w:sz="0" w:space="0" w:color="auto"/>
                  </w:divBdr>
                </w:div>
                <w:div w:id="1482846994">
                  <w:marLeft w:val="0"/>
                  <w:marRight w:val="0"/>
                  <w:marTop w:val="0"/>
                  <w:marBottom w:val="0"/>
                  <w:divBdr>
                    <w:top w:val="none" w:sz="0" w:space="0" w:color="auto"/>
                    <w:left w:val="none" w:sz="0" w:space="0" w:color="auto"/>
                    <w:bottom w:val="none" w:sz="0" w:space="0" w:color="auto"/>
                    <w:right w:val="none" w:sz="0" w:space="0" w:color="auto"/>
                  </w:divBdr>
                </w:div>
                <w:div w:id="309869894">
                  <w:marLeft w:val="0"/>
                  <w:marRight w:val="0"/>
                  <w:marTop w:val="0"/>
                  <w:marBottom w:val="0"/>
                  <w:divBdr>
                    <w:top w:val="none" w:sz="0" w:space="0" w:color="auto"/>
                    <w:left w:val="none" w:sz="0" w:space="0" w:color="auto"/>
                    <w:bottom w:val="none" w:sz="0" w:space="0" w:color="auto"/>
                    <w:right w:val="none" w:sz="0" w:space="0" w:color="auto"/>
                  </w:divBdr>
                </w:div>
                <w:div w:id="1043990871">
                  <w:marLeft w:val="0"/>
                  <w:marRight w:val="0"/>
                  <w:marTop w:val="0"/>
                  <w:marBottom w:val="0"/>
                  <w:divBdr>
                    <w:top w:val="none" w:sz="0" w:space="0" w:color="auto"/>
                    <w:left w:val="none" w:sz="0" w:space="0" w:color="auto"/>
                    <w:bottom w:val="none" w:sz="0" w:space="0" w:color="auto"/>
                    <w:right w:val="none" w:sz="0" w:space="0" w:color="auto"/>
                  </w:divBdr>
                </w:div>
                <w:div w:id="1777479995">
                  <w:marLeft w:val="0"/>
                  <w:marRight w:val="0"/>
                  <w:marTop w:val="0"/>
                  <w:marBottom w:val="0"/>
                  <w:divBdr>
                    <w:top w:val="none" w:sz="0" w:space="0" w:color="auto"/>
                    <w:left w:val="none" w:sz="0" w:space="0" w:color="auto"/>
                    <w:bottom w:val="none" w:sz="0" w:space="0" w:color="auto"/>
                    <w:right w:val="none" w:sz="0" w:space="0" w:color="auto"/>
                  </w:divBdr>
                </w:div>
                <w:div w:id="889808189">
                  <w:marLeft w:val="0"/>
                  <w:marRight w:val="0"/>
                  <w:marTop w:val="0"/>
                  <w:marBottom w:val="0"/>
                  <w:divBdr>
                    <w:top w:val="none" w:sz="0" w:space="0" w:color="auto"/>
                    <w:left w:val="none" w:sz="0" w:space="0" w:color="auto"/>
                    <w:bottom w:val="none" w:sz="0" w:space="0" w:color="auto"/>
                    <w:right w:val="none" w:sz="0" w:space="0" w:color="auto"/>
                  </w:divBdr>
                </w:div>
                <w:div w:id="1959409939">
                  <w:marLeft w:val="0"/>
                  <w:marRight w:val="0"/>
                  <w:marTop w:val="0"/>
                  <w:marBottom w:val="0"/>
                  <w:divBdr>
                    <w:top w:val="none" w:sz="0" w:space="0" w:color="auto"/>
                    <w:left w:val="none" w:sz="0" w:space="0" w:color="auto"/>
                    <w:bottom w:val="none" w:sz="0" w:space="0" w:color="auto"/>
                    <w:right w:val="none" w:sz="0" w:space="0" w:color="auto"/>
                  </w:divBdr>
                </w:div>
                <w:div w:id="528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00">
          <w:marLeft w:val="0"/>
          <w:marRight w:val="0"/>
          <w:marTop w:val="0"/>
          <w:marBottom w:val="0"/>
          <w:divBdr>
            <w:top w:val="none" w:sz="0" w:space="0" w:color="auto"/>
            <w:left w:val="none" w:sz="0" w:space="0" w:color="auto"/>
            <w:bottom w:val="none" w:sz="0" w:space="0" w:color="auto"/>
            <w:right w:val="none" w:sz="0" w:space="0" w:color="auto"/>
          </w:divBdr>
          <w:divsChild>
            <w:div w:id="1740253204">
              <w:marLeft w:val="0"/>
              <w:marRight w:val="0"/>
              <w:marTop w:val="0"/>
              <w:marBottom w:val="0"/>
              <w:divBdr>
                <w:top w:val="none" w:sz="0" w:space="0" w:color="auto"/>
                <w:left w:val="none" w:sz="0" w:space="0" w:color="auto"/>
                <w:bottom w:val="none" w:sz="0" w:space="0" w:color="auto"/>
                <w:right w:val="none" w:sz="0" w:space="0" w:color="auto"/>
              </w:divBdr>
            </w:div>
            <w:div w:id="707725996">
              <w:marLeft w:val="0"/>
              <w:marRight w:val="0"/>
              <w:marTop w:val="0"/>
              <w:marBottom w:val="0"/>
              <w:divBdr>
                <w:top w:val="none" w:sz="0" w:space="0" w:color="auto"/>
                <w:left w:val="none" w:sz="0" w:space="0" w:color="auto"/>
                <w:bottom w:val="none" w:sz="0" w:space="0" w:color="auto"/>
                <w:right w:val="none" w:sz="0" w:space="0" w:color="auto"/>
              </w:divBdr>
            </w:div>
            <w:div w:id="1903637963">
              <w:marLeft w:val="0"/>
              <w:marRight w:val="0"/>
              <w:marTop w:val="0"/>
              <w:marBottom w:val="0"/>
              <w:divBdr>
                <w:top w:val="none" w:sz="0" w:space="0" w:color="auto"/>
                <w:left w:val="none" w:sz="0" w:space="0" w:color="auto"/>
                <w:bottom w:val="none" w:sz="0" w:space="0" w:color="auto"/>
                <w:right w:val="none" w:sz="0" w:space="0" w:color="auto"/>
              </w:divBdr>
            </w:div>
            <w:div w:id="1139959884">
              <w:marLeft w:val="0"/>
              <w:marRight w:val="0"/>
              <w:marTop w:val="0"/>
              <w:marBottom w:val="0"/>
              <w:divBdr>
                <w:top w:val="none" w:sz="0" w:space="0" w:color="auto"/>
                <w:left w:val="none" w:sz="0" w:space="0" w:color="auto"/>
                <w:bottom w:val="none" w:sz="0" w:space="0" w:color="auto"/>
                <w:right w:val="none" w:sz="0" w:space="0" w:color="auto"/>
              </w:divBdr>
            </w:div>
            <w:div w:id="1301114361">
              <w:marLeft w:val="0"/>
              <w:marRight w:val="0"/>
              <w:marTop w:val="0"/>
              <w:marBottom w:val="0"/>
              <w:divBdr>
                <w:top w:val="none" w:sz="0" w:space="0" w:color="auto"/>
                <w:left w:val="none" w:sz="0" w:space="0" w:color="auto"/>
                <w:bottom w:val="none" w:sz="0" w:space="0" w:color="auto"/>
                <w:right w:val="none" w:sz="0" w:space="0" w:color="auto"/>
              </w:divBdr>
            </w:div>
            <w:div w:id="176121746">
              <w:marLeft w:val="0"/>
              <w:marRight w:val="0"/>
              <w:marTop w:val="0"/>
              <w:marBottom w:val="0"/>
              <w:divBdr>
                <w:top w:val="none" w:sz="0" w:space="0" w:color="auto"/>
                <w:left w:val="none" w:sz="0" w:space="0" w:color="auto"/>
                <w:bottom w:val="none" w:sz="0" w:space="0" w:color="auto"/>
                <w:right w:val="none" w:sz="0" w:space="0" w:color="auto"/>
              </w:divBdr>
            </w:div>
            <w:div w:id="2125535939">
              <w:marLeft w:val="0"/>
              <w:marRight w:val="0"/>
              <w:marTop w:val="0"/>
              <w:marBottom w:val="0"/>
              <w:divBdr>
                <w:top w:val="none" w:sz="0" w:space="0" w:color="auto"/>
                <w:left w:val="none" w:sz="0" w:space="0" w:color="auto"/>
                <w:bottom w:val="none" w:sz="0" w:space="0" w:color="auto"/>
                <w:right w:val="none" w:sz="0" w:space="0" w:color="auto"/>
              </w:divBdr>
            </w:div>
            <w:div w:id="825820349">
              <w:marLeft w:val="0"/>
              <w:marRight w:val="0"/>
              <w:marTop w:val="0"/>
              <w:marBottom w:val="0"/>
              <w:divBdr>
                <w:top w:val="none" w:sz="0" w:space="0" w:color="auto"/>
                <w:left w:val="none" w:sz="0" w:space="0" w:color="auto"/>
                <w:bottom w:val="none" w:sz="0" w:space="0" w:color="auto"/>
                <w:right w:val="none" w:sz="0" w:space="0" w:color="auto"/>
              </w:divBdr>
            </w:div>
            <w:div w:id="1185706981">
              <w:marLeft w:val="0"/>
              <w:marRight w:val="0"/>
              <w:marTop w:val="0"/>
              <w:marBottom w:val="0"/>
              <w:divBdr>
                <w:top w:val="none" w:sz="0" w:space="0" w:color="auto"/>
                <w:left w:val="none" w:sz="0" w:space="0" w:color="auto"/>
                <w:bottom w:val="none" w:sz="0" w:space="0" w:color="auto"/>
                <w:right w:val="none" w:sz="0" w:space="0" w:color="auto"/>
              </w:divBdr>
            </w:div>
            <w:div w:id="1063409892">
              <w:marLeft w:val="0"/>
              <w:marRight w:val="0"/>
              <w:marTop w:val="0"/>
              <w:marBottom w:val="0"/>
              <w:divBdr>
                <w:top w:val="none" w:sz="0" w:space="0" w:color="auto"/>
                <w:left w:val="none" w:sz="0" w:space="0" w:color="auto"/>
                <w:bottom w:val="none" w:sz="0" w:space="0" w:color="auto"/>
                <w:right w:val="none" w:sz="0" w:space="0" w:color="auto"/>
              </w:divBdr>
            </w:div>
            <w:div w:id="869873790">
              <w:marLeft w:val="0"/>
              <w:marRight w:val="0"/>
              <w:marTop w:val="0"/>
              <w:marBottom w:val="0"/>
              <w:divBdr>
                <w:top w:val="none" w:sz="0" w:space="0" w:color="auto"/>
                <w:left w:val="none" w:sz="0" w:space="0" w:color="auto"/>
                <w:bottom w:val="none" w:sz="0" w:space="0" w:color="auto"/>
                <w:right w:val="none" w:sz="0" w:space="0" w:color="auto"/>
              </w:divBdr>
              <w:divsChild>
                <w:div w:id="1053846139">
                  <w:marLeft w:val="0"/>
                  <w:marRight w:val="0"/>
                  <w:marTop w:val="0"/>
                  <w:marBottom w:val="0"/>
                  <w:divBdr>
                    <w:top w:val="none" w:sz="0" w:space="0" w:color="auto"/>
                    <w:left w:val="none" w:sz="0" w:space="0" w:color="auto"/>
                    <w:bottom w:val="none" w:sz="0" w:space="0" w:color="auto"/>
                    <w:right w:val="none" w:sz="0" w:space="0" w:color="auto"/>
                  </w:divBdr>
                </w:div>
                <w:div w:id="603073428">
                  <w:marLeft w:val="0"/>
                  <w:marRight w:val="0"/>
                  <w:marTop w:val="0"/>
                  <w:marBottom w:val="0"/>
                  <w:divBdr>
                    <w:top w:val="none" w:sz="0" w:space="0" w:color="auto"/>
                    <w:left w:val="none" w:sz="0" w:space="0" w:color="auto"/>
                    <w:bottom w:val="none" w:sz="0" w:space="0" w:color="auto"/>
                    <w:right w:val="none" w:sz="0" w:space="0" w:color="auto"/>
                  </w:divBdr>
                </w:div>
                <w:div w:id="1449857145">
                  <w:marLeft w:val="0"/>
                  <w:marRight w:val="0"/>
                  <w:marTop w:val="0"/>
                  <w:marBottom w:val="0"/>
                  <w:divBdr>
                    <w:top w:val="none" w:sz="0" w:space="0" w:color="auto"/>
                    <w:left w:val="none" w:sz="0" w:space="0" w:color="auto"/>
                    <w:bottom w:val="none" w:sz="0" w:space="0" w:color="auto"/>
                    <w:right w:val="none" w:sz="0" w:space="0" w:color="auto"/>
                  </w:divBdr>
                </w:div>
                <w:div w:id="2028867719">
                  <w:marLeft w:val="0"/>
                  <w:marRight w:val="0"/>
                  <w:marTop w:val="0"/>
                  <w:marBottom w:val="0"/>
                  <w:divBdr>
                    <w:top w:val="none" w:sz="0" w:space="0" w:color="auto"/>
                    <w:left w:val="none" w:sz="0" w:space="0" w:color="auto"/>
                    <w:bottom w:val="none" w:sz="0" w:space="0" w:color="auto"/>
                    <w:right w:val="none" w:sz="0" w:space="0" w:color="auto"/>
                  </w:divBdr>
                </w:div>
                <w:div w:id="676738754">
                  <w:marLeft w:val="0"/>
                  <w:marRight w:val="0"/>
                  <w:marTop w:val="0"/>
                  <w:marBottom w:val="0"/>
                  <w:divBdr>
                    <w:top w:val="none" w:sz="0" w:space="0" w:color="auto"/>
                    <w:left w:val="none" w:sz="0" w:space="0" w:color="auto"/>
                    <w:bottom w:val="none" w:sz="0" w:space="0" w:color="auto"/>
                    <w:right w:val="none" w:sz="0" w:space="0" w:color="auto"/>
                  </w:divBdr>
                </w:div>
                <w:div w:id="920329615">
                  <w:marLeft w:val="0"/>
                  <w:marRight w:val="0"/>
                  <w:marTop w:val="0"/>
                  <w:marBottom w:val="0"/>
                  <w:divBdr>
                    <w:top w:val="none" w:sz="0" w:space="0" w:color="auto"/>
                    <w:left w:val="none" w:sz="0" w:space="0" w:color="auto"/>
                    <w:bottom w:val="none" w:sz="0" w:space="0" w:color="auto"/>
                    <w:right w:val="none" w:sz="0" w:space="0" w:color="auto"/>
                  </w:divBdr>
                </w:div>
                <w:div w:id="448397674">
                  <w:marLeft w:val="0"/>
                  <w:marRight w:val="0"/>
                  <w:marTop w:val="0"/>
                  <w:marBottom w:val="0"/>
                  <w:divBdr>
                    <w:top w:val="none" w:sz="0" w:space="0" w:color="auto"/>
                    <w:left w:val="none" w:sz="0" w:space="0" w:color="auto"/>
                    <w:bottom w:val="none" w:sz="0" w:space="0" w:color="auto"/>
                    <w:right w:val="none" w:sz="0" w:space="0" w:color="auto"/>
                  </w:divBdr>
                </w:div>
                <w:div w:id="910426777">
                  <w:marLeft w:val="0"/>
                  <w:marRight w:val="0"/>
                  <w:marTop w:val="0"/>
                  <w:marBottom w:val="0"/>
                  <w:divBdr>
                    <w:top w:val="none" w:sz="0" w:space="0" w:color="auto"/>
                    <w:left w:val="none" w:sz="0" w:space="0" w:color="auto"/>
                    <w:bottom w:val="none" w:sz="0" w:space="0" w:color="auto"/>
                    <w:right w:val="none" w:sz="0" w:space="0" w:color="auto"/>
                  </w:divBdr>
                </w:div>
                <w:div w:id="936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518">
          <w:marLeft w:val="0"/>
          <w:marRight w:val="0"/>
          <w:marTop w:val="0"/>
          <w:marBottom w:val="0"/>
          <w:divBdr>
            <w:top w:val="none" w:sz="0" w:space="0" w:color="auto"/>
            <w:left w:val="none" w:sz="0" w:space="0" w:color="auto"/>
            <w:bottom w:val="none" w:sz="0" w:space="0" w:color="auto"/>
            <w:right w:val="none" w:sz="0" w:space="0" w:color="auto"/>
          </w:divBdr>
          <w:divsChild>
            <w:div w:id="188686106">
              <w:marLeft w:val="0"/>
              <w:marRight w:val="0"/>
              <w:marTop w:val="0"/>
              <w:marBottom w:val="0"/>
              <w:divBdr>
                <w:top w:val="none" w:sz="0" w:space="0" w:color="auto"/>
                <w:left w:val="none" w:sz="0" w:space="0" w:color="auto"/>
                <w:bottom w:val="none" w:sz="0" w:space="0" w:color="auto"/>
                <w:right w:val="none" w:sz="0" w:space="0" w:color="auto"/>
              </w:divBdr>
            </w:div>
            <w:div w:id="854614877">
              <w:marLeft w:val="0"/>
              <w:marRight w:val="0"/>
              <w:marTop w:val="0"/>
              <w:marBottom w:val="0"/>
              <w:divBdr>
                <w:top w:val="none" w:sz="0" w:space="0" w:color="auto"/>
                <w:left w:val="none" w:sz="0" w:space="0" w:color="auto"/>
                <w:bottom w:val="none" w:sz="0" w:space="0" w:color="auto"/>
                <w:right w:val="none" w:sz="0" w:space="0" w:color="auto"/>
              </w:divBdr>
            </w:div>
            <w:div w:id="173498372">
              <w:marLeft w:val="0"/>
              <w:marRight w:val="0"/>
              <w:marTop w:val="0"/>
              <w:marBottom w:val="0"/>
              <w:divBdr>
                <w:top w:val="none" w:sz="0" w:space="0" w:color="auto"/>
                <w:left w:val="none" w:sz="0" w:space="0" w:color="auto"/>
                <w:bottom w:val="none" w:sz="0" w:space="0" w:color="auto"/>
                <w:right w:val="none" w:sz="0" w:space="0" w:color="auto"/>
              </w:divBdr>
            </w:div>
            <w:div w:id="733359246">
              <w:marLeft w:val="0"/>
              <w:marRight w:val="0"/>
              <w:marTop w:val="0"/>
              <w:marBottom w:val="0"/>
              <w:divBdr>
                <w:top w:val="none" w:sz="0" w:space="0" w:color="auto"/>
                <w:left w:val="none" w:sz="0" w:space="0" w:color="auto"/>
                <w:bottom w:val="none" w:sz="0" w:space="0" w:color="auto"/>
                <w:right w:val="none" w:sz="0" w:space="0" w:color="auto"/>
              </w:divBdr>
            </w:div>
            <w:div w:id="1492940913">
              <w:marLeft w:val="0"/>
              <w:marRight w:val="0"/>
              <w:marTop w:val="0"/>
              <w:marBottom w:val="0"/>
              <w:divBdr>
                <w:top w:val="none" w:sz="0" w:space="0" w:color="auto"/>
                <w:left w:val="none" w:sz="0" w:space="0" w:color="auto"/>
                <w:bottom w:val="none" w:sz="0" w:space="0" w:color="auto"/>
                <w:right w:val="none" w:sz="0" w:space="0" w:color="auto"/>
              </w:divBdr>
            </w:div>
            <w:div w:id="1042167337">
              <w:marLeft w:val="0"/>
              <w:marRight w:val="0"/>
              <w:marTop w:val="0"/>
              <w:marBottom w:val="0"/>
              <w:divBdr>
                <w:top w:val="none" w:sz="0" w:space="0" w:color="auto"/>
                <w:left w:val="none" w:sz="0" w:space="0" w:color="auto"/>
                <w:bottom w:val="none" w:sz="0" w:space="0" w:color="auto"/>
                <w:right w:val="none" w:sz="0" w:space="0" w:color="auto"/>
              </w:divBdr>
            </w:div>
            <w:div w:id="1350987274">
              <w:marLeft w:val="0"/>
              <w:marRight w:val="0"/>
              <w:marTop w:val="0"/>
              <w:marBottom w:val="0"/>
              <w:divBdr>
                <w:top w:val="none" w:sz="0" w:space="0" w:color="auto"/>
                <w:left w:val="none" w:sz="0" w:space="0" w:color="auto"/>
                <w:bottom w:val="none" w:sz="0" w:space="0" w:color="auto"/>
                <w:right w:val="none" w:sz="0" w:space="0" w:color="auto"/>
              </w:divBdr>
            </w:div>
            <w:div w:id="713845770">
              <w:marLeft w:val="0"/>
              <w:marRight w:val="0"/>
              <w:marTop w:val="0"/>
              <w:marBottom w:val="0"/>
              <w:divBdr>
                <w:top w:val="none" w:sz="0" w:space="0" w:color="auto"/>
                <w:left w:val="none" w:sz="0" w:space="0" w:color="auto"/>
                <w:bottom w:val="none" w:sz="0" w:space="0" w:color="auto"/>
                <w:right w:val="none" w:sz="0" w:space="0" w:color="auto"/>
              </w:divBdr>
            </w:div>
            <w:div w:id="1626235598">
              <w:marLeft w:val="0"/>
              <w:marRight w:val="0"/>
              <w:marTop w:val="0"/>
              <w:marBottom w:val="0"/>
              <w:divBdr>
                <w:top w:val="none" w:sz="0" w:space="0" w:color="auto"/>
                <w:left w:val="none" w:sz="0" w:space="0" w:color="auto"/>
                <w:bottom w:val="none" w:sz="0" w:space="0" w:color="auto"/>
                <w:right w:val="none" w:sz="0" w:space="0" w:color="auto"/>
              </w:divBdr>
            </w:div>
            <w:div w:id="780954470">
              <w:marLeft w:val="0"/>
              <w:marRight w:val="0"/>
              <w:marTop w:val="0"/>
              <w:marBottom w:val="0"/>
              <w:divBdr>
                <w:top w:val="none" w:sz="0" w:space="0" w:color="auto"/>
                <w:left w:val="none" w:sz="0" w:space="0" w:color="auto"/>
                <w:bottom w:val="none" w:sz="0" w:space="0" w:color="auto"/>
                <w:right w:val="none" w:sz="0" w:space="0" w:color="auto"/>
              </w:divBdr>
            </w:div>
            <w:div w:id="1063454000">
              <w:marLeft w:val="0"/>
              <w:marRight w:val="0"/>
              <w:marTop w:val="0"/>
              <w:marBottom w:val="0"/>
              <w:divBdr>
                <w:top w:val="none" w:sz="0" w:space="0" w:color="auto"/>
                <w:left w:val="none" w:sz="0" w:space="0" w:color="auto"/>
                <w:bottom w:val="none" w:sz="0" w:space="0" w:color="auto"/>
                <w:right w:val="none" w:sz="0" w:space="0" w:color="auto"/>
              </w:divBdr>
            </w:div>
            <w:div w:id="445270825">
              <w:marLeft w:val="0"/>
              <w:marRight w:val="0"/>
              <w:marTop w:val="0"/>
              <w:marBottom w:val="0"/>
              <w:divBdr>
                <w:top w:val="none" w:sz="0" w:space="0" w:color="auto"/>
                <w:left w:val="none" w:sz="0" w:space="0" w:color="auto"/>
                <w:bottom w:val="none" w:sz="0" w:space="0" w:color="auto"/>
                <w:right w:val="none" w:sz="0" w:space="0" w:color="auto"/>
              </w:divBdr>
            </w:div>
            <w:div w:id="75978048">
              <w:marLeft w:val="0"/>
              <w:marRight w:val="0"/>
              <w:marTop w:val="0"/>
              <w:marBottom w:val="0"/>
              <w:divBdr>
                <w:top w:val="none" w:sz="0" w:space="0" w:color="auto"/>
                <w:left w:val="none" w:sz="0" w:space="0" w:color="auto"/>
                <w:bottom w:val="none" w:sz="0" w:space="0" w:color="auto"/>
                <w:right w:val="none" w:sz="0" w:space="0" w:color="auto"/>
              </w:divBdr>
            </w:div>
            <w:div w:id="670379175">
              <w:marLeft w:val="0"/>
              <w:marRight w:val="0"/>
              <w:marTop w:val="0"/>
              <w:marBottom w:val="0"/>
              <w:divBdr>
                <w:top w:val="none" w:sz="0" w:space="0" w:color="auto"/>
                <w:left w:val="none" w:sz="0" w:space="0" w:color="auto"/>
                <w:bottom w:val="none" w:sz="0" w:space="0" w:color="auto"/>
                <w:right w:val="none" w:sz="0" w:space="0" w:color="auto"/>
              </w:divBdr>
            </w:div>
            <w:div w:id="519902041">
              <w:marLeft w:val="0"/>
              <w:marRight w:val="0"/>
              <w:marTop w:val="0"/>
              <w:marBottom w:val="0"/>
              <w:divBdr>
                <w:top w:val="none" w:sz="0" w:space="0" w:color="auto"/>
                <w:left w:val="none" w:sz="0" w:space="0" w:color="auto"/>
                <w:bottom w:val="none" w:sz="0" w:space="0" w:color="auto"/>
                <w:right w:val="none" w:sz="0" w:space="0" w:color="auto"/>
              </w:divBdr>
            </w:div>
            <w:div w:id="982320018">
              <w:marLeft w:val="0"/>
              <w:marRight w:val="0"/>
              <w:marTop w:val="0"/>
              <w:marBottom w:val="0"/>
              <w:divBdr>
                <w:top w:val="none" w:sz="0" w:space="0" w:color="auto"/>
                <w:left w:val="none" w:sz="0" w:space="0" w:color="auto"/>
                <w:bottom w:val="none" w:sz="0" w:space="0" w:color="auto"/>
                <w:right w:val="none" w:sz="0" w:space="0" w:color="auto"/>
              </w:divBdr>
            </w:div>
            <w:div w:id="169803898">
              <w:marLeft w:val="0"/>
              <w:marRight w:val="0"/>
              <w:marTop w:val="0"/>
              <w:marBottom w:val="0"/>
              <w:divBdr>
                <w:top w:val="none" w:sz="0" w:space="0" w:color="auto"/>
                <w:left w:val="none" w:sz="0" w:space="0" w:color="auto"/>
                <w:bottom w:val="none" w:sz="0" w:space="0" w:color="auto"/>
                <w:right w:val="none" w:sz="0" w:space="0" w:color="auto"/>
              </w:divBdr>
            </w:div>
            <w:div w:id="1033923393">
              <w:marLeft w:val="0"/>
              <w:marRight w:val="0"/>
              <w:marTop w:val="0"/>
              <w:marBottom w:val="0"/>
              <w:divBdr>
                <w:top w:val="none" w:sz="0" w:space="0" w:color="auto"/>
                <w:left w:val="none" w:sz="0" w:space="0" w:color="auto"/>
                <w:bottom w:val="none" w:sz="0" w:space="0" w:color="auto"/>
                <w:right w:val="none" w:sz="0" w:space="0" w:color="auto"/>
              </w:divBdr>
            </w:div>
            <w:div w:id="1257179523">
              <w:marLeft w:val="0"/>
              <w:marRight w:val="0"/>
              <w:marTop w:val="0"/>
              <w:marBottom w:val="0"/>
              <w:divBdr>
                <w:top w:val="none" w:sz="0" w:space="0" w:color="auto"/>
                <w:left w:val="none" w:sz="0" w:space="0" w:color="auto"/>
                <w:bottom w:val="none" w:sz="0" w:space="0" w:color="auto"/>
                <w:right w:val="none" w:sz="0" w:space="0" w:color="auto"/>
              </w:divBdr>
            </w:div>
            <w:div w:id="2075278862">
              <w:marLeft w:val="0"/>
              <w:marRight w:val="0"/>
              <w:marTop w:val="0"/>
              <w:marBottom w:val="0"/>
              <w:divBdr>
                <w:top w:val="none" w:sz="0" w:space="0" w:color="auto"/>
                <w:left w:val="none" w:sz="0" w:space="0" w:color="auto"/>
                <w:bottom w:val="none" w:sz="0" w:space="0" w:color="auto"/>
                <w:right w:val="none" w:sz="0" w:space="0" w:color="auto"/>
              </w:divBdr>
            </w:div>
            <w:div w:id="810053687">
              <w:marLeft w:val="0"/>
              <w:marRight w:val="0"/>
              <w:marTop w:val="0"/>
              <w:marBottom w:val="0"/>
              <w:divBdr>
                <w:top w:val="none" w:sz="0" w:space="0" w:color="auto"/>
                <w:left w:val="none" w:sz="0" w:space="0" w:color="auto"/>
                <w:bottom w:val="none" w:sz="0" w:space="0" w:color="auto"/>
                <w:right w:val="none" w:sz="0" w:space="0" w:color="auto"/>
              </w:divBdr>
            </w:div>
            <w:div w:id="205530070">
              <w:marLeft w:val="0"/>
              <w:marRight w:val="0"/>
              <w:marTop w:val="0"/>
              <w:marBottom w:val="0"/>
              <w:divBdr>
                <w:top w:val="none" w:sz="0" w:space="0" w:color="auto"/>
                <w:left w:val="none" w:sz="0" w:space="0" w:color="auto"/>
                <w:bottom w:val="none" w:sz="0" w:space="0" w:color="auto"/>
                <w:right w:val="none" w:sz="0" w:space="0" w:color="auto"/>
              </w:divBdr>
            </w:div>
            <w:div w:id="1786266821">
              <w:marLeft w:val="0"/>
              <w:marRight w:val="0"/>
              <w:marTop w:val="0"/>
              <w:marBottom w:val="0"/>
              <w:divBdr>
                <w:top w:val="none" w:sz="0" w:space="0" w:color="auto"/>
                <w:left w:val="none" w:sz="0" w:space="0" w:color="auto"/>
                <w:bottom w:val="none" w:sz="0" w:space="0" w:color="auto"/>
                <w:right w:val="none" w:sz="0" w:space="0" w:color="auto"/>
              </w:divBdr>
            </w:div>
            <w:div w:id="1275867066">
              <w:marLeft w:val="0"/>
              <w:marRight w:val="0"/>
              <w:marTop w:val="0"/>
              <w:marBottom w:val="0"/>
              <w:divBdr>
                <w:top w:val="none" w:sz="0" w:space="0" w:color="auto"/>
                <w:left w:val="none" w:sz="0" w:space="0" w:color="auto"/>
                <w:bottom w:val="none" w:sz="0" w:space="0" w:color="auto"/>
                <w:right w:val="none" w:sz="0" w:space="0" w:color="auto"/>
              </w:divBdr>
            </w:div>
            <w:div w:id="278535716">
              <w:marLeft w:val="0"/>
              <w:marRight w:val="0"/>
              <w:marTop w:val="0"/>
              <w:marBottom w:val="0"/>
              <w:divBdr>
                <w:top w:val="none" w:sz="0" w:space="0" w:color="auto"/>
                <w:left w:val="none" w:sz="0" w:space="0" w:color="auto"/>
                <w:bottom w:val="none" w:sz="0" w:space="0" w:color="auto"/>
                <w:right w:val="none" w:sz="0" w:space="0" w:color="auto"/>
              </w:divBdr>
            </w:div>
            <w:div w:id="1489593843">
              <w:marLeft w:val="0"/>
              <w:marRight w:val="0"/>
              <w:marTop w:val="0"/>
              <w:marBottom w:val="0"/>
              <w:divBdr>
                <w:top w:val="none" w:sz="0" w:space="0" w:color="auto"/>
                <w:left w:val="none" w:sz="0" w:space="0" w:color="auto"/>
                <w:bottom w:val="none" w:sz="0" w:space="0" w:color="auto"/>
                <w:right w:val="none" w:sz="0" w:space="0" w:color="auto"/>
              </w:divBdr>
            </w:div>
            <w:div w:id="1171261057">
              <w:marLeft w:val="0"/>
              <w:marRight w:val="0"/>
              <w:marTop w:val="0"/>
              <w:marBottom w:val="0"/>
              <w:divBdr>
                <w:top w:val="none" w:sz="0" w:space="0" w:color="auto"/>
                <w:left w:val="none" w:sz="0" w:space="0" w:color="auto"/>
                <w:bottom w:val="none" w:sz="0" w:space="0" w:color="auto"/>
                <w:right w:val="none" w:sz="0" w:space="0" w:color="auto"/>
              </w:divBdr>
            </w:div>
            <w:div w:id="201211966">
              <w:marLeft w:val="0"/>
              <w:marRight w:val="0"/>
              <w:marTop w:val="0"/>
              <w:marBottom w:val="0"/>
              <w:divBdr>
                <w:top w:val="none" w:sz="0" w:space="0" w:color="auto"/>
                <w:left w:val="none" w:sz="0" w:space="0" w:color="auto"/>
                <w:bottom w:val="none" w:sz="0" w:space="0" w:color="auto"/>
                <w:right w:val="none" w:sz="0" w:space="0" w:color="auto"/>
              </w:divBdr>
            </w:div>
            <w:div w:id="706487860">
              <w:marLeft w:val="0"/>
              <w:marRight w:val="0"/>
              <w:marTop w:val="0"/>
              <w:marBottom w:val="0"/>
              <w:divBdr>
                <w:top w:val="none" w:sz="0" w:space="0" w:color="auto"/>
                <w:left w:val="none" w:sz="0" w:space="0" w:color="auto"/>
                <w:bottom w:val="none" w:sz="0" w:space="0" w:color="auto"/>
                <w:right w:val="none" w:sz="0" w:space="0" w:color="auto"/>
              </w:divBdr>
            </w:div>
            <w:div w:id="918637012">
              <w:marLeft w:val="0"/>
              <w:marRight w:val="0"/>
              <w:marTop w:val="0"/>
              <w:marBottom w:val="0"/>
              <w:divBdr>
                <w:top w:val="none" w:sz="0" w:space="0" w:color="auto"/>
                <w:left w:val="none" w:sz="0" w:space="0" w:color="auto"/>
                <w:bottom w:val="none" w:sz="0" w:space="0" w:color="auto"/>
                <w:right w:val="none" w:sz="0" w:space="0" w:color="auto"/>
              </w:divBdr>
            </w:div>
            <w:div w:id="1934775124">
              <w:marLeft w:val="0"/>
              <w:marRight w:val="0"/>
              <w:marTop w:val="0"/>
              <w:marBottom w:val="0"/>
              <w:divBdr>
                <w:top w:val="none" w:sz="0" w:space="0" w:color="auto"/>
                <w:left w:val="none" w:sz="0" w:space="0" w:color="auto"/>
                <w:bottom w:val="none" w:sz="0" w:space="0" w:color="auto"/>
                <w:right w:val="none" w:sz="0" w:space="0" w:color="auto"/>
              </w:divBdr>
            </w:div>
            <w:div w:id="1842548462">
              <w:marLeft w:val="0"/>
              <w:marRight w:val="0"/>
              <w:marTop w:val="0"/>
              <w:marBottom w:val="0"/>
              <w:divBdr>
                <w:top w:val="none" w:sz="0" w:space="0" w:color="auto"/>
                <w:left w:val="none" w:sz="0" w:space="0" w:color="auto"/>
                <w:bottom w:val="none" w:sz="0" w:space="0" w:color="auto"/>
                <w:right w:val="none" w:sz="0" w:space="0" w:color="auto"/>
              </w:divBdr>
            </w:div>
            <w:div w:id="1237130887">
              <w:marLeft w:val="0"/>
              <w:marRight w:val="0"/>
              <w:marTop w:val="0"/>
              <w:marBottom w:val="0"/>
              <w:divBdr>
                <w:top w:val="none" w:sz="0" w:space="0" w:color="auto"/>
                <w:left w:val="none" w:sz="0" w:space="0" w:color="auto"/>
                <w:bottom w:val="none" w:sz="0" w:space="0" w:color="auto"/>
                <w:right w:val="none" w:sz="0" w:space="0" w:color="auto"/>
              </w:divBdr>
            </w:div>
            <w:div w:id="956835059">
              <w:marLeft w:val="0"/>
              <w:marRight w:val="0"/>
              <w:marTop w:val="0"/>
              <w:marBottom w:val="0"/>
              <w:divBdr>
                <w:top w:val="none" w:sz="0" w:space="0" w:color="auto"/>
                <w:left w:val="none" w:sz="0" w:space="0" w:color="auto"/>
                <w:bottom w:val="none" w:sz="0" w:space="0" w:color="auto"/>
                <w:right w:val="none" w:sz="0" w:space="0" w:color="auto"/>
              </w:divBdr>
            </w:div>
            <w:div w:id="433862017">
              <w:marLeft w:val="0"/>
              <w:marRight w:val="0"/>
              <w:marTop w:val="0"/>
              <w:marBottom w:val="0"/>
              <w:divBdr>
                <w:top w:val="none" w:sz="0" w:space="0" w:color="auto"/>
                <w:left w:val="none" w:sz="0" w:space="0" w:color="auto"/>
                <w:bottom w:val="none" w:sz="0" w:space="0" w:color="auto"/>
                <w:right w:val="none" w:sz="0" w:space="0" w:color="auto"/>
              </w:divBdr>
            </w:div>
            <w:div w:id="671765540">
              <w:marLeft w:val="0"/>
              <w:marRight w:val="0"/>
              <w:marTop w:val="0"/>
              <w:marBottom w:val="0"/>
              <w:divBdr>
                <w:top w:val="none" w:sz="0" w:space="0" w:color="auto"/>
                <w:left w:val="none" w:sz="0" w:space="0" w:color="auto"/>
                <w:bottom w:val="none" w:sz="0" w:space="0" w:color="auto"/>
                <w:right w:val="none" w:sz="0" w:space="0" w:color="auto"/>
              </w:divBdr>
            </w:div>
            <w:div w:id="133063504">
              <w:marLeft w:val="0"/>
              <w:marRight w:val="0"/>
              <w:marTop w:val="0"/>
              <w:marBottom w:val="0"/>
              <w:divBdr>
                <w:top w:val="none" w:sz="0" w:space="0" w:color="auto"/>
                <w:left w:val="none" w:sz="0" w:space="0" w:color="auto"/>
                <w:bottom w:val="none" w:sz="0" w:space="0" w:color="auto"/>
                <w:right w:val="none" w:sz="0" w:space="0" w:color="auto"/>
              </w:divBdr>
            </w:div>
            <w:div w:id="493953432">
              <w:marLeft w:val="0"/>
              <w:marRight w:val="0"/>
              <w:marTop w:val="0"/>
              <w:marBottom w:val="0"/>
              <w:divBdr>
                <w:top w:val="none" w:sz="0" w:space="0" w:color="auto"/>
                <w:left w:val="none" w:sz="0" w:space="0" w:color="auto"/>
                <w:bottom w:val="none" w:sz="0" w:space="0" w:color="auto"/>
                <w:right w:val="none" w:sz="0" w:space="0" w:color="auto"/>
              </w:divBdr>
            </w:div>
            <w:div w:id="1443914666">
              <w:marLeft w:val="0"/>
              <w:marRight w:val="0"/>
              <w:marTop w:val="0"/>
              <w:marBottom w:val="0"/>
              <w:divBdr>
                <w:top w:val="none" w:sz="0" w:space="0" w:color="auto"/>
                <w:left w:val="none" w:sz="0" w:space="0" w:color="auto"/>
                <w:bottom w:val="none" w:sz="0" w:space="0" w:color="auto"/>
                <w:right w:val="none" w:sz="0" w:space="0" w:color="auto"/>
              </w:divBdr>
            </w:div>
            <w:div w:id="602305014">
              <w:marLeft w:val="0"/>
              <w:marRight w:val="0"/>
              <w:marTop w:val="0"/>
              <w:marBottom w:val="0"/>
              <w:divBdr>
                <w:top w:val="none" w:sz="0" w:space="0" w:color="auto"/>
                <w:left w:val="none" w:sz="0" w:space="0" w:color="auto"/>
                <w:bottom w:val="none" w:sz="0" w:space="0" w:color="auto"/>
                <w:right w:val="none" w:sz="0" w:space="0" w:color="auto"/>
              </w:divBdr>
            </w:div>
            <w:div w:id="627664520">
              <w:marLeft w:val="0"/>
              <w:marRight w:val="0"/>
              <w:marTop w:val="0"/>
              <w:marBottom w:val="0"/>
              <w:divBdr>
                <w:top w:val="none" w:sz="0" w:space="0" w:color="auto"/>
                <w:left w:val="none" w:sz="0" w:space="0" w:color="auto"/>
                <w:bottom w:val="none" w:sz="0" w:space="0" w:color="auto"/>
                <w:right w:val="none" w:sz="0" w:space="0" w:color="auto"/>
              </w:divBdr>
            </w:div>
            <w:div w:id="398553817">
              <w:marLeft w:val="0"/>
              <w:marRight w:val="0"/>
              <w:marTop w:val="0"/>
              <w:marBottom w:val="0"/>
              <w:divBdr>
                <w:top w:val="none" w:sz="0" w:space="0" w:color="auto"/>
                <w:left w:val="none" w:sz="0" w:space="0" w:color="auto"/>
                <w:bottom w:val="none" w:sz="0" w:space="0" w:color="auto"/>
                <w:right w:val="none" w:sz="0" w:space="0" w:color="auto"/>
              </w:divBdr>
            </w:div>
            <w:div w:id="615720388">
              <w:marLeft w:val="0"/>
              <w:marRight w:val="0"/>
              <w:marTop w:val="0"/>
              <w:marBottom w:val="0"/>
              <w:divBdr>
                <w:top w:val="none" w:sz="0" w:space="0" w:color="auto"/>
                <w:left w:val="none" w:sz="0" w:space="0" w:color="auto"/>
                <w:bottom w:val="none" w:sz="0" w:space="0" w:color="auto"/>
                <w:right w:val="none" w:sz="0" w:space="0" w:color="auto"/>
              </w:divBdr>
            </w:div>
            <w:div w:id="313919600">
              <w:marLeft w:val="0"/>
              <w:marRight w:val="0"/>
              <w:marTop w:val="0"/>
              <w:marBottom w:val="0"/>
              <w:divBdr>
                <w:top w:val="none" w:sz="0" w:space="0" w:color="auto"/>
                <w:left w:val="none" w:sz="0" w:space="0" w:color="auto"/>
                <w:bottom w:val="none" w:sz="0" w:space="0" w:color="auto"/>
                <w:right w:val="none" w:sz="0" w:space="0" w:color="auto"/>
              </w:divBdr>
              <w:divsChild>
                <w:div w:id="1750730760">
                  <w:marLeft w:val="0"/>
                  <w:marRight w:val="0"/>
                  <w:marTop w:val="0"/>
                  <w:marBottom w:val="0"/>
                  <w:divBdr>
                    <w:top w:val="none" w:sz="0" w:space="0" w:color="auto"/>
                    <w:left w:val="none" w:sz="0" w:space="0" w:color="auto"/>
                    <w:bottom w:val="none" w:sz="0" w:space="0" w:color="auto"/>
                    <w:right w:val="none" w:sz="0" w:space="0" w:color="auto"/>
                  </w:divBdr>
                </w:div>
                <w:div w:id="802230584">
                  <w:marLeft w:val="0"/>
                  <w:marRight w:val="0"/>
                  <w:marTop w:val="0"/>
                  <w:marBottom w:val="0"/>
                  <w:divBdr>
                    <w:top w:val="none" w:sz="0" w:space="0" w:color="auto"/>
                    <w:left w:val="none" w:sz="0" w:space="0" w:color="auto"/>
                    <w:bottom w:val="none" w:sz="0" w:space="0" w:color="auto"/>
                    <w:right w:val="none" w:sz="0" w:space="0" w:color="auto"/>
                  </w:divBdr>
                </w:div>
                <w:div w:id="408114516">
                  <w:marLeft w:val="0"/>
                  <w:marRight w:val="0"/>
                  <w:marTop w:val="0"/>
                  <w:marBottom w:val="0"/>
                  <w:divBdr>
                    <w:top w:val="none" w:sz="0" w:space="0" w:color="auto"/>
                    <w:left w:val="none" w:sz="0" w:space="0" w:color="auto"/>
                    <w:bottom w:val="none" w:sz="0" w:space="0" w:color="auto"/>
                    <w:right w:val="none" w:sz="0" w:space="0" w:color="auto"/>
                  </w:divBdr>
                </w:div>
                <w:div w:id="367032180">
                  <w:marLeft w:val="0"/>
                  <w:marRight w:val="0"/>
                  <w:marTop w:val="0"/>
                  <w:marBottom w:val="0"/>
                  <w:divBdr>
                    <w:top w:val="none" w:sz="0" w:space="0" w:color="auto"/>
                    <w:left w:val="none" w:sz="0" w:space="0" w:color="auto"/>
                    <w:bottom w:val="none" w:sz="0" w:space="0" w:color="auto"/>
                    <w:right w:val="none" w:sz="0" w:space="0" w:color="auto"/>
                  </w:divBdr>
                </w:div>
                <w:div w:id="1379628134">
                  <w:marLeft w:val="0"/>
                  <w:marRight w:val="0"/>
                  <w:marTop w:val="0"/>
                  <w:marBottom w:val="0"/>
                  <w:divBdr>
                    <w:top w:val="none" w:sz="0" w:space="0" w:color="auto"/>
                    <w:left w:val="none" w:sz="0" w:space="0" w:color="auto"/>
                    <w:bottom w:val="none" w:sz="0" w:space="0" w:color="auto"/>
                    <w:right w:val="none" w:sz="0" w:space="0" w:color="auto"/>
                  </w:divBdr>
                </w:div>
                <w:div w:id="289170619">
                  <w:marLeft w:val="0"/>
                  <w:marRight w:val="0"/>
                  <w:marTop w:val="0"/>
                  <w:marBottom w:val="0"/>
                  <w:divBdr>
                    <w:top w:val="none" w:sz="0" w:space="0" w:color="auto"/>
                    <w:left w:val="none" w:sz="0" w:space="0" w:color="auto"/>
                    <w:bottom w:val="none" w:sz="0" w:space="0" w:color="auto"/>
                    <w:right w:val="none" w:sz="0" w:space="0" w:color="auto"/>
                  </w:divBdr>
                </w:div>
                <w:div w:id="264311965">
                  <w:marLeft w:val="0"/>
                  <w:marRight w:val="0"/>
                  <w:marTop w:val="0"/>
                  <w:marBottom w:val="0"/>
                  <w:divBdr>
                    <w:top w:val="none" w:sz="0" w:space="0" w:color="auto"/>
                    <w:left w:val="none" w:sz="0" w:space="0" w:color="auto"/>
                    <w:bottom w:val="none" w:sz="0" w:space="0" w:color="auto"/>
                    <w:right w:val="none" w:sz="0" w:space="0" w:color="auto"/>
                  </w:divBdr>
                </w:div>
                <w:div w:id="1585259124">
                  <w:marLeft w:val="0"/>
                  <w:marRight w:val="0"/>
                  <w:marTop w:val="0"/>
                  <w:marBottom w:val="0"/>
                  <w:divBdr>
                    <w:top w:val="none" w:sz="0" w:space="0" w:color="auto"/>
                    <w:left w:val="none" w:sz="0" w:space="0" w:color="auto"/>
                    <w:bottom w:val="none" w:sz="0" w:space="0" w:color="auto"/>
                    <w:right w:val="none" w:sz="0" w:space="0" w:color="auto"/>
                  </w:divBdr>
                </w:div>
                <w:div w:id="1037704739">
                  <w:marLeft w:val="0"/>
                  <w:marRight w:val="0"/>
                  <w:marTop w:val="0"/>
                  <w:marBottom w:val="0"/>
                  <w:divBdr>
                    <w:top w:val="none" w:sz="0" w:space="0" w:color="auto"/>
                    <w:left w:val="none" w:sz="0" w:space="0" w:color="auto"/>
                    <w:bottom w:val="none" w:sz="0" w:space="0" w:color="auto"/>
                    <w:right w:val="none" w:sz="0" w:space="0" w:color="auto"/>
                  </w:divBdr>
                </w:div>
                <w:div w:id="1172642202">
                  <w:marLeft w:val="0"/>
                  <w:marRight w:val="0"/>
                  <w:marTop w:val="0"/>
                  <w:marBottom w:val="0"/>
                  <w:divBdr>
                    <w:top w:val="none" w:sz="0" w:space="0" w:color="auto"/>
                    <w:left w:val="none" w:sz="0" w:space="0" w:color="auto"/>
                    <w:bottom w:val="none" w:sz="0" w:space="0" w:color="auto"/>
                    <w:right w:val="none" w:sz="0" w:space="0" w:color="auto"/>
                  </w:divBdr>
                </w:div>
                <w:div w:id="1221399872">
                  <w:marLeft w:val="0"/>
                  <w:marRight w:val="0"/>
                  <w:marTop w:val="0"/>
                  <w:marBottom w:val="0"/>
                  <w:divBdr>
                    <w:top w:val="none" w:sz="0" w:space="0" w:color="auto"/>
                    <w:left w:val="none" w:sz="0" w:space="0" w:color="auto"/>
                    <w:bottom w:val="none" w:sz="0" w:space="0" w:color="auto"/>
                    <w:right w:val="none" w:sz="0" w:space="0" w:color="auto"/>
                  </w:divBdr>
                </w:div>
                <w:div w:id="1465847879">
                  <w:marLeft w:val="0"/>
                  <w:marRight w:val="0"/>
                  <w:marTop w:val="0"/>
                  <w:marBottom w:val="0"/>
                  <w:divBdr>
                    <w:top w:val="none" w:sz="0" w:space="0" w:color="auto"/>
                    <w:left w:val="none" w:sz="0" w:space="0" w:color="auto"/>
                    <w:bottom w:val="none" w:sz="0" w:space="0" w:color="auto"/>
                    <w:right w:val="none" w:sz="0" w:space="0" w:color="auto"/>
                  </w:divBdr>
                </w:div>
                <w:div w:id="1858419073">
                  <w:marLeft w:val="0"/>
                  <w:marRight w:val="0"/>
                  <w:marTop w:val="0"/>
                  <w:marBottom w:val="0"/>
                  <w:divBdr>
                    <w:top w:val="none" w:sz="0" w:space="0" w:color="auto"/>
                    <w:left w:val="none" w:sz="0" w:space="0" w:color="auto"/>
                    <w:bottom w:val="none" w:sz="0" w:space="0" w:color="auto"/>
                    <w:right w:val="none" w:sz="0" w:space="0" w:color="auto"/>
                  </w:divBdr>
                </w:div>
                <w:div w:id="822543875">
                  <w:marLeft w:val="0"/>
                  <w:marRight w:val="0"/>
                  <w:marTop w:val="0"/>
                  <w:marBottom w:val="0"/>
                  <w:divBdr>
                    <w:top w:val="none" w:sz="0" w:space="0" w:color="auto"/>
                    <w:left w:val="none" w:sz="0" w:space="0" w:color="auto"/>
                    <w:bottom w:val="none" w:sz="0" w:space="0" w:color="auto"/>
                    <w:right w:val="none" w:sz="0" w:space="0" w:color="auto"/>
                  </w:divBdr>
                </w:div>
                <w:div w:id="537744796">
                  <w:marLeft w:val="0"/>
                  <w:marRight w:val="0"/>
                  <w:marTop w:val="0"/>
                  <w:marBottom w:val="0"/>
                  <w:divBdr>
                    <w:top w:val="none" w:sz="0" w:space="0" w:color="auto"/>
                    <w:left w:val="none" w:sz="0" w:space="0" w:color="auto"/>
                    <w:bottom w:val="none" w:sz="0" w:space="0" w:color="auto"/>
                    <w:right w:val="none" w:sz="0" w:space="0" w:color="auto"/>
                  </w:divBdr>
                </w:div>
                <w:div w:id="1525287163">
                  <w:marLeft w:val="0"/>
                  <w:marRight w:val="0"/>
                  <w:marTop w:val="0"/>
                  <w:marBottom w:val="0"/>
                  <w:divBdr>
                    <w:top w:val="none" w:sz="0" w:space="0" w:color="auto"/>
                    <w:left w:val="none" w:sz="0" w:space="0" w:color="auto"/>
                    <w:bottom w:val="none" w:sz="0" w:space="0" w:color="auto"/>
                    <w:right w:val="none" w:sz="0" w:space="0" w:color="auto"/>
                  </w:divBdr>
                </w:div>
                <w:div w:id="584269627">
                  <w:marLeft w:val="0"/>
                  <w:marRight w:val="0"/>
                  <w:marTop w:val="0"/>
                  <w:marBottom w:val="0"/>
                  <w:divBdr>
                    <w:top w:val="none" w:sz="0" w:space="0" w:color="auto"/>
                    <w:left w:val="none" w:sz="0" w:space="0" w:color="auto"/>
                    <w:bottom w:val="none" w:sz="0" w:space="0" w:color="auto"/>
                    <w:right w:val="none" w:sz="0" w:space="0" w:color="auto"/>
                  </w:divBdr>
                </w:div>
                <w:div w:id="1639871586">
                  <w:marLeft w:val="0"/>
                  <w:marRight w:val="0"/>
                  <w:marTop w:val="0"/>
                  <w:marBottom w:val="0"/>
                  <w:divBdr>
                    <w:top w:val="none" w:sz="0" w:space="0" w:color="auto"/>
                    <w:left w:val="none" w:sz="0" w:space="0" w:color="auto"/>
                    <w:bottom w:val="none" w:sz="0" w:space="0" w:color="auto"/>
                    <w:right w:val="none" w:sz="0" w:space="0" w:color="auto"/>
                  </w:divBdr>
                </w:div>
                <w:div w:id="95715197">
                  <w:marLeft w:val="0"/>
                  <w:marRight w:val="0"/>
                  <w:marTop w:val="0"/>
                  <w:marBottom w:val="0"/>
                  <w:divBdr>
                    <w:top w:val="none" w:sz="0" w:space="0" w:color="auto"/>
                    <w:left w:val="none" w:sz="0" w:space="0" w:color="auto"/>
                    <w:bottom w:val="none" w:sz="0" w:space="0" w:color="auto"/>
                    <w:right w:val="none" w:sz="0" w:space="0" w:color="auto"/>
                  </w:divBdr>
                </w:div>
                <w:div w:id="432743499">
                  <w:marLeft w:val="0"/>
                  <w:marRight w:val="0"/>
                  <w:marTop w:val="0"/>
                  <w:marBottom w:val="0"/>
                  <w:divBdr>
                    <w:top w:val="none" w:sz="0" w:space="0" w:color="auto"/>
                    <w:left w:val="none" w:sz="0" w:space="0" w:color="auto"/>
                    <w:bottom w:val="none" w:sz="0" w:space="0" w:color="auto"/>
                    <w:right w:val="none" w:sz="0" w:space="0" w:color="auto"/>
                  </w:divBdr>
                </w:div>
                <w:div w:id="1683628702">
                  <w:marLeft w:val="0"/>
                  <w:marRight w:val="0"/>
                  <w:marTop w:val="0"/>
                  <w:marBottom w:val="0"/>
                  <w:divBdr>
                    <w:top w:val="none" w:sz="0" w:space="0" w:color="auto"/>
                    <w:left w:val="none" w:sz="0" w:space="0" w:color="auto"/>
                    <w:bottom w:val="none" w:sz="0" w:space="0" w:color="auto"/>
                    <w:right w:val="none" w:sz="0" w:space="0" w:color="auto"/>
                  </w:divBdr>
                </w:div>
                <w:div w:id="541675071">
                  <w:marLeft w:val="0"/>
                  <w:marRight w:val="0"/>
                  <w:marTop w:val="0"/>
                  <w:marBottom w:val="0"/>
                  <w:divBdr>
                    <w:top w:val="none" w:sz="0" w:space="0" w:color="auto"/>
                    <w:left w:val="none" w:sz="0" w:space="0" w:color="auto"/>
                    <w:bottom w:val="none" w:sz="0" w:space="0" w:color="auto"/>
                    <w:right w:val="none" w:sz="0" w:space="0" w:color="auto"/>
                  </w:divBdr>
                </w:div>
                <w:div w:id="1726181341">
                  <w:marLeft w:val="0"/>
                  <w:marRight w:val="0"/>
                  <w:marTop w:val="0"/>
                  <w:marBottom w:val="0"/>
                  <w:divBdr>
                    <w:top w:val="none" w:sz="0" w:space="0" w:color="auto"/>
                    <w:left w:val="none" w:sz="0" w:space="0" w:color="auto"/>
                    <w:bottom w:val="none" w:sz="0" w:space="0" w:color="auto"/>
                    <w:right w:val="none" w:sz="0" w:space="0" w:color="auto"/>
                  </w:divBdr>
                </w:div>
                <w:div w:id="475146333">
                  <w:marLeft w:val="0"/>
                  <w:marRight w:val="0"/>
                  <w:marTop w:val="0"/>
                  <w:marBottom w:val="0"/>
                  <w:divBdr>
                    <w:top w:val="none" w:sz="0" w:space="0" w:color="auto"/>
                    <w:left w:val="none" w:sz="0" w:space="0" w:color="auto"/>
                    <w:bottom w:val="none" w:sz="0" w:space="0" w:color="auto"/>
                    <w:right w:val="none" w:sz="0" w:space="0" w:color="auto"/>
                  </w:divBdr>
                </w:div>
                <w:div w:id="416830462">
                  <w:marLeft w:val="0"/>
                  <w:marRight w:val="0"/>
                  <w:marTop w:val="0"/>
                  <w:marBottom w:val="0"/>
                  <w:divBdr>
                    <w:top w:val="none" w:sz="0" w:space="0" w:color="auto"/>
                    <w:left w:val="none" w:sz="0" w:space="0" w:color="auto"/>
                    <w:bottom w:val="none" w:sz="0" w:space="0" w:color="auto"/>
                    <w:right w:val="none" w:sz="0" w:space="0" w:color="auto"/>
                  </w:divBdr>
                </w:div>
                <w:div w:id="1771193326">
                  <w:marLeft w:val="0"/>
                  <w:marRight w:val="0"/>
                  <w:marTop w:val="0"/>
                  <w:marBottom w:val="0"/>
                  <w:divBdr>
                    <w:top w:val="none" w:sz="0" w:space="0" w:color="auto"/>
                    <w:left w:val="none" w:sz="0" w:space="0" w:color="auto"/>
                    <w:bottom w:val="none" w:sz="0" w:space="0" w:color="auto"/>
                    <w:right w:val="none" w:sz="0" w:space="0" w:color="auto"/>
                  </w:divBdr>
                </w:div>
                <w:div w:id="814445825">
                  <w:marLeft w:val="0"/>
                  <w:marRight w:val="0"/>
                  <w:marTop w:val="0"/>
                  <w:marBottom w:val="0"/>
                  <w:divBdr>
                    <w:top w:val="none" w:sz="0" w:space="0" w:color="auto"/>
                    <w:left w:val="none" w:sz="0" w:space="0" w:color="auto"/>
                    <w:bottom w:val="none" w:sz="0" w:space="0" w:color="auto"/>
                    <w:right w:val="none" w:sz="0" w:space="0" w:color="auto"/>
                  </w:divBdr>
                </w:div>
                <w:div w:id="1351370222">
                  <w:marLeft w:val="0"/>
                  <w:marRight w:val="0"/>
                  <w:marTop w:val="0"/>
                  <w:marBottom w:val="0"/>
                  <w:divBdr>
                    <w:top w:val="none" w:sz="0" w:space="0" w:color="auto"/>
                    <w:left w:val="none" w:sz="0" w:space="0" w:color="auto"/>
                    <w:bottom w:val="none" w:sz="0" w:space="0" w:color="auto"/>
                    <w:right w:val="none" w:sz="0" w:space="0" w:color="auto"/>
                  </w:divBdr>
                </w:div>
                <w:div w:id="1384600137">
                  <w:marLeft w:val="0"/>
                  <w:marRight w:val="0"/>
                  <w:marTop w:val="0"/>
                  <w:marBottom w:val="0"/>
                  <w:divBdr>
                    <w:top w:val="none" w:sz="0" w:space="0" w:color="auto"/>
                    <w:left w:val="none" w:sz="0" w:space="0" w:color="auto"/>
                    <w:bottom w:val="none" w:sz="0" w:space="0" w:color="auto"/>
                    <w:right w:val="none" w:sz="0" w:space="0" w:color="auto"/>
                  </w:divBdr>
                </w:div>
                <w:div w:id="1432319058">
                  <w:marLeft w:val="0"/>
                  <w:marRight w:val="0"/>
                  <w:marTop w:val="0"/>
                  <w:marBottom w:val="0"/>
                  <w:divBdr>
                    <w:top w:val="none" w:sz="0" w:space="0" w:color="auto"/>
                    <w:left w:val="none" w:sz="0" w:space="0" w:color="auto"/>
                    <w:bottom w:val="none" w:sz="0" w:space="0" w:color="auto"/>
                    <w:right w:val="none" w:sz="0" w:space="0" w:color="auto"/>
                  </w:divBdr>
                </w:div>
                <w:div w:id="679238428">
                  <w:marLeft w:val="0"/>
                  <w:marRight w:val="0"/>
                  <w:marTop w:val="0"/>
                  <w:marBottom w:val="0"/>
                  <w:divBdr>
                    <w:top w:val="none" w:sz="0" w:space="0" w:color="auto"/>
                    <w:left w:val="none" w:sz="0" w:space="0" w:color="auto"/>
                    <w:bottom w:val="none" w:sz="0" w:space="0" w:color="auto"/>
                    <w:right w:val="none" w:sz="0" w:space="0" w:color="auto"/>
                  </w:divBdr>
                </w:div>
                <w:div w:id="1788621378">
                  <w:marLeft w:val="0"/>
                  <w:marRight w:val="0"/>
                  <w:marTop w:val="0"/>
                  <w:marBottom w:val="0"/>
                  <w:divBdr>
                    <w:top w:val="none" w:sz="0" w:space="0" w:color="auto"/>
                    <w:left w:val="none" w:sz="0" w:space="0" w:color="auto"/>
                    <w:bottom w:val="none" w:sz="0" w:space="0" w:color="auto"/>
                    <w:right w:val="none" w:sz="0" w:space="0" w:color="auto"/>
                  </w:divBdr>
                </w:div>
                <w:div w:id="388115312">
                  <w:marLeft w:val="0"/>
                  <w:marRight w:val="0"/>
                  <w:marTop w:val="0"/>
                  <w:marBottom w:val="0"/>
                  <w:divBdr>
                    <w:top w:val="none" w:sz="0" w:space="0" w:color="auto"/>
                    <w:left w:val="none" w:sz="0" w:space="0" w:color="auto"/>
                    <w:bottom w:val="none" w:sz="0" w:space="0" w:color="auto"/>
                    <w:right w:val="none" w:sz="0" w:space="0" w:color="auto"/>
                  </w:divBdr>
                </w:div>
                <w:div w:id="24137240">
                  <w:marLeft w:val="0"/>
                  <w:marRight w:val="0"/>
                  <w:marTop w:val="0"/>
                  <w:marBottom w:val="0"/>
                  <w:divBdr>
                    <w:top w:val="none" w:sz="0" w:space="0" w:color="auto"/>
                    <w:left w:val="none" w:sz="0" w:space="0" w:color="auto"/>
                    <w:bottom w:val="none" w:sz="0" w:space="0" w:color="auto"/>
                    <w:right w:val="none" w:sz="0" w:space="0" w:color="auto"/>
                  </w:divBdr>
                </w:div>
                <w:div w:id="417095265">
                  <w:marLeft w:val="0"/>
                  <w:marRight w:val="0"/>
                  <w:marTop w:val="0"/>
                  <w:marBottom w:val="0"/>
                  <w:divBdr>
                    <w:top w:val="none" w:sz="0" w:space="0" w:color="auto"/>
                    <w:left w:val="none" w:sz="0" w:space="0" w:color="auto"/>
                    <w:bottom w:val="none" w:sz="0" w:space="0" w:color="auto"/>
                    <w:right w:val="none" w:sz="0" w:space="0" w:color="auto"/>
                  </w:divBdr>
                </w:div>
                <w:div w:id="1657952524">
                  <w:marLeft w:val="0"/>
                  <w:marRight w:val="0"/>
                  <w:marTop w:val="0"/>
                  <w:marBottom w:val="0"/>
                  <w:divBdr>
                    <w:top w:val="none" w:sz="0" w:space="0" w:color="auto"/>
                    <w:left w:val="none" w:sz="0" w:space="0" w:color="auto"/>
                    <w:bottom w:val="none" w:sz="0" w:space="0" w:color="auto"/>
                    <w:right w:val="none" w:sz="0" w:space="0" w:color="auto"/>
                  </w:divBdr>
                </w:div>
                <w:div w:id="946500239">
                  <w:marLeft w:val="0"/>
                  <w:marRight w:val="0"/>
                  <w:marTop w:val="0"/>
                  <w:marBottom w:val="0"/>
                  <w:divBdr>
                    <w:top w:val="none" w:sz="0" w:space="0" w:color="auto"/>
                    <w:left w:val="none" w:sz="0" w:space="0" w:color="auto"/>
                    <w:bottom w:val="none" w:sz="0" w:space="0" w:color="auto"/>
                    <w:right w:val="none" w:sz="0" w:space="0" w:color="auto"/>
                  </w:divBdr>
                </w:div>
                <w:div w:id="2091074762">
                  <w:marLeft w:val="0"/>
                  <w:marRight w:val="0"/>
                  <w:marTop w:val="0"/>
                  <w:marBottom w:val="0"/>
                  <w:divBdr>
                    <w:top w:val="none" w:sz="0" w:space="0" w:color="auto"/>
                    <w:left w:val="none" w:sz="0" w:space="0" w:color="auto"/>
                    <w:bottom w:val="none" w:sz="0" w:space="0" w:color="auto"/>
                    <w:right w:val="none" w:sz="0" w:space="0" w:color="auto"/>
                  </w:divBdr>
                </w:div>
                <w:div w:id="599920410">
                  <w:marLeft w:val="0"/>
                  <w:marRight w:val="0"/>
                  <w:marTop w:val="0"/>
                  <w:marBottom w:val="0"/>
                  <w:divBdr>
                    <w:top w:val="none" w:sz="0" w:space="0" w:color="auto"/>
                    <w:left w:val="none" w:sz="0" w:space="0" w:color="auto"/>
                    <w:bottom w:val="none" w:sz="0" w:space="0" w:color="auto"/>
                    <w:right w:val="none" w:sz="0" w:space="0" w:color="auto"/>
                  </w:divBdr>
                </w:div>
                <w:div w:id="1691683667">
                  <w:marLeft w:val="0"/>
                  <w:marRight w:val="0"/>
                  <w:marTop w:val="0"/>
                  <w:marBottom w:val="0"/>
                  <w:divBdr>
                    <w:top w:val="none" w:sz="0" w:space="0" w:color="auto"/>
                    <w:left w:val="none" w:sz="0" w:space="0" w:color="auto"/>
                    <w:bottom w:val="none" w:sz="0" w:space="0" w:color="auto"/>
                    <w:right w:val="none" w:sz="0" w:space="0" w:color="auto"/>
                  </w:divBdr>
                </w:div>
                <w:div w:id="2028675910">
                  <w:marLeft w:val="0"/>
                  <w:marRight w:val="0"/>
                  <w:marTop w:val="0"/>
                  <w:marBottom w:val="0"/>
                  <w:divBdr>
                    <w:top w:val="none" w:sz="0" w:space="0" w:color="auto"/>
                    <w:left w:val="none" w:sz="0" w:space="0" w:color="auto"/>
                    <w:bottom w:val="none" w:sz="0" w:space="0" w:color="auto"/>
                    <w:right w:val="none" w:sz="0" w:space="0" w:color="auto"/>
                  </w:divBdr>
                </w:div>
                <w:div w:id="13876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184">
          <w:marLeft w:val="0"/>
          <w:marRight w:val="0"/>
          <w:marTop w:val="0"/>
          <w:marBottom w:val="0"/>
          <w:divBdr>
            <w:top w:val="none" w:sz="0" w:space="0" w:color="auto"/>
            <w:left w:val="none" w:sz="0" w:space="0" w:color="auto"/>
            <w:bottom w:val="none" w:sz="0" w:space="0" w:color="auto"/>
            <w:right w:val="none" w:sz="0" w:space="0" w:color="auto"/>
          </w:divBdr>
          <w:divsChild>
            <w:div w:id="8262146">
              <w:marLeft w:val="0"/>
              <w:marRight w:val="0"/>
              <w:marTop w:val="0"/>
              <w:marBottom w:val="0"/>
              <w:divBdr>
                <w:top w:val="none" w:sz="0" w:space="0" w:color="auto"/>
                <w:left w:val="none" w:sz="0" w:space="0" w:color="auto"/>
                <w:bottom w:val="none" w:sz="0" w:space="0" w:color="auto"/>
                <w:right w:val="none" w:sz="0" w:space="0" w:color="auto"/>
              </w:divBdr>
            </w:div>
            <w:div w:id="1502433230">
              <w:marLeft w:val="0"/>
              <w:marRight w:val="0"/>
              <w:marTop w:val="0"/>
              <w:marBottom w:val="0"/>
              <w:divBdr>
                <w:top w:val="none" w:sz="0" w:space="0" w:color="auto"/>
                <w:left w:val="none" w:sz="0" w:space="0" w:color="auto"/>
                <w:bottom w:val="none" w:sz="0" w:space="0" w:color="auto"/>
                <w:right w:val="none" w:sz="0" w:space="0" w:color="auto"/>
              </w:divBdr>
            </w:div>
            <w:div w:id="812524813">
              <w:marLeft w:val="0"/>
              <w:marRight w:val="0"/>
              <w:marTop w:val="0"/>
              <w:marBottom w:val="0"/>
              <w:divBdr>
                <w:top w:val="none" w:sz="0" w:space="0" w:color="auto"/>
                <w:left w:val="none" w:sz="0" w:space="0" w:color="auto"/>
                <w:bottom w:val="none" w:sz="0" w:space="0" w:color="auto"/>
                <w:right w:val="none" w:sz="0" w:space="0" w:color="auto"/>
              </w:divBdr>
            </w:div>
            <w:div w:id="1907181233">
              <w:marLeft w:val="0"/>
              <w:marRight w:val="0"/>
              <w:marTop w:val="0"/>
              <w:marBottom w:val="0"/>
              <w:divBdr>
                <w:top w:val="none" w:sz="0" w:space="0" w:color="auto"/>
                <w:left w:val="none" w:sz="0" w:space="0" w:color="auto"/>
                <w:bottom w:val="none" w:sz="0" w:space="0" w:color="auto"/>
                <w:right w:val="none" w:sz="0" w:space="0" w:color="auto"/>
              </w:divBdr>
            </w:div>
            <w:div w:id="424809181">
              <w:marLeft w:val="0"/>
              <w:marRight w:val="0"/>
              <w:marTop w:val="0"/>
              <w:marBottom w:val="0"/>
              <w:divBdr>
                <w:top w:val="none" w:sz="0" w:space="0" w:color="auto"/>
                <w:left w:val="none" w:sz="0" w:space="0" w:color="auto"/>
                <w:bottom w:val="none" w:sz="0" w:space="0" w:color="auto"/>
                <w:right w:val="none" w:sz="0" w:space="0" w:color="auto"/>
              </w:divBdr>
            </w:div>
            <w:div w:id="690840498">
              <w:marLeft w:val="0"/>
              <w:marRight w:val="0"/>
              <w:marTop w:val="0"/>
              <w:marBottom w:val="0"/>
              <w:divBdr>
                <w:top w:val="none" w:sz="0" w:space="0" w:color="auto"/>
                <w:left w:val="none" w:sz="0" w:space="0" w:color="auto"/>
                <w:bottom w:val="none" w:sz="0" w:space="0" w:color="auto"/>
                <w:right w:val="none" w:sz="0" w:space="0" w:color="auto"/>
              </w:divBdr>
              <w:divsChild>
                <w:div w:id="1127773138">
                  <w:marLeft w:val="0"/>
                  <w:marRight w:val="0"/>
                  <w:marTop w:val="0"/>
                  <w:marBottom w:val="0"/>
                  <w:divBdr>
                    <w:top w:val="none" w:sz="0" w:space="0" w:color="auto"/>
                    <w:left w:val="none" w:sz="0" w:space="0" w:color="auto"/>
                    <w:bottom w:val="none" w:sz="0" w:space="0" w:color="auto"/>
                    <w:right w:val="none" w:sz="0" w:space="0" w:color="auto"/>
                  </w:divBdr>
                </w:div>
                <w:div w:id="1559899076">
                  <w:marLeft w:val="0"/>
                  <w:marRight w:val="0"/>
                  <w:marTop w:val="0"/>
                  <w:marBottom w:val="0"/>
                  <w:divBdr>
                    <w:top w:val="none" w:sz="0" w:space="0" w:color="auto"/>
                    <w:left w:val="none" w:sz="0" w:space="0" w:color="auto"/>
                    <w:bottom w:val="none" w:sz="0" w:space="0" w:color="auto"/>
                    <w:right w:val="none" w:sz="0" w:space="0" w:color="auto"/>
                  </w:divBdr>
                </w:div>
                <w:div w:id="585500631">
                  <w:marLeft w:val="0"/>
                  <w:marRight w:val="0"/>
                  <w:marTop w:val="0"/>
                  <w:marBottom w:val="0"/>
                  <w:divBdr>
                    <w:top w:val="none" w:sz="0" w:space="0" w:color="auto"/>
                    <w:left w:val="none" w:sz="0" w:space="0" w:color="auto"/>
                    <w:bottom w:val="none" w:sz="0" w:space="0" w:color="auto"/>
                    <w:right w:val="none" w:sz="0" w:space="0" w:color="auto"/>
                  </w:divBdr>
                </w:div>
                <w:div w:id="1438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3572">
          <w:marLeft w:val="0"/>
          <w:marRight w:val="0"/>
          <w:marTop w:val="0"/>
          <w:marBottom w:val="0"/>
          <w:divBdr>
            <w:top w:val="none" w:sz="0" w:space="0" w:color="auto"/>
            <w:left w:val="none" w:sz="0" w:space="0" w:color="auto"/>
            <w:bottom w:val="none" w:sz="0" w:space="0" w:color="auto"/>
            <w:right w:val="none" w:sz="0" w:space="0" w:color="auto"/>
          </w:divBdr>
          <w:divsChild>
            <w:div w:id="1328896730">
              <w:marLeft w:val="0"/>
              <w:marRight w:val="0"/>
              <w:marTop w:val="0"/>
              <w:marBottom w:val="0"/>
              <w:divBdr>
                <w:top w:val="none" w:sz="0" w:space="0" w:color="auto"/>
                <w:left w:val="none" w:sz="0" w:space="0" w:color="auto"/>
                <w:bottom w:val="none" w:sz="0" w:space="0" w:color="auto"/>
                <w:right w:val="none" w:sz="0" w:space="0" w:color="auto"/>
              </w:divBdr>
            </w:div>
            <w:div w:id="1847817501">
              <w:marLeft w:val="0"/>
              <w:marRight w:val="0"/>
              <w:marTop w:val="0"/>
              <w:marBottom w:val="0"/>
              <w:divBdr>
                <w:top w:val="none" w:sz="0" w:space="0" w:color="auto"/>
                <w:left w:val="none" w:sz="0" w:space="0" w:color="auto"/>
                <w:bottom w:val="none" w:sz="0" w:space="0" w:color="auto"/>
                <w:right w:val="none" w:sz="0" w:space="0" w:color="auto"/>
              </w:divBdr>
            </w:div>
            <w:div w:id="167838068">
              <w:marLeft w:val="0"/>
              <w:marRight w:val="0"/>
              <w:marTop w:val="0"/>
              <w:marBottom w:val="0"/>
              <w:divBdr>
                <w:top w:val="none" w:sz="0" w:space="0" w:color="auto"/>
                <w:left w:val="none" w:sz="0" w:space="0" w:color="auto"/>
                <w:bottom w:val="none" w:sz="0" w:space="0" w:color="auto"/>
                <w:right w:val="none" w:sz="0" w:space="0" w:color="auto"/>
              </w:divBdr>
            </w:div>
            <w:div w:id="952831301">
              <w:marLeft w:val="0"/>
              <w:marRight w:val="0"/>
              <w:marTop w:val="0"/>
              <w:marBottom w:val="0"/>
              <w:divBdr>
                <w:top w:val="none" w:sz="0" w:space="0" w:color="auto"/>
                <w:left w:val="none" w:sz="0" w:space="0" w:color="auto"/>
                <w:bottom w:val="none" w:sz="0" w:space="0" w:color="auto"/>
                <w:right w:val="none" w:sz="0" w:space="0" w:color="auto"/>
              </w:divBdr>
            </w:div>
            <w:div w:id="341779896">
              <w:marLeft w:val="0"/>
              <w:marRight w:val="0"/>
              <w:marTop w:val="0"/>
              <w:marBottom w:val="0"/>
              <w:divBdr>
                <w:top w:val="none" w:sz="0" w:space="0" w:color="auto"/>
                <w:left w:val="none" w:sz="0" w:space="0" w:color="auto"/>
                <w:bottom w:val="none" w:sz="0" w:space="0" w:color="auto"/>
                <w:right w:val="none" w:sz="0" w:space="0" w:color="auto"/>
              </w:divBdr>
            </w:div>
            <w:div w:id="438918307">
              <w:marLeft w:val="0"/>
              <w:marRight w:val="0"/>
              <w:marTop w:val="0"/>
              <w:marBottom w:val="0"/>
              <w:divBdr>
                <w:top w:val="none" w:sz="0" w:space="0" w:color="auto"/>
                <w:left w:val="none" w:sz="0" w:space="0" w:color="auto"/>
                <w:bottom w:val="none" w:sz="0" w:space="0" w:color="auto"/>
                <w:right w:val="none" w:sz="0" w:space="0" w:color="auto"/>
              </w:divBdr>
            </w:div>
            <w:div w:id="188226860">
              <w:marLeft w:val="0"/>
              <w:marRight w:val="0"/>
              <w:marTop w:val="0"/>
              <w:marBottom w:val="0"/>
              <w:divBdr>
                <w:top w:val="none" w:sz="0" w:space="0" w:color="auto"/>
                <w:left w:val="none" w:sz="0" w:space="0" w:color="auto"/>
                <w:bottom w:val="none" w:sz="0" w:space="0" w:color="auto"/>
                <w:right w:val="none" w:sz="0" w:space="0" w:color="auto"/>
              </w:divBdr>
            </w:div>
            <w:div w:id="1026325369">
              <w:marLeft w:val="0"/>
              <w:marRight w:val="0"/>
              <w:marTop w:val="0"/>
              <w:marBottom w:val="0"/>
              <w:divBdr>
                <w:top w:val="none" w:sz="0" w:space="0" w:color="auto"/>
                <w:left w:val="none" w:sz="0" w:space="0" w:color="auto"/>
                <w:bottom w:val="none" w:sz="0" w:space="0" w:color="auto"/>
                <w:right w:val="none" w:sz="0" w:space="0" w:color="auto"/>
              </w:divBdr>
            </w:div>
            <w:div w:id="2091191864">
              <w:marLeft w:val="0"/>
              <w:marRight w:val="0"/>
              <w:marTop w:val="0"/>
              <w:marBottom w:val="0"/>
              <w:divBdr>
                <w:top w:val="none" w:sz="0" w:space="0" w:color="auto"/>
                <w:left w:val="none" w:sz="0" w:space="0" w:color="auto"/>
                <w:bottom w:val="none" w:sz="0" w:space="0" w:color="auto"/>
                <w:right w:val="none" w:sz="0" w:space="0" w:color="auto"/>
              </w:divBdr>
            </w:div>
            <w:div w:id="239415985">
              <w:marLeft w:val="0"/>
              <w:marRight w:val="0"/>
              <w:marTop w:val="0"/>
              <w:marBottom w:val="0"/>
              <w:divBdr>
                <w:top w:val="none" w:sz="0" w:space="0" w:color="auto"/>
                <w:left w:val="none" w:sz="0" w:space="0" w:color="auto"/>
                <w:bottom w:val="none" w:sz="0" w:space="0" w:color="auto"/>
                <w:right w:val="none" w:sz="0" w:space="0" w:color="auto"/>
              </w:divBdr>
            </w:div>
            <w:div w:id="1368919048">
              <w:marLeft w:val="0"/>
              <w:marRight w:val="0"/>
              <w:marTop w:val="0"/>
              <w:marBottom w:val="0"/>
              <w:divBdr>
                <w:top w:val="none" w:sz="0" w:space="0" w:color="auto"/>
                <w:left w:val="none" w:sz="0" w:space="0" w:color="auto"/>
                <w:bottom w:val="none" w:sz="0" w:space="0" w:color="auto"/>
                <w:right w:val="none" w:sz="0" w:space="0" w:color="auto"/>
              </w:divBdr>
            </w:div>
            <w:div w:id="535701612">
              <w:marLeft w:val="0"/>
              <w:marRight w:val="0"/>
              <w:marTop w:val="0"/>
              <w:marBottom w:val="0"/>
              <w:divBdr>
                <w:top w:val="none" w:sz="0" w:space="0" w:color="auto"/>
                <w:left w:val="none" w:sz="0" w:space="0" w:color="auto"/>
                <w:bottom w:val="none" w:sz="0" w:space="0" w:color="auto"/>
                <w:right w:val="none" w:sz="0" w:space="0" w:color="auto"/>
              </w:divBdr>
            </w:div>
            <w:div w:id="1095517624">
              <w:marLeft w:val="0"/>
              <w:marRight w:val="0"/>
              <w:marTop w:val="0"/>
              <w:marBottom w:val="0"/>
              <w:divBdr>
                <w:top w:val="none" w:sz="0" w:space="0" w:color="auto"/>
                <w:left w:val="none" w:sz="0" w:space="0" w:color="auto"/>
                <w:bottom w:val="none" w:sz="0" w:space="0" w:color="auto"/>
                <w:right w:val="none" w:sz="0" w:space="0" w:color="auto"/>
              </w:divBdr>
            </w:div>
            <w:div w:id="781221757">
              <w:marLeft w:val="0"/>
              <w:marRight w:val="0"/>
              <w:marTop w:val="0"/>
              <w:marBottom w:val="0"/>
              <w:divBdr>
                <w:top w:val="none" w:sz="0" w:space="0" w:color="auto"/>
                <w:left w:val="none" w:sz="0" w:space="0" w:color="auto"/>
                <w:bottom w:val="none" w:sz="0" w:space="0" w:color="auto"/>
                <w:right w:val="none" w:sz="0" w:space="0" w:color="auto"/>
              </w:divBdr>
            </w:div>
            <w:div w:id="2085226231">
              <w:marLeft w:val="0"/>
              <w:marRight w:val="0"/>
              <w:marTop w:val="0"/>
              <w:marBottom w:val="0"/>
              <w:divBdr>
                <w:top w:val="none" w:sz="0" w:space="0" w:color="auto"/>
                <w:left w:val="none" w:sz="0" w:space="0" w:color="auto"/>
                <w:bottom w:val="none" w:sz="0" w:space="0" w:color="auto"/>
                <w:right w:val="none" w:sz="0" w:space="0" w:color="auto"/>
              </w:divBdr>
            </w:div>
            <w:div w:id="1099452307">
              <w:marLeft w:val="0"/>
              <w:marRight w:val="0"/>
              <w:marTop w:val="0"/>
              <w:marBottom w:val="0"/>
              <w:divBdr>
                <w:top w:val="none" w:sz="0" w:space="0" w:color="auto"/>
                <w:left w:val="none" w:sz="0" w:space="0" w:color="auto"/>
                <w:bottom w:val="none" w:sz="0" w:space="0" w:color="auto"/>
                <w:right w:val="none" w:sz="0" w:space="0" w:color="auto"/>
              </w:divBdr>
            </w:div>
            <w:div w:id="1462307281">
              <w:marLeft w:val="0"/>
              <w:marRight w:val="0"/>
              <w:marTop w:val="0"/>
              <w:marBottom w:val="0"/>
              <w:divBdr>
                <w:top w:val="none" w:sz="0" w:space="0" w:color="auto"/>
                <w:left w:val="none" w:sz="0" w:space="0" w:color="auto"/>
                <w:bottom w:val="none" w:sz="0" w:space="0" w:color="auto"/>
                <w:right w:val="none" w:sz="0" w:space="0" w:color="auto"/>
              </w:divBdr>
            </w:div>
            <w:div w:id="834685883">
              <w:marLeft w:val="0"/>
              <w:marRight w:val="0"/>
              <w:marTop w:val="0"/>
              <w:marBottom w:val="0"/>
              <w:divBdr>
                <w:top w:val="none" w:sz="0" w:space="0" w:color="auto"/>
                <w:left w:val="none" w:sz="0" w:space="0" w:color="auto"/>
                <w:bottom w:val="none" w:sz="0" w:space="0" w:color="auto"/>
                <w:right w:val="none" w:sz="0" w:space="0" w:color="auto"/>
              </w:divBdr>
            </w:div>
            <w:div w:id="1529221316">
              <w:marLeft w:val="0"/>
              <w:marRight w:val="0"/>
              <w:marTop w:val="0"/>
              <w:marBottom w:val="0"/>
              <w:divBdr>
                <w:top w:val="none" w:sz="0" w:space="0" w:color="auto"/>
                <w:left w:val="none" w:sz="0" w:space="0" w:color="auto"/>
                <w:bottom w:val="none" w:sz="0" w:space="0" w:color="auto"/>
                <w:right w:val="none" w:sz="0" w:space="0" w:color="auto"/>
              </w:divBdr>
            </w:div>
            <w:div w:id="772481838">
              <w:marLeft w:val="0"/>
              <w:marRight w:val="0"/>
              <w:marTop w:val="0"/>
              <w:marBottom w:val="0"/>
              <w:divBdr>
                <w:top w:val="none" w:sz="0" w:space="0" w:color="auto"/>
                <w:left w:val="none" w:sz="0" w:space="0" w:color="auto"/>
                <w:bottom w:val="none" w:sz="0" w:space="0" w:color="auto"/>
                <w:right w:val="none" w:sz="0" w:space="0" w:color="auto"/>
              </w:divBdr>
            </w:div>
            <w:div w:id="767778965">
              <w:marLeft w:val="0"/>
              <w:marRight w:val="0"/>
              <w:marTop w:val="0"/>
              <w:marBottom w:val="0"/>
              <w:divBdr>
                <w:top w:val="none" w:sz="0" w:space="0" w:color="auto"/>
                <w:left w:val="none" w:sz="0" w:space="0" w:color="auto"/>
                <w:bottom w:val="none" w:sz="0" w:space="0" w:color="auto"/>
                <w:right w:val="none" w:sz="0" w:space="0" w:color="auto"/>
              </w:divBdr>
            </w:div>
            <w:div w:id="1798377584">
              <w:marLeft w:val="0"/>
              <w:marRight w:val="0"/>
              <w:marTop w:val="0"/>
              <w:marBottom w:val="0"/>
              <w:divBdr>
                <w:top w:val="none" w:sz="0" w:space="0" w:color="auto"/>
                <w:left w:val="none" w:sz="0" w:space="0" w:color="auto"/>
                <w:bottom w:val="none" w:sz="0" w:space="0" w:color="auto"/>
                <w:right w:val="none" w:sz="0" w:space="0" w:color="auto"/>
              </w:divBdr>
            </w:div>
            <w:div w:id="343358929">
              <w:marLeft w:val="0"/>
              <w:marRight w:val="0"/>
              <w:marTop w:val="0"/>
              <w:marBottom w:val="0"/>
              <w:divBdr>
                <w:top w:val="none" w:sz="0" w:space="0" w:color="auto"/>
                <w:left w:val="none" w:sz="0" w:space="0" w:color="auto"/>
                <w:bottom w:val="none" w:sz="0" w:space="0" w:color="auto"/>
                <w:right w:val="none" w:sz="0" w:space="0" w:color="auto"/>
              </w:divBdr>
            </w:div>
            <w:div w:id="48463271">
              <w:marLeft w:val="0"/>
              <w:marRight w:val="0"/>
              <w:marTop w:val="0"/>
              <w:marBottom w:val="0"/>
              <w:divBdr>
                <w:top w:val="none" w:sz="0" w:space="0" w:color="auto"/>
                <w:left w:val="none" w:sz="0" w:space="0" w:color="auto"/>
                <w:bottom w:val="none" w:sz="0" w:space="0" w:color="auto"/>
                <w:right w:val="none" w:sz="0" w:space="0" w:color="auto"/>
              </w:divBdr>
            </w:div>
            <w:div w:id="614944309">
              <w:marLeft w:val="0"/>
              <w:marRight w:val="0"/>
              <w:marTop w:val="0"/>
              <w:marBottom w:val="0"/>
              <w:divBdr>
                <w:top w:val="none" w:sz="0" w:space="0" w:color="auto"/>
                <w:left w:val="none" w:sz="0" w:space="0" w:color="auto"/>
                <w:bottom w:val="none" w:sz="0" w:space="0" w:color="auto"/>
                <w:right w:val="none" w:sz="0" w:space="0" w:color="auto"/>
              </w:divBdr>
            </w:div>
            <w:div w:id="1789548765">
              <w:marLeft w:val="0"/>
              <w:marRight w:val="0"/>
              <w:marTop w:val="0"/>
              <w:marBottom w:val="0"/>
              <w:divBdr>
                <w:top w:val="none" w:sz="0" w:space="0" w:color="auto"/>
                <w:left w:val="none" w:sz="0" w:space="0" w:color="auto"/>
                <w:bottom w:val="none" w:sz="0" w:space="0" w:color="auto"/>
                <w:right w:val="none" w:sz="0" w:space="0" w:color="auto"/>
              </w:divBdr>
            </w:div>
            <w:div w:id="1076126040">
              <w:marLeft w:val="0"/>
              <w:marRight w:val="0"/>
              <w:marTop w:val="0"/>
              <w:marBottom w:val="0"/>
              <w:divBdr>
                <w:top w:val="none" w:sz="0" w:space="0" w:color="auto"/>
                <w:left w:val="none" w:sz="0" w:space="0" w:color="auto"/>
                <w:bottom w:val="none" w:sz="0" w:space="0" w:color="auto"/>
                <w:right w:val="none" w:sz="0" w:space="0" w:color="auto"/>
              </w:divBdr>
            </w:div>
            <w:div w:id="598679050">
              <w:marLeft w:val="0"/>
              <w:marRight w:val="0"/>
              <w:marTop w:val="0"/>
              <w:marBottom w:val="0"/>
              <w:divBdr>
                <w:top w:val="none" w:sz="0" w:space="0" w:color="auto"/>
                <w:left w:val="none" w:sz="0" w:space="0" w:color="auto"/>
                <w:bottom w:val="none" w:sz="0" w:space="0" w:color="auto"/>
                <w:right w:val="none" w:sz="0" w:space="0" w:color="auto"/>
              </w:divBdr>
            </w:div>
            <w:div w:id="663973342">
              <w:marLeft w:val="0"/>
              <w:marRight w:val="0"/>
              <w:marTop w:val="0"/>
              <w:marBottom w:val="0"/>
              <w:divBdr>
                <w:top w:val="none" w:sz="0" w:space="0" w:color="auto"/>
                <w:left w:val="none" w:sz="0" w:space="0" w:color="auto"/>
                <w:bottom w:val="none" w:sz="0" w:space="0" w:color="auto"/>
                <w:right w:val="none" w:sz="0" w:space="0" w:color="auto"/>
              </w:divBdr>
              <w:divsChild>
                <w:div w:id="114763593">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619608783">
                  <w:marLeft w:val="0"/>
                  <w:marRight w:val="0"/>
                  <w:marTop w:val="0"/>
                  <w:marBottom w:val="0"/>
                  <w:divBdr>
                    <w:top w:val="none" w:sz="0" w:space="0" w:color="auto"/>
                    <w:left w:val="none" w:sz="0" w:space="0" w:color="auto"/>
                    <w:bottom w:val="none" w:sz="0" w:space="0" w:color="auto"/>
                    <w:right w:val="none" w:sz="0" w:space="0" w:color="auto"/>
                  </w:divBdr>
                </w:div>
                <w:div w:id="1959527805">
                  <w:marLeft w:val="0"/>
                  <w:marRight w:val="0"/>
                  <w:marTop w:val="0"/>
                  <w:marBottom w:val="0"/>
                  <w:divBdr>
                    <w:top w:val="none" w:sz="0" w:space="0" w:color="auto"/>
                    <w:left w:val="none" w:sz="0" w:space="0" w:color="auto"/>
                    <w:bottom w:val="none" w:sz="0" w:space="0" w:color="auto"/>
                    <w:right w:val="none" w:sz="0" w:space="0" w:color="auto"/>
                  </w:divBdr>
                </w:div>
                <w:div w:id="523442109">
                  <w:marLeft w:val="0"/>
                  <w:marRight w:val="0"/>
                  <w:marTop w:val="0"/>
                  <w:marBottom w:val="0"/>
                  <w:divBdr>
                    <w:top w:val="none" w:sz="0" w:space="0" w:color="auto"/>
                    <w:left w:val="none" w:sz="0" w:space="0" w:color="auto"/>
                    <w:bottom w:val="none" w:sz="0" w:space="0" w:color="auto"/>
                    <w:right w:val="none" w:sz="0" w:space="0" w:color="auto"/>
                  </w:divBdr>
                </w:div>
                <w:div w:id="988822739">
                  <w:marLeft w:val="0"/>
                  <w:marRight w:val="0"/>
                  <w:marTop w:val="0"/>
                  <w:marBottom w:val="0"/>
                  <w:divBdr>
                    <w:top w:val="none" w:sz="0" w:space="0" w:color="auto"/>
                    <w:left w:val="none" w:sz="0" w:space="0" w:color="auto"/>
                    <w:bottom w:val="none" w:sz="0" w:space="0" w:color="auto"/>
                    <w:right w:val="none" w:sz="0" w:space="0" w:color="auto"/>
                  </w:divBdr>
                </w:div>
                <w:div w:id="1996108405">
                  <w:marLeft w:val="0"/>
                  <w:marRight w:val="0"/>
                  <w:marTop w:val="0"/>
                  <w:marBottom w:val="0"/>
                  <w:divBdr>
                    <w:top w:val="none" w:sz="0" w:space="0" w:color="auto"/>
                    <w:left w:val="none" w:sz="0" w:space="0" w:color="auto"/>
                    <w:bottom w:val="none" w:sz="0" w:space="0" w:color="auto"/>
                    <w:right w:val="none" w:sz="0" w:space="0" w:color="auto"/>
                  </w:divBdr>
                </w:div>
                <w:div w:id="1056271940">
                  <w:marLeft w:val="0"/>
                  <w:marRight w:val="0"/>
                  <w:marTop w:val="0"/>
                  <w:marBottom w:val="0"/>
                  <w:divBdr>
                    <w:top w:val="none" w:sz="0" w:space="0" w:color="auto"/>
                    <w:left w:val="none" w:sz="0" w:space="0" w:color="auto"/>
                    <w:bottom w:val="none" w:sz="0" w:space="0" w:color="auto"/>
                    <w:right w:val="none" w:sz="0" w:space="0" w:color="auto"/>
                  </w:divBdr>
                </w:div>
                <w:div w:id="1204832629">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1447656884">
                  <w:marLeft w:val="0"/>
                  <w:marRight w:val="0"/>
                  <w:marTop w:val="0"/>
                  <w:marBottom w:val="0"/>
                  <w:divBdr>
                    <w:top w:val="none" w:sz="0" w:space="0" w:color="auto"/>
                    <w:left w:val="none" w:sz="0" w:space="0" w:color="auto"/>
                    <w:bottom w:val="none" w:sz="0" w:space="0" w:color="auto"/>
                    <w:right w:val="none" w:sz="0" w:space="0" w:color="auto"/>
                  </w:divBdr>
                </w:div>
                <w:div w:id="493229327">
                  <w:marLeft w:val="0"/>
                  <w:marRight w:val="0"/>
                  <w:marTop w:val="0"/>
                  <w:marBottom w:val="0"/>
                  <w:divBdr>
                    <w:top w:val="none" w:sz="0" w:space="0" w:color="auto"/>
                    <w:left w:val="none" w:sz="0" w:space="0" w:color="auto"/>
                    <w:bottom w:val="none" w:sz="0" w:space="0" w:color="auto"/>
                    <w:right w:val="none" w:sz="0" w:space="0" w:color="auto"/>
                  </w:divBdr>
                </w:div>
                <w:div w:id="2119060269">
                  <w:marLeft w:val="0"/>
                  <w:marRight w:val="0"/>
                  <w:marTop w:val="0"/>
                  <w:marBottom w:val="0"/>
                  <w:divBdr>
                    <w:top w:val="none" w:sz="0" w:space="0" w:color="auto"/>
                    <w:left w:val="none" w:sz="0" w:space="0" w:color="auto"/>
                    <w:bottom w:val="none" w:sz="0" w:space="0" w:color="auto"/>
                    <w:right w:val="none" w:sz="0" w:space="0" w:color="auto"/>
                  </w:divBdr>
                </w:div>
                <w:div w:id="327754995">
                  <w:marLeft w:val="0"/>
                  <w:marRight w:val="0"/>
                  <w:marTop w:val="0"/>
                  <w:marBottom w:val="0"/>
                  <w:divBdr>
                    <w:top w:val="none" w:sz="0" w:space="0" w:color="auto"/>
                    <w:left w:val="none" w:sz="0" w:space="0" w:color="auto"/>
                    <w:bottom w:val="none" w:sz="0" w:space="0" w:color="auto"/>
                    <w:right w:val="none" w:sz="0" w:space="0" w:color="auto"/>
                  </w:divBdr>
                </w:div>
                <w:div w:id="429087612">
                  <w:marLeft w:val="0"/>
                  <w:marRight w:val="0"/>
                  <w:marTop w:val="0"/>
                  <w:marBottom w:val="0"/>
                  <w:divBdr>
                    <w:top w:val="none" w:sz="0" w:space="0" w:color="auto"/>
                    <w:left w:val="none" w:sz="0" w:space="0" w:color="auto"/>
                    <w:bottom w:val="none" w:sz="0" w:space="0" w:color="auto"/>
                    <w:right w:val="none" w:sz="0" w:space="0" w:color="auto"/>
                  </w:divBdr>
                </w:div>
                <w:div w:id="900361245">
                  <w:marLeft w:val="0"/>
                  <w:marRight w:val="0"/>
                  <w:marTop w:val="0"/>
                  <w:marBottom w:val="0"/>
                  <w:divBdr>
                    <w:top w:val="none" w:sz="0" w:space="0" w:color="auto"/>
                    <w:left w:val="none" w:sz="0" w:space="0" w:color="auto"/>
                    <w:bottom w:val="none" w:sz="0" w:space="0" w:color="auto"/>
                    <w:right w:val="none" w:sz="0" w:space="0" w:color="auto"/>
                  </w:divBdr>
                </w:div>
                <w:div w:id="887182875">
                  <w:marLeft w:val="0"/>
                  <w:marRight w:val="0"/>
                  <w:marTop w:val="0"/>
                  <w:marBottom w:val="0"/>
                  <w:divBdr>
                    <w:top w:val="none" w:sz="0" w:space="0" w:color="auto"/>
                    <w:left w:val="none" w:sz="0" w:space="0" w:color="auto"/>
                    <w:bottom w:val="none" w:sz="0" w:space="0" w:color="auto"/>
                    <w:right w:val="none" w:sz="0" w:space="0" w:color="auto"/>
                  </w:divBdr>
                </w:div>
                <w:div w:id="2001343103">
                  <w:marLeft w:val="0"/>
                  <w:marRight w:val="0"/>
                  <w:marTop w:val="0"/>
                  <w:marBottom w:val="0"/>
                  <w:divBdr>
                    <w:top w:val="none" w:sz="0" w:space="0" w:color="auto"/>
                    <w:left w:val="none" w:sz="0" w:space="0" w:color="auto"/>
                    <w:bottom w:val="none" w:sz="0" w:space="0" w:color="auto"/>
                    <w:right w:val="none" w:sz="0" w:space="0" w:color="auto"/>
                  </w:divBdr>
                </w:div>
                <w:div w:id="630674577">
                  <w:marLeft w:val="0"/>
                  <w:marRight w:val="0"/>
                  <w:marTop w:val="0"/>
                  <w:marBottom w:val="0"/>
                  <w:divBdr>
                    <w:top w:val="none" w:sz="0" w:space="0" w:color="auto"/>
                    <w:left w:val="none" w:sz="0" w:space="0" w:color="auto"/>
                    <w:bottom w:val="none" w:sz="0" w:space="0" w:color="auto"/>
                    <w:right w:val="none" w:sz="0" w:space="0" w:color="auto"/>
                  </w:divBdr>
                </w:div>
                <w:div w:id="1916747024">
                  <w:marLeft w:val="0"/>
                  <w:marRight w:val="0"/>
                  <w:marTop w:val="0"/>
                  <w:marBottom w:val="0"/>
                  <w:divBdr>
                    <w:top w:val="none" w:sz="0" w:space="0" w:color="auto"/>
                    <w:left w:val="none" w:sz="0" w:space="0" w:color="auto"/>
                    <w:bottom w:val="none" w:sz="0" w:space="0" w:color="auto"/>
                    <w:right w:val="none" w:sz="0" w:space="0" w:color="auto"/>
                  </w:divBdr>
                </w:div>
                <w:div w:id="599533623">
                  <w:marLeft w:val="0"/>
                  <w:marRight w:val="0"/>
                  <w:marTop w:val="0"/>
                  <w:marBottom w:val="0"/>
                  <w:divBdr>
                    <w:top w:val="none" w:sz="0" w:space="0" w:color="auto"/>
                    <w:left w:val="none" w:sz="0" w:space="0" w:color="auto"/>
                    <w:bottom w:val="none" w:sz="0" w:space="0" w:color="auto"/>
                    <w:right w:val="none" w:sz="0" w:space="0" w:color="auto"/>
                  </w:divBdr>
                </w:div>
                <w:div w:id="1509369627">
                  <w:marLeft w:val="0"/>
                  <w:marRight w:val="0"/>
                  <w:marTop w:val="0"/>
                  <w:marBottom w:val="0"/>
                  <w:divBdr>
                    <w:top w:val="none" w:sz="0" w:space="0" w:color="auto"/>
                    <w:left w:val="none" w:sz="0" w:space="0" w:color="auto"/>
                    <w:bottom w:val="none" w:sz="0" w:space="0" w:color="auto"/>
                    <w:right w:val="none" w:sz="0" w:space="0" w:color="auto"/>
                  </w:divBdr>
                </w:div>
                <w:div w:id="973875123">
                  <w:marLeft w:val="0"/>
                  <w:marRight w:val="0"/>
                  <w:marTop w:val="0"/>
                  <w:marBottom w:val="0"/>
                  <w:divBdr>
                    <w:top w:val="none" w:sz="0" w:space="0" w:color="auto"/>
                    <w:left w:val="none" w:sz="0" w:space="0" w:color="auto"/>
                    <w:bottom w:val="none" w:sz="0" w:space="0" w:color="auto"/>
                    <w:right w:val="none" w:sz="0" w:space="0" w:color="auto"/>
                  </w:divBdr>
                </w:div>
                <w:div w:id="226259288">
                  <w:marLeft w:val="0"/>
                  <w:marRight w:val="0"/>
                  <w:marTop w:val="0"/>
                  <w:marBottom w:val="0"/>
                  <w:divBdr>
                    <w:top w:val="none" w:sz="0" w:space="0" w:color="auto"/>
                    <w:left w:val="none" w:sz="0" w:space="0" w:color="auto"/>
                    <w:bottom w:val="none" w:sz="0" w:space="0" w:color="auto"/>
                    <w:right w:val="none" w:sz="0" w:space="0" w:color="auto"/>
                  </w:divBdr>
                </w:div>
                <w:div w:id="1634946274">
                  <w:marLeft w:val="0"/>
                  <w:marRight w:val="0"/>
                  <w:marTop w:val="0"/>
                  <w:marBottom w:val="0"/>
                  <w:divBdr>
                    <w:top w:val="none" w:sz="0" w:space="0" w:color="auto"/>
                    <w:left w:val="none" w:sz="0" w:space="0" w:color="auto"/>
                    <w:bottom w:val="none" w:sz="0" w:space="0" w:color="auto"/>
                    <w:right w:val="none" w:sz="0" w:space="0" w:color="auto"/>
                  </w:divBdr>
                </w:div>
                <w:div w:id="672487171">
                  <w:marLeft w:val="0"/>
                  <w:marRight w:val="0"/>
                  <w:marTop w:val="0"/>
                  <w:marBottom w:val="0"/>
                  <w:divBdr>
                    <w:top w:val="none" w:sz="0" w:space="0" w:color="auto"/>
                    <w:left w:val="none" w:sz="0" w:space="0" w:color="auto"/>
                    <w:bottom w:val="none" w:sz="0" w:space="0" w:color="auto"/>
                    <w:right w:val="none" w:sz="0" w:space="0" w:color="auto"/>
                  </w:divBdr>
                </w:div>
                <w:div w:id="63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246">
          <w:marLeft w:val="0"/>
          <w:marRight w:val="0"/>
          <w:marTop w:val="0"/>
          <w:marBottom w:val="0"/>
          <w:divBdr>
            <w:top w:val="none" w:sz="0" w:space="0" w:color="auto"/>
            <w:left w:val="none" w:sz="0" w:space="0" w:color="auto"/>
            <w:bottom w:val="none" w:sz="0" w:space="0" w:color="auto"/>
            <w:right w:val="none" w:sz="0" w:space="0" w:color="auto"/>
          </w:divBdr>
          <w:divsChild>
            <w:div w:id="1677725893">
              <w:marLeft w:val="0"/>
              <w:marRight w:val="0"/>
              <w:marTop w:val="0"/>
              <w:marBottom w:val="0"/>
              <w:divBdr>
                <w:top w:val="none" w:sz="0" w:space="0" w:color="auto"/>
                <w:left w:val="none" w:sz="0" w:space="0" w:color="auto"/>
                <w:bottom w:val="none" w:sz="0" w:space="0" w:color="auto"/>
                <w:right w:val="none" w:sz="0" w:space="0" w:color="auto"/>
              </w:divBdr>
            </w:div>
            <w:div w:id="1776943341">
              <w:marLeft w:val="0"/>
              <w:marRight w:val="0"/>
              <w:marTop w:val="0"/>
              <w:marBottom w:val="0"/>
              <w:divBdr>
                <w:top w:val="none" w:sz="0" w:space="0" w:color="auto"/>
                <w:left w:val="none" w:sz="0" w:space="0" w:color="auto"/>
                <w:bottom w:val="none" w:sz="0" w:space="0" w:color="auto"/>
                <w:right w:val="none" w:sz="0" w:space="0" w:color="auto"/>
              </w:divBdr>
            </w:div>
            <w:div w:id="211893483">
              <w:marLeft w:val="0"/>
              <w:marRight w:val="0"/>
              <w:marTop w:val="0"/>
              <w:marBottom w:val="0"/>
              <w:divBdr>
                <w:top w:val="none" w:sz="0" w:space="0" w:color="auto"/>
                <w:left w:val="none" w:sz="0" w:space="0" w:color="auto"/>
                <w:bottom w:val="none" w:sz="0" w:space="0" w:color="auto"/>
                <w:right w:val="none" w:sz="0" w:space="0" w:color="auto"/>
              </w:divBdr>
            </w:div>
            <w:div w:id="429931370">
              <w:marLeft w:val="0"/>
              <w:marRight w:val="0"/>
              <w:marTop w:val="0"/>
              <w:marBottom w:val="0"/>
              <w:divBdr>
                <w:top w:val="none" w:sz="0" w:space="0" w:color="auto"/>
                <w:left w:val="none" w:sz="0" w:space="0" w:color="auto"/>
                <w:bottom w:val="none" w:sz="0" w:space="0" w:color="auto"/>
                <w:right w:val="none" w:sz="0" w:space="0" w:color="auto"/>
              </w:divBdr>
            </w:div>
            <w:div w:id="2092896496">
              <w:marLeft w:val="0"/>
              <w:marRight w:val="0"/>
              <w:marTop w:val="0"/>
              <w:marBottom w:val="0"/>
              <w:divBdr>
                <w:top w:val="none" w:sz="0" w:space="0" w:color="auto"/>
                <w:left w:val="none" w:sz="0" w:space="0" w:color="auto"/>
                <w:bottom w:val="none" w:sz="0" w:space="0" w:color="auto"/>
                <w:right w:val="none" w:sz="0" w:space="0" w:color="auto"/>
              </w:divBdr>
            </w:div>
            <w:div w:id="1478498464">
              <w:marLeft w:val="0"/>
              <w:marRight w:val="0"/>
              <w:marTop w:val="0"/>
              <w:marBottom w:val="0"/>
              <w:divBdr>
                <w:top w:val="none" w:sz="0" w:space="0" w:color="auto"/>
                <w:left w:val="none" w:sz="0" w:space="0" w:color="auto"/>
                <w:bottom w:val="none" w:sz="0" w:space="0" w:color="auto"/>
                <w:right w:val="none" w:sz="0" w:space="0" w:color="auto"/>
              </w:divBdr>
            </w:div>
            <w:div w:id="1363943890">
              <w:marLeft w:val="0"/>
              <w:marRight w:val="0"/>
              <w:marTop w:val="0"/>
              <w:marBottom w:val="0"/>
              <w:divBdr>
                <w:top w:val="none" w:sz="0" w:space="0" w:color="auto"/>
                <w:left w:val="none" w:sz="0" w:space="0" w:color="auto"/>
                <w:bottom w:val="none" w:sz="0" w:space="0" w:color="auto"/>
                <w:right w:val="none" w:sz="0" w:space="0" w:color="auto"/>
              </w:divBdr>
            </w:div>
            <w:div w:id="2100518706">
              <w:marLeft w:val="0"/>
              <w:marRight w:val="0"/>
              <w:marTop w:val="0"/>
              <w:marBottom w:val="0"/>
              <w:divBdr>
                <w:top w:val="none" w:sz="0" w:space="0" w:color="auto"/>
                <w:left w:val="none" w:sz="0" w:space="0" w:color="auto"/>
                <w:bottom w:val="none" w:sz="0" w:space="0" w:color="auto"/>
                <w:right w:val="none" w:sz="0" w:space="0" w:color="auto"/>
              </w:divBdr>
            </w:div>
            <w:div w:id="816141916">
              <w:marLeft w:val="0"/>
              <w:marRight w:val="0"/>
              <w:marTop w:val="0"/>
              <w:marBottom w:val="0"/>
              <w:divBdr>
                <w:top w:val="none" w:sz="0" w:space="0" w:color="auto"/>
                <w:left w:val="none" w:sz="0" w:space="0" w:color="auto"/>
                <w:bottom w:val="none" w:sz="0" w:space="0" w:color="auto"/>
                <w:right w:val="none" w:sz="0" w:space="0" w:color="auto"/>
              </w:divBdr>
            </w:div>
            <w:div w:id="820275272">
              <w:marLeft w:val="0"/>
              <w:marRight w:val="0"/>
              <w:marTop w:val="0"/>
              <w:marBottom w:val="0"/>
              <w:divBdr>
                <w:top w:val="none" w:sz="0" w:space="0" w:color="auto"/>
                <w:left w:val="none" w:sz="0" w:space="0" w:color="auto"/>
                <w:bottom w:val="none" w:sz="0" w:space="0" w:color="auto"/>
                <w:right w:val="none" w:sz="0" w:space="0" w:color="auto"/>
              </w:divBdr>
            </w:div>
            <w:div w:id="723991292">
              <w:marLeft w:val="0"/>
              <w:marRight w:val="0"/>
              <w:marTop w:val="0"/>
              <w:marBottom w:val="0"/>
              <w:divBdr>
                <w:top w:val="none" w:sz="0" w:space="0" w:color="auto"/>
                <w:left w:val="none" w:sz="0" w:space="0" w:color="auto"/>
                <w:bottom w:val="none" w:sz="0" w:space="0" w:color="auto"/>
                <w:right w:val="none" w:sz="0" w:space="0" w:color="auto"/>
              </w:divBdr>
            </w:div>
            <w:div w:id="1665280472">
              <w:marLeft w:val="0"/>
              <w:marRight w:val="0"/>
              <w:marTop w:val="0"/>
              <w:marBottom w:val="0"/>
              <w:divBdr>
                <w:top w:val="none" w:sz="0" w:space="0" w:color="auto"/>
                <w:left w:val="none" w:sz="0" w:space="0" w:color="auto"/>
                <w:bottom w:val="none" w:sz="0" w:space="0" w:color="auto"/>
                <w:right w:val="none" w:sz="0" w:space="0" w:color="auto"/>
              </w:divBdr>
            </w:div>
            <w:div w:id="1782410409">
              <w:marLeft w:val="0"/>
              <w:marRight w:val="0"/>
              <w:marTop w:val="0"/>
              <w:marBottom w:val="0"/>
              <w:divBdr>
                <w:top w:val="none" w:sz="0" w:space="0" w:color="auto"/>
                <w:left w:val="none" w:sz="0" w:space="0" w:color="auto"/>
                <w:bottom w:val="none" w:sz="0" w:space="0" w:color="auto"/>
                <w:right w:val="none" w:sz="0" w:space="0" w:color="auto"/>
              </w:divBdr>
            </w:div>
            <w:div w:id="822819812">
              <w:marLeft w:val="0"/>
              <w:marRight w:val="0"/>
              <w:marTop w:val="0"/>
              <w:marBottom w:val="0"/>
              <w:divBdr>
                <w:top w:val="none" w:sz="0" w:space="0" w:color="auto"/>
                <w:left w:val="none" w:sz="0" w:space="0" w:color="auto"/>
                <w:bottom w:val="none" w:sz="0" w:space="0" w:color="auto"/>
                <w:right w:val="none" w:sz="0" w:space="0" w:color="auto"/>
              </w:divBdr>
            </w:div>
            <w:div w:id="626203184">
              <w:marLeft w:val="0"/>
              <w:marRight w:val="0"/>
              <w:marTop w:val="0"/>
              <w:marBottom w:val="0"/>
              <w:divBdr>
                <w:top w:val="none" w:sz="0" w:space="0" w:color="auto"/>
                <w:left w:val="none" w:sz="0" w:space="0" w:color="auto"/>
                <w:bottom w:val="none" w:sz="0" w:space="0" w:color="auto"/>
                <w:right w:val="none" w:sz="0" w:space="0" w:color="auto"/>
              </w:divBdr>
            </w:div>
            <w:div w:id="760182450">
              <w:marLeft w:val="0"/>
              <w:marRight w:val="0"/>
              <w:marTop w:val="0"/>
              <w:marBottom w:val="0"/>
              <w:divBdr>
                <w:top w:val="none" w:sz="0" w:space="0" w:color="auto"/>
                <w:left w:val="none" w:sz="0" w:space="0" w:color="auto"/>
                <w:bottom w:val="none" w:sz="0" w:space="0" w:color="auto"/>
                <w:right w:val="none" w:sz="0" w:space="0" w:color="auto"/>
              </w:divBdr>
            </w:div>
            <w:div w:id="1075516921">
              <w:marLeft w:val="0"/>
              <w:marRight w:val="0"/>
              <w:marTop w:val="0"/>
              <w:marBottom w:val="0"/>
              <w:divBdr>
                <w:top w:val="none" w:sz="0" w:space="0" w:color="auto"/>
                <w:left w:val="none" w:sz="0" w:space="0" w:color="auto"/>
                <w:bottom w:val="none" w:sz="0" w:space="0" w:color="auto"/>
                <w:right w:val="none" w:sz="0" w:space="0" w:color="auto"/>
              </w:divBdr>
            </w:div>
            <w:div w:id="2063745967">
              <w:marLeft w:val="0"/>
              <w:marRight w:val="0"/>
              <w:marTop w:val="0"/>
              <w:marBottom w:val="0"/>
              <w:divBdr>
                <w:top w:val="none" w:sz="0" w:space="0" w:color="auto"/>
                <w:left w:val="none" w:sz="0" w:space="0" w:color="auto"/>
                <w:bottom w:val="none" w:sz="0" w:space="0" w:color="auto"/>
                <w:right w:val="none" w:sz="0" w:space="0" w:color="auto"/>
              </w:divBdr>
            </w:div>
            <w:div w:id="523713987">
              <w:marLeft w:val="0"/>
              <w:marRight w:val="0"/>
              <w:marTop w:val="0"/>
              <w:marBottom w:val="0"/>
              <w:divBdr>
                <w:top w:val="none" w:sz="0" w:space="0" w:color="auto"/>
                <w:left w:val="none" w:sz="0" w:space="0" w:color="auto"/>
                <w:bottom w:val="none" w:sz="0" w:space="0" w:color="auto"/>
                <w:right w:val="none" w:sz="0" w:space="0" w:color="auto"/>
              </w:divBdr>
            </w:div>
            <w:div w:id="1987397349">
              <w:marLeft w:val="0"/>
              <w:marRight w:val="0"/>
              <w:marTop w:val="0"/>
              <w:marBottom w:val="0"/>
              <w:divBdr>
                <w:top w:val="none" w:sz="0" w:space="0" w:color="auto"/>
                <w:left w:val="none" w:sz="0" w:space="0" w:color="auto"/>
                <w:bottom w:val="none" w:sz="0" w:space="0" w:color="auto"/>
                <w:right w:val="none" w:sz="0" w:space="0" w:color="auto"/>
              </w:divBdr>
            </w:div>
            <w:div w:id="1647474143">
              <w:marLeft w:val="0"/>
              <w:marRight w:val="0"/>
              <w:marTop w:val="0"/>
              <w:marBottom w:val="0"/>
              <w:divBdr>
                <w:top w:val="none" w:sz="0" w:space="0" w:color="auto"/>
                <w:left w:val="none" w:sz="0" w:space="0" w:color="auto"/>
                <w:bottom w:val="none" w:sz="0" w:space="0" w:color="auto"/>
                <w:right w:val="none" w:sz="0" w:space="0" w:color="auto"/>
              </w:divBdr>
            </w:div>
            <w:div w:id="110439317">
              <w:marLeft w:val="0"/>
              <w:marRight w:val="0"/>
              <w:marTop w:val="0"/>
              <w:marBottom w:val="0"/>
              <w:divBdr>
                <w:top w:val="none" w:sz="0" w:space="0" w:color="auto"/>
                <w:left w:val="none" w:sz="0" w:space="0" w:color="auto"/>
                <w:bottom w:val="none" w:sz="0" w:space="0" w:color="auto"/>
                <w:right w:val="none" w:sz="0" w:space="0" w:color="auto"/>
              </w:divBdr>
            </w:div>
            <w:div w:id="2071687350">
              <w:marLeft w:val="0"/>
              <w:marRight w:val="0"/>
              <w:marTop w:val="0"/>
              <w:marBottom w:val="0"/>
              <w:divBdr>
                <w:top w:val="none" w:sz="0" w:space="0" w:color="auto"/>
                <w:left w:val="none" w:sz="0" w:space="0" w:color="auto"/>
                <w:bottom w:val="none" w:sz="0" w:space="0" w:color="auto"/>
                <w:right w:val="none" w:sz="0" w:space="0" w:color="auto"/>
              </w:divBdr>
            </w:div>
            <w:div w:id="808597353">
              <w:marLeft w:val="0"/>
              <w:marRight w:val="0"/>
              <w:marTop w:val="0"/>
              <w:marBottom w:val="0"/>
              <w:divBdr>
                <w:top w:val="none" w:sz="0" w:space="0" w:color="auto"/>
                <w:left w:val="none" w:sz="0" w:space="0" w:color="auto"/>
                <w:bottom w:val="none" w:sz="0" w:space="0" w:color="auto"/>
                <w:right w:val="none" w:sz="0" w:space="0" w:color="auto"/>
              </w:divBdr>
            </w:div>
            <w:div w:id="1349336305">
              <w:marLeft w:val="0"/>
              <w:marRight w:val="0"/>
              <w:marTop w:val="0"/>
              <w:marBottom w:val="0"/>
              <w:divBdr>
                <w:top w:val="none" w:sz="0" w:space="0" w:color="auto"/>
                <w:left w:val="none" w:sz="0" w:space="0" w:color="auto"/>
                <w:bottom w:val="none" w:sz="0" w:space="0" w:color="auto"/>
                <w:right w:val="none" w:sz="0" w:space="0" w:color="auto"/>
              </w:divBdr>
            </w:div>
            <w:div w:id="13577113">
              <w:marLeft w:val="0"/>
              <w:marRight w:val="0"/>
              <w:marTop w:val="0"/>
              <w:marBottom w:val="0"/>
              <w:divBdr>
                <w:top w:val="none" w:sz="0" w:space="0" w:color="auto"/>
                <w:left w:val="none" w:sz="0" w:space="0" w:color="auto"/>
                <w:bottom w:val="none" w:sz="0" w:space="0" w:color="auto"/>
                <w:right w:val="none" w:sz="0" w:space="0" w:color="auto"/>
              </w:divBdr>
            </w:div>
            <w:div w:id="612635460">
              <w:marLeft w:val="0"/>
              <w:marRight w:val="0"/>
              <w:marTop w:val="0"/>
              <w:marBottom w:val="0"/>
              <w:divBdr>
                <w:top w:val="none" w:sz="0" w:space="0" w:color="auto"/>
                <w:left w:val="none" w:sz="0" w:space="0" w:color="auto"/>
                <w:bottom w:val="none" w:sz="0" w:space="0" w:color="auto"/>
                <w:right w:val="none" w:sz="0" w:space="0" w:color="auto"/>
              </w:divBdr>
            </w:div>
            <w:div w:id="436825709">
              <w:marLeft w:val="0"/>
              <w:marRight w:val="0"/>
              <w:marTop w:val="0"/>
              <w:marBottom w:val="0"/>
              <w:divBdr>
                <w:top w:val="none" w:sz="0" w:space="0" w:color="auto"/>
                <w:left w:val="none" w:sz="0" w:space="0" w:color="auto"/>
                <w:bottom w:val="none" w:sz="0" w:space="0" w:color="auto"/>
                <w:right w:val="none" w:sz="0" w:space="0" w:color="auto"/>
              </w:divBdr>
            </w:div>
            <w:div w:id="2006469420">
              <w:marLeft w:val="0"/>
              <w:marRight w:val="0"/>
              <w:marTop w:val="0"/>
              <w:marBottom w:val="0"/>
              <w:divBdr>
                <w:top w:val="none" w:sz="0" w:space="0" w:color="auto"/>
                <w:left w:val="none" w:sz="0" w:space="0" w:color="auto"/>
                <w:bottom w:val="none" w:sz="0" w:space="0" w:color="auto"/>
                <w:right w:val="none" w:sz="0" w:space="0" w:color="auto"/>
              </w:divBdr>
              <w:divsChild>
                <w:div w:id="79252819">
                  <w:marLeft w:val="0"/>
                  <w:marRight w:val="0"/>
                  <w:marTop w:val="0"/>
                  <w:marBottom w:val="0"/>
                  <w:divBdr>
                    <w:top w:val="none" w:sz="0" w:space="0" w:color="auto"/>
                    <w:left w:val="none" w:sz="0" w:space="0" w:color="auto"/>
                    <w:bottom w:val="none" w:sz="0" w:space="0" w:color="auto"/>
                    <w:right w:val="none" w:sz="0" w:space="0" w:color="auto"/>
                  </w:divBdr>
                </w:div>
                <w:div w:id="1982808719">
                  <w:marLeft w:val="0"/>
                  <w:marRight w:val="0"/>
                  <w:marTop w:val="0"/>
                  <w:marBottom w:val="0"/>
                  <w:divBdr>
                    <w:top w:val="none" w:sz="0" w:space="0" w:color="auto"/>
                    <w:left w:val="none" w:sz="0" w:space="0" w:color="auto"/>
                    <w:bottom w:val="none" w:sz="0" w:space="0" w:color="auto"/>
                    <w:right w:val="none" w:sz="0" w:space="0" w:color="auto"/>
                  </w:divBdr>
                </w:div>
                <w:div w:id="67119935">
                  <w:marLeft w:val="0"/>
                  <w:marRight w:val="0"/>
                  <w:marTop w:val="0"/>
                  <w:marBottom w:val="0"/>
                  <w:divBdr>
                    <w:top w:val="none" w:sz="0" w:space="0" w:color="auto"/>
                    <w:left w:val="none" w:sz="0" w:space="0" w:color="auto"/>
                    <w:bottom w:val="none" w:sz="0" w:space="0" w:color="auto"/>
                    <w:right w:val="none" w:sz="0" w:space="0" w:color="auto"/>
                  </w:divBdr>
                </w:div>
                <w:div w:id="552737265">
                  <w:marLeft w:val="0"/>
                  <w:marRight w:val="0"/>
                  <w:marTop w:val="0"/>
                  <w:marBottom w:val="0"/>
                  <w:divBdr>
                    <w:top w:val="none" w:sz="0" w:space="0" w:color="auto"/>
                    <w:left w:val="none" w:sz="0" w:space="0" w:color="auto"/>
                    <w:bottom w:val="none" w:sz="0" w:space="0" w:color="auto"/>
                    <w:right w:val="none" w:sz="0" w:space="0" w:color="auto"/>
                  </w:divBdr>
                </w:div>
                <w:div w:id="977035262">
                  <w:marLeft w:val="0"/>
                  <w:marRight w:val="0"/>
                  <w:marTop w:val="0"/>
                  <w:marBottom w:val="0"/>
                  <w:divBdr>
                    <w:top w:val="none" w:sz="0" w:space="0" w:color="auto"/>
                    <w:left w:val="none" w:sz="0" w:space="0" w:color="auto"/>
                    <w:bottom w:val="none" w:sz="0" w:space="0" w:color="auto"/>
                    <w:right w:val="none" w:sz="0" w:space="0" w:color="auto"/>
                  </w:divBdr>
                </w:div>
                <w:div w:id="1071003506">
                  <w:marLeft w:val="0"/>
                  <w:marRight w:val="0"/>
                  <w:marTop w:val="0"/>
                  <w:marBottom w:val="0"/>
                  <w:divBdr>
                    <w:top w:val="none" w:sz="0" w:space="0" w:color="auto"/>
                    <w:left w:val="none" w:sz="0" w:space="0" w:color="auto"/>
                    <w:bottom w:val="none" w:sz="0" w:space="0" w:color="auto"/>
                    <w:right w:val="none" w:sz="0" w:space="0" w:color="auto"/>
                  </w:divBdr>
                </w:div>
                <w:div w:id="530920066">
                  <w:marLeft w:val="0"/>
                  <w:marRight w:val="0"/>
                  <w:marTop w:val="0"/>
                  <w:marBottom w:val="0"/>
                  <w:divBdr>
                    <w:top w:val="none" w:sz="0" w:space="0" w:color="auto"/>
                    <w:left w:val="none" w:sz="0" w:space="0" w:color="auto"/>
                    <w:bottom w:val="none" w:sz="0" w:space="0" w:color="auto"/>
                    <w:right w:val="none" w:sz="0" w:space="0" w:color="auto"/>
                  </w:divBdr>
                </w:div>
                <w:div w:id="777026988">
                  <w:marLeft w:val="0"/>
                  <w:marRight w:val="0"/>
                  <w:marTop w:val="0"/>
                  <w:marBottom w:val="0"/>
                  <w:divBdr>
                    <w:top w:val="none" w:sz="0" w:space="0" w:color="auto"/>
                    <w:left w:val="none" w:sz="0" w:space="0" w:color="auto"/>
                    <w:bottom w:val="none" w:sz="0" w:space="0" w:color="auto"/>
                    <w:right w:val="none" w:sz="0" w:space="0" w:color="auto"/>
                  </w:divBdr>
                </w:div>
                <w:div w:id="1460024942">
                  <w:marLeft w:val="0"/>
                  <w:marRight w:val="0"/>
                  <w:marTop w:val="0"/>
                  <w:marBottom w:val="0"/>
                  <w:divBdr>
                    <w:top w:val="none" w:sz="0" w:space="0" w:color="auto"/>
                    <w:left w:val="none" w:sz="0" w:space="0" w:color="auto"/>
                    <w:bottom w:val="none" w:sz="0" w:space="0" w:color="auto"/>
                    <w:right w:val="none" w:sz="0" w:space="0" w:color="auto"/>
                  </w:divBdr>
                </w:div>
                <w:div w:id="1003513784">
                  <w:marLeft w:val="0"/>
                  <w:marRight w:val="0"/>
                  <w:marTop w:val="0"/>
                  <w:marBottom w:val="0"/>
                  <w:divBdr>
                    <w:top w:val="none" w:sz="0" w:space="0" w:color="auto"/>
                    <w:left w:val="none" w:sz="0" w:space="0" w:color="auto"/>
                    <w:bottom w:val="none" w:sz="0" w:space="0" w:color="auto"/>
                    <w:right w:val="none" w:sz="0" w:space="0" w:color="auto"/>
                  </w:divBdr>
                </w:div>
                <w:div w:id="595094565">
                  <w:marLeft w:val="0"/>
                  <w:marRight w:val="0"/>
                  <w:marTop w:val="0"/>
                  <w:marBottom w:val="0"/>
                  <w:divBdr>
                    <w:top w:val="none" w:sz="0" w:space="0" w:color="auto"/>
                    <w:left w:val="none" w:sz="0" w:space="0" w:color="auto"/>
                    <w:bottom w:val="none" w:sz="0" w:space="0" w:color="auto"/>
                    <w:right w:val="none" w:sz="0" w:space="0" w:color="auto"/>
                  </w:divBdr>
                </w:div>
                <w:div w:id="2036079893">
                  <w:marLeft w:val="0"/>
                  <w:marRight w:val="0"/>
                  <w:marTop w:val="0"/>
                  <w:marBottom w:val="0"/>
                  <w:divBdr>
                    <w:top w:val="none" w:sz="0" w:space="0" w:color="auto"/>
                    <w:left w:val="none" w:sz="0" w:space="0" w:color="auto"/>
                    <w:bottom w:val="none" w:sz="0" w:space="0" w:color="auto"/>
                    <w:right w:val="none" w:sz="0" w:space="0" w:color="auto"/>
                  </w:divBdr>
                </w:div>
                <w:div w:id="1216501449">
                  <w:marLeft w:val="0"/>
                  <w:marRight w:val="0"/>
                  <w:marTop w:val="0"/>
                  <w:marBottom w:val="0"/>
                  <w:divBdr>
                    <w:top w:val="none" w:sz="0" w:space="0" w:color="auto"/>
                    <w:left w:val="none" w:sz="0" w:space="0" w:color="auto"/>
                    <w:bottom w:val="none" w:sz="0" w:space="0" w:color="auto"/>
                    <w:right w:val="none" w:sz="0" w:space="0" w:color="auto"/>
                  </w:divBdr>
                </w:div>
                <w:div w:id="65692196">
                  <w:marLeft w:val="0"/>
                  <w:marRight w:val="0"/>
                  <w:marTop w:val="0"/>
                  <w:marBottom w:val="0"/>
                  <w:divBdr>
                    <w:top w:val="none" w:sz="0" w:space="0" w:color="auto"/>
                    <w:left w:val="none" w:sz="0" w:space="0" w:color="auto"/>
                    <w:bottom w:val="none" w:sz="0" w:space="0" w:color="auto"/>
                    <w:right w:val="none" w:sz="0" w:space="0" w:color="auto"/>
                  </w:divBdr>
                </w:div>
                <w:div w:id="918830304">
                  <w:marLeft w:val="0"/>
                  <w:marRight w:val="0"/>
                  <w:marTop w:val="0"/>
                  <w:marBottom w:val="0"/>
                  <w:divBdr>
                    <w:top w:val="none" w:sz="0" w:space="0" w:color="auto"/>
                    <w:left w:val="none" w:sz="0" w:space="0" w:color="auto"/>
                    <w:bottom w:val="none" w:sz="0" w:space="0" w:color="auto"/>
                    <w:right w:val="none" w:sz="0" w:space="0" w:color="auto"/>
                  </w:divBdr>
                </w:div>
                <w:div w:id="2144956628">
                  <w:marLeft w:val="0"/>
                  <w:marRight w:val="0"/>
                  <w:marTop w:val="0"/>
                  <w:marBottom w:val="0"/>
                  <w:divBdr>
                    <w:top w:val="none" w:sz="0" w:space="0" w:color="auto"/>
                    <w:left w:val="none" w:sz="0" w:space="0" w:color="auto"/>
                    <w:bottom w:val="none" w:sz="0" w:space="0" w:color="auto"/>
                    <w:right w:val="none" w:sz="0" w:space="0" w:color="auto"/>
                  </w:divBdr>
                </w:div>
                <w:div w:id="529952976">
                  <w:marLeft w:val="0"/>
                  <w:marRight w:val="0"/>
                  <w:marTop w:val="0"/>
                  <w:marBottom w:val="0"/>
                  <w:divBdr>
                    <w:top w:val="none" w:sz="0" w:space="0" w:color="auto"/>
                    <w:left w:val="none" w:sz="0" w:space="0" w:color="auto"/>
                    <w:bottom w:val="none" w:sz="0" w:space="0" w:color="auto"/>
                    <w:right w:val="none" w:sz="0" w:space="0" w:color="auto"/>
                  </w:divBdr>
                </w:div>
                <w:div w:id="2081245716">
                  <w:marLeft w:val="0"/>
                  <w:marRight w:val="0"/>
                  <w:marTop w:val="0"/>
                  <w:marBottom w:val="0"/>
                  <w:divBdr>
                    <w:top w:val="none" w:sz="0" w:space="0" w:color="auto"/>
                    <w:left w:val="none" w:sz="0" w:space="0" w:color="auto"/>
                    <w:bottom w:val="none" w:sz="0" w:space="0" w:color="auto"/>
                    <w:right w:val="none" w:sz="0" w:space="0" w:color="auto"/>
                  </w:divBdr>
                </w:div>
                <w:div w:id="2072606669">
                  <w:marLeft w:val="0"/>
                  <w:marRight w:val="0"/>
                  <w:marTop w:val="0"/>
                  <w:marBottom w:val="0"/>
                  <w:divBdr>
                    <w:top w:val="none" w:sz="0" w:space="0" w:color="auto"/>
                    <w:left w:val="none" w:sz="0" w:space="0" w:color="auto"/>
                    <w:bottom w:val="none" w:sz="0" w:space="0" w:color="auto"/>
                    <w:right w:val="none" w:sz="0" w:space="0" w:color="auto"/>
                  </w:divBdr>
                </w:div>
                <w:div w:id="631789953">
                  <w:marLeft w:val="0"/>
                  <w:marRight w:val="0"/>
                  <w:marTop w:val="0"/>
                  <w:marBottom w:val="0"/>
                  <w:divBdr>
                    <w:top w:val="none" w:sz="0" w:space="0" w:color="auto"/>
                    <w:left w:val="none" w:sz="0" w:space="0" w:color="auto"/>
                    <w:bottom w:val="none" w:sz="0" w:space="0" w:color="auto"/>
                    <w:right w:val="none" w:sz="0" w:space="0" w:color="auto"/>
                  </w:divBdr>
                </w:div>
                <w:div w:id="1034036470">
                  <w:marLeft w:val="0"/>
                  <w:marRight w:val="0"/>
                  <w:marTop w:val="0"/>
                  <w:marBottom w:val="0"/>
                  <w:divBdr>
                    <w:top w:val="none" w:sz="0" w:space="0" w:color="auto"/>
                    <w:left w:val="none" w:sz="0" w:space="0" w:color="auto"/>
                    <w:bottom w:val="none" w:sz="0" w:space="0" w:color="auto"/>
                    <w:right w:val="none" w:sz="0" w:space="0" w:color="auto"/>
                  </w:divBdr>
                </w:div>
                <w:div w:id="93012672">
                  <w:marLeft w:val="0"/>
                  <w:marRight w:val="0"/>
                  <w:marTop w:val="0"/>
                  <w:marBottom w:val="0"/>
                  <w:divBdr>
                    <w:top w:val="none" w:sz="0" w:space="0" w:color="auto"/>
                    <w:left w:val="none" w:sz="0" w:space="0" w:color="auto"/>
                    <w:bottom w:val="none" w:sz="0" w:space="0" w:color="auto"/>
                    <w:right w:val="none" w:sz="0" w:space="0" w:color="auto"/>
                  </w:divBdr>
                </w:div>
                <w:div w:id="1613778780">
                  <w:marLeft w:val="0"/>
                  <w:marRight w:val="0"/>
                  <w:marTop w:val="0"/>
                  <w:marBottom w:val="0"/>
                  <w:divBdr>
                    <w:top w:val="none" w:sz="0" w:space="0" w:color="auto"/>
                    <w:left w:val="none" w:sz="0" w:space="0" w:color="auto"/>
                    <w:bottom w:val="none" w:sz="0" w:space="0" w:color="auto"/>
                    <w:right w:val="none" w:sz="0" w:space="0" w:color="auto"/>
                  </w:divBdr>
                </w:div>
                <w:div w:id="729378636">
                  <w:marLeft w:val="0"/>
                  <w:marRight w:val="0"/>
                  <w:marTop w:val="0"/>
                  <w:marBottom w:val="0"/>
                  <w:divBdr>
                    <w:top w:val="none" w:sz="0" w:space="0" w:color="auto"/>
                    <w:left w:val="none" w:sz="0" w:space="0" w:color="auto"/>
                    <w:bottom w:val="none" w:sz="0" w:space="0" w:color="auto"/>
                    <w:right w:val="none" w:sz="0" w:space="0" w:color="auto"/>
                  </w:divBdr>
                </w:div>
                <w:div w:id="1385446724">
                  <w:marLeft w:val="0"/>
                  <w:marRight w:val="0"/>
                  <w:marTop w:val="0"/>
                  <w:marBottom w:val="0"/>
                  <w:divBdr>
                    <w:top w:val="none" w:sz="0" w:space="0" w:color="auto"/>
                    <w:left w:val="none" w:sz="0" w:space="0" w:color="auto"/>
                    <w:bottom w:val="none" w:sz="0" w:space="0" w:color="auto"/>
                    <w:right w:val="none" w:sz="0" w:space="0" w:color="auto"/>
                  </w:divBdr>
                </w:div>
                <w:div w:id="2100103446">
                  <w:marLeft w:val="0"/>
                  <w:marRight w:val="0"/>
                  <w:marTop w:val="0"/>
                  <w:marBottom w:val="0"/>
                  <w:divBdr>
                    <w:top w:val="none" w:sz="0" w:space="0" w:color="auto"/>
                    <w:left w:val="none" w:sz="0" w:space="0" w:color="auto"/>
                    <w:bottom w:val="none" w:sz="0" w:space="0" w:color="auto"/>
                    <w:right w:val="none" w:sz="0" w:space="0" w:color="auto"/>
                  </w:divBdr>
                </w:div>
                <w:div w:id="6176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075">
          <w:marLeft w:val="0"/>
          <w:marRight w:val="0"/>
          <w:marTop w:val="0"/>
          <w:marBottom w:val="0"/>
          <w:divBdr>
            <w:top w:val="none" w:sz="0" w:space="0" w:color="auto"/>
            <w:left w:val="none" w:sz="0" w:space="0" w:color="auto"/>
            <w:bottom w:val="none" w:sz="0" w:space="0" w:color="auto"/>
            <w:right w:val="none" w:sz="0" w:space="0" w:color="auto"/>
          </w:divBdr>
          <w:divsChild>
            <w:div w:id="1270043301">
              <w:marLeft w:val="0"/>
              <w:marRight w:val="0"/>
              <w:marTop w:val="0"/>
              <w:marBottom w:val="0"/>
              <w:divBdr>
                <w:top w:val="none" w:sz="0" w:space="0" w:color="auto"/>
                <w:left w:val="none" w:sz="0" w:space="0" w:color="auto"/>
                <w:bottom w:val="none" w:sz="0" w:space="0" w:color="auto"/>
                <w:right w:val="none" w:sz="0" w:space="0" w:color="auto"/>
              </w:divBdr>
            </w:div>
            <w:div w:id="396172209">
              <w:marLeft w:val="0"/>
              <w:marRight w:val="0"/>
              <w:marTop w:val="0"/>
              <w:marBottom w:val="0"/>
              <w:divBdr>
                <w:top w:val="none" w:sz="0" w:space="0" w:color="auto"/>
                <w:left w:val="none" w:sz="0" w:space="0" w:color="auto"/>
                <w:bottom w:val="none" w:sz="0" w:space="0" w:color="auto"/>
                <w:right w:val="none" w:sz="0" w:space="0" w:color="auto"/>
              </w:divBdr>
            </w:div>
            <w:div w:id="1895264707">
              <w:marLeft w:val="0"/>
              <w:marRight w:val="0"/>
              <w:marTop w:val="0"/>
              <w:marBottom w:val="0"/>
              <w:divBdr>
                <w:top w:val="none" w:sz="0" w:space="0" w:color="auto"/>
                <w:left w:val="none" w:sz="0" w:space="0" w:color="auto"/>
                <w:bottom w:val="none" w:sz="0" w:space="0" w:color="auto"/>
                <w:right w:val="none" w:sz="0" w:space="0" w:color="auto"/>
              </w:divBdr>
            </w:div>
            <w:div w:id="1743138286">
              <w:marLeft w:val="0"/>
              <w:marRight w:val="0"/>
              <w:marTop w:val="0"/>
              <w:marBottom w:val="0"/>
              <w:divBdr>
                <w:top w:val="none" w:sz="0" w:space="0" w:color="auto"/>
                <w:left w:val="none" w:sz="0" w:space="0" w:color="auto"/>
                <w:bottom w:val="none" w:sz="0" w:space="0" w:color="auto"/>
                <w:right w:val="none" w:sz="0" w:space="0" w:color="auto"/>
              </w:divBdr>
            </w:div>
            <w:div w:id="353195302">
              <w:marLeft w:val="0"/>
              <w:marRight w:val="0"/>
              <w:marTop w:val="0"/>
              <w:marBottom w:val="0"/>
              <w:divBdr>
                <w:top w:val="none" w:sz="0" w:space="0" w:color="auto"/>
                <w:left w:val="none" w:sz="0" w:space="0" w:color="auto"/>
                <w:bottom w:val="none" w:sz="0" w:space="0" w:color="auto"/>
                <w:right w:val="none" w:sz="0" w:space="0" w:color="auto"/>
              </w:divBdr>
            </w:div>
            <w:div w:id="847795565">
              <w:marLeft w:val="0"/>
              <w:marRight w:val="0"/>
              <w:marTop w:val="0"/>
              <w:marBottom w:val="0"/>
              <w:divBdr>
                <w:top w:val="none" w:sz="0" w:space="0" w:color="auto"/>
                <w:left w:val="none" w:sz="0" w:space="0" w:color="auto"/>
                <w:bottom w:val="none" w:sz="0" w:space="0" w:color="auto"/>
                <w:right w:val="none" w:sz="0" w:space="0" w:color="auto"/>
              </w:divBdr>
            </w:div>
            <w:div w:id="1439519624">
              <w:marLeft w:val="0"/>
              <w:marRight w:val="0"/>
              <w:marTop w:val="0"/>
              <w:marBottom w:val="0"/>
              <w:divBdr>
                <w:top w:val="none" w:sz="0" w:space="0" w:color="auto"/>
                <w:left w:val="none" w:sz="0" w:space="0" w:color="auto"/>
                <w:bottom w:val="none" w:sz="0" w:space="0" w:color="auto"/>
                <w:right w:val="none" w:sz="0" w:space="0" w:color="auto"/>
              </w:divBdr>
            </w:div>
            <w:div w:id="504631249">
              <w:marLeft w:val="0"/>
              <w:marRight w:val="0"/>
              <w:marTop w:val="0"/>
              <w:marBottom w:val="0"/>
              <w:divBdr>
                <w:top w:val="none" w:sz="0" w:space="0" w:color="auto"/>
                <w:left w:val="none" w:sz="0" w:space="0" w:color="auto"/>
                <w:bottom w:val="none" w:sz="0" w:space="0" w:color="auto"/>
                <w:right w:val="none" w:sz="0" w:space="0" w:color="auto"/>
              </w:divBdr>
            </w:div>
            <w:div w:id="1440300306">
              <w:marLeft w:val="0"/>
              <w:marRight w:val="0"/>
              <w:marTop w:val="0"/>
              <w:marBottom w:val="0"/>
              <w:divBdr>
                <w:top w:val="none" w:sz="0" w:space="0" w:color="auto"/>
                <w:left w:val="none" w:sz="0" w:space="0" w:color="auto"/>
                <w:bottom w:val="none" w:sz="0" w:space="0" w:color="auto"/>
                <w:right w:val="none" w:sz="0" w:space="0" w:color="auto"/>
              </w:divBdr>
            </w:div>
            <w:div w:id="26033923">
              <w:marLeft w:val="0"/>
              <w:marRight w:val="0"/>
              <w:marTop w:val="0"/>
              <w:marBottom w:val="0"/>
              <w:divBdr>
                <w:top w:val="none" w:sz="0" w:space="0" w:color="auto"/>
                <w:left w:val="none" w:sz="0" w:space="0" w:color="auto"/>
                <w:bottom w:val="none" w:sz="0" w:space="0" w:color="auto"/>
                <w:right w:val="none" w:sz="0" w:space="0" w:color="auto"/>
              </w:divBdr>
            </w:div>
            <w:div w:id="6256553">
              <w:marLeft w:val="0"/>
              <w:marRight w:val="0"/>
              <w:marTop w:val="0"/>
              <w:marBottom w:val="0"/>
              <w:divBdr>
                <w:top w:val="none" w:sz="0" w:space="0" w:color="auto"/>
                <w:left w:val="none" w:sz="0" w:space="0" w:color="auto"/>
                <w:bottom w:val="none" w:sz="0" w:space="0" w:color="auto"/>
                <w:right w:val="none" w:sz="0" w:space="0" w:color="auto"/>
              </w:divBdr>
            </w:div>
            <w:div w:id="1295597647">
              <w:marLeft w:val="0"/>
              <w:marRight w:val="0"/>
              <w:marTop w:val="0"/>
              <w:marBottom w:val="0"/>
              <w:divBdr>
                <w:top w:val="none" w:sz="0" w:space="0" w:color="auto"/>
                <w:left w:val="none" w:sz="0" w:space="0" w:color="auto"/>
                <w:bottom w:val="none" w:sz="0" w:space="0" w:color="auto"/>
                <w:right w:val="none" w:sz="0" w:space="0" w:color="auto"/>
              </w:divBdr>
            </w:div>
            <w:div w:id="1007631505">
              <w:marLeft w:val="0"/>
              <w:marRight w:val="0"/>
              <w:marTop w:val="0"/>
              <w:marBottom w:val="0"/>
              <w:divBdr>
                <w:top w:val="none" w:sz="0" w:space="0" w:color="auto"/>
                <w:left w:val="none" w:sz="0" w:space="0" w:color="auto"/>
                <w:bottom w:val="none" w:sz="0" w:space="0" w:color="auto"/>
                <w:right w:val="none" w:sz="0" w:space="0" w:color="auto"/>
              </w:divBdr>
            </w:div>
            <w:div w:id="786849918">
              <w:marLeft w:val="0"/>
              <w:marRight w:val="0"/>
              <w:marTop w:val="0"/>
              <w:marBottom w:val="0"/>
              <w:divBdr>
                <w:top w:val="none" w:sz="0" w:space="0" w:color="auto"/>
                <w:left w:val="none" w:sz="0" w:space="0" w:color="auto"/>
                <w:bottom w:val="none" w:sz="0" w:space="0" w:color="auto"/>
                <w:right w:val="none" w:sz="0" w:space="0" w:color="auto"/>
              </w:divBdr>
            </w:div>
            <w:div w:id="1465269185">
              <w:marLeft w:val="0"/>
              <w:marRight w:val="0"/>
              <w:marTop w:val="0"/>
              <w:marBottom w:val="0"/>
              <w:divBdr>
                <w:top w:val="none" w:sz="0" w:space="0" w:color="auto"/>
                <w:left w:val="none" w:sz="0" w:space="0" w:color="auto"/>
                <w:bottom w:val="none" w:sz="0" w:space="0" w:color="auto"/>
                <w:right w:val="none" w:sz="0" w:space="0" w:color="auto"/>
              </w:divBdr>
            </w:div>
            <w:div w:id="2118063559">
              <w:marLeft w:val="0"/>
              <w:marRight w:val="0"/>
              <w:marTop w:val="0"/>
              <w:marBottom w:val="0"/>
              <w:divBdr>
                <w:top w:val="none" w:sz="0" w:space="0" w:color="auto"/>
                <w:left w:val="none" w:sz="0" w:space="0" w:color="auto"/>
                <w:bottom w:val="none" w:sz="0" w:space="0" w:color="auto"/>
                <w:right w:val="none" w:sz="0" w:space="0" w:color="auto"/>
              </w:divBdr>
            </w:div>
            <w:div w:id="1970700171">
              <w:marLeft w:val="0"/>
              <w:marRight w:val="0"/>
              <w:marTop w:val="0"/>
              <w:marBottom w:val="0"/>
              <w:divBdr>
                <w:top w:val="none" w:sz="0" w:space="0" w:color="auto"/>
                <w:left w:val="none" w:sz="0" w:space="0" w:color="auto"/>
                <w:bottom w:val="none" w:sz="0" w:space="0" w:color="auto"/>
                <w:right w:val="none" w:sz="0" w:space="0" w:color="auto"/>
              </w:divBdr>
            </w:div>
            <w:div w:id="526987091">
              <w:marLeft w:val="0"/>
              <w:marRight w:val="0"/>
              <w:marTop w:val="0"/>
              <w:marBottom w:val="0"/>
              <w:divBdr>
                <w:top w:val="none" w:sz="0" w:space="0" w:color="auto"/>
                <w:left w:val="none" w:sz="0" w:space="0" w:color="auto"/>
                <w:bottom w:val="none" w:sz="0" w:space="0" w:color="auto"/>
                <w:right w:val="none" w:sz="0" w:space="0" w:color="auto"/>
              </w:divBdr>
            </w:div>
            <w:div w:id="480997799">
              <w:marLeft w:val="0"/>
              <w:marRight w:val="0"/>
              <w:marTop w:val="0"/>
              <w:marBottom w:val="0"/>
              <w:divBdr>
                <w:top w:val="none" w:sz="0" w:space="0" w:color="auto"/>
                <w:left w:val="none" w:sz="0" w:space="0" w:color="auto"/>
                <w:bottom w:val="none" w:sz="0" w:space="0" w:color="auto"/>
                <w:right w:val="none" w:sz="0" w:space="0" w:color="auto"/>
              </w:divBdr>
            </w:div>
            <w:div w:id="1158615637">
              <w:marLeft w:val="0"/>
              <w:marRight w:val="0"/>
              <w:marTop w:val="0"/>
              <w:marBottom w:val="0"/>
              <w:divBdr>
                <w:top w:val="none" w:sz="0" w:space="0" w:color="auto"/>
                <w:left w:val="none" w:sz="0" w:space="0" w:color="auto"/>
                <w:bottom w:val="none" w:sz="0" w:space="0" w:color="auto"/>
                <w:right w:val="none" w:sz="0" w:space="0" w:color="auto"/>
              </w:divBdr>
            </w:div>
            <w:div w:id="1497259134">
              <w:marLeft w:val="0"/>
              <w:marRight w:val="0"/>
              <w:marTop w:val="0"/>
              <w:marBottom w:val="0"/>
              <w:divBdr>
                <w:top w:val="none" w:sz="0" w:space="0" w:color="auto"/>
                <w:left w:val="none" w:sz="0" w:space="0" w:color="auto"/>
                <w:bottom w:val="none" w:sz="0" w:space="0" w:color="auto"/>
                <w:right w:val="none" w:sz="0" w:space="0" w:color="auto"/>
              </w:divBdr>
            </w:div>
            <w:div w:id="1968075297">
              <w:marLeft w:val="0"/>
              <w:marRight w:val="0"/>
              <w:marTop w:val="0"/>
              <w:marBottom w:val="0"/>
              <w:divBdr>
                <w:top w:val="none" w:sz="0" w:space="0" w:color="auto"/>
                <w:left w:val="none" w:sz="0" w:space="0" w:color="auto"/>
                <w:bottom w:val="none" w:sz="0" w:space="0" w:color="auto"/>
                <w:right w:val="none" w:sz="0" w:space="0" w:color="auto"/>
              </w:divBdr>
            </w:div>
            <w:div w:id="322508656">
              <w:marLeft w:val="0"/>
              <w:marRight w:val="0"/>
              <w:marTop w:val="0"/>
              <w:marBottom w:val="0"/>
              <w:divBdr>
                <w:top w:val="none" w:sz="0" w:space="0" w:color="auto"/>
                <w:left w:val="none" w:sz="0" w:space="0" w:color="auto"/>
                <w:bottom w:val="none" w:sz="0" w:space="0" w:color="auto"/>
                <w:right w:val="none" w:sz="0" w:space="0" w:color="auto"/>
              </w:divBdr>
            </w:div>
            <w:div w:id="1101726399">
              <w:marLeft w:val="0"/>
              <w:marRight w:val="0"/>
              <w:marTop w:val="0"/>
              <w:marBottom w:val="0"/>
              <w:divBdr>
                <w:top w:val="none" w:sz="0" w:space="0" w:color="auto"/>
                <w:left w:val="none" w:sz="0" w:space="0" w:color="auto"/>
                <w:bottom w:val="none" w:sz="0" w:space="0" w:color="auto"/>
                <w:right w:val="none" w:sz="0" w:space="0" w:color="auto"/>
              </w:divBdr>
            </w:div>
            <w:div w:id="1519661221">
              <w:marLeft w:val="0"/>
              <w:marRight w:val="0"/>
              <w:marTop w:val="0"/>
              <w:marBottom w:val="0"/>
              <w:divBdr>
                <w:top w:val="none" w:sz="0" w:space="0" w:color="auto"/>
                <w:left w:val="none" w:sz="0" w:space="0" w:color="auto"/>
                <w:bottom w:val="none" w:sz="0" w:space="0" w:color="auto"/>
                <w:right w:val="none" w:sz="0" w:space="0" w:color="auto"/>
              </w:divBdr>
            </w:div>
            <w:div w:id="1257251591">
              <w:marLeft w:val="0"/>
              <w:marRight w:val="0"/>
              <w:marTop w:val="0"/>
              <w:marBottom w:val="0"/>
              <w:divBdr>
                <w:top w:val="none" w:sz="0" w:space="0" w:color="auto"/>
                <w:left w:val="none" w:sz="0" w:space="0" w:color="auto"/>
                <w:bottom w:val="none" w:sz="0" w:space="0" w:color="auto"/>
                <w:right w:val="none" w:sz="0" w:space="0" w:color="auto"/>
              </w:divBdr>
            </w:div>
            <w:div w:id="1453742812">
              <w:marLeft w:val="0"/>
              <w:marRight w:val="0"/>
              <w:marTop w:val="0"/>
              <w:marBottom w:val="0"/>
              <w:divBdr>
                <w:top w:val="none" w:sz="0" w:space="0" w:color="auto"/>
                <w:left w:val="none" w:sz="0" w:space="0" w:color="auto"/>
                <w:bottom w:val="none" w:sz="0" w:space="0" w:color="auto"/>
                <w:right w:val="none" w:sz="0" w:space="0" w:color="auto"/>
              </w:divBdr>
            </w:div>
            <w:div w:id="1015571827">
              <w:marLeft w:val="0"/>
              <w:marRight w:val="0"/>
              <w:marTop w:val="0"/>
              <w:marBottom w:val="0"/>
              <w:divBdr>
                <w:top w:val="none" w:sz="0" w:space="0" w:color="auto"/>
                <w:left w:val="none" w:sz="0" w:space="0" w:color="auto"/>
                <w:bottom w:val="none" w:sz="0" w:space="0" w:color="auto"/>
                <w:right w:val="none" w:sz="0" w:space="0" w:color="auto"/>
              </w:divBdr>
            </w:div>
            <w:div w:id="89088014">
              <w:marLeft w:val="0"/>
              <w:marRight w:val="0"/>
              <w:marTop w:val="0"/>
              <w:marBottom w:val="0"/>
              <w:divBdr>
                <w:top w:val="none" w:sz="0" w:space="0" w:color="auto"/>
                <w:left w:val="none" w:sz="0" w:space="0" w:color="auto"/>
                <w:bottom w:val="none" w:sz="0" w:space="0" w:color="auto"/>
                <w:right w:val="none" w:sz="0" w:space="0" w:color="auto"/>
              </w:divBdr>
            </w:div>
            <w:div w:id="377357075">
              <w:marLeft w:val="0"/>
              <w:marRight w:val="0"/>
              <w:marTop w:val="0"/>
              <w:marBottom w:val="0"/>
              <w:divBdr>
                <w:top w:val="none" w:sz="0" w:space="0" w:color="auto"/>
                <w:left w:val="none" w:sz="0" w:space="0" w:color="auto"/>
                <w:bottom w:val="none" w:sz="0" w:space="0" w:color="auto"/>
                <w:right w:val="none" w:sz="0" w:space="0" w:color="auto"/>
              </w:divBdr>
            </w:div>
            <w:div w:id="1324086">
              <w:marLeft w:val="0"/>
              <w:marRight w:val="0"/>
              <w:marTop w:val="0"/>
              <w:marBottom w:val="0"/>
              <w:divBdr>
                <w:top w:val="none" w:sz="0" w:space="0" w:color="auto"/>
                <w:left w:val="none" w:sz="0" w:space="0" w:color="auto"/>
                <w:bottom w:val="none" w:sz="0" w:space="0" w:color="auto"/>
                <w:right w:val="none" w:sz="0" w:space="0" w:color="auto"/>
              </w:divBdr>
            </w:div>
            <w:div w:id="135028049">
              <w:marLeft w:val="0"/>
              <w:marRight w:val="0"/>
              <w:marTop w:val="0"/>
              <w:marBottom w:val="0"/>
              <w:divBdr>
                <w:top w:val="none" w:sz="0" w:space="0" w:color="auto"/>
                <w:left w:val="none" w:sz="0" w:space="0" w:color="auto"/>
                <w:bottom w:val="none" w:sz="0" w:space="0" w:color="auto"/>
                <w:right w:val="none" w:sz="0" w:space="0" w:color="auto"/>
              </w:divBdr>
            </w:div>
            <w:div w:id="477110420">
              <w:marLeft w:val="0"/>
              <w:marRight w:val="0"/>
              <w:marTop w:val="0"/>
              <w:marBottom w:val="0"/>
              <w:divBdr>
                <w:top w:val="none" w:sz="0" w:space="0" w:color="auto"/>
                <w:left w:val="none" w:sz="0" w:space="0" w:color="auto"/>
                <w:bottom w:val="none" w:sz="0" w:space="0" w:color="auto"/>
                <w:right w:val="none" w:sz="0" w:space="0" w:color="auto"/>
              </w:divBdr>
            </w:div>
            <w:div w:id="1663044809">
              <w:marLeft w:val="0"/>
              <w:marRight w:val="0"/>
              <w:marTop w:val="0"/>
              <w:marBottom w:val="0"/>
              <w:divBdr>
                <w:top w:val="none" w:sz="0" w:space="0" w:color="auto"/>
                <w:left w:val="none" w:sz="0" w:space="0" w:color="auto"/>
                <w:bottom w:val="none" w:sz="0" w:space="0" w:color="auto"/>
                <w:right w:val="none" w:sz="0" w:space="0" w:color="auto"/>
              </w:divBdr>
            </w:div>
            <w:div w:id="60450116">
              <w:marLeft w:val="0"/>
              <w:marRight w:val="0"/>
              <w:marTop w:val="0"/>
              <w:marBottom w:val="0"/>
              <w:divBdr>
                <w:top w:val="none" w:sz="0" w:space="0" w:color="auto"/>
                <w:left w:val="none" w:sz="0" w:space="0" w:color="auto"/>
                <w:bottom w:val="none" w:sz="0" w:space="0" w:color="auto"/>
                <w:right w:val="none" w:sz="0" w:space="0" w:color="auto"/>
              </w:divBdr>
            </w:div>
            <w:div w:id="403645054">
              <w:marLeft w:val="0"/>
              <w:marRight w:val="0"/>
              <w:marTop w:val="0"/>
              <w:marBottom w:val="0"/>
              <w:divBdr>
                <w:top w:val="none" w:sz="0" w:space="0" w:color="auto"/>
                <w:left w:val="none" w:sz="0" w:space="0" w:color="auto"/>
                <w:bottom w:val="none" w:sz="0" w:space="0" w:color="auto"/>
                <w:right w:val="none" w:sz="0" w:space="0" w:color="auto"/>
              </w:divBdr>
            </w:div>
            <w:div w:id="1415544080">
              <w:marLeft w:val="0"/>
              <w:marRight w:val="0"/>
              <w:marTop w:val="0"/>
              <w:marBottom w:val="0"/>
              <w:divBdr>
                <w:top w:val="none" w:sz="0" w:space="0" w:color="auto"/>
                <w:left w:val="none" w:sz="0" w:space="0" w:color="auto"/>
                <w:bottom w:val="none" w:sz="0" w:space="0" w:color="auto"/>
                <w:right w:val="none" w:sz="0" w:space="0" w:color="auto"/>
              </w:divBdr>
            </w:div>
            <w:div w:id="2117558199">
              <w:marLeft w:val="0"/>
              <w:marRight w:val="0"/>
              <w:marTop w:val="0"/>
              <w:marBottom w:val="0"/>
              <w:divBdr>
                <w:top w:val="none" w:sz="0" w:space="0" w:color="auto"/>
                <w:left w:val="none" w:sz="0" w:space="0" w:color="auto"/>
                <w:bottom w:val="none" w:sz="0" w:space="0" w:color="auto"/>
                <w:right w:val="none" w:sz="0" w:space="0" w:color="auto"/>
              </w:divBdr>
            </w:div>
            <w:div w:id="509640527">
              <w:marLeft w:val="0"/>
              <w:marRight w:val="0"/>
              <w:marTop w:val="0"/>
              <w:marBottom w:val="0"/>
              <w:divBdr>
                <w:top w:val="none" w:sz="0" w:space="0" w:color="auto"/>
                <w:left w:val="none" w:sz="0" w:space="0" w:color="auto"/>
                <w:bottom w:val="none" w:sz="0" w:space="0" w:color="auto"/>
                <w:right w:val="none" w:sz="0" w:space="0" w:color="auto"/>
              </w:divBdr>
            </w:div>
            <w:div w:id="717902621">
              <w:marLeft w:val="0"/>
              <w:marRight w:val="0"/>
              <w:marTop w:val="0"/>
              <w:marBottom w:val="0"/>
              <w:divBdr>
                <w:top w:val="none" w:sz="0" w:space="0" w:color="auto"/>
                <w:left w:val="none" w:sz="0" w:space="0" w:color="auto"/>
                <w:bottom w:val="none" w:sz="0" w:space="0" w:color="auto"/>
                <w:right w:val="none" w:sz="0" w:space="0" w:color="auto"/>
              </w:divBdr>
            </w:div>
            <w:div w:id="676006944">
              <w:marLeft w:val="0"/>
              <w:marRight w:val="0"/>
              <w:marTop w:val="0"/>
              <w:marBottom w:val="0"/>
              <w:divBdr>
                <w:top w:val="none" w:sz="0" w:space="0" w:color="auto"/>
                <w:left w:val="none" w:sz="0" w:space="0" w:color="auto"/>
                <w:bottom w:val="none" w:sz="0" w:space="0" w:color="auto"/>
                <w:right w:val="none" w:sz="0" w:space="0" w:color="auto"/>
              </w:divBdr>
            </w:div>
            <w:div w:id="634987462">
              <w:marLeft w:val="0"/>
              <w:marRight w:val="0"/>
              <w:marTop w:val="0"/>
              <w:marBottom w:val="0"/>
              <w:divBdr>
                <w:top w:val="none" w:sz="0" w:space="0" w:color="auto"/>
                <w:left w:val="none" w:sz="0" w:space="0" w:color="auto"/>
                <w:bottom w:val="none" w:sz="0" w:space="0" w:color="auto"/>
                <w:right w:val="none" w:sz="0" w:space="0" w:color="auto"/>
              </w:divBdr>
            </w:div>
            <w:div w:id="1441102879">
              <w:marLeft w:val="0"/>
              <w:marRight w:val="0"/>
              <w:marTop w:val="0"/>
              <w:marBottom w:val="0"/>
              <w:divBdr>
                <w:top w:val="none" w:sz="0" w:space="0" w:color="auto"/>
                <w:left w:val="none" w:sz="0" w:space="0" w:color="auto"/>
                <w:bottom w:val="none" w:sz="0" w:space="0" w:color="auto"/>
                <w:right w:val="none" w:sz="0" w:space="0" w:color="auto"/>
              </w:divBdr>
              <w:divsChild>
                <w:div w:id="1781104379">
                  <w:marLeft w:val="0"/>
                  <w:marRight w:val="0"/>
                  <w:marTop w:val="0"/>
                  <w:marBottom w:val="0"/>
                  <w:divBdr>
                    <w:top w:val="none" w:sz="0" w:space="0" w:color="auto"/>
                    <w:left w:val="none" w:sz="0" w:space="0" w:color="auto"/>
                    <w:bottom w:val="none" w:sz="0" w:space="0" w:color="auto"/>
                    <w:right w:val="none" w:sz="0" w:space="0" w:color="auto"/>
                  </w:divBdr>
                </w:div>
                <w:div w:id="93982106">
                  <w:marLeft w:val="0"/>
                  <w:marRight w:val="0"/>
                  <w:marTop w:val="0"/>
                  <w:marBottom w:val="0"/>
                  <w:divBdr>
                    <w:top w:val="none" w:sz="0" w:space="0" w:color="auto"/>
                    <w:left w:val="none" w:sz="0" w:space="0" w:color="auto"/>
                    <w:bottom w:val="none" w:sz="0" w:space="0" w:color="auto"/>
                    <w:right w:val="none" w:sz="0" w:space="0" w:color="auto"/>
                  </w:divBdr>
                </w:div>
                <w:div w:id="1196846431">
                  <w:marLeft w:val="0"/>
                  <w:marRight w:val="0"/>
                  <w:marTop w:val="0"/>
                  <w:marBottom w:val="0"/>
                  <w:divBdr>
                    <w:top w:val="none" w:sz="0" w:space="0" w:color="auto"/>
                    <w:left w:val="none" w:sz="0" w:space="0" w:color="auto"/>
                    <w:bottom w:val="none" w:sz="0" w:space="0" w:color="auto"/>
                    <w:right w:val="none" w:sz="0" w:space="0" w:color="auto"/>
                  </w:divBdr>
                </w:div>
                <w:div w:id="1992365749">
                  <w:marLeft w:val="0"/>
                  <w:marRight w:val="0"/>
                  <w:marTop w:val="0"/>
                  <w:marBottom w:val="0"/>
                  <w:divBdr>
                    <w:top w:val="none" w:sz="0" w:space="0" w:color="auto"/>
                    <w:left w:val="none" w:sz="0" w:space="0" w:color="auto"/>
                    <w:bottom w:val="none" w:sz="0" w:space="0" w:color="auto"/>
                    <w:right w:val="none" w:sz="0" w:space="0" w:color="auto"/>
                  </w:divBdr>
                </w:div>
                <w:div w:id="667515732">
                  <w:marLeft w:val="0"/>
                  <w:marRight w:val="0"/>
                  <w:marTop w:val="0"/>
                  <w:marBottom w:val="0"/>
                  <w:divBdr>
                    <w:top w:val="none" w:sz="0" w:space="0" w:color="auto"/>
                    <w:left w:val="none" w:sz="0" w:space="0" w:color="auto"/>
                    <w:bottom w:val="none" w:sz="0" w:space="0" w:color="auto"/>
                    <w:right w:val="none" w:sz="0" w:space="0" w:color="auto"/>
                  </w:divBdr>
                </w:div>
                <w:div w:id="1795755675">
                  <w:marLeft w:val="0"/>
                  <w:marRight w:val="0"/>
                  <w:marTop w:val="0"/>
                  <w:marBottom w:val="0"/>
                  <w:divBdr>
                    <w:top w:val="none" w:sz="0" w:space="0" w:color="auto"/>
                    <w:left w:val="none" w:sz="0" w:space="0" w:color="auto"/>
                    <w:bottom w:val="none" w:sz="0" w:space="0" w:color="auto"/>
                    <w:right w:val="none" w:sz="0" w:space="0" w:color="auto"/>
                  </w:divBdr>
                </w:div>
                <w:div w:id="1497719740">
                  <w:marLeft w:val="0"/>
                  <w:marRight w:val="0"/>
                  <w:marTop w:val="0"/>
                  <w:marBottom w:val="0"/>
                  <w:divBdr>
                    <w:top w:val="none" w:sz="0" w:space="0" w:color="auto"/>
                    <w:left w:val="none" w:sz="0" w:space="0" w:color="auto"/>
                    <w:bottom w:val="none" w:sz="0" w:space="0" w:color="auto"/>
                    <w:right w:val="none" w:sz="0" w:space="0" w:color="auto"/>
                  </w:divBdr>
                </w:div>
                <w:div w:id="1470509442">
                  <w:marLeft w:val="0"/>
                  <w:marRight w:val="0"/>
                  <w:marTop w:val="0"/>
                  <w:marBottom w:val="0"/>
                  <w:divBdr>
                    <w:top w:val="none" w:sz="0" w:space="0" w:color="auto"/>
                    <w:left w:val="none" w:sz="0" w:space="0" w:color="auto"/>
                    <w:bottom w:val="none" w:sz="0" w:space="0" w:color="auto"/>
                    <w:right w:val="none" w:sz="0" w:space="0" w:color="auto"/>
                  </w:divBdr>
                </w:div>
                <w:div w:id="1742486736">
                  <w:marLeft w:val="0"/>
                  <w:marRight w:val="0"/>
                  <w:marTop w:val="0"/>
                  <w:marBottom w:val="0"/>
                  <w:divBdr>
                    <w:top w:val="none" w:sz="0" w:space="0" w:color="auto"/>
                    <w:left w:val="none" w:sz="0" w:space="0" w:color="auto"/>
                    <w:bottom w:val="none" w:sz="0" w:space="0" w:color="auto"/>
                    <w:right w:val="none" w:sz="0" w:space="0" w:color="auto"/>
                  </w:divBdr>
                </w:div>
                <w:div w:id="275647834">
                  <w:marLeft w:val="0"/>
                  <w:marRight w:val="0"/>
                  <w:marTop w:val="0"/>
                  <w:marBottom w:val="0"/>
                  <w:divBdr>
                    <w:top w:val="none" w:sz="0" w:space="0" w:color="auto"/>
                    <w:left w:val="none" w:sz="0" w:space="0" w:color="auto"/>
                    <w:bottom w:val="none" w:sz="0" w:space="0" w:color="auto"/>
                    <w:right w:val="none" w:sz="0" w:space="0" w:color="auto"/>
                  </w:divBdr>
                </w:div>
                <w:div w:id="852299378">
                  <w:marLeft w:val="0"/>
                  <w:marRight w:val="0"/>
                  <w:marTop w:val="0"/>
                  <w:marBottom w:val="0"/>
                  <w:divBdr>
                    <w:top w:val="none" w:sz="0" w:space="0" w:color="auto"/>
                    <w:left w:val="none" w:sz="0" w:space="0" w:color="auto"/>
                    <w:bottom w:val="none" w:sz="0" w:space="0" w:color="auto"/>
                    <w:right w:val="none" w:sz="0" w:space="0" w:color="auto"/>
                  </w:divBdr>
                </w:div>
                <w:div w:id="912935302">
                  <w:marLeft w:val="0"/>
                  <w:marRight w:val="0"/>
                  <w:marTop w:val="0"/>
                  <w:marBottom w:val="0"/>
                  <w:divBdr>
                    <w:top w:val="none" w:sz="0" w:space="0" w:color="auto"/>
                    <w:left w:val="none" w:sz="0" w:space="0" w:color="auto"/>
                    <w:bottom w:val="none" w:sz="0" w:space="0" w:color="auto"/>
                    <w:right w:val="none" w:sz="0" w:space="0" w:color="auto"/>
                  </w:divBdr>
                </w:div>
                <w:div w:id="665597023">
                  <w:marLeft w:val="0"/>
                  <w:marRight w:val="0"/>
                  <w:marTop w:val="0"/>
                  <w:marBottom w:val="0"/>
                  <w:divBdr>
                    <w:top w:val="none" w:sz="0" w:space="0" w:color="auto"/>
                    <w:left w:val="none" w:sz="0" w:space="0" w:color="auto"/>
                    <w:bottom w:val="none" w:sz="0" w:space="0" w:color="auto"/>
                    <w:right w:val="none" w:sz="0" w:space="0" w:color="auto"/>
                  </w:divBdr>
                </w:div>
                <w:div w:id="724452881">
                  <w:marLeft w:val="0"/>
                  <w:marRight w:val="0"/>
                  <w:marTop w:val="0"/>
                  <w:marBottom w:val="0"/>
                  <w:divBdr>
                    <w:top w:val="none" w:sz="0" w:space="0" w:color="auto"/>
                    <w:left w:val="none" w:sz="0" w:space="0" w:color="auto"/>
                    <w:bottom w:val="none" w:sz="0" w:space="0" w:color="auto"/>
                    <w:right w:val="none" w:sz="0" w:space="0" w:color="auto"/>
                  </w:divBdr>
                </w:div>
                <w:div w:id="464811498">
                  <w:marLeft w:val="0"/>
                  <w:marRight w:val="0"/>
                  <w:marTop w:val="0"/>
                  <w:marBottom w:val="0"/>
                  <w:divBdr>
                    <w:top w:val="none" w:sz="0" w:space="0" w:color="auto"/>
                    <w:left w:val="none" w:sz="0" w:space="0" w:color="auto"/>
                    <w:bottom w:val="none" w:sz="0" w:space="0" w:color="auto"/>
                    <w:right w:val="none" w:sz="0" w:space="0" w:color="auto"/>
                  </w:divBdr>
                </w:div>
                <w:div w:id="969283128">
                  <w:marLeft w:val="0"/>
                  <w:marRight w:val="0"/>
                  <w:marTop w:val="0"/>
                  <w:marBottom w:val="0"/>
                  <w:divBdr>
                    <w:top w:val="none" w:sz="0" w:space="0" w:color="auto"/>
                    <w:left w:val="none" w:sz="0" w:space="0" w:color="auto"/>
                    <w:bottom w:val="none" w:sz="0" w:space="0" w:color="auto"/>
                    <w:right w:val="none" w:sz="0" w:space="0" w:color="auto"/>
                  </w:divBdr>
                </w:div>
                <w:div w:id="1664812899">
                  <w:marLeft w:val="0"/>
                  <w:marRight w:val="0"/>
                  <w:marTop w:val="0"/>
                  <w:marBottom w:val="0"/>
                  <w:divBdr>
                    <w:top w:val="none" w:sz="0" w:space="0" w:color="auto"/>
                    <w:left w:val="none" w:sz="0" w:space="0" w:color="auto"/>
                    <w:bottom w:val="none" w:sz="0" w:space="0" w:color="auto"/>
                    <w:right w:val="none" w:sz="0" w:space="0" w:color="auto"/>
                  </w:divBdr>
                </w:div>
                <w:div w:id="1507356999">
                  <w:marLeft w:val="0"/>
                  <w:marRight w:val="0"/>
                  <w:marTop w:val="0"/>
                  <w:marBottom w:val="0"/>
                  <w:divBdr>
                    <w:top w:val="none" w:sz="0" w:space="0" w:color="auto"/>
                    <w:left w:val="none" w:sz="0" w:space="0" w:color="auto"/>
                    <w:bottom w:val="none" w:sz="0" w:space="0" w:color="auto"/>
                    <w:right w:val="none" w:sz="0" w:space="0" w:color="auto"/>
                  </w:divBdr>
                </w:div>
                <w:div w:id="1228104766">
                  <w:marLeft w:val="0"/>
                  <w:marRight w:val="0"/>
                  <w:marTop w:val="0"/>
                  <w:marBottom w:val="0"/>
                  <w:divBdr>
                    <w:top w:val="none" w:sz="0" w:space="0" w:color="auto"/>
                    <w:left w:val="none" w:sz="0" w:space="0" w:color="auto"/>
                    <w:bottom w:val="none" w:sz="0" w:space="0" w:color="auto"/>
                    <w:right w:val="none" w:sz="0" w:space="0" w:color="auto"/>
                  </w:divBdr>
                </w:div>
                <w:div w:id="1167163356">
                  <w:marLeft w:val="0"/>
                  <w:marRight w:val="0"/>
                  <w:marTop w:val="0"/>
                  <w:marBottom w:val="0"/>
                  <w:divBdr>
                    <w:top w:val="none" w:sz="0" w:space="0" w:color="auto"/>
                    <w:left w:val="none" w:sz="0" w:space="0" w:color="auto"/>
                    <w:bottom w:val="none" w:sz="0" w:space="0" w:color="auto"/>
                    <w:right w:val="none" w:sz="0" w:space="0" w:color="auto"/>
                  </w:divBdr>
                </w:div>
                <w:div w:id="1421220830">
                  <w:marLeft w:val="0"/>
                  <w:marRight w:val="0"/>
                  <w:marTop w:val="0"/>
                  <w:marBottom w:val="0"/>
                  <w:divBdr>
                    <w:top w:val="none" w:sz="0" w:space="0" w:color="auto"/>
                    <w:left w:val="none" w:sz="0" w:space="0" w:color="auto"/>
                    <w:bottom w:val="none" w:sz="0" w:space="0" w:color="auto"/>
                    <w:right w:val="none" w:sz="0" w:space="0" w:color="auto"/>
                  </w:divBdr>
                </w:div>
                <w:div w:id="892697504">
                  <w:marLeft w:val="0"/>
                  <w:marRight w:val="0"/>
                  <w:marTop w:val="0"/>
                  <w:marBottom w:val="0"/>
                  <w:divBdr>
                    <w:top w:val="none" w:sz="0" w:space="0" w:color="auto"/>
                    <w:left w:val="none" w:sz="0" w:space="0" w:color="auto"/>
                    <w:bottom w:val="none" w:sz="0" w:space="0" w:color="auto"/>
                    <w:right w:val="none" w:sz="0" w:space="0" w:color="auto"/>
                  </w:divBdr>
                </w:div>
                <w:div w:id="1559245773">
                  <w:marLeft w:val="0"/>
                  <w:marRight w:val="0"/>
                  <w:marTop w:val="0"/>
                  <w:marBottom w:val="0"/>
                  <w:divBdr>
                    <w:top w:val="none" w:sz="0" w:space="0" w:color="auto"/>
                    <w:left w:val="none" w:sz="0" w:space="0" w:color="auto"/>
                    <w:bottom w:val="none" w:sz="0" w:space="0" w:color="auto"/>
                    <w:right w:val="none" w:sz="0" w:space="0" w:color="auto"/>
                  </w:divBdr>
                </w:div>
                <w:div w:id="1192916782">
                  <w:marLeft w:val="0"/>
                  <w:marRight w:val="0"/>
                  <w:marTop w:val="0"/>
                  <w:marBottom w:val="0"/>
                  <w:divBdr>
                    <w:top w:val="none" w:sz="0" w:space="0" w:color="auto"/>
                    <w:left w:val="none" w:sz="0" w:space="0" w:color="auto"/>
                    <w:bottom w:val="none" w:sz="0" w:space="0" w:color="auto"/>
                    <w:right w:val="none" w:sz="0" w:space="0" w:color="auto"/>
                  </w:divBdr>
                </w:div>
                <w:div w:id="1256866072">
                  <w:marLeft w:val="0"/>
                  <w:marRight w:val="0"/>
                  <w:marTop w:val="0"/>
                  <w:marBottom w:val="0"/>
                  <w:divBdr>
                    <w:top w:val="none" w:sz="0" w:space="0" w:color="auto"/>
                    <w:left w:val="none" w:sz="0" w:space="0" w:color="auto"/>
                    <w:bottom w:val="none" w:sz="0" w:space="0" w:color="auto"/>
                    <w:right w:val="none" w:sz="0" w:space="0" w:color="auto"/>
                  </w:divBdr>
                </w:div>
                <w:div w:id="1484467546">
                  <w:marLeft w:val="0"/>
                  <w:marRight w:val="0"/>
                  <w:marTop w:val="0"/>
                  <w:marBottom w:val="0"/>
                  <w:divBdr>
                    <w:top w:val="none" w:sz="0" w:space="0" w:color="auto"/>
                    <w:left w:val="none" w:sz="0" w:space="0" w:color="auto"/>
                    <w:bottom w:val="none" w:sz="0" w:space="0" w:color="auto"/>
                    <w:right w:val="none" w:sz="0" w:space="0" w:color="auto"/>
                  </w:divBdr>
                </w:div>
                <w:div w:id="1994947468">
                  <w:marLeft w:val="0"/>
                  <w:marRight w:val="0"/>
                  <w:marTop w:val="0"/>
                  <w:marBottom w:val="0"/>
                  <w:divBdr>
                    <w:top w:val="none" w:sz="0" w:space="0" w:color="auto"/>
                    <w:left w:val="none" w:sz="0" w:space="0" w:color="auto"/>
                    <w:bottom w:val="none" w:sz="0" w:space="0" w:color="auto"/>
                    <w:right w:val="none" w:sz="0" w:space="0" w:color="auto"/>
                  </w:divBdr>
                </w:div>
                <w:div w:id="1345395934">
                  <w:marLeft w:val="0"/>
                  <w:marRight w:val="0"/>
                  <w:marTop w:val="0"/>
                  <w:marBottom w:val="0"/>
                  <w:divBdr>
                    <w:top w:val="none" w:sz="0" w:space="0" w:color="auto"/>
                    <w:left w:val="none" w:sz="0" w:space="0" w:color="auto"/>
                    <w:bottom w:val="none" w:sz="0" w:space="0" w:color="auto"/>
                    <w:right w:val="none" w:sz="0" w:space="0" w:color="auto"/>
                  </w:divBdr>
                </w:div>
                <w:div w:id="47147259">
                  <w:marLeft w:val="0"/>
                  <w:marRight w:val="0"/>
                  <w:marTop w:val="0"/>
                  <w:marBottom w:val="0"/>
                  <w:divBdr>
                    <w:top w:val="none" w:sz="0" w:space="0" w:color="auto"/>
                    <w:left w:val="none" w:sz="0" w:space="0" w:color="auto"/>
                    <w:bottom w:val="none" w:sz="0" w:space="0" w:color="auto"/>
                    <w:right w:val="none" w:sz="0" w:space="0" w:color="auto"/>
                  </w:divBdr>
                </w:div>
                <w:div w:id="287393895">
                  <w:marLeft w:val="0"/>
                  <w:marRight w:val="0"/>
                  <w:marTop w:val="0"/>
                  <w:marBottom w:val="0"/>
                  <w:divBdr>
                    <w:top w:val="none" w:sz="0" w:space="0" w:color="auto"/>
                    <w:left w:val="none" w:sz="0" w:space="0" w:color="auto"/>
                    <w:bottom w:val="none" w:sz="0" w:space="0" w:color="auto"/>
                    <w:right w:val="none" w:sz="0" w:space="0" w:color="auto"/>
                  </w:divBdr>
                </w:div>
                <w:div w:id="847866263">
                  <w:marLeft w:val="0"/>
                  <w:marRight w:val="0"/>
                  <w:marTop w:val="0"/>
                  <w:marBottom w:val="0"/>
                  <w:divBdr>
                    <w:top w:val="none" w:sz="0" w:space="0" w:color="auto"/>
                    <w:left w:val="none" w:sz="0" w:space="0" w:color="auto"/>
                    <w:bottom w:val="none" w:sz="0" w:space="0" w:color="auto"/>
                    <w:right w:val="none" w:sz="0" w:space="0" w:color="auto"/>
                  </w:divBdr>
                </w:div>
                <w:div w:id="2093314264">
                  <w:marLeft w:val="0"/>
                  <w:marRight w:val="0"/>
                  <w:marTop w:val="0"/>
                  <w:marBottom w:val="0"/>
                  <w:divBdr>
                    <w:top w:val="none" w:sz="0" w:space="0" w:color="auto"/>
                    <w:left w:val="none" w:sz="0" w:space="0" w:color="auto"/>
                    <w:bottom w:val="none" w:sz="0" w:space="0" w:color="auto"/>
                    <w:right w:val="none" w:sz="0" w:space="0" w:color="auto"/>
                  </w:divBdr>
                </w:div>
                <w:div w:id="1030372845">
                  <w:marLeft w:val="0"/>
                  <w:marRight w:val="0"/>
                  <w:marTop w:val="0"/>
                  <w:marBottom w:val="0"/>
                  <w:divBdr>
                    <w:top w:val="none" w:sz="0" w:space="0" w:color="auto"/>
                    <w:left w:val="none" w:sz="0" w:space="0" w:color="auto"/>
                    <w:bottom w:val="none" w:sz="0" w:space="0" w:color="auto"/>
                    <w:right w:val="none" w:sz="0" w:space="0" w:color="auto"/>
                  </w:divBdr>
                </w:div>
                <w:div w:id="1253974008">
                  <w:marLeft w:val="0"/>
                  <w:marRight w:val="0"/>
                  <w:marTop w:val="0"/>
                  <w:marBottom w:val="0"/>
                  <w:divBdr>
                    <w:top w:val="none" w:sz="0" w:space="0" w:color="auto"/>
                    <w:left w:val="none" w:sz="0" w:space="0" w:color="auto"/>
                    <w:bottom w:val="none" w:sz="0" w:space="0" w:color="auto"/>
                    <w:right w:val="none" w:sz="0" w:space="0" w:color="auto"/>
                  </w:divBdr>
                </w:div>
                <w:div w:id="2830346">
                  <w:marLeft w:val="0"/>
                  <w:marRight w:val="0"/>
                  <w:marTop w:val="0"/>
                  <w:marBottom w:val="0"/>
                  <w:divBdr>
                    <w:top w:val="none" w:sz="0" w:space="0" w:color="auto"/>
                    <w:left w:val="none" w:sz="0" w:space="0" w:color="auto"/>
                    <w:bottom w:val="none" w:sz="0" w:space="0" w:color="auto"/>
                    <w:right w:val="none" w:sz="0" w:space="0" w:color="auto"/>
                  </w:divBdr>
                </w:div>
                <w:div w:id="1927110081">
                  <w:marLeft w:val="0"/>
                  <w:marRight w:val="0"/>
                  <w:marTop w:val="0"/>
                  <w:marBottom w:val="0"/>
                  <w:divBdr>
                    <w:top w:val="none" w:sz="0" w:space="0" w:color="auto"/>
                    <w:left w:val="none" w:sz="0" w:space="0" w:color="auto"/>
                    <w:bottom w:val="none" w:sz="0" w:space="0" w:color="auto"/>
                    <w:right w:val="none" w:sz="0" w:space="0" w:color="auto"/>
                  </w:divBdr>
                </w:div>
                <w:div w:id="1206680659">
                  <w:marLeft w:val="0"/>
                  <w:marRight w:val="0"/>
                  <w:marTop w:val="0"/>
                  <w:marBottom w:val="0"/>
                  <w:divBdr>
                    <w:top w:val="none" w:sz="0" w:space="0" w:color="auto"/>
                    <w:left w:val="none" w:sz="0" w:space="0" w:color="auto"/>
                    <w:bottom w:val="none" w:sz="0" w:space="0" w:color="auto"/>
                    <w:right w:val="none" w:sz="0" w:space="0" w:color="auto"/>
                  </w:divBdr>
                </w:div>
                <w:div w:id="498161170">
                  <w:marLeft w:val="0"/>
                  <w:marRight w:val="0"/>
                  <w:marTop w:val="0"/>
                  <w:marBottom w:val="0"/>
                  <w:divBdr>
                    <w:top w:val="none" w:sz="0" w:space="0" w:color="auto"/>
                    <w:left w:val="none" w:sz="0" w:space="0" w:color="auto"/>
                    <w:bottom w:val="none" w:sz="0" w:space="0" w:color="auto"/>
                    <w:right w:val="none" w:sz="0" w:space="0" w:color="auto"/>
                  </w:divBdr>
                </w:div>
                <w:div w:id="45179395">
                  <w:marLeft w:val="0"/>
                  <w:marRight w:val="0"/>
                  <w:marTop w:val="0"/>
                  <w:marBottom w:val="0"/>
                  <w:divBdr>
                    <w:top w:val="none" w:sz="0" w:space="0" w:color="auto"/>
                    <w:left w:val="none" w:sz="0" w:space="0" w:color="auto"/>
                    <w:bottom w:val="none" w:sz="0" w:space="0" w:color="auto"/>
                    <w:right w:val="none" w:sz="0" w:space="0" w:color="auto"/>
                  </w:divBdr>
                </w:div>
                <w:div w:id="837885085">
                  <w:marLeft w:val="0"/>
                  <w:marRight w:val="0"/>
                  <w:marTop w:val="0"/>
                  <w:marBottom w:val="0"/>
                  <w:divBdr>
                    <w:top w:val="none" w:sz="0" w:space="0" w:color="auto"/>
                    <w:left w:val="none" w:sz="0" w:space="0" w:color="auto"/>
                    <w:bottom w:val="none" w:sz="0" w:space="0" w:color="auto"/>
                    <w:right w:val="none" w:sz="0" w:space="0" w:color="auto"/>
                  </w:divBdr>
                </w:div>
                <w:div w:id="1323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4">
          <w:marLeft w:val="0"/>
          <w:marRight w:val="0"/>
          <w:marTop w:val="0"/>
          <w:marBottom w:val="0"/>
          <w:divBdr>
            <w:top w:val="none" w:sz="0" w:space="0" w:color="auto"/>
            <w:left w:val="none" w:sz="0" w:space="0" w:color="auto"/>
            <w:bottom w:val="none" w:sz="0" w:space="0" w:color="auto"/>
            <w:right w:val="none" w:sz="0" w:space="0" w:color="auto"/>
          </w:divBdr>
          <w:divsChild>
            <w:div w:id="771434179">
              <w:marLeft w:val="0"/>
              <w:marRight w:val="0"/>
              <w:marTop w:val="0"/>
              <w:marBottom w:val="0"/>
              <w:divBdr>
                <w:top w:val="none" w:sz="0" w:space="0" w:color="auto"/>
                <w:left w:val="none" w:sz="0" w:space="0" w:color="auto"/>
                <w:bottom w:val="none" w:sz="0" w:space="0" w:color="auto"/>
                <w:right w:val="none" w:sz="0" w:space="0" w:color="auto"/>
              </w:divBdr>
            </w:div>
            <w:div w:id="233855886">
              <w:marLeft w:val="0"/>
              <w:marRight w:val="0"/>
              <w:marTop w:val="0"/>
              <w:marBottom w:val="0"/>
              <w:divBdr>
                <w:top w:val="none" w:sz="0" w:space="0" w:color="auto"/>
                <w:left w:val="none" w:sz="0" w:space="0" w:color="auto"/>
                <w:bottom w:val="none" w:sz="0" w:space="0" w:color="auto"/>
                <w:right w:val="none" w:sz="0" w:space="0" w:color="auto"/>
              </w:divBdr>
            </w:div>
            <w:div w:id="2075617401">
              <w:marLeft w:val="0"/>
              <w:marRight w:val="0"/>
              <w:marTop w:val="0"/>
              <w:marBottom w:val="0"/>
              <w:divBdr>
                <w:top w:val="none" w:sz="0" w:space="0" w:color="auto"/>
                <w:left w:val="none" w:sz="0" w:space="0" w:color="auto"/>
                <w:bottom w:val="none" w:sz="0" w:space="0" w:color="auto"/>
                <w:right w:val="none" w:sz="0" w:space="0" w:color="auto"/>
              </w:divBdr>
            </w:div>
            <w:div w:id="114980441">
              <w:marLeft w:val="0"/>
              <w:marRight w:val="0"/>
              <w:marTop w:val="0"/>
              <w:marBottom w:val="0"/>
              <w:divBdr>
                <w:top w:val="none" w:sz="0" w:space="0" w:color="auto"/>
                <w:left w:val="none" w:sz="0" w:space="0" w:color="auto"/>
                <w:bottom w:val="none" w:sz="0" w:space="0" w:color="auto"/>
                <w:right w:val="none" w:sz="0" w:space="0" w:color="auto"/>
              </w:divBdr>
            </w:div>
            <w:div w:id="1556046319">
              <w:marLeft w:val="0"/>
              <w:marRight w:val="0"/>
              <w:marTop w:val="0"/>
              <w:marBottom w:val="0"/>
              <w:divBdr>
                <w:top w:val="none" w:sz="0" w:space="0" w:color="auto"/>
                <w:left w:val="none" w:sz="0" w:space="0" w:color="auto"/>
                <w:bottom w:val="none" w:sz="0" w:space="0" w:color="auto"/>
                <w:right w:val="none" w:sz="0" w:space="0" w:color="auto"/>
              </w:divBdr>
            </w:div>
            <w:div w:id="1043823742">
              <w:marLeft w:val="0"/>
              <w:marRight w:val="0"/>
              <w:marTop w:val="0"/>
              <w:marBottom w:val="0"/>
              <w:divBdr>
                <w:top w:val="none" w:sz="0" w:space="0" w:color="auto"/>
                <w:left w:val="none" w:sz="0" w:space="0" w:color="auto"/>
                <w:bottom w:val="none" w:sz="0" w:space="0" w:color="auto"/>
                <w:right w:val="none" w:sz="0" w:space="0" w:color="auto"/>
              </w:divBdr>
            </w:div>
            <w:div w:id="501970572">
              <w:marLeft w:val="0"/>
              <w:marRight w:val="0"/>
              <w:marTop w:val="0"/>
              <w:marBottom w:val="0"/>
              <w:divBdr>
                <w:top w:val="none" w:sz="0" w:space="0" w:color="auto"/>
                <w:left w:val="none" w:sz="0" w:space="0" w:color="auto"/>
                <w:bottom w:val="none" w:sz="0" w:space="0" w:color="auto"/>
                <w:right w:val="none" w:sz="0" w:space="0" w:color="auto"/>
              </w:divBdr>
            </w:div>
            <w:div w:id="2036878916">
              <w:marLeft w:val="0"/>
              <w:marRight w:val="0"/>
              <w:marTop w:val="0"/>
              <w:marBottom w:val="0"/>
              <w:divBdr>
                <w:top w:val="none" w:sz="0" w:space="0" w:color="auto"/>
                <w:left w:val="none" w:sz="0" w:space="0" w:color="auto"/>
                <w:bottom w:val="none" w:sz="0" w:space="0" w:color="auto"/>
                <w:right w:val="none" w:sz="0" w:space="0" w:color="auto"/>
              </w:divBdr>
            </w:div>
            <w:div w:id="530186902">
              <w:marLeft w:val="0"/>
              <w:marRight w:val="0"/>
              <w:marTop w:val="0"/>
              <w:marBottom w:val="0"/>
              <w:divBdr>
                <w:top w:val="none" w:sz="0" w:space="0" w:color="auto"/>
                <w:left w:val="none" w:sz="0" w:space="0" w:color="auto"/>
                <w:bottom w:val="none" w:sz="0" w:space="0" w:color="auto"/>
                <w:right w:val="none" w:sz="0" w:space="0" w:color="auto"/>
              </w:divBdr>
            </w:div>
            <w:div w:id="1263610026">
              <w:marLeft w:val="0"/>
              <w:marRight w:val="0"/>
              <w:marTop w:val="0"/>
              <w:marBottom w:val="0"/>
              <w:divBdr>
                <w:top w:val="none" w:sz="0" w:space="0" w:color="auto"/>
                <w:left w:val="none" w:sz="0" w:space="0" w:color="auto"/>
                <w:bottom w:val="none" w:sz="0" w:space="0" w:color="auto"/>
                <w:right w:val="none" w:sz="0" w:space="0" w:color="auto"/>
              </w:divBdr>
            </w:div>
            <w:div w:id="449053170">
              <w:marLeft w:val="0"/>
              <w:marRight w:val="0"/>
              <w:marTop w:val="0"/>
              <w:marBottom w:val="0"/>
              <w:divBdr>
                <w:top w:val="none" w:sz="0" w:space="0" w:color="auto"/>
                <w:left w:val="none" w:sz="0" w:space="0" w:color="auto"/>
                <w:bottom w:val="none" w:sz="0" w:space="0" w:color="auto"/>
                <w:right w:val="none" w:sz="0" w:space="0" w:color="auto"/>
              </w:divBdr>
            </w:div>
            <w:div w:id="1650943190">
              <w:marLeft w:val="0"/>
              <w:marRight w:val="0"/>
              <w:marTop w:val="0"/>
              <w:marBottom w:val="0"/>
              <w:divBdr>
                <w:top w:val="none" w:sz="0" w:space="0" w:color="auto"/>
                <w:left w:val="none" w:sz="0" w:space="0" w:color="auto"/>
                <w:bottom w:val="none" w:sz="0" w:space="0" w:color="auto"/>
                <w:right w:val="none" w:sz="0" w:space="0" w:color="auto"/>
              </w:divBdr>
              <w:divsChild>
                <w:div w:id="656953829">
                  <w:marLeft w:val="0"/>
                  <w:marRight w:val="0"/>
                  <w:marTop w:val="0"/>
                  <w:marBottom w:val="0"/>
                  <w:divBdr>
                    <w:top w:val="none" w:sz="0" w:space="0" w:color="auto"/>
                    <w:left w:val="none" w:sz="0" w:space="0" w:color="auto"/>
                    <w:bottom w:val="none" w:sz="0" w:space="0" w:color="auto"/>
                    <w:right w:val="none" w:sz="0" w:space="0" w:color="auto"/>
                  </w:divBdr>
                </w:div>
                <w:div w:id="1668360563">
                  <w:marLeft w:val="0"/>
                  <w:marRight w:val="0"/>
                  <w:marTop w:val="0"/>
                  <w:marBottom w:val="0"/>
                  <w:divBdr>
                    <w:top w:val="none" w:sz="0" w:space="0" w:color="auto"/>
                    <w:left w:val="none" w:sz="0" w:space="0" w:color="auto"/>
                    <w:bottom w:val="none" w:sz="0" w:space="0" w:color="auto"/>
                    <w:right w:val="none" w:sz="0" w:space="0" w:color="auto"/>
                  </w:divBdr>
                </w:div>
                <w:div w:id="665130659">
                  <w:marLeft w:val="0"/>
                  <w:marRight w:val="0"/>
                  <w:marTop w:val="0"/>
                  <w:marBottom w:val="0"/>
                  <w:divBdr>
                    <w:top w:val="none" w:sz="0" w:space="0" w:color="auto"/>
                    <w:left w:val="none" w:sz="0" w:space="0" w:color="auto"/>
                    <w:bottom w:val="none" w:sz="0" w:space="0" w:color="auto"/>
                    <w:right w:val="none" w:sz="0" w:space="0" w:color="auto"/>
                  </w:divBdr>
                </w:div>
                <w:div w:id="2131439496">
                  <w:marLeft w:val="0"/>
                  <w:marRight w:val="0"/>
                  <w:marTop w:val="0"/>
                  <w:marBottom w:val="0"/>
                  <w:divBdr>
                    <w:top w:val="none" w:sz="0" w:space="0" w:color="auto"/>
                    <w:left w:val="none" w:sz="0" w:space="0" w:color="auto"/>
                    <w:bottom w:val="none" w:sz="0" w:space="0" w:color="auto"/>
                    <w:right w:val="none" w:sz="0" w:space="0" w:color="auto"/>
                  </w:divBdr>
                </w:div>
                <w:div w:id="473059329">
                  <w:marLeft w:val="0"/>
                  <w:marRight w:val="0"/>
                  <w:marTop w:val="0"/>
                  <w:marBottom w:val="0"/>
                  <w:divBdr>
                    <w:top w:val="none" w:sz="0" w:space="0" w:color="auto"/>
                    <w:left w:val="none" w:sz="0" w:space="0" w:color="auto"/>
                    <w:bottom w:val="none" w:sz="0" w:space="0" w:color="auto"/>
                    <w:right w:val="none" w:sz="0" w:space="0" w:color="auto"/>
                  </w:divBdr>
                </w:div>
                <w:div w:id="1466701297">
                  <w:marLeft w:val="0"/>
                  <w:marRight w:val="0"/>
                  <w:marTop w:val="0"/>
                  <w:marBottom w:val="0"/>
                  <w:divBdr>
                    <w:top w:val="none" w:sz="0" w:space="0" w:color="auto"/>
                    <w:left w:val="none" w:sz="0" w:space="0" w:color="auto"/>
                    <w:bottom w:val="none" w:sz="0" w:space="0" w:color="auto"/>
                    <w:right w:val="none" w:sz="0" w:space="0" w:color="auto"/>
                  </w:divBdr>
                </w:div>
                <w:div w:id="1563058770">
                  <w:marLeft w:val="0"/>
                  <w:marRight w:val="0"/>
                  <w:marTop w:val="0"/>
                  <w:marBottom w:val="0"/>
                  <w:divBdr>
                    <w:top w:val="none" w:sz="0" w:space="0" w:color="auto"/>
                    <w:left w:val="none" w:sz="0" w:space="0" w:color="auto"/>
                    <w:bottom w:val="none" w:sz="0" w:space="0" w:color="auto"/>
                    <w:right w:val="none" w:sz="0" w:space="0" w:color="auto"/>
                  </w:divBdr>
                </w:div>
                <w:div w:id="115754121">
                  <w:marLeft w:val="0"/>
                  <w:marRight w:val="0"/>
                  <w:marTop w:val="0"/>
                  <w:marBottom w:val="0"/>
                  <w:divBdr>
                    <w:top w:val="none" w:sz="0" w:space="0" w:color="auto"/>
                    <w:left w:val="none" w:sz="0" w:space="0" w:color="auto"/>
                    <w:bottom w:val="none" w:sz="0" w:space="0" w:color="auto"/>
                    <w:right w:val="none" w:sz="0" w:space="0" w:color="auto"/>
                  </w:divBdr>
                </w:div>
                <w:div w:id="1751148136">
                  <w:marLeft w:val="0"/>
                  <w:marRight w:val="0"/>
                  <w:marTop w:val="0"/>
                  <w:marBottom w:val="0"/>
                  <w:divBdr>
                    <w:top w:val="none" w:sz="0" w:space="0" w:color="auto"/>
                    <w:left w:val="none" w:sz="0" w:space="0" w:color="auto"/>
                    <w:bottom w:val="none" w:sz="0" w:space="0" w:color="auto"/>
                    <w:right w:val="none" w:sz="0" w:space="0" w:color="auto"/>
                  </w:divBdr>
                </w:div>
                <w:div w:id="10725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176">
          <w:marLeft w:val="0"/>
          <w:marRight w:val="0"/>
          <w:marTop w:val="0"/>
          <w:marBottom w:val="0"/>
          <w:divBdr>
            <w:top w:val="none" w:sz="0" w:space="0" w:color="auto"/>
            <w:left w:val="none" w:sz="0" w:space="0" w:color="auto"/>
            <w:bottom w:val="none" w:sz="0" w:space="0" w:color="auto"/>
            <w:right w:val="none" w:sz="0" w:space="0" w:color="auto"/>
          </w:divBdr>
          <w:divsChild>
            <w:div w:id="2133355360">
              <w:marLeft w:val="0"/>
              <w:marRight w:val="0"/>
              <w:marTop w:val="0"/>
              <w:marBottom w:val="0"/>
              <w:divBdr>
                <w:top w:val="none" w:sz="0" w:space="0" w:color="auto"/>
                <w:left w:val="none" w:sz="0" w:space="0" w:color="auto"/>
                <w:bottom w:val="none" w:sz="0" w:space="0" w:color="auto"/>
                <w:right w:val="none" w:sz="0" w:space="0" w:color="auto"/>
              </w:divBdr>
            </w:div>
            <w:div w:id="1710034659">
              <w:marLeft w:val="0"/>
              <w:marRight w:val="0"/>
              <w:marTop w:val="0"/>
              <w:marBottom w:val="0"/>
              <w:divBdr>
                <w:top w:val="none" w:sz="0" w:space="0" w:color="auto"/>
                <w:left w:val="none" w:sz="0" w:space="0" w:color="auto"/>
                <w:bottom w:val="none" w:sz="0" w:space="0" w:color="auto"/>
                <w:right w:val="none" w:sz="0" w:space="0" w:color="auto"/>
              </w:divBdr>
            </w:div>
            <w:div w:id="960453914">
              <w:marLeft w:val="0"/>
              <w:marRight w:val="0"/>
              <w:marTop w:val="0"/>
              <w:marBottom w:val="0"/>
              <w:divBdr>
                <w:top w:val="none" w:sz="0" w:space="0" w:color="auto"/>
                <w:left w:val="none" w:sz="0" w:space="0" w:color="auto"/>
                <w:bottom w:val="none" w:sz="0" w:space="0" w:color="auto"/>
                <w:right w:val="none" w:sz="0" w:space="0" w:color="auto"/>
              </w:divBdr>
            </w:div>
            <w:div w:id="1326473565">
              <w:marLeft w:val="0"/>
              <w:marRight w:val="0"/>
              <w:marTop w:val="0"/>
              <w:marBottom w:val="0"/>
              <w:divBdr>
                <w:top w:val="none" w:sz="0" w:space="0" w:color="auto"/>
                <w:left w:val="none" w:sz="0" w:space="0" w:color="auto"/>
                <w:bottom w:val="none" w:sz="0" w:space="0" w:color="auto"/>
                <w:right w:val="none" w:sz="0" w:space="0" w:color="auto"/>
              </w:divBdr>
            </w:div>
            <w:div w:id="1139154733">
              <w:marLeft w:val="0"/>
              <w:marRight w:val="0"/>
              <w:marTop w:val="0"/>
              <w:marBottom w:val="0"/>
              <w:divBdr>
                <w:top w:val="none" w:sz="0" w:space="0" w:color="auto"/>
                <w:left w:val="none" w:sz="0" w:space="0" w:color="auto"/>
                <w:bottom w:val="none" w:sz="0" w:space="0" w:color="auto"/>
                <w:right w:val="none" w:sz="0" w:space="0" w:color="auto"/>
              </w:divBdr>
            </w:div>
            <w:div w:id="238949997">
              <w:marLeft w:val="0"/>
              <w:marRight w:val="0"/>
              <w:marTop w:val="0"/>
              <w:marBottom w:val="0"/>
              <w:divBdr>
                <w:top w:val="none" w:sz="0" w:space="0" w:color="auto"/>
                <w:left w:val="none" w:sz="0" w:space="0" w:color="auto"/>
                <w:bottom w:val="none" w:sz="0" w:space="0" w:color="auto"/>
                <w:right w:val="none" w:sz="0" w:space="0" w:color="auto"/>
              </w:divBdr>
            </w:div>
            <w:div w:id="1719159445">
              <w:marLeft w:val="0"/>
              <w:marRight w:val="0"/>
              <w:marTop w:val="0"/>
              <w:marBottom w:val="0"/>
              <w:divBdr>
                <w:top w:val="none" w:sz="0" w:space="0" w:color="auto"/>
                <w:left w:val="none" w:sz="0" w:space="0" w:color="auto"/>
                <w:bottom w:val="none" w:sz="0" w:space="0" w:color="auto"/>
                <w:right w:val="none" w:sz="0" w:space="0" w:color="auto"/>
              </w:divBdr>
            </w:div>
            <w:div w:id="1532574569">
              <w:marLeft w:val="0"/>
              <w:marRight w:val="0"/>
              <w:marTop w:val="0"/>
              <w:marBottom w:val="0"/>
              <w:divBdr>
                <w:top w:val="none" w:sz="0" w:space="0" w:color="auto"/>
                <w:left w:val="none" w:sz="0" w:space="0" w:color="auto"/>
                <w:bottom w:val="none" w:sz="0" w:space="0" w:color="auto"/>
                <w:right w:val="none" w:sz="0" w:space="0" w:color="auto"/>
              </w:divBdr>
            </w:div>
            <w:div w:id="1220361069">
              <w:marLeft w:val="0"/>
              <w:marRight w:val="0"/>
              <w:marTop w:val="0"/>
              <w:marBottom w:val="0"/>
              <w:divBdr>
                <w:top w:val="none" w:sz="0" w:space="0" w:color="auto"/>
                <w:left w:val="none" w:sz="0" w:space="0" w:color="auto"/>
                <w:bottom w:val="none" w:sz="0" w:space="0" w:color="auto"/>
                <w:right w:val="none" w:sz="0" w:space="0" w:color="auto"/>
              </w:divBdr>
            </w:div>
            <w:div w:id="1551958790">
              <w:marLeft w:val="0"/>
              <w:marRight w:val="0"/>
              <w:marTop w:val="0"/>
              <w:marBottom w:val="0"/>
              <w:divBdr>
                <w:top w:val="none" w:sz="0" w:space="0" w:color="auto"/>
                <w:left w:val="none" w:sz="0" w:space="0" w:color="auto"/>
                <w:bottom w:val="none" w:sz="0" w:space="0" w:color="auto"/>
                <w:right w:val="none" w:sz="0" w:space="0" w:color="auto"/>
              </w:divBdr>
            </w:div>
            <w:div w:id="184179691">
              <w:marLeft w:val="0"/>
              <w:marRight w:val="0"/>
              <w:marTop w:val="0"/>
              <w:marBottom w:val="0"/>
              <w:divBdr>
                <w:top w:val="none" w:sz="0" w:space="0" w:color="auto"/>
                <w:left w:val="none" w:sz="0" w:space="0" w:color="auto"/>
                <w:bottom w:val="none" w:sz="0" w:space="0" w:color="auto"/>
                <w:right w:val="none" w:sz="0" w:space="0" w:color="auto"/>
              </w:divBdr>
            </w:div>
            <w:div w:id="1787700086">
              <w:marLeft w:val="0"/>
              <w:marRight w:val="0"/>
              <w:marTop w:val="0"/>
              <w:marBottom w:val="0"/>
              <w:divBdr>
                <w:top w:val="none" w:sz="0" w:space="0" w:color="auto"/>
                <w:left w:val="none" w:sz="0" w:space="0" w:color="auto"/>
                <w:bottom w:val="none" w:sz="0" w:space="0" w:color="auto"/>
                <w:right w:val="none" w:sz="0" w:space="0" w:color="auto"/>
              </w:divBdr>
            </w:div>
            <w:div w:id="1873112646">
              <w:marLeft w:val="0"/>
              <w:marRight w:val="0"/>
              <w:marTop w:val="0"/>
              <w:marBottom w:val="0"/>
              <w:divBdr>
                <w:top w:val="none" w:sz="0" w:space="0" w:color="auto"/>
                <w:left w:val="none" w:sz="0" w:space="0" w:color="auto"/>
                <w:bottom w:val="none" w:sz="0" w:space="0" w:color="auto"/>
                <w:right w:val="none" w:sz="0" w:space="0" w:color="auto"/>
              </w:divBdr>
            </w:div>
            <w:div w:id="598221480">
              <w:marLeft w:val="0"/>
              <w:marRight w:val="0"/>
              <w:marTop w:val="0"/>
              <w:marBottom w:val="0"/>
              <w:divBdr>
                <w:top w:val="none" w:sz="0" w:space="0" w:color="auto"/>
                <w:left w:val="none" w:sz="0" w:space="0" w:color="auto"/>
                <w:bottom w:val="none" w:sz="0" w:space="0" w:color="auto"/>
                <w:right w:val="none" w:sz="0" w:space="0" w:color="auto"/>
              </w:divBdr>
            </w:div>
            <w:div w:id="502286267">
              <w:marLeft w:val="0"/>
              <w:marRight w:val="0"/>
              <w:marTop w:val="0"/>
              <w:marBottom w:val="0"/>
              <w:divBdr>
                <w:top w:val="none" w:sz="0" w:space="0" w:color="auto"/>
                <w:left w:val="none" w:sz="0" w:space="0" w:color="auto"/>
                <w:bottom w:val="none" w:sz="0" w:space="0" w:color="auto"/>
                <w:right w:val="none" w:sz="0" w:space="0" w:color="auto"/>
              </w:divBdr>
            </w:div>
            <w:div w:id="2144421136">
              <w:marLeft w:val="0"/>
              <w:marRight w:val="0"/>
              <w:marTop w:val="0"/>
              <w:marBottom w:val="0"/>
              <w:divBdr>
                <w:top w:val="none" w:sz="0" w:space="0" w:color="auto"/>
                <w:left w:val="none" w:sz="0" w:space="0" w:color="auto"/>
                <w:bottom w:val="none" w:sz="0" w:space="0" w:color="auto"/>
                <w:right w:val="none" w:sz="0" w:space="0" w:color="auto"/>
              </w:divBdr>
            </w:div>
            <w:div w:id="120343098">
              <w:marLeft w:val="0"/>
              <w:marRight w:val="0"/>
              <w:marTop w:val="0"/>
              <w:marBottom w:val="0"/>
              <w:divBdr>
                <w:top w:val="none" w:sz="0" w:space="0" w:color="auto"/>
                <w:left w:val="none" w:sz="0" w:space="0" w:color="auto"/>
                <w:bottom w:val="none" w:sz="0" w:space="0" w:color="auto"/>
                <w:right w:val="none" w:sz="0" w:space="0" w:color="auto"/>
              </w:divBdr>
            </w:div>
            <w:div w:id="846796147">
              <w:marLeft w:val="0"/>
              <w:marRight w:val="0"/>
              <w:marTop w:val="0"/>
              <w:marBottom w:val="0"/>
              <w:divBdr>
                <w:top w:val="none" w:sz="0" w:space="0" w:color="auto"/>
                <w:left w:val="none" w:sz="0" w:space="0" w:color="auto"/>
                <w:bottom w:val="none" w:sz="0" w:space="0" w:color="auto"/>
                <w:right w:val="none" w:sz="0" w:space="0" w:color="auto"/>
              </w:divBdr>
            </w:div>
            <w:div w:id="1698002326">
              <w:marLeft w:val="0"/>
              <w:marRight w:val="0"/>
              <w:marTop w:val="0"/>
              <w:marBottom w:val="0"/>
              <w:divBdr>
                <w:top w:val="none" w:sz="0" w:space="0" w:color="auto"/>
                <w:left w:val="none" w:sz="0" w:space="0" w:color="auto"/>
                <w:bottom w:val="none" w:sz="0" w:space="0" w:color="auto"/>
                <w:right w:val="none" w:sz="0" w:space="0" w:color="auto"/>
              </w:divBdr>
            </w:div>
            <w:div w:id="635840097">
              <w:marLeft w:val="0"/>
              <w:marRight w:val="0"/>
              <w:marTop w:val="0"/>
              <w:marBottom w:val="0"/>
              <w:divBdr>
                <w:top w:val="none" w:sz="0" w:space="0" w:color="auto"/>
                <w:left w:val="none" w:sz="0" w:space="0" w:color="auto"/>
                <w:bottom w:val="none" w:sz="0" w:space="0" w:color="auto"/>
                <w:right w:val="none" w:sz="0" w:space="0" w:color="auto"/>
              </w:divBdr>
            </w:div>
            <w:div w:id="1538396903">
              <w:marLeft w:val="0"/>
              <w:marRight w:val="0"/>
              <w:marTop w:val="0"/>
              <w:marBottom w:val="0"/>
              <w:divBdr>
                <w:top w:val="none" w:sz="0" w:space="0" w:color="auto"/>
                <w:left w:val="none" w:sz="0" w:space="0" w:color="auto"/>
                <w:bottom w:val="none" w:sz="0" w:space="0" w:color="auto"/>
                <w:right w:val="none" w:sz="0" w:space="0" w:color="auto"/>
              </w:divBdr>
            </w:div>
            <w:div w:id="761147033">
              <w:marLeft w:val="0"/>
              <w:marRight w:val="0"/>
              <w:marTop w:val="0"/>
              <w:marBottom w:val="0"/>
              <w:divBdr>
                <w:top w:val="none" w:sz="0" w:space="0" w:color="auto"/>
                <w:left w:val="none" w:sz="0" w:space="0" w:color="auto"/>
                <w:bottom w:val="none" w:sz="0" w:space="0" w:color="auto"/>
                <w:right w:val="none" w:sz="0" w:space="0" w:color="auto"/>
              </w:divBdr>
            </w:div>
            <w:div w:id="957032327">
              <w:marLeft w:val="0"/>
              <w:marRight w:val="0"/>
              <w:marTop w:val="0"/>
              <w:marBottom w:val="0"/>
              <w:divBdr>
                <w:top w:val="none" w:sz="0" w:space="0" w:color="auto"/>
                <w:left w:val="none" w:sz="0" w:space="0" w:color="auto"/>
                <w:bottom w:val="none" w:sz="0" w:space="0" w:color="auto"/>
                <w:right w:val="none" w:sz="0" w:space="0" w:color="auto"/>
              </w:divBdr>
            </w:div>
            <w:div w:id="121963255">
              <w:marLeft w:val="0"/>
              <w:marRight w:val="0"/>
              <w:marTop w:val="0"/>
              <w:marBottom w:val="0"/>
              <w:divBdr>
                <w:top w:val="none" w:sz="0" w:space="0" w:color="auto"/>
                <w:left w:val="none" w:sz="0" w:space="0" w:color="auto"/>
                <w:bottom w:val="none" w:sz="0" w:space="0" w:color="auto"/>
                <w:right w:val="none" w:sz="0" w:space="0" w:color="auto"/>
              </w:divBdr>
            </w:div>
            <w:div w:id="959338996">
              <w:marLeft w:val="0"/>
              <w:marRight w:val="0"/>
              <w:marTop w:val="0"/>
              <w:marBottom w:val="0"/>
              <w:divBdr>
                <w:top w:val="none" w:sz="0" w:space="0" w:color="auto"/>
                <w:left w:val="none" w:sz="0" w:space="0" w:color="auto"/>
                <w:bottom w:val="none" w:sz="0" w:space="0" w:color="auto"/>
                <w:right w:val="none" w:sz="0" w:space="0" w:color="auto"/>
              </w:divBdr>
            </w:div>
            <w:div w:id="408430328">
              <w:marLeft w:val="0"/>
              <w:marRight w:val="0"/>
              <w:marTop w:val="0"/>
              <w:marBottom w:val="0"/>
              <w:divBdr>
                <w:top w:val="none" w:sz="0" w:space="0" w:color="auto"/>
                <w:left w:val="none" w:sz="0" w:space="0" w:color="auto"/>
                <w:bottom w:val="none" w:sz="0" w:space="0" w:color="auto"/>
                <w:right w:val="none" w:sz="0" w:space="0" w:color="auto"/>
              </w:divBdr>
            </w:div>
            <w:div w:id="220680091">
              <w:marLeft w:val="0"/>
              <w:marRight w:val="0"/>
              <w:marTop w:val="0"/>
              <w:marBottom w:val="0"/>
              <w:divBdr>
                <w:top w:val="none" w:sz="0" w:space="0" w:color="auto"/>
                <w:left w:val="none" w:sz="0" w:space="0" w:color="auto"/>
                <w:bottom w:val="none" w:sz="0" w:space="0" w:color="auto"/>
                <w:right w:val="none" w:sz="0" w:space="0" w:color="auto"/>
              </w:divBdr>
            </w:div>
            <w:div w:id="267394166">
              <w:marLeft w:val="0"/>
              <w:marRight w:val="0"/>
              <w:marTop w:val="0"/>
              <w:marBottom w:val="0"/>
              <w:divBdr>
                <w:top w:val="none" w:sz="0" w:space="0" w:color="auto"/>
                <w:left w:val="none" w:sz="0" w:space="0" w:color="auto"/>
                <w:bottom w:val="none" w:sz="0" w:space="0" w:color="auto"/>
                <w:right w:val="none" w:sz="0" w:space="0" w:color="auto"/>
              </w:divBdr>
            </w:div>
            <w:div w:id="1583878273">
              <w:marLeft w:val="0"/>
              <w:marRight w:val="0"/>
              <w:marTop w:val="0"/>
              <w:marBottom w:val="0"/>
              <w:divBdr>
                <w:top w:val="none" w:sz="0" w:space="0" w:color="auto"/>
                <w:left w:val="none" w:sz="0" w:space="0" w:color="auto"/>
                <w:bottom w:val="none" w:sz="0" w:space="0" w:color="auto"/>
                <w:right w:val="none" w:sz="0" w:space="0" w:color="auto"/>
              </w:divBdr>
            </w:div>
            <w:div w:id="933246757">
              <w:marLeft w:val="0"/>
              <w:marRight w:val="0"/>
              <w:marTop w:val="0"/>
              <w:marBottom w:val="0"/>
              <w:divBdr>
                <w:top w:val="none" w:sz="0" w:space="0" w:color="auto"/>
                <w:left w:val="none" w:sz="0" w:space="0" w:color="auto"/>
                <w:bottom w:val="none" w:sz="0" w:space="0" w:color="auto"/>
                <w:right w:val="none" w:sz="0" w:space="0" w:color="auto"/>
              </w:divBdr>
            </w:div>
            <w:div w:id="672344203">
              <w:marLeft w:val="0"/>
              <w:marRight w:val="0"/>
              <w:marTop w:val="0"/>
              <w:marBottom w:val="0"/>
              <w:divBdr>
                <w:top w:val="none" w:sz="0" w:space="0" w:color="auto"/>
                <w:left w:val="none" w:sz="0" w:space="0" w:color="auto"/>
                <w:bottom w:val="none" w:sz="0" w:space="0" w:color="auto"/>
                <w:right w:val="none" w:sz="0" w:space="0" w:color="auto"/>
              </w:divBdr>
            </w:div>
            <w:div w:id="1879858672">
              <w:marLeft w:val="0"/>
              <w:marRight w:val="0"/>
              <w:marTop w:val="0"/>
              <w:marBottom w:val="0"/>
              <w:divBdr>
                <w:top w:val="none" w:sz="0" w:space="0" w:color="auto"/>
                <w:left w:val="none" w:sz="0" w:space="0" w:color="auto"/>
                <w:bottom w:val="none" w:sz="0" w:space="0" w:color="auto"/>
                <w:right w:val="none" w:sz="0" w:space="0" w:color="auto"/>
              </w:divBdr>
            </w:div>
            <w:div w:id="1917281905">
              <w:marLeft w:val="0"/>
              <w:marRight w:val="0"/>
              <w:marTop w:val="0"/>
              <w:marBottom w:val="0"/>
              <w:divBdr>
                <w:top w:val="none" w:sz="0" w:space="0" w:color="auto"/>
                <w:left w:val="none" w:sz="0" w:space="0" w:color="auto"/>
                <w:bottom w:val="none" w:sz="0" w:space="0" w:color="auto"/>
                <w:right w:val="none" w:sz="0" w:space="0" w:color="auto"/>
              </w:divBdr>
            </w:div>
            <w:div w:id="353583421">
              <w:marLeft w:val="0"/>
              <w:marRight w:val="0"/>
              <w:marTop w:val="0"/>
              <w:marBottom w:val="0"/>
              <w:divBdr>
                <w:top w:val="none" w:sz="0" w:space="0" w:color="auto"/>
                <w:left w:val="none" w:sz="0" w:space="0" w:color="auto"/>
                <w:bottom w:val="none" w:sz="0" w:space="0" w:color="auto"/>
                <w:right w:val="none" w:sz="0" w:space="0" w:color="auto"/>
              </w:divBdr>
            </w:div>
            <w:div w:id="1396901668">
              <w:marLeft w:val="0"/>
              <w:marRight w:val="0"/>
              <w:marTop w:val="0"/>
              <w:marBottom w:val="0"/>
              <w:divBdr>
                <w:top w:val="none" w:sz="0" w:space="0" w:color="auto"/>
                <w:left w:val="none" w:sz="0" w:space="0" w:color="auto"/>
                <w:bottom w:val="none" w:sz="0" w:space="0" w:color="auto"/>
                <w:right w:val="none" w:sz="0" w:space="0" w:color="auto"/>
              </w:divBdr>
            </w:div>
            <w:div w:id="1996256062">
              <w:marLeft w:val="0"/>
              <w:marRight w:val="0"/>
              <w:marTop w:val="0"/>
              <w:marBottom w:val="0"/>
              <w:divBdr>
                <w:top w:val="none" w:sz="0" w:space="0" w:color="auto"/>
                <w:left w:val="none" w:sz="0" w:space="0" w:color="auto"/>
                <w:bottom w:val="none" w:sz="0" w:space="0" w:color="auto"/>
                <w:right w:val="none" w:sz="0" w:space="0" w:color="auto"/>
              </w:divBdr>
            </w:div>
            <w:div w:id="820004476">
              <w:marLeft w:val="0"/>
              <w:marRight w:val="0"/>
              <w:marTop w:val="0"/>
              <w:marBottom w:val="0"/>
              <w:divBdr>
                <w:top w:val="none" w:sz="0" w:space="0" w:color="auto"/>
                <w:left w:val="none" w:sz="0" w:space="0" w:color="auto"/>
                <w:bottom w:val="none" w:sz="0" w:space="0" w:color="auto"/>
                <w:right w:val="none" w:sz="0" w:space="0" w:color="auto"/>
              </w:divBdr>
            </w:div>
            <w:div w:id="440614275">
              <w:marLeft w:val="0"/>
              <w:marRight w:val="0"/>
              <w:marTop w:val="0"/>
              <w:marBottom w:val="0"/>
              <w:divBdr>
                <w:top w:val="none" w:sz="0" w:space="0" w:color="auto"/>
                <w:left w:val="none" w:sz="0" w:space="0" w:color="auto"/>
                <w:bottom w:val="none" w:sz="0" w:space="0" w:color="auto"/>
                <w:right w:val="none" w:sz="0" w:space="0" w:color="auto"/>
              </w:divBdr>
            </w:div>
            <w:div w:id="1994871875">
              <w:marLeft w:val="0"/>
              <w:marRight w:val="0"/>
              <w:marTop w:val="0"/>
              <w:marBottom w:val="0"/>
              <w:divBdr>
                <w:top w:val="none" w:sz="0" w:space="0" w:color="auto"/>
                <w:left w:val="none" w:sz="0" w:space="0" w:color="auto"/>
                <w:bottom w:val="none" w:sz="0" w:space="0" w:color="auto"/>
                <w:right w:val="none" w:sz="0" w:space="0" w:color="auto"/>
              </w:divBdr>
            </w:div>
            <w:div w:id="731074984">
              <w:marLeft w:val="0"/>
              <w:marRight w:val="0"/>
              <w:marTop w:val="0"/>
              <w:marBottom w:val="0"/>
              <w:divBdr>
                <w:top w:val="none" w:sz="0" w:space="0" w:color="auto"/>
                <w:left w:val="none" w:sz="0" w:space="0" w:color="auto"/>
                <w:bottom w:val="none" w:sz="0" w:space="0" w:color="auto"/>
                <w:right w:val="none" w:sz="0" w:space="0" w:color="auto"/>
              </w:divBdr>
            </w:div>
            <w:div w:id="924338775">
              <w:marLeft w:val="0"/>
              <w:marRight w:val="0"/>
              <w:marTop w:val="0"/>
              <w:marBottom w:val="0"/>
              <w:divBdr>
                <w:top w:val="none" w:sz="0" w:space="0" w:color="auto"/>
                <w:left w:val="none" w:sz="0" w:space="0" w:color="auto"/>
                <w:bottom w:val="none" w:sz="0" w:space="0" w:color="auto"/>
                <w:right w:val="none" w:sz="0" w:space="0" w:color="auto"/>
              </w:divBdr>
            </w:div>
            <w:div w:id="262806344">
              <w:marLeft w:val="0"/>
              <w:marRight w:val="0"/>
              <w:marTop w:val="0"/>
              <w:marBottom w:val="0"/>
              <w:divBdr>
                <w:top w:val="none" w:sz="0" w:space="0" w:color="auto"/>
                <w:left w:val="none" w:sz="0" w:space="0" w:color="auto"/>
                <w:bottom w:val="none" w:sz="0" w:space="0" w:color="auto"/>
                <w:right w:val="none" w:sz="0" w:space="0" w:color="auto"/>
              </w:divBdr>
            </w:div>
            <w:div w:id="934820816">
              <w:marLeft w:val="0"/>
              <w:marRight w:val="0"/>
              <w:marTop w:val="0"/>
              <w:marBottom w:val="0"/>
              <w:divBdr>
                <w:top w:val="none" w:sz="0" w:space="0" w:color="auto"/>
                <w:left w:val="none" w:sz="0" w:space="0" w:color="auto"/>
                <w:bottom w:val="none" w:sz="0" w:space="0" w:color="auto"/>
                <w:right w:val="none" w:sz="0" w:space="0" w:color="auto"/>
              </w:divBdr>
            </w:div>
            <w:div w:id="1119491902">
              <w:marLeft w:val="0"/>
              <w:marRight w:val="0"/>
              <w:marTop w:val="0"/>
              <w:marBottom w:val="0"/>
              <w:divBdr>
                <w:top w:val="none" w:sz="0" w:space="0" w:color="auto"/>
                <w:left w:val="none" w:sz="0" w:space="0" w:color="auto"/>
                <w:bottom w:val="none" w:sz="0" w:space="0" w:color="auto"/>
                <w:right w:val="none" w:sz="0" w:space="0" w:color="auto"/>
              </w:divBdr>
            </w:div>
            <w:div w:id="1011877864">
              <w:marLeft w:val="0"/>
              <w:marRight w:val="0"/>
              <w:marTop w:val="0"/>
              <w:marBottom w:val="0"/>
              <w:divBdr>
                <w:top w:val="none" w:sz="0" w:space="0" w:color="auto"/>
                <w:left w:val="none" w:sz="0" w:space="0" w:color="auto"/>
                <w:bottom w:val="none" w:sz="0" w:space="0" w:color="auto"/>
                <w:right w:val="none" w:sz="0" w:space="0" w:color="auto"/>
              </w:divBdr>
            </w:div>
            <w:div w:id="1145927075">
              <w:marLeft w:val="0"/>
              <w:marRight w:val="0"/>
              <w:marTop w:val="0"/>
              <w:marBottom w:val="0"/>
              <w:divBdr>
                <w:top w:val="none" w:sz="0" w:space="0" w:color="auto"/>
                <w:left w:val="none" w:sz="0" w:space="0" w:color="auto"/>
                <w:bottom w:val="none" w:sz="0" w:space="0" w:color="auto"/>
                <w:right w:val="none" w:sz="0" w:space="0" w:color="auto"/>
              </w:divBdr>
              <w:divsChild>
                <w:div w:id="1663848695">
                  <w:marLeft w:val="0"/>
                  <w:marRight w:val="0"/>
                  <w:marTop w:val="0"/>
                  <w:marBottom w:val="0"/>
                  <w:divBdr>
                    <w:top w:val="none" w:sz="0" w:space="0" w:color="auto"/>
                    <w:left w:val="none" w:sz="0" w:space="0" w:color="auto"/>
                    <w:bottom w:val="none" w:sz="0" w:space="0" w:color="auto"/>
                    <w:right w:val="none" w:sz="0" w:space="0" w:color="auto"/>
                  </w:divBdr>
                </w:div>
                <w:div w:id="856121240">
                  <w:marLeft w:val="0"/>
                  <w:marRight w:val="0"/>
                  <w:marTop w:val="0"/>
                  <w:marBottom w:val="0"/>
                  <w:divBdr>
                    <w:top w:val="none" w:sz="0" w:space="0" w:color="auto"/>
                    <w:left w:val="none" w:sz="0" w:space="0" w:color="auto"/>
                    <w:bottom w:val="none" w:sz="0" w:space="0" w:color="auto"/>
                    <w:right w:val="none" w:sz="0" w:space="0" w:color="auto"/>
                  </w:divBdr>
                </w:div>
                <w:div w:id="2021621206">
                  <w:marLeft w:val="0"/>
                  <w:marRight w:val="0"/>
                  <w:marTop w:val="0"/>
                  <w:marBottom w:val="0"/>
                  <w:divBdr>
                    <w:top w:val="none" w:sz="0" w:space="0" w:color="auto"/>
                    <w:left w:val="none" w:sz="0" w:space="0" w:color="auto"/>
                    <w:bottom w:val="none" w:sz="0" w:space="0" w:color="auto"/>
                    <w:right w:val="none" w:sz="0" w:space="0" w:color="auto"/>
                  </w:divBdr>
                </w:div>
                <w:div w:id="536357042">
                  <w:marLeft w:val="0"/>
                  <w:marRight w:val="0"/>
                  <w:marTop w:val="0"/>
                  <w:marBottom w:val="0"/>
                  <w:divBdr>
                    <w:top w:val="none" w:sz="0" w:space="0" w:color="auto"/>
                    <w:left w:val="none" w:sz="0" w:space="0" w:color="auto"/>
                    <w:bottom w:val="none" w:sz="0" w:space="0" w:color="auto"/>
                    <w:right w:val="none" w:sz="0" w:space="0" w:color="auto"/>
                  </w:divBdr>
                </w:div>
                <w:div w:id="971132866">
                  <w:marLeft w:val="0"/>
                  <w:marRight w:val="0"/>
                  <w:marTop w:val="0"/>
                  <w:marBottom w:val="0"/>
                  <w:divBdr>
                    <w:top w:val="none" w:sz="0" w:space="0" w:color="auto"/>
                    <w:left w:val="none" w:sz="0" w:space="0" w:color="auto"/>
                    <w:bottom w:val="none" w:sz="0" w:space="0" w:color="auto"/>
                    <w:right w:val="none" w:sz="0" w:space="0" w:color="auto"/>
                  </w:divBdr>
                </w:div>
                <w:div w:id="1821339283">
                  <w:marLeft w:val="0"/>
                  <w:marRight w:val="0"/>
                  <w:marTop w:val="0"/>
                  <w:marBottom w:val="0"/>
                  <w:divBdr>
                    <w:top w:val="none" w:sz="0" w:space="0" w:color="auto"/>
                    <w:left w:val="none" w:sz="0" w:space="0" w:color="auto"/>
                    <w:bottom w:val="none" w:sz="0" w:space="0" w:color="auto"/>
                    <w:right w:val="none" w:sz="0" w:space="0" w:color="auto"/>
                  </w:divBdr>
                </w:div>
                <w:div w:id="443614696">
                  <w:marLeft w:val="0"/>
                  <w:marRight w:val="0"/>
                  <w:marTop w:val="0"/>
                  <w:marBottom w:val="0"/>
                  <w:divBdr>
                    <w:top w:val="none" w:sz="0" w:space="0" w:color="auto"/>
                    <w:left w:val="none" w:sz="0" w:space="0" w:color="auto"/>
                    <w:bottom w:val="none" w:sz="0" w:space="0" w:color="auto"/>
                    <w:right w:val="none" w:sz="0" w:space="0" w:color="auto"/>
                  </w:divBdr>
                </w:div>
                <w:div w:id="579483083">
                  <w:marLeft w:val="0"/>
                  <w:marRight w:val="0"/>
                  <w:marTop w:val="0"/>
                  <w:marBottom w:val="0"/>
                  <w:divBdr>
                    <w:top w:val="none" w:sz="0" w:space="0" w:color="auto"/>
                    <w:left w:val="none" w:sz="0" w:space="0" w:color="auto"/>
                    <w:bottom w:val="none" w:sz="0" w:space="0" w:color="auto"/>
                    <w:right w:val="none" w:sz="0" w:space="0" w:color="auto"/>
                  </w:divBdr>
                </w:div>
                <w:div w:id="1455489165">
                  <w:marLeft w:val="0"/>
                  <w:marRight w:val="0"/>
                  <w:marTop w:val="0"/>
                  <w:marBottom w:val="0"/>
                  <w:divBdr>
                    <w:top w:val="none" w:sz="0" w:space="0" w:color="auto"/>
                    <w:left w:val="none" w:sz="0" w:space="0" w:color="auto"/>
                    <w:bottom w:val="none" w:sz="0" w:space="0" w:color="auto"/>
                    <w:right w:val="none" w:sz="0" w:space="0" w:color="auto"/>
                  </w:divBdr>
                </w:div>
                <w:div w:id="998271995">
                  <w:marLeft w:val="0"/>
                  <w:marRight w:val="0"/>
                  <w:marTop w:val="0"/>
                  <w:marBottom w:val="0"/>
                  <w:divBdr>
                    <w:top w:val="none" w:sz="0" w:space="0" w:color="auto"/>
                    <w:left w:val="none" w:sz="0" w:space="0" w:color="auto"/>
                    <w:bottom w:val="none" w:sz="0" w:space="0" w:color="auto"/>
                    <w:right w:val="none" w:sz="0" w:space="0" w:color="auto"/>
                  </w:divBdr>
                </w:div>
                <w:div w:id="821656067">
                  <w:marLeft w:val="0"/>
                  <w:marRight w:val="0"/>
                  <w:marTop w:val="0"/>
                  <w:marBottom w:val="0"/>
                  <w:divBdr>
                    <w:top w:val="none" w:sz="0" w:space="0" w:color="auto"/>
                    <w:left w:val="none" w:sz="0" w:space="0" w:color="auto"/>
                    <w:bottom w:val="none" w:sz="0" w:space="0" w:color="auto"/>
                    <w:right w:val="none" w:sz="0" w:space="0" w:color="auto"/>
                  </w:divBdr>
                </w:div>
                <w:div w:id="49576151">
                  <w:marLeft w:val="0"/>
                  <w:marRight w:val="0"/>
                  <w:marTop w:val="0"/>
                  <w:marBottom w:val="0"/>
                  <w:divBdr>
                    <w:top w:val="none" w:sz="0" w:space="0" w:color="auto"/>
                    <w:left w:val="none" w:sz="0" w:space="0" w:color="auto"/>
                    <w:bottom w:val="none" w:sz="0" w:space="0" w:color="auto"/>
                    <w:right w:val="none" w:sz="0" w:space="0" w:color="auto"/>
                  </w:divBdr>
                </w:div>
                <w:div w:id="1833832941">
                  <w:marLeft w:val="0"/>
                  <w:marRight w:val="0"/>
                  <w:marTop w:val="0"/>
                  <w:marBottom w:val="0"/>
                  <w:divBdr>
                    <w:top w:val="none" w:sz="0" w:space="0" w:color="auto"/>
                    <w:left w:val="none" w:sz="0" w:space="0" w:color="auto"/>
                    <w:bottom w:val="none" w:sz="0" w:space="0" w:color="auto"/>
                    <w:right w:val="none" w:sz="0" w:space="0" w:color="auto"/>
                  </w:divBdr>
                </w:div>
                <w:div w:id="944070986">
                  <w:marLeft w:val="0"/>
                  <w:marRight w:val="0"/>
                  <w:marTop w:val="0"/>
                  <w:marBottom w:val="0"/>
                  <w:divBdr>
                    <w:top w:val="none" w:sz="0" w:space="0" w:color="auto"/>
                    <w:left w:val="none" w:sz="0" w:space="0" w:color="auto"/>
                    <w:bottom w:val="none" w:sz="0" w:space="0" w:color="auto"/>
                    <w:right w:val="none" w:sz="0" w:space="0" w:color="auto"/>
                  </w:divBdr>
                </w:div>
                <w:div w:id="2125298427">
                  <w:marLeft w:val="0"/>
                  <w:marRight w:val="0"/>
                  <w:marTop w:val="0"/>
                  <w:marBottom w:val="0"/>
                  <w:divBdr>
                    <w:top w:val="none" w:sz="0" w:space="0" w:color="auto"/>
                    <w:left w:val="none" w:sz="0" w:space="0" w:color="auto"/>
                    <w:bottom w:val="none" w:sz="0" w:space="0" w:color="auto"/>
                    <w:right w:val="none" w:sz="0" w:space="0" w:color="auto"/>
                  </w:divBdr>
                </w:div>
                <w:div w:id="701594722">
                  <w:marLeft w:val="0"/>
                  <w:marRight w:val="0"/>
                  <w:marTop w:val="0"/>
                  <w:marBottom w:val="0"/>
                  <w:divBdr>
                    <w:top w:val="none" w:sz="0" w:space="0" w:color="auto"/>
                    <w:left w:val="none" w:sz="0" w:space="0" w:color="auto"/>
                    <w:bottom w:val="none" w:sz="0" w:space="0" w:color="auto"/>
                    <w:right w:val="none" w:sz="0" w:space="0" w:color="auto"/>
                  </w:divBdr>
                </w:div>
                <w:div w:id="1796827784">
                  <w:marLeft w:val="0"/>
                  <w:marRight w:val="0"/>
                  <w:marTop w:val="0"/>
                  <w:marBottom w:val="0"/>
                  <w:divBdr>
                    <w:top w:val="none" w:sz="0" w:space="0" w:color="auto"/>
                    <w:left w:val="none" w:sz="0" w:space="0" w:color="auto"/>
                    <w:bottom w:val="none" w:sz="0" w:space="0" w:color="auto"/>
                    <w:right w:val="none" w:sz="0" w:space="0" w:color="auto"/>
                  </w:divBdr>
                </w:div>
                <w:div w:id="74791507">
                  <w:marLeft w:val="0"/>
                  <w:marRight w:val="0"/>
                  <w:marTop w:val="0"/>
                  <w:marBottom w:val="0"/>
                  <w:divBdr>
                    <w:top w:val="none" w:sz="0" w:space="0" w:color="auto"/>
                    <w:left w:val="none" w:sz="0" w:space="0" w:color="auto"/>
                    <w:bottom w:val="none" w:sz="0" w:space="0" w:color="auto"/>
                    <w:right w:val="none" w:sz="0" w:space="0" w:color="auto"/>
                  </w:divBdr>
                </w:div>
                <w:div w:id="438330337">
                  <w:marLeft w:val="0"/>
                  <w:marRight w:val="0"/>
                  <w:marTop w:val="0"/>
                  <w:marBottom w:val="0"/>
                  <w:divBdr>
                    <w:top w:val="none" w:sz="0" w:space="0" w:color="auto"/>
                    <w:left w:val="none" w:sz="0" w:space="0" w:color="auto"/>
                    <w:bottom w:val="none" w:sz="0" w:space="0" w:color="auto"/>
                    <w:right w:val="none" w:sz="0" w:space="0" w:color="auto"/>
                  </w:divBdr>
                </w:div>
                <w:div w:id="1201357847">
                  <w:marLeft w:val="0"/>
                  <w:marRight w:val="0"/>
                  <w:marTop w:val="0"/>
                  <w:marBottom w:val="0"/>
                  <w:divBdr>
                    <w:top w:val="none" w:sz="0" w:space="0" w:color="auto"/>
                    <w:left w:val="none" w:sz="0" w:space="0" w:color="auto"/>
                    <w:bottom w:val="none" w:sz="0" w:space="0" w:color="auto"/>
                    <w:right w:val="none" w:sz="0" w:space="0" w:color="auto"/>
                  </w:divBdr>
                </w:div>
                <w:div w:id="1313951018">
                  <w:marLeft w:val="0"/>
                  <w:marRight w:val="0"/>
                  <w:marTop w:val="0"/>
                  <w:marBottom w:val="0"/>
                  <w:divBdr>
                    <w:top w:val="none" w:sz="0" w:space="0" w:color="auto"/>
                    <w:left w:val="none" w:sz="0" w:space="0" w:color="auto"/>
                    <w:bottom w:val="none" w:sz="0" w:space="0" w:color="auto"/>
                    <w:right w:val="none" w:sz="0" w:space="0" w:color="auto"/>
                  </w:divBdr>
                </w:div>
                <w:div w:id="1533300098">
                  <w:marLeft w:val="0"/>
                  <w:marRight w:val="0"/>
                  <w:marTop w:val="0"/>
                  <w:marBottom w:val="0"/>
                  <w:divBdr>
                    <w:top w:val="none" w:sz="0" w:space="0" w:color="auto"/>
                    <w:left w:val="none" w:sz="0" w:space="0" w:color="auto"/>
                    <w:bottom w:val="none" w:sz="0" w:space="0" w:color="auto"/>
                    <w:right w:val="none" w:sz="0" w:space="0" w:color="auto"/>
                  </w:divBdr>
                </w:div>
                <w:div w:id="272832475">
                  <w:marLeft w:val="0"/>
                  <w:marRight w:val="0"/>
                  <w:marTop w:val="0"/>
                  <w:marBottom w:val="0"/>
                  <w:divBdr>
                    <w:top w:val="none" w:sz="0" w:space="0" w:color="auto"/>
                    <w:left w:val="none" w:sz="0" w:space="0" w:color="auto"/>
                    <w:bottom w:val="none" w:sz="0" w:space="0" w:color="auto"/>
                    <w:right w:val="none" w:sz="0" w:space="0" w:color="auto"/>
                  </w:divBdr>
                </w:div>
                <w:div w:id="1112240088">
                  <w:marLeft w:val="0"/>
                  <w:marRight w:val="0"/>
                  <w:marTop w:val="0"/>
                  <w:marBottom w:val="0"/>
                  <w:divBdr>
                    <w:top w:val="none" w:sz="0" w:space="0" w:color="auto"/>
                    <w:left w:val="none" w:sz="0" w:space="0" w:color="auto"/>
                    <w:bottom w:val="none" w:sz="0" w:space="0" w:color="auto"/>
                    <w:right w:val="none" w:sz="0" w:space="0" w:color="auto"/>
                  </w:divBdr>
                </w:div>
                <w:div w:id="1839156640">
                  <w:marLeft w:val="0"/>
                  <w:marRight w:val="0"/>
                  <w:marTop w:val="0"/>
                  <w:marBottom w:val="0"/>
                  <w:divBdr>
                    <w:top w:val="none" w:sz="0" w:space="0" w:color="auto"/>
                    <w:left w:val="none" w:sz="0" w:space="0" w:color="auto"/>
                    <w:bottom w:val="none" w:sz="0" w:space="0" w:color="auto"/>
                    <w:right w:val="none" w:sz="0" w:space="0" w:color="auto"/>
                  </w:divBdr>
                </w:div>
                <w:div w:id="4796908">
                  <w:marLeft w:val="0"/>
                  <w:marRight w:val="0"/>
                  <w:marTop w:val="0"/>
                  <w:marBottom w:val="0"/>
                  <w:divBdr>
                    <w:top w:val="none" w:sz="0" w:space="0" w:color="auto"/>
                    <w:left w:val="none" w:sz="0" w:space="0" w:color="auto"/>
                    <w:bottom w:val="none" w:sz="0" w:space="0" w:color="auto"/>
                    <w:right w:val="none" w:sz="0" w:space="0" w:color="auto"/>
                  </w:divBdr>
                </w:div>
                <w:div w:id="1027100856">
                  <w:marLeft w:val="0"/>
                  <w:marRight w:val="0"/>
                  <w:marTop w:val="0"/>
                  <w:marBottom w:val="0"/>
                  <w:divBdr>
                    <w:top w:val="none" w:sz="0" w:space="0" w:color="auto"/>
                    <w:left w:val="none" w:sz="0" w:space="0" w:color="auto"/>
                    <w:bottom w:val="none" w:sz="0" w:space="0" w:color="auto"/>
                    <w:right w:val="none" w:sz="0" w:space="0" w:color="auto"/>
                  </w:divBdr>
                </w:div>
                <w:div w:id="1014304837">
                  <w:marLeft w:val="0"/>
                  <w:marRight w:val="0"/>
                  <w:marTop w:val="0"/>
                  <w:marBottom w:val="0"/>
                  <w:divBdr>
                    <w:top w:val="none" w:sz="0" w:space="0" w:color="auto"/>
                    <w:left w:val="none" w:sz="0" w:space="0" w:color="auto"/>
                    <w:bottom w:val="none" w:sz="0" w:space="0" w:color="auto"/>
                    <w:right w:val="none" w:sz="0" w:space="0" w:color="auto"/>
                  </w:divBdr>
                </w:div>
                <w:div w:id="1146119714">
                  <w:marLeft w:val="0"/>
                  <w:marRight w:val="0"/>
                  <w:marTop w:val="0"/>
                  <w:marBottom w:val="0"/>
                  <w:divBdr>
                    <w:top w:val="none" w:sz="0" w:space="0" w:color="auto"/>
                    <w:left w:val="none" w:sz="0" w:space="0" w:color="auto"/>
                    <w:bottom w:val="none" w:sz="0" w:space="0" w:color="auto"/>
                    <w:right w:val="none" w:sz="0" w:space="0" w:color="auto"/>
                  </w:divBdr>
                </w:div>
                <w:div w:id="1054041606">
                  <w:marLeft w:val="0"/>
                  <w:marRight w:val="0"/>
                  <w:marTop w:val="0"/>
                  <w:marBottom w:val="0"/>
                  <w:divBdr>
                    <w:top w:val="none" w:sz="0" w:space="0" w:color="auto"/>
                    <w:left w:val="none" w:sz="0" w:space="0" w:color="auto"/>
                    <w:bottom w:val="none" w:sz="0" w:space="0" w:color="auto"/>
                    <w:right w:val="none" w:sz="0" w:space="0" w:color="auto"/>
                  </w:divBdr>
                </w:div>
                <w:div w:id="445780750">
                  <w:marLeft w:val="0"/>
                  <w:marRight w:val="0"/>
                  <w:marTop w:val="0"/>
                  <w:marBottom w:val="0"/>
                  <w:divBdr>
                    <w:top w:val="none" w:sz="0" w:space="0" w:color="auto"/>
                    <w:left w:val="none" w:sz="0" w:space="0" w:color="auto"/>
                    <w:bottom w:val="none" w:sz="0" w:space="0" w:color="auto"/>
                    <w:right w:val="none" w:sz="0" w:space="0" w:color="auto"/>
                  </w:divBdr>
                </w:div>
                <w:div w:id="59788856">
                  <w:marLeft w:val="0"/>
                  <w:marRight w:val="0"/>
                  <w:marTop w:val="0"/>
                  <w:marBottom w:val="0"/>
                  <w:divBdr>
                    <w:top w:val="none" w:sz="0" w:space="0" w:color="auto"/>
                    <w:left w:val="none" w:sz="0" w:space="0" w:color="auto"/>
                    <w:bottom w:val="none" w:sz="0" w:space="0" w:color="auto"/>
                    <w:right w:val="none" w:sz="0" w:space="0" w:color="auto"/>
                  </w:divBdr>
                </w:div>
                <w:div w:id="1684358401">
                  <w:marLeft w:val="0"/>
                  <w:marRight w:val="0"/>
                  <w:marTop w:val="0"/>
                  <w:marBottom w:val="0"/>
                  <w:divBdr>
                    <w:top w:val="none" w:sz="0" w:space="0" w:color="auto"/>
                    <w:left w:val="none" w:sz="0" w:space="0" w:color="auto"/>
                    <w:bottom w:val="none" w:sz="0" w:space="0" w:color="auto"/>
                    <w:right w:val="none" w:sz="0" w:space="0" w:color="auto"/>
                  </w:divBdr>
                </w:div>
                <w:div w:id="1372656793">
                  <w:marLeft w:val="0"/>
                  <w:marRight w:val="0"/>
                  <w:marTop w:val="0"/>
                  <w:marBottom w:val="0"/>
                  <w:divBdr>
                    <w:top w:val="none" w:sz="0" w:space="0" w:color="auto"/>
                    <w:left w:val="none" w:sz="0" w:space="0" w:color="auto"/>
                    <w:bottom w:val="none" w:sz="0" w:space="0" w:color="auto"/>
                    <w:right w:val="none" w:sz="0" w:space="0" w:color="auto"/>
                  </w:divBdr>
                </w:div>
                <w:div w:id="836961941">
                  <w:marLeft w:val="0"/>
                  <w:marRight w:val="0"/>
                  <w:marTop w:val="0"/>
                  <w:marBottom w:val="0"/>
                  <w:divBdr>
                    <w:top w:val="none" w:sz="0" w:space="0" w:color="auto"/>
                    <w:left w:val="none" w:sz="0" w:space="0" w:color="auto"/>
                    <w:bottom w:val="none" w:sz="0" w:space="0" w:color="auto"/>
                    <w:right w:val="none" w:sz="0" w:space="0" w:color="auto"/>
                  </w:divBdr>
                </w:div>
                <w:div w:id="58409080">
                  <w:marLeft w:val="0"/>
                  <w:marRight w:val="0"/>
                  <w:marTop w:val="0"/>
                  <w:marBottom w:val="0"/>
                  <w:divBdr>
                    <w:top w:val="none" w:sz="0" w:space="0" w:color="auto"/>
                    <w:left w:val="none" w:sz="0" w:space="0" w:color="auto"/>
                    <w:bottom w:val="none" w:sz="0" w:space="0" w:color="auto"/>
                    <w:right w:val="none" w:sz="0" w:space="0" w:color="auto"/>
                  </w:divBdr>
                </w:div>
                <w:div w:id="1619800476">
                  <w:marLeft w:val="0"/>
                  <w:marRight w:val="0"/>
                  <w:marTop w:val="0"/>
                  <w:marBottom w:val="0"/>
                  <w:divBdr>
                    <w:top w:val="none" w:sz="0" w:space="0" w:color="auto"/>
                    <w:left w:val="none" w:sz="0" w:space="0" w:color="auto"/>
                    <w:bottom w:val="none" w:sz="0" w:space="0" w:color="auto"/>
                    <w:right w:val="none" w:sz="0" w:space="0" w:color="auto"/>
                  </w:divBdr>
                </w:div>
                <w:div w:id="1238593700">
                  <w:marLeft w:val="0"/>
                  <w:marRight w:val="0"/>
                  <w:marTop w:val="0"/>
                  <w:marBottom w:val="0"/>
                  <w:divBdr>
                    <w:top w:val="none" w:sz="0" w:space="0" w:color="auto"/>
                    <w:left w:val="none" w:sz="0" w:space="0" w:color="auto"/>
                    <w:bottom w:val="none" w:sz="0" w:space="0" w:color="auto"/>
                    <w:right w:val="none" w:sz="0" w:space="0" w:color="auto"/>
                  </w:divBdr>
                </w:div>
                <w:div w:id="1513840738">
                  <w:marLeft w:val="0"/>
                  <w:marRight w:val="0"/>
                  <w:marTop w:val="0"/>
                  <w:marBottom w:val="0"/>
                  <w:divBdr>
                    <w:top w:val="none" w:sz="0" w:space="0" w:color="auto"/>
                    <w:left w:val="none" w:sz="0" w:space="0" w:color="auto"/>
                    <w:bottom w:val="none" w:sz="0" w:space="0" w:color="auto"/>
                    <w:right w:val="none" w:sz="0" w:space="0" w:color="auto"/>
                  </w:divBdr>
                </w:div>
                <w:div w:id="965892244">
                  <w:marLeft w:val="0"/>
                  <w:marRight w:val="0"/>
                  <w:marTop w:val="0"/>
                  <w:marBottom w:val="0"/>
                  <w:divBdr>
                    <w:top w:val="none" w:sz="0" w:space="0" w:color="auto"/>
                    <w:left w:val="none" w:sz="0" w:space="0" w:color="auto"/>
                    <w:bottom w:val="none" w:sz="0" w:space="0" w:color="auto"/>
                    <w:right w:val="none" w:sz="0" w:space="0" w:color="auto"/>
                  </w:divBdr>
                </w:div>
                <w:div w:id="1335259951">
                  <w:marLeft w:val="0"/>
                  <w:marRight w:val="0"/>
                  <w:marTop w:val="0"/>
                  <w:marBottom w:val="0"/>
                  <w:divBdr>
                    <w:top w:val="none" w:sz="0" w:space="0" w:color="auto"/>
                    <w:left w:val="none" w:sz="0" w:space="0" w:color="auto"/>
                    <w:bottom w:val="none" w:sz="0" w:space="0" w:color="auto"/>
                    <w:right w:val="none" w:sz="0" w:space="0" w:color="auto"/>
                  </w:divBdr>
                </w:div>
                <w:div w:id="57290063">
                  <w:marLeft w:val="0"/>
                  <w:marRight w:val="0"/>
                  <w:marTop w:val="0"/>
                  <w:marBottom w:val="0"/>
                  <w:divBdr>
                    <w:top w:val="none" w:sz="0" w:space="0" w:color="auto"/>
                    <w:left w:val="none" w:sz="0" w:space="0" w:color="auto"/>
                    <w:bottom w:val="none" w:sz="0" w:space="0" w:color="auto"/>
                    <w:right w:val="none" w:sz="0" w:space="0" w:color="auto"/>
                  </w:divBdr>
                </w:div>
                <w:div w:id="993874151">
                  <w:marLeft w:val="0"/>
                  <w:marRight w:val="0"/>
                  <w:marTop w:val="0"/>
                  <w:marBottom w:val="0"/>
                  <w:divBdr>
                    <w:top w:val="none" w:sz="0" w:space="0" w:color="auto"/>
                    <w:left w:val="none" w:sz="0" w:space="0" w:color="auto"/>
                    <w:bottom w:val="none" w:sz="0" w:space="0" w:color="auto"/>
                    <w:right w:val="none" w:sz="0" w:space="0" w:color="auto"/>
                  </w:divBdr>
                </w:div>
                <w:div w:id="1291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771">
          <w:marLeft w:val="0"/>
          <w:marRight w:val="0"/>
          <w:marTop w:val="0"/>
          <w:marBottom w:val="0"/>
          <w:divBdr>
            <w:top w:val="none" w:sz="0" w:space="0" w:color="auto"/>
            <w:left w:val="none" w:sz="0" w:space="0" w:color="auto"/>
            <w:bottom w:val="none" w:sz="0" w:space="0" w:color="auto"/>
            <w:right w:val="none" w:sz="0" w:space="0" w:color="auto"/>
          </w:divBdr>
          <w:divsChild>
            <w:div w:id="1572426234">
              <w:marLeft w:val="0"/>
              <w:marRight w:val="0"/>
              <w:marTop w:val="0"/>
              <w:marBottom w:val="0"/>
              <w:divBdr>
                <w:top w:val="none" w:sz="0" w:space="0" w:color="auto"/>
                <w:left w:val="none" w:sz="0" w:space="0" w:color="auto"/>
                <w:bottom w:val="none" w:sz="0" w:space="0" w:color="auto"/>
                <w:right w:val="none" w:sz="0" w:space="0" w:color="auto"/>
              </w:divBdr>
            </w:div>
            <w:div w:id="2088767861">
              <w:marLeft w:val="0"/>
              <w:marRight w:val="0"/>
              <w:marTop w:val="0"/>
              <w:marBottom w:val="0"/>
              <w:divBdr>
                <w:top w:val="none" w:sz="0" w:space="0" w:color="auto"/>
                <w:left w:val="none" w:sz="0" w:space="0" w:color="auto"/>
                <w:bottom w:val="none" w:sz="0" w:space="0" w:color="auto"/>
                <w:right w:val="none" w:sz="0" w:space="0" w:color="auto"/>
              </w:divBdr>
            </w:div>
            <w:div w:id="1091972376">
              <w:marLeft w:val="0"/>
              <w:marRight w:val="0"/>
              <w:marTop w:val="0"/>
              <w:marBottom w:val="0"/>
              <w:divBdr>
                <w:top w:val="none" w:sz="0" w:space="0" w:color="auto"/>
                <w:left w:val="none" w:sz="0" w:space="0" w:color="auto"/>
                <w:bottom w:val="none" w:sz="0" w:space="0" w:color="auto"/>
                <w:right w:val="none" w:sz="0" w:space="0" w:color="auto"/>
              </w:divBdr>
            </w:div>
            <w:div w:id="347683481">
              <w:marLeft w:val="0"/>
              <w:marRight w:val="0"/>
              <w:marTop w:val="0"/>
              <w:marBottom w:val="0"/>
              <w:divBdr>
                <w:top w:val="none" w:sz="0" w:space="0" w:color="auto"/>
                <w:left w:val="none" w:sz="0" w:space="0" w:color="auto"/>
                <w:bottom w:val="none" w:sz="0" w:space="0" w:color="auto"/>
                <w:right w:val="none" w:sz="0" w:space="0" w:color="auto"/>
              </w:divBdr>
            </w:div>
            <w:div w:id="569969738">
              <w:marLeft w:val="0"/>
              <w:marRight w:val="0"/>
              <w:marTop w:val="0"/>
              <w:marBottom w:val="0"/>
              <w:divBdr>
                <w:top w:val="none" w:sz="0" w:space="0" w:color="auto"/>
                <w:left w:val="none" w:sz="0" w:space="0" w:color="auto"/>
                <w:bottom w:val="none" w:sz="0" w:space="0" w:color="auto"/>
                <w:right w:val="none" w:sz="0" w:space="0" w:color="auto"/>
              </w:divBdr>
            </w:div>
            <w:div w:id="142311367">
              <w:marLeft w:val="0"/>
              <w:marRight w:val="0"/>
              <w:marTop w:val="0"/>
              <w:marBottom w:val="0"/>
              <w:divBdr>
                <w:top w:val="none" w:sz="0" w:space="0" w:color="auto"/>
                <w:left w:val="none" w:sz="0" w:space="0" w:color="auto"/>
                <w:bottom w:val="none" w:sz="0" w:space="0" w:color="auto"/>
                <w:right w:val="none" w:sz="0" w:space="0" w:color="auto"/>
              </w:divBdr>
            </w:div>
            <w:div w:id="416097438">
              <w:marLeft w:val="0"/>
              <w:marRight w:val="0"/>
              <w:marTop w:val="0"/>
              <w:marBottom w:val="0"/>
              <w:divBdr>
                <w:top w:val="none" w:sz="0" w:space="0" w:color="auto"/>
                <w:left w:val="none" w:sz="0" w:space="0" w:color="auto"/>
                <w:bottom w:val="none" w:sz="0" w:space="0" w:color="auto"/>
                <w:right w:val="none" w:sz="0" w:space="0" w:color="auto"/>
              </w:divBdr>
            </w:div>
            <w:div w:id="1682469238">
              <w:marLeft w:val="0"/>
              <w:marRight w:val="0"/>
              <w:marTop w:val="0"/>
              <w:marBottom w:val="0"/>
              <w:divBdr>
                <w:top w:val="none" w:sz="0" w:space="0" w:color="auto"/>
                <w:left w:val="none" w:sz="0" w:space="0" w:color="auto"/>
                <w:bottom w:val="none" w:sz="0" w:space="0" w:color="auto"/>
                <w:right w:val="none" w:sz="0" w:space="0" w:color="auto"/>
              </w:divBdr>
            </w:div>
            <w:div w:id="1513761393">
              <w:marLeft w:val="0"/>
              <w:marRight w:val="0"/>
              <w:marTop w:val="0"/>
              <w:marBottom w:val="0"/>
              <w:divBdr>
                <w:top w:val="none" w:sz="0" w:space="0" w:color="auto"/>
                <w:left w:val="none" w:sz="0" w:space="0" w:color="auto"/>
                <w:bottom w:val="none" w:sz="0" w:space="0" w:color="auto"/>
                <w:right w:val="none" w:sz="0" w:space="0" w:color="auto"/>
              </w:divBdr>
            </w:div>
            <w:div w:id="1325546232">
              <w:marLeft w:val="0"/>
              <w:marRight w:val="0"/>
              <w:marTop w:val="0"/>
              <w:marBottom w:val="0"/>
              <w:divBdr>
                <w:top w:val="none" w:sz="0" w:space="0" w:color="auto"/>
                <w:left w:val="none" w:sz="0" w:space="0" w:color="auto"/>
                <w:bottom w:val="none" w:sz="0" w:space="0" w:color="auto"/>
                <w:right w:val="none" w:sz="0" w:space="0" w:color="auto"/>
              </w:divBdr>
            </w:div>
            <w:div w:id="1557862654">
              <w:marLeft w:val="0"/>
              <w:marRight w:val="0"/>
              <w:marTop w:val="0"/>
              <w:marBottom w:val="0"/>
              <w:divBdr>
                <w:top w:val="none" w:sz="0" w:space="0" w:color="auto"/>
                <w:left w:val="none" w:sz="0" w:space="0" w:color="auto"/>
                <w:bottom w:val="none" w:sz="0" w:space="0" w:color="auto"/>
                <w:right w:val="none" w:sz="0" w:space="0" w:color="auto"/>
              </w:divBdr>
            </w:div>
            <w:div w:id="1786076334">
              <w:marLeft w:val="0"/>
              <w:marRight w:val="0"/>
              <w:marTop w:val="0"/>
              <w:marBottom w:val="0"/>
              <w:divBdr>
                <w:top w:val="none" w:sz="0" w:space="0" w:color="auto"/>
                <w:left w:val="none" w:sz="0" w:space="0" w:color="auto"/>
                <w:bottom w:val="none" w:sz="0" w:space="0" w:color="auto"/>
                <w:right w:val="none" w:sz="0" w:space="0" w:color="auto"/>
              </w:divBdr>
            </w:div>
            <w:div w:id="498663970">
              <w:marLeft w:val="0"/>
              <w:marRight w:val="0"/>
              <w:marTop w:val="0"/>
              <w:marBottom w:val="0"/>
              <w:divBdr>
                <w:top w:val="none" w:sz="0" w:space="0" w:color="auto"/>
                <w:left w:val="none" w:sz="0" w:space="0" w:color="auto"/>
                <w:bottom w:val="none" w:sz="0" w:space="0" w:color="auto"/>
                <w:right w:val="none" w:sz="0" w:space="0" w:color="auto"/>
              </w:divBdr>
            </w:div>
            <w:div w:id="1254319825">
              <w:marLeft w:val="0"/>
              <w:marRight w:val="0"/>
              <w:marTop w:val="0"/>
              <w:marBottom w:val="0"/>
              <w:divBdr>
                <w:top w:val="none" w:sz="0" w:space="0" w:color="auto"/>
                <w:left w:val="none" w:sz="0" w:space="0" w:color="auto"/>
                <w:bottom w:val="none" w:sz="0" w:space="0" w:color="auto"/>
                <w:right w:val="none" w:sz="0" w:space="0" w:color="auto"/>
              </w:divBdr>
            </w:div>
            <w:div w:id="342439604">
              <w:marLeft w:val="0"/>
              <w:marRight w:val="0"/>
              <w:marTop w:val="0"/>
              <w:marBottom w:val="0"/>
              <w:divBdr>
                <w:top w:val="none" w:sz="0" w:space="0" w:color="auto"/>
                <w:left w:val="none" w:sz="0" w:space="0" w:color="auto"/>
                <w:bottom w:val="none" w:sz="0" w:space="0" w:color="auto"/>
                <w:right w:val="none" w:sz="0" w:space="0" w:color="auto"/>
              </w:divBdr>
            </w:div>
            <w:div w:id="794635736">
              <w:marLeft w:val="0"/>
              <w:marRight w:val="0"/>
              <w:marTop w:val="0"/>
              <w:marBottom w:val="0"/>
              <w:divBdr>
                <w:top w:val="none" w:sz="0" w:space="0" w:color="auto"/>
                <w:left w:val="none" w:sz="0" w:space="0" w:color="auto"/>
                <w:bottom w:val="none" w:sz="0" w:space="0" w:color="auto"/>
                <w:right w:val="none" w:sz="0" w:space="0" w:color="auto"/>
              </w:divBdr>
            </w:div>
            <w:div w:id="1530485214">
              <w:marLeft w:val="0"/>
              <w:marRight w:val="0"/>
              <w:marTop w:val="0"/>
              <w:marBottom w:val="0"/>
              <w:divBdr>
                <w:top w:val="none" w:sz="0" w:space="0" w:color="auto"/>
                <w:left w:val="none" w:sz="0" w:space="0" w:color="auto"/>
                <w:bottom w:val="none" w:sz="0" w:space="0" w:color="auto"/>
                <w:right w:val="none" w:sz="0" w:space="0" w:color="auto"/>
              </w:divBdr>
            </w:div>
            <w:div w:id="1158106523">
              <w:marLeft w:val="0"/>
              <w:marRight w:val="0"/>
              <w:marTop w:val="0"/>
              <w:marBottom w:val="0"/>
              <w:divBdr>
                <w:top w:val="none" w:sz="0" w:space="0" w:color="auto"/>
                <w:left w:val="none" w:sz="0" w:space="0" w:color="auto"/>
                <w:bottom w:val="none" w:sz="0" w:space="0" w:color="auto"/>
                <w:right w:val="none" w:sz="0" w:space="0" w:color="auto"/>
              </w:divBdr>
            </w:div>
            <w:div w:id="42413825">
              <w:marLeft w:val="0"/>
              <w:marRight w:val="0"/>
              <w:marTop w:val="0"/>
              <w:marBottom w:val="0"/>
              <w:divBdr>
                <w:top w:val="none" w:sz="0" w:space="0" w:color="auto"/>
                <w:left w:val="none" w:sz="0" w:space="0" w:color="auto"/>
                <w:bottom w:val="none" w:sz="0" w:space="0" w:color="auto"/>
                <w:right w:val="none" w:sz="0" w:space="0" w:color="auto"/>
              </w:divBdr>
              <w:divsChild>
                <w:div w:id="1158307000">
                  <w:marLeft w:val="0"/>
                  <w:marRight w:val="0"/>
                  <w:marTop w:val="0"/>
                  <w:marBottom w:val="0"/>
                  <w:divBdr>
                    <w:top w:val="none" w:sz="0" w:space="0" w:color="auto"/>
                    <w:left w:val="none" w:sz="0" w:space="0" w:color="auto"/>
                    <w:bottom w:val="none" w:sz="0" w:space="0" w:color="auto"/>
                    <w:right w:val="none" w:sz="0" w:space="0" w:color="auto"/>
                  </w:divBdr>
                </w:div>
                <w:div w:id="519053854">
                  <w:marLeft w:val="0"/>
                  <w:marRight w:val="0"/>
                  <w:marTop w:val="0"/>
                  <w:marBottom w:val="0"/>
                  <w:divBdr>
                    <w:top w:val="none" w:sz="0" w:space="0" w:color="auto"/>
                    <w:left w:val="none" w:sz="0" w:space="0" w:color="auto"/>
                    <w:bottom w:val="none" w:sz="0" w:space="0" w:color="auto"/>
                    <w:right w:val="none" w:sz="0" w:space="0" w:color="auto"/>
                  </w:divBdr>
                </w:div>
                <w:div w:id="1764260632">
                  <w:marLeft w:val="0"/>
                  <w:marRight w:val="0"/>
                  <w:marTop w:val="0"/>
                  <w:marBottom w:val="0"/>
                  <w:divBdr>
                    <w:top w:val="none" w:sz="0" w:space="0" w:color="auto"/>
                    <w:left w:val="none" w:sz="0" w:space="0" w:color="auto"/>
                    <w:bottom w:val="none" w:sz="0" w:space="0" w:color="auto"/>
                    <w:right w:val="none" w:sz="0" w:space="0" w:color="auto"/>
                  </w:divBdr>
                </w:div>
                <w:div w:id="34353711">
                  <w:marLeft w:val="0"/>
                  <w:marRight w:val="0"/>
                  <w:marTop w:val="0"/>
                  <w:marBottom w:val="0"/>
                  <w:divBdr>
                    <w:top w:val="none" w:sz="0" w:space="0" w:color="auto"/>
                    <w:left w:val="none" w:sz="0" w:space="0" w:color="auto"/>
                    <w:bottom w:val="none" w:sz="0" w:space="0" w:color="auto"/>
                    <w:right w:val="none" w:sz="0" w:space="0" w:color="auto"/>
                  </w:divBdr>
                </w:div>
                <w:div w:id="1063679183">
                  <w:marLeft w:val="0"/>
                  <w:marRight w:val="0"/>
                  <w:marTop w:val="0"/>
                  <w:marBottom w:val="0"/>
                  <w:divBdr>
                    <w:top w:val="none" w:sz="0" w:space="0" w:color="auto"/>
                    <w:left w:val="none" w:sz="0" w:space="0" w:color="auto"/>
                    <w:bottom w:val="none" w:sz="0" w:space="0" w:color="auto"/>
                    <w:right w:val="none" w:sz="0" w:space="0" w:color="auto"/>
                  </w:divBdr>
                </w:div>
                <w:div w:id="1295284583">
                  <w:marLeft w:val="0"/>
                  <w:marRight w:val="0"/>
                  <w:marTop w:val="0"/>
                  <w:marBottom w:val="0"/>
                  <w:divBdr>
                    <w:top w:val="none" w:sz="0" w:space="0" w:color="auto"/>
                    <w:left w:val="none" w:sz="0" w:space="0" w:color="auto"/>
                    <w:bottom w:val="none" w:sz="0" w:space="0" w:color="auto"/>
                    <w:right w:val="none" w:sz="0" w:space="0" w:color="auto"/>
                  </w:divBdr>
                </w:div>
                <w:div w:id="114255568">
                  <w:marLeft w:val="0"/>
                  <w:marRight w:val="0"/>
                  <w:marTop w:val="0"/>
                  <w:marBottom w:val="0"/>
                  <w:divBdr>
                    <w:top w:val="none" w:sz="0" w:space="0" w:color="auto"/>
                    <w:left w:val="none" w:sz="0" w:space="0" w:color="auto"/>
                    <w:bottom w:val="none" w:sz="0" w:space="0" w:color="auto"/>
                    <w:right w:val="none" w:sz="0" w:space="0" w:color="auto"/>
                  </w:divBdr>
                </w:div>
                <w:div w:id="1572423976">
                  <w:marLeft w:val="0"/>
                  <w:marRight w:val="0"/>
                  <w:marTop w:val="0"/>
                  <w:marBottom w:val="0"/>
                  <w:divBdr>
                    <w:top w:val="none" w:sz="0" w:space="0" w:color="auto"/>
                    <w:left w:val="none" w:sz="0" w:space="0" w:color="auto"/>
                    <w:bottom w:val="none" w:sz="0" w:space="0" w:color="auto"/>
                    <w:right w:val="none" w:sz="0" w:space="0" w:color="auto"/>
                  </w:divBdr>
                </w:div>
                <w:div w:id="668606381">
                  <w:marLeft w:val="0"/>
                  <w:marRight w:val="0"/>
                  <w:marTop w:val="0"/>
                  <w:marBottom w:val="0"/>
                  <w:divBdr>
                    <w:top w:val="none" w:sz="0" w:space="0" w:color="auto"/>
                    <w:left w:val="none" w:sz="0" w:space="0" w:color="auto"/>
                    <w:bottom w:val="none" w:sz="0" w:space="0" w:color="auto"/>
                    <w:right w:val="none" w:sz="0" w:space="0" w:color="auto"/>
                  </w:divBdr>
                </w:div>
                <w:div w:id="1328703634">
                  <w:marLeft w:val="0"/>
                  <w:marRight w:val="0"/>
                  <w:marTop w:val="0"/>
                  <w:marBottom w:val="0"/>
                  <w:divBdr>
                    <w:top w:val="none" w:sz="0" w:space="0" w:color="auto"/>
                    <w:left w:val="none" w:sz="0" w:space="0" w:color="auto"/>
                    <w:bottom w:val="none" w:sz="0" w:space="0" w:color="auto"/>
                    <w:right w:val="none" w:sz="0" w:space="0" w:color="auto"/>
                  </w:divBdr>
                </w:div>
                <w:div w:id="1056899476">
                  <w:marLeft w:val="0"/>
                  <w:marRight w:val="0"/>
                  <w:marTop w:val="0"/>
                  <w:marBottom w:val="0"/>
                  <w:divBdr>
                    <w:top w:val="none" w:sz="0" w:space="0" w:color="auto"/>
                    <w:left w:val="none" w:sz="0" w:space="0" w:color="auto"/>
                    <w:bottom w:val="none" w:sz="0" w:space="0" w:color="auto"/>
                    <w:right w:val="none" w:sz="0" w:space="0" w:color="auto"/>
                  </w:divBdr>
                </w:div>
                <w:div w:id="184709167">
                  <w:marLeft w:val="0"/>
                  <w:marRight w:val="0"/>
                  <w:marTop w:val="0"/>
                  <w:marBottom w:val="0"/>
                  <w:divBdr>
                    <w:top w:val="none" w:sz="0" w:space="0" w:color="auto"/>
                    <w:left w:val="none" w:sz="0" w:space="0" w:color="auto"/>
                    <w:bottom w:val="none" w:sz="0" w:space="0" w:color="auto"/>
                    <w:right w:val="none" w:sz="0" w:space="0" w:color="auto"/>
                  </w:divBdr>
                </w:div>
                <w:div w:id="1651136297">
                  <w:marLeft w:val="0"/>
                  <w:marRight w:val="0"/>
                  <w:marTop w:val="0"/>
                  <w:marBottom w:val="0"/>
                  <w:divBdr>
                    <w:top w:val="none" w:sz="0" w:space="0" w:color="auto"/>
                    <w:left w:val="none" w:sz="0" w:space="0" w:color="auto"/>
                    <w:bottom w:val="none" w:sz="0" w:space="0" w:color="auto"/>
                    <w:right w:val="none" w:sz="0" w:space="0" w:color="auto"/>
                  </w:divBdr>
                </w:div>
                <w:div w:id="1820340820">
                  <w:marLeft w:val="0"/>
                  <w:marRight w:val="0"/>
                  <w:marTop w:val="0"/>
                  <w:marBottom w:val="0"/>
                  <w:divBdr>
                    <w:top w:val="none" w:sz="0" w:space="0" w:color="auto"/>
                    <w:left w:val="none" w:sz="0" w:space="0" w:color="auto"/>
                    <w:bottom w:val="none" w:sz="0" w:space="0" w:color="auto"/>
                    <w:right w:val="none" w:sz="0" w:space="0" w:color="auto"/>
                  </w:divBdr>
                </w:div>
                <w:div w:id="1279023617">
                  <w:marLeft w:val="0"/>
                  <w:marRight w:val="0"/>
                  <w:marTop w:val="0"/>
                  <w:marBottom w:val="0"/>
                  <w:divBdr>
                    <w:top w:val="none" w:sz="0" w:space="0" w:color="auto"/>
                    <w:left w:val="none" w:sz="0" w:space="0" w:color="auto"/>
                    <w:bottom w:val="none" w:sz="0" w:space="0" w:color="auto"/>
                    <w:right w:val="none" w:sz="0" w:space="0" w:color="auto"/>
                  </w:divBdr>
                </w:div>
                <w:div w:id="1757898539">
                  <w:marLeft w:val="0"/>
                  <w:marRight w:val="0"/>
                  <w:marTop w:val="0"/>
                  <w:marBottom w:val="0"/>
                  <w:divBdr>
                    <w:top w:val="none" w:sz="0" w:space="0" w:color="auto"/>
                    <w:left w:val="none" w:sz="0" w:space="0" w:color="auto"/>
                    <w:bottom w:val="none" w:sz="0" w:space="0" w:color="auto"/>
                    <w:right w:val="none" w:sz="0" w:space="0" w:color="auto"/>
                  </w:divBdr>
                </w:div>
                <w:div w:id="25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502">
          <w:marLeft w:val="0"/>
          <w:marRight w:val="0"/>
          <w:marTop w:val="0"/>
          <w:marBottom w:val="0"/>
          <w:divBdr>
            <w:top w:val="none" w:sz="0" w:space="0" w:color="auto"/>
            <w:left w:val="none" w:sz="0" w:space="0" w:color="auto"/>
            <w:bottom w:val="none" w:sz="0" w:space="0" w:color="auto"/>
            <w:right w:val="none" w:sz="0" w:space="0" w:color="auto"/>
          </w:divBdr>
          <w:divsChild>
            <w:div w:id="811483956">
              <w:marLeft w:val="0"/>
              <w:marRight w:val="0"/>
              <w:marTop w:val="0"/>
              <w:marBottom w:val="0"/>
              <w:divBdr>
                <w:top w:val="none" w:sz="0" w:space="0" w:color="auto"/>
                <w:left w:val="none" w:sz="0" w:space="0" w:color="auto"/>
                <w:bottom w:val="none" w:sz="0" w:space="0" w:color="auto"/>
                <w:right w:val="none" w:sz="0" w:space="0" w:color="auto"/>
              </w:divBdr>
            </w:div>
            <w:div w:id="897785976">
              <w:marLeft w:val="0"/>
              <w:marRight w:val="0"/>
              <w:marTop w:val="0"/>
              <w:marBottom w:val="0"/>
              <w:divBdr>
                <w:top w:val="none" w:sz="0" w:space="0" w:color="auto"/>
                <w:left w:val="none" w:sz="0" w:space="0" w:color="auto"/>
                <w:bottom w:val="none" w:sz="0" w:space="0" w:color="auto"/>
                <w:right w:val="none" w:sz="0" w:space="0" w:color="auto"/>
              </w:divBdr>
            </w:div>
            <w:div w:id="443187004">
              <w:marLeft w:val="0"/>
              <w:marRight w:val="0"/>
              <w:marTop w:val="0"/>
              <w:marBottom w:val="0"/>
              <w:divBdr>
                <w:top w:val="none" w:sz="0" w:space="0" w:color="auto"/>
                <w:left w:val="none" w:sz="0" w:space="0" w:color="auto"/>
                <w:bottom w:val="none" w:sz="0" w:space="0" w:color="auto"/>
                <w:right w:val="none" w:sz="0" w:space="0" w:color="auto"/>
              </w:divBdr>
            </w:div>
            <w:div w:id="1519346620">
              <w:marLeft w:val="0"/>
              <w:marRight w:val="0"/>
              <w:marTop w:val="0"/>
              <w:marBottom w:val="0"/>
              <w:divBdr>
                <w:top w:val="none" w:sz="0" w:space="0" w:color="auto"/>
                <w:left w:val="none" w:sz="0" w:space="0" w:color="auto"/>
                <w:bottom w:val="none" w:sz="0" w:space="0" w:color="auto"/>
                <w:right w:val="none" w:sz="0" w:space="0" w:color="auto"/>
              </w:divBdr>
            </w:div>
            <w:div w:id="968783062">
              <w:marLeft w:val="0"/>
              <w:marRight w:val="0"/>
              <w:marTop w:val="0"/>
              <w:marBottom w:val="0"/>
              <w:divBdr>
                <w:top w:val="none" w:sz="0" w:space="0" w:color="auto"/>
                <w:left w:val="none" w:sz="0" w:space="0" w:color="auto"/>
                <w:bottom w:val="none" w:sz="0" w:space="0" w:color="auto"/>
                <w:right w:val="none" w:sz="0" w:space="0" w:color="auto"/>
              </w:divBdr>
            </w:div>
            <w:div w:id="1495343565">
              <w:marLeft w:val="0"/>
              <w:marRight w:val="0"/>
              <w:marTop w:val="0"/>
              <w:marBottom w:val="0"/>
              <w:divBdr>
                <w:top w:val="none" w:sz="0" w:space="0" w:color="auto"/>
                <w:left w:val="none" w:sz="0" w:space="0" w:color="auto"/>
                <w:bottom w:val="none" w:sz="0" w:space="0" w:color="auto"/>
                <w:right w:val="none" w:sz="0" w:space="0" w:color="auto"/>
              </w:divBdr>
            </w:div>
            <w:div w:id="1251309043">
              <w:marLeft w:val="0"/>
              <w:marRight w:val="0"/>
              <w:marTop w:val="0"/>
              <w:marBottom w:val="0"/>
              <w:divBdr>
                <w:top w:val="none" w:sz="0" w:space="0" w:color="auto"/>
                <w:left w:val="none" w:sz="0" w:space="0" w:color="auto"/>
                <w:bottom w:val="none" w:sz="0" w:space="0" w:color="auto"/>
                <w:right w:val="none" w:sz="0" w:space="0" w:color="auto"/>
              </w:divBdr>
            </w:div>
            <w:div w:id="313681248">
              <w:marLeft w:val="0"/>
              <w:marRight w:val="0"/>
              <w:marTop w:val="0"/>
              <w:marBottom w:val="0"/>
              <w:divBdr>
                <w:top w:val="none" w:sz="0" w:space="0" w:color="auto"/>
                <w:left w:val="none" w:sz="0" w:space="0" w:color="auto"/>
                <w:bottom w:val="none" w:sz="0" w:space="0" w:color="auto"/>
                <w:right w:val="none" w:sz="0" w:space="0" w:color="auto"/>
              </w:divBdr>
            </w:div>
            <w:div w:id="853030600">
              <w:marLeft w:val="0"/>
              <w:marRight w:val="0"/>
              <w:marTop w:val="0"/>
              <w:marBottom w:val="0"/>
              <w:divBdr>
                <w:top w:val="none" w:sz="0" w:space="0" w:color="auto"/>
                <w:left w:val="none" w:sz="0" w:space="0" w:color="auto"/>
                <w:bottom w:val="none" w:sz="0" w:space="0" w:color="auto"/>
                <w:right w:val="none" w:sz="0" w:space="0" w:color="auto"/>
              </w:divBdr>
            </w:div>
            <w:div w:id="961306452">
              <w:marLeft w:val="0"/>
              <w:marRight w:val="0"/>
              <w:marTop w:val="0"/>
              <w:marBottom w:val="0"/>
              <w:divBdr>
                <w:top w:val="none" w:sz="0" w:space="0" w:color="auto"/>
                <w:left w:val="none" w:sz="0" w:space="0" w:color="auto"/>
                <w:bottom w:val="none" w:sz="0" w:space="0" w:color="auto"/>
                <w:right w:val="none" w:sz="0" w:space="0" w:color="auto"/>
              </w:divBdr>
            </w:div>
            <w:div w:id="1148480151">
              <w:marLeft w:val="0"/>
              <w:marRight w:val="0"/>
              <w:marTop w:val="0"/>
              <w:marBottom w:val="0"/>
              <w:divBdr>
                <w:top w:val="none" w:sz="0" w:space="0" w:color="auto"/>
                <w:left w:val="none" w:sz="0" w:space="0" w:color="auto"/>
                <w:bottom w:val="none" w:sz="0" w:space="0" w:color="auto"/>
                <w:right w:val="none" w:sz="0" w:space="0" w:color="auto"/>
              </w:divBdr>
            </w:div>
            <w:div w:id="1381247079">
              <w:marLeft w:val="0"/>
              <w:marRight w:val="0"/>
              <w:marTop w:val="0"/>
              <w:marBottom w:val="0"/>
              <w:divBdr>
                <w:top w:val="none" w:sz="0" w:space="0" w:color="auto"/>
                <w:left w:val="none" w:sz="0" w:space="0" w:color="auto"/>
                <w:bottom w:val="none" w:sz="0" w:space="0" w:color="auto"/>
                <w:right w:val="none" w:sz="0" w:space="0" w:color="auto"/>
              </w:divBdr>
            </w:div>
            <w:div w:id="288707578">
              <w:marLeft w:val="0"/>
              <w:marRight w:val="0"/>
              <w:marTop w:val="0"/>
              <w:marBottom w:val="0"/>
              <w:divBdr>
                <w:top w:val="none" w:sz="0" w:space="0" w:color="auto"/>
                <w:left w:val="none" w:sz="0" w:space="0" w:color="auto"/>
                <w:bottom w:val="none" w:sz="0" w:space="0" w:color="auto"/>
                <w:right w:val="none" w:sz="0" w:space="0" w:color="auto"/>
              </w:divBdr>
            </w:div>
            <w:div w:id="1297954668">
              <w:marLeft w:val="0"/>
              <w:marRight w:val="0"/>
              <w:marTop w:val="0"/>
              <w:marBottom w:val="0"/>
              <w:divBdr>
                <w:top w:val="none" w:sz="0" w:space="0" w:color="auto"/>
                <w:left w:val="none" w:sz="0" w:space="0" w:color="auto"/>
                <w:bottom w:val="none" w:sz="0" w:space="0" w:color="auto"/>
                <w:right w:val="none" w:sz="0" w:space="0" w:color="auto"/>
              </w:divBdr>
            </w:div>
            <w:div w:id="1223835325">
              <w:marLeft w:val="0"/>
              <w:marRight w:val="0"/>
              <w:marTop w:val="0"/>
              <w:marBottom w:val="0"/>
              <w:divBdr>
                <w:top w:val="none" w:sz="0" w:space="0" w:color="auto"/>
                <w:left w:val="none" w:sz="0" w:space="0" w:color="auto"/>
                <w:bottom w:val="none" w:sz="0" w:space="0" w:color="auto"/>
                <w:right w:val="none" w:sz="0" w:space="0" w:color="auto"/>
              </w:divBdr>
            </w:div>
            <w:div w:id="1922594933">
              <w:marLeft w:val="0"/>
              <w:marRight w:val="0"/>
              <w:marTop w:val="0"/>
              <w:marBottom w:val="0"/>
              <w:divBdr>
                <w:top w:val="none" w:sz="0" w:space="0" w:color="auto"/>
                <w:left w:val="none" w:sz="0" w:space="0" w:color="auto"/>
                <w:bottom w:val="none" w:sz="0" w:space="0" w:color="auto"/>
                <w:right w:val="none" w:sz="0" w:space="0" w:color="auto"/>
              </w:divBdr>
            </w:div>
            <w:div w:id="1085686922">
              <w:marLeft w:val="0"/>
              <w:marRight w:val="0"/>
              <w:marTop w:val="0"/>
              <w:marBottom w:val="0"/>
              <w:divBdr>
                <w:top w:val="none" w:sz="0" w:space="0" w:color="auto"/>
                <w:left w:val="none" w:sz="0" w:space="0" w:color="auto"/>
                <w:bottom w:val="none" w:sz="0" w:space="0" w:color="auto"/>
                <w:right w:val="none" w:sz="0" w:space="0" w:color="auto"/>
              </w:divBdr>
            </w:div>
            <w:div w:id="86580992">
              <w:marLeft w:val="0"/>
              <w:marRight w:val="0"/>
              <w:marTop w:val="0"/>
              <w:marBottom w:val="0"/>
              <w:divBdr>
                <w:top w:val="none" w:sz="0" w:space="0" w:color="auto"/>
                <w:left w:val="none" w:sz="0" w:space="0" w:color="auto"/>
                <w:bottom w:val="none" w:sz="0" w:space="0" w:color="auto"/>
                <w:right w:val="none" w:sz="0" w:space="0" w:color="auto"/>
              </w:divBdr>
            </w:div>
            <w:div w:id="1657102776">
              <w:marLeft w:val="0"/>
              <w:marRight w:val="0"/>
              <w:marTop w:val="0"/>
              <w:marBottom w:val="0"/>
              <w:divBdr>
                <w:top w:val="none" w:sz="0" w:space="0" w:color="auto"/>
                <w:left w:val="none" w:sz="0" w:space="0" w:color="auto"/>
                <w:bottom w:val="none" w:sz="0" w:space="0" w:color="auto"/>
                <w:right w:val="none" w:sz="0" w:space="0" w:color="auto"/>
              </w:divBdr>
            </w:div>
            <w:div w:id="253056266">
              <w:marLeft w:val="0"/>
              <w:marRight w:val="0"/>
              <w:marTop w:val="0"/>
              <w:marBottom w:val="0"/>
              <w:divBdr>
                <w:top w:val="none" w:sz="0" w:space="0" w:color="auto"/>
                <w:left w:val="none" w:sz="0" w:space="0" w:color="auto"/>
                <w:bottom w:val="none" w:sz="0" w:space="0" w:color="auto"/>
                <w:right w:val="none" w:sz="0" w:space="0" w:color="auto"/>
              </w:divBdr>
              <w:divsChild>
                <w:div w:id="1938980092">
                  <w:marLeft w:val="0"/>
                  <w:marRight w:val="0"/>
                  <w:marTop w:val="0"/>
                  <w:marBottom w:val="0"/>
                  <w:divBdr>
                    <w:top w:val="none" w:sz="0" w:space="0" w:color="auto"/>
                    <w:left w:val="none" w:sz="0" w:space="0" w:color="auto"/>
                    <w:bottom w:val="none" w:sz="0" w:space="0" w:color="auto"/>
                    <w:right w:val="none" w:sz="0" w:space="0" w:color="auto"/>
                  </w:divBdr>
                </w:div>
                <w:div w:id="89785073">
                  <w:marLeft w:val="0"/>
                  <w:marRight w:val="0"/>
                  <w:marTop w:val="0"/>
                  <w:marBottom w:val="0"/>
                  <w:divBdr>
                    <w:top w:val="none" w:sz="0" w:space="0" w:color="auto"/>
                    <w:left w:val="none" w:sz="0" w:space="0" w:color="auto"/>
                    <w:bottom w:val="none" w:sz="0" w:space="0" w:color="auto"/>
                    <w:right w:val="none" w:sz="0" w:space="0" w:color="auto"/>
                  </w:divBdr>
                </w:div>
                <w:div w:id="1821387038">
                  <w:marLeft w:val="0"/>
                  <w:marRight w:val="0"/>
                  <w:marTop w:val="0"/>
                  <w:marBottom w:val="0"/>
                  <w:divBdr>
                    <w:top w:val="none" w:sz="0" w:space="0" w:color="auto"/>
                    <w:left w:val="none" w:sz="0" w:space="0" w:color="auto"/>
                    <w:bottom w:val="none" w:sz="0" w:space="0" w:color="auto"/>
                    <w:right w:val="none" w:sz="0" w:space="0" w:color="auto"/>
                  </w:divBdr>
                </w:div>
                <w:div w:id="45642335">
                  <w:marLeft w:val="0"/>
                  <w:marRight w:val="0"/>
                  <w:marTop w:val="0"/>
                  <w:marBottom w:val="0"/>
                  <w:divBdr>
                    <w:top w:val="none" w:sz="0" w:space="0" w:color="auto"/>
                    <w:left w:val="none" w:sz="0" w:space="0" w:color="auto"/>
                    <w:bottom w:val="none" w:sz="0" w:space="0" w:color="auto"/>
                    <w:right w:val="none" w:sz="0" w:space="0" w:color="auto"/>
                  </w:divBdr>
                </w:div>
                <w:div w:id="1618634974">
                  <w:marLeft w:val="0"/>
                  <w:marRight w:val="0"/>
                  <w:marTop w:val="0"/>
                  <w:marBottom w:val="0"/>
                  <w:divBdr>
                    <w:top w:val="none" w:sz="0" w:space="0" w:color="auto"/>
                    <w:left w:val="none" w:sz="0" w:space="0" w:color="auto"/>
                    <w:bottom w:val="none" w:sz="0" w:space="0" w:color="auto"/>
                    <w:right w:val="none" w:sz="0" w:space="0" w:color="auto"/>
                  </w:divBdr>
                </w:div>
                <w:div w:id="980578336">
                  <w:marLeft w:val="0"/>
                  <w:marRight w:val="0"/>
                  <w:marTop w:val="0"/>
                  <w:marBottom w:val="0"/>
                  <w:divBdr>
                    <w:top w:val="none" w:sz="0" w:space="0" w:color="auto"/>
                    <w:left w:val="none" w:sz="0" w:space="0" w:color="auto"/>
                    <w:bottom w:val="none" w:sz="0" w:space="0" w:color="auto"/>
                    <w:right w:val="none" w:sz="0" w:space="0" w:color="auto"/>
                  </w:divBdr>
                </w:div>
                <w:div w:id="626278666">
                  <w:marLeft w:val="0"/>
                  <w:marRight w:val="0"/>
                  <w:marTop w:val="0"/>
                  <w:marBottom w:val="0"/>
                  <w:divBdr>
                    <w:top w:val="none" w:sz="0" w:space="0" w:color="auto"/>
                    <w:left w:val="none" w:sz="0" w:space="0" w:color="auto"/>
                    <w:bottom w:val="none" w:sz="0" w:space="0" w:color="auto"/>
                    <w:right w:val="none" w:sz="0" w:space="0" w:color="auto"/>
                  </w:divBdr>
                </w:div>
                <w:div w:id="714743676">
                  <w:marLeft w:val="0"/>
                  <w:marRight w:val="0"/>
                  <w:marTop w:val="0"/>
                  <w:marBottom w:val="0"/>
                  <w:divBdr>
                    <w:top w:val="none" w:sz="0" w:space="0" w:color="auto"/>
                    <w:left w:val="none" w:sz="0" w:space="0" w:color="auto"/>
                    <w:bottom w:val="none" w:sz="0" w:space="0" w:color="auto"/>
                    <w:right w:val="none" w:sz="0" w:space="0" w:color="auto"/>
                  </w:divBdr>
                </w:div>
                <w:div w:id="1933933972">
                  <w:marLeft w:val="0"/>
                  <w:marRight w:val="0"/>
                  <w:marTop w:val="0"/>
                  <w:marBottom w:val="0"/>
                  <w:divBdr>
                    <w:top w:val="none" w:sz="0" w:space="0" w:color="auto"/>
                    <w:left w:val="none" w:sz="0" w:space="0" w:color="auto"/>
                    <w:bottom w:val="none" w:sz="0" w:space="0" w:color="auto"/>
                    <w:right w:val="none" w:sz="0" w:space="0" w:color="auto"/>
                  </w:divBdr>
                </w:div>
                <w:div w:id="1134328268">
                  <w:marLeft w:val="0"/>
                  <w:marRight w:val="0"/>
                  <w:marTop w:val="0"/>
                  <w:marBottom w:val="0"/>
                  <w:divBdr>
                    <w:top w:val="none" w:sz="0" w:space="0" w:color="auto"/>
                    <w:left w:val="none" w:sz="0" w:space="0" w:color="auto"/>
                    <w:bottom w:val="none" w:sz="0" w:space="0" w:color="auto"/>
                    <w:right w:val="none" w:sz="0" w:space="0" w:color="auto"/>
                  </w:divBdr>
                </w:div>
                <w:div w:id="860433882">
                  <w:marLeft w:val="0"/>
                  <w:marRight w:val="0"/>
                  <w:marTop w:val="0"/>
                  <w:marBottom w:val="0"/>
                  <w:divBdr>
                    <w:top w:val="none" w:sz="0" w:space="0" w:color="auto"/>
                    <w:left w:val="none" w:sz="0" w:space="0" w:color="auto"/>
                    <w:bottom w:val="none" w:sz="0" w:space="0" w:color="auto"/>
                    <w:right w:val="none" w:sz="0" w:space="0" w:color="auto"/>
                  </w:divBdr>
                </w:div>
                <w:div w:id="683550950">
                  <w:marLeft w:val="0"/>
                  <w:marRight w:val="0"/>
                  <w:marTop w:val="0"/>
                  <w:marBottom w:val="0"/>
                  <w:divBdr>
                    <w:top w:val="none" w:sz="0" w:space="0" w:color="auto"/>
                    <w:left w:val="none" w:sz="0" w:space="0" w:color="auto"/>
                    <w:bottom w:val="none" w:sz="0" w:space="0" w:color="auto"/>
                    <w:right w:val="none" w:sz="0" w:space="0" w:color="auto"/>
                  </w:divBdr>
                </w:div>
                <w:div w:id="617686485">
                  <w:marLeft w:val="0"/>
                  <w:marRight w:val="0"/>
                  <w:marTop w:val="0"/>
                  <w:marBottom w:val="0"/>
                  <w:divBdr>
                    <w:top w:val="none" w:sz="0" w:space="0" w:color="auto"/>
                    <w:left w:val="none" w:sz="0" w:space="0" w:color="auto"/>
                    <w:bottom w:val="none" w:sz="0" w:space="0" w:color="auto"/>
                    <w:right w:val="none" w:sz="0" w:space="0" w:color="auto"/>
                  </w:divBdr>
                </w:div>
                <w:div w:id="2053771586">
                  <w:marLeft w:val="0"/>
                  <w:marRight w:val="0"/>
                  <w:marTop w:val="0"/>
                  <w:marBottom w:val="0"/>
                  <w:divBdr>
                    <w:top w:val="none" w:sz="0" w:space="0" w:color="auto"/>
                    <w:left w:val="none" w:sz="0" w:space="0" w:color="auto"/>
                    <w:bottom w:val="none" w:sz="0" w:space="0" w:color="auto"/>
                    <w:right w:val="none" w:sz="0" w:space="0" w:color="auto"/>
                  </w:divBdr>
                </w:div>
                <w:div w:id="495147228">
                  <w:marLeft w:val="0"/>
                  <w:marRight w:val="0"/>
                  <w:marTop w:val="0"/>
                  <w:marBottom w:val="0"/>
                  <w:divBdr>
                    <w:top w:val="none" w:sz="0" w:space="0" w:color="auto"/>
                    <w:left w:val="none" w:sz="0" w:space="0" w:color="auto"/>
                    <w:bottom w:val="none" w:sz="0" w:space="0" w:color="auto"/>
                    <w:right w:val="none" w:sz="0" w:space="0" w:color="auto"/>
                  </w:divBdr>
                </w:div>
                <w:div w:id="53286021">
                  <w:marLeft w:val="0"/>
                  <w:marRight w:val="0"/>
                  <w:marTop w:val="0"/>
                  <w:marBottom w:val="0"/>
                  <w:divBdr>
                    <w:top w:val="none" w:sz="0" w:space="0" w:color="auto"/>
                    <w:left w:val="none" w:sz="0" w:space="0" w:color="auto"/>
                    <w:bottom w:val="none" w:sz="0" w:space="0" w:color="auto"/>
                    <w:right w:val="none" w:sz="0" w:space="0" w:color="auto"/>
                  </w:divBdr>
                </w:div>
                <w:div w:id="1345859396">
                  <w:marLeft w:val="0"/>
                  <w:marRight w:val="0"/>
                  <w:marTop w:val="0"/>
                  <w:marBottom w:val="0"/>
                  <w:divBdr>
                    <w:top w:val="none" w:sz="0" w:space="0" w:color="auto"/>
                    <w:left w:val="none" w:sz="0" w:space="0" w:color="auto"/>
                    <w:bottom w:val="none" w:sz="0" w:space="0" w:color="auto"/>
                    <w:right w:val="none" w:sz="0" w:space="0" w:color="auto"/>
                  </w:divBdr>
                </w:div>
                <w:div w:id="1616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8741">
          <w:marLeft w:val="0"/>
          <w:marRight w:val="0"/>
          <w:marTop w:val="0"/>
          <w:marBottom w:val="0"/>
          <w:divBdr>
            <w:top w:val="none" w:sz="0" w:space="0" w:color="auto"/>
            <w:left w:val="none" w:sz="0" w:space="0" w:color="auto"/>
            <w:bottom w:val="none" w:sz="0" w:space="0" w:color="auto"/>
            <w:right w:val="none" w:sz="0" w:space="0" w:color="auto"/>
          </w:divBdr>
          <w:divsChild>
            <w:div w:id="411320670">
              <w:marLeft w:val="0"/>
              <w:marRight w:val="0"/>
              <w:marTop w:val="0"/>
              <w:marBottom w:val="0"/>
              <w:divBdr>
                <w:top w:val="none" w:sz="0" w:space="0" w:color="auto"/>
                <w:left w:val="none" w:sz="0" w:space="0" w:color="auto"/>
                <w:bottom w:val="none" w:sz="0" w:space="0" w:color="auto"/>
                <w:right w:val="none" w:sz="0" w:space="0" w:color="auto"/>
              </w:divBdr>
            </w:div>
            <w:div w:id="1184513234">
              <w:marLeft w:val="0"/>
              <w:marRight w:val="0"/>
              <w:marTop w:val="0"/>
              <w:marBottom w:val="0"/>
              <w:divBdr>
                <w:top w:val="none" w:sz="0" w:space="0" w:color="auto"/>
                <w:left w:val="none" w:sz="0" w:space="0" w:color="auto"/>
                <w:bottom w:val="none" w:sz="0" w:space="0" w:color="auto"/>
                <w:right w:val="none" w:sz="0" w:space="0" w:color="auto"/>
              </w:divBdr>
            </w:div>
            <w:div w:id="1755200524">
              <w:marLeft w:val="0"/>
              <w:marRight w:val="0"/>
              <w:marTop w:val="0"/>
              <w:marBottom w:val="0"/>
              <w:divBdr>
                <w:top w:val="none" w:sz="0" w:space="0" w:color="auto"/>
                <w:left w:val="none" w:sz="0" w:space="0" w:color="auto"/>
                <w:bottom w:val="none" w:sz="0" w:space="0" w:color="auto"/>
                <w:right w:val="none" w:sz="0" w:space="0" w:color="auto"/>
              </w:divBdr>
            </w:div>
            <w:div w:id="967050534">
              <w:marLeft w:val="0"/>
              <w:marRight w:val="0"/>
              <w:marTop w:val="0"/>
              <w:marBottom w:val="0"/>
              <w:divBdr>
                <w:top w:val="none" w:sz="0" w:space="0" w:color="auto"/>
                <w:left w:val="none" w:sz="0" w:space="0" w:color="auto"/>
                <w:bottom w:val="none" w:sz="0" w:space="0" w:color="auto"/>
                <w:right w:val="none" w:sz="0" w:space="0" w:color="auto"/>
              </w:divBdr>
            </w:div>
            <w:div w:id="270670340">
              <w:marLeft w:val="0"/>
              <w:marRight w:val="0"/>
              <w:marTop w:val="0"/>
              <w:marBottom w:val="0"/>
              <w:divBdr>
                <w:top w:val="none" w:sz="0" w:space="0" w:color="auto"/>
                <w:left w:val="none" w:sz="0" w:space="0" w:color="auto"/>
                <w:bottom w:val="none" w:sz="0" w:space="0" w:color="auto"/>
                <w:right w:val="none" w:sz="0" w:space="0" w:color="auto"/>
              </w:divBdr>
            </w:div>
            <w:div w:id="174274578">
              <w:marLeft w:val="0"/>
              <w:marRight w:val="0"/>
              <w:marTop w:val="0"/>
              <w:marBottom w:val="0"/>
              <w:divBdr>
                <w:top w:val="none" w:sz="0" w:space="0" w:color="auto"/>
                <w:left w:val="none" w:sz="0" w:space="0" w:color="auto"/>
                <w:bottom w:val="none" w:sz="0" w:space="0" w:color="auto"/>
                <w:right w:val="none" w:sz="0" w:space="0" w:color="auto"/>
              </w:divBdr>
            </w:div>
            <w:div w:id="411858313">
              <w:marLeft w:val="0"/>
              <w:marRight w:val="0"/>
              <w:marTop w:val="0"/>
              <w:marBottom w:val="0"/>
              <w:divBdr>
                <w:top w:val="none" w:sz="0" w:space="0" w:color="auto"/>
                <w:left w:val="none" w:sz="0" w:space="0" w:color="auto"/>
                <w:bottom w:val="none" w:sz="0" w:space="0" w:color="auto"/>
                <w:right w:val="none" w:sz="0" w:space="0" w:color="auto"/>
              </w:divBdr>
            </w:div>
            <w:div w:id="1037512401">
              <w:marLeft w:val="0"/>
              <w:marRight w:val="0"/>
              <w:marTop w:val="0"/>
              <w:marBottom w:val="0"/>
              <w:divBdr>
                <w:top w:val="none" w:sz="0" w:space="0" w:color="auto"/>
                <w:left w:val="none" w:sz="0" w:space="0" w:color="auto"/>
                <w:bottom w:val="none" w:sz="0" w:space="0" w:color="auto"/>
                <w:right w:val="none" w:sz="0" w:space="0" w:color="auto"/>
              </w:divBdr>
            </w:div>
            <w:div w:id="573324204">
              <w:marLeft w:val="0"/>
              <w:marRight w:val="0"/>
              <w:marTop w:val="0"/>
              <w:marBottom w:val="0"/>
              <w:divBdr>
                <w:top w:val="none" w:sz="0" w:space="0" w:color="auto"/>
                <w:left w:val="none" w:sz="0" w:space="0" w:color="auto"/>
                <w:bottom w:val="none" w:sz="0" w:space="0" w:color="auto"/>
                <w:right w:val="none" w:sz="0" w:space="0" w:color="auto"/>
              </w:divBdr>
            </w:div>
            <w:div w:id="1154643607">
              <w:marLeft w:val="0"/>
              <w:marRight w:val="0"/>
              <w:marTop w:val="0"/>
              <w:marBottom w:val="0"/>
              <w:divBdr>
                <w:top w:val="none" w:sz="0" w:space="0" w:color="auto"/>
                <w:left w:val="none" w:sz="0" w:space="0" w:color="auto"/>
                <w:bottom w:val="none" w:sz="0" w:space="0" w:color="auto"/>
                <w:right w:val="none" w:sz="0" w:space="0" w:color="auto"/>
              </w:divBdr>
            </w:div>
            <w:div w:id="513148322">
              <w:marLeft w:val="0"/>
              <w:marRight w:val="0"/>
              <w:marTop w:val="0"/>
              <w:marBottom w:val="0"/>
              <w:divBdr>
                <w:top w:val="none" w:sz="0" w:space="0" w:color="auto"/>
                <w:left w:val="none" w:sz="0" w:space="0" w:color="auto"/>
                <w:bottom w:val="none" w:sz="0" w:space="0" w:color="auto"/>
                <w:right w:val="none" w:sz="0" w:space="0" w:color="auto"/>
              </w:divBdr>
            </w:div>
            <w:div w:id="559294383">
              <w:marLeft w:val="0"/>
              <w:marRight w:val="0"/>
              <w:marTop w:val="0"/>
              <w:marBottom w:val="0"/>
              <w:divBdr>
                <w:top w:val="none" w:sz="0" w:space="0" w:color="auto"/>
                <w:left w:val="none" w:sz="0" w:space="0" w:color="auto"/>
                <w:bottom w:val="none" w:sz="0" w:space="0" w:color="auto"/>
                <w:right w:val="none" w:sz="0" w:space="0" w:color="auto"/>
              </w:divBdr>
            </w:div>
            <w:div w:id="20514262">
              <w:marLeft w:val="0"/>
              <w:marRight w:val="0"/>
              <w:marTop w:val="0"/>
              <w:marBottom w:val="0"/>
              <w:divBdr>
                <w:top w:val="none" w:sz="0" w:space="0" w:color="auto"/>
                <w:left w:val="none" w:sz="0" w:space="0" w:color="auto"/>
                <w:bottom w:val="none" w:sz="0" w:space="0" w:color="auto"/>
                <w:right w:val="none" w:sz="0" w:space="0" w:color="auto"/>
              </w:divBdr>
            </w:div>
            <w:div w:id="2057193314">
              <w:marLeft w:val="0"/>
              <w:marRight w:val="0"/>
              <w:marTop w:val="0"/>
              <w:marBottom w:val="0"/>
              <w:divBdr>
                <w:top w:val="none" w:sz="0" w:space="0" w:color="auto"/>
                <w:left w:val="none" w:sz="0" w:space="0" w:color="auto"/>
                <w:bottom w:val="none" w:sz="0" w:space="0" w:color="auto"/>
                <w:right w:val="none" w:sz="0" w:space="0" w:color="auto"/>
              </w:divBdr>
            </w:div>
            <w:div w:id="360284099">
              <w:marLeft w:val="0"/>
              <w:marRight w:val="0"/>
              <w:marTop w:val="0"/>
              <w:marBottom w:val="0"/>
              <w:divBdr>
                <w:top w:val="none" w:sz="0" w:space="0" w:color="auto"/>
                <w:left w:val="none" w:sz="0" w:space="0" w:color="auto"/>
                <w:bottom w:val="none" w:sz="0" w:space="0" w:color="auto"/>
                <w:right w:val="none" w:sz="0" w:space="0" w:color="auto"/>
              </w:divBdr>
            </w:div>
            <w:div w:id="162480780">
              <w:marLeft w:val="0"/>
              <w:marRight w:val="0"/>
              <w:marTop w:val="0"/>
              <w:marBottom w:val="0"/>
              <w:divBdr>
                <w:top w:val="none" w:sz="0" w:space="0" w:color="auto"/>
                <w:left w:val="none" w:sz="0" w:space="0" w:color="auto"/>
                <w:bottom w:val="none" w:sz="0" w:space="0" w:color="auto"/>
                <w:right w:val="none" w:sz="0" w:space="0" w:color="auto"/>
              </w:divBdr>
            </w:div>
            <w:div w:id="111560249">
              <w:marLeft w:val="0"/>
              <w:marRight w:val="0"/>
              <w:marTop w:val="0"/>
              <w:marBottom w:val="0"/>
              <w:divBdr>
                <w:top w:val="none" w:sz="0" w:space="0" w:color="auto"/>
                <w:left w:val="none" w:sz="0" w:space="0" w:color="auto"/>
                <w:bottom w:val="none" w:sz="0" w:space="0" w:color="auto"/>
                <w:right w:val="none" w:sz="0" w:space="0" w:color="auto"/>
              </w:divBdr>
            </w:div>
            <w:div w:id="668675776">
              <w:marLeft w:val="0"/>
              <w:marRight w:val="0"/>
              <w:marTop w:val="0"/>
              <w:marBottom w:val="0"/>
              <w:divBdr>
                <w:top w:val="none" w:sz="0" w:space="0" w:color="auto"/>
                <w:left w:val="none" w:sz="0" w:space="0" w:color="auto"/>
                <w:bottom w:val="none" w:sz="0" w:space="0" w:color="auto"/>
                <w:right w:val="none" w:sz="0" w:space="0" w:color="auto"/>
              </w:divBdr>
            </w:div>
            <w:div w:id="350882061">
              <w:marLeft w:val="0"/>
              <w:marRight w:val="0"/>
              <w:marTop w:val="0"/>
              <w:marBottom w:val="0"/>
              <w:divBdr>
                <w:top w:val="none" w:sz="0" w:space="0" w:color="auto"/>
                <w:left w:val="none" w:sz="0" w:space="0" w:color="auto"/>
                <w:bottom w:val="none" w:sz="0" w:space="0" w:color="auto"/>
                <w:right w:val="none" w:sz="0" w:space="0" w:color="auto"/>
              </w:divBdr>
            </w:div>
            <w:div w:id="1610817430">
              <w:marLeft w:val="0"/>
              <w:marRight w:val="0"/>
              <w:marTop w:val="0"/>
              <w:marBottom w:val="0"/>
              <w:divBdr>
                <w:top w:val="none" w:sz="0" w:space="0" w:color="auto"/>
                <w:left w:val="none" w:sz="0" w:space="0" w:color="auto"/>
                <w:bottom w:val="none" w:sz="0" w:space="0" w:color="auto"/>
                <w:right w:val="none" w:sz="0" w:space="0" w:color="auto"/>
              </w:divBdr>
              <w:divsChild>
                <w:div w:id="1079253215">
                  <w:marLeft w:val="0"/>
                  <w:marRight w:val="0"/>
                  <w:marTop w:val="0"/>
                  <w:marBottom w:val="0"/>
                  <w:divBdr>
                    <w:top w:val="none" w:sz="0" w:space="0" w:color="auto"/>
                    <w:left w:val="none" w:sz="0" w:space="0" w:color="auto"/>
                    <w:bottom w:val="none" w:sz="0" w:space="0" w:color="auto"/>
                    <w:right w:val="none" w:sz="0" w:space="0" w:color="auto"/>
                  </w:divBdr>
                </w:div>
                <w:div w:id="1118061356">
                  <w:marLeft w:val="0"/>
                  <w:marRight w:val="0"/>
                  <w:marTop w:val="0"/>
                  <w:marBottom w:val="0"/>
                  <w:divBdr>
                    <w:top w:val="none" w:sz="0" w:space="0" w:color="auto"/>
                    <w:left w:val="none" w:sz="0" w:space="0" w:color="auto"/>
                    <w:bottom w:val="none" w:sz="0" w:space="0" w:color="auto"/>
                    <w:right w:val="none" w:sz="0" w:space="0" w:color="auto"/>
                  </w:divBdr>
                </w:div>
                <w:div w:id="443232823">
                  <w:marLeft w:val="0"/>
                  <w:marRight w:val="0"/>
                  <w:marTop w:val="0"/>
                  <w:marBottom w:val="0"/>
                  <w:divBdr>
                    <w:top w:val="none" w:sz="0" w:space="0" w:color="auto"/>
                    <w:left w:val="none" w:sz="0" w:space="0" w:color="auto"/>
                    <w:bottom w:val="none" w:sz="0" w:space="0" w:color="auto"/>
                    <w:right w:val="none" w:sz="0" w:space="0" w:color="auto"/>
                  </w:divBdr>
                </w:div>
                <w:div w:id="141315719">
                  <w:marLeft w:val="0"/>
                  <w:marRight w:val="0"/>
                  <w:marTop w:val="0"/>
                  <w:marBottom w:val="0"/>
                  <w:divBdr>
                    <w:top w:val="none" w:sz="0" w:space="0" w:color="auto"/>
                    <w:left w:val="none" w:sz="0" w:space="0" w:color="auto"/>
                    <w:bottom w:val="none" w:sz="0" w:space="0" w:color="auto"/>
                    <w:right w:val="none" w:sz="0" w:space="0" w:color="auto"/>
                  </w:divBdr>
                </w:div>
                <w:div w:id="639187168">
                  <w:marLeft w:val="0"/>
                  <w:marRight w:val="0"/>
                  <w:marTop w:val="0"/>
                  <w:marBottom w:val="0"/>
                  <w:divBdr>
                    <w:top w:val="none" w:sz="0" w:space="0" w:color="auto"/>
                    <w:left w:val="none" w:sz="0" w:space="0" w:color="auto"/>
                    <w:bottom w:val="none" w:sz="0" w:space="0" w:color="auto"/>
                    <w:right w:val="none" w:sz="0" w:space="0" w:color="auto"/>
                  </w:divBdr>
                </w:div>
                <w:div w:id="323553474">
                  <w:marLeft w:val="0"/>
                  <w:marRight w:val="0"/>
                  <w:marTop w:val="0"/>
                  <w:marBottom w:val="0"/>
                  <w:divBdr>
                    <w:top w:val="none" w:sz="0" w:space="0" w:color="auto"/>
                    <w:left w:val="none" w:sz="0" w:space="0" w:color="auto"/>
                    <w:bottom w:val="none" w:sz="0" w:space="0" w:color="auto"/>
                    <w:right w:val="none" w:sz="0" w:space="0" w:color="auto"/>
                  </w:divBdr>
                </w:div>
                <w:div w:id="234703211">
                  <w:marLeft w:val="0"/>
                  <w:marRight w:val="0"/>
                  <w:marTop w:val="0"/>
                  <w:marBottom w:val="0"/>
                  <w:divBdr>
                    <w:top w:val="none" w:sz="0" w:space="0" w:color="auto"/>
                    <w:left w:val="none" w:sz="0" w:space="0" w:color="auto"/>
                    <w:bottom w:val="none" w:sz="0" w:space="0" w:color="auto"/>
                    <w:right w:val="none" w:sz="0" w:space="0" w:color="auto"/>
                  </w:divBdr>
                </w:div>
                <w:div w:id="617882164">
                  <w:marLeft w:val="0"/>
                  <w:marRight w:val="0"/>
                  <w:marTop w:val="0"/>
                  <w:marBottom w:val="0"/>
                  <w:divBdr>
                    <w:top w:val="none" w:sz="0" w:space="0" w:color="auto"/>
                    <w:left w:val="none" w:sz="0" w:space="0" w:color="auto"/>
                    <w:bottom w:val="none" w:sz="0" w:space="0" w:color="auto"/>
                    <w:right w:val="none" w:sz="0" w:space="0" w:color="auto"/>
                  </w:divBdr>
                </w:div>
                <w:div w:id="915241251">
                  <w:marLeft w:val="0"/>
                  <w:marRight w:val="0"/>
                  <w:marTop w:val="0"/>
                  <w:marBottom w:val="0"/>
                  <w:divBdr>
                    <w:top w:val="none" w:sz="0" w:space="0" w:color="auto"/>
                    <w:left w:val="none" w:sz="0" w:space="0" w:color="auto"/>
                    <w:bottom w:val="none" w:sz="0" w:space="0" w:color="auto"/>
                    <w:right w:val="none" w:sz="0" w:space="0" w:color="auto"/>
                  </w:divBdr>
                </w:div>
                <w:div w:id="1734548461">
                  <w:marLeft w:val="0"/>
                  <w:marRight w:val="0"/>
                  <w:marTop w:val="0"/>
                  <w:marBottom w:val="0"/>
                  <w:divBdr>
                    <w:top w:val="none" w:sz="0" w:space="0" w:color="auto"/>
                    <w:left w:val="none" w:sz="0" w:space="0" w:color="auto"/>
                    <w:bottom w:val="none" w:sz="0" w:space="0" w:color="auto"/>
                    <w:right w:val="none" w:sz="0" w:space="0" w:color="auto"/>
                  </w:divBdr>
                </w:div>
                <w:div w:id="1631742316">
                  <w:marLeft w:val="0"/>
                  <w:marRight w:val="0"/>
                  <w:marTop w:val="0"/>
                  <w:marBottom w:val="0"/>
                  <w:divBdr>
                    <w:top w:val="none" w:sz="0" w:space="0" w:color="auto"/>
                    <w:left w:val="none" w:sz="0" w:space="0" w:color="auto"/>
                    <w:bottom w:val="none" w:sz="0" w:space="0" w:color="auto"/>
                    <w:right w:val="none" w:sz="0" w:space="0" w:color="auto"/>
                  </w:divBdr>
                </w:div>
                <w:div w:id="1854150299">
                  <w:marLeft w:val="0"/>
                  <w:marRight w:val="0"/>
                  <w:marTop w:val="0"/>
                  <w:marBottom w:val="0"/>
                  <w:divBdr>
                    <w:top w:val="none" w:sz="0" w:space="0" w:color="auto"/>
                    <w:left w:val="none" w:sz="0" w:space="0" w:color="auto"/>
                    <w:bottom w:val="none" w:sz="0" w:space="0" w:color="auto"/>
                    <w:right w:val="none" w:sz="0" w:space="0" w:color="auto"/>
                  </w:divBdr>
                </w:div>
                <w:div w:id="907836864">
                  <w:marLeft w:val="0"/>
                  <w:marRight w:val="0"/>
                  <w:marTop w:val="0"/>
                  <w:marBottom w:val="0"/>
                  <w:divBdr>
                    <w:top w:val="none" w:sz="0" w:space="0" w:color="auto"/>
                    <w:left w:val="none" w:sz="0" w:space="0" w:color="auto"/>
                    <w:bottom w:val="none" w:sz="0" w:space="0" w:color="auto"/>
                    <w:right w:val="none" w:sz="0" w:space="0" w:color="auto"/>
                  </w:divBdr>
                </w:div>
                <w:div w:id="1258901885">
                  <w:marLeft w:val="0"/>
                  <w:marRight w:val="0"/>
                  <w:marTop w:val="0"/>
                  <w:marBottom w:val="0"/>
                  <w:divBdr>
                    <w:top w:val="none" w:sz="0" w:space="0" w:color="auto"/>
                    <w:left w:val="none" w:sz="0" w:space="0" w:color="auto"/>
                    <w:bottom w:val="none" w:sz="0" w:space="0" w:color="auto"/>
                    <w:right w:val="none" w:sz="0" w:space="0" w:color="auto"/>
                  </w:divBdr>
                </w:div>
                <w:div w:id="1512331198">
                  <w:marLeft w:val="0"/>
                  <w:marRight w:val="0"/>
                  <w:marTop w:val="0"/>
                  <w:marBottom w:val="0"/>
                  <w:divBdr>
                    <w:top w:val="none" w:sz="0" w:space="0" w:color="auto"/>
                    <w:left w:val="none" w:sz="0" w:space="0" w:color="auto"/>
                    <w:bottom w:val="none" w:sz="0" w:space="0" w:color="auto"/>
                    <w:right w:val="none" w:sz="0" w:space="0" w:color="auto"/>
                  </w:divBdr>
                </w:div>
                <w:div w:id="1218855959">
                  <w:marLeft w:val="0"/>
                  <w:marRight w:val="0"/>
                  <w:marTop w:val="0"/>
                  <w:marBottom w:val="0"/>
                  <w:divBdr>
                    <w:top w:val="none" w:sz="0" w:space="0" w:color="auto"/>
                    <w:left w:val="none" w:sz="0" w:space="0" w:color="auto"/>
                    <w:bottom w:val="none" w:sz="0" w:space="0" w:color="auto"/>
                    <w:right w:val="none" w:sz="0" w:space="0" w:color="auto"/>
                  </w:divBdr>
                </w:div>
                <w:div w:id="887378817">
                  <w:marLeft w:val="0"/>
                  <w:marRight w:val="0"/>
                  <w:marTop w:val="0"/>
                  <w:marBottom w:val="0"/>
                  <w:divBdr>
                    <w:top w:val="none" w:sz="0" w:space="0" w:color="auto"/>
                    <w:left w:val="none" w:sz="0" w:space="0" w:color="auto"/>
                    <w:bottom w:val="none" w:sz="0" w:space="0" w:color="auto"/>
                    <w:right w:val="none" w:sz="0" w:space="0" w:color="auto"/>
                  </w:divBdr>
                </w:div>
                <w:div w:id="5157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516">
          <w:marLeft w:val="0"/>
          <w:marRight w:val="0"/>
          <w:marTop w:val="0"/>
          <w:marBottom w:val="0"/>
          <w:divBdr>
            <w:top w:val="none" w:sz="0" w:space="0" w:color="auto"/>
            <w:left w:val="none" w:sz="0" w:space="0" w:color="auto"/>
            <w:bottom w:val="none" w:sz="0" w:space="0" w:color="auto"/>
            <w:right w:val="none" w:sz="0" w:space="0" w:color="auto"/>
          </w:divBdr>
          <w:divsChild>
            <w:div w:id="1640527094">
              <w:marLeft w:val="0"/>
              <w:marRight w:val="0"/>
              <w:marTop w:val="0"/>
              <w:marBottom w:val="0"/>
              <w:divBdr>
                <w:top w:val="none" w:sz="0" w:space="0" w:color="auto"/>
                <w:left w:val="none" w:sz="0" w:space="0" w:color="auto"/>
                <w:bottom w:val="none" w:sz="0" w:space="0" w:color="auto"/>
                <w:right w:val="none" w:sz="0" w:space="0" w:color="auto"/>
              </w:divBdr>
            </w:div>
            <w:div w:id="477844318">
              <w:marLeft w:val="0"/>
              <w:marRight w:val="0"/>
              <w:marTop w:val="0"/>
              <w:marBottom w:val="0"/>
              <w:divBdr>
                <w:top w:val="none" w:sz="0" w:space="0" w:color="auto"/>
                <w:left w:val="none" w:sz="0" w:space="0" w:color="auto"/>
                <w:bottom w:val="none" w:sz="0" w:space="0" w:color="auto"/>
                <w:right w:val="none" w:sz="0" w:space="0" w:color="auto"/>
              </w:divBdr>
            </w:div>
            <w:div w:id="1424376120">
              <w:marLeft w:val="0"/>
              <w:marRight w:val="0"/>
              <w:marTop w:val="0"/>
              <w:marBottom w:val="0"/>
              <w:divBdr>
                <w:top w:val="none" w:sz="0" w:space="0" w:color="auto"/>
                <w:left w:val="none" w:sz="0" w:space="0" w:color="auto"/>
                <w:bottom w:val="none" w:sz="0" w:space="0" w:color="auto"/>
                <w:right w:val="none" w:sz="0" w:space="0" w:color="auto"/>
              </w:divBdr>
            </w:div>
            <w:div w:id="178206798">
              <w:marLeft w:val="0"/>
              <w:marRight w:val="0"/>
              <w:marTop w:val="0"/>
              <w:marBottom w:val="0"/>
              <w:divBdr>
                <w:top w:val="none" w:sz="0" w:space="0" w:color="auto"/>
                <w:left w:val="none" w:sz="0" w:space="0" w:color="auto"/>
                <w:bottom w:val="none" w:sz="0" w:space="0" w:color="auto"/>
                <w:right w:val="none" w:sz="0" w:space="0" w:color="auto"/>
              </w:divBdr>
            </w:div>
            <w:div w:id="747963289">
              <w:marLeft w:val="0"/>
              <w:marRight w:val="0"/>
              <w:marTop w:val="0"/>
              <w:marBottom w:val="0"/>
              <w:divBdr>
                <w:top w:val="none" w:sz="0" w:space="0" w:color="auto"/>
                <w:left w:val="none" w:sz="0" w:space="0" w:color="auto"/>
                <w:bottom w:val="none" w:sz="0" w:space="0" w:color="auto"/>
                <w:right w:val="none" w:sz="0" w:space="0" w:color="auto"/>
              </w:divBdr>
            </w:div>
            <w:div w:id="142236912">
              <w:marLeft w:val="0"/>
              <w:marRight w:val="0"/>
              <w:marTop w:val="0"/>
              <w:marBottom w:val="0"/>
              <w:divBdr>
                <w:top w:val="none" w:sz="0" w:space="0" w:color="auto"/>
                <w:left w:val="none" w:sz="0" w:space="0" w:color="auto"/>
                <w:bottom w:val="none" w:sz="0" w:space="0" w:color="auto"/>
                <w:right w:val="none" w:sz="0" w:space="0" w:color="auto"/>
              </w:divBdr>
            </w:div>
            <w:div w:id="65536540">
              <w:marLeft w:val="0"/>
              <w:marRight w:val="0"/>
              <w:marTop w:val="0"/>
              <w:marBottom w:val="0"/>
              <w:divBdr>
                <w:top w:val="none" w:sz="0" w:space="0" w:color="auto"/>
                <w:left w:val="none" w:sz="0" w:space="0" w:color="auto"/>
                <w:bottom w:val="none" w:sz="0" w:space="0" w:color="auto"/>
                <w:right w:val="none" w:sz="0" w:space="0" w:color="auto"/>
              </w:divBdr>
            </w:div>
            <w:div w:id="1650086940">
              <w:marLeft w:val="0"/>
              <w:marRight w:val="0"/>
              <w:marTop w:val="0"/>
              <w:marBottom w:val="0"/>
              <w:divBdr>
                <w:top w:val="none" w:sz="0" w:space="0" w:color="auto"/>
                <w:left w:val="none" w:sz="0" w:space="0" w:color="auto"/>
                <w:bottom w:val="none" w:sz="0" w:space="0" w:color="auto"/>
                <w:right w:val="none" w:sz="0" w:space="0" w:color="auto"/>
              </w:divBdr>
            </w:div>
            <w:div w:id="661665306">
              <w:marLeft w:val="0"/>
              <w:marRight w:val="0"/>
              <w:marTop w:val="0"/>
              <w:marBottom w:val="0"/>
              <w:divBdr>
                <w:top w:val="none" w:sz="0" w:space="0" w:color="auto"/>
                <w:left w:val="none" w:sz="0" w:space="0" w:color="auto"/>
                <w:bottom w:val="none" w:sz="0" w:space="0" w:color="auto"/>
                <w:right w:val="none" w:sz="0" w:space="0" w:color="auto"/>
              </w:divBdr>
              <w:divsChild>
                <w:div w:id="1273627261">
                  <w:marLeft w:val="0"/>
                  <w:marRight w:val="0"/>
                  <w:marTop w:val="0"/>
                  <w:marBottom w:val="0"/>
                  <w:divBdr>
                    <w:top w:val="none" w:sz="0" w:space="0" w:color="auto"/>
                    <w:left w:val="none" w:sz="0" w:space="0" w:color="auto"/>
                    <w:bottom w:val="none" w:sz="0" w:space="0" w:color="auto"/>
                    <w:right w:val="none" w:sz="0" w:space="0" w:color="auto"/>
                  </w:divBdr>
                </w:div>
                <w:div w:id="74328099">
                  <w:marLeft w:val="0"/>
                  <w:marRight w:val="0"/>
                  <w:marTop w:val="0"/>
                  <w:marBottom w:val="0"/>
                  <w:divBdr>
                    <w:top w:val="none" w:sz="0" w:space="0" w:color="auto"/>
                    <w:left w:val="none" w:sz="0" w:space="0" w:color="auto"/>
                    <w:bottom w:val="none" w:sz="0" w:space="0" w:color="auto"/>
                    <w:right w:val="none" w:sz="0" w:space="0" w:color="auto"/>
                  </w:divBdr>
                </w:div>
                <w:div w:id="1394428217">
                  <w:marLeft w:val="0"/>
                  <w:marRight w:val="0"/>
                  <w:marTop w:val="0"/>
                  <w:marBottom w:val="0"/>
                  <w:divBdr>
                    <w:top w:val="none" w:sz="0" w:space="0" w:color="auto"/>
                    <w:left w:val="none" w:sz="0" w:space="0" w:color="auto"/>
                    <w:bottom w:val="none" w:sz="0" w:space="0" w:color="auto"/>
                    <w:right w:val="none" w:sz="0" w:space="0" w:color="auto"/>
                  </w:divBdr>
                </w:div>
                <w:div w:id="710108821">
                  <w:marLeft w:val="0"/>
                  <w:marRight w:val="0"/>
                  <w:marTop w:val="0"/>
                  <w:marBottom w:val="0"/>
                  <w:divBdr>
                    <w:top w:val="none" w:sz="0" w:space="0" w:color="auto"/>
                    <w:left w:val="none" w:sz="0" w:space="0" w:color="auto"/>
                    <w:bottom w:val="none" w:sz="0" w:space="0" w:color="auto"/>
                    <w:right w:val="none" w:sz="0" w:space="0" w:color="auto"/>
                  </w:divBdr>
                </w:div>
                <w:div w:id="69472566">
                  <w:marLeft w:val="0"/>
                  <w:marRight w:val="0"/>
                  <w:marTop w:val="0"/>
                  <w:marBottom w:val="0"/>
                  <w:divBdr>
                    <w:top w:val="none" w:sz="0" w:space="0" w:color="auto"/>
                    <w:left w:val="none" w:sz="0" w:space="0" w:color="auto"/>
                    <w:bottom w:val="none" w:sz="0" w:space="0" w:color="auto"/>
                    <w:right w:val="none" w:sz="0" w:space="0" w:color="auto"/>
                  </w:divBdr>
                </w:div>
                <w:div w:id="1254784160">
                  <w:marLeft w:val="0"/>
                  <w:marRight w:val="0"/>
                  <w:marTop w:val="0"/>
                  <w:marBottom w:val="0"/>
                  <w:divBdr>
                    <w:top w:val="none" w:sz="0" w:space="0" w:color="auto"/>
                    <w:left w:val="none" w:sz="0" w:space="0" w:color="auto"/>
                    <w:bottom w:val="none" w:sz="0" w:space="0" w:color="auto"/>
                    <w:right w:val="none" w:sz="0" w:space="0" w:color="auto"/>
                  </w:divBdr>
                </w:div>
                <w:div w:id="598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360">
          <w:marLeft w:val="0"/>
          <w:marRight w:val="0"/>
          <w:marTop w:val="0"/>
          <w:marBottom w:val="0"/>
          <w:divBdr>
            <w:top w:val="none" w:sz="0" w:space="0" w:color="auto"/>
            <w:left w:val="none" w:sz="0" w:space="0" w:color="auto"/>
            <w:bottom w:val="none" w:sz="0" w:space="0" w:color="auto"/>
            <w:right w:val="none" w:sz="0" w:space="0" w:color="auto"/>
          </w:divBdr>
          <w:divsChild>
            <w:div w:id="646250824">
              <w:marLeft w:val="0"/>
              <w:marRight w:val="0"/>
              <w:marTop w:val="0"/>
              <w:marBottom w:val="0"/>
              <w:divBdr>
                <w:top w:val="none" w:sz="0" w:space="0" w:color="auto"/>
                <w:left w:val="none" w:sz="0" w:space="0" w:color="auto"/>
                <w:bottom w:val="none" w:sz="0" w:space="0" w:color="auto"/>
                <w:right w:val="none" w:sz="0" w:space="0" w:color="auto"/>
              </w:divBdr>
            </w:div>
            <w:div w:id="712465788">
              <w:marLeft w:val="0"/>
              <w:marRight w:val="0"/>
              <w:marTop w:val="0"/>
              <w:marBottom w:val="0"/>
              <w:divBdr>
                <w:top w:val="none" w:sz="0" w:space="0" w:color="auto"/>
                <w:left w:val="none" w:sz="0" w:space="0" w:color="auto"/>
                <w:bottom w:val="none" w:sz="0" w:space="0" w:color="auto"/>
                <w:right w:val="none" w:sz="0" w:space="0" w:color="auto"/>
              </w:divBdr>
            </w:div>
            <w:div w:id="1882746779">
              <w:marLeft w:val="0"/>
              <w:marRight w:val="0"/>
              <w:marTop w:val="0"/>
              <w:marBottom w:val="0"/>
              <w:divBdr>
                <w:top w:val="none" w:sz="0" w:space="0" w:color="auto"/>
                <w:left w:val="none" w:sz="0" w:space="0" w:color="auto"/>
                <w:bottom w:val="none" w:sz="0" w:space="0" w:color="auto"/>
                <w:right w:val="none" w:sz="0" w:space="0" w:color="auto"/>
              </w:divBdr>
            </w:div>
            <w:div w:id="982082846">
              <w:marLeft w:val="0"/>
              <w:marRight w:val="0"/>
              <w:marTop w:val="0"/>
              <w:marBottom w:val="0"/>
              <w:divBdr>
                <w:top w:val="none" w:sz="0" w:space="0" w:color="auto"/>
                <w:left w:val="none" w:sz="0" w:space="0" w:color="auto"/>
                <w:bottom w:val="none" w:sz="0" w:space="0" w:color="auto"/>
                <w:right w:val="none" w:sz="0" w:space="0" w:color="auto"/>
              </w:divBdr>
            </w:div>
            <w:div w:id="1182813909">
              <w:marLeft w:val="0"/>
              <w:marRight w:val="0"/>
              <w:marTop w:val="0"/>
              <w:marBottom w:val="0"/>
              <w:divBdr>
                <w:top w:val="none" w:sz="0" w:space="0" w:color="auto"/>
                <w:left w:val="none" w:sz="0" w:space="0" w:color="auto"/>
                <w:bottom w:val="none" w:sz="0" w:space="0" w:color="auto"/>
                <w:right w:val="none" w:sz="0" w:space="0" w:color="auto"/>
              </w:divBdr>
            </w:div>
            <w:div w:id="1077903214">
              <w:marLeft w:val="0"/>
              <w:marRight w:val="0"/>
              <w:marTop w:val="0"/>
              <w:marBottom w:val="0"/>
              <w:divBdr>
                <w:top w:val="none" w:sz="0" w:space="0" w:color="auto"/>
                <w:left w:val="none" w:sz="0" w:space="0" w:color="auto"/>
                <w:bottom w:val="none" w:sz="0" w:space="0" w:color="auto"/>
                <w:right w:val="none" w:sz="0" w:space="0" w:color="auto"/>
              </w:divBdr>
              <w:divsChild>
                <w:div w:id="1614437491">
                  <w:marLeft w:val="0"/>
                  <w:marRight w:val="0"/>
                  <w:marTop w:val="0"/>
                  <w:marBottom w:val="0"/>
                  <w:divBdr>
                    <w:top w:val="none" w:sz="0" w:space="0" w:color="auto"/>
                    <w:left w:val="none" w:sz="0" w:space="0" w:color="auto"/>
                    <w:bottom w:val="none" w:sz="0" w:space="0" w:color="auto"/>
                    <w:right w:val="none" w:sz="0" w:space="0" w:color="auto"/>
                  </w:divBdr>
                </w:div>
                <w:div w:id="1215192958">
                  <w:marLeft w:val="0"/>
                  <w:marRight w:val="0"/>
                  <w:marTop w:val="0"/>
                  <w:marBottom w:val="0"/>
                  <w:divBdr>
                    <w:top w:val="none" w:sz="0" w:space="0" w:color="auto"/>
                    <w:left w:val="none" w:sz="0" w:space="0" w:color="auto"/>
                    <w:bottom w:val="none" w:sz="0" w:space="0" w:color="auto"/>
                    <w:right w:val="none" w:sz="0" w:space="0" w:color="auto"/>
                  </w:divBdr>
                </w:div>
                <w:div w:id="125246612">
                  <w:marLeft w:val="0"/>
                  <w:marRight w:val="0"/>
                  <w:marTop w:val="0"/>
                  <w:marBottom w:val="0"/>
                  <w:divBdr>
                    <w:top w:val="none" w:sz="0" w:space="0" w:color="auto"/>
                    <w:left w:val="none" w:sz="0" w:space="0" w:color="auto"/>
                    <w:bottom w:val="none" w:sz="0" w:space="0" w:color="auto"/>
                    <w:right w:val="none" w:sz="0" w:space="0" w:color="auto"/>
                  </w:divBdr>
                </w:div>
                <w:div w:id="1923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143">
          <w:marLeft w:val="0"/>
          <w:marRight w:val="0"/>
          <w:marTop w:val="0"/>
          <w:marBottom w:val="0"/>
          <w:divBdr>
            <w:top w:val="none" w:sz="0" w:space="0" w:color="auto"/>
            <w:left w:val="none" w:sz="0" w:space="0" w:color="auto"/>
            <w:bottom w:val="none" w:sz="0" w:space="0" w:color="auto"/>
            <w:right w:val="none" w:sz="0" w:space="0" w:color="auto"/>
          </w:divBdr>
          <w:divsChild>
            <w:div w:id="1820072736">
              <w:marLeft w:val="0"/>
              <w:marRight w:val="0"/>
              <w:marTop w:val="0"/>
              <w:marBottom w:val="0"/>
              <w:divBdr>
                <w:top w:val="none" w:sz="0" w:space="0" w:color="auto"/>
                <w:left w:val="none" w:sz="0" w:space="0" w:color="auto"/>
                <w:bottom w:val="none" w:sz="0" w:space="0" w:color="auto"/>
                <w:right w:val="none" w:sz="0" w:space="0" w:color="auto"/>
              </w:divBdr>
            </w:div>
            <w:div w:id="789008102">
              <w:marLeft w:val="0"/>
              <w:marRight w:val="0"/>
              <w:marTop w:val="0"/>
              <w:marBottom w:val="0"/>
              <w:divBdr>
                <w:top w:val="none" w:sz="0" w:space="0" w:color="auto"/>
                <w:left w:val="none" w:sz="0" w:space="0" w:color="auto"/>
                <w:bottom w:val="none" w:sz="0" w:space="0" w:color="auto"/>
                <w:right w:val="none" w:sz="0" w:space="0" w:color="auto"/>
              </w:divBdr>
            </w:div>
            <w:div w:id="1975937878">
              <w:marLeft w:val="0"/>
              <w:marRight w:val="0"/>
              <w:marTop w:val="0"/>
              <w:marBottom w:val="0"/>
              <w:divBdr>
                <w:top w:val="none" w:sz="0" w:space="0" w:color="auto"/>
                <w:left w:val="none" w:sz="0" w:space="0" w:color="auto"/>
                <w:bottom w:val="none" w:sz="0" w:space="0" w:color="auto"/>
                <w:right w:val="none" w:sz="0" w:space="0" w:color="auto"/>
              </w:divBdr>
            </w:div>
            <w:div w:id="1849559860">
              <w:marLeft w:val="0"/>
              <w:marRight w:val="0"/>
              <w:marTop w:val="0"/>
              <w:marBottom w:val="0"/>
              <w:divBdr>
                <w:top w:val="none" w:sz="0" w:space="0" w:color="auto"/>
                <w:left w:val="none" w:sz="0" w:space="0" w:color="auto"/>
                <w:bottom w:val="none" w:sz="0" w:space="0" w:color="auto"/>
                <w:right w:val="none" w:sz="0" w:space="0" w:color="auto"/>
              </w:divBdr>
            </w:div>
            <w:div w:id="1614088617">
              <w:marLeft w:val="0"/>
              <w:marRight w:val="0"/>
              <w:marTop w:val="0"/>
              <w:marBottom w:val="0"/>
              <w:divBdr>
                <w:top w:val="none" w:sz="0" w:space="0" w:color="auto"/>
                <w:left w:val="none" w:sz="0" w:space="0" w:color="auto"/>
                <w:bottom w:val="none" w:sz="0" w:space="0" w:color="auto"/>
                <w:right w:val="none" w:sz="0" w:space="0" w:color="auto"/>
              </w:divBdr>
            </w:div>
            <w:div w:id="669060420">
              <w:marLeft w:val="0"/>
              <w:marRight w:val="0"/>
              <w:marTop w:val="0"/>
              <w:marBottom w:val="0"/>
              <w:divBdr>
                <w:top w:val="none" w:sz="0" w:space="0" w:color="auto"/>
                <w:left w:val="none" w:sz="0" w:space="0" w:color="auto"/>
                <w:bottom w:val="none" w:sz="0" w:space="0" w:color="auto"/>
                <w:right w:val="none" w:sz="0" w:space="0" w:color="auto"/>
              </w:divBdr>
            </w:div>
            <w:div w:id="2123377159">
              <w:marLeft w:val="0"/>
              <w:marRight w:val="0"/>
              <w:marTop w:val="0"/>
              <w:marBottom w:val="0"/>
              <w:divBdr>
                <w:top w:val="none" w:sz="0" w:space="0" w:color="auto"/>
                <w:left w:val="none" w:sz="0" w:space="0" w:color="auto"/>
                <w:bottom w:val="none" w:sz="0" w:space="0" w:color="auto"/>
                <w:right w:val="none" w:sz="0" w:space="0" w:color="auto"/>
              </w:divBdr>
            </w:div>
            <w:div w:id="1736780923">
              <w:marLeft w:val="0"/>
              <w:marRight w:val="0"/>
              <w:marTop w:val="0"/>
              <w:marBottom w:val="0"/>
              <w:divBdr>
                <w:top w:val="none" w:sz="0" w:space="0" w:color="auto"/>
                <w:left w:val="none" w:sz="0" w:space="0" w:color="auto"/>
                <w:bottom w:val="none" w:sz="0" w:space="0" w:color="auto"/>
                <w:right w:val="none" w:sz="0" w:space="0" w:color="auto"/>
              </w:divBdr>
            </w:div>
            <w:div w:id="155268828">
              <w:marLeft w:val="0"/>
              <w:marRight w:val="0"/>
              <w:marTop w:val="0"/>
              <w:marBottom w:val="0"/>
              <w:divBdr>
                <w:top w:val="none" w:sz="0" w:space="0" w:color="auto"/>
                <w:left w:val="none" w:sz="0" w:space="0" w:color="auto"/>
                <w:bottom w:val="none" w:sz="0" w:space="0" w:color="auto"/>
                <w:right w:val="none" w:sz="0" w:space="0" w:color="auto"/>
              </w:divBdr>
            </w:div>
            <w:div w:id="569074284">
              <w:marLeft w:val="0"/>
              <w:marRight w:val="0"/>
              <w:marTop w:val="0"/>
              <w:marBottom w:val="0"/>
              <w:divBdr>
                <w:top w:val="none" w:sz="0" w:space="0" w:color="auto"/>
                <w:left w:val="none" w:sz="0" w:space="0" w:color="auto"/>
                <w:bottom w:val="none" w:sz="0" w:space="0" w:color="auto"/>
                <w:right w:val="none" w:sz="0" w:space="0" w:color="auto"/>
              </w:divBdr>
            </w:div>
            <w:div w:id="13774511">
              <w:marLeft w:val="0"/>
              <w:marRight w:val="0"/>
              <w:marTop w:val="0"/>
              <w:marBottom w:val="0"/>
              <w:divBdr>
                <w:top w:val="none" w:sz="0" w:space="0" w:color="auto"/>
                <w:left w:val="none" w:sz="0" w:space="0" w:color="auto"/>
                <w:bottom w:val="none" w:sz="0" w:space="0" w:color="auto"/>
                <w:right w:val="none" w:sz="0" w:space="0" w:color="auto"/>
              </w:divBdr>
            </w:div>
            <w:div w:id="8916652">
              <w:marLeft w:val="0"/>
              <w:marRight w:val="0"/>
              <w:marTop w:val="0"/>
              <w:marBottom w:val="0"/>
              <w:divBdr>
                <w:top w:val="none" w:sz="0" w:space="0" w:color="auto"/>
                <w:left w:val="none" w:sz="0" w:space="0" w:color="auto"/>
                <w:bottom w:val="none" w:sz="0" w:space="0" w:color="auto"/>
                <w:right w:val="none" w:sz="0" w:space="0" w:color="auto"/>
              </w:divBdr>
            </w:div>
            <w:div w:id="1561550956">
              <w:marLeft w:val="0"/>
              <w:marRight w:val="0"/>
              <w:marTop w:val="0"/>
              <w:marBottom w:val="0"/>
              <w:divBdr>
                <w:top w:val="none" w:sz="0" w:space="0" w:color="auto"/>
                <w:left w:val="none" w:sz="0" w:space="0" w:color="auto"/>
                <w:bottom w:val="none" w:sz="0" w:space="0" w:color="auto"/>
                <w:right w:val="none" w:sz="0" w:space="0" w:color="auto"/>
              </w:divBdr>
            </w:div>
            <w:div w:id="881095111">
              <w:marLeft w:val="0"/>
              <w:marRight w:val="0"/>
              <w:marTop w:val="0"/>
              <w:marBottom w:val="0"/>
              <w:divBdr>
                <w:top w:val="none" w:sz="0" w:space="0" w:color="auto"/>
                <w:left w:val="none" w:sz="0" w:space="0" w:color="auto"/>
                <w:bottom w:val="none" w:sz="0" w:space="0" w:color="auto"/>
                <w:right w:val="none" w:sz="0" w:space="0" w:color="auto"/>
              </w:divBdr>
            </w:div>
            <w:div w:id="2008559405">
              <w:marLeft w:val="0"/>
              <w:marRight w:val="0"/>
              <w:marTop w:val="0"/>
              <w:marBottom w:val="0"/>
              <w:divBdr>
                <w:top w:val="none" w:sz="0" w:space="0" w:color="auto"/>
                <w:left w:val="none" w:sz="0" w:space="0" w:color="auto"/>
                <w:bottom w:val="none" w:sz="0" w:space="0" w:color="auto"/>
                <w:right w:val="none" w:sz="0" w:space="0" w:color="auto"/>
              </w:divBdr>
            </w:div>
            <w:div w:id="1622110056">
              <w:marLeft w:val="0"/>
              <w:marRight w:val="0"/>
              <w:marTop w:val="0"/>
              <w:marBottom w:val="0"/>
              <w:divBdr>
                <w:top w:val="none" w:sz="0" w:space="0" w:color="auto"/>
                <w:left w:val="none" w:sz="0" w:space="0" w:color="auto"/>
                <w:bottom w:val="none" w:sz="0" w:space="0" w:color="auto"/>
                <w:right w:val="none" w:sz="0" w:space="0" w:color="auto"/>
              </w:divBdr>
            </w:div>
            <w:div w:id="211121176">
              <w:marLeft w:val="0"/>
              <w:marRight w:val="0"/>
              <w:marTop w:val="0"/>
              <w:marBottom w:val="0"/>
              <w:divBdr>
                <w:top w:val="none" w:sz="0" w:space="0" w:color="auto"/>
                <w:left w:val="none" w:sz="0" w:space="0" w:color="auto"/>
                <w:bottom w:val="none" w:sz="0" w:space="0" w:color="auto"/>
                <w:right w:val="none" w:sz="0" w:space="0" w:color="auto"/>
              </w:divBdr>
            </w:div>
            <w:div w:id="1660961600">
              <w:marLeft w:val="0"/>
              <w:marRight w:val="0"/>
              <w:marTop w:val="0"/>
              <w:marBottom w:val="0"/>
              <w:divBdr>
                <w:top w:val="none" w:sz="0" w:space="0" w:color="auto"/>
                <w:left w:val="none" w:sz="0" w:space="0" w:color="auto"/>
                <w:bottom w:val="none" w:sz="0" w:space="0" w:color="auto"/>
                <w:right w:val="none" w:sz="0" w:space="0" w:color="auto"/>
              </w:divBdr>
            </w:div>
            <w:div w:id="180362041">
              <w:marLeft w:val="0"/>
              <w:marRight w:val="0"/>
              <w:marTop w:val="0"/>
              <w:marBottom w:val="0"/>
              <w:divBdr>
                <w:top w:val="none" w:sz="0" w:space="0" w:color="auto"/>
                <w:left w:val="none" w:sz="0" w:space="0" w:color="auto"/>
                <w:bottom w:val="none" w:sz="0" w:space="0" w:color="auto"/>
                <w:right w:val="none" w:sz="0" w:space="0" w:color="auto"/>
              </w:divBdr>
            </w:div>
            <w:div w:id="1826781691">
              <w:marLeft w:val="0"/>
              <w:marRight w:val="0"/>
              <w:marTop w:val="0"/>
              <w:marBottom w:val="0"/>
              <w:divBdr>
                <w:top w:val="none" w:sz="0" w:space="0" w:color="auto"/>
                <w:left w:val="none" w:sz="0" w:space="0" w:color="auto"/>
                <w:bottom w:val="none" w:sz="0" w:space="0" w:color="auto"/>
                <w:right w:val="none" w:sz="0" w:space="0" w:color="auto"/>
              </w:divBdr>
            </w:div>
            <w:div w:id="1079212512">
              <w:marLeft w:val="0"/>
              <w:marRight w:val="0"/>
              <w:marTop w:val="0"/>
              <w:marBottom w:val="0"/>
              <w:divBdr>
                <w:top w:val="none" w:sz="0" w:space="0" w:color="auto"/>
                <w:left w:val="none" w:sz="0" w:space="0" w:color="auto"/>
                <w:bottom w:val="none" w:sz="0" w:space="0" w:color="auto"/>
                <w:right w:val="none" w:sz="0" w:space="0" w:color="auto"/>
              </w:divBdr>
            </w:div>
            <w:div w:id="930313600">
              <w:marLeft w:val="0"/>
              <w:marRight w:val="0"/>
              <w:marTop w:val="0"/>
              <w:marBottom w:val="0"/>
              <w:divBdr>
                <w:top w:val="none" w:sz="0" w:space="0" w:color="auto"/>
                <w:left w:val="none" w:sz="0" w:space="0" w:color="auto"/>
                <w:bottom w:val="none" w:sz="0" w:space="0" w:color="auto"/>
                <w:right w:val="none" w:sz="0" w:space="0" w:color="auto"/>
              </w:divBdr>
            </w:div>
            <w:div w:id="1232692086">
              <w:marLeft w:val="0"/>
              <w:marRight w:val="0"/>
              <w:marTop w:val="0"/>
              <w:marBottom w:val="0"/>
              <w:divBdr>
                <w:top w:val="none" w:sz="0" w:space="0" w:color="auto"/>
                <w:left w:val="none" w:sz="0" w:space="0" w:color="auto"/>
                <w:bottom w:val="none" w:sz="0" w:space="0" w:color="auto"/>
                <w:right w:val="none" w:sz="0" w:space="0" w:color="auto"/>
              </w:divBdr>
            </w:div>
            <w:div w:id="1158620452">
              <w:marLeft w:val="0"/>
              <w:marRight w:val="0"/>
              <w:marTop w:val="0"/>
              <w:marBottom w:val="0"/>
              <w:divBdr>
                <w:top w:val="none" w:sz="0" w:space="0" w:color="auto"/>
                <w:left w:val="none" w:sz="0" w:space="0" w:color="auto"/>
                <w:bottom w:val="none" w:sz="0" w:space="0" w:color="auto"/>
                <w:right w:val="none" w:sz="0" w:space="0" w:color="auto"/>
              </w:divBdr>
            </w:div>
            <w:div w:id="1633822142">
              <w:marLeft w:val="0"/>
              <w:marRight w:val="0"/>
              <w:marTop w:val="0"/>
              <w:marBottom w:val="0"/>
              <w:divBdr>
                <w:top w:val="none" w:sz="0" w:space="0" w:color="auto"/>
                <w:left w:val="none" w:sz="0" w:space="0" w:color="auto"/>
                <w:bottom w:val="none" w:sz="0" w:space="0" w:color="auto"/>
                <w:right w:val="none" w:sz="0" w:space="0" w:color="auto"/>
              </w:divBdr>
            </w:div>
            <w:div w:id="1988784388">
              <w:marLeft w:val="0"/>
              <w:marRight w:val="0"/>
              <w:marTop w:val="0"/>
              <w:marBottom w:val="0"/>
              <w:divBdr>
                <w:top w:val="none" w:sz="0" w:space="0" w:color="auto"/>
                <w:left w:val="none" w:sz="0" w:space="0" w:color="auto"/>
                <w:bottom w:val="none" w:sz="0" w:space="0" w:color="auto"/>
                <w:right w:val="none" w:sz="0" w:space="0" w:color="auto"/>
              </w:divBdr>
            </w:div>
            <w:div w:id="1320765004">
              <w:marLeft w:val="0"/>
              <w:marRight w:val="0"/>
              <w:marTop w:val="0"/>
              <w:marBottom w:val="0"/>
              <w:divBdr>
                <w:top w:val="none" w:sz="0" w:space="0" w:color="auto"/>
                <w:left w:val="none" w:sz="0" w:space="0" w:color="auto"/>
                <w:bottom w:val="none" w:sz="0" w:space="0" w:color="auto"/>
                <w:right w:val="none" w:sz="0" w:space="0" w:color="auto"/>
              </w:divBdr>
            </w:div>
            <w:div w:id="1715812343">
              <w:marLeft w:val="0"/>
              <w:marRight w:val="0"/>
              <w:marTop w:val="0"/>
              <w:marBottom w:val="0"/>
              <w:divBdr>
                <w:top w:val="none" w:sz="0" w:space="0" w:color="auto"/>
                <w:left w:val="none" w:sz="0" w:space="0" w:color="auto"/>
                <w:bottom w:val="none" w:sz="0" w:space="0" w:color="auto"/>
                <w:right w:val="none" w:sz="0" w:space="0" w:color="auto"/>
              </w:divBdr>
            </w:div>
            <w:div w:id="563495124">
              <w:marLeft w:val="0"/>
              <w:marRight w:val="0"/>
              <w:marTop w:val="0"/>
              <w:marBottom w:val="0"/>
              <w:divBdr>
                <w:top w:val="none" w:sz="0" w:space="0" w:color="auto"/>
                <w:left w:val="none" w:sz="0" w:space="0" w:color="auto"/>
                <w:bottom w:val="none" w:sz="0" w:space="0" w:color="auto"/>
                <w:right w:val="none" w:sz="0" w:space="0" w:color="auto"/>
              </w:divBdr>
            </w:div>
            <w:div w:id="613168911">
              <w:marLeft w:val="0"/>
              <w:marRight w:val="0"/>
              <w:marTop w:val="0"/>
              <w:marBottom w:val="0"/>
              <w:divBdr>
                <w:top w:val="none" w:sz="0" w:space="0" w:color="auto"/>
                <w:left w:val="none" w:sz="0" w:space="0" w:color="auto"/>
                <w:bottom w:val="none" w:sz="0" w:space="0" w:color="auto"/>
                <w:right w:val="none" w:sz="0" w:space="0" w:color="auto"/>
              </w:divBdr>
            </w:div>
            <w:div w:id="1549998719">
              <w:marLeft w:val="0"/>
              <w:marRight w:val="0"/>
              <w:marTop w:val="0"/>
              <w:marBottom w:val="0"/>
              <w:divBdr>
                <w:top w:val="none" w:sz="0" w:space="0" w:color="auto"/>
                <w:left w:val="none" w:sz="0" w:space="0" w:color="auto"/>
                <w:bottom w:val="none" w:sz="0" w:space="0" w:color="auto"/>
                <w:right w:val="none" w:sz="0" w:space="0" w:color="auto"/>
              </w:divBdr>
            </w:div>
            <w:div w:id="60760361">
              <w:marLeft w:val="0"/>
              <w:marRight w:val="0"/>
              <w:marTop w:val="0"/>
              <w:marBottom w:val="0"/>
              <w:divBdr>
                <w:top w:val="none" w:sz="0" w:space="0" w:color="auto"/>
                <w:left w:val="none" w:sz="0" w:space="0" w:color="auto"/>
                <w:bottom w:val="none" w:sz="0" w:space="0" w:color="auto"/>
                <w:right w:val="none" w:sz="0" w:space="0" w:color="auto"/>
              </w:divBdr>
            </w:div>
            <w:div w:id="738290367">
              <w:marLeft w:val="0"/>
              <w:marRight w:val="0"/>
              <w:marTop w:val="0"/>
              <w:marBottom w:val="0"/>
              <w:divBdr>
                <w:top w:val="none" w:sz="0" w:space="0" w:color="auto"/>
                <w:left w:val="none" w:sz="0" w:space="0" w:color="auto"/>
                <w:bottom w:val="none" w:sz="0" w:space="0" w:color="auto"/>
                <w:right w:val="none" w:sz="0" w:space="0" w:color="auto"/>
              </w:divBdr>
            </w:div>
            <w:div w:id="1232736919">
              <w:marLeft w:val="0"/>
              <w:marRight w:val="0"/>
              <w:marTop w:val="0"/>
              <w:marBottom w:val="0"/>
              <w:divBdr>
                <w:top w:val="none" w:sz="0" w:space="0" w:color="auto"/>
                <w:left w:val="none" w:sz="0" w:space="0" w:color="auto"/>
                <w:bottom w:val="none" w:sz="0" w:space="0" w:color="auto"/>
                <w:right w:val="none" w:sz="0" w:space="0" w:color="auto"/>
              </w:divBdr>
            </w:div>
            <w:div w:id="668362613">
              <w:marLeft w:val="0"/>
              <w:marRight w:val="0"/>
              <w:marTop w:val="0"/>
              <w:marBottom w:val="0"/>
              <w:divBdr>
                <w:top w:val="none" w:sz="0" w:space="0" w:color="auto"/>
                <w:left w:val="none" w:sz="0" w:space="0" w:color="auto"/>
                <w:bottom w:val="none" w:sz="0" w:space="0" w:color="auto"/>
                <w:right w:val="none" w:sz="0" w:space="0" w:color="auto"/>
              </w:divBdr>
            </w:div>
            <w:div w:id="401875327">
              <w:marLeft w:val="0"/>
              <w:marRight w:val="0"/>
              <w:marTop w:val="0"/>
              <w:marBottom w:val="0"/>
              <w:divBdr>
                <w:top w:val="none" w:sz="0" w:space="0" w:color="auto"/>
                <w:left w:val="none" w:sz="0" w:space="0" w:color="auto"/>
                <w:bottom w:val="none" w:sz="0" w:space="0" w:color="auto"/>
                <w:right w:val="none" w:sz="0" w:space="0" w:color="auto"/>
              </w:divBdr>
            </w:div>
            <w:div w:id="563947878">
              <w:marLeft w:val="0"/>
              <w:marRight w:val="0"/>
              <w:marTop w:val="0"/>
              <w:marBottom w:val="0"/>
              <w:divBdr>
                <w:top w:val="none" w:sz="0" w:space="0" w:color="auto"/>
                <w:left w:val="none" w:sz="0" w:space="0" w:color="auto"/>
                <w:bottom w:val="none" w:sz="0" w:space="0" w:color="auto"/>
                <w:right w:val="none" w:sz="0" w:space="0" w:color="auto"/>
              </w:divBdr>
            </w:div>
            <w:div w:id="1410300666">
              <w:marLeft w:val="0"/>
              <w:marRight w:val="0"/>
              <w:marTop w:val="0"/>
              <w:marBottom w:val="0"/>
              <w:divBdr>
                <w:top w:val="none" w:sz="0" w:space="0" w:color="auto"/>
                <w:left w:val="none" w:sz="0" w:space="0" w:color="auto"/>
                <w:bottom w:val="none" w:sz="0" w:space="0" w:color="auto"/>
                <w:right w:val="none" w:sz="0" w:space="0" w:color="auto"/>
              </w:divBdr>
            </w:div>
            <w:div w:id="2007436135">
              <w:marLeft w:val="0"/>
              <w:marRight w:val="0"/>
              <w:marTop w:val="0"/>
              <w:marBottom w:val="0"/>
              <w:divBdr>
                <w:top w:val="none" w:sz="0" w:space="0" w:color="auto"/>
                <w:left w:val="none" w:sz="0" w:space="0" w:color="auto"/>
                <w:bottom w:val="none" w:sz="0" w:space="0" w:color="auto"/>
                <w:right w:val="none" w:sz="0" w:space="0" w:color="auto"/>
              </w:divBdr>
            </w:div>
            <w:div w:id="2111849968">
              <w:marLeft w:val="0"/>
              <w:marRight w:val="0"/>
              <w:marTop w:val="0"/>
              <w:marBottom w:val="0"/>
              <w:divBdr>
                <w:top w:val="none" w:sz="0" w:space="0" w:color="auto"/>
                <w:left w:val="none" w:sz="0" w:space="0" w:color="auto"/>
                <w:bottom w:val="none" w:sz="0" w:space="0" w:color="auto"/>
                <w:right w:val="none" w:sz="0" w:space="0" w:color="auto"/>
              </w:divBdr>
            </w:div>
            <w:div w:id="935289627">
              <w:marLeft w:val="0"/>
              <w:marRight w:val="0"/>
              <w:marTop w:val="0"/>
              <w:marBottom w:val="0"/>
              <w:divBdr>
                <w:top w:val="none" w:sz="0" w:space="0" w:color="auto"/>
                <w:left w:val="none" w:sz="0" w:space="0" w:color="auto"/>
                <w:bottom w:val="none" w:sz="0" w:space="0" w:color="auto"/>
                <w:right w:val="none" w:sz="0" w:space="0" w:color="auto"/>
              </w:divBdr>
              <w:divsChild>
                <w:div w:id="709841368">
                  <w:marLeft w:val="0"/>
                  <w:marRight w:val="0"/>
                  <w:marTop w:val="0"/>
                  <w:marBottom w:val="0"/>
                  <w:divBdr>
                    <w:top w:val="none" w:sz="0" w:space="0" w:color="auto"/>
                    <w:left w:val="none" w:sz="0" w:space="0" w:color="auto"/>
                    <w:bottom w:val="none" w:sz="0" w:space="0" w:color="auto"/>
                    <w:right w:val="none" w:sz="0" w:space="0" w:color="auto"/>
                  </w:divBdr>
                </w:div>
                <w:div w:id="1531647071">
                  <w:marLeft w:val="0"/>
                  <w:marRight w:val="0"/>
                  <w:marTop w:val="0"/>
                  <w:marBottom w:val="0"/>
                  <w:divBdr>
                    <w:top w:val="none" w:sz="0" w:space="0" w:color="auto"/>
                    <w:left w:val="none" w:sz="0" w:space="0" w:color="auto"/>
                    <w:bottom w:val="none" w:sz="0" w:space="0" w:color="auto"/>
                    <w:right w:val="none" w:sz="0" w:space="0" w:color="auto"/>
                  </w:divBdr>
                </w:div>
                <w:div w:id="41249604">
                  <w:marLeft w:val="0"/>
                  <w:marRight w:val="0"/>
                  <w:marTop w:val="0"/>
                  <w:marBottom w:val="0"/>
                  <w:divBdr>
                    <w:top w:val="none" w:sz="0" w:space="0" w:color="auto"/>
                    <w:left w:val="none" w:sz="0" w:space="0" w:color="auto"/>
                    <w:bottom w:val="none" w:sz="0" w:space="0" w:color="auto"/>
                    <w:right w:val="none" w:sz="0" w:space="0" w:color="auto"/>
                  </w:divBdr>
                </w:div>
                <w:div w:id="696587939">
                  <w:marLeft w:val="0"/>
                  <w:marRight w:val="0"/>
                  <w:marTop w:val="0"/>
                  <w:marBottom w:val="0"/>
                  <w:divBdr>
                    <w:top w:val="none" w:sz="0" w:space="0" w:color="auto"/>
                    <w:left w:val="none" w:sz="0" w:space="0" w:color="auto"/>
                    <w:bottom w:val="none" w:sz="0" w:space="0" w:color="auto"/>
                    <w:right w:val="none" w:sz="0" w:space="0" w:color="auto"/>
                  </w:divBdr>
                </w:div>
                <w:div w:id="140848798">
                  <w:marLeft w:val="0"/>
                  <w:marRight w:val="0"/>
                  <w:marTop w:val="0"/>
                  <w:marBottom w:val="0"/>
                  <w:divBdr>
                    <w:top w:val="none" w:sz="0" w:space="0" w:color="auto"/>
                    <w:left w:val="none" w:sz="0" w:space="0" w:color="auto"/>
                    <w:bottom w:val="none" w:sz="0" w:space="0" w:color="auto"/>
                    <w:right w:val="none" w:sz="0" w:space="0" w:color="auto"/>
                  </w:divBdr>
                </w:div>
                <w:div w:id="84112997">
                  <w:marLeft w:val="0"/>
                  <w:marRight w:val="0"/>
                  <w:marTop w:val="0"/>
                  <w:marBottom w:val="0"/>
                  <w:divBdr>
                    <w:top w:val="none" w:sz="0" w:space="0" w:color="auto"/>
                    <w:left w:val="none" w:sz="0" w:space="0" w:color="auto"/>
                    <w:bottom w:val="none" w:sz="0" w:space="0" w:color="auto"/>
                    <w:right w:val="none" w:sz="0" w:space="0" w:color="auto"/>
                  </w:divBdr>
                </w:div>
                <w:div w:id="638846699">
                  <w:marLeft w:val="0"/>
                  <w:marRight w:val="0"/>
                  <w:marTop w:val="0"/>
                  <w:marBottom w:val="0"/>
                  <w:divBdr>
                    <w:top w:val="none" w:sz="0" w:space="0" w:color="auto"/>
                    <w:left w:val="none" w:sz="0" w:space="0" w:color="auto"/>
                    <w:bottom w:val="none" w:sz="0" w:space="0" w:color="auto"/>
                    <w:right w:val="none" w:sz="0" w:space="0" w:color="auto"/>
                  </w:divBdr>
                </w:div>
                <w:div w:id="1754277604">
                  <w:marLeft w:val="0"/>
                  <w:marRight w:val="0"/>
                  <w:marTop w:val="0"/>
                  <w:marBottom w:val="0"/>
                  <w:divBdr>
                    <w:top w:val="none" w:sz="0" w:space="0" w:color="auto"/>
                    <w:left w:val="none" w:sz="0" w:space="0" w:color="auto"/>
                    <w:bottom w:val="none" w:sz="0" w:space="0" w:color="auto"/>
                    <w:right w:val="none" w:sz="0" w:space="0" w:color="auto"/>
                  </w:divBdr>
                </w:div>
                <w:div w:id="2145653298">
                  <w:marLeft w:val="0"/>
                  <w:marRight w:val="0"/>
                  <w:marTop w:val="0"/>
                  <w:marBottom w:val="0"/>
                  <w:divBdr>
                    <w:top w:val="none" w:sz="0" w:space="0" w:color="auto"/>
                    <w:left w:val="none" w:sz="0" w:space="0" w:color="auto"/>
                    <w:bottom w:val="none" w:sz="0" w:space="0" w:color="auto"/>
                    <w:right w:val="none" w:sz="0" w:space="0" w:color="auto"/>
                  </w:divBdr>
                </w:div>
                <w:div w:id="621040321">
                  <w:marLeft w:val="0"/>
                  <w:marRight w:val="0"/>
                  <w:marTop w:val="0"/>
                  <w:marBottom w:val="0"/>
                  <w:divBdr>
                    <w:top w:val="none" w:sz="0" w:space="0" w:color="auto"/>
                    <w:left w:val="none" w:sz="0" w:space="0" w:color="auto"/>
                    <w:bottom w:val="none" w:sz="0" w:space="0" w:color="auto"/>
                    <w:right w:val="none" w:sz="0" w:space="0" w:color="auto"/>
                  </w:divBdr>
                </w:div>
                <w:div w:id="1292907294">
                  <w:marLeft w:val="0"/>
                  <w:marRight w:val="0"/>
                  <w:marTop w:val="0"/>
                  <w:marBottom w:val="0"/>
                  <w:divBdr>
                    <w:top w:val="none" w:sz="0" w:space="0" w:color="auto"/>
                    <w:left w:val="none" w:sz="0" w:space="0" w:color="auto"/>
                    <w:bottom w:val="none" w:sz="0" w:space="0" w:color="auto"/>
                    <w:right w:val="none" w:sz="0" w:space="0" w:color="auto"/>
                  </w:divBdr>
                </w:div>
                <w:div w:id="605580175">
                  <w:marLeft w:val="0"/>
                  <w:marRight w:val="0"/>
                  <w:marTop w:val="0"/>
                  <w:marBottom w:val="0"/>
                  <w:divBdr>
                    <w:top w:val="none" w:sz="0" w:space="0" w:color="auto"/>
                    <w:left w:val="none" w:sz="0" w:space="0" w:color="auto"/>
                    <w:bottom w:val="none" w:sz="0" w:space="0" w:color="auto"/>
                    <w:right w:val="none" w:sz="0" w:space="0" w:color="auto"/>
                  </w:divBdr>
                </w:div>
                <w:div w:id="1794010953">
                  <w:marLeft w:val="0"/>
                  <w:marRight w:val="0"/>
                  <w:marTop w:val="0"/>
                  <w:marBottom w:val="0"/>
                  <w:divBdr>
                    <w:top w:val="none" w:sz="0" w:space="0" w:color="auto"/>
                    <w:left w:val="none" w:sz="0" w:space="0" w:color="auto"/>
                    <w:bottom w:val="none" w:sz="0" w:space="0" w:color="auto"/>
                    <w:right w:val="none" w:sz="0" w:space="0" w:color="auto"/>
                  </w:divBdr>
                </w:div>
                <w:div w:id="1958023172">
                  <w:marLeft w:val="0"/>
                  <w:marRight w:val="0"/>
                  <w:marTop w:val="0"/>
                  <w:marBottom w:val="0"/>
                  <w:divBdr>
                    <w:top w:val="none" w:sz="0" w:space="0" w:color="auto"/>
                    <w:left w:val="none" w:sz="0" w:space="0" w:color="auto"/>
                    <w:bottom w:val="none" w:sz="0" w:space="0" w:color="auto"/>
                    <w:right w:val="none" w:sz="0" w:space="0" w:color="auto"/>
                  </w:divBdr>
                </w:div>
                <w:div w:id="1858540379">
                  <w:marLeft w:val="0"/>
                  <w:marRight w:val="0"/>
                  <w:marTop w:val="0"/>
                  <w:marBottom w:val="0"/>
                  <w:divBdr>
                    <w:top w:val="none" w:sz="0" w:space="0" w:color="auto"/>
                    <w:left w:val="none" w:sz="0" w:space="0" w:color="auto"/>
                    <w:bottom w:val="none" w:sz="0" w:space="0" w:color="auto"/>
                    <w:right w:val="none" w:sz="0" w:space="0" w:color="auto"/>
                  </w:divBdr>
                </w:div>
                <w:div w:id="422265088">
                  <w:marLeft w:val="0"/>
                  <w:marRight w:val="0"/>
                  <w:marTop w:val="0"/>
                  <w:marBottom w:val="0"/>
                  <w:divBdr>
                    <w:top w:val="none" w:sz="0" w:space="0" w:color="auto"/>
                    <w:left w:val="none" w:sz="0" w:space="0" w:color="auto"/>
                    <w:bottom w:val="none" w:sz="0" w:space="0" w:color="auto"/>
                    <w:right w:val="none" w:sz="0" w:space="0" w:color="auto"/>
                  </w:divBdr>
                </w:div>
                <w:div w:id="664356517">
                  <w:marLeft w:val="0"/>
                  <w:marRight w:val="0"/>
                  <w:marTop w:val="0"/>
                  <w:marBottom w:val="0"/>
                  <w:divBdr>
                    <w:top w:val="none" w:sz="0" w:space="0" w:color="auto"/>
                    <w:left w:val="none" w:sz="0" w:space="0" w:color="auto"/>
                    <w:bottom w:val="none" w:sz="0" w:space="0" w:color="auto"/>
                    <w:right w:val="none" w:sz="0" w:space="0" w:color="auto"/>
                  </w:divBdr>
                </w:div>
                <w:div w:id="1381201642">
                  <w:marLeft w:val="0"/>
                  <w:marRight w:val="0"/>
                  <w:marTop w:val="0"/>
                  <w:marBottom w:val="0"/>
                  <w:divBdr>
                    <w:top w:val="none" w:sz="0" w:space="0" w:color="auto"/>
                    <w:left w:val="none" w:sz="0" w:space="0" w:color="auto"/>
                    <w:bottom w:val="none" w:sz="0" w:space="0" w:color="auto"/>
                    <w:right w:val="none" w:sz="0" w:space="0" w:color="auto"/>
                  </w:divBdr>
                </w:div>
                <w:div w:id="210307540">
                  <w:marLeft w:val="0"/>
                  <w:marRight w:val="0"/>
                  <w:marTop w:val="0"/>
                  <w:marBottom w:val="0"/>
                  <w:divBdr>
                    <w:top w:val="none" w:sz="0" w:space="0" w:color="auto"/>
                    <w:left w:val="none" w:sz="0" w:space="0" w:color="auto"/>
                    <w:bottom w:val="none" w:sz="0" w:space="0" w:color="auto"/>
                    <w:right w:val="none" w:sz="0" w:space="0" w:color="auto"/>
                  </w:divBdr>
                </w:div>
                <w:div w:id="34307651">
                  <w:marLeft w:val="0"/>
                  <w:marRight w:val="0"/>
                  <w:marTop w:val="0"/>
                  <w:marBottom w:val="0"/>
                  <w:divBdr>
                    <w:top w:val="none" w:sz="0" w:space="0" w:color="auto"/>
                    <w:left w:val="none" w:sz="0" w:space="0" w:color="auto"/>
                    <w:bottom w:val="none" w:sz="0" w:space="0" w:color="auto"/>
                    <w:right w:val="none" w:sz="0" w:space="0" w:color="auto"/>
                  </w:divBdr>
                </w:div>
                <w:div w:id="1877082750">
                  <w:marLeft w:val="0"/>
                  <w:marRight w:val="0"/>
                  <w:marTop w:val="0"/>
                  <w:marBottom w:val="0"/>
                  <w:divBdr>
                    <w:top w:val="none" w:sz="0" w:space="0" w:color="auto"/>
                    <w:left w:val="none" w:sz="0" w:space="0" w:color="auto"/>
                    <w:bottom w:val="none" w:sz="0" w:space="0" w:color="auto"/>
                    <w:right w:val="none" w:sz="0" w:space="0" w:color="auto"/>
                  </w:divBdr>
                </w:div>
                <w:div w:id="590702280">
                  <w:marLeft w:val="0"/>
                  <w:marRight w:val="0"/>
                  <w:marTop w:val="0"/>
                  <w:marBottom w:val="0"/>
                  <w:divBdr>
                    <w:top w:val="none" w:sz="0" w:space="0" w:color="auto"/>
                    <w:left w:val="none" w:sz="0" w:space="0" w:color="auto"/>
                    <w:bottom w:val="none" w:sz="0" w:space="0" w:color="auto"/>
                    <w:right w:val="none" w:sz="0" w:space="0" w:color="auto"/>
                  </w:divBdr>
                </w:div>
                <w:div w:id="704018667">
                  <w:marLeft w:val="0"/>
                  <w:marRight w:val="0"/>
                  <w:marTop w:val="0"/>
                  <w:marBottom w:val="0"/>
                  <w:divBdr>
                    <w:top w:val="none" w:sz="0" w:space="0" w:color="auto"/>
                    <w:left w:val="none" w:sz="0" w:space="0" w:color="auto"/>
                    <w:bottom w:val="none" w:sz="0" w:space="0" w:color="auto"/>
                    <w:right w:val="none" w:sz="0" w:space="0" w:color="auto"/>
                  </w:divBdr>
                </w:div>
                <w:div w:id="1767728555">
                  <w:marLeft w:val="0"/>
                  <w:marRight w:val="0"/>
                  <w:marTop w:val="0"/>
                  <w:marBottom w:val="0"/>
                  <w:divBdr>
                    <w:top w:val="none" w:sz="0" w:space="0" w:color="auto"/>
                    <w:left w:val="none" w:sz="0" w:space="0" w:color="auto"/>
                    <w:bottom w:val="none" w:sz="0" w:space="0" w:color="auto"/>
                    <w:right w:val="none" w:sz="0" w:space="0" w:color="auto"/>
                  </w:divBdr>
                </w:div>
                <w:div w:id="2014648171">
                  <w:marLeft w:val="0"/>
                  <w:marRight w:val="0"/>
                  <w:marTop w:val="0"/>
                  <w:marBottom w:val="0"/>
                  <w:divBdr>
                    <w:top w:val="none" w:sz="0" w:space="0" w:color="auto"/>
                    <w:left w:val="none" w:sz="0" w:space="0" w:color="auto"/>
                    <w:bottom w:val="none" w:sz="0" w:space="0" w:color="auto"/>
                    <w:right w:val="none" w:sz="0" w:space="0" w:color="auto"/>
                  </w:divBdr>
                </w:div>
                <w:div w:id="1714580201">
                  <w:marLeft w:val="0"/>
                  <w:marRight w:val="0"/>
                  <w:marTop w:val="0"/>
                  <w:marBottom w:val="0"/>
                  <w:divBdr>
                    <w:top w:val="none" w:sz="0" w:space="0" w:color="auto"/>
                    <w:left w:val="none" w:sz="0" w:space="0" w:color="auto"/>
                    <w:bottom w:val="none" w:sz="0" w:space="0" w:color="auto"/>
                    <w:right w:val="none" w:sz="0" w:space="0" w:color="auto"/>
                  </w:divBdr>
                </w:div>
                <w:div w:id="43874205">
                  <w:marLeft w:val="0"/>
                  <w:marRight w:val="0"/>
                  <w:marTop w:val="0"/>
                  <w:marBottom w:val="0"/>
                  <w:divBdr>
                    <w:top w:val="none" w:sz="0" w:space="0" w:color="auto"/>
                    <w:left w:val="none" w:sz="0" w:space="0" w:color="auto"/>
                    <w:bottom w:val="none" w:sz="0" w:space="0" w:color="auto"/>
                    <w:right w:val="none" w:sz="0" w:space="0" w:color="auto"/>
                  </w:divBdr>
                </w:div>
                <w:div w:id="1815567291">
                  <w:marLeft w:val="0"/>
                  <w:marRight w:val="0"/>
                  <w:marTop w:val="0"/>
                  <w:marBottom w:val="0"/>
                  <w:divBdr>
                    <w:top w:val="none" w:sz="0" w:space="0" w:color="auto"/>
                    <w:left w:val="none" w:sz="0" w:space="0" w:color="auto"/>
                    <w:bottom w:val="none" w:sz="0" w:space="0" w:color="auto"/>
                    <w:right w:val="none" w:sz="0" w:space="0" w:color="auto"/>
                  </w:divBdr>
                </w:div>
                <w:div w:id="1041369813">
                  <w:marLeft w:val="0"/>
                  <w:marRight w:val="0"/>
                  <w:marTop w:val="0"/>
                  <w:marBottom w:val="0"/>
                  <w:divBdr>
                    <w:top w:val="none" w:sz="0" w:space="0" w:color="auto"/>
                    <w:left w:val="none" w:sz="0" w:space="0" w:color="auto"/>
                    <w:bottom w:val="none" w:sz="0" w:space="0" w:color="auto"/>
                    <w:right w:val="none" w:sz="0" w:space="0" w:color="auto"/>
                  </w:divBdr>
                </w:div>
                <w:div w:id="638613466">
                  <w:marLeft w:val="0"/>
                  <w:marRight w:val="0"/>
                  <w:marTop w:val="0"/>
                  <w:marBottom w:val="0"/>
                  <w:divBdr>
                    <w:top w:val="none" w:sz="0" w:space="0" w:color="auto"/>
                    <w:left w:val="none" w:sz="0" w:space="0" w:color="auto"/>
                    <w:bottom w:val="none" w:sz="0" w:space="0" w:color="auto"/>
                    <w:right w:val="none" w:sz="0" w:space="0" w:color="auto"/>
                  </w:divBdr>
                </w:div>
                <w:div w:id="163710253">
                  <w:marLeft w:val="0"/>
                  <w:marRight w:val="0"/>
                  <w:marTop w:val="0"/>
                  <w:marBottom w:val="0"/>
                  <w:divBdr>
                    <w:top w:val="none" w:sz="0" w:space="0" w:color="auto"/>
                    <w:left w:val="none" w:sz="0" w:space="0" w:color="auto"/>
                    <w:bottom w:val="none" w:sz="0" w:space="0" w:color="auto"/>
                    <w:right w:val="none" w:sz="0" w:space="0" w:color="auto"/>
                  </w:divBdr>
                </w:div>
                <w:div w:id="119501702">
                  <w:marLeft w:val="0"/>
                  <w:marRight w:val="0"/>
                  <w:marTop w:val="0"/>
                  <w:marBottom w:val="0"/>
                  <w:divBdr>
                    <w:top w:val="none" w:sz="0" w:space="0" w:color="auto"/>
                    <w:left w:val="none" w:sz="0" w:space="0" w:color="auto"/>
                    <w:bottom w:val="none" w:sz="0" w:space="0" w:color="auto"/>
                    <w:right w:val="none" w:sz="0" w:space="0" w:color="auto"/>
                  </w:divBdr>
                </w:div>
                <w:div w:id="257909223">
                  <w:marLeft w:val="0"/>
                  <w:marRight w:val="0"/>
                  <w:marTop w:val="0"/>
                  <w:marBottom w:val="0"/>
                  <w:divBdr>
                    <w:top w:val="none" w:sz="0" w:space="0" w:color="auto"/>
                    <w:left w:val="none" w:sz="0" w:space="0" w:color="auto"/>
                    <w:bottom w:val="none" w:sz="0" w:space="0" w:color="auto"/>
                    <w:right w:val="none" w:sz="0" w:space="0" w:color="auto"/>
                  </w:divBdr>
                </w:div>
                <w:div w:id="2049838896">
                  <w:marLeft w:val="0"/>
                  <w:marRight w:val="0"/>
                  <w:marTop w:val="0"/>
                  <w:marBottom w:val="0"/>
                  <w:divBdr>
                    <w:top w:val="none" w:sz="0" w:space="0" w:color="auto"/>
                    <w:left w:val="none" w:sz="0" w:space="0" w:color="auto"/>
                    <w:bottom w:val="none" w:sz="0" w:space="0" w:color="auto"/>
                    <w:right w:val="none" w:sz="0" w:space="0" w:color="auto"/>
                  </w:divBdr>
                </w:div>
                <w:div w:id="969440318">
                  <w:marLeft w:val="0"/>
                  <w:marRight w:val="0"/>
                  <w:marTop w:val="0"/>
                  <w:marBottom w:val="0"/>
                  <w:divBdr>
                    <w:top w:val="none" w:sz="0" w:space="0" w:color="auto"/>
                    <w:left w:val="none" w:sz="0" w:space="0" w:color="auto"/>
                    <w:bottom w:val="none" w:sz="0" w:space="0" w:color="auto"/>
                    <w:right w:val="none" w:sz="0" w:space="0" w:color="auto"/>
                  </w:divBdr>
                </w:div>
                <w:div w:id="2049210946">
                  <w:marLeft w:val="0"/>
                  <w:marRight w:val="0"/>
                  <w:marTop w:val="0"/>
                  <w:marBottom w:val="0"/>
                  <w:divBdr>
                    <w:top w:val="none" w:sz="0" w:space="0" w:color="auto"/>
                    <w:left w:val="none" w:sz="0" w:space="0" w:color="auto"/>
                    <w:bottom w:val="none" w:sz="0" w:space="0" w:color="auto"/>
                    <w:right w:val="none" w:sz="0" w:space="0" w:color="auto"/>
                  </w:divBdr>
                </w:div>
                <w:div w:id="1809786983">
                  <w:marLeft w:val="0"/>
                  <w:marRight w:val="0"/>
                  <w:marTop w:val="0"/>
                  <w:marBottom w:val="0"/>
                  <w:divBdr>
                    <w:top w:val="none" w:sz="0" w:space="0" w:color="auto"/>
                    <w:left w:val="none" w:sz="0" w:space="0" w:color="auto"/>
                    <w:bottom w:val="none" w:sz="0" w:space="0" w:color="auto"/>
                    <w:right w:val="none" w:sz="0" w:space="0" w:color="auto"/>
                  </w:divBdr>
                </w:div>
                <w:div w:id="16199862">
                  <w:marLeft w:val="0"/>
                  <w:marRight w:val="0"/>
                  <w:marTop w:val="0"/>
                  <w:marBottom w:val="0"/>
                  <w:divBdr>
                    <w:top w:val="none" w:sz="0" w:space="0" w:color="auto"/>
                    <w:left w:val="none" w:sz="0" w:space="0" w:color="auto"/>
                    <w:bottom w:val="none" w:sz="0" w:space="0" w:color="auto"/>
                    <w:right w:val="none" w:sz="0" w:space="0" w:color="auto"/>
                  </w:divBdr>
                </w:div>
                <w:div w:id="13560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046">
          <w:marLeft w:val="0"/>
          <w:marRight w:val="0"/>
          <w:marTop w:val="0"/>
          <w:marBottom w:val="0"/>
          <w:divBdr>
            <w:top w:val="none" w:sz="0" w:space="0" w:color="auto"/>
            <w:left w:val="none" w:sz="0" w:space="0" w:color="auto"/>
            <w:bottom w:val="none" w:sz="0" w:space="0" w:color="auto"/>
            <w:right w:val="none" w:sz="0" w:space="0" w:color="auto"/>
          </w:divBdr>
          <w:divsChild>
            <w:div w:id="1722171893">
              <w:marLeft w:val="0"/>
              <w:marRight w:val="0"/>
              <w:marTop w:val="0"/>
              <w:marBottom w:val="0"/>
              <w:divBdr>
                <w:top w:val="none" w:sz="0" w:space="0" w:color="auto"/>
                <w:left w:val="none" w:sz="0" w:space="0" w:color="auto"/>
                <w:bottom w:val="none" w:sz="0" w:space="0" w:color="auto"/>
                <w:right w:val="none" w:sz="0" w:space="0" w:color="auto"/>
              </w:divBdr>
            </w:div>
            <w:div w:id="1647003910">
              <w:marLeft w:val="0"/>
              <w:marRight w:val="0"/>
              <w:marTop w:val="0"/>
              <w:marBottom w:val="0"/>
              <w:divBdr>
                <w:top w:val="none" w:sz="0" w:space="0" w:color="auto"/>
                <w:left w:val="none" w:sz="0" w:space="0" w:color="auto"/>
                <w:bottom w:val="none" w:sz="0" w:space="0" w:color="auto"/>
                <w:right w:val="none" w:sz="0" w:space="0" w:color="auto"/>
              </w:divBdr>
            </w:div>
            <w:div w:id="2011247465">
              <w:marLeft w:val="0"/>
              <w:marRight w:val="0"/>
              <w:marTop w:val="0"/>
              <w:marBottom w:val="0"/>
              <w:divBdr>
                <w:top w:val="none" w:sz="0" w:space="0" w:color="auto"/>
                <w:left w:val="none" w:sz="0" w:space="0" w:color="auto"/>
                <w:bottom w:val="none" w:sz="0" w:space="0" w:color="auto"/>
                <w:right w:val="none" w:sz="0" w:space="0" w:color="auto"/>
              </w:divBdr>
            </w:div>
            <w:div w:id="1243760743">
              <w:marLeft w:val="0"/>
              <w:marRight w:val="0"/>
              <w:marTop w:val="0"/>
              <w:marBottom w:val="0"/>
              <w:divBdr>
                <w:top w:val="none" w:sz="0" w:space="0" w:color="auto"/>
                <w:left w:val="none" w:sz="0" w:space="0" w:color="auto"/>
                <w:bottom w:val="none" w:sz="0" w:space="0" w:color="auto"/>
                <w:right w:val="none" w:sz="0" w:space="0" w:color="auto"/>
              </w:divBdr>
            </w:div>
            <w:div w:id="866212148">
              <w:marLeft w:val="0"/>
              <w:marRight w:val="0"/>
              <w:marTop w:val="0"/>
              <w:marBottom w:val="0"/>
              <w:divBdr>
                <w:top w:val="none" w:sz="0" w:space="0" w:color="auto"/>
                <w:left w:val="none" w:sz="0" w:space="0" w:color="auto"/>
                <w:bottom w:val="none" w:sz="0" w:space="0" w:color="auto"/>
                <w:right w:val="none" w:sz="0" w:space="0" w:color="auto"/>
              </w:divBdr>
            </w:div>
            <w:div w:id="810294861">
              <w:marLeft w:val="0"/>
              <w:marRight w:val="0"/>
              <w:marTop w:val="0"/>
              <w:marBottom w:val="0"/>
              <w:divBdr>
                <w:top w:val="none" w:sz="0" w:space="0" w:color="auto"/>
                <w:left w:val="none" w:sz="0" w:space="0" w:color="auto"/>
                <w:bottom w:val="none" w:sz="0" w:space="0" w:color="auto"/>
                <w:right w:val="none" w:sz="0" w:space="0" w:color="auto"/>
              </w:divBdr>
            </w:div>
            <w:div w:id="1886216624">
              <w:marLeft w:val="0"/>
              <w:marRight w:val="0"/>
              <w:marTop w:val="0"/>
              <w:marBottom w:val="0"/>
              <w:divBdr>
                <w:top w:val="none" w:sz="0" w:space="0" w:color="auto"/>
                <w:left w:val="none" w:sz="0" w:space="0" w:color="auto"/>
                <w:bottom w:val="none" w:sz="0" w:space="0" w:color="auto"/>
                <w:right w:val="none" w:sz="0" w:space="0" w:color="auto"/>
              </w:divBdr>
            </w:div>
            <w:div w:id="1092973462">
              <w:marLeft w:val="0"/>
              <w:marRight w:val="0"/>
              <w:marTop w:val="0"/>
              <w:marBottom w:val="0"/>
              <w:divBdr>
                <w:top w:val="none" w:sz="0" w:space="0" w:color="auto"/>
                <w:left w:val="none" w:sz="0" w:space="0" w:color="auto"/>
                <w:bottom w:val="none" w:sz="0" w:space="0" w:color="auto"/>
                <w:right w:val="none" w:sz="0" w:space="0" w:color="auto"/>
              </w:divBdr>
            </w:div>
            <w:div w:id="2013336779">
              <w:marLeft w:val="0"/>
              <w:marRight w:val="0"/>
              <w:marTop w:val="0"/>
              <w:marBottom w:val="0"/>
              <w:divBdr>
                <w:top w:val="none" w:sz="0" w:space="0" w:color="auto"/>
                <w:left w:val="none" w:sz="0" w:space="0" w:color="auto"/>
                <w:bottom w:val="none" w:sz="0" w:space="0" w:color="auto"/>
                <w:right w:val="none" w:sz="0" w:space="0" w:color="auto"/>
              </w:divBdr>
            </w:div>
            <w:div w:id="1219169671">
              <w:marLeft w:val="0"/>
              <w:marRight w:val="0"/>
              <w:marTop w:val="0"/>
              <w:marBottom w:val="0"/>
              <w:divBdr>
                <w:top w:val="none" w:sz="0" w:space="0" w:color="auto"/>
                <w:left w:val="none" w:sz="0" w:space="0" w:color="auto"/>
                <w:bottom w:val="none" w:sz="0" w:space="0" w:color="auto"/>
                <w:right w:val="none" w:sz="0" w:space="0" w:color="auto"/>
              </w:divBdr>
            </w:div>
            <w:div w:id="1837381310">
              <w:marLeft w:val="0"/>
              <w:marRight w:val="0"/>
              <w:marTop w:val="0"/>
              <w:marBottom w:val="0"/>
              <w:divBdr>
                <w:top w:val="none" w:sz="0" w:space="0" w:color="auto"/>
                <w:left w:val="none" w:sz="0" w:space="0" w:color="auto"/>
                <w:bottom w:val="none" w:sz="0" w:space="0" w:color="auto"/>
                <w:right w:val="none" w:sz="0" w:space="0" w:color="auto"/>
              </w:divBdr>
            </w:div>
            <w:div w:id="921137909">
              <w:marLeft w:val="0"/>
              <w:marRight w:val="0"/>
              <w:marTop w:val="0"/>
              <w:marBottom w:val="0"/>
              <w:divBdr>
                <w:top w:val="none" w:sz="0" w:space="0" w:color="auto"/>
                <w:left w:val="none" w:sz="0" w:space="0" w:color="auto"/>
                <w:bottom w:val="none" w:sz="0" w:space="0" w:color="auto"/>
                <w:right w:val="none" w:sz="0" w:space="0" w:color="auto"/>
              </w:divBdr>
            </w:div>
            <w:div w:id="1022560412">
              <w:marLeft w:val="0"/>
              <w:marRight w:val="0"/>
              <w:marTop w:val="0"/>
              <w:marBottom w:val="0"/>
              <w:divBdr>
                <w:top w:val="none" w:sz="0" w:space="0" w:color="auto"/>
                <w:left w:val="none" w:sz="0" w:space="0" w:color="auto"/>
                <w:bottom w:val="none" w:sz="0" w:space="0" w:color="auto"/>
                <w:right w:val="none" w:sz="0" w:space="0" w:color="auto"/>
              </w:divBdr>
            </w:div>
            <w:div w:id="1430467964">
              <w:marLeft w:val="0"/>
              <w:marRight w:val="0"/>
              <w:marTop w:val="0"/>
              <w:marBottom w:val="0"/>
              <w:divBdr>
                <w:top w:val="none" w:sz="0" w:space="0" w:color="auto"/>
                <w:left w:val="none" w:sz="0" w:space="0" w:color="auto"/>
                <w:bottom w:val="none" w:sz="0" w:space="0" w:color="auto"/>
                <w:right w:val="none" w:sz="0" w:space="0" w:color="auto"/>
              </w:divBdr>
            </w:div>
            <w:div w:id="1899852502">
              <w:marLeft w:val="0"/>
              <w:marRight w:val="0"/>
              <w:marTop w:val="0"/>
              <w:marBottom w:val="0"/>
              <w:divBdr>
                <w:top w:val="none" w:sz="0" w:space="0" w:color="auto"/>
                <w:left w:val="none" w:sz="0" w:space="0" w:color="auto"/>
                <w:bottom w:val="none" w:sz="0" w:space="0" w:color="auto"/>
                <w:right w:val="none" w:sz="0" w:space="0" w:color="auto"/>
              </w:divBdr>
            </w:div>
            <w:div w:id="616763857">
              <w:marLeft w:val="0"/>
              <w:marRight w:val="0"/>
              <w:marTop w:val="0"/>
              <w:marBottom w:val="0"/>
              <w:divBdr>
                <w:top w:val="none" w:sz="0" w:space="0" w:color="auto"/>
                <w:left w:val="none" w:sz="0" w:space="0" w:color="auto"/>
                <w:bottom w:val="none" w:sz="0" w:space="0" w:color="auto"/>
                <w:right w:val="none" w:sz="0" w:space="0" w:color="auto"/>
              </w:divBdr>
            </w:div>
            <w:div w:id="1487477664">
              <w:marLeft w:val="0"/>
              <w:marRight w:val="0"/>
              <w:marTop w:val="0"/>
              <w:marBottom w:val="0"/>
              <w:divBdr>
                <w:top w:val="none" w:sz="0" w:space="0" w:color="auto"/>
                <w:left w:val="none" w:sz="0" w:space="0" w:color="auto"/>
                <w:bottom w:val="none" w:sz="0" w:space="0" w:color="auto"/>
                <w:right w:val="none" w:sz="0" w:space="0" w:color="auto"/>
              </w:divBdr>
              <w:divsChild>
                <w:div w:id="318461976">
                  <w:marLeft w:val="0"/>
                  <w:marRight w:val="0"/>
                  <w:marTop w:val="0"/>
                  <w:marBottom w:val="0"/>
                  <w:divBdr>
                    <w:top w:val="none" w:sz="0" w:space="0" w:color="auto"/>
                    <w:left w:val="none" w:sz="0" w:space="0" w:color="auto"/>
                    <w:bottom w:val="none" w:sz="0" w:space="0" w:color="auto"/>
                    <w:right w:val="none" w:sz="0" w:space="0" w:color="auto"/>
                  </w:divBdr>
                </w:div>
                <w:div w:id="902910974">
                  <w:marLeft w:val="0"/>
                  <w:marRight w:val="0"/>
                  <w:marTop w:val="0"/>
                  <w:marBottom w:val="0"/>
                  <w:divBdr>
                    <w:top w:val="none" w:sz="0" w:space="0" w:color="auto"/>
                    <w:left w:val="none" w:sz="0" w:space="0" w:color="auto"/>
                    <w:bottom w:val="none" w:sz="0" w:space="0" w:color="auto"/>
                    <w:right w:val="none" w:sz="0" w:space="0" w:color="auto"/>
                  </w:divBdr>
                </w:div>
                <w:div w:id="1231574911">
                  <w:marLeft w:val="0"/>
                  <w:marRight w:val="0"/>
                  <w:marTop w:val="0"/>
                  <w:marBottom w:val="0"/>
                  <w:divBdr>
                    <w:top w:val="none" w:sz="0" w:space="0" w:color="auto"/>
                    <w:left w:val="none" w:sz="0" w:space="0" w:color="auto"/>
                    <w:bottom w:val="none" w:sz="0" w:space="0" w:color="auto"/>
                    <w:right w:val="none" w:sz="0" w:space="0" w:color="auto"/>
                  </w:divBdr>
                </w:div>
                <w:div w:id="1313948874">
                  <w:marLeft w:val="0"/>
                  <w:marRight w:val="0"/>
                  <w:marTop w:val="0"/>
                  <w:marBottom w:val="0"/>
                  <w:divBdr>
                    <w:top w:val="none" w:sz="0" w:space="0" w:color="auto"/>
                    <w:left w:val="none" w:sz="0" w:space="0" w:color="auto"/>
                    <w:bottom w:val="none" w:sz="0" w:space="0" w:color="auto"/>
                    <w:right w:val="none" w:sz="0" w:space="0" w:color="auto"/>
                  </w:divBdr>
                </w:div>
                <w:div w:id="619261265">
                  <w:marLeft w:val="0"/>
                  <w:marRight w:val="0"/>
                  <w:marTop w:val="0"/>
                  <w:marBottom w:val="0"/>
                  <w:divBdr>
                    <w:top w:val="none" w:sz="0" w:space="0" w:color="auto"/>
                    <w:left w:val="none" w:sz="0" w:space="0" w:color="auto"/>
                    <w:bottom w:val="none" w:sz="0" w:space="0" w:color="auto"/>
                    <w:right w:val="none" w:sz="0" w:space="0" w:color="auto"/>
                  </w:divBdr>
                </w:div>
                <w:div w:id="301737445">
                  <w:marLeft w:val="0"/>
                  <w:marRight w:val="0"/>
                  <w:marTop w:val="0"/>
                  <w:marBottom w:val="0"/>
                  <w:divBdr>
                    <w:top w:val="none" w:sz="0" w:space="0" w:color="auto"/>
                    <w:left w:val="none" w:sz="0" w:space="0" w:color="auto"/>
                    <w:bottom w:val="none" w:sz="0" w:space="0" w:color="auto"/>
                    <w:right w:val="none" w:sz="0" w:space="0" w:color="auto"/>
                  </w:divBdr>
                </w:div>
                <w:div w:id="1116557239">
                  <w:marLeft w:val="0"/>
                  <w:marRight w:val="0"/>
                  <w:marTop w:val="0"/>
                  <w:marBottom w:val="0"/>
                  <w:divBdr>
                    <w:top w:val="none" w:sz="0" w:space="0" w:color="auto"/>
                    <w:left w:val="none" w:sz="0" w:space="0" w:color="auto"/>
                    <w:bottom w:val="none" w:sz="0" w:space="0" w:color="auto"/>
                    <w:right w:val="none" w:sz="0" w:space="0" w:color="auto"/>
                  </w:divBdr>
                </w:div>
                <w:div w:id="1026521288">
                  <w:marLeft w:val="0"/>
                  <w:marRight w:val="0"/>
                  <w:marTop w:val="0"/>
                  <w:marBottom w:val="0"/>
                  <w:divBdr>
                    <w:top w:val="none" w:sz="0" w:space="0" w:color="auto"/>
                    <w:left w:val="none" w:sz="0" w:space="0" w:color="auto"/>
                    <w:bottom w:val="none" w:sz="0" w:space="0" w:color="auto"/>
                    <w:right w:val="none" w:sz="0" w:space="0" w:color="auto"/>
                  </w:divBdr>
                </w:div>
                <w:div w:id="998995700">
                  <w:marLeft w:val="0"/>
                  <w:marRight w:val="0"/>
                  <w:marTop w:val="0"/>
                  <w:marBottom w:val="0"/>
                  <w:divBdr>
                    <w:top w:val="none" w:sz="0" w:space="0" w:color="auto"/>
                    <w:left w:val="none" w:sz="0" w:space="0" w:color="auto"/>
                    <w:bottom w:val="none" w:sz="0" w:space="0" w:color="auto"/>
                    <w:right w:val="none" w:sz="0" w:space="0" w:color="auto"/>
                  </w:divBdr>
                </w:div>
                <w:div w:id="616106480">
                  <w:marLeft w:val="0"/>
                  <w:marRight w:val="0"/>
                  <w:marTop w:val="0"/>
                  <w:marBottom w:val="0"/>
                  <w:divBdr>
                    <w:top w:val="none" w:sz="0" w:space="0" w:color="auto"/>
                    <w:left w:val="none" w:sz="0" w:space="0" w:color="auto"/>
                    <w:bottom w:val="none" w:sz="0" w:space="0" w:color="auto"/>
                    <w:right w:val="none" w:sz="0" w:space="0" w:color="auto"/>
                  </w:divBdr>
                </w:div>
                <w:div w:id="1036007655">
                  <w:marLeft w:val="0"/>
                  <w:marRight w:val="0"/>
                  <w:marTop w:val="0"/>
                  <w:marBottom w:val="0"/>
                  <w:divBdr>
                    <w:top w:val="none" w:sz="0" w:space="0" w:color="auto"/>
                    <w:left w:val="none" w:sz="0" w:space="0" w:color="auto"/>
                    <w:bottom w:val="none" w:sz="0" w:space="0" w:color="auto"/>
                    <w:right w:val="none" w:sz="0" w:space="0" w:color="auto"/>
                  </w:divBdr>
                </w:div>
                <w:div w:id="437916937">
                  <w:marLeft w:val="0"/>
                  <w:marRight w:val="0"/>
                  <w:marTop w:val="0"/>
                  <w:marBottom w:val="0"/>
                  <w:divBdr>
                    <w:top w:val="none" w:sz="0" w:space="0" w:color="auto"/>
                    <w:left w:val="none" w:sz="0" w:space="0" w:color="auto"/>
                    <w:bottom w:val="none" w:sz="0" w:space="0" w:color="auto"/>
                    <w:right w:val="none" w:sz="0" w:space="0" w:color="auto"/>
                  </w:divBdr>
                </w:div>
                <w:div w:id="394281437">
                  <w:marLeft w:val="0"/>
                  <w:marRight w:val="0"/>
                  <w:marTop w:val="0"/>
                  <w:marBottom w:val="0"/>
                  <w:divBdr>
                    <w:top w:val="none" w:sz="0" w:space="0" w:color="auto"/>
                    <w:left w:val="none" w:sz="0" w:space="0" w:color="auto"/>
                    <w:bottom w:val="none" w:sz="0" w:space="0" w:color="auto"/>
                    <w:right w:val="none" w:sz="0" w:space="0" w:color="auto"/>
                  </w:divBdr>
                </w:div>
                <w:div w:id="1650285712">
                  <w:marLeft w:val="0"/>
                  <w:marRight w:val="0"/>
                  <w:marTop w:val="0"/>
                  <w:marBottom w:val="0"/>
                  <w:divBdr>
                    <w:top w:val="none" w:sz="0" w:space="0" w:color="auto"/>
                    <w:left w:val="none" w:sz="0" w:space="0" w:color="auto"/>
                    <w:bottom w:val="none" w:sz="0" w:space="0" w:color="auto"/>
                    <w:right w:val="none" w:sz="0" w:space="0" w:color="auto"/>
                  </w:divBdr>
                </w:div>
                <w:div w:id="871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329">
          <w:marLeft w:val="0"/>
          <w:marRight w:val="0"/>
          <w:marTop w:val="0"/>
          <w:marBottom w:val="0"/>
          <w:divBdr>
            <w:top w:val="none" w:sz="0" w:space="0" w:color="auto"/>
            <w:left w:val="none" w:sz="0" w:space="0" w:color="auto"/>
            <w:bottom w:val="none" w:sz="0" w:space="0" w:color="auto"/>
            <w:right w:val="none" w:sz="0" w:space="0" w:color="auto"/>
          </w:divBdr>
          <w:divsChild>
            <w:div w:id="349070921">
              <w:marLeft w:val="0"/>
              <w:marRight w:val="0"/>
              <w:marTop w:val="0"/>
              <w:marBottom w:val="0"/>
              <w:divBdr>
                <w:top w:val="none" w:sz="0" w:space="0" w:color="auto"/>
                <w:left w:val="none" w:sz="0" w:space="0" w:color="auto"/>
                <w:bottom w:val="none" w:sz="0" w:space="0" w:color="auto"/>
                <w:right w:val="none" w:sz="0" w:space="0" w:color="auto"/>
              </w:divBdr>
            </w:div>
            <w:div w:id="424038230">
              <w:marLeft w:val="0"/>
              <w:marRight w:val="0"/>
              <w:marTop w:val="0"/>
              <w:marBottom w:val="0"/>
              <w:divBdr>
                <w:top w:val="none" w:sz="0" w:space="0" w:color="auto"/>
                <w:left w:val="none" w:sz="0" w:space="0" w:color="auto"/>
                <w:bottom w:val="none" w:sz="0" w:space="0" w:color="auto"/>
                <w:right w:val="none" w:sz="0" w:space="0" w:color="auto"/>
              </w:divBdr>
            </w:div>
            <w:div w:id="1078135626">
              <w:marLeft w:val="0"/>
              <w:marRight w:val="0"/>
              <w:marTop w:val="0"/>
              <w:marBottom w:val="0"/>
              <w:divBdr>
                <w:top w:val="none" w:sz="0" w:space="0" w:color="auto"/>
                <w:left w:val="none" w:sz="0" w:space="0" w:color="auto"/>
                <w:bottom w:val="none" w:sz="0" w:space="0" w:color="auto"/>
                <w:right w:val="none" w:sz="0" w:space="0" w:color="auto"/>
              </w:divBdr>
            </w:div>
            <w:div w:id="672143467">
              <w:marLeft w:val="0"/>
              <w:marRight w:val="0"/>
              <w:marTop w:val="0"/>
              <w:marBottom w:val="0"/>
              <w:divBdr>
                <w:top w:val="none" w:sz="0" w:space="0" w:color="auto"/>
                <w:left w:val="none" w:sz="0" w:space="0" w:color="auto"/>
                <w:bottom w:val="none" w:sz="0" w:space="0" w:color="auto"/>
                <w:right w:val="none" w:sz="0" w:space="0" w:color="auto"/>
              </w:divBdr>
            </w:div>
            <w:div w:id="1074620609">
              <w:marLeft w:val="0"/>
              <w:marRight w:val="0"/>
              <w:marTop w:val="0"/>
              <w:marBottom w:val="0"/>
              <w:divBdr>
                <w:top w:val="none" w:sz="0" w:space="0" w:color="auto"/>
                <w:left w:val="none" w:sz="0" w:space="0" w:color="auto"/>
                <w:bottom w:val="none" w:sz="0" w:space="0" w:color="auto"/>
                <w:right w:val="none" w:sz="0" w:space="0" w:color="auto"/>
              </w:divBdr>
            </w:div>
            <w:div w:id="1811093711">
              <w:marLeft w:val="0"/>
              <w:marRight w:val="0"/>
              <w:marTop w:val="0"/>
              <w:marBottom w:val="0"/>
              <w:divBdr>
                <w:top w:val="none" w:sz="0" w:space="0" w:color="auto"/>
                <w:left w:val="none" w:sz="0" w:space="0" w:color="auto"/>
                <w:bottom w:val="none" w:sz="0" w:space="0" w:color="auto"/>
                <w:right w:val="none" w:sz="0" w:space="0" w:color="auto"/>
              </w:divBdr>
            </w:div>
            <w:div w:id="1169905253">
              <w:marLeft w:val="0"/>
              <w:marRight w:val="0"/>
              <w:marTop w:val="0"/>
              <w:marBottom w:val="0"/>
              <w:divBdr>
                <w:top w:val="none" w:sz="0" w:space="0" w:color="auto"/>
                <w:left w:val="none" w:sz="0" w:space="0" w:color="auto"/>
                <w:bottom w:val="none" w:sz="0" w:space="0" w:color="auto"/>
                <w:right w:val="none" w:sz="0" w:space="0" w:color="auto"/>
              </w:divBdr>
            </w:div>
            <w:div w:id="358747025">
              <w:marLeft w:val="0"/>
              <w:marRight w:val="0"/>
              <w:marTop w:val="0"/>
              <w:marBottom w:val="0"/>
              <w:divBdr>
                <w:top w:val="none" w:sz="0" w:space="0" w:color="auto"/>
                <w:left w:val="none" w:sz="0" w:space="0" w:color="auto"/>
                <w:bottom w:val="none" w:sz="0" w:space="0" w:color="auto"/>
                <w:right w:val="none" w:sz="0" w:space="0" w:color="auto"/>
              </w:divBdr>
            </w:div>
            <w:div w:id="934822466">
              <w:marLeft w:val="0"/>
              <w:marRight w:val="0"/>
              <w:marTop w:val="0"/>
              <w:marBottom w:val="0"/>
              <w:divBdr>
                <w:top w:val="none" w:sz="0" w:space="0" w:color="auto"/>
                <w:left w:val="none" w:sz="0" w:space="0" w:color="auto"/>
                <w:bottom w:val="none" w:sz="0" w:space="0" w:color="auto"/>
                <w:right w:val="none" w:sz="0" w:space="0" w:color="auto"/>
              </w:divBdr>
            </w:div>
            <w:div w:id="2006591959">
              <w:marLeft w:val="0"/>
              <w:marRight w:val="0"/>
              <w:marTop w:val="0"/>
              <w:marBottom w:val="0"/>
              <w:divBdr>
                <w:top w:val="none" w:sz="0" w:space="0" w:color="auto"/>
                <w:left w:val="none" w:sz="0" w:space="0" w:color="auto"/>
                <w:bottom w:val="none" w:sz="0" w:space="0" w:color="auto"/>
                <w:right w:val="none" w:sz="0" w:space="0" w:color="auto"/>
              </w:divBdr>
            </w:div>
            <w:div w:id="767582633">
              <w:marLeft w:val="0"/>
              <w:marRight w:val="0"/>
              <w:marTop w:val="0"/>
              <w:marBottom w:val="0"/>
              <w:divBdr>
                <w:top w:val="none" w:sz="0" w:space="0" w:color="auto"/>
                <w:left w:val="none" w:sz="0" w:space="0" w:color="auto"/>
                <w:bottom w:val="none" w:sz="0" w:space="0" w:color="auto"/>
                <w:right w:val="none" w:sz="0" w:space="0" w:color="auto"/>
              </w:divBdr>
            </w:div>
            <w:div w:id="967664856">
              <w:marLeft w:val="0"/>
              <w:marRight w:val="0"/>
              <w:marTop w:val="0"/>
              <w:marBottom w:val="0"/>
              <w:divBdr>
                <w:top w:val="none" w:sz="0" w:space="0" w:color="auto"/>
                <w:left w:val="none" w:sz="0" w:space="0" w:color="auto"/>
                <w:bottom w:val="none" w:sz="0" w:space="0" w:color="auto"/>
                <w:right w:val="none" w:sz="0" w:space="0" w:color="auto"/>
              </w:divBdr>
            </w:div>
            <w:div w:id="1470898946">
              <w:marLeft w:val="0"/>
              <w:marRight w:val="0"/>
              <w:marTop w:val="0"/>
              <w:marBottom w:val="0"/>
              <w:divBdr>
                <w:top w:val="none" w:sz="0" w:space="0" w:color="auto"/>
                <w:left w:val="none" w:sz="0" w:space="0" w:color="auto"/>
                <w:bottom w:val="none" w:sz="0" w:space="0" w:color="auto"/>
                <w:right w:val="none" w:sz="0" w:space="0" w:color="auto"/>
              </w:divBdr>
            </w:div>
            <w:div w:id="529300092">
              <w:marLeft w:val="0"/>
              <w:marRight w:val="0"/>
              <w:marTop w:val="0"/>
              <w:marBottom w:val="0"/>
              <w:divBdr>
                <w:top w:val="none" w:sz="0" w:space="0" w:color="auto"/>
                <w:left w:val="none" w:sz="0" w:space="0" w:color="auto"/>
                <w:bottom w:val="none" w:sz="0" w:space="0" w:color="auto"/>
                <w:right w:val="none" w:sz="0" w:space="0" w:color="auto"/>
              </w:divBdr>
            </w:div>
            <w:div w:id="570117416">
              <w:marLeft w:val="0"/>
              <w:marRight w:val="0"/>
              <w:marTop w:val="0"/>
              <w:marBottom w:val="0"/>
              <w:divBdr>
                <w:top w:val="none" w:sz="0" w:space="0" w:color="auto"/>
                <w:left w:val="none" w:sz="0" w:space="0" w:color="auto"/>
                <w:bottom w:val="none" w:sz="0" w:space="0" w:color="auto"/>
                <w:right w:val="none" w:sz="0" w:space="0" w:color="auto"/>
              </w:divBdr>
            </w:div>
            <w:div w:id="609779305">
              <w:marLeft w:val="0"/>
              <w:marRight w:val="0"/>
              <w:marTop w:val="0"/>
              <w:marBottom w:val="0"/>
              <w:divBdr>
                <w:top w:val="none" w:sz="0" w:space="0" w:color="auto"/>
                <w:left w:val="none" w:sz="0" w:space="0" w:color="auto"/>
                <w:bottom w:val="none" w:sz="0" w:space="0" w:color="auto"/>
                <w:right w:val="none" w:sz="0" w:space="0" w:color="auto"/>
              </w:divBdr>
            </w:div>
            <w:div w:id="956256402">
              <w:marLeft w:val="0"/>
              <w:marRight w:val="0"/>
              <w:marTop w:val="0"/>
              <w:marBottom w:val="0"/>
              <w:divBdr>
                <w:top w:val="none" w:sz="0" w:space="0" w:color="auto"/>
                <w:left w:val="none" w:sz="0" w:space="0" w:color="auto"/>
                <w:bottom w:val="none" w:sz="0" w:space="0" w:color="auto"/>
                <w:right w:val="none" w:sz="0" w:space="0" w:color="auto"/>
              </w:divBdr>
            </w:div>
            <w:div w:id="415058828">
              <w:marLeft w:val="0"/>
              <w:marRight w:val="0"/>
              <w:marTop w:val="0"/>
              <w:marBottom w:val="0"/>
              <w:divBdr>
                <w:top w:val="none" w:sz="0" w:space="0" w:color="auto"/>
                <w:left w:val="none" w:sz="0" w:space="0" w:color="auto"/>
                <w:bottom w:val="none" w:sz="0" w:space="0" w:color="auto"/>
                <w:right w:val="none" w:sz="0" w:space="0" w:color="auto"/>
              </w:divBdr>
            </w:div>
            <w:div w:id="1593588487">
              <w:marLeft w:val="0"/>
              <w:marRight w:val="0"/>
              <w:marTop w:val="0"/>
              <w:marBottom w:val="0"/>
              <w:divBdr>
                <w:top w:val="none" w:sz="0" w:space="0" w:color="auto"/>
                <w:left w:val="none" w:sz="0" w:space="0" w:color="auto"/>
                <w:bottom w:val="none" w:sz="0" w:space="0" w:color="auto"/>
                <w:right w:val="none" w:sz="0" w:space="0" w:color="auto"/>
              </w:divBdr>
            </w:div>
            <w:div w:id="184170586">
              <w:marLeft w:val="0"/>
              <w:marRight w:val="0"/>
              <w:marTop w:val="0"/>
              <w:marBottom w:val="0"/>
              <w:divBdr>
                <w:top w:val="none" w:sz="0" w:space="0" w:color="auto"/>
                <w:left w:val="none" w:sz="0" w:space="0" w:color="auto"/>
                <w:bottom w:val="none" w:sz="0" w:space="0" w:color="auto"/>
                <w:right w:val="none" w:sz="0" w:space="0" w:color="auto"/>
              </w:divBdr>
            </w:div>
            <w:div w:id="1968927891">
              <w:marLeft w:val="0"/>
              <w:marRight w:val="0"/>
              <w:marTop w:val="0"/>
              <w:marBottom w:val="0"/>
              <w:divBdr>
                <w:top w:val="none" w:sz="0" w:space="0" w:color="auto"/>
                <w:left w:val="none" w:sz="0" w:space="0" w:color="auto"/>
                <w:bottom w:val="none" w:sz="0" w:space="0" w:color="auto"/>
                <w:right w:val="none" w:sz="0" w:space="0" w:color="auto"/>
              </w:divBdr>
            </w:div>
            <w:div w:id="1216164156">
              <w:marLeft w:val="0"/>
              <w:marRight w:val="0"/>
              <w:marTop w:val="0"/>
              <w:marBottom w:val="0"/>
              <w:divBdr>
                <w:top w:val="none" w:sz="0" w:space="0" w:color="auto"/>
                <w:left w:val="none" w:sz="0" w:space="0" w:color="auto"/>
                <w:bottom w:val="none" w:sz="0" w:space="0" w:color="auto"/>
                <w:right w:val="none" w:sz="0" w:space="0" w:color="auto"/>
              </w:divBdr>
            </w:div>
            <w:div w:id="1763529039">
              <w:marLeft w:val="0"/>
              <w:marRight w:val="0"/>
              <w:marTop w:val="0"/>
              <w:marBottom w:val="0"/>
              <w:divBdr>
                <w:top w:val="none" w:sz="0" w:space="0" w:color="auto"/>
                <w:left w:val="none" w:sz="0" w:space="0" w:color="auto"/>
                <w:bottom w:val="none" w:sz="0" w:space="0" w:color="auto"/>
                <w:right w:val="none" w:sz="0" w:space="0" w:color="auto"/>
              </w:divBdr>
            </w:div>
            <w:div w:id="1752891794">
              <w:marLeft w:val="0"/>
              <w:marRight w:val="0"/>
              <w:marTop w:val="0"/>
              <w:marBottom w:val="0"/>
              <w:divBdr>
                <w:top w:val="none" w:sz="0" w:space="0" w:color="auto"/>
                <w:left w:val="none" w:sz="0" w:space="0" w:color="auto"/>
                <w:bottom w:val="none" w:sz="0" w:space="0" w:color="auto"/>
                <w:right w:val="none" w:sz="0" w:space="0" w:color="auto"/>
              </w:divBdr>
            </w:div>
            <w:div w:id="1418287074">
              <w:marLeft w:val="0"/>
              <w:marRight w:val="0"/>
              <w:marTop w:val="0"/>
              <w:marBottom w:val="0"/>
              <w:divBdr>
                <w:top w:val="none" w:sz="0" w:space="0" w:color="auto"/>
                <w:left w:val="none" w:sz="0" w:space="0" w:color="auto"/>
                <w:bottom w:val="none" w:sz="0" w:space="0" w:color="auto"/>
                <w:right w:val="none" w:sz="0" w:space="0" w:color="auto"/>
              </w:divBdr>
            </w:div>
            <w:div w:id="686253641">
              <w:marLeft w:val="0"/>
              <w:marRight w:val="0"/>
              <w:marTop w:val="0"/>
              <w:marBottom w:val="0"/>
              <w:divBdr>
                <w:top w:val="none" w:sz="0" w:space="0" w:color="auto"/>
                <w:left w:val="none" w:sz="0" w:space="0" w:color="auto"/>
                <w:bottom w:val="none" w:sz="0" w:space="0" w:color="auto"/>
                <w:right w:val="none" w:sz="0" w:space="0" w:color="auto"/>
              </w:divBdr>
            </w:div>
            <w:div w:id="877396825">
              <w:marLeft w:val="0"/>
              <w:marRight w:val="0"/>
              <w:marTop w:val="0"/>
              <w:marBottom w:val="0"/>
              <w:divBdr>
                <w:top w:val="none" w:sz="0" w:space="0" w:color="auto"/>
                <w:left w:val="none" w:sz="0" w:space="0" w:color="auto"/>
                <w:bottom w:val="none" w:sz="0" w:space="0" w:color="auto"/>
                <w:right w:val="none" w:sz="0" w:space="0" w:color="auto"/>
              </w:divBdr>
            </w:div>
            <w:div w:id="64881326">
              <w:marLeft w:val="0"/>
              <w:marRight w:val="0"/>
              <w:marTop w:val="0"/>
              <w:marBottom w:val="0"/>
              <w:divBdr>
                <w:top w:val="none" w:sz="0" w:space="0" w:color="auto"/>
                <w:left w:val="none" w:sz="0" w:space="0" w:color="auto"/>
                <w:bottom w:val="none" w:sz="0" w:space="0" w:color="auto"/>
                <w:right w:val="none" w:sz="0" w:space="0" w:color="auto"/>
              </w:divBdr>
            </w:div>
            <w:div w:id="1153566274">
              <w:marLeft w:val="0"/>
              <w:marRight w:val="0"/>
              <w:marTop w:val="0"/>
              <w:marBottom w:val="0"/>
              <w:divBdr>
                <w:top w:val="none" w:sz="0" w:space="0" w:color="auto"/>
                <w:left w:val="none" w:sz="0" w:space="0" w:color="auto"/>
                <w:bottom w:val="none" w:sz="0" w:space="0" w:color="auto"/>
                <w:right w:val="none" w:sz="0" w:space="0" w:color="auto"/>
              </w:divBdr>
            </w:div>
            <w:div w:id="775834394">
              <w:marLeft w:val="0"/>
              <w:marRight w:val="0"/>
              <w:marTop w:val="0"/>
              <w:marBottom w:val="0"/>
              <w:divBdr>
                <w:top w:val="none" w:sz="0" w:space="0" w:color="auto"/>
                <w:left w:val="none" w:sz="0" w:space="0" w:color="auto"/>
                <w:bottom w:val="none" w:sz="0" w:space="0" w:color="auto"/>
                <w:right w:val="none" w:sz="0" w:space="0" w:color="auto"/>
              </w:divBdr>
            </w:div>
            <w:div w:id="1428848394">
              <w:marLeft w:val="0"/>
              <w:marRight w:val="0"/>
              <w:marTop w:val="0"/>
              <w:marBottom w:val="0"/>
              <w:divBdr>
                <w:top w:val="none" w:sz="0" w:space="0" w:color="auto"/>
                <w:left w:val="none" w:sz="0" w:space="0" w:color="auto"/>
                <w:bottom w:val="none" w:sz="0" w:space="0" w:color="auto"/>
                <w:right w:val="none" w:sz="0" w:space="0" w:color="auto"/>
              </w:divBdr>
            </w:div>
            <w:div w:id="1443113925">
              <w:marLeft w:val="0"/>
              <w:marRight w:val="0"/>
              <w:marTop w:val="0"/>
              <w:marBottom w:val="0"/>
              <w:divBdr>
                <w:top w:val="none" w:sz="0" w:space="0" w:color="auto"/>
                <w:left w:val="none" w:sz="0" w:space="0" w:color="auto"/>
                <w:bottom w:val="none" w:sz="0" w:space="0" w:color="auto"/>
                <w:right w:val="none" w:sz="0" w:space="0" w:color="auto"/>
              </w:divBdr>
            </w:div>
            <w:div w:id="1187401680">
              <w:marLeft w:val="0"/>
              <w:marRight w:val="0"/>
              <w:marTop w:val="0"/>
              <w:marBottom w:val="0"/>
              <w:divBdr>
                <w:top w:val="none" w:sz="0" w:space="0" w:color="auto"/>
                <w:left w:val="none" w:sz="0" w:space="0" w:color="auto"/>
                <w:bottom w:val="none" w:sz="0" w:space="0" w:color="auto"/>
                <w:right w:val="none" w:sz="0" w:space="0" w:color="auto"/>
              </w:divBdr>
            </w:div>
            <w:div w:id="219286377">
              <w:marLeft w:val="0"/>
              <w:marRight w:val="0"/>
              <w:marTop w:val="0"/>
              <w:marBottom w:val="0"/>
              <w:divBdr>
                <w:top w:val="none" w:sz="0" w:space="0" w:color="auto"/>
                <w:left w:val="none" w:sz="0" w:space="0" w:color="auto"/>
                <w:bottom w:val="none" w:sz="0" w:space="0" w:color="auto"/>
                <w:right w:val="none" w:sz="0" w:space="0" w:color="auto"/>
              </w:divBdr>
            </w:div>
            <w:div w:id="1502894724">
              <w:marLeft w:val="0"/>
              <w:marRight w:val="0"/>
              <w:marTop w:val="0"/>
              <w:marBottom w:val="0"/>
              <w:divBdr>
                <w:top w:val="none" w:sz="0" w:space="0" w:color="auto"/>
                <w:left w:val="none" w:sz="0" w:space="0" w:color="auto"/>
                <w:bottom w:val="none" w:sz="0" w:space="0" w:color="auto"/>
                <w:right w:val="none" w:sz="0" w:space="0" w:color="auto"/>
              </w:divBdr>
            </w:div>
            <w:div w:id="220482398">
              <w:marLeft w:val="0"/>
              <w:marRight w:val="0"/>
              <w:marTop w:val="0"/>
              <w:marBottom w:val="0"/>
              <w:divBdr>
                <w:top w:val="none" w:sz="0" w:space="0" w:color="auto"/>
                <w:left w:val="none" w:sz="0" w:space="0" w:color="auto"/>
                <w:bottom w:val="none" w:sz="0" w:space="0" w:color="auto"/>
                <w:right w:val="none" w:sz="0" w:space="0" w:color="auto"/>
              </w:divBdr>
            </w:div>
            <w:div w:id="1622299488">
              <w:marLeft w:val="0"/>
              <w:marRight w:val="0"/>
              <w:marTop w:val="0"/>
              <w:marBottom w:val="0"/>
              <w:divBdr>
                <w:top w:val="none" w:sz="0" w:space="0" w:color="auto"/>
                <w:left w:val="none" w:sz="0" w:space="0" w:color="auto"/>
                <w:bottom w:val="none" w:sz="0" w:space="0" w:color="auto"/>
                <w:right w:val="none" w:sz="0" w:space="0" w:color="auto"/>
              </w:divBdr>
            </w:div>
            <w:div w:id="779688126">
              <w:marLeft w:val="0"/>
              <w:marRight w:val="0"/>
              <w:marTop w:val="0"/>
              <w:marBottom w:val="0"/>
              <w:divBdr>
                <w:top w:val="none" w:sz="0" w:space="0" w:color="auto"/>
                <w:left w:val="none" w:sz="0" w:space="0" w:color="auto"/>
                <w:bottom w:val="none" w:sz="0" w:space="0" w:color="auto"/>
                <w:right w:val="none" w:sz="0" w:space="0" w:color="auto"/>
              </w:divBdr>
            </w:div>
            <w:div w:id="927301061">
              <w:marLeft w:val="0"/>
              <w:marRight w:val="0"/>
              <w:marTop w:val="0"/>
              <w:marBottom w:val="0"/>
              <w:divBdr>
                <w:top w:val="none" w:sz="0" w:space="0" w:color="auto"/>
                <w:left w:val="none" w:sz="0" w:space="0" w:color="auto"/>
                <w:bottom w:val="none" w:sz="0" w:space="0" w:color="auto"/>
                <w:right w:val="none" w:sz="0" w:space="0" w:color="auto"/>
              </w:divBdr>
            </w:div>
            <w:div w:id="251277232">
              <w:marLeft w:val="0"/>
              <w:marRight w:val="0"/>
              <w:marTop w:val="0"/>
              <w:marBottom w:val="0"/>
              <w:divBdr>
                <w:top w:val="none" w:sz="0" w:space="0" w:color="auto"/>
                <w:left w:val="none" w:sz="0" w:space="0" w:color="auto"/>
                <w:bottom w:val="none" w:sz="0" w:space="0" w:color="auto"/>
                <w:right w:val="none" w:sz="0" w:space="0" w:color="auto"/>
              </w:divBdr>
            </w:div>
            <w:div w:id="2105833377">
              <w:marLeft w:val="0"/>
              <w:marRight w:val="0"/>
              <w:marTop w:val="0"/>
              <w:marBottom w:val="0"/>
              <w:divBdr>
                <w:top w:val="none" w:sz="0" w:space="0" w:color="auto"/>
                <w:left w:val="none" w:sz="0" w:space="0" w:color="auto"/>
                <w:bottom w:val="none" w:sz="0" w:space="0" w:color="auto"/>
                <w:right w:val="none" w:sz="0" w:space="0" w:color="auto"/>
              </w:divBdr>
            </w:div>
            <w:div w:id="32656544">
              <w:marLeft w:val="0"/>
              <w:marRight w:val="0"/>
              <w:marTop w:val="0"/>
              <w:marBottom w:val="0"/>
              <w:divBdr>
                <w:top w:val="none" w:sz="0" w:space="0" w:color="auto"/>
                <w:left w:val="none" w:sz="0" w:space="0" w:color="auto"/>
                <w:bottom w:val="none" w:sz="0" w:space="0" w:color="auto"/>
                <w:right w:val="none" w:sz="0" w:space="0" w:color="auto"/>
              </w:divBdr>
            </w:div>
            <w:div w:id="636646976">
              <w:marLeft w:val="0"/>
              <w:marRight w:val="0"/>
              <w:marTop w:val="0"/>
              <w:marBottom w:val="0"/>
              <w:divBdr>
                <w:top w:val="none" w:sz="0" w:space="0" w:color="auto"/>
                <w:left w:val="none" w:sz="0" w:space="0" w:color="auto"/>
                <w:bottom w:val="none" w:sz="0" w:space="0" w:color="auto"/>
                <w:right w:val="none" w:sz="0" w:space="0" w:color="auto"/>
              </w:divBdr>
            </w:div>
            <w:div w:id="332534102">
              <w:marLeft w:val="0"/>
              <w:marRight w:val="0"/>
              <w:marTop w:val="0"/>
              <w:marBottom w:val="0"/>
              <w:divBdr>
                <w:top w:val="none" w:sz="0" w:space="0" w:color="auto"/>
                <w:left w:val="none" w:sz="0" w:space="0" w:color="auto"/>
                <w:bottom w:val="none" w:sz="0" w:space="0" w:color="auto"/>
                <w:right w:val="none" w:sz="0" w:space="0" w:color="auto"/>
              </w:divBdr>
            </w:div>
            <w:div w:id="215893787">
              <w:marLeft w:val="0"/>
              <w:marRight w:val="0"/>
              <w:marTop w:val="0"/>
              <w:marBottom w:val="0"/>
              <w:divBdr>
                <w:top w:val="none" w:sz="0" w:space="0" w:color="auto"/>
                <w:left w:val="none" w:sz="0" w:space="0" w:color="auto"/>
                <w:bottom w:val="none" w:sz="0" w:space="0" w:color="auto"/>
                <w:right w:val="none" w:sz="0" w:space="0" w:color="auto"/>
              </w:divBdr>
            </w:div>
            <w:div w:id="1741561044">
              <w:marLeft w:val="0"/>
              <w:marRight w:val="0"/>
              <w:marTop w:val="0"/>
              <w:marBottom w:val="0"/>
              <w:divBdr>
                <w:top w:val="none" w:sz="0" w:space="0" w:color="auto"/>
                <w:left w:val="none" w:sz="0" w:space="0" w:color="auto"/>
                <w:bottom w:val="none" w:sz="0" w:space="0" w:color="auto"/>
                <w:right w:val="none" w:sz="0" w:space="0" w:color="auto"/>
              </w:divBdr>
              <w:divsChild>
                <w:div w:id="1750731586">
                  <w:marLeft w:val="0"/>
                  <w:marRight w:val="0"/>
                  <w:marTop w:val="0"/>
                  <w:marBottom w:val="0"/>
                  <w:divBdr>
                    <w:top w:val="none" w:sz="0" w:space="0" w:color="auto"/>
                    <w:left w:val="none" w:sz="0" w:space="0" w:color="auto"/>
                    <w:bottom w:val="none" w:sz="0" w:space="0" w:color="auto"/>
                    <w:right w:val="none" w:sz="0" w:space="0" w:color="auto"/>
                  </w:divBdr>
                </w:div>
                <w:div w:id="1697853093">
                  <w:marLeft w:val="0"/>
                  <w:marRight w:val="0"/>
                  <w:marTop w:val="0"/>
                  <w:marBottom w:val="0"/>
                  <w:divBdr>
                    <w:top w:val="none" w:sz="0" w:space="0" w:color="auto"/>
                    <w:left w:val="none" w:sz="0" w:space="0" w:color="auto"/>
                    <w:bottom w:val="none" w:sz="0" w:space="0" w:color="auto"/>
                    <w:right w:val="none" w:sz="0" w:space="0" w:color="auto"/>
                  </w:divBdr>
                </w:div>
                <w:div w:id="2088379925">
                  <w:marLeft w:val="0"/>
                  <w:marRight w:val="0"/>
                  <w:marTop w:val="0"/>
                  <w:marBottom w:val="0"/>
                  <w:divBdr>
                    <w:top w:val="none" w:sz="0" w:space="0" w:color="auto"/>
                    <w:left w:val="none" w:sz="0" w:space="0" w:color="auto"/>
                    <w:bottom w:val="none" w:sz="0" w:space="0" w:color="auto"/>
                    <w:right w:val="none" w:sz="0" w:space="0" w:color="auto"/>
                  </w:divBdr>
                </w:div>
                <w:div w:id="294527142">
                  <w:marLeft w:val="0"/>
                  <w:marRight w:val="0"/>
                  <w:marTop w:val="0"/>
                  <w:marBottom w:val="0"/>
                  <w:divBdr>
                    <w:top w:val="none" w:sz="0" w:space="0" w:color="auto"/>
                    <w:left w:val="none" w:sz="0" w:space="0" w:color="auto"/>
                    <w:bottom w:val="none" w:sz="0" w:space="0" w:color="auto"/>
                    <w:right w:val="none" w:sz="0" w:space="0" w:color="auto"/>
                  </w:divBdr>
                </w:div>
                <w:div w:id="2133358571">
                  <w:marLeft w:val="0"/>
                  <w:marRight w:val="0"/>
                  <w:marTop w:val="0"/>
                  <w:marBottom w:val="0"/>
                  <w:divBdr>
                    <w:top w:val="none" w:sz="0" w:space="0" w:color="auto"/>
                    <w:left w:val="none" w:sz="0" w:space="0" w:color="auto"/>
                    <w:bottom w:val="none" w:sz="0" w:space="0" w:color="auto"/>
                    <w:right w:val="none" w:sz="0" w:space="0" w:color="auto"/>
                  </w:divBdr>
                </w:div>
                <w:div w:id="484787521">
                  <w:marLeft w:val="0"/>
                  <w:marRight w:val="0"/>
                  <w:marTop w:val="0"/>
                  <w:marBottom w:val="0"/>
                  <w:divBdr>
                    <w:top w:val="none" w:sz="0" w:space="0" w:color="auto"/>
                    <w:left w:val="none" w:sz="0" w:space="0" w:color="auto"/>
                    <w:bottom w:val="none" w:sz="0" w:space="0" w:color="auto"/>
                    <w:right w:val="none" w:sz="0" w:space="0" w:color="auto"/>
                  </w:divBdr>
                </w:div>
                <w:div w:id="1721593265">
                  <w:marLeft w:val="0"/>
                  <w:marRight w:val="0"/>
                  <w:marTop w:val="0"/>
                  <w:marBottom w:val="0"/>
                  <w:divBdr>
                    <w:top w:val="none" w:sz="0" w:space="0" w:color="auto"/>
                    <w:left w:val="none" w:sz="0" w:space="0" w:color="auto"/>
                    <w:bottom w:val="none" w:sz="0" w:space="0" w:color="auto"/>
                    <w:right w:val="none" w:sz="0" w:space="0" w:color="auto"/>
                  </w:divBdr>
                </w:div>
                <w:div w:id="958686436">
                  <w:marLeft w:val="0"/>
                  <w:marRight w:val="0"/>
                  <w:marTop w:val="0"/>
                  <w:marBottom w:val="0"/>
                  <w:divBdr>
                    <w:top w:val="none" w:sz="0" w:space="0" w:color="auto"/>
                    <w:left w:val="none" w:sz="0" w:space="0" w:color="auto"/>
                    <w:bottom w:val="none" w:sz="0" w:space="0" w:color="auto"/>
                    <w:right w:val="none" w:sz="0" w:space="0" w:color="auto"/>
                  </w:divBdr>
                </w:div>
                <w:div w:id="689993989">
                  <w:marLeft w:val="0"/>
                  <w:marRight w:val="0"/>
                  <w:marTop w:val="0"/>
                  <w:marBottom w:val="0"/>
                  <w:divBdr>
                    <w:top w:val="none" w:sz="0" w:space="0" w:color="auto"/>
                    <w:left w:val="none" w:sz="0" w:space="0" w:color="auto"/>
                    <w:bottom w:val="none" w:sz="0" w:space="0" w:color="auto"/>
                    <w:right w:val="none" w:sz="0" w:space="0" w:color="auto"/>
                  </w:divBdr>
                </w:div>
                <w:div w:id="1750536062">
                  <w:marLeft w:val="0"/>
                  <w:marRight w:val="0"/>
                  <w:marTop w:val="0"/>
                  <w:marBottom w:val="0"/>
                  <w:divBdr>
                    <w:top w:val="none" w:sz="0" w:space="0" w:color="auto"/>
                    <w:left w:val="none" w:sz="0" w:space="0" w:color="auto"/>
                    <w:bottom w:val="none" w:sz="0" w:space="0" w:color="auto"/>
                    <w:right w:val="none" w:sz="0" w:space="0" w:color="auto"/>
                  </w:divBdr>
                </w:div>
                <w:div w:id="1914585264">
                  <w:marLeft w:val="0"/>
                  <w:marRight w:val="0"/>
                  <w:marTop w:val="0"/>
                  <w:marBottom w:val="0"/>
                  <w:divBdr>
                    <w:top w:val="none" w:sz="0" w:space="0" w:color="auto"/>
                    <w:left w:val="none" w:sz="0" w:space="0" w:color="auto"/>
                    <w:bottom w:val="none" w:sz="0" w:space="0" w:color="auto"/>
                    <w:right w:val="none" w:sz="0" w:space="0" w:color="auto"/>
                  </w:divBdr>
                </w:div>
                <w:div w:id="890532710">
                  <w:marLeft w:val="0"/>
                  <w:marRight w:val="0"/>
                  <w:marTop w:val="0"/>
                  <w:marBottom w:val="0"/>
                  <w:divBdr>
                    <w:top w:val="none" w:sz="0" w:space="0" w:color="auto"/>
                    <w:left w:val="none" w:sz="0" w:space="0" w:color="auto"/>
                    <w:bottom w:val="none" w:sz="0" w:space="0" w:color="auto"/>
                    <w:right w:val="none" w:sz="0" w:space="0" w:color="auto"/>
                  </w:divBdr>
                </w:div>
                <w:div w:id="1180239305">
                  <w:marLeft w:val="0"/>
                  <w:marRight w:val="0"/>
                  <w:marTop w:val="0"/>
                  <w:marBottom w:val="0"/>
                  <w:divBdr>
                    <w:top w:val="none" w:sz="0" w:space="0" w:color="auto"/>
                    <w:left w:val="none" w:sz="0" w:space="0" w:color="auto"/>
                    <w:bottom w:val="none" w:sz="0" w:space="0" w:color="auto"/>
                    <w:right w:val="none" w:sz="0" w:space="0" w:color="auto"/>
                  </w:divBdr>
                </w:div>
                <w:div w:id="1878856764">
                  <w:marLeft w:val="0"/>
                  <w:marRight w:val="0"/>
                  <w:marTop w:val="0"/>
                  <w:marBottom w:val="0"/>
                  <w:divBdr>
                    <w:top w:val="none" w:sz="0" w:space="0" w:color="auto"/>
                    <w:left w:val="none" w:sz="0" w:space="0" w:color="auto"/>
                    <w:bottom w:val="none" w:sz="0" w:space="0" w:color="auto"/>
                    <w:right w:val="none" w:sz="0" w:space="0" w:color="auto"/>
                  </w:divBdr>
                </w:div>
                <w:div w:id="1462192180">
                  <w:marLeft w:val="0"/>
                  <w:marRight w:val="0"/>
                  <w:marTop w:val="0"/>
                  <w:marBottom w:val="0"/>
                  <w:divBdr>
                    <w:top w:val="none" w:sz="0" w:space="0" w:color="auto"/>
                    <w:left w:val="none" w:sz="0" w:space="0" w:color="auto"/>
                    <w:bottom w:val="none" w:sz="0" w:space="0" w:color="auto"/>
                    <w:right w:val="none" w:sz="0" w:space="0" w:color="auto"/>
                  </w:divBdr>
                </w:div>
                <w:div w:id="76439470">
                  <w:marLeft w:val="0"/>
                  <w:marRight w:val="0"/>
                  <w:marTop w:val="0"/>
                  <w:marBottom w:val="0"/>
                  <w:divBdr>
                    <w:top w:val="none" w:sz="0" w:space="0" w:color="auto"/>
                    <w:left w:val="none" w:sz="0" w:space="0" w:color="auto"/>
                    <w:bottom w:val="none" w:sz="0" w:space="0" w:color="auto"/>
                    <w:right w:val="none" w:sz="0" w:space="0" w:color="auto"/>
                  </w:divBdr>
                </w:div>
                <w:div w:id="680205318">
                  <w:marLeft w:val="0"/>
                  <w:marRight w:val="0"/>
                  <w:marTop w:val="0"/>
                  <w:marBottom w:val="0"/>
                  <w:divBdr>
                    <w:top w:val="none" w:sz="0" w:space="0" w:color="auto"/>
                    <w:left w:val="none" w:sz="0" w:space="0" w:color="auto"/>
                    <w:bottom w:val="none" w:sz="0" w:space="0" w:color="auto"/>
                    <w:right w:val="none" w:sz="0" w:space="0" w:color="auto"/>
                  </w:divBdr>
                </w:div>
                <w:div w:id="850998227">
                  <w:marLeft w:val="0"/>
                  <w:marRight w:val="0"/>
                  <w:marTop w:val="0"/>
                  <w:marBottom w:val="0"/>
                  <w:divBdr>
                    <w:top w:val="none" w:sz="0" w:space="0" w:color="auto"/>
                    <w:left w:val="none" w:sz="0" w:space="0" w:color="auto"/>
                    <w:bottom w:val="none" w:sz="0" w:space="0" w:color="auto"/>
                    <w:right w:val="none" w:sz="0" w:space="0" w:color="auto"/>
                  </w:divBdr>
                </w:div>
                <w:div w:id="1055547852">
                  <w:marLeft w:val="0"/>
                  <w:marRight w:val="0"/>
                  <w:marTop w:val="0"/>
                  <w:marBottom w:val="0"/>
                  <w:divBdr>
                    <w:top w:val="none" w:sz="0" w:space="0" w:color="auto"/>
                    <w:left w:val="none" w:sz="0" w:space="0" w:color="auto"/>
                    <w:bottom w:val="none" w:sz="0" w:space="0" w:color="auto"/>
                    <w:right w:val="none" w:sz="0" w:space="0" w:color="auto"/>
                  </w:divBdr>
                </w:div>
                <w:div w:id="1923180400">
                  <w:marLeft w:val="0"/>
                  <w:marRight w:val="0"/>
                  <w:marTop w:val="0"/>
                  <w:marBottom w:val="0"/>
                  <w:divBdr>
                    <w:top w:val="none" w:sz="0" w:space="0" w:color="auto"/>
                    <w:left w:val="none" w:sz="0" w:space="0" w:color="auto"/>
                    <w:bottom w:val="none" w:sz="0" w:space="0" w:color="auto"/>
                    <w:right w:val="none" w:sz="0" w:space="0" w:color="auto"/>
                  </w:divBdr>
                </w:div>
                <w:div w:id="1765108504">
                  <w:marLeft w:val="0"/>
                  <w:marRight w:val="0"/>
                  <w:marTop w:val="0"/>
                  <w:marBottom w:val="0"/>
                  <w:divBdr>
                    <w:top w:val="none" w:sz="0" w:space="0" w:color="auto"/>
                    <w:left w:val="none" w:sz="0" w:space="0" w:color="auto"/>
                    <w:bottom w:val="none" w:sz="0" w:space="0" w:color="auto"/>
                    <w:right w:val="none" w:sz="0" w:space="0" w:color="auto"/>
                  </w:divBdr>
                </w:div>
                <w:div w:id="423384826">
                  <w:marLeft w:val="0"/>
                  <w:marRight w:val="0"/>
                  <w:marTop w:val="0"/>
                  <w:marBottom w:val="0"/>
                  <w:divBdr>
                    <w:top w:val="none" w:sz="0" w:space="0" w:color="auto"/>
                    <w:left w:val="none" w:sz="0" w:space="0" w:color="auto"/>
                    <w:bottom w:val="none" w:sz="0" w:space="0" w:color="auto"/>
                    <w:right w:val="none" w:sz="0" w:space="0" w:color="auto"/>
                  </w:divBdr>
                </w:div>
                <w:div w:id="1655571010">
                  <w:marLeft w:val="0"/>
                  <w:marRight w:val="0"/>
                  <w:marTop w:val="0"/>
                  <w:marBottom w:val="0"/>
                  <w:divBdr>
                    <w:top w:val="none" w:sz="0" w:space="0" w:color="auto"/>
                    <w:left w:val="none" w:sz="0" w:space="0" w:color="auto"/>
                    <w:bottom w:val="none" w:sz="0" w:space="0" w:color="auto"/>
                    <w:right w:val="none" w:sz="0" w:space="0" w:color="auto"/>
                  </w:divBdr>
                </w:div>
                <w:div w:id="770856212">
                  <w:marLeft w:val="0"/>
                  <w:marRight w:val="0"/>
                  <w:marTop w:val="0"/>
                  <w:marBottom w:val="0"/>
                  <w:divBdr>
                    <w:top w:val="none" w:sz="0" w:space="0" w:color="auto"/>
                    <w:left w:val="none" w:sz="0" w:space="0" w:color="auto"/>
                    <w:bottom w:val="none" w:sz="0" w:space="0" w:color="auto"/>
                    <w:right w:val="none" w:sz="0" w:space="0" w:color="auto"/>
                  </w:divBdr>
                </w:div>
                <w:div w:id="2118216323">
                  <w:marLeft w:val="0"/>
                  <w:marRight w:val="0"/>
                  <w:marTop w:val="0"/>
                  <w:marBottom w:val="0"/>
                  <w:divBdr>
                    <w:top w:val="none" w:sz="0" w:space="0" w:color="auto"/>
                    <w:left w:val="none" w:sz="0" w:space="0" w:color="auto"/>
                    <w:bottom w:val="none" w:sz="0" w:space="0" w:color="auto"/>
                    <w:right w:val="none" w:sz="0" w:space="0" w:color="auto"/>
                  </w:divBdr>
                </w:div>
                <w:div w:id="1534801672">
                  <w:marLeft w:val="0"/>
                  <w:marRight w:val="0"/>
                  <w:marTop w:val="0"/>
                  <w:marBottom w:val="0"/>
                  <w:divBdr>
                    <w:top w:val="none" w:sz="0" w:space="0" w:color="auto"/>
                    <w:left w:val="none" w:sz="0" w:space="0" w:color="auto"/>
                    <w:bottom w:val="none" w:sz="0" w:space="0" w:color="auto"/>
                    <w:right w:val="none" w:sz="0" w:space="0" w:color="auto"/>
                  </w:divBdr>
                </w:div>
                <w:div w:id="1369644208">
                  <w:marLeft w:val="0"/>
                  <w:marRight w:val="0"/>
                  <w:marTop w:val="0"/>
                  <w:marBottom w:val="0"/>
                  <w:divBdr>
                    <w:top w:val="none" w:sz="0" w:space="0" w:color="auto"/>
                    <w:left w:val="none" w:sz="0" w:space="0" w:color="auto"/>
                    <w:bottom w:val="none" w:sz="0" w:space="0" w:color="auto"/>
                    <w:right w:val="none" w:sz="0" w:space="0" w:color="auto"/>
                  </w:divBdr>
                </w:div>
                <w:div w:id="285813293">
                  <w:marLeft w:val="0"/>
                  <w:marRight w:val="0"/>
                  <w:marTop w:val="0"/>
                  <w:marBottom w:val="0"/>
                  <w:divBdr>
                    <w:top w:val="none" w:sz="0" w:space="0" w:color="auto"/>
                    <w:left w:val="none" w:sz="0" w:space="0" w:color="auto"/>
                    <w:bottom w:val="none" w:sz="0" w:space="0" w:color="auto"/>
                    <w:right w:val="none" w:sz="0" w:space="0" w:color="auto"/>
                  </w:divBdr>
                </w:div>
                <w:div w:id="336226252">
                  <w:marLeft w:val="0"/>
                  <w:marRight w:val="0"/>
                  <w:marTop w:val="0"/>
                  <w:marBottom w:val="0"/>
                  <w:divBdr>
                    <w:top w:val="none" w:sz="0" w:space="0" w:color="auto"/>
                    <w:left w:val="none" w:sz="0" w:space="0" w:color="auto"/>
                    <w:bottom w:val="none" w:sz="0" w:space="0" w:color="auto"/>
                    <w:right w:val="none" w:sz="0" w:space="0" w:color="auto"/>
                  </w:divBdr>
                </w:div>
                <w:div w:id="552078504">
                  <w:marLeft w:val="0"/>
                  <w:marRight w:val="0"/>
                  <w:marTop w:val="0"/>
                  <w:marBottom w:val="0"/>
                  <w:divBdr>
                    <w:top w:val="none" w:sz="0" w:space="0" w:color="auto"/>
                    <w:left w:val="none" w:sz="0" w:space="0" w:color="auto"/>
                    <w:bottom w:val="none" w:sz="0" w:space="0" w:color="auto"/>
                    <w:right w:val="none" w:sz="0" w:space="0" w:color="auto"/>
                  </w:divBdr>
                </w:div>
                <w:div w:id="289942933">
                  <w:marLeft w:val="0"/>
                  <w:marRight w:val="0"/>
                  <w:marTop w:val="0"/>
                  <w:marBottom w:val="0"/>
                  <w:divBdr>
                    <w:top w:val="none" w:sz="0" w:space="0" w:color="auto"/>
                    <w:left w:val="none" w:sz="0" w:space="0" w:color="auto"/>
                    <w:bottom w:val="none" w:sz="0" w:space="0" w:color="auto"/>
                    <w:right w:val="none" w:sz="0" w:space="0" w:color="auto"/>
                  </w:divBdr>
                </w:div>
                <w:div w:id="1434016753">
                  <w:marLeft w:val="0"/>
                  <w:marRight w:val="0"/>
                  <w:marTop w:val="0"/>
                  <w:marBottom w:val="0"/>
                  <w:divBdr>
                    <w:top w:val="none" w:sz="0" w:space="0" w:color="auto"/>
                    <w:left w:val="none" w:sz="0" w:space="0" w:color="auto"/>
                    <w:bottom w:val="none" w:sz="0" w:space="0" w:color="auto"/>
                    <w:right w:val="none" w:sz="0" w:space="0" w:color="auto"/>
                  </w:divBdr>
                </w:div>
                <w:div w:id="1049577501">
                  <w:marLeft w:val="0"/>
                  <w:marRight w:val="0"/>
                  <w:marTop w:val="0"/>
                  <w:marBottom w:val="0"/>
                  <w:divBdr>
                    <w:top w:val="none" w:sz="0" w:space="0" w:color="auto"/>
                    <w:left w:val="none" w:sz="0" w:space="0" w:color="auto"/>
                    <w:bottom w:val="none" w:sz="0" w:space="0" w:color="auto"/>
                    <w:right w:val="none" w:sz="0" w:space="0" w:color="auto"/>
                  </w:divBdr>
                </w:div>
                <w:div w:id="445080875">
                  <w:marLeft w:val="0"/>
                  <w:marRight w:val="0"/>
                  <w:marTop w:val="0"/>
                  <w:marBottom w:val="0"/>
                  <w:divBdr>
                    <w:top w:val="none" w:sz="0" w:space="0" w:color="auto"/>
                    <w:left w:val="none" w:sz="0" w:space="0" w:color="auto"/>
                    <w:bottom w:val="none" w:sz="0" w:space="0" w:color="auto"/>
                    <w:right w:val="none" w:sz="0" w:space="0" w:color="auto"/>
                  </w:divBdr>
                </w:div>
                <w:div w:id="1066562797">
                  <w:marLeft w:val="0"/>
                  <w:marRight w:val="0"/>
                  <w:marTop w:val="0"/>
                  <w:marBottom w:val="0"/>
                  <w:divBdr>
                    <w:top w:val="none" w:sz="0" w:space="0" w:color="auto"/>
                    <w:left w:val="none" w:sz="0" w:space="0" w:color="auto"/>
                    <w:bottom w:val="none" w:sz="0" w:space="0" w:color="auto"/>
                    <w:right w:val="none" w:sz="0" w:space="0" w:color="auto"/>
                  </w:divBdr>
                </w:div>
                <w:div w:id="1478372858">
                  <w:marLeft w:val="0"/>
                  <w:marRight w:val="0"/>
                  <w:marTop w:val="0"/>
                  <w:marBottom w:val="0"/>
                  <w:divBdr>
                    <w:top w:val="none" w:sz="0" w:space="0" w:color="auto"/>
                    <w:left w:val="none" w:sz="0" w:space="0" w:color="auto"/>
                    <w:bottom w:val="none" w:sz="0" w:space="0" w:color="auto"/>
                    <w:right w:val="none" w:sz="0" w:space="0" w:color="auto"/>
                  </w:divBdr>
                </w:div>
                <w:div w:id="1605917445">
                  <w:marLeft w:val="0"/>
                  <w:marRight w:val="0"/>
                  <w:marTop w:val="0"/>
                  <w:marBottom w:val="0"/>
                  <w:divBdr>
                    <w:top w:val="none" w:sz="0" w:space="0" w:color="auto"/>
                    <w:left w:val="none" w:sz="0" w:space="0" w:color="auto"/>
                    <w:bottom w:val="none" w:sz="0" w:space="0" w:color="auto"/>
                    <w:right w:val="none" w:sz="0" w:space="0" w:color="auto"/>
                  </w:divBdr>
                </w:div>
                <w:div w:id="1814249729">
                  <w:marLeft w:val="0"/>
                  <w:marRight w:val="0"/>
                  <w:marTop w:val="0"/>
                  <w:marBottom w:val="0"/>
                  <w:divBdr>
                    <w:top w:val="none" w:sz="0" w:space="0" w:color="auto"/>
                    <w:left w:val="none" w:sz="0" w:space="0" w:color="auto"/>
                    <w:bottom w:val="none" w:sz="0" w:space="0" w:color="auto"/>
                    <w:right w:val="none" w:sz="0" w:space="0" w:color="auto"/>
                  </w:divBdr>
                </w:div>
                <w:div w:id="1737900071">
                  <w:marLeft w:val="0"/>
                  <w:marRight w:val="0"/>
                  <w:marTop w:val="0"/>
                  <w:marBottom w:val="0"/>
                  <w:divBdr>
                    <w:top w:val="none" w:sz="0" w:space="0" w:color="auto"/>
                    <w:left w:val="none" w:sz="0" w:space="0" w:color="auto"/>
                    <w:bottom w:val="none" w:sz="0" w:space="0" w:color="auto"/>
                    <w:right w:val="none" w:sz="0" w:space="0" w:color="auto"/>
                  </w:divBdr>
                </w:div>
                <w:div w:id="932666038">
                  <w:marLeft w:val="0"/>
                  <w:marRight w:val="0"/>
                  <w:marTop w:val="0"/>
                  <w:marBottom w:val="0"/>
                  <w:divBdr>
                    <w:top w:val="none" w:sz="0" w:space="0" w:color="auto"/>
                    <w:left w:val="none" w:sz="0" w:space="0" w:color="auto"/>
                    <w:bottom w:val="none" w:sz="0" w:space="0" w:color="auto"/>
                    <w:right w:val="none" w:sz="0" w:space="0" w:color="auto"/>
                  </w:divBdr>
                </w:div>
                <w:div w:id="555317554">
                  <w:marLeft w:val="0"/>
                  <w:marRight w:val="0"/>
                  <w:marTop w:val="0"/>
                  <w:marBottom w:val="0"/>
                  <w:divBdr>
                    <w:top w:val="none" w:sz="0" w:space="0" w:color="auto"/>
                    <w:left w:val="none" w:sz="0" w:space="0" w:color="auto"/>
                    <w:bottom w:val="none" w:sz="0" w:space="0" w:color="auto"/>
                    <w:right w:val="none" w:sz="0" w:space="0" w:color="auto"/>
                  </w:divBdr>
                </w:div>
                <w:div w:id="676735023">
                  <w:marLeft w:val="0"/>
                  <w:marRight w:val="0"/>
                  <w:marTop w:val="0"/>
                  <w:marBottom w:val="0"/>
                  <w:divBdr>
                    <w:top w:val="none" w:sz="0" w:space="0" w:color="auto"/>
                    <w:left w:val="none" w:sz="0" w:space="0" w:color="auto"/>
                    <w:bottom w:val="none" w:sz="0" w:space="0" w:color="auto"/>
                    <w:right w:val="none" w:sz="0" w:space="0" w:color="auto"/>
                  </w:divBdr>
                </w:div>
                <w:div w:id="521431295">
                  <w:marLeft w:val="0"/>
                  <w:marRight w:val="0"/>
                  <w:marTop w:val="0"/>
                  <w:marBottom w:val="0"/>
                  <w:divBdr>
                    <w:top w:val="none" w:sz="0" w:space="0" w:color="auto"/>
                    <w:left w:val="none" w:sz="0" w:space="0" w:color="auto"/>
                    <w:bottom w:val="none" w:sz="0" w:space="0" w:color="auto"/>
                    <w:right w:val="none" w:sz="0" w:space="0" w:color="auto"/>
                  </w:divBdr>
                </w:div>
                <w:div w:id="4286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3404">
          <w:marLeft w:val="0"/>
          <w:marRight w:val="0"/>
          <w:marTop w:val="0"/>
          <w:marBottom w:val="0"/>
          <w:divBdr>
            <w:top w:val="none" w:sz="0" w:space="0" w:color="auto"/>
            <w:left w:val="none" w:sz="0" w:space="0" w:color="auto"/>
            <w:bottom w:val="none" w:sz="0" w:space="0" w:color="auto"/>
            <w:right w:val="none" w:sz="0" w:space="0" w:color="auto"/>
          </w:divBdr>
          <w:divsChild>
            <w:div w:id="1729571602">
              <w:marLeft w:val="0"/>
              <w:marRight w:val="0"/>
              <w:marTop w:val="0"/>
              <w:marBottom w:val="0"/>
              <w:divBdr>
                <w:top w:val="none" w:sz="0" w:space="0" w:color="auto"/>
                <w:left w:val="none" w:sz="0" w:space="0" w:color="auto"/>
                <w:bottom w:val="none" w:sz="0" w:space="0" w:color="auto"/>
                <w:right w:val="none" w:sz="0" w:space="0" w:color="auto"/>
              </w:divBdr>
            </w:div>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sChild>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420">
          <w:marLeft w:val="0"/>
          <w:marRight w:val="0"/>
          <w:marTop w:val="0"/>
          <w:marBottom w:val="0"/>
          <w:divBdr>
            <w:top w:val="none" w:sz="0" w:space="0" w:color="auto"/>
            <w:left w:val="none" w:sz="0" w:space="0" w:color="auto"/>
            <w:bottom w:val="none" w:sz="0" w:space="0" w:color="auto"/>
            <w:right w:val="none" w:sz="0" w:space="0" w:color="auto"/>
          </w:divBdr>
          <w:divsChild>
            <w:div w:id="917405677">
              <w:marLeft w:val="0"/>
              <w:marRight w:val="0"/>
              <w:marTop w:val="0"/>
              <w:marBottom w:val="0"/>
              <w:divBdr>
                <w:top w:val="none" w:sz="0" w:space="0" w:color="auto"/>
                <w:left w:val="none" w:sz="0" w:space="0" w:color="auto"/>
                <w:bottom w:val="none" w:sz="0" w:space="0" w:color="auto"/>
                <w:right w:val="none" w:sz="0" w:space="0" w:color="auto"/>
              </w:divBdr>
            </w:div>
            <w:div w:id="1514806773">
              <w:marLeft w:val="0"/>
              <w:marRight w:val="0"/>
              <w:marTop w:val="0"/>
              <w:marBottom w:val="0"/>
              <w:divBdr>
                <w:top w:val="none" w:sz="0" w:space="0" w:color="auto"/>
                <w:left w:val="none" w:sz="0" w:space="0" w:color="auto"/>
                <w:bottom w:val="none" w:sz="0" w:space="0" w:color="auto"/>
                <w:right w:val="none" w:sz="0" w:space="0" w:color="auto"/>
              </w:divBdr>
            </w:div>
            <w:div w:id="1512720140">
              <w:marLeft w:val="0"/>
              <w:marRight w:val="0"/>
              <w:marTop w:val="0"/>
              <w:marBottom w:val="0"/>
              <w:divBdr>
                <w:top w:val="none" w:sz="0" w:space="0" w:color="auto"/>
                <w:left w:val="none" w:sz="0" w:space="0" w:color="auto"/>
                <w:bottom w:val="none" w:sz="0" w:space="0" w:color="auto"/>
                <w:right w:val="none" w:sz="0" w:space="0" w:color="auto"/>
              </w:divBdr>
            </w:div>
            <w:div w:id="949972753">
              <w:marLeft w:val="0"/>
              <w:marRight w:val="0"/>
              <w:marTop w:val="0"/>
              <w:marBottom w:val="0"/>
              <w:divBdr>
                <w:top w:val="none" w:sz="0" w:space="0" w:color="auto"/>
                <w:left w:val="none" w:sz="0" w:space="0" w:color="auto"/>
                <w:bottom w:val="none" w:sz="0" w:space="0" w:color="auto"/>
                <w:right w:val="none" w:sz="0" w:space="0" w:color="auto"/>
              </w:divBdr>
            </w:div>
            <w:div w:id="124664435">
              <w:marLeft w:val="0"/>
              <w:marRight w:val="0"/>
              <w:marTop w:val="0"/>
              <w:marBottom w:val="0"/>
              <w:divBdr>
                <w:top w:val="none" w:sz="0" w:space="0" w:color="auto"/>
                <w:left w:val="none" w:sz="0" w:space="0" w:color="auto"/>
                <w:bottom w:val="none" w:sz="0" w:space="0" w:color="auto"/>
                <w:right w:val="none" w:sz="0" w:space="0" w:color="auto"/>
              </w:divBdr>
            </w:div>
            <w:div w:id="1935480665">
              <w:marLeft w:val="0"/>
              <w:marRight w:val="0"/>
              <w:marTop w:val="0"/>
              <w:marBottom w:val="0"/>
              <w:divBdr>
                <w:top w:val="none" w:sz="0" w:space="0" w:color="auto"/>
                <w:left w:val="none" w:sz="0" w:space="0" w:color="auto"/>
                <w:bottom w:val="none" w:sz="0" w:space="0" w:color="auto"/>
                <w:right w:val="none" w:sz="0" w:space="0" w:color="auto"/>
              </w:divBdr>
            </w:div>
            <w:div w:id="1024752515">
              <w:marLeft w:val="0"/>
              <w:marRight w:val="0"/>
              <w:marTop w:val="0"/>
              <w:marBottom w:val="0"/>
              <w:divBdr>
                <w:top w:val="none" w:sz="0" w:space="0" w:color="auto"/>
                <w:left w:val="none" w:sz="0" w:space="0" w:color="auto"/>
                <w:bottom w:val="none" w:sz="0" w:space="0" w:color="auto"/>
                <w:right w:val="none" w:sz="0" w:space="0" w:color="auto"/>
              </w:divBdr>
            </w:div>
            <w:div w:id="1988778536">
              <w:marLeft w:val="0"/>
              <w:marRight w:val="0"/>
              <w:marTop w:val="0"/>
              <w:marBottom w:val="0"/>
              <w:divBdr>
                <w:top w:val="none" w:sz="0" w:space="0" w:color="auto"/>
                <w:left w:val="none" w:sz="0" w:space="0" w:color="auto"/>
                <w:bottom w:val="none" w:sz="0" w:space="0" w:color="auto"/>
                <w:right w:val="none" w:sz="0" w:space="0" w:color="auto"/>
              </w:divBdr>
            </w:div>
            <w:div w:id="1767840926">
              <w:marLeft w:val="0"/>
              <w:marRight w:val="0"/>
              <w:marTop w:val="0"/>
              <w:marBottom w:val="0"/>
              <w:divBdr>
                <w:top w:val="none" w:sz="0" w:space="0" w:color="auto"/>
                <w:left w:val="none" w:sz="0" w:space="0" w:color="auto"/>
                <w:bottom w:val="none" w:sz="0" w:space="0" w:color="auto"/>
                <w:right w:val="none" w:sz="0" w:space="0" w:color="auto"/>
              </w:divBdr>
              <w:divsChild>
                <w:div w:id="1456488907">
                  <w:marLeft w:val="0"/>
                  <w:marRight w:val="0"/>
                  <w:marTop w:val="0"/>
                  <w:marBottom w:val="0"/>
                  <w:divBdr>
                    <w:top w:val="none" w:sz="0" w:space="0" w:color="auto"/>
                    <w:left w:val="none" w:sz="0" w:space="0" w:color="auto"/>
                    <w:bottom w:val="none" w:sz="0" w:space="0" w:color="auto"/>
                    <w:right w:val="none" w:sz="0" w:space="0" w:color="auto"/>
                  </w:divBdr>
                </w:div>
                <w:div w:id="680205659">
                  <w:marLeft w:val="0"/>
                  <w:marRight w:val="0"/>
                  <w:marTop w:val="0"/>
                  <w:marBottom w:val="0"/>
                  <w:divBdr>
                    <w:top w:val="none" w:sz="0" w:space="0" w:color="auto"/>
                    <w:left w:val="none" w:sz="0" w:space="0" w:color="auto"/>
                    <w:bottom w:val="none" w:sz="0" w:space="0" w:color="auto"/>
                    <w:right w:val="none" w:sz="0" w:space="0" w:color="auto"/>
                  </w:divBdr>
                </w:div>
                <w:div w:id="1242837956">
                  <w:marLeft w:val="0"/>
                  <w:marRight w:val="0"/>
                  <w:marTop w:val="0"/>
                  <w:marBottom w:val="0"/>
                  <w:divBdr>
                    <w:top w:val="none" w:sz="0" w:space="0" w:color="auto"/>
                    <w:left w:val="none" w:sz="0" w:space="0" w:color="auto"/>
                    <w:bottom w:val="none" w:sz="0" w:space="0" w:color="auto"/>
                    <w:right w:val="none" w:sz="0" w:space="0" w:color="auto"/>
                  </w:divBdr>
                </w:div>
                <w:div w:id="253756484">
                  <w:marLeft w:val="0"/>
                  <w:marRight w:val="0"/>
                  <w:marTop w:val="0"/>
                  <w:marBottom w:val="0"/>
                  <w:divBdr>
                    <w:top w:val="none" w:sz="0" w:space="0" w:color="auto"/>
                    <w:left w:val="none" w:sz="0" w:space="0" w:color="auto"/>
                    <w:bottom w:val="none" w:sz="0" w:space="0" w:color="auto"/>
                    <w:right w:val="none" w:sz="0" w:space="0" w:color="auto"/>
                  </w:divBdr>
                </w:div>
                <w:div w:id="707528091">
                  <w:marLeft w:val="0"/>
                  <w:marRight w:val="0"/>
                  <w:marTop w:val="0"/>
                  <w:marBottom w:val="0"/>
                  <w:divBdr>
                    <w:top w:val="none" w:sz="0" w:space="0" w:color="auto"/>
                    <w:left w:val="none" w:sz="0" w:space="0" w:color="auto"/>
                    <w:bottom w:val="none" w:sz="0" w:space="0" w:color="auto"/>
                    <w:right w:val="none" w:sz="0" w:space="0" w:color="auto"/>
                  </w:divBdr>
                </w:div>
                <w:div w:id="316306542">
                  <w:marLeft w:val="0"/>
                  <w:marRight w:val="0"/>
                  <w:marTop w:val="0"/>
                  <w:marBottom w:val="0"/>
                  <w:divBdr>
                    <w:top w:val="none" w:sz="0" w:space="0" w:color="auto"/>
                    <w:left w:val="none" w:sz="0" w:space="0" w:color="auto"/>
                    <w:bottom w:val="none" w:sz="0" w:space="0" w:color="auto"/>
                    <w:right w:val="none" w:sz="0" w:space="0" w:color="auto"/>
                  </w:divBdr>
                </w:div>
                <w:div w:id="1540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059">
          <w:marLeft w:val="0"/>
          <w:marRight w:val="0"/>
          <w:marTop w:val="0"/>
          <w:marBottom w:val="0"/>
          <w:divBdr>
            <w:top w:val="none" w:sz="0" w:space="0" w:color="auto"/>
            <w:left w:val="none" w:sz="0" w:space="0" w:color="auto"/>
            <w:bottom w:val="none" w:sz="0" w:space="0" w:color="auto"/>
            <w:right w:val="none" w:sz="0" w:space="0" w:color="auto"/>
          </w:divBdr>
          <w:divsChild>
            <w:div w:id="475075536">
              <w:marLeft w:val="0"/>
              <w:marRight w:val="0"/>
              <w:marTop w:val="0"/>
              <w:marBottom w:val="0"/>
              <w:divBdr>
                <w:top w:val="none" w:sz="0" w:space="0" w:color="auto"/>
                <w:left w:val="none" w:sz="0" w:space="0" w:color="auto"/>
                <w:bottom w:val="none" w:sz="0" w:space="0" w:color="auto"/>
                <w:right w:val="none" w:sz="0" w:space="0" w:color="auto"/>
              </w:divBdr>
            </w:div>
            <w:div w:id="545337430">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563372327">
              <w:marLeft w:val="0"/>
              <w:marRight w:val="0"/>
              <w:marTop w:val="0"/>
              <w:marBottom w:val="0"/>
              <w:divBdr>
                <w:top w:val="none" w:sz="0" w:space="0" w:color="auto"/>
                <w:left w:val="none" w:sz="0" w:space="0" w:color="auto"/>
                <w:bottom w:val="none" w:sz="0" w:space="0" w:color="auto"/>
                <w:right w:val="none" w:sz="0" w:space="0" w:color="auto"/>
              </w:divBdr>
            </w:div>
            <w:div w:id="1176504556">
              <w:marLeft w:val="0"/>
              <w:marRight w:val="0"/>
              <w:marTop w:val="0"/>
              <w:marBottom w:val="0"/>
              <w:divBdr>
                <w:top w:val="none" w:sz="0" w:space="0" w:color="auto"/>
                <w:left w:val="none" w:sz="0" w:space="0" w:color="auto"/>
                <w:bottom w:val="none" w:sz="0" w:space="0" w:color="auto"/>
                <w:right w:val="none" w:sz="0" w:space="0" w:color="auto"/>
              </w:divBdr>
            </w:div>
            <w:div w:id="1466461271">
              <w:marLeft w:val="0"/>
              <w:marRight w:val="0"/>
              <w:marTop w:val="0"/>
              <w:marBottom w:val="0"/>
              <w:divBdr>
                <w:top w:val="none" w:sz="0" w:space="0" w:color="auto"/>
                <w:left w:val="none" w:sz="0" w:space="0" w:color="auto"/>
                <w:bottom w:val="none" w:sz="0" w:space="0" w:color="auto"/>
                <w:right w:val="none" w:sz="0" w:space="0" w:color="auto"/>
              </w:divBdr>
            </w:div>
            <w:div w:id="1550872365">
              <w:marLeft w:val="0"/>
              <w:marRight w:val="0"/>
              <w:marTop w:val="0"/>
              <w:marBottom w:val="0"/>
              <w:divBdr>
                <w:top w:val="none" w:sz="0" w:space="0" w:color="auto"/>
                <w:left w:val="none" w:sz="0" w:space="0" w:color="auto"/>
                <w:bottom w:val="none" w:sz="0" w:space="0" w:color="auto"/>
                <w:right w:val="none" w:sz="0" w:space="0" w:color="auto"/>
              </w:divBdr>
            </w:div>
            <w:div w:id="1162086953">
              <w:marLeft w:val="0"/>
              <w:marRight w:val="0"/>
              <w:marTop w:val="0"/>
              <w:marBottom w:val="0"/>
              <w:divBdr>
                <w:top w:val="none" w:sz="0" w:space="0" w:color="auto"/>
                <w:left w:val="none" w:sz="0" w:space="0" w:color="auto"/>
                <w:bottom w:val="none" w:sz="0" w:space="0" w:color="auto"/>
                <w:right w:val="none" w:sz="0" w:space="0" w:color="auto"/>
              </w:divBdr>
            </w:div>
            <w:div w:id="1649245553">
              <w:marLeft w:val="0"/>
              <w:marRight w:val="0"/>
              <w:marTop w:val="0"/>
              <w:marBottom w:val="0"/>
              <w:divBdr>
                <w:top w:val="none" w:sz="0" w:space="0" w:color="auto"/>
                <w:left w:val="none" w:sz="0" w:space="0" w:color="auto"/>
                <w:bottom w:val="none" w:sz="0" w:space="0" w:color="auto"/>
                <w:right w:val="none" w:sz="0" w:space="0" w:color="auto"/>
              </w:divBdr>
            </w:div>
            <w:div w:id="17892955">
              <w:marLeft w:val="0"/>
              <w:marRight w:val="0"/>
              <w:marTop w:val="0"/>
              <w:marBottom w:val="0"/>
              <w:divBdr>
                <w:top w:val="none" w:sz="0" w:space="0" w:color="auto"/>
                <w:left w:val="none" w:sz="0" w:space="0" w:color="auto"/>
                <w:bottom w:val="none" w:sz="0" w:space="0" w:color="auto"/>
                <w:right w:val="none" w:sz="0" w:space="0" w:color="auto"/>
              </w:divBdr>
            </w:div>
            <w:div w:id="1465467212">
              <w:marLeft w:val="0"/>
              <w:marRight w:val="0"/>
              <w:marTop w:val="0"/>
              <w:marBottom w:val="0"/>
              <w:divBdr>
                <w:top w:val="none" w:sz="0" w:space="0" w:color="auto"/>
                <w:left w:val="none" w:sz="0" w:space="0" w:color="auto"/>
                <w:bottom w:val="none" w:sz="0" w:space="0" w:color="auto"/>
                <w:right w:val="none" w:sz="0" w:space="0" w:color="auto"/>
              </w:divBdr>
            </w:div>
            <w:div w:id="1523283393">
              <w:marLeft w:val="0"/>
              <w:marRight w:val="0"/>
              <w:marTop w:val="0"/>
              <w:marBottom w:val="0"/>
              <w:divBdr>
                <w:top w:val="none" w:sz="0" w:space="0" w:color="auto"/>
                <w:left w:val="none" w:sz="0" w:space="0" w:color="auto"/>
                <w:bottom w:val="none" w:sz="0" w:space="0" w:color="auto"/>
                <w:right w:val="none" w:sz="0" w:space="0" w:color="auto"/>
              </w:divBdr>
              <w:divsChild>
                <w:div w:id="507329076">
                  <w:marLeft w:val="0"/>
                  <w:marRight w:val="0"/>
                  <w:marTop w:val="0"/>
                  <w:marBottom w:val="0"/>
                  <w:divBdr>
                    <w:top w:val="none" w:sz="0" w:space="0" w:color="auto"/>
                    <w:left w:val="none" w:sz="0" w:space="0" w:color="auto"/>
                    <w:bottom w:val="none" w:sz="0" w:space="0" w:color="auto"/>
                    <w:right w:val="none" w:sz="0" w:space="0" w:color="auto"/>
                  </w:divBdr>
                </w:div>
                <w:div w:id="1778326712">
                  <w:marLeft w:val="0"/>
                  <w:marRight w:val="0"/>
                  <w:marTop w:val="0"/>
                  <w:marBottom w:val="0"/>
                  <w:divBdr>
                    <w:top w:val="none" w:sz="0" w:space="0" w:color="auto"/>
                    <w:left w:val="none" w:sz="0" w:space="0" w:color="auto"/>
                    <w:bottom w:val="none" w:sz="0" w:space="0" w:color="auto"/>
                    <w:right w:val="none" w:sz="0" w:space="0" w:color="auto"/>
                  </w:divBdr>
                </w:div>
                <w:div w:id="1237935933">
                  <w:marLeft w:val="0"/>
                  <w:marRight w:val="0"/>
                  <w:marTop w:val="0"/>
                  <w:marBottom w:val="0"/>
                  <w:divBdr>
                    <w:top w:val="none" w:sz="0" w:space="0" w:color="auto"/>
                    <w:left w:val="none" w:sz="0" w:space="0" w:color="auto"/>
                    <w:bottom w:val="none" w:sz="0" w:space="0" w:color="auto"/>
                    <w:right w:val="none" w:sz="0" w:space="0" w:color="auto"/>
                  </w:divBdr>
                </w:div>
                <w:div w:id="988290927">
                  <w:marLeft w:val="0"/>
                  <w:marRight w:val="0"/>
                  <w:marTop w:val="0"/>
                  <w:marBottom w:val="0"/>
                  <w:divBdr>
                    <w:top w:val="none" w:sz="0" w:space="0" w:color="auto"/>
                    <w:left w:val="none" w:sz="0" w:space="0" w:color="auto"/>
                    <w:bottom w:val="none" w:sz="0" w:space="0" w:color="auto"/>
                    <w:right w:val="none" w:sz="0" w:space="0" w:color="auto"/>
                  </w:divBdr>
                </w:div>
                <w:div w:id="12541168">
                  <w:marLeft w:val="0"/>
                  <w:marRight w:val="0"/>
                  <w:marTop w:val="0"/>
                  <w:marBottom w:val="0"/>
                  <w:divBdr>
                    <w:top w:val="none" w:sz="0" w:space="0" w:color="auto"/>
                    <w:left w:val="none" w:sz="0" w:space="0" w:color="auto"/>
                    <w:bottom w:val="none" w:sz="0" w:space="0" w:color="auto"/>
                    <w:right w:val="none" w:sz="0" w:space="0" w:color="auto"/>
                  </w:divBdr>
                </w:div>
                <w:div w:id="109516607">
                  <w:marLeft w:val="0"/>
                  <w:marRight w:val="0"/>
                  <w:marTop w:val="0"/>
                  <w:marBottom w:val="0"/>
                  <w:divBdr>
                    <w:top w:val="none" w:sz="0" w:space="0" w:color="auto"/>
                    <w:left w:val="none" w:sz="0" w:space="0" w:color="auto"/>
                    <w:bottom w:val="none" w:sz="0" w:space="0" w:color="auto"/>
                    <w:right w:val="none" w:sz="0" w:space="0" w:color="auto"/>
                  </w:divBdr>
                </w:div>
                <w:div w:id="1797025577">
                  <w:marLeft w:val="0"/>
                  <w:marRight w:val="0"/>
                  <w:marTop w:val="0"/>
                  <w:marBottom w:val="0"/>
                  <w:divBdr>
                    <w:top w:val="none" w:sz="0" w:space="0" w:color="auto"/>
                    <w:left w:val="none" w:sz="0" w:space="0" w:color="auto"/>
                    <w:bottom w:val="none" w:sz="0" w:space="0" w:color="auto"/>
                    <w:right w:val="none" w:sz="0" w:space="0" w:color="auto"/>
                  </w:divBdr>
                </w:div>
                <w:div w:id="471144863">
                  <w:marLeft w:val="0"/>
                  <w:marRight w:val="0"/>
                  <w:marTop w:val="0"/>
                  <w:marBottom w:val="0"/>
                  <w:divBdr>
                    <w:top w:val="none" w:sz="0" w:space="0" w:color="auto"/>
                    <w:left w:val="none" w:sz="0" w:space="0" w:color="auto"/>
                    <w:bottom w:val="none" w:sz="0" w:space="0" w:color="auto"/>
                    <w:right w:val="none" w:sz="0" w:space="0" w:color="auto"/>
                  </w:divBdr>
                </w:div>
                <w:div w:id="56393130">
                  <w:marLeft w:val="0"/>
                  <w:marRight w:val="0"/>
                  <w:marTop w:val="0"/>
                  <w:marBottom w:val="0"/>
                  <w:divBdr>
                    <w:top w:val="none" w:sz="0" w:space="0" w:color="auto"/>
                    <w:left w:val="none" w:sz="0" w:space="0" w:color="auto"/>
                    <w:bottom w:val="none" w:sz="0" w:space="0" w:color="auto"/>
                    <w:right w:val="none" w:sz="0" w:space="0" w:color="auto"/>
                  </w:divBdr>
                </w:div>
                <w:div w:id="191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271">
          <w:marLeft w:val="0"/>
          <w:marRight w:val="0"/>
          <w:marTop w:val="0"/>
          <w:marBottom w:val="0"/>
          <w:divBdr>
            <w:top w:val="none" w:sz="0" w:space="0" w:color="auto"/>
            <w:left w:val="none" w:sz="0" w:space="0" w:color="auto"/>
            <w:bottom w:val="none" w:sz="0" w:space="0" w:color="auto"/>
            <w:right w:val="none" w:sz="0" w:space="0" w:color="auto"/>
          </w:divBdr>
          <w:divsChild>
            <w:div w:id="1705862636">
              <w:marLeft w:val="0"/>
              <w:marRight w:val="0"/>
              <w:marTop w:val="0"/>
              <w:marBottom w:val="0"/>
              <w:divBdr>
                <w:top w:val="none" w:sz="0" w:space="0" w:color="auto"/>
                <w:left w:val="none" w:sz="0" w:space="0" w:color="auto"/>
                <w:bottom w:val="none" w:sz="0" w:space="0" w:color="auto"/>
                <w:right w:val="none" w:sz="0" w:space="0" w:color="auto"/>
              </w:divBdr>
            </w:div>
            <w:div w:id="615453839">
              <w:marLeft w:val="0"/>
              <w:marRight w:val="0"/>
              <w:marTop w:val="0"/>
              <w:marBottom w:val="0"/>
              <w:divBdr>
                <w:top w:val="none" w:sz="0" w:space="0" w:color="auto"/>
                <w:left w:val="none" w:sz="0" w:space="0" w:color="auto"/>
                <w:bottom w:val="none" w:sz="0" w:space="0" w:color="auto"/>
                <w:right w:val="none" w:sz="0" w:space="0" w:color="auto"/>
              </w:divBdr>
            </w:div>
            <w:div w:id="1315065090">
              <w:marLeft w:val="0"/>
              <w:marRight w:val="0"/>
              <w:marTop w:val="0"/>
              <w:marBottom w:val="0"/>
              <w:divBdr>
                <w:top w:val="none" w:sz="0" w:space="0" w:color="auto"/>
                <w:left w:val="none" w:sz="0" w:space="0" w:color="auto"/>
                <w:bottom w:val="none" w:sz="0" w:space="0" w:color="auto"/>
                <w:right w:val="none" w:sz="0" w:space="0" w:color="auto"/>
              </w:divBdr>
            </w:div>
            <w:div w:id="1375812206">
              <w:marLeft w:val="0"/>
              <w:marRight w:val="0"/>
              <w:marTop w:val="0"/>
              <w:marBottom w:val="0"/>
              <w:divBdr>
                <w:top w:val="none" w:sz="0" w:space="0" w:color="auto"/>
                <w:left w:val="none" w:sz="0" w:space="0" w:color="auto"/>
                <w:bottom w:val="none" w:sz="0" w:space="0" w:color="auto"/>
                <w:right w:val="none" w:sz="0" w:space="0" w:color="auto"/>
              </w:divBdr>
            </w:div>
            <w:div w:id="663512646">
              <w:marLeft w:val="0"/>
              <w:marRight w:val="0"/>
              <w:marTop w:val="0"/>
              <w:marBottom w:val="0"/>
              <w:divBdr>
                <w:top w:val="none" w:sz="0" w:space="0" w:color="auto"/>
                <w:left w:val="none" w:sz="0" w:space="0" w:color="auto"/>
                <w:bottom w:val="none" w:sz="0" w:space="0" w:color="auto"/>
                <w:right w:val="none" w:sz="0" w:space="0" w:color="auto"/>
              </w:divBdr>
            </w:div>
            <w:div w:id="1083188685">
              <w:marLeft w:val="0"/>
              <w:marRight w:val="0"/>
              <w:marTop w:val="0"/>
              <w:marBottom w:val="0"/>
              <w:divBdr>
                <w:top w:val="none" w:sz="0" w:space="0" w:color="auto"/>
                <w:left w:val="none" w:sz="0" w:space="0" w:color="auto"/>
                <w:bottom w:val="none" w:sz="0" w:space="0" w:color="auto"/>
                <w:right w:val="none" w:sz="0" w:space="0" w:color="auto"/>
              </w:divBdr>
            </w:div>
            <w:div w:id="1112898745">
              <w:marLeft w:val="0"/>
              <w:marRight w:val="0"/>
              <w:marTop w:val="0"/>
              <w:marBottom w:val="0"/>
              <w:divBdr>
                <w:top w:val="none" w:sz="0" w:space="0" w:color="auto"/>
                <w:left w:val="none" w:sz="0" w:space="0" w:color="auto"/>
                <w:bottom w:val="none" w:sz="0" w:space="0" w:color="auto"/>
                <w:right w:val="none" w:sz="0" w:space="0" w:color="auto"/>
              </w:divBdr>
            </w:div>
            <w:div w:id="92284270">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84616197">
              <w:marLeft w:val="0"/>
              <w:marRight w:val="0"/>
              <w:marTop w:val="0"/>
              <w:marBottom w:val="0"/>
              <w:divBdr>
                <w:top w:val="none" w:sz="0" w:space="0" w:color="auto"/>
                <w:left w:val="none" w:sz="0" w:space="0" w:color="auto"/>
                <w:bottom w:val="none" w:sz="0" w:space="0" w:color="auto"/>
                <w:right w:val="none" w:sz="0" w:space="0" w:color="auto"/>
              </w:divBdr>
            </w:div>
            <w:div w:id="1872524810">
              <w:marLeft w:val="0"/>
              <w:marRight w:val="0"/>
              <w:marTop w:val="0"/>
              <w:marBottom w:val="0"/>
              <w:divBdr>
                <w:top w:val="none" w:sz="0" w:space="0" w:color="auto"/>
                <w:left w:val="none" w:sz="0" w:space="0" w:color="auto"/>
                <w:bottom w:val="none" w:sz="0" w:space="0" w:color="auto"/>
                <w:right w:val="none" w:sz="0" w:space="0" w:color="auto"/>
              </w:divBdr>
            </w:div>
            <w:div w:id="57363870">
              <w:marLeft w:val="0"/>
              <w:marRight w:val="0"/>
              <w:marTop w:val="0"/>
              <w:marBottom w:val="0"/>
              <w:divBdr>
                <w:top w:val="none" w:sz="0" w:space="0" w:color="auto"/>
                <w:left w:val="none" w:sz="0" w:space="0" w:color="auto"/>
                <w:bottom w:val="none" w:sz="0" w:space="0" w:color="auto"/>
                <w:right w:val="none" w:sz="0" w:space="0" w:color="auto"/>
              </w:divBdr>
            </w:div>
            <w:div w:id="928734638">
              <w:marLeft w:val="0"/>
              <w:marRight w:val="0"/>
              <w:marTop w:val="0"/>
              <w:marBottom w:val="0"/>
              <w:divBdr>
                <w:top w:val="none" w:sz="0" w:space="0" w:color="auto"/>
                <w:left w:val="none" w:sz="0" w:space="0" w:color="auto"/>
                <w:bottom w:val="none" w:sz="0" w:space="0" w:color="auto"/>
                <w:right w:val="none" w:sz="0" w:space="0" w:color="auto"/>
              </w:divBdr>
            </w:div>
            <w:div w:id="2042313655">
              <w:marLeft w:val="0"/>
              <w:marRight w:val="0"/>
              <w:marTop w:val="0"/>
              <w:marBottom w:val="0"/>
              <w:divBdr>
                <w:top w:val="none" w:sz="0" w:space="0" w:color="auto"/>
                <w:left w:val="none" w:sz="0" w:space="0" w:color="auto"/>
                <w:bottom w:val="none" w:sz="0" w:space="0" w:color="auto"/>
                <w:right w:val="none" w:sz="0" w:space="0" w:color="auto"/>
              </w:divBdr>
            </w:div>
            <w:div w:id="1963684756">
              <w:marLeft w:val="0"/>
              <w:marRight w:val="0"/>
              <w:marTop w:val="0"/>
              <w:marBottom w:val="0"/>
              <w:divBdr>
                <w:top w:val="none" w:sz="0" w:space="0" w:color="auto"/>
                <w:left w:val="none" w:sz="0" w:space="0" w:color="auto"/>
                <w:bottom w:val="none" w:sz="0" w:space="0" w:color="auto"/>
                <w:right w:val="none" w:sz="0" w:space="0" w:color="auto"/>
              </w:divBdr>
            </w:div>
            <w:div w:id="579825032">
              <w:marLeft w:val="0"/>
              <w:marRight w:val="0"/>
              <w:marTop w:val="0"/>
              <w:marBottom w:val="0"/>
              <w:divBdr>
                <w:top w:val="none" w:sz="0" w:space="0" w:color="auto"/>
                <w:left w:val="none" w:sz="0" w:space="0" w:color="auto"/>
                <w:bottom w:val="none" w:sz="0" w:space="0" w:color="auto"/>
                <w:right w:val="none" w:sz="0" w:space="0" w:color="auto"/>
              </w:divBdr>
            </w:div>
            <w:div w:id="883709399">
              <w:marLeft w:val="0"/>
              <w:marRight w:val="0"/>
              <w:marTop w:val="0"/>
              <w:marBottom w:val="0"/>
              <w:divBdr>
                <w:top w:val="none" w:sz="0" w:space="0" w:color="auto"/>
                <w:left w:val="none" w:sz="0" w:space="0" w:color="auto"/>
                <w:bottom w:val="none" w:sz="0" w:space="0" w:color="auto"/>
                <w:right w:val="none" w:sz="0" w:space="0" w:color="auto"/>
              </w:divBdr>
            </w:div>
            <w:div w:id="1245844335">
              <w:marLeft w:val="0"/>
              <w:marRight w:val="0"/>
              <w:marTop w:val="0"/>
              <w:marBottom w:val="0"/>
              <w:divBdr>
                <w:top w:val="none" w:sz="0" w:space="0" w:color="auto"/>
                <w:left w:val="none" w:sz="0" w:space="0" w:color="auto"/>
                <w:bottom w:val="none" w:sz="0" w:space="0" w:color="auto"/>
                <w:right w:val="none" w:sz="0" w:space="0" w:color="auto"/>
              </w:divBdr>
            </w:div>
            <w:div w:id="152451419">
              <w:marLeft w:val="0"/>
              <w:marRight w:val="0"/>
              <w:marTop w:val="0"/>
              <w:marBottom w:val="0"/>
              <w:divBdr>
                <w:top w:val="none" w:sz="0" w:space="0" w:color="auto"/>
                <w:left w:val="none" w:sz="0" w:space="0" w:color="auto"/>
                <w:bottom w:val="none" w:sz="0" w:space="0" w:color="auto"/>
                <w:right w:val="none" w:sz="0" w:space="0" w:color="auto"/>
              </w:divBdr>
            </w:div>
            <w:div w:id="2054845013">
              <w:marLeft w:val="0"/>
              <w:marRight w:val="0"/>
              <w:marTop w:val="0"/>
              <w:marBottom w:val="0"/>
              <w:divBdr>
                <w:top w:val="none" w:sz="0" w:space="0" w:color="auto"/>
                <w:left w:val="none" w:sz="0" w:space="0" w:color="auto"/>
                <w:bottom w:val="none" w:sz="0" w:space="0" w:color="auto"/>
                <w:right w:val="none" w:sz="0" w:space="0" w:color="auto"/>
              </w:divBdr>
            </w:div>
            <w:div w:id="1600261412">
              <w:marLeft w:val="0"/>
              <w:marRight w:val="0"/>
              <w:marTop w:val="0"/>
              <w:marBottom w:val="0"/>
              <w:divBdr>
                <w:top w:val="none" w:sz="0" w:space="0" w:color="auto"/>
                <w:left w:val="none" w:sz="0" w:space="0" w:color="auto"/>
                <w:bottom w:val="none" w:sz="0" w:space="0" w:color="auto"/>
                <w:right w:val="none" w:sz="0" w:space="0" w:color="auto"/>
              </w:divBdr>
            </w:div>
            <w:div w:id="638001298">
              <w:marLeft w:val="0"/>
              <w:marRight w:val="0"/>
              <w:marTop w:val="0"/>
              <w:marBottom w:val="0"/>
              <w:divBdr>
                <w:top w:val="none" w:sz="0" w:space="0" w:color="auto"/>
                <w:left w:val="none" w:sz="0" w:space="0" w:color="auto"/>
                <w:bottom w:val="none" w:sz="0" w:space="0" w:color="auto"/>
                <w:right w:val="none" w:sz="0" w:space="0" w:color="auto"/>
              </w:divBdr>
            </w:div>
            <w:div w:id="259801344">
              <w:marLeft w:val="0"/>
              <w:marRight w:val="0"/>
              <w:marTop w:val="0"/>
              <w:marBottom w:val="0"/>
              <w:divBdr>
                <w:top w:val="none" w:sz="0" w:space="0" w:color="auto"/>
                <w:left w:val="none" w:sz="0" w:space="0" w:color="auto"/>
                <w:bottom w:val="none" w:sz="0" w:space="0" w:color="auto"/>
                <w:right w:val="none" w:sz="0" w:space="0" w:color="auto"/>
              </w:divBdr>
            </w:div>
            <w:div w:id="734082650">
              <w:marLeft w:val="0"/>
              <w:marRight w:val="0"/>
              <w:marTop w:val="0"/>
              <w:marBottom w:val="0"/>
              <w:divBdr>
                <w:top w:val="none" w:sz="0" w:space="0" w:color="auto"/>
                <w:left w:val="none" w:sz="0" w:space="0" w:color="auto"/>
                <w:bottom w:val="none" w:sz="0" w:space="0" w:color="auto"/>
                <w:right w:val="none" w:sz="0" w:space="0" w:color="auto"/>
              </w:divBdr>
            </w:div>
            <w:div w:id="703989843">
              <w:marLeft w:val="0"/>
              <w:marRight w:val="0"/>
              <w:marTop w:val="0"/>
              <w:marBottom w:val="0"/>
              <w:divBdr>
                <w:top w:val="none" w:sz="0" w:space="0" w:color="auto"/>
                <w:left w:val="none" w:sz="0" w:space="0" w:color="auto"/>
                <w:bottom w:val="none" w:sz="0" w:space="0" w:color="auto"/>
                <w:right w:val="none" w:sz="0" w:space="0" w:color="auto"/>
              </w:divBdr>
            </w:div>
            <w:div w:id="1376347531">
              <w:marLeft w:val="0"/>
              <w:marRight w:val="0"/>
              <w:marTop w:val="0"/>
              <w:marBottom w:val="0"/>
              <w:divBdr>
                <w:top w:val="none" w:sz="0" w:space="0" w:color="auto"/>
                <w:left w:val="none" w:sz="0" w:space="0" w:color="auto"/>
                <w:bottom w:val="none" w:sz="0" w:space="0" w:color="auto"/>
                <w:right w:val="none" w:sz="0" w:space="0" w:color="auto"/>
              </w:divBdr>
            </w:div>
            <w:div w:id="642196798">
              <w:marLeft w:val="0"/>
              <w:marRight w:val="0"/>
              <w:marTop w:val="0"/>
              <w:marBottom w:val="0"/>
              <w:divBdr>
                <w:top w:val="none" w:sz="0" w:space="0" w:color="auto"/>
                <w:left w:val="none" w:sz="0" w:space="0" w:color="auto"/>
                <w:bottom w:val="none" w:sz="0" w:space="0" w:color="auto"/>
                <w:right w:val="none" w:sz="0" w:space="0" w:color="auto"/>
              </w:divBdr>
            </w:div>
            <w:div w:id="1991208446">
              <w:marLeft w:val="0"/>
              <w:marRight w:val="0"/>
              <w:marTop w:val="0"/>
              <w:marBottom w:val="0"/>
              <w:divBdr>
                <w:top w:val="none" w:sz="0" w:space="0" w:color="auto"/>
                <w:left w:val="none" w:sz="0" w:space="0" w:color="auto"/>
                <w:bottom w:val="none" w:sz="0" w:space="0" w:color="auto"/>
                <w:right w:val="none" w:sz="0" w:space="0" w:color="auto"/>
              </w:divBdr>
              <w:divsChild>
                <w:div w:id="1520007317">
                  <w:marLeft w:val="0"/>
                  <w:marRight w:val="0"/>
                  <w:marTop w:val="0"/>
                  <w:marBottom w:val="0"/>
                  <w:divBdr>
                    <w:top w:val="none" w:sz="0" w:space="0" w:color="auto"/>
                    <w:left w:val="none" w:sz="0" w:space="0" w:color="auto"/>
                    <w:bottom w:val="none" w:sz="0" w:space="0" w:color="auto"/>
                    <w:right w:val="none" w:sz="0" w:space="0" w:color="auto"/>
                  </w:divBdr>
                </w:div>
                <w:div w:id="394281974">
                  <w:marLeft w:val="0"/>
                  <w:marRight w:val="0"/>
                  <w:marTop w:val="0"/>
                  <w:marBottom w:val="0"/>
                  <w:divBdr>
                    <w:top w:val="none" w:sz="0" w:space="0" w:color="auto"/>
                    <w:left w:val="none" w:sz="0" w:space="0" w:color="auto"/>
                    <w:bottom w:val="none" w:sz="0" w:space="0" w:color="auto"/>
                    <w:right w:val="none" w:sz="0" w:space="0" w:color="auto"/>
                  </w:divBdr>
                </w:div>
                <w:div w:id="1407603661">
                  <w:marLeft w:val="0"/>
                  <w:marRight w:val="0"/>
                  <w:marTop w:val="0"/>
                  <w:marBottom w:val="0"/>
                  <w:divBdr>
                    <w:top w:val="none" w:sz="0" w:space="0" w:color="auto"/>
                    <w:left w:val="none" w:sz="0" w:space="0" w:color="auto"/>
                    <w:bottom w:val="none" w:sz="0" w:space="0" w:color="auto"/>
                    <w:right w:val="none" w:sz="0" w:space="0" w:color="auto"/>
                  </w:divBdr>
                </w:div>
                <w:div w:id="128667556">
                  <w:marLeft w:val="0"/>
                  <w:marRight w:val="0"/>
                  <w:marTop w:val="0"/>
                  <w:marBottom w:val="0"/>
                  <w:divBdr>
                    <w:top w:val="none" w:sz="0" w:space="0" w:color="auto"/>
                    <w:left w:val="none" w:sz="0" w:space="0" w:color="auto"/>
                    <w:bottom w:val="none" w:sz="0" w:space="0" w:color="auto"/>
                    <w:right w:val="none" w:sz="0" w:space="0" w:color="auto"/>
                  </w:divBdr>
                </w:div>
                <w:div w:id="2016030630">
                  <w:marLeft w:val="0"/>
                  <w:marRight w:val="0"/>
                  <w:marTop w:val="0"/>
                  <w:marBottom w:val="0"/>
                  <w:divBdr>
                    <w:top w:val="none" w:sz="0" w:space="0" w:color="auto"/>
                    <w:left w:val="none" w:sz="0" w:space="0" w:color="auto"/>
                    <w:bottom w:val="none" w:sz="0" w:space="0" w:color="auto"/>
                    <w:right w:val="none" w:sz="0" w:space="0" w:color="auto"/>
                  </w:divBdr>
                </w:div>
                <w:div w:id="402409547">
                  <w:marLeft w:val="0"/>
                  <w:marRight w:val="0"/>
                  <w:marTop w:val="0"/>
                  <w:marBottom w:val="0"/>
                  <w:divBdr>
                    <w:top w:val="none" w:sz="0" w:space="0" w:color="auto"/>
                    <w:left w:val="none" w:sz="0" w:space="0" w:color="auto"/>
                    <w:bottom w:val="none" w:sz="0" w:space="0" w:color="auto"/>
                    <w:right w:val="none" w:sz="0" w:space="0" w:color="auto"/>
                  </w:divBdr>
                </w:div>
                <w:div w:id="84306050">
                  <w:marLeft w:val="0"/>
                  <w:marRight w:val="0"/>
                  <w:marTop w:val="0"/>
                  <w:marBottom w:val="0"/>
                  <w:divBdr>
                    <w:top w:val="none" w:sz="0" w:space="0" w:color="auto"/>
                    <w:left w:val="none" w:sz="0" w:space="0" w:color="auto"/>
                    <w:bottom w:val="none" w:sz="0" w:space="0" w:color="auto"/>
                    <w:right w:val="none" w:sz="0" w:space="0" w:color="auto"/>
                  </w:divBdr>
                </w:div>
                <w:div w:id="2003966867">
                  <w:marLeft w:val="0"/>
                  <w:marRight w:val="0"/>
                  <w:marTop w:val="0"/>
                  <w:marBottom w:val="0"/>
                  <w:divBdr>
                    <w:top w:val="none" w:sz="0" w:space="0" w:color="auto"/>
                    <w:left w:val="none" w:sz="0" w:space="0" w:color="auto"/>
                    <w:bottom w:val="none" w:sz="0" w:space="0" w:color="auto"/>
                    <w:right w:val="none" w:sz="0" w:space="0" w:color="auto"/>
                  </w:divBdr>
                </w:div>
                <w:div w:id="1974552157">
                  <w:marLeft w:val="0"/>
                  <w:marRight w:val="0"/>
                  <w:marTop w:val="0"/>
                  <w:marBottom w:val="0"/>
                  <w:divBdr>
                    <w:top w:val="none" w:sz="0" w:space="0" w:color="auto"/>
                    <w:left w:val="none" w:sz="0" w:space="0" w:color="auto"/>
                    <w:bottom w:val="none" w:sz="0" w:space="0" w:color="auto"/>
                    <w:right w:val="none" w:sz="0" w:space="0" w:color="auto"/>
                  </w:divBdr>
                </w:div>
                <w:div w:id="64961385">
                  <w:marLeft w:val="0"/>
                  <w:marRight w:val="0"/>
                  <w:marTop w:val="0"/>
                  <w:marBottom w:val="0"/>
                  <w:divBdr>
                    <w:top w:val="none" w:sz="0" w:space="0" w:color="auto"/>
                    <w:left w:val="none" w:sz="0" w:space="0" w:color="auto"/>
                    <w:bottom w:val="none" w:sz="0" w:space="0" w:color="auto"/>
                    <w:right w:val="none" w:sz="0" w:space="0" w:color="auto"/>
                  </w:divBdr>
                </w:div>
                <w:div w:id="1055854804">
                  <w:marLeft w:val="0"/>
                  <w:marRight w:val="0"/>
                  <w:marTop w:val="0"/>
                  <w:marBottom w:val="0"/>
                  <w:divBdr>
                    <w:top w:val="none" w:sz="0" w:space="0" w:color="auto"/>
                    <w:left w:val="none" w:sz="0" w:space="0" w:color="auto"/>
                    <w:bottom w:val="none" w:sz="0" w:space="0" w:color="auto"/>
                    <w:right w:val="none" w:sz="0" w:space="0" w:color="auto"/>
                  </w:divBdr>
                </w:div>
                <w:div w:id="867908749">
                  <w:marLeft w:val="0"/>
                  <w:marRight w:val="0"/>
                  <w:marTop w:val="0"/>
                  <w:marBottom w:val="0"/>
                  <w:divBdr>
                    <w:top w:val="none" w:sz="0" w:space="0" w:color="auto"/>
                    <w:left w:val="none" w:sz="0" w:space="0" w:color="auto"/>
                    <w:bottom w:val="none" w:sz="0" w:space="0" w:color="auto"/>
                    <w:right w:val="none" w:sz="0" w:space="0" w:color="auto"/>
                  </w:divBdr>
                </w:div>
                <w:div w:id="2095738145">
                  <w:marLeft w:val="0"/>
                  <w:marRight w:val="0"/>
                  <w:marTop w:val="0"/>
                  <w:marBottom w:val="0"/>
                  <w:divBdr>
                    <w:top w:val="none" w:sz="0" w:space="0" w:color="auto"/>
                    <w:left w:val="none" w:sz="0" w:space="0" w:color="auto"/>
                    <w:bottom w:val="none" w:sz="0" w:space="0" w:color="auto"/>
                    <w:right w:val="none" w:sz="0" w:space="0" w:color="auto"/>
                  </w:divBdr>
                </w:div>
                <w:div w:id="747272174">
                  <w:marLeft w:val="0"/>
                  <w:marRight w:val="0"/>
                  <w:marTop w:val="0"/>
                  <w:marBottom w:val="0"/>
                  <w:divBdr>
                    <w:top w:val="none" w:sz="0" w:space="0" w:color="auto"/>
                    <w:left w:val="none" w:sz="0" w:space="0" w:color="auto"/>
                    <w:bottom w:val="none" w:sz="0" w:space="0" w:color="auto"/>
                    <w:right w:val="none" w:sz="0" w:space="0" w:color="auto"/>
                  </w:divBdr>
                </w:div>
                <w:div w:id="506559056">
                  <w:marLeft w:val="0"/>
                  <w:marRight w:val="0"/>
                  <w:marTop w:val="0"/>
                  <w:marBottom w:val="0"/>
                  <w:divBdr>
                    <w:top w:val="none" w:sz="0" w:space="0" w:color="auto"/>
                    <w:left w:val="none" w:sz="0" w:space="0" w:color="auto"/>
                    <w:bottom w:val="none" w:sz="0" w:space="0" w:color="auto"/>
                    <w:right w:val="none" w:sz="0" w:space="0" w:color="auto"/>
                  </w:divBdr>
                </w:div>
                <w:div w:id="32191946">
                  <w:marLeft w:val="0"/>
                  <w:marRight w:val="0"/>
                  <w:marTop w:val="0"/>
                  <w:marBottom w:val="0"/>
                  <w:divBdr>
                    <w:top w:val="none" w:sz="0" w:space="0" w:color="auto"/>
                    <w:left w:val="none" w:sz="0" w:space="0" w:color="auto"/>
                    <w:bottom w:val="none" w:sz="0" w:space="0" w:color="auto"/>
                    <w:right w:val="none" w:sz="0" w:space="0" w:color="auto"/>
                  </w:divBdr>
                </w:div>
                <w:div w:id="713118168">
                  <w:marLeft w:val="0"/>
                  <w:marRight w:val="0"/>
                  <w:marTop w:val="0"/>
                  <w:marBottom w:val="0"/>
                  <w:divBdr>
                    <w:top w:val="none" w:sz="0" w:space="0" w:color="auto"/>
                    <w:left w:val="none" w:sz="0" w:space="0" w:color="auto"/>
                    <w:bottom w:val="none" w:sz="0" w:space="0" w:color="auto"/>
                    <w:right w:val="none" w:sz="0" w:space="0" w:color="auto"/>
                  </w:divBdr>
                </w:div>
                <w:div w:id="1803618203">
                  <w:marLeft w:val="0"/>
                  <w:marRight w:val="0"/>
                  <w:marTop w:val="0"/>
                  <w:marBottom w:val="0"/>
                  <w:divBdr>
                    <w:top w:val="none" w:sz="0" w:space="0" w:color="auto"/>
                    <w:left w:val="none" w:sz="0" w:space="0" w:color="auto"/>
                    <w:bottom w:val="none" w:sz="0" w:space="0" w:color="auto"/>
                    <w:right w:val="none" w:sz="0" w:space="0" w:color="auto"/>
                  </w:divBdr>
                </w:div>
                <w:div w:id="1096824876">
                  <w:marLeft w:val="0"/>
                  <w:marRight w:val="0"/>
                  <w:marTop w:val="0"/>
                  <w:marBottom w:val="0"/>
                  <w:divBdr>
                    <w:top w:val="none" w:sz="0" w:space="0" w:color="auto"/>
                    <w:left w:val="none" w:sz="0" w:space="0" w:color="auto"/>
                    <w:bottom w:val="none" w:sz="0" w:space="0" w:color="auto"/>
                    <w:right w:val="none" w:sz="0" w:space="0" w:color="auto"/>
                  </w:divBdr>
                </w:div>
                <w:div w:id="115568625">
                  <w:marLeft w:val="0"/>
                  <w:marRight w:val="0"/>
                  <w:marTop w:val="0"/>
                  <w:marBottom w:val="0"/>
                  <w:divBdr>
                    <w:top w:val="none" w:sz="0" w:space="0" w:color="auto"/>
                    <w:left w:val="none" w:sz="0" w:space="0" w:color="auto"/>
                    <w:bottom w:val="none" w:sz="0" w:space="0" w:color="auto"/>
                    <w:right w:val="none" w:sz="0" w:space="0" w:color="auto"/>
                  </w:divBdr>
                </w:div>
                <w:div w:id="723018016">
                  <w:marLeft w:val="0"/>
                  <w:marRight w:val="0"/>
                  <w:marTop w:val="0"/>
                  <w:marBottom w:val="0"/>
                  <w:divBdr>
                    <w:top w:val="none" w:sz="0" w:space="0" w:color="auto"/>
                    <w:left w:val="none" w:sz="0" w:space="0" w:color="auto"/>
                    <w:bottom w:val="none" w:sz="0" w:space="0" w:color="auto"/>
                    <w:right w:val="none" w:sz="0" w:space="0" w:color="auto"/>
                  </w:divBdr>
                </w:div>
                <w:div w:id="915820420">
                  <w:marLeft w:val="0"/>
                  <w:marRight w:val="0"/>
                  <w:marTop w:val="0"/>
                  <w:marBottom w:val="0"/>
                  <w:divBdr>
                    <w:top w:val="none" w:sz="0" w:space="0" w:color="auto"/>
                    <w:left w:val="none" w:sz="0" w:space="0" w:color="auto"/>
                    <w:bottom w:val="none" w:sz="0" w:space="0" w:color="auto"/>
                    <w:right w:val="none" w:sz="0" w:space="0" w:color="auto"/>
                  </w:divBdr>
                </w:div>
                <w:div w:id="649749938">
                  <w:marLeft w:val="0"/>
                  <w:marRight w:val="0"/>
                  <w:marTop w:val="0"/>
                  <w:marBottom w:val="0"/>
                  <w:divBdr>
                    <w:top w:val="none" w:sz="0" w:space="0" w:color="auto"/>
                    <w:left w:val="none" w:sz="0" w:space="0" w:color="auto"/>
                    <w:bottom w:val="none" w:sz="0" w:space="0" w:color="auto"/>
                    <w:right w:val="none" w:sz="0" w:space="0" w:color="auto"/>
                  </w:divBdr>
                </w:div>
                <w:div w:id="324281681">
                  <w:marLeft w:val="0"/>
                  <w:marRight w:val="0"/>
                  <w:marTop w:val="0"/>
                  <w:marBottom w:val="0"/>
                  <w:divBdr>
                    <w:top w:val="none" w:sz="0" w:space="0" w:color="auto"/>
                    <w:left w:val="none" w:sz="0" w:space="0" w:color="auto"/>
                    <w:bottom w:val="none" w:sz="0" w:space="0" w:color="auto"/>
                    <w:right w:val="none" w:sz="0" w:space="0" w:color="auto"/>
                  </w:divBdr>
                </w:div>
                <w:div w:id="769550860">
                  <w:marLeft w:val="0"/>
                  <w:marRight w:val="0"/>
                  <w:marTop w:val="0"/>
                  <w:marBottom w:val="0"/>
                  <w:divBdr>
                    <w:top w:val="none" w:sz="0" w:space="0" w:color="auto"/>
                    <w:left w:val="none" w:sz="0" w:space="0" w:color="auto"/>
                    <w:bottom w:val="none" w:sz="0" w:space="0" w:color="auto"/>
                    <w:right w:val="none" w:sz="0" w:space="0" w:color="auto"/>
                  </w:divBdr>
                </w:div>
                <w:div w:id="20115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364">
          <w:marLeft w:val="0"/>
          <w:marRight w:val="0"/>
          <w:marTop w:val="0"/>
          <w:marBottom w:val="0"/>
          <w:divBdr>
            <w:top w:val="none" w:sz="0" w:space="0" w:color="auto"/>
            <w:left w:val="none" w:sz="0" w:space="0" w:color="auto"/>
            <w:bottom w:val="none" w:sz="0" w:space="0" w:color="auto"/>
            <w:right w:val="none" w:sz="0" w:space="0" w:color="auto"/>
          </w:divBdr>
          <w:divsChild>
            <w:div w:id="1200623930">
              <w:marLeft w:val="0"/>
              <w:marRight w:val="0"/>
              <w:marTop w:val="0"/>
              <w:marBottom w:val="0"/>
              <w:divBdr>
                <w:top w:val="none" w:sz="0" w:space="0" w:color="auto"/>
                <w:left w:val="none" w:sz="0" w:space="0" w:color="auto"/>
                <w:bottom w:val="none" w:sz="0" w:space="0" w:color="auto"/>
                <w:right w:val="none" w:sz="0" w:space="0" w:color="auto"/>
              </w:divBdr>
            </w:div>
            <w:div w:id="1738473758">
              <w:marLeft w:val="0"/>
              <w:marRight w:val="0"/>
              <w:marTop w:val="0"/>
              <w:marBottom w:val="0"/>
              <w:divBdr>
                <w:top w:val="none" w:sz="0" w:space="0" w:color="auto"/>
                <w:left w:val="none" w:sz="0" w:space="0" w:color="auto"/>
                <w:bottom w:val="none" w:sz="0" w:space="0" w:color="auto"/>
                <w:right w:val="none" w:sz="0" w:space="0" w:color="auto"/>
              </w:divBdr>
            </w:div>
            <w:div w:id="1547376401">
              <w:marLeft w:val="0"/>
              <w:marRight w:val="0"/>
              <w:marTop w:val="0"/>
              <w:marBottom w:val="0"/>
              <w:divBdr>
                <w:top w:val="none" w:sz="0" w:space="0" w:color="auto"/>
                <w:left w:val="none" w:sz="0" w:space="0" w:color="auto"/>
                <w:bottom w:val="none" w:sz="0" w:space="0" w:color="auto"/>
                <w:right w:val="none" w:sz="0" w:space="0" w:color="auto"/>
              </w:divBdr>
            </w:div>
            <w:div w:id="1943568213">
              <w:marLeft w:val="0"/>
              <w:marRight w:val="0"/>
              <w:marTop w:val="0"/>
              <w:marBottom w:val="0"/>
              <w:divBdr>
                <w:top w:val="none" w:sz="0" w:space="0" w:color="auto"/>
                <w:left w:val="none" w:sz="0" w:space="0" w:color="auto"/>
                <w:bottom w:val="none" w:sz="0" w:space="0" w:color="auto"/>
                <w:right w:val="none" w:sz="0" w:space="0" w:color="auto"/>
              </w:divBdr>
            </w:div>
            <w:div w:id="92942949">
              <w:marLeft w:val="0"/>
              <w:marRight w:val="0"/>
              <w:marTop w:val="0"/>
              <w:marBottom w:val="0"/>
              <w:divBdr>
                <w:top w:val="none" w:sz="0" w:space="0" w:color="auto"/>
                <w:left w:val="none" w:sz="0" w:space="0" w:color="auto"/>
                <w:bottom w:val="none" w:sz="0" w:space="0" w:color="auto"/>
                <w:right w:val="none" w:sz="0" w:space="0" w:color="auto"/>
              </w:divBdr>
            </w:div>
            <w:div w:id="1560701910">
              <w:marLeft w:val="0"/>
              <w:marRight w:val="0"/>
              <w:marTop w:val="0"/>
              <w:marBottom w:val="0"/>
              <w:divBdr>
                <w:top w:val="none" w:sz="0" w:space="0" w:color="auto"/>
                <w:left w:val="none" w:sz="0" w:space="0" w:color="auto"/>
                <w:bottom w:val="none" w:sz="0" w:space="0" w:color="auto"/>
                <w:right w:val="none" w:sz="0" w:space="0" w:color="auto"/>
              </w:divBdr>
            </w:div>
            <w:div w:id="427654908">
              <w:marLeft w:val="0"/>
              <w:marRight w:val="0"/>
              <w:marTop w:val="0"/>
              <w:marBottom w:val="0"/>
              <w:divBdr>
                <w:top w:val="none" w:sz="0" w:space="0" w:color="auto"/>
                <w:left w:val="none" w:sz="0" w:space="0" w:color="auto"/>
                <w:bottom w:val="none" w:sz="0" w:space="0" w:color="auto"/>
                <w:right w:val="none" w:sz="0" w:space="0" w:color="auto"/>
              </w:divBdr>
            </w:div>
            <w:div w:id="787698485">
              <w:marLeft w:val="0"/>
              <w:marRight w:val="0"/>
              <w:marTop w:val="0"/>
              <w:marBottom w:val="0"/>
              <w:divBdr>
                <w:top w:val="none" w:sz="0" w:space="0" w:color="auto"/>
                <w:left w:val="none" w:sz="0" w:space="0" w:color="auto"/>
                <w:bottom w:val="none" w:sz="0" w:space="0" w:color="auto"/>
                <w:right w:val="none" w:sz="0" w:space="0" w:color="auto"/>
              </w:divBdr>
            </w:div>
            <w:div w:id="1038698169">
              <w:marLeft w:val="0"/>
              <w:marRight w:val="0"/>
              <w:marTop w:val="0"/>
              <w:marBottom w:val="0"/>
              <w:divBdr>
                <w:top w:val="none" w:sz="0" w:space="0" w:color="auto"/>
                <w:left w:val="none" w:sz="0" w:space="0" w:color="auto"/>
                <w:bottom w:val="none" w:sz="0" w:space="0" w:color="auto"/>
                <w:right w:val="none" w:sz="0" w:space="0" w:color="auto"/>
              </w:divBdr>
            </w:div>
            <w:div w:id="841047312">
              <w:marLeft w:val="0"/>
              <w:marRight w:val="0"/>
              <w:marTop w:val="0"/>
              <w:marBottom w:val="0"/>
              <w:divBdr>
                <w:top w:val="none" w:sz="0" w:space="0" w:color="auto"/>
                <w:left w:val="none" w:sz="0" w:space="0" w:color="auto"/>
                <w:bottom w:val="none" w:sz="0" w:space="0" w:color="auto"/>
                <w:right w:val="none" w:sz="0" w:space="0" w:color="auto"/>
              </w:divBdr>
            </w:div>
            <w:div w:id="1529371303">
              <w:marLeft w:val="0"/>
              <w:marRight w:val="0"/>
              <w:marTop w:val="0"/>
              <w:marBottom w:val="0"/>
              <w:divBdr>
                <w:top w:val="none" w:sz="0" w:space="0" w:color="auto"/>
                <w:left w:val="none" w:sz="0" w:space="0" w:color="auto"/>
                <w:bottom w:val="none" w:sz="0" w:space="0" w:color="auto"/>
                <w:right w:val="none" w:sz="0" w:space="0" w:color="auto"/>
              </w:divBdr>
              <w:divsChild>
                <w:div w:id="1504200164">
                  <w:marLeft w:val="0"/>
                  <w:marRight w:val="0"/>
                  <w:marTop w:val="0"/>
                  <w:marBottom w:val="0"/>
                  <w:divBdr>
                    <w:top w:val="none" w:sz="0" w:space="0" w:color="auto"/>
                    <w:left w:val="none" w:sz="0" w:space="0" w:color="auto"/>
                    <w:bottom w:val="none" w:sz="0" w:space="0" w:color="auto"/>
                    <w:right w:val="none" w:sz="0" w:space="0" w:color="auto"/>
                  </w:divBdr>
                </w:div>
                <w:div w:id="1588003531">
                  <w:marLeft w:val="0"/>
                  <w:marRight w:val="0"/>
                  <w:marTop w:val="0"/>
                  <w:marBottom w:val="0"/>
                  <w:divBdr>
                    <w:top w:val="none" w:sz="0" w:space="0" w:color="auto"/>
                    <w:left w:val="none" w:sz="0" w:space="0" w:color="auto"/>
                    <w:bottom w:val="none" w:sz="0" w:space="0" w:color="auto"/>
                    <w:right w:val="none" w:sz="0" w:space="0" w:color="auto"/>
                  </w:divBdr>
                </w:div>
                <w:div w:id="829323813">
                  <w:marLeft w:val="0"/>
                  <w:marRight w:val="0"/>
                  <w:marTop w:val="0"/>
                  <w:marBottom w:val="0"/>
                  <w:divBdr>
                    <w:top w:val="none" w:sz="0" w:space="0" w:color="auto"/>
                    <w:left w:val="none" w:sz="0" w:space="0" w:color="auto"/>
                    <w:bottom w:val="none" w:sz="0" w:space="0" w:color="auto"/>
                    <w:right w:val="none" w:sz="0" w:space="0" w:color="auto"/>
                  </w:divBdr>
                </w:div>
                <w:div w:id="393747116">
                  <w:marLeft w:val="0"/>
                  <w:marRight w:val="0"/>
                  <w:marTop w:val="0"/>
                  <w:marBottom w:val="0"/>
                  <w:divBdr>
                    <w:top w:val="none" w:sz="0" w:space="0" w:color="auto"/>
                    <w:left w:val="none" w:sz="0" w:space="0" w:color="auto"/>
                    <w:bottom w:val="none" w:sz="0" w:space="0" w:color="auto"/>
                    <w:right w:val="none" w:sz="0" w:space="0" w:color="auto"/>
                  </w:divBdr>
                </w:div>
                <w:div w:id="1481536532">
                  <w:marLeft w:val="0"/>
                  <w:marRight w:val="0"/>
                  <w:marTop w:val="0"/>
                  <w:marBottom w:val="0"/>
                  <w:divBdr>
                    <w:top w:val="none" w:sz="0" w:space="0" w:color="auto"/>
                    <w:left w:val="none" w:sz="0" w:space="0" w:color="auto"/>
                    <w:bottom w:val="none" w:sz="0" w:space="0" w:color="auto"/>
                    <w:right w:val="none" w:sz="0" w:space="0" w:color="auto"/>
                  </w:divBdr>
                </w:div>
                <w:div w:id="1436049751">
                  <w:marLeft w:val="0"/>
                  <w:marRight w:val="0"/>
                  <w:marTop w:val="0"/>
                  <w:marBottom w:val="0"/>
                  <w:divBdr>
                    <w:top w:val="none" w:sz="0" w:space="0" w:color="auto"/>
                    <w:left w:val="none" w:sz="0" w:space="0" w:color="auto"/>
                    <w:bottom w:val="none" w:sz="0" w:space="0" w:color="auto"/>
                    <w:right w:val="none" w:sz="0" w:space="0" w:color="auto"/>
                  </w:divBdr>
                </w:div>
                <w:div w:id="1914317366">
                  <w:marLeft w:val="0"/>
                  <w:marRight w:val="0"/>
                  <w:marTop w:val="0"/>
                  <w:marBottom w:val="0"/>
                  <w:divBdr>
                    <w:top w:val="none" w:sz="0" w:space="0" w:color="auto"/>
                    <w:left w:val="none" w:sz="0" w:space="0" w:color="auto"/>
                    <w:bottom w:val="none" w:sz="0" w:space="0" w:color="auto"/>
                    <w:right w:val="none" w:sz="0" w:space="0" w:color="auto"/>
                  </w:divBdr>
                </w:div>
                <w:div w:id="1591157943">
                  <w:marLeft w:val="0"/>
                  <w:marRight w:val="0"/>
                  <w:marTop w:val="0"/>
                  <w:marBottom w:val="0"/>
                  <w:divBdr>
                    <w:top w:val="none" w:sz="0" w:space="0" w:color="auto"/>
                    <w:left w:val="none" w:sz="0" w:space="0" w:color="auto"/>
                    <w:bottom w:val="none" w:sz="0" w:space="0" w:color="auto"/>
                    <w:right w:val="none" w:sz="0" w:space="0" w:color="auto"/>
                  </w:divBdr>
                </w:div>
                <w:div w:id="632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963">
          <w:marLeft w:val="0"/>
          <w:marRight w:val="0"/>
          <w:marTop w:val="0"/>
          <w:marBottom w:val="0"/>
          <w:divBdr>
            <w:top w:val="none" w:sz="0" w:space="0" w:color="auto"/>
            <w:left w:val="none" w:sz="0" w:space="0" w:color="auto"/>
            <w:bottom w:val="none" w:sz="0" w:space="0" w:color="auto"/>
            <w:right w:val="none" w:sz="0" w:space="0" w:color="auto"/>
          </w:divBdr>
          <w:divsChild>
            <w:div w:id="1479222320">
              <w:marLeft w:val="0"/>
              <w:marRight w:val="0"/>
              <w:marTop w:val="0"/>
              <w:marBottom w:val="0"/>
              <w:divBdr>
                <w:top w:val="none" w:sz="0" w:space="0" w:color="auto"/>
                <w:left w:val="none" w:sz="0" w:space="0" w:color="auto"/>
                <w:bottom w:val="none" w:sz="0" w:space="0" w:color="auto"/>
                <w:right w:val="none" w:sz="0" w:space="0" w:color="auto"/>
              </w:divBdr>
            </w:div>
            <w:div w:id="1230532511">
              <w:marLeft w:val="0"/>
              <w:marRight w:val="0"/>
              <w:marTop w:val="0"/>
              <w:marBottom w:val="0"/>
              <w:divBdr>
                <w:top w:val="none" w:sz="0" w:space="0" w:color="auto"/>
                <w:left w:val="none" w:sz="0" w:space="0" w:color="auto"/>
                <w:bottom w:val="none" w:sz="0" w:space="0" w:color="auto"/>
                <w:right w:val="none" w:sz="0" w:space="0" w:color="auto"/>
              </w:divBdr>
            </w:div>
            <w:div w:id="1643579013">
              <w:marLeft w:val="0"/>
              <w:marRight w:val="0"/>
              <w:marTop w:val="0"/>
              <w:marBottom w:val="0"/>
              <w:divBdr>
                <w:top w:val="none" w:sz="0" w:space="0" w:color="auto"/>
                <w:left w:val="none" w:sz="0" w:space="0" w:color="auto"/>
                <w:bottom w:val="none" w:sz="0" w:space="0" w:color="auto"/>
                <w:right w:val="none" w:sz="0" w:space="0" w:color="auto"/>
              </w:divBdr>
            </w:div>
            <w:div w:id="862979233">
              <w:marLeft w:val="0"/>
              <w:marRight w:val="0"/>
              <w:marTop w:val="0"/>
              <w:marBottom w:val="0"/>
              <w:divBdr>
                <w:top w:val="none" w:sz="0" w:space="0" w:color="auto"/>
                <w:left w:val="none" w:sz="0" w:space="0" w:color="auto"/>
                <w:bottom w:val="none" w:sz="0" w:space="0" w:color="auto"/>
                <w:right w:val="none" w:sz="0" w:space="0" w:color="auto"/>
              </w:divBdr>
            </w:div>
            <w:div w:id="427117101">
              <w:marLeft w:val="0"/>
              <w:marRight w:val="0"/>
              <w:marTop w:val="0"/>
              <w:marBottom w:val="0"/>
              <w:divBdr>
                <w:top w:val="none" w:sz="0" w:space="0" w:color="auto"/>
                <w:left w:val="none" w:sz="0" w:space="0" w:color="auto"/>
                <w:bottom w:val="none" w:sz="0" w:space="0" w:color="auto"/>
                <w:right w:val="none" w:sz="0" w:space="0" w:color="auto"/>
              </w:divBdr>
            </w:div>
            <w:div w:id="1155218515">
              <w:marLeft w:val="0"/>
              <w:marRight w:val="0"/>
              <w:marTop w:val="0"/>
              <w:marBottom w:val="0"/>
              <w:divBdr>
                <w:top w:val="none" w:sz="0" w:space="0" w:color="auto"/>
                <w:left w:val="none" w:sz="0" w:space="0" w:color="auto"/>
                <w:bottom w:val="none" w:sz="0" w:space="0" w:color="auto"/>
                <w:right w:val="none" w:sz="0" w:space="0" w:color="auto"/>
              </w:divBdr>
            </w:div>
            <w:div w:id="1370494216">
              <w:marLeft w:val="0"/>
              <w:marRight w:val="0"/>
              <w:marTop w:val="0"/>
              <w:marBottom w:val="0"/>
              <w:divBdr>
                <w:top w:val="none" w:sz="0" w:space="0" w:color="auto"/>
                <w:left w:val="none" w:sz="0" w:space="0" w:color="auto"/>
                <w:bottom w:val="none" w:sz="0" w:space="0" w:color="auto"/>
                <w:right w:val="none" w:sz="0" w:space="0" w:color="auto"/>
              </w:divBdr>
            </w:div>
            <w:div w:id="1582712614">
              <w:marLeft w:val="0"/>
              <w:marRight w:val="0"/>
              <w:marTop w:val="0"/>
              <w:marBottom w:val="0"/>
              <w:divBdr>
                <w:top w:val="none" w:sz="0" w:space="0" w:color="auto"/>
                <w:left w:val="none" w:sz="0" w:space="0" w:color="auto"/>
                <w:bottom w:val="none" w:sz="0" w:space="0" w:color="auto"/>
                <w:right w:val="none" w:sz="0" w:space="0" w:color="auto"/>
              </w:divBdr>
            </w:div>
            <w:div w:id="258489901">
              <w:marLeft w:val="0"/>
              <w:marRight w:val="0"/>
              <w:marTop w:val="0"/>
              <w:marBottom w:val="0"/>
              <w:divBdr>
                <w:top w:val="none" w:sz="0" w:space="0" w:color="auto"/>
                <w:left w:val="none" w:sz="0" w:space="0" w:color="auto"/>
                <w:bottom w:val="none" w:sz="0" w:space="0" w:color="auto"/>
                <w:right w:val="none" w:sz="0" w:space="0" w:color="auto"/>
              </w:divBdr>
            </w:div>
            <w:div w:id="1684438069">
              <w:marLeft w:val="0"/>
              <w:marRight w:val="0"/>
              <w:marTop w:val="0"/>
              <w:marBottom w:val="0"/>
              <w:divBdr>
                <w:top w:val="none" w:sz="0" w:space="0" w:color="auto"/>
                <w:left w:val="none" w:sz="0" w:space="0" w:color="auto"/>
                <w:bottom w:val="none" w:sz="0" w:space="0" w:color="auto"/>
                <w:right w:val="none" w:sz="0" w:space="0" w:color="auto"/>
              </w:divBdr>
            </w:div>
            <w:div w:id="665061000">
              <w:marLeft w:val="0"/>
              <w:marRight w:val="0"/>
              <w:marTop w:val="0"/>
              <w:marBottom w:val="0"/>
              <w:divBdr>
                <w:top w:val="none" w:sz="0" w:space="0" w:color="auto"/>
                <w:left w:val="none" w:sz="0" w:space="0" w:color="auto"/>
                <w:bottom w:val="none" w:sz="0" w:space="0" w:color="auto"/>
                <w:right w:val="none" w:sz="0" w:space="0" w:color="auto"/>
              </w:divBdr>
            </w:div>
            <w:div w:id="203951846">
              <w:marLeft w:val="0"/>
              <w:marRight w:val="0"/>
              <w:marTop w:val="0"/>
              <w:marBottom w:val="0"/>
              <w:divBdr>
                <w:top w:val="none" w:sz="0" w:space="0" w:color="auto"/>
                <w:left w:val="none" w:sz="0" w:space="0" w:color="auto"/>
                <w:bottom w:val="none" w:sz="0" w:space="0" w:color="auto"/>
                <w:right w:val="none" w:sz="0" w:space="0" w:color="auto"/>
              </w:divBdr>
            </w:div>
            <w:div w:id="452482524">
              <w:marLeft w:val="0"/>
              <w:marRight w:val="0"/>
              <w:marTop w:val="0"/>
              <w:marBottom w:val="0"/>
              <w:divBdr>
                <w:top w:val="none" w:sz="0" w:space="0" w:color="auto"/>
                <w:left w:val="none" w:sz="0" w:space="0" w:color="auto"/>
                <w:bottom w:val="none" w:sz="0" w:space="0" w:color="auto"/>
                <w:right w:val="none" w:sz="0" w:space="0" w:color="auto"/>
              </w:divBdr>
            </w:div>
            <w:div w:id="1981421733">
              <w:marLeft w:val="0"/>
              <w:marRight w:val="0"/>
              <w:marTop w:val="0"/>
              <w:marBottom w:val="0"/>
              <w:divBdr>
                <w:top w:val="none" w:sz="0" w:space="0" w:color="auto"/>
                <w:left w:val="none" w:sz="0" w:space="0" w:color="auto"/>
                <w:bottom w:val="none" w:sz="0" w:space="0" w:color="auto"/>
                <w:right w:val="none" w:sz="0" w:space="0" w:color="auto"/>
              </w:divBdr>
            </w:div>
            <w:div w:id="2014186240">
              <w:marLeft w:val="0"/>
              <w:marRight w:val="0"/>
              <w:marTop w:val="0"/>
              <w:marBottom w:val="0"/>
              <w:divBdr>
                <w:top w:val="none" w:sz="0" w:space="0" w:color="auto"/>
                <w:left w:val="none" w:sz="0" w:space="0" w:color="auto"/>
                <w:bottom w:val="none" w:sz="0" w:space="0" w:color="auto"/>
                <w:right w:val="none" w:sz="0" w:space="0" w:color="auto"/>
              </w:divBdr>
            </w:div>
            <w:div w:id="353075098">
              <w:marLeft w:val="0"/>
              <w:marRight w:val="0"/>
              <w:marTop w:val="0"/>
              <w:marBottom w:val="0"/>
              <w:divBdr>
                <w:top w:val="none" w:sz="0" w:space="0" w:color="auto"/>
                <w:left w:val="none" w:sz="0" w:space="0" w:color="auto"/>
                <w:bottom w:val="none" w:sz="0" w:space="0" w:color="auto"/>
                <w:right w:val="none" w:sz="0" w:space="0" w:color="auto"/>
              </w:divBdr>
            </w:div>
            <w:div w:id="1703282246">
              <w:marLeft w:val="0"/>
              <w:marRight w:val="0"/>
              <w:marTop w:val="0"/>
              <w:marBottom w:val="0"/>
              <w:divBdr>
                <w:top w:val="none" w:sz="0" w:space="0" w:color="auto"/>
                <w:left w:val="none" w:sz="0" w:space="0" w:color="auto"/>
                <w:bottom w:val="none" w:sz="0" w:space="0" w:color="auto"/>
                <w:right w:val="none" w:sz="0" w:space="0" w:color="auto"/>
              </w:divBdr>
            </w:div>
            <w:div w:id="1133210404">
              <w:marLeft w:val="0"/>
              <w:marRight w:val="0"/>
              <w:marTop w:val="0"/>
              <w:marBottom w:val="0"/>
              <w:divBdr>
                <w:top w:val="none" w:sz="0" w:space="0" w:color="auto"/>
                <w:left w:val="none" w:sz="0" w:space="0" w:color="auto"/>
                <w:bottom w:val="none" w:sz="0" w:space="0" w:color="auto"/>
                <w:right w:val="none" w:sz="0" w:space="0" w:color="auto"/>
              </w:divBdr>
            </w:div>
            <w:div w:id="1782531849">
              <w:marLeft w:val="0"/>
              <w:marRight w:val="0"/>
              <w:marTop w:val="0"/>
              <w:marBottom w:val="0"/>
              <w:divBdr>
                <w:top w:val="none" w:sz="0" w:space="0" w:color="auto"/>
                <w:left w:val="none" w:sz="0" w:space="0" w:color="auto"/>
                <w:bottom w:val="none" w:sz="0" w:space="0" w:color="auto"/>
                <w:right w:val="none" w:sz="0" w:space="0" w:color="auto"/>
              </w:divBdr>
            </w:div>
            <w:div w:id="1053888565">
              <w:marLeft w:val="0"/>
              <w:marRight w:val="0"/>
              <w:marTop w:val="0"/>
              <w:marBottom w:val="0"/>
              <w:divBdr>
                <w:top w:val="none" w:sz="0" w:space="0" w:color="auto"/>
                <w:left w:val="none" w:sz="0" w:space="0" w:color="auto"/>
                <w:bottom w:val="none" w:sz="0" w:space="0" w:color="auto"/>
                <w:right w:val="none" w:sz="0" w:space="0" w:color="auto"/>
              </w:divBdr>
            </w:div>
            <w:div w:id="1275794814">
              <w:marLeft w:val="0"/>
              <w:marRight w:val="0"/>
              <w:marTop w:val="0"/>
              <w:marBottom w:val="0"/>
              <w:divBdr>
                <w:top w:val="none" w:sz="0" w:space="0" w:color="auto"/>
                <w:left w:val="none" w:sz="0" w:space="0" w:color="auto"/>
                <w:bottom w:val="none" w:sz="0" w:space="0" w:color="auto"/>
                <w:right w:val="none" w:sz="0" w:space="0" w:color="auto"/>
              </w:divBdr>
            </w:div>
            <w:div w:id="350304425">
              <w:marLeft w:val="0"/>
              <w:marRight w:val="0"/>
              <w:marTop w:val="0"/>
              <w:marBottom w:val="0"/>
              <w:divBdr>
                <w:top w:val="none" w:sz="0" w:space="0" w:color="auto"/>
                <w:left w:val="none" w:sz="0" w:space="0" w:color="auto"/>
                <w:bottom w:val="none" w:sz="0" w:space="0" w:color="auto"/>
                <w:right w:val="none" w:sz="0" w:space="0" w:color="auto"/>
              </w:divBdr>
            </w:div>
            <w:div w:id="1016618067">
              <w:marLeft w:val="0"/>
              <w:marRight w:val="0"/>
              <w:marTop w:val="0"/>
              <w:marBottom w:val="0"/>
              <w:divBdr>
                <w:top w:val="none" w:sz="0" w:space="0" w:color="auto"/>
                <w:left w:val="none" w:sz="0" w:space="0" w:color="auto"/>
                <w:bottom w:val="none" w:sz="0" w:space="0" w:color="auto"/>
                <w:right w:val="none" w:sz="0" w:space="0" w:color="auto"/>
              </w:divBdr>
            </w:div>
            <w:div w:id="94402703">
              <w:marLeft w:val="0"/>
              <w:marRight w:val="0"/>
              <w:marTop w:val="0"/>
              <w:marBottom w:val="0"/>
              <w:divBdr>
                <w:top w:val="none" w:sz="0" w:space="0" w:color="auto"/>
                <w:left w:val="none" w:sz="0" w:space="0" w:color="auto"/>
                <w:bottom w:val="none" w:sz="0" w:space="0" w:color="auto"/>
                <w:right w:val="none" w:sz="0" w:space="0" w:color="auto"/>
              </w:divBdr>
            </w:div>
            <w:div w:id="576864784">
              <w:marLeft w:val="0"/>
              <w:marRight w:val="0"/>
              <w:marTop w:val="0"/>
              <w:marBottom w:val="0"/>
              <w:divBdr>
                <w:top w:val="none" w:sz="0" w:space="0" w:color="auto"/>
                <w:left w:val="none" w:sz="0" w:space="0" w:color="auto"/>
                <w:bottom w:val="none" w:sz="0" w:space="0" w:color="auto"/>
                <w:right w:val="none" w:sz="0" w:space="0" w:color="auto"/>
              </w:divBdr>
            </w:div>
            <w:div w:id="236211908">
              <w:marLeft w:val="0"/>
              <w:marRight w:val="0"/>
              <w:marTop w:val="0"/>
              <w:marBottom w:val="0"/>
              <w:divBdr>
                <w:top w:val="none" w:sz="0" w:space="0" w:color="auto"/>
                <w:left w:val="none" w:sz="0" w:space="0" w:color="auto"/>
                <w:bottom w:val="none" w:sz="0" w:space="0" w:color="auto"/>
                <w:right w:val="none" w:sz="0" w:space="0" w:color="auto"/>
              </w:divBdr>
              <w:divsChild>
                <w:div w:id="1843935401">
                  <w:marLeft w:val="0"/>
                  <w:marRight w:val="0"/>
                  <w:marTop w:val="0"/>
                  <w:marBottom w:val="0"/>
                  <w:divBdr>
                    <w:top w:val="none" w:sz="0" w:space="0" w:color="auto"/>
                    <w:left w:val="none" w:sz="0" w:space="0" w:color="auto"/>
                    <w:bottom w:val="none" w:sz="0" w:space="0" w:color="auto"/>
                    <w:right w:val="none" w:sz="0" w:space="0" w:color="auto"/>
                  </w:divBdr>
                </w:div>
                <w:div w:id="1162624668">
                  <w:marLeft w:val="0"/>
                  <w:marRight w:val="0"/>
                  <w:marTop w:val="0"/>
                  <w:marBottom w:val="0"/>
                  <w:divBdr>
                    <w:top w:val="none" w:sz="0" w:space="0" w:color="auto"/>
                    <w:left w:val="none" w:sz="0" w:space="0" w:color="auto"/>
                    <w:bottom w:val="none" w:sz="0" w:space="0" w:color="auto"/>
                    <w:right w:val="none" w:sz="0" w:space="0" w:color="auto"/>
                  </w:divBdr>
                </w:div>
                <w:div w:id="1978878617">
                  <w:marLeft w:val="0"/>
                  <w:marRight w:val="0"/>
                  <w:marTop w:val="0"/>
                  <w:marBottom w:val="0"/>
                  <w:divBdr>
                    <w:top w:val="none" w:sz="0" w:space="0" w:color="auto"/>
                    <w:left w:val="none" w:sz="0" w:space="0" w:color="auto"/>
                    <w:bottom w:val="none" w:sz="0" w:space="0" w:color="auto"/>
                    <w:right w:val="none" w:sz="0" w:space="0" w:color="auto"/>
                  </w:divBdr>
                </w:div>
                <w:div w:id="1912035678">
                  <w:marLeft w:val="0"/>
                  <w:marRight w:val="0"/>
                  <w:marTop w:val="0"/>
                  <w:marBottom w:val="0"/>
                  <w:divBdr>
                    <w:top w:val="none" w:sz="0" w:space="0" w:color="auto"/>
                    <w:left w:val="none" w:sz="0" w:space="0" w:color="auto"/>
                    <w:bottom w:val="none" w:sz="0" w:space="0" w:color="auto"/>
                    <w:right w:val="none" w:sz="0" w:space="0" w:color="auto"/>
                  </w:divBdr>
                </w:div>
                <w:div w:id="19547938">
                  <w:marLeft w:val="0"/>
                  <w:marRight w:val="0"/>
                  <w:marTop w:val="0"/>
                  <w:marBottom w:val="0"/>
                  <w:divBdr>
                    <w:top w:val="none" w:sz="0" w:space="0" w:color="auto"/>
                    <w:left w:val="none" w:sz="0" w:space="0" w:color="auto"/>
                    <w:bottom w:val="none" w:sz="0" w:space="0" w:color="auto"/>
                    <w:right w:val="none" w:sz="0" w:space="0" w:color="auto"/>
                  </w:divBdr>
                </w:div>
                <w:div w:id="1958948465">
                  <w:marLeft w:val="0"/>
                  <w:marRight w:val="0"/>
                  <w:marTop w:val="0"/>
                  <w:marBottom w:val="0"/>
                  <w:divBdr>
                    <w:top w:val="none" w:sz="0" w:space="0" w:color="auto"/>
                    <w:left w:val="none" w:sz="0" w:space="0" w:color="auto"/>
                    <w:bottom w:val="none" w:sz="0" w:space="0" w:color="auto"/>
                    <w:right w:val="none" w:sz="0" w:space="0" w:color="auto"/>
                  </w:divBdr>
                </w:div>
                <w:div w:id="1210386211">
                  <w:marLeft w:val="0"/>
                  <w:marRight w:val="0"/>
                  <w:marTop w:val="0"/>
                  <w:marBottom w:val="0"/>
                  <w:divBdr>
                    <w:top w:val="none" w:sz="0" w:space="0" w:color="auto"/>
                    <w:left w:val="none" w:sz="0" w:space="0" w:color="auto"/>
                    <w:bottom w:val="none" w:sz="0" w:space="0" w:color="auto"/>
                    <w:right w:val="none" w:sz="0" w:space="0" w:color="auto"/>
                  </w:divBdr>
                </w:div>
                <w:div w:id="1362390572">
                  <w:marLeft w:val="0"/>
                  <w:marRight w:val="0"/>
                  <w:marTop w:val="0"/>
                  <w:marBottom w:val="0"/>
                  <w:divBdr>
                    <w:top w:val="none" w:sz="0" w:space="0" w:color="auto"/>
                    <w:left w:val="none" w:sz="0" w:space="0" w:color="auto"/>
                    <w:bottom w:val="none" w:sz="0" w:space="0" w:color="auto"/>
                    <w:right w:val="none" w:sz="0" w:space="0" w:color="auto"/>
                  </w:divBdr>
                </w:div>
                <w:div w:id="799303945">
                  <w:marLeft w:val="0"/>
                  <w:marRight w:val="0"/>
                  <w:marTop w:val="0"/>
                  <w:marBottom w:val="0"/>
                  <w:divBdr>
                    <w:top w:val="none" w:sz="0" w:space="0" w:color="auto"/>
                    <w:left w:val="none" w:sz="0" w:space="0" w:color="auto"/>
                    <w:bottom w:val="none" w:sz="0" w:space="0" w:color="auto"/>
                    <w:right w:val="none" w:sz="0" w:space="0" w:color="auto"/>
                  </w:divBdr>
                </w:div>
                <w:div w:id="381104444">
                  <w:marLeft w:val="0"/>
                  <w:marRight w:val="0"/>
                  <w:marTop w:val="0"/>
                  <w:marBottom w:val="0"/>
                  <w:divBdr>
                    <w:top w:val="none" w:sz="0" w:space="0" w:color="auto"/>
                    <w:left w:val="none" w:sz="0" w:space="0" w:color="auto"/>
                    <w:bottom w:val="none" w:sz="0" w:space="0" w:color="auto"/>
                    <w:right w:val="none" w:sz="0" w:space="0" w:color="auto"/>
                  </w:divBdr>
                </w:div>
                <w:div w:id="1554542873">
                  <w:marLeft w:val="0"/>
                  <w:marRight w:val="0"/>
                  <w:marTop w:val="0"/>
                  <w:marBottom w:val="0"/>
                  <w:divBdr>
                    <w:top w:val="none" w:sz="0" w:space="0" w:color="auto"/>
                    <w:left w:val="none" w:sz="0" w:space="0" w:color="auto"/>
                    <w:bottom w:val="none" w:sz="0" w:space="0" w:color="auto"/>
                    <w:right w:val="none" w:sz="0" w:space="0" w:color="auto"/>
                  </w:divBdr>
                </w:div>
                <w:div w:id="71634092">
                  <w:marLeft w:val="0"/>
                  <w:marRight w:val="0"/>
                  <w:marTop w:val="0"/>
                  <w:marBottom w:val="0"/>
                  <w:divBdr>
                    <w:top w:val="none" w:sz="0" w:space="0" w:color="auto"/>
                    <w:left w:val="none" w:sz="0" w:space="0" w:color="auto"/>
                    <w:bottom w:val="none" w:sz="0" w:space="0" w:color="auto"/>
                    <w:right w:val="none" w:sz="0" w:space="0" w:color="auto"/>
                  </w:divBdr>
                </w:div>
                <w:div w:id="1067193902">
                  <w:marLeft w:val="0"/>
                  <w:marRight w:val="0"/>
                  <w:marTop w:val="0"/>
                  <w:marBottom w:val="0"/>
                  <w:divBdr>
                    <w:top w:val="none" w:sz="0" w:space="0" w:color="auto"/>
                    <w:left w:val="none" w:sz="0" w:space="0" w:color="auto"/>
                    <w:bottom w:val="none" w:sz="0" w:space="0" w:color="auto"/>
                    <w:right w:val="none" w:sz="0" w:space="0" w:color="auto"/>
                  </w:divBdr>
                </w:div>
                <w:div w:id="1942104217">
                  <w:marLeft w:val="0"/>
                  <w:marRight w:val="0"/>
                  <w:marTop w:val="0"/>
                  <w:marBottom w:val="0"/>
                  <w:divBdr>
                    <w:top w:val="none" w:sz="0" w:space="0" w:color="auto"/>
                    <w:left w:val="none" w:sz="0" w:space="0" w:color="auto"/>
                    <w:bottom w:val="none" w:sz="0" w:space="0" w:color="auto"/>
                    <w:right w:val="none" w:sz="0" w:space="0" w:color="auto"/>
                  </w:divBdr>
                </w:div>
                <w:div w:id="2052723678">
                  <w:marLeft w:val="0"/>
                  <w:marRight w:val="0"/>
                  <w:marTop w:val="0"/>
                  <w:marBottom w:val="0"/>
                  <w:divBdr>
                    <w:top w:val="none" w:sz="0" w:space="0" w:color="auto"/>
                    <w:left w:val="none" w:sz="0" w:space="0" w:color="auto"/>
                    <w:bottom w:val="none" w:sz="0" w:space="0" w:color="auto"/>
                    <w:right w:val="none" w:sz="0" w:space="0" w:color="auto"/>
                  </w:divBdr>
                </w:div>
                <w:div w:id="732504690">
                  <w:marLeft w:val="0"/>
                  <w:marRight w:val="0"/>
                  <w:marTop w:val="0"/>
                  <w:marBottom w:val="0"/>
                  <w:divBdr>
                    <w:top w:val="none" w:sz="0" w:space="0" w:color="auto"/>
                    <w:left w:val="none" w:sz="0" w:space="0" w:color="auto"/>
                    <w:bottom w:val="none" w:sz="0" w:space="0" w:color="auto"/>
                    <w:right w:val="none" w:sz="0" w:space="0" w:color="auto"/>
                  </w:divBdr>
                </w:div>
                <w:div w:id="180509192">
                  <w:marLeft w:val="0"/>
                  <w:marRight w:val="0"/>
                  <w:marTop w:val="0"/>
                  <w:marBottom w:val="0"/>
                  <w:divBdr>
                    <w:top w:val="none" w:sz="0" w:space="0" w:color="auto"/>
                    <w:left w:val="none" w:sz="0" w:space="0" w:color="auto"/>
                    <w:bottom w:val="none" w:sz="0" w:space="0" w:color="auto"/>
                    <w:right w:val="none" w:sz="0" w:space="0" w:color="auto"/>
                  </w:divBdr>
                </w:div>
                <w:div w:id="282813432">
                  <w:marLeft w:val="0"/>
                  <w:marRight w:val="0"/>
                  <w:marTop w:val="0"/>
                  <w:marBottom w:val="0"/>
                  <w:divBdr>
                    <w:top w:val="none" w:sz="0" w:space="0" w:color="auto"/>
                    <w:left w:val="none" w:sz="0" w:space="0" w:color="auto"/>
                    <w:bottom w:val="none" w:sz="0" w:space="0" w:color="auto"/>
                    <w:right w:val="none" w:sz="0" w:space="0" w:color="auto"/>
                  </w:divBdr>
                </w:div>
                <w:div w:id="1450665199">
                  <w:marLeft w:val="0"/>
                  <w:marRight w:val="0"/>
                  <w:marTop w:val="0"/>
                  <w:marBottom w:val="0"/>
                  <w:divBdr>
                    <w:top w:val="none" w:sz="0" w:space="0" w:color="auto"/>
                    <w:left w:val="none" w:sz="0" w:space="0" w:color="auto"/>
                    <w:bottom w:val="none" w:sz="0" w:space="0" w:color="auto"/>
                    <w:right w:val="none" w:sz="0" w:space="0" w:color="auto"/>
                  </w:divBdr>
                </w:div>
                <w:div w:id="1488354912">
                  <w:marLeft w:val="0"/>
                  <w:marRight w:val="0"/>
                  <w:marTop w:val="0"/>
                  <w:marBottom w:val="0"/>
                  <w:divBdr>
                    <w:top w:val="none" w:sz="0" w:space="0" w:color="auto"/>
                    <w:left w:val="none" w:sz="0" w:space="0" w:color="auto"/>
                    <w:bottom w:val="none" w:sz="0" w:space="0" w:color="auto"/>
                    <w:right w:val="none" w:sz="0" w:space="0" w:color="auto"/>
                  </w:divBdr>
                </w:div>
                <w:div w:id="1178617787">
                  <w:marLeft w:val="0"/>
                  <w:marRight w:val="0"/>
                  <w:marTop w:val="0"/>
                  <w:marBottom w:val="0"/>
                  <w:divBdr>
                    <w:top w:val="none" w:sz="0" w:space="0" w:color="auto"/>
                    <w:left w:val="none" w:sz="0" w:space="0" w:color="auto"/>
                    <w:bottom w:val="none" w:sz="0" w:space="0" w:color="auto"/>
                    <w:right w:val="none" w:sz="0" w:space="0" w:color="auto"/>
                  </w:divBdr>
                </w:div>
                <w:div w:id="1568343377">
                  <w:marLeft w:val="0"/>
                  <w:marRight w:val="0"/>
                  <w:marTop w:val="0"/>
                  <w:marBottom w:val="0"/>
                  <w:divBdr>
                    <w:top w:val="none" w:sz="0" w:space="0" w:color="auto"/>
                    <w:left w:val="none" w:sz="0" w:space="0" w:color="auto"/>
                    <w:bottom w:val="none" w:sz="0" w:space="0" w:color="auto"/>
                    <w:right w:val="none" w:sz="0" w:space="0" w:color="auto"/>
                  </w:divBdr>
                </w:div>
                <w:div w:id="151995752">
                  <w:marLeft w:val="0"/>
                  <w:marRight w:val="0"/>
                  <w:marTop w:val="0"/>
                  <w:marBottom w:val="0"/>
                  <w:divBdr>
                    <w:top w:val="none" w:sz="0" w:space="0" w:color="auto"/>
                    <w:left w:val="none" w:sz="0" w:space="0" w:color="auto"/>
                    <w:bottom w:val="none" w:sz="0" w:space="0" w:color="auto"/>
                    <w:right w:val="none" w:sz="0" w:space="0" w:color="auto"/>
                  </w:divBdr>
                </w:div>
                <w:div w:id="13250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8961">
          <w:marLeft w:val="0"/>
          <w:marRight w:val="0"/>
          <w:marTop w:val="0"/>
          <w:marBottom w:val="0"/>
          <w:divBdr>
            <w:top w:val="none" w:sz="0" w:space="0" w:color="auto"/>
            <w:left w:val="none" w:sz="0" w:space="0" w:color="auto"/>
            <w:bottom w:val="none" w:sz="0" w:space="0" w:color="auto"/>
            <w:right w:val="none" w:sz="0" w:space="0" w:color="auto"/>
          </w:divBdr>
          <w:divsChild>
            <w:div w:id="1571841560">
              <w:marLeft w:val="0"/>
              <w:marRight w:val="0"/>
              <w:marTop w:val="0"/>
              <w:marBottom w:val="0"/>
              <w:divBdr>
                <w:top w:val="none" w:sz="0" w:space="0" w:color="auto"/>
                <w:left w:val="none" w:sz="0" w:space="0" w:color="auto"/>
                <w:bottom w:val="none" w:sz="0" w:space="0" w:color="auto"/>
                <w:right w:val="none" w:sz="0" w:space="0" w:color="auto"/>
              </w:divBdr>
            </w:div>
            <w:div w:id="1581258808">
              <w:marLeft w:val="0"/>
              <w:marRight w:val="0"/>
              <w:marTop w:val="0"/>
              <w:marBottom w:val="0"/>
              <w:divBdr>
                <w:top w:val="none" w:sz="0" w:space="0" w:color="auto"/>
                <w:left w:val="none" w:sz="0" w:space="0" w:color="auto"/>
                <w:bottom w:val="none" w:sz="0" w:space="0" w:color="auto"/>
                <w:right w:val="none" w:sz="0" w:space="0" w:color="auto"/>
              </w:divBdr>
            </w:div>
            <w:div w:id="1013218646">
              <w:marLeft w:val="0"/>
              <w:marRight w:val="0"/>
              <w:marTop w:val="0"/>
              <w:marBottom w:val="0"/>
              <w:divBdr>
                <w:top w:val="none" w:sz="0" w:space="0" w:color="auto"/>
                <w:left w:val="none" w:sz="0" w:space="0" w:color="auto"/>
                <w:bottom w:val="none" w:sz="0" w:space="0" w:color="auto"/>
                <w:right w:val="none" w:sz="0" w:space="0" w:color="auto"/>
              </w:divBdr>
            </w:div>
            <w:div w:id="1907955492">
              <w:marLeft w:val="0"/>
              <w:marRight w:val="0"/>
              <w:marTop w:val="0"/>
              <w:marBottom w:val="0"/>
              <w:divBdr>
                <w:top w:val="none" w:sz="0" w:space="0" w:color="auto"/>
                <w:left w:val="none" w:sz="0" w:space="0" w:color="auto"/>
                <w:bottom w:val="none" w:sz="0" w:space="0" w:color="auto"/>
                <w:right w:val="none" w:sz="0" w:space="0" w:color="auto"/>
              </w:divBdr>
            </w:div>
            <w:div w:id="1102530932">
              <w:marLeft w:val="0"/>
              <w:marRight w:val="0"/>
              <w:marTop w:val="0"/>
              <w:marBottom w:val="0"/>
              <w:divBdr>
                <w:top w:val="none" w:sz="0" w:space="0" w:color="auto"/>
                <w:left w:val="none" w:sz="0" w:space="0" w:color="auto"/>
                <w:bottom w:val="none" w:sz="0" w:space="0" w:color="auto"/>
                <w:right w:val="none" w:sz="0" w:space="0" w:color="auto"/>
              </w:divBdr>
              <w:divsChild>
                <w:div w:id="1468819050">
                  <w:marLeft w:val="0"/>
                  <w:marRight w:val="0"/>
                  <w:marTop w:val="0"/>
                  <w:marBottom w:val="0"/>
                  <w:divBdr>
                    <w:top w:val="none" w:sz="0" w:space="0" w:color="auto"/>
                    <w:left w:val="none" w:sz="0" w:space="0" w:color="auto"/>
                    <w:bottom w:val="none" w:sz="0" w:space="0" w:color="auto"/>
                    <w:right w:val="none" w:sz="0" w:space="0" w:color="auto"/>
                  </w:divBdr>
                </w:div>
                <w:div w:id="479199820">
                  <w:marLeft w:val="0"/>
                  <w:marRight w:val="0"/>
                  <w:marTop w:val="0"/>
                  <w:marBottom w:val="0"/>
                  <w:divBdr>
                    <w:top w:val="none" w:sz="0" w:space="0" w:color="auto"/>
                    <w:left w:val="none" w:sz="0" w:space="0" w:color="auto"/>
                    <w:bottom w:val="none" w:sz="0" w:space="0" w:color="auto"/>
                    <w:right w:val="none" w:sz="0" w:space="0" w:color="auto"/>
                  </w:divBdr>
                </w:div>
                <w:div w:id="8563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598">
          <w:marLeft w:val="0"/>
          <w:marRight w:val="0"/>
          <w:marTop w:val="0"/>
          <w:marBottom w:val="0"/>
          <w:divBdr>
            <w:top w:val="none" w:sz="0" w:space="0" w:color="auto"/>
            <w:left w:val="none" w:sz="0" w:space="0" w:color="auto"/>
            <w:bottom w:val="none" w:sz="0" w:space="0" w:color="auto"/>
            <w:right w:val="none" w:sz="0" w:space="0" w:color="auto"/>
          </w:divBdr>
          <w:divsChild>
            <w:div w:id="475683656">
              <w:marLeft w:val="0"/>
              <w:marRight w:val="0"/>
              <w:marTop w:val="0"/>
              <w:marBottom w:val="0"/>
              <w:divBdr>
                <w:top w:val="none" w:sz="0" w:space="0" w:color="auto"/>
                <w:left w:val="none" w:sz="0" w:space="0" w:color="auto"/>
                <w:bottom w:val="none" w:sz="0" w:space="0" w:color="auto"/>
                <w:right w:val="none" w:sz="0" w:space="0" w:color="auto"/>
              </w:divBdr>
            </w:div>
            <w:div w:id="2025939888">
              <w:marLeft w:val="0"/>
              <w:marRight w:val="0"/>
              <w:marTop w:val="0"/>
              <w:marBottom w:val="0"/>
              <w:divBdr>
                <w:top w:val="none" w:sz="0" w:space="0" w:color="auto"/>
                <w:left w:val="none" w:sz="0" w:space="0" w:color="auto"/>
                <w:bottom w:val="none" w:sz="0" w:space="0" w:color="auto"/>
                <w:right w:val="none" w:sz="0" w:space="0" w:color="auto"/>
              </w:divBdr>
            </w:div>
            <w:div w:id="148713883">
              <w:marLeft w:val="0"/>
              <w:marRight w:val="0"/>
              <w:marTop w:val="0"/>
              <w:marBottom w:val="0"/>
              <w:divBdr>
                <w:top w:val="none" w:sz="0" w:space="0" w:color="auto"/>
                <w:left w:val="none" w:sz="0" w:space="0" w:color="auto"/>
                <w:bottom w:val="none" w:sz="0" w:space="0" w:color="auto"/>
                <w:right w:val="none" w:sz="0" w:space="0" w:color="auto"/>
              </w:divBdr>
            </w:div>
            <w:div w:id="706641217">
              <w:marLeft w:val="0"/>
              <w:marRight w:val="0"/>
              <w:marTop w:val="0"/>
              <w:marBottom w:val="0"/>
              <w:divBdr>
                <w:top w:val="none" w:sz="0" w:space="0" w:color="auto"/>
                <w:left w:val="none" w:sz="0" w:space="0" w:color="auto"/>
                <w:bottom w:val="none" w:sz="0" w:space="0" w:color="auto"/>
                <w:right w:val="none" w:sz="0" w:space="0" w:color="auto"/>
              </w:divBdr>
            </w:div>
            <w:div w:id="1608542872">
              <w:marLeft w:val="0"/>
              <w:marRight w:val="0"/>
              <w:marTop w:val="0"/>
              <w:marBottom w:val="0"/>
              <w:divBdr>
                <w:top w:val="none" w:sz="0" w:space="0" w:color="auto"/>
                <w:left w:val="none" w:sz="0" w:space="0" w:color="auto"/>
                <w:bottom w:val="none" w:sz="0" w:space="0" w:color="auto"/>
                <w:right w:val="none" w:sz="0" w:space="0" w:color="auto"/>
              </w:divBdr>
            </w:div>
            <w:div w:id="1909607070">
              <w:marLeft w:val="0"/>
              <w:marRight w:val="0"/>
              <w:marTop w:val="0"/>
              <w:marBottom w:val="0"/>
              <w:divBdr>
                <w:top w:val="none" w:sz="0" w:space="0" w:color="auto"/>
                <w:left w:val="none" w:sz="0" w:space="0" w:color="auto"/>
                <w:bottom w:val="none" w:sz="0" w:space="0" w:color="auto"/>
                <w:right w:val="none" w:sz="0" w:space="0" w:color="auto"/>
              </w:divBdr>
            </w:div>
            <w:div w:id="1107962038">
              <w:marLeft w:val="0"/>
              <w:marRight w:val="0"/>
              <w:marTop w:val="0"/>
              <w:marBottom w:val="0"/>
              <w:divBdr>
                <w:top w:val="none" w:sz="0" w:space="0" w:color="auto"/>
                <w:left w:val="none" w:sz="0" w:space="0" w:color="auto"/>
                <w:bottom w:val="none" w:sz="0" w:space="0" w:color="auto"/>
                <w:right w:val="none" w:sz="0" w:space="0" w:color="auto"/>
              </w:divBdr>
              <w:divsChild>
                <w:div w:id="459954608">
                  <w:marLeft w:val="0"/>
                  <w:marRight w:val="0"/>
                  <w:marTop w:val="0"/>
                  <w:marBottom w:val="0"/>
                  <w:divBdr>
                    <w:top w:val="none" w:sz="0" w:space="0" w:color="auto"/>
                    <w:left w:val="none" w:sz="0" w:space="0" w:color="auto"/>
                    <w:bottom w:val="none" w:sz="0" w:space="0" w:color="auto"/>
                    <w:right w:val="none" w:sz="0" w:space="0" w:color="auto"/>
                  </w:divBdr>
                </w:div>
                <w:div w:id="1585264277">
                  <w:marLeft w:val="0"/>
                  <w:marRight w:val="0"/>
                  <w:marTop w:val="0"/>
                  <w:marBottom w:val="0"/>
                  <w:divBdr>
                    <w:top w:val="none" w:sz="0" w:space="0" w:color="auto"/>
                    <w:left w:val="none" w:sz="0" w:space="0" w:color="auto"/>
                    <w:bottom w:val="none" w:sz="0" w:space="0" w:color="auto"/>
                    <w:right w:val="none" w:sz="0" w:space="0" w:color="auto"/>
                  </w:divBdr>
                </w:div>
                <w:div w:id="126776229">
                  <w:marLeft w:val="0"/>
                  <w:marRight w:val="0"/>
                  <w:marTop w:val="0"/>
                  <w:marBottom w:val="0"/>
                  <w:divBdr>
                    <w:top w:val="none" w:sz="0" w:space="0" w:color="auto"/>
                    <w:left w:val="none" w:sz="0" w:space="0" w:color="auto"/>
                    <w:bottom w:val="none" w:sz="0" w:space="0" w:color="auto"/>
                    <w:right w:val="none" w:sz="0" w:space="0" w:color="auto"/>
                  </w:divBdr>
                </w:div>
                <w:div w:id="647128119">
                  <w:marLeft w:val="0"/>
                  <w:marRight w:val="0"/>
                  <w:marTop w:val="0"/>
                  <w:marBottom w:val="0"/>
                  <w:divBdr>
                    <w:top w:val="none" w:sz="0" w:space="0" w:color="auto"/>
                    <w:left w:val="none" w:sz="0" w:space="0" w:color="auto"/>
                    <w:bottom w:val="none" w:sz="0" w:space="0" w:color="auto"/>
                    <w:right w:val="none" w:sz="0" w:space="0" w:color="auto"/>
                  </w:divBdr>
                </w:div>
                <w:div w:id="1201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9548">
          <w:marLeft w:val="0"/>
          <w:marRight w:val="0"/>
          <w:marTop w:val="0"/>
          <w:marBottom w:val="0"/>
          <w:divBdr>
            <w:top w:val="none" w:sz="0" w:space="0" w:color="auto"/>
            <w:left w:val="none" w:sz="0" w:space="0" w:color="auto"/>
            <w:bottom w:val="none" w:sz="0" w:space="0" w:color="auto"/>
            <w:right w:val="none" w:sz="0" w:space="0" w:color="auto"/>
          </w:divBdr>
          <w:divsChild>
            <w:div w:id="1744645384">
              <w:marLeft w:val="0"/>
              <w:marRight w:val="0"/>
              <w:marTop w:val="0"/>
              <w:marBottom w:val="0"/>
              <w:divBdr>
                <w:top w:val="none" w:sz="0" w:space="0" w:color="auto"/>
                <w:left w:val="none" w:sz="0" w:space="0" w:color="auto"/>
                <w:bottom w:val="none" w:sz="0" w:space="0" w:color="auto"/>
                <w:right w:val="none" w:sz="0" w:space="0" w:color="auto"/>
              </w:divBdr>
            </w:div>
            <w:div w:id="443690882">
              <w:marLeft w:val="0"/>
              <w:marRight w:val="0"/>
              <w:marTop w:val="0"/>
              <w:marBottom w:val="0"/>
              <w:divBdr>
                <w:top w:val="none" w:sz="0" w:space="0" w:color="auto"/>
                <w:left w:val="none" w:sz="0" w:space="0" w:color="auto"/>
                <w:bottom w:val="none" w:sz="0" w:space="0" w:color="auto"/>
                <w:right w:val="none" w:sz="0" w:space="0" w:color="auto"/>
              </w:divBdr>
            </w:div>
            <w:div w:id="621112254">
              <w:marLeft w:val="0"/>
              <w:marRight w:val="0"/>
              <w:marTop w:val="0"/>
              <w:marBottom w:val="0"/>
              <w:divBdr>
                <w:top w:val="none" w:sz="0" w:space="0" w:color="auto"/>
                <w:left w:val="none" w:sz="0" w:space="0" w:color="auto"/>
                <w:bottom w:val="none" w:sz="0" w:space="0" w:color="auto"/>
                <w:right w:val="none" w:sz="0" w:space="0" w:color="auto"/>
              </w:divBdr>
            </w:div>
            <w:div w:id="274531085">
              <w:marLeft w:val="0"/>
              <w:marRight w:val="0"/>
              <w:marTop w:val="0"/>
              <w:marBottom w:val="0"/>
              <w:divBdr>
                <w:top w:val="none" w:sz="0" w:space="0" w:color="auto"/>
                <w:left w:val="none" w:sz="0" w:space="0" w:color="auto"/>
                <w:bottom w:val="none" w:sz="0" w:space="0" w:color="auto"/>
                <w:right w:val="none" w:sz="0" w:space="0" w:color="auto"/>
              </w:divBdr>
            </w:div>
            <w:div w:id="160699917">
              <w:marLeft w:val="0"/>
              <w:marRight w:val="0"/>
              <w:marTop w:val="0"/>
              <w:marBottom w:val="0"/>
              <w:divBdr>
                <w:top w:val="none" w:sz="0" w:space="0" w:color="auto"/>
                <w:left w:val="none" w:sz="0" w:space="0" w:color="auto"/>
                <w:bottom w:val="none" w:sz="0" w:space="0" w:color="auto"/>
                <w:right w:val="none" w:sz="0" w:space="0" w:color="auto"/>
              </w:divBdr>
            </w:div>
            <w:div w:id="34552458">
              <w:marLeft w:val="0"/>
              <w:marRight w:val="0"/>
              <w:marTop w:val="0"/>
              <w:marBottom w:val="0"/>
              <w:divBdr>
                <w:top w:val="none" w:sz="0" w:space="0" w:color="auto"/>
                <w:left w:val="none" w:sz="0" w:space="0" w:color="auto"/>
                <w:bottom w:val="none" w:sz="0" w:space="0" w:color="auto"/>
                <w:right w:val="none" w:sz="0" w:space="0" w:color="auto"/>
              </w:divBdr>
            </w:div>
            <w:div w:id="1267536815">
              <w:marLeft w:val="0"/>
              <w:marRight w:val="0"/>
              <w:marTop w:val="0"/>
              <w:marBottom w:val="0"/>
              <w:divBdr>
                <w:top w:val="none" w:sz="0" w:space="0" w:color="auto"/>
                <w:left w:val="none" w:sz="0" w:space="0" w:color="auto"/>
                <w:bottom w:val="none" w:sz="0" w:space="0" w:color="auto"/>
                <w:right w:val="none" w:sz="0" w:space="0" w:color="auto"/>
              </w:divBdr>
            </w:div>
            <w:div w:id="662516309">
              <w:marLeft w:val="0"/>
              <w:marRight w:val="0"/>
              <w:marTop w:val="0"/>
              <w:marBottom w:val="0"/>
              <w:divBdr>
                <w:top w:val="none" w:sz="0" w:space="0" w:color="auto"/>
                <w:left w:val="none" w:sz="0" w:space="0" w:color="auto"/>
                <w:bottom w:val="none" w:sz="0" w:space="0" w:color="auto"/>
                <w:right w:val="none" w:sz="0" w:space="0" w:color="auto"/>
              </w:divBdr>
            </w:div>
            <w:div w:id="1134060962">
              <w:marLeft w:val="0"/>
              <w:marRight w:val="0"/>
              <w:marTop w:val="0"/>
              <w:marBottom w:val="0"/>
              <w:divBdr>
                <w:top w:val="none" w:sz="0" w:space="0" w:color="auto"/>
                <w:left w:val="none" w:sz="0" w:space="0" w:color="auto"/>
                <w:bottom w:val="none" w:sz="0" w:space="0" w:color="auto"/>
                <w:right w:val="none" w:sz="0" w:space="0" w:color="auto"/>
              </w:divBdr>
              <w:divsChild>
                <w:div w:id="61299105">
                  <w:marLeft w:val="0"/>
                  <w:marRight w:val="0"/>
                  <w:marTop w:val="0"/>
                  <w:marBottom w:val="0"/>
                  <w:divBdr>
                    <w:top w:val="none" w:sz="0" w:space="0" w:color="auto"/>
                    <w:left w:val="none" w:sz="0" w:space="0" w:color="auto"/>
                    <w:bottom w:val="none" w:sz="0" w:space="0" w:color="auto"/>
                    <w:right w:val="none" w:sz="0" w:space="0" w:color="auto"/>
                  </w:divBdr>
                </w:div>
                <w:div w:id="176621157">
                  <w:marLeft w:val="0"/>
                  <w:marRight w:val="0"/>
                  <w:marTop w:val="0"/>
                  <w:marBottom w:val="0"/>
                  <w:divBdr>
                    <w:top w:val="none" w:sz="0" w:space="0" w:color="auto"/>
                    <w:left w:val="none" w:sz="0" w:space="0" w:color="auto"/>
                    <w:bottom w:val="none" w:sz="0" w:space="0" w:color="auto"/>
                    <w:right w:val="none" w:sz="0" w:space="0" w:color="auto"/>
                  </w:divBdr>
                </w:div>
                <w:div w:id="1743990830">
                  <w:marLeft w:val="0"/>
                  <w:marRight w:val="0"/>
                  <w:marTop w:val="0"/>
                  <w:marBottom w:val="0"/>
                  <w:divBdr>
                    <w:top w:val="none" w:sz="0" w:space="0" w:color="auto"/>
                    <w:left w:val="none" w:sz="0" w:space="0" w:color="auto"/>
                    <w:bottom w:val="none" w:sz="0" w:space="0" w:color="auto"/>
                    <w:right w:val="none" w:sz="0" w:space="0" w:color="auto"/>
                  </w:divBdr>
                </w:div>
                <w:div w:id="1911452896">
                  <w:marLeft w:val="0"/>
                  <w:marRight w:val="0"/>
                  <w:marTop w:val="0"/>
                  <w:marBottom w:val="0"/>
                  <w:divBdr>
                    <w:top w:val="none" w:sz="0" w:space="0" w:color="auto"/>
                    <w:left w:val="none" w:sz="0" w:space="0" w:color="auto"/>
                    <w:bottom w:val="none" w:sz="0" w:space="0" w:color="auto"/>
                    <w:right w:val="none" w:sz="0" w:space="0" w:color="auto"/>
                  </w:divBdr>
                </w:div>
                <w:div w:id="1519462250">
                  <w:marLeft w:val="0"/>
                  <w:marRight w:val="0"/>
                  <w:marTop w:val="0"/>
                  <w:marBottom w:val="0"/>
                  <w:divBdr>
                    <w:top w:val="none" w:sz="0" w:space="0" w:color="auto"/>
                    <w:left w:val="none" w:sz="0" w:space="0" w:color="auto"/>
                    <w:bottom w:val="none" w:sz="0" w:space="0" w:color="auto"/>
                    <w:right w:val="none" w:sz="0" w:space="0" w:color="auto"/>
                  </w:divBdr>
                </w:div>
                <w:div w:id="843669947">
                  <w:marLeft w:val="0"/>
                  <w:marRight w:val="0"/>
                  <w:marTop w:val="0"/>
                  <w:marBottom w:val="0"/>
                  <w:divBdr>
                    <w:top w:val="none" w:sz="0" w:space="0" w:color="auto"/>
                    <w:left w:val="none" w:sz="0" w:space="0" w:color="auto"/>
                    <w:bottom w:val="none" w:sz="0" w:space="0" w:color="auto"/>
                    <w:right w:val="none" w:sz="0" w:space="0" w:color="auto"/>
                  </w:divBdr>
                </w:div>
                <w:div w:id="14304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678">
          <w:marLeft w:val="0"/>
          <w:marRight w:val="0"/>
          <w:marTop w:val="0"/>
          <w:marBottom w:val="0"/>
          <w:divBdr>
            <w:top w:val="none" w:sz="0" w:space="0" w:color="auto"/>
            <w:left w:val="none" w:sz="0" w:space="0" w:color="auto"/>
            <w:bottom w:val="none" w:sz="0" w:space="0" w:color="auto"/>
            <w:right w:val="none" w:sz="0" w:space="0" w:color="auto"/>
          </w:divBdr>
          <w:divsChild>
            <w:div w:id="1400438989">
              <w:marLeft w:val="0"/>
              <w:marRight w:val="0"/>
              <w:marTop w:val="0"/>
              <w:marBottom w:val="0"/>
              <w:divBdr>
                <w:top w:val="none" w:sz="0" w:space="0" w:color="auto"/>
                <w:left w:val="none" w:sz="0" w:space="0" w:color="auto"/>
                <w:bottom w:val="none" w:sz="0" w:space="0" w:color="auto"/>
                <w:right w:val="none" w:sz="0" w:space="0" w:color="auto"/>
              </w:divBdr>
            </w:div>
            <w:div w:id="1048652427">
              <w:marLeft w:val="0"/>
              <w:marRight w:val="0"/>
              <w:marTop w:val="0"/>
              <w:marBottom w:val="0"/>
              <w:divBdr>
                <w:top w:val="none" w:sz="0" w:space="0" w:color="auto"/>
                <w:left w:val="none" w:sz="0" w:space="0" w:color="auto"/>
                <w:bottom w:val="none" w:sz="0" w:space="0" w:color="auto"/>
                <w:right w:val="none" w:sz="0" w:space="0" w:color="auto"/>
              </w:divBdr>
            </w:div>
            <w:div w:id="880019999">
              <w:marLeft w:val="0"/>
              <w:marRight w:val="0"/>
              <w:marTop w:val="0"/>
              <w:marBottom w:val="0"/>
              <w:divBdr>
                <w:top w:val="none" w:sz="0" w:space="0" w:color="auto"/>
                <w:left w:val="none" w:sz="0" w:space="0" w:color="auto"/>
                <w:bottom w:val="none" w:sz="0" w:space="0" w:color="auto"/>
                <w:right w:val="none" w:sz="0" w:space="0" w:color="auto"/>
              </w:divBdr>
            </w:div>
            <w:div w:id="1331374628">
              <w:marLeft w:val="0"/>
              <w:marRight w:val="0"/>
              <w:marTop w:val="0"/>
              <w:marBottom w:val="0"/>
              <w:divBdr>
                <w:top w:val="none" w:sz="0" w:space="0" w:color="auto"/>
                <w:left w:val="none" w:sz="0" w:space="0" w:color="auto"/>
                <w:bottom w:val="none" w:sz="0" w:space="0" w:color="auto"/>
                <w:right w:val="none" w:sz="0" w:space="0" w:color="auto"/>
              </w:divBdr>
            </w:div>
            <w:div w:id="1062602240">
              <w:marLeft w:val="0"/>
              <w:marRight w:val="0"/>
              <w:marTop w:val="0"/>
              <w:marBottom w:val="0"/>
              <w:divBdr>
                <w:top w:val="none" w:sz="0" w:space="0" w:color="auto"/>
                <w:left w:val="none" w:sz="0" w:space="0" w:color="auto"/>
                <w:bottom w:val="none" w:sz="0" w:space="0" w:color="auto"/>
                <w:right w:val="none" w:sz="0" w:space="0" w:color="auto"/>
              </w:divBdr>
            </w:div>
            <w:div w:id="854269983">
              <w:marLeft w:val="0"/>
              <w:marRight w:val="0"/>
              <w:marTop w:val="0"/>
              <w:marBottom w:val="0"/>
              <w:divBdr>
                <w:top w:val="none" w:sz="0" w:space="0" w:color="auto"/>
                <w:left w:val="none" w:sz="0" w:space="0" w:color="auto"/>
                <w:bottom w:val="none" w:sz="0" w:space="0" w:color="auto"/>
                <w:right w:val="none" w:sz="0" w:space="0" w:color="auto"/>
              </w:divBdr>
            </w:div>
            <w:div w:id="1372068215">
              <w:marLeft w:val="0"/>
              <w:marRight w:val="0"/>
              <w:marTop w:val="0"/>
              <w:marBottom w:val="0"/>
              <w:divBdr>
                <w:top w:val="none" w:sz="0" w:space="0" w:color="auto"/>
                <w:left w:val="none" w:sz="0" w:space="0" w:color="auto"/>
                <w:bottom w:val="none" w:sz="0" w:space="0" w:color="auto"/>
                <w:right w:val="none" w:sz="0" w:space="0" w:color="auto"/>
              </w:divBdr>
            </w:div>
            <w:div w:id="137915415">
              <w:marLeft w:val="0"/>
              <w:marRight w:val="0"/>
              <w:marTop w:val="0"/>
              <w:marBottom w:val="0"/>
              <w:divBdr>
                <w:top w:val="none" w:sz="0" w:space="0" w:color="auto"/>
                <w:left w:val="none" w:sz="0" w:space="0" w:color="auto"/>
                <w:bottom w:val="none" w:sz="0" w:space="0" w:color="auto"/>
                <w:right w:val="none" w:sz="0" w:space="0" w:color="auto"/>
              </w:divBdr>
            </w:div>
            <w:div w:id="1281768648">
              <w:marLeft w:val="0"/>
              <w:marRight w:val="0"/>
              <w:marTop w:val="0"/>
              <w:marBottom w:val="0"/>
              <w:divBdr>
                <w:top w:val="none" w:sz="0" w:space="0" w:color="auto"/>
                <w:left w:val="none" w:sz="0" w:space="0" w:color="auto"/>
                <w:bottom w:val="none" w:sz="0" w:space="0" w:color="auto"/>
                <w:right w:val="none" w:sz="0" w:space="0" w:color="auto"/>
              </w:divBdr>
            </w:div>
            <w:div w:id="1699350628">
              <w:marLeft w:val="0"/>
              <w:marRight w:val="0"/>
              <w:marTop w:val="0"/>
              <w:marBottom w:val="0"/>
              <w:divBdr>
                <w:top w:val="none" w:sz="0" w:space="0" w:color="auto"/>
                <w:left w:val="none" w:sz="0" w:space="0" w:color="auto"/>
                <w:bottom w:val="none" w:sz="0" w:space="0" w:color="auto"/>
                <w:right w:val="none" w:sz="0" w:space="0" w:color="auto"/>
              </w:divBdr>
            </w:div>
            <w:div w:id="1883051164">
              <w:marLeft w:val="0"/>
              <w:marRight w:val="0"/>
              <w:marTop w:val="0"/>
              <w:marBottom w:val="0"/>
              <w:divBdr>
                <w:top w:val="none" w:sz="0" w:space="0" w:color="auto"/>
                <w:left w:val="none" w:sz="0" w:space="0" w:color="auto"/>
                <w:bottom w:val="none" w:sz="0" w:space="0" w:color="auto"/>
                <w:right w:val="none" w:sz="0" w:space="0" w:color="auto"/>
              </w:divBdr>
            </w:div>
            <w:div w:id="916599658">
              <w:marLeft w:val="0"/>
              <w:marRight w:val="0"/>
              <w:marTop w:val="0"/>
              <w:marBottom w:val="0"/>
              <w:divBdr>
                <w:top w:val="none" w:sz="0" w:space="0" w:color="auto"/>
                <w:left w:val="none" w:sz="0" w:space="0" w:color="auto"/>
                <w:bottom w:val="none" w:sz="0" w:space="0" w:color="auto"/>
                <w:right w:val="none" w:sz="0" w:space="0" w:color="auto"/>
              </w:divBdr>
            </w:div>
            <w:div w:id="196433221">
              <w:marLeft w:val="0"/>
              <w:marRight w:val="0"/>
              <w:marTop w:val="0"/>
              <w:marBottom w:val="0"/>
              <w:divBdr>
                <w:top w:val="none" w:sz="0" w:space="0" w:color="auto"/>
                <w:left w:val="none" w:sz="0" w:space="0" w:color="auto"/>
                <w:bottom w:val="none" w:sz="0" w:space="0" w:color="auto"/>
                <w:right w:val="none" w:sz="0" w:space="0" w:color="auto"/>
              </w:divBdr>
            </w:div>
            <w:div w:id="1430346983">
              <w:marLeft w:val="0"/>
              <w:marRight w:val="0"/>
              <w:marTop w:val="0"/>
              <w:marBottom w:val="0"/>
              <w:divBdr>
                <w:top w:val="none" w:sz="0" w:space="0" w:color="auto"/>
                <w:left w:val="none" w:sz="0" w:space="0" w:color="auto"/>
                <w:bottom w:val="none" w:sz="0" w:space="0" w:color="auto"/>
                <w:right w:val="none" w:sz="0" w:space="0" w:color="auto"/>
              </w:divBdr>
            </w:div>
            <w:div w:id="560991872">
              <w:marLeft w:val="0"/>
              <w:marRight w:val="0"/>
              <w:marTop w:val="0"/>
              <w:marBottom w:val="0"/>
              <w:divBdr>
                <w:top w:val="none" w:sz="0" w:space="0" w:color="auto"/>
                <w:left w:val="none" w:sz="0" w:space="0" w:color="auto"/>
                <w:bottom w:val="none" w:sz="0" w:space="0" w:color="auto"/>
                <w:right w:val="none" w:sz="0" w:space="0" w:color="auto"/>
              </w:divBdr>
            </w:div>
            <w:div w:id="1348091946">
              <w:marLeft w:val="0"/>
              <w:marRight w:val="0"/>
              <w:marTop w:val="0"/>
              <w:marBottom w:val="0"/>
              <w:divBdr>
                <w:top w:val="none" w:sz="0" w:space="0" w:color="auto"/>
                <w:left w:val="none" w:sz="0" w:space="0" w:color="auto"/>
                <w:bottom w:val="none" w:sz="0" w:space="0" w:color="auto"/>
                <w:right w:val="none" w:sz="0" w:space="0" w:color="auto"/>
              </w:divBdr>
            </w:div>
            <w:div w:id="553930597">
              <w:marLeft w:val="0"/>
              <w:marRight w:val="0"/>
              <w:marTop w:val="0"/>
              <w:marBottom w:val="0"/>
              <w:divBdr>
                <w:top w:val="none" w:sz="0" w:space="0" w:color="auto"/>
                <w:left w:val="none" w:sz="0" w:space="0" w:color="auto"/>
                <w:bottom w:val="none" w:sz="0" w:space="0" w:color="auto"/>
                <w:right w:val="none" w:sz="0" w:space="0" w:color="auto"/>
              </w:divBdr>
            </w:div>
            <w:div w:id="2046983446">
              <w:marLeft w:val="0"/>
              <w:marRight w:val="0"/>
              <w:marTop w:val="0"/>
              <w:marBottom w:val="0"/>
              <w:divBdr>
                <w:top w:val="none" w:sz="0" w:space="0" w:color="auto"/>
                <w:left w:val="none" w:sz="0" w:space="0" w:color="auto"/>
                <w:bottom w:val="none" w:sz="0" w:space="0" w:color="auto"/>
                <w:right w:val="none" w:sz="0" w:space="0" w:color="auto"/>
              </w:divBdr>
            </w:div>
            <w:div w:id="1679850560">
              <w:marLeft w:val="0"/>
              <w:marRight w:val="0"/>
              <w:marTop w:val="0"/>
              <w:marBottom w:val="0"/>
              <w:divBdr>
                <w:top w:val="none" w:sz="0" w:space="0" w:color="auto"/>
                <w:left w:val="none" w:sz="0" w:space="0" w:color="auto"/>
                <w:bottom w:val="none" w:sz="0" w:space="0" w:color="auto"/>
                <w:right w:val="none" w:sz="0" w:space="0" w:color="auto"/>
              </w:divBdr>
            </w:div>
            <w:div w:id="1573538930">
              <w:marLeft w:val="0"/>
              <w:marRight w:val="0"/>
              <w:marTop w:val="0"/>
              <w:marBottom w:val="0"/>
              <w:divBdr>
                <w:top w:val="none" w:sz="0" w:space="0" w:color="auto"/>
                <w:left w:val="none" w:sz="0" w:space="0" w:color="auto"/>
                <w:bottom w:val="none" w:sz="0" w:space="0" w:color="auto"/>
                <w:right w:val="none" w:sz="0" w:space="0" w:color="auto"/>
              </w:divBdr>
            </w:div>
            <w:div w:id="1549877808">
              <w:marLeft w:val="0"/>
              <w:marRight w:val="0"/>
              <w:marTop w:val="0"/>
              <w:marBottom w:val="0"/>
              <w:divBdr>
                <w:top w:val="none" w:sz="0" w:space="0" w:color="auto"/>
                <w:left w:val="none" w:sz="0" w:space="0" w:color="auto"/>
                <w:bottom w:val="none" w:sz="0" w:space="0" w:color="auto"/>
                <w:right w:val="none" w:sz="0" w:space="0" w:color="auto"/>
              </w:divBdr>
            </w:div>
            <w:div w:id="1046106648">
              <w:marLeft w:val="0"/>
              <w:marRight w:val="0"/>
              <w:marTop w:val="0"/>
              <w:marBottom w:val="0"/>
              <w:divBdr>
                <w:top w:val="none" w:sz="0" w:space="0" w:color="auto"/>
                <w:left w:val="none" w:sz="0" w:space="0" w:color="auto"/>
                <w:bottom w:val="none" w:sz="0" w:space="0" w:color="auto"/>
                <w:right w:val="none" w:sz="0" w:space="0" w:color="auto"/>
              </w:divBdr>
            </w:div>
            <w:div w:id="207692421">
              <w:marLeft w:val="0"/>
              <w:marRight w:val="0"/>
              <w:marTop w:val="0"/>
              <w:marBottom w:val="0"/>
              <w:divBdr>
                <w:top w:val="none" w:sz="0" w:space="0" w:color="auto"/>
                <w:left w:val="none" w:sz="0" w:space="0" w:color="auto"/>
                <w:bottom w:val="none" w:sz="0" w:space="0" w:color="auto"/>
                <w:right w:val="none" w:sz="0" w:space="0" w:color="auto"/>
              </w:divBdr>
            </w:div>
            <w:div w:id="1329407698">
              <w:marLeft w:val="0"/>
              <w:marRight w:val="0"/>
              <w:marTop w:val="0"/>
              <w:marBottom w:val="0"/>
              <w:divBdr>
                <w:top w:val="none" w:sz="0" w:space="0" w:color="auto"/>
                <w:left w:val="none" w:sz="0" w:space="0" w:color="auto"/>
                <w:bottom w:val="none" w:sz="0" w:space="0" w:color="auto"/>
                <w:right w:val="none" w:sz="0" w:space="0" w:color="auto"/>
              </w:divBdr>
            </w:div>
            <w:div w:id="1423794820">
              <w:marLeft w:val="0"/>
              <w:marRight w:val="0"/>
              <w:marTop w:val="0"/>
              <w:marBottom w:val="0"/>
              <w:divBdr>
                <w:top w:val="none" w:sz="0" w:space="0" w:color="auto"/>
                <w:left w:val="none" w:sz="0" w:space="0" w:color="auto"/>
                <w:bottom w:val="none" w:sz="0" w:space="0" w:color="auto"/>
                <w:right w:val="none" w:sz="0" w:space="0" w:color="auto"/>
              </w:divBdr>
            </w:div>
            <w:div w:id="2029090767">
              <w:marLeft w:val="0"/>
              <w:marRight w:val="0"/>
              <w:marTop w:val="0"/>
              <w:marBottom w:val="0"/>
              <w:divBdr>
                <w:top w:val="none" w:sz="0" w:space="0" w:color="auto"/>
                <w:left w:val="none" w:sz="0" w:space="0" w:color="auto"/>
                <w:bottom w:val="none" w:sz="0" w:space="0" w:color="auto"/>
                <w:right w:val="none" w:sz="0" w:space="0" w:color="auto"/>
              </w:divBdr>
            </w:div>
            <w:div w:id="2019308946">
              <w:marLeft w:val="0"/>
              <w:marRight w:val="0"/>
              <w:marTop w:val="0"/>
              <w:marBottom w:val="0"/>
              <w:divBdr>
                <w:top w:val="none" w:sz="0" w:space="0" w:color="auto"/>
                <w:left w:val="none" w:sz="0" w:space="0" w:color="auto"/>
                <w:bottom w:val="none" w:sz="0" w:space="0" w:color="auto"/>
                <w:right w:val="none" w:sz="0" w:space="0" w:color="auto"/>
              </w:divBdr>
            </w:div>
            <w:div w:id="656302305">
              <w:marLeft w:val="0"/>
              <w:marRight w:val="0"/>
              <w:marTop w:val="0"/>
              <w:marBottom w:val="0"/>
              <w:divBdr>
                <w:top w:val="none" w:sz="0" w:space="0" w:color="auto"/>
                <w:left w:val="none" w:sz="0" w:space="0" w:color="auto"/>
                <w:bottom w:val="none" w:sz="0" w:space="0" w:color="auto"/>
                <w:right w:val="none" w:sz="0" w:space="0" w:color="auto"/>
              </w:divBdr>
            </w:div>
            <w:div w:id="1225290842">
              <w:marLeft w:val="0"/>
              <w:marRight w:val="0"/>
              <w:marTop w:val="0"/>
              <w:marBottom w:val="0"/>
              <w:divBdr>
                <w:top w:val="none" w:sz="0" w:space="0" w:color="auto"/>
                <w:left w:val="none" w:sz="0" w:space="0" w:color="auto"/>
                <w:bottom w:val="none" w:sz="0" w:space="0" w:color="auto"/>
                <w:right w:val="none" w:sz="0" w:space="0" w:color="auto"/>
              </w:divBdr>
            </w:div>
            <w:div w:id="1351833973">
              <w:marLeft w:val="0"/>
              <w:marRight w:val="0"/>
              <w:marTop w:val="0"/>
              <w:marBottom w:val="0"/>
              <w:divBdr>
                <w:top w:val="none" w:sz="0" w:space="0" w:color="auto"/>
                <w:left w:val="none" w:sz="0" w:space="0" w:color="auto"/>
                <w:bottom w:val="none" w:sz="0" w:space="0" w:color="auto"/>
                <w:right w:val="none" w:sz="0" w:space="0" w:color="auto"/>
              </w:divBdr>
            </w:div>
            <w:div w:id="1926839294">
              <w:marLeft w:val="0"/>
              <w:marRight w:val="0"/>
              <w:marTop w:val="0"/>
              <w:marBottom w:val="0"/>
              <w:divBdr>
                <w:top w:val="none" w:sz="0" w:space="0" w:color="auto"/>
                <w:left w:val="none" w:sz="0" w:space="0" w:color="auto"/>
                <w:bottom w:val="none" w:sz="0" w:space="0" w:color="auto"/>
                <w:right w:val="none" w:sz="0" w:space="0" w:color="auto"/>
              </w:divBdr>
            </w:div>
            <w:div w:id="546258111">
              <w:marLeft w:val="0"/>
              <w:marRight w:val="0"/>
              <w:marTop w:val="0"/>
              <w:marBottom w:val="0"/>
              <w:divBdr>
                <w:top w:val="none" w:sz="0" w:space="0" w:color="auto"/>
                <w:left w:val="none" w:sz="0" w:space="0" w:color="auto"/>
                <w:bottom w:val="none" w:sz="0" w:space="0" w:color="auto"/>
                <w:right w:val="none" w:sz="0" w:space="0" w:color="auto"/>
              </w:divBdr>
            </w:div>
            <w:div w:id="2117673836">
              <w:marLeft w:val="0"/>
              <w:marRight w:val="0"/>
              <w:marTop w:val="0"/>
              <w:marBottom w:val="0"/>
              <w:divBdr>
                <w:top w:val="none" w:sz="0" w:space="0" w:color="auto"/>
                <w:left w:val="none" w:sz="0" w:space="0" w:color="auto"/>
                <w:bottom w:val="none" w:sz="0" w:space="0" w:color="auto"/>
                <w:right w:val="none" w:sz="0" w:space="0" w:color="auto"/>
              </w:divBdr>
            </w:div>
            <w:div w:id="1767846282">
              <w:marLeft w:val="0"/>
              <w:marRight w:val="0"/>
              <w:marTop w:val="0"/>
              <w:marBottom w:val="0"/>
              <w:divBdr>
                <w:top w:val="none" w:sz="0" w:space="0" w:color="auto"/>
                <w:left w:val="none" w:sz="0" w:space="0" w:color="auto"/>
                <w:bottom w:val="none" w:sz="0" w:space="0" w:color="auto"/>
                <w:right w:val="none" w:sz="0" w:space="0" w:color="auto"/>
              </w:divBdr>
            </w:div>
            <w:div w:id="225919854">
              <w:marLeft w:val="0"/>
              <w:marRight w:val="0"/>
              <w:marTop w:val="0"/>
              <w:marBottom w:val="0"/>
              <w:divBdr>
                <w:top w:val="none" w:sz="0" w:space="0" w:color="auto"/>
                <w:left w:val="none" w:sz="0" w:space="0" w:color="auto"/>
                <w:bottom w:val="none" w:sz="0" w:space="0" w:color="auto"/>
                <w:right w:val="none" w:sz="0" w:space="0" w:color="auto"/>
              </w:divBdr>
            </w:div>
            <w:div w:id="1593389615">
              <w:marLeft w:val="0"/>
              <w:marRight w:val="0"/>
              <w:marTop w:val="0"/>
              <w:marBottom w:val="0"/>
              <w:divBdr>
                <w:top w:val="none" w:sz="0" w:space="0" w:color="auto"/>
                <w:left w:val="none" w:sz="0" w:space="0" w:color="auto"/>
                <w:bottom w:val="none" w:sz="0" w:space="0" w:color="auto"/>
                <w:right w:val="none" w:sz="0" w:space="0" w:color="auto"/>
              </w:divBdr>
            </w:div>
            <w:div w:id="1167093959">
              <w:marLeft w:val="0"/>
              <w:marRight w:val="0"/>
              <w:marTop w:val="0"/>
              <w:marBottom w:val="0"/>
              <w:divBdr>
                <w:top w:val="none" w:sz="0" w:space="0" w:color="auto"/>
                <w:left w:val="none" w:sz="0" w:space="0" w:color="auto"/>
                <w:bottom w:val="none" w:sz="0" w:space="0" w:color="auto"/>
                <w:right w:val="none" w:sz="0" w:space="0" w:color="auto"/>
              </w:divBdr>
            </w:div>
            <w:div w:id="991642231">
              <w:marLeft w:val="0"/>
              <w:marRight w:val="0"/>
              <w:marTop w:val="0"/>
              <w:marBottom w:val="0"/>
              <w:divBdr>
                <w:top w:val="none" w:sz="0" w:space="0" w:color="auto"/>
                <w:left w:val="none" w:sz="0" w:space="0" w:color="auto"/>
                <w:bottom w:val="none" w:sz="0" w:space="0" w:color="auto"/>
                <w:right w:val="none" w:sz="0" w:space="0" w:color="auto"/>
              </w:divBdr>
            </w:div>
            <w:div w:id="1942643374">
              <w:marLeft w:val="0"/>
              <w:marRight w:val="0"/>
              <w:marTop w:val="0"/>
              <w:marBottom w:val="0"/>
              <w:divBdr>
                <w:top w:val="none" w:sz="0" w:space="0" w:color="auto"/>
                <w:left w:val="none" w:sz="0" w:space="0" w:color="auto"/>
                <w:bottom w:val="none" w:sz="0" w:space="0" w:color="auto"/>
                <w:right w:val="none" w:sz="0" w:space="0" w:color="auto"/>
              </w:divBdr>
            </w:div>
            <w:div w:id="1212183775">
              <w:marLeft w:val="0"/>
              <w:marRight w:val="0"/>
              <w:marTop w:val="0"/>
              <w:marBottom w:val="0"/>
              <w:divBdr>
                <w:top w:val="none" w:sz="0" w:space="0" w:color="auto"/>
                <w:left w:val="none" w:sz="0" w:space="0" w:color="auto"/>
                <w:bottom w:val="none" w:sz="0" w:space="0" w:color="auto"/>
                <w:right w:val="none" w:sz="0" w:space="0" w:color="auto"/>
              </w:divBdr>
            </w:div>
            <w:div w:id="927930803">
              <w:marLeft w:val="0"/>
              <w:marRight w:val="0"/>
              <w:marTop w:val="0"/>
              <w:marBottom w:val="0"/>
              <w:divBdr>
                <w:top w:val="none" w:sz="0" w:space="0" w:color="auto"/>
                <w:left w:val="none" w:sz="0" w:space="0" w:color="auto"/>
                <w:bottom w:val="none" w:sz="0" w:space="0" w:color="auto"/>
                <w:right w:val="none" w:sz="0" w:space="0" w:color="auto"/>
              </w:divBdr>
            </w:div>
            <w:div w:id="1710522118">
              <w:marLeft w:val="0"/>
              <w:marRight w:val="0"/>
              <w:marTop w:val="0"/>
              <w:marBottom w:val="0"/>
              <w:divBdr>
                <w:top w:val="none" w:sz="0" w:space="0" w:color="auto"/>
                <w:left w:val="none" w:sz="0" w:space="0" w:color="auto"/>
                <w:bottom w:val="none" w:sz="0" w:space="0" w:color="auto"/>
                <w:right w:val="none" w:sz="0" w:space="0" w:color="auto"/>
              </w:divBdr>
            </w:div>
            <w:div w:id="1067461695">
              <w:marLeft w:val="0"/>
              <w:marRight w:val="0"/>
              <w:marTop w:val="0"/>
              <w:marBottom w:val="0"/>
              <w:divBdr>
                <w:top w:val="none" w:sz="0" w:space="0" w:color="auto"/>
                <w:left w:val="none" w:sz="0" w:space="0" w:color="auto"/>
                <w:bottom w:val="none" w:sz="0" w:space="0" w:color="auto"/>
                <w:right w:val="none" w:sz="0" w:space="0" w:color="auto"/>
              </w:divBdr>
            </w:div>
            <w:div w:id="287660656">
              <w:marLeft w:val="0"/>
              <w:marRight w:val="0"/>
              <w:marTop w:val="0"/>
              <w:marBottom w:val="0"/>
              <w:divBdr>
                <w:top w:val="none" w:sz="0" w:space="0" w:color="auto"/>
                <w:left w:val="none" w:sz="0" w:space="0" w:color="auto"/>
                <w:bottom w:val="none" w:sz="0" w:space="0" w:color="auto"/>
                <w:right w:val="none" w:sz="0" w:space="0" w:color="auto"/>
              </w:divBdr>
            </w:div>
            <w:div w:id="528448860">
              <w:marLeft w:val="0"/>
              <w:marRight w:val="0"/>
              <w:marTop w:val="0"/>
              <w:marBottom w:val="0"/>
              <w:divBdr>
                <w:top w:val="none" w:sz="0" w:space="0" w:color="auto"/>
                <w:left w:val="none" w:sz="0" w:space="0" w:color="auto"/>
                <w:bottom w:val="none" w:sz="0" w:space="0" w:color="auto"/>
                <w:right w:val="none" w:sz="0" w:space="0" w:color="auto"/>
              </w:divBdr>
            </w:div>
            <w:div w:id="1884710280">
              <w:marLeft w:val="0"/>
              <w:marRight w:val="0"/>
              <w:marTop w:val="0"/>
              <w:marBottom w:val="0"/>
              <w:divBdr>
                <w:top w:val="none" w:sz="0" w:space="0" w:color="auto"/>
                <w:left w:val="none" w:sz="0" w:space="0" w:color="auto"/>
                <w:bottom w:val="none" w:sz="0" w:space="0" w:color="auto"/>
                <w:right w:val="none" w:sz="0" w:space="0" w:color="auto"/>
              </w:divBdr>
            </w:div>
            <w:div w:id="920263063">
              <w:marLeft w:val="0"/>
              <w:marRight w:val="0"/>
              <w:marTop w:val="0"/>
              <w:marBottom w:val="0"/>
              <w:divBdr>
                <w:top w:val="none" w:sz="0" w:space="0" w:color="auto"/>
                <w:left w:val="none" w:sz="0" w:space="0" w:color="auto"/>
                <w:bottom w:val="none" w:sz="0" w:space="0" w:color="auto"/>
                <w:right w:val="none" w:sz="0" w:space="0" w:color="auto"/>
              </w:divBdr>
            </w:div>
            <w:div w:id="1482304260">
              <w:marLeft w:val="0"/>
              <w:marRight w:val="0"/>
              <w:marTop w:val="0"/>
              <w:marBottom w:val="0"/>
              <w:divBdr>
                <w:top w:val="none" w:sz="0" w:space="0" w:color="auto"/>
                <w:left w:val="none" w:sz="0" w:space="0" w:color="auto"/>
                <w:bottom w:val="none" w:sz="0" w:space="0" w:color="auto"/>
                <w:right w:val="none" w:sz="0" w:space="0" w:color="auto"/>
              </w:divBdr>
            </w:div>
            <w:div w:id="1007709748">
              <w:marLeft w:val="0"/>
              <w:marRight w:val="0"/>
              <w:marTop w:val="0"/>
              <w:marBottom w:val="0"/>
              <w:divBdr>
                <w:top w:val="none" w:sz="0" w:space="0" w:color="auto"/>
                <w:left w:val="none" w:sz="0" w:space="0" w:color="auto"/>
                <w:bottom w:val="none" w:sz="0" w:space="0" w:color="auto"/>
                <w:right w:val="none" w:sz="0" w:space="0" w:color="auto"/>
              </w:divBdr>
            </w:div>
            <w:div w:id="1742478816">
              <w:marLeft w:val="0"/>
              <w:marRight w:val="0"/>
              <w:marTop w:val="0"/>
              <w:marBottom w:val="0"/>
              <w:divBdr>
                <w:top w:val="none" w:sz="0" w:space="0" w:color="auto"/>
                <w:left w:val="none" w:sz="0" w:space="0" w:color="auto"/>
                <w:bottom w:val="none" w:sz="0" w:space="0" w:color="auto"/>
                <w:right w:val="none" w:sz="0" w:space="0" w:color="auto"/>
              </w:divBdr>
            </w:div>
            <w:div w:id="520558426">
              <w:marLeft w:val="0"/>
              <w:marRight w:val="0"/>
              <w:marTop w:val="0"/>
              <w:marBottom w:val="0"/>
              <w:divBdr>
                <w:top w:val="none" w:sz="0" w:space="0" w:color="auto"/>
                <w:left w:val="none" w:sz="0" w:space="0" w:color="auto"/>
                <w:bottom w:val="none" w:sz="0" w:space="0" w:color="auto"/>
                <w:right w:val="none" w:sz="0" w:space="0" w:color="auto"/>
              </w:divBdr>
            </w:div>
            <w:div w:id="1816557801">
              <w:marLeft w:val="0"/>
              <w:marRight w:val="0"/>
              <w:marTop w:val="0"/>
              <w:marBottom w:val="0"/>
              <w:divBdr>
                <w:top w:val="none" w:sz="0" w:space="0" w:color="auto"/>
                <w:left w:val="none" w:sz="0" w:space="0" w:color="auto"/>
                <w:bottom w:val="none" w:sz="0" w:space="0" w:color="auto"/>
                <w:right w:val="none" w:sz="0" w:space="0" w:color="auto"/>
              </w:divBdr>
            </w:div>
            <w:div w:id="545222033">
              <w:marLeft w:val="0"/>
              <w:marRight w:val="0"/>
              <w:marTop w:val="0"/>
              <w:marBottom w:val="0"/>
              <w:divBdr>
                <w:top w:val="none" w:sz="0" w:space="0" w:color="auto"/>
                <w:left w:val="none" w:sz="0" w:space="0" w:color="auto"/>
                <w:bottom w:val="none" w:sz="0" w:space="0" w:color="auto"/>
                <w:right w:val="none" w:sz="0" w:space="0" w:color="auto"/>
              </w:divBdr>
            </w:div>
            <w:div w:id="1804737432">
              <w:marLeft w:val="0"/>
              <w:marRight w:val="0"/>
              <w:marTop w:val="0"/>
              <w:marBottom w:val="0"/>
              <w:divBdr>
                <w:top w:val="none" w:sz="0" w:space="0" w:color="auto"/>
                <w:left w:val="none" w:sz="0" w:space="0" w:color="auto"/>
                <w:bottom w:val="none" w:sz="0" w:space="0" w:color="auto"/>
                <w:right w:val="none" w:sz="0" w:space="0" w:color="auto"/>
              </w:divBdr>
            </w:div>
            <w:div w:id="948854299">
              <w:marLeft w:val="0"/>
              <w:marRight w:val="0"/>
              <w:marTop w:val="0"/>
              <w:marBottom w:val="0"/>
              <w:divBdr>
                <w:top w:val="none" w:sz="0" w:space="0" w:color="auto"/>
                <w:left w:val="none" w:sz="0" w:space="0" w:color="auto"/>
                <w:bottom w:val="none" w:sz="0" w:space="0" w:color="auto"/>
                <w:right w:val="none" w:sz="0" w:space="0" w:color="auto"/>
              </w:divBdr>
            </w:div>
            <w:div w:id="1634284020">
              <w:marLeft w:val="0"/>
              <w:marRight w:val="0"/>
              <w:marTop w:val="0"/>
              <w:marBottom w:val="0"/>
              <w:divBdr>
                <w:top w:val="none" w:sz="0" w:space="0" w:color="auto"/>
                <w:left w:val="none" w:sz="0" w:space="0" w:color="auto"/>
                <w:bottom w:val="none" w:sz="0" w:space="0" w:color="auto"/>
                <w:right w:val="none" w:sz="0" w:space="0" w:color="auto"/>
              </w:divBdr>
            </w:div>
            <w:div w:id="2065137520">
              <w:marLeft w:val="0"/>
              <w:marRight w:val="0"/>
              <w:marTop w:val="0"/>
              <w:marBottom w:val="0"/>
              <w:divBdr>
                <w:top w:val="none" w:sz="0" w:space="0" w:color="auto"/>
                <w:left w:val="none" w:sz="0" w:space="0" w:color="auto"/>
                <w:bottom w:val="none" w:sz="0" w:space="0" w:color="auto"/>
                <w:right w:val="none" w:sz="0" w:space="0" w:color="auto"/>
              </w:divBdr>
            </w:div>
            <w:div w:id="650984704">
              <w:marLeft w:val="0"/>
              <w:marRight w:val="0"/>
              <w:marTop w:val="0"/>
              <w:marBottom w:val="0"/>
              <w:divBdr>
                <w:top w:val="none" w:sz="0" w:space="0" w:color="auto"/>
                <w:left w:val="none" w:sz="0" w:space="0" w:color="auto"/>
                <w:bottom w:val="none" w:sz="0" w:space="0" w:color="auto"/>
                <w:right w:val="none" w:sz="0" w:space="0" w:color="auto"/>
              </w:divBdr>
            </w:div>
            <w:div w:id="1082068535">
              <w:marLeft w:val="0"/>
              <w:marRight w:val="0"/>
              <w:marTop w:val="0"/>
              <w:marBottom w:val="0"/>
              <w:divBdr>
                <w:top w:val="none" w:sz="0" w:space="0" w:color="auto"/>
                <w:left w:val="none" w:sz="0" w:space="0" w:color="auto"/>
                <w:bottom w:val="none" w:sz="0" w:space="0" w:color="auto"/>
                <w:right w:val="none" w:sz="0" w:space="0" w:color="auto"/>
              </w:divBdr>
            </w:div>
            <w:div w:id="1835534109">
              <w:marLeft w:val="0"/>
              <w:marRight w:val="0"/>
              <w:marTop w:val="0"/>
              <w:marBottom w:val="0"/>
              <w:divBdr>
                <w:top w:val="none" w:sz="0" w:space="0" w:color="auto"/>
                <w:left w:val="none" w:sz="0" w:space="0" w:color="auto"/>
                <w:bottom w:val="none" w:sz="0" w:space="0" w:color="auto"/>
                <w:right w:val="none" w:sz="0" w:space="0" w:color="auto"/>
              </w:divBdr>
            </w:div>
            <w:div w:id="1637755874">
              <w:marLeft w:val="0"/>
              <w:marRight w:val="0"/>
              <w:marTop w:val="0"/>
              <w:marBottom w:val="0"/>
              <w:divBdr>
                <w:top w:val="none" w:sz="0" w:space="0" w:color="auto"/>
                <w:left w:val="none" w:sz="0" w:space="0" w:color="auto"/>
                <w:bottom w:val="none" w:sz="0" w:space="0" w:color="auto"/>
                <w:right w:val="none" w:sz="0" w:space="0" w:color="auto"/>
              </w:divBdr>
            </w:div>
            <w:div w:id="318309624">
              <w:marLeft w:val="0"/>
              <w:marRight w:val="0"/>
              <w:marTop w:val="0"/>
              <w:marBottom w:val="0"/>
              <w:divBdr>
                <w:top w:val="none" w:sz="0" w:space="0" w:color="auto"/>
                <w:left w:val="none" w:sz="0" w:space="0" w:color="auto"/>
                <w:bottom w:val="none" w:sz="0" w:space="0" w:color="auto"/>
                <w:right w:val="none" w:sz="0" w:space="0" w:color="auto"/>
              </w:divBdr>
            </w:div>
            <w:div w:id="532112173">
              <w:marLeft w:val="0"/>
              <w:marRight w:val="0"/>
              <w:marTop w:val="0"/>
              <w:marBottom w:val="0"/>
              <w:divBdr>
                <w:top w:val="none" w:sz="0" w:space="0" w:color="auto"/>
                <w:left w:val="none" w:sz="0" w:space="0" w:color="auto"/>
                <w:bottom w:val="none" w:sz="0" w:space="0" w:color="auto"/>
                <w:right w:val="none" w:sz="0" w:space="0" w:color="auto"/>
              </w:divBdr>
            </w:div>
            <w:div w:id="1499151010">
              <w:marLeft w:val="0"/>
              <w:marRight w:val="0"/>
              <w:marTop w:val="0"/>
              <w:marBottom w:val="0"/>
              <w:divBdr>
                <w:top w:val="none" w:sz="0" w:space="0" w:color="auto"/>
                <w:left w:val="none" w:sz="0" w:space="0" w:color="auto"/>
                <w:bottom w:val="none" w:sz="0" w:space="0" w:color="auto"/>
                <w:right w:val="none" w:sz="0" w:space="0" w:color="auto"/>
              </w:divBdr>
            </w:div>
            <w:div w:id="39937682">
              <w:marLeft w:val="0"/>
              <w:marRight w:val="0"/>
              <w:marTop w:val="0"/>
              <w:marBottom w:val="0"/>
              <w:divBdr>
                <w:top w:val="none" w:sz="0" w:space="0" w:color="auto"/>
                <w:left w:val="none" w:sz="0" w:space="0" w:color="auto"/>
                <w:bottom w:val="none" w:sz="0" w:space="0" w:color="auto"/>
                <w:right w:val="none" w:sz="0" w:space="0" w:color="auto"/>
              </w:divBdr>
            </w:div>
            <w:div w:id="620769083">
              <w:marLeft w:val="0"/>
              <w:marRight w:val="0"/>
              <w:marTop w:val="0"/>
              <w:marBottom w:val="0"/>
              <w:divBdr>
                <w:top w:val="none" w:sz="0" w:space="0" w:color="auto"/>
                <w:left w:val="none" w:sz="0" w:space="0" w:color="auto"/>
                <w:bottom w:val="none" w:sz="0" w:space="0" w:color="auto"/>
                <w:right w:val="none" w:sz="0" w:space="0" w:color="auto"/>
              </w:divBdr>
            </w:div>
            <w:div w:id="1910112410">
              <w:marLeft w:val="0"/>
              <w:marRight w:val="0"/>
              <w:marTop w:val="0"/>
              <w:marBottom w:val="0"/>
              <w:divBdr>
                <w:top w:val="none" w:sz="0" w:space="0" w:color="auto"/>
                <w:left w:val="none" w:sz="0" w:space="0" w:color="auto"/>
                <w:bottom w:val="none" w:sz="0" w:space="0" w:color="auto"/>
                <w:right w:val="none" w:sz="0" w:space="0" w:color="auto"/>
              </w:divBdr>
            </w:div>
            <w:div w:id="176966142">
              <w:marLeft w:val="0"/>
              <w:marRight w:val="0"/>
              <w:marTop w:val="0"/>
              <w:marBottom w:val="0"/>
              <w:divBdr>
                <w:top w:val="none" w:sz="0" w:space="0" w:color="auto"/>
                <w:left w:val="none" w:sz="0" w:space="0" w:color="auto"/>
                <w:bottom w:val="none" w:sz="0" w:space="0" w:color="auto"/>
                <w:right w:val="none" w:sz="0" w:space="0" w:color="auto"/>
              </w:divBdr>
            </w:div>
            <w:div w:id="1011226818">
              <w:marLeft w:val="0"/>
              <w:marRight w:val="0"/>
              <w:marTop w:val="0"/>
              <w:marBottom w:val="0"/>
              <w:divBdr>
                <w:top w:val="none" w:sz="0" w:space="0" w:color="auto"/>
                <w:left w:val="none" w:sz="0" w:space="0" w:color="auto"/>
                <w:bottom w:val="none" w:sz="0" w:space="0" w:color="auto"/>
                <w:right w:val="none" w:sz="0" w:space="0" w:color="auto"/>
              </w:divBdr>
            </w:div>
            <w:div w:id="283773923">
              <w:marLeft w:val="0"/>
              <w:marRight w:val="0"/>
              <w:marTop w:val="0"/>
              <w:marBottom w:val="0"/>
              <w:divBdr>
                <w:top w:val="none" w:sz="0" w:space="0" w:color="auto"/>
                <w:left w:val="none" w:sz="0" w:space="0" w:color="auto"/>
                <w:bottom w:val="none" w:sz="0" w:space="0" w:color="auto"/>
                <w:right w:val="none" w:sz="0" w:space="0" w:color="auto"/>
              </w:divBdr>
              <w:divsChild>
                <w:div w:id="1544903030">
                  <w:marLeft w:val="0"/>
                  <w:marRight w:val="0"/>
                  <w:marTop w:val="0"/>
                  <w:marBottom w:val="0"/>
                  <w:divBdr>
                    <w:top w:val="none" w:sz="0" w:space="0" w:color="auto"/>
                    <w:left w:val="none" w:sz="0" w:space="0" w:color="auto"/>
                    <w:bottom w:val="none" w:sz="0" w:space="0" w:color="auto"/>
                    <w:right w:val="none" w:sz="0" w:space="0" w:color="auto"/>
                  </w:divBdr>
                </w:div>
                <w:div w:id="714818441">
                  <w:marLeft w:val="0"/>
                  <w:marRight w:val="0"/>
                  <w:marTop w:val="0"/>
                  <w:marBottom w:val="0"/>
                  <w:divBdr>
                    <w:top w:val="none" w:sz="0" w:space="0" w:color="auto"/>
                    <w:left w:val="none" w:sz="0" w:space="0" w:color="auto"/>
                    <w:bottom w:val="none" w:sz="0" w:space="0" w:color="auto"/>
                    <w:right w:val="none" w:sz="0" w:space="0" w:color="auto"/>
                  </w:divBdr>
                </w:div>
                <w:div w:id="184246610">
                  <w:marLeft w:val="0"/>
                  <w:marRight w:val="0"/>
                  <w:marTop w:val="0"/>
                  <w:marBottom w:val="0"/>
                  <w:divBdr>
                    <w:top w:val="none" w:sz="0" w:space="0" w:color="auto"/>
                    <w:left w:val="none" w:sz="0" w:space="0" w:color="auto"/>
                    <w:bottom w:val="none" w:sz="0" w:space="0" w:color="auto"/>
                    <w:right w:val="none" w:sz="0" w:space="0" w:color="auto"/>
                  </w:divBdr>
                </w:div>
                <w:div w:id="1048184297">
                  <w:marLeft w:val="0"/>
                  <w:marRight w:val="0"/>
                  <w:marTop w:val="0"/>
                  <w:marBottom w:val="0"/>
                  <w:divBdr>
                    <w:top w:val="none" w:sz="0" w:space="0" w:color="auto"/>
                    <w:left w:val="none" w:sz="0" w:space="0" w:color="auto"/>
                    <w:bottom w:val="none" w:sz="0" w:space="0" w:color="auto"/>
                    <w:right w:val="none" w:sz="0" w:space="0" w:color="auto"/>
                  </w:divBdr>
                </w:div>
                <w:div w:id="1169490113">
                  <w:marLeft w:val="0"/>
                  <w:marRight w:val="0"/>
                  <w:marTop w:val="0"/>
                  <w:marBottom w:val="0"/>
                  <w:divBdr>
                    <w:top w:val="none" w:sz="0" w:space="0" w:color="auto"/>
                    <w:left w:val="none" w:sz="0" w:space="0" w:color="auto"/>
                    <w:bottom w:val="none" w:sz="0" w:space="0" w:color="auto"/>
                    <w:right w:val="none" w:sz="0" w:space="0" w:color="auto"/>
                  </w:divBdr>
                </w:div>
                <w:div w:id="13507762">
                  <w:marLeft w:val="0"/>
                  <w:marRight w:val="0"/>
                  <w:marTop w:val="0"/>
                  <w:marBottom w:val="0"/>
                  <w:divBdr>
                    <w:top w:val="none" w:sz="0" w:space="0" w:color="auto"/>
                    <w:left w:val="none" w:sz="0" w:space="0" w:color="auto"/>
                    <w:bottom w:val="none" w:sz="0" w:space="0" w:color="auto"/>
                    <w:right w:val="none" w:sz="0" w:space="0" w:color="auto"/>
                  </w:divBdr>
                </w:div>
                <w:div w:id="1920208223">
                  <w:marLeft w:val="0"/>
                  <w:marRight w:val="0"/>
                  <w:marTop w:val="0"/>
                  <w:marBottom w:val="0"/>
                  <w:divBdr>
                    <w:top w:val="none" w:sz="0" w:space="0" w:color="auto"/>
                    <w:left w:val="none" w:sz="0" w:space="0" w:color="auto"/>
                    <w:bottom w:val="none" w:sz="0" w:space="0" w:color="auto"/>
                    <w:right w:val="none" w:sz="0" w:space="0" w:color="auto"/>
                  </w:divBdr>
                </w:div>
                <w:div w:id="2016152098">
                  <w:marLeft w:val="0"/>
                  <w:marRight w:val="0"/>
                  <w:marTop w:val="0"/>
                  <w:marBottom w:val="0"/>
                  <w:divBdr>
                    <w:top w:val="none" w:sz="0" w:space="0" w:color="auto"/>
                    <w:left w:val="none" w:sz="0" w:space="0" w:color="auto"/>
                    <w:bottom w:val="none" w:sz="0" w:space="0" w:color="auto"/>
                    <w:right w:val="none" w:sz="0" w:space="0" w:color="auto"/>
                  </w:divBdr>
                </w:div>
                <w:div w:id="1039472997">
                  <w:marLeft w:val="0"/>
                  <w:marRight w:val="0"/>
                  <w:marTop w:val="0"/>
                  <w:marBottom w:val="0"/>
                  <w:divBdr>
                    <w:top w:val="none" w:sz="0" w:space="0" w:color="auto"/>
                    <w:left w:val="none" w:sz="0" w:space="0" w:color="auto"/>
                    <w:bottom w:val="none" w:sz="0" w:space="0" w:color="auto"/>
                    <w:right w:val="none" w:sz="0" w:space="0" w:color="auto"/>
                  </w:divBdr>
                </w:div>
                <w:div w:id="1176920363">
                  <w:marLeft w:val="0"/>
                  <w:marRight w:val="0"/>
                  <w:marTop w:val="0"/>
                  <w:marBottom w:val="0"/>
                  <w:divBdr>
                    <w:top w:val="none" w:sz="0" w:space="0" w:color="auto"/>
                    <w:left w:val="none" w:sz="0" w:space="0" w:color="auto"/>
                    <w:bottom w:val="none" w:sz="0" w:space="0" w:color="auto"/>
                    <w:right w:val="none" w:sz="0" w:space="0" w:color="auto"/>
                  </w:divBdr>
                </w:div>
                <w:div w:id="1395618662">
                  <w:marLeft w:val="0"/>
                  <w:marRight w:val="0"/>
                  <w:marTop w:val="0"/>
                  <w:marBottom w:val="0"/>
                  <w:divBdr>
                    <w:top w:val="none" w:sz="0" w:space="0" w:color="auto"/>
                    <w:left w:val="none" w:sz="0" w:space="0" w:color="auto"/>
                    <w:bottom w:val="none" w:sz="0" w:space="0" w:color="auto"/>
                    <w:right w:val="none" w:sz="0" w:space="0" w:color="auto"/>
                  </w:divBdr>
                </w:div>
                <w:div w:id="1104307857">
                  <w:marLeft w:val="0"/>
                  <w:marRight w:val="0"/>
                  <w:marTop w:val="0"/>
                  <w:marBottom w:val="0"/>
                  <w:divBdr>
                    <w:top w:val="none" w:sz="0" w:space="0" w:color="auto"/>
                    <w:left w:val="none" w:sz="0" w:space="0" w:color="auto"/>
                    <w:bottom w:val="none" w:sz="0" w:space="0" w:color="auto"/>
                    <w:right w:val="none" w:sz="0" w:space="0" w:color="auto"/>
                  </w:divBdr>
                </w:div>
                <w:div w:id="15161091">
                  <w:marLeft w:val="0"/>
                  <w:marRight w:val="0"/>
                  <w:marTop w:val="0"/>
                  <w:marBottom w:val="0"/>
                  <w:divBdr>
                    <w:top w:val="none" w:sz="0" w:space="0" w:color="auto"/>
                    <w:left w:val="none" w:sz="0" w:space="0" w:color="auto"/>
                    <w:bottom w:val="none" w:sz="0" w:space="0" w:color="auto"/>
                    <w:right w:val="none" w:sz="0" w:space="0" w:color="auto"/>
                  </w:divBdr>
                </w:div>
                <w:div w:id="804203528">
                  <w:marLeft w:val="0"/>
                  <w:marRight w:val="0"/>
                  <w:marTop w:val="0"/>
                  <w:marBottom w:val="0"/>
                  <w:divBdr>
                    <w:top w:val="none" w:sz="0" w:space="0" w:color="auto"/>
                    <w:left w:val="none" w:sz="0" w:space="0" w:color="auto"/>
                    <w:bottom w:val="none" w:sz="0" w:space="0" w:color="auto"/>
                    <w:right w:val="none" w:sz="0" w:space="0" w:color="auto"/>
                  </w:divBdr>
                </w:div>
                <w:div w:id="1398549121">
                  <w:marLeft w:val="0"/>
                  <w:marRight w:val="0"/>
                  <w:marTop w:val="0"/>
                  <w:marBottom w:val="0"/>
                  <w:divBdr>
                    <w:top w:val="none" w:sz="0" w:space="0" w:color="auto"/>
                    <w:left w:val="none" w:sz="0" w:space="0" w:color="auto"/>
                    <w:bottom w:val="none" w:sz="0" w:space="0" w:color="auto"/>
                    <w:right w:val="none" w:sz="0" w:space="0" w:color="auto"/>
                  </w:divBdr>
                </w:div>
                <w:div w:id="834807834">
                  <w:marLeft w:val="0"/>
                  <w:marRight w:val="0"/>
                  <w:marTop w:val="0"/>
                  <w:marBottom w:val="0"/>
                  <w:divBdr>
                    <w:top w:val="none" w:sz="0" w:space="0" w:color="auto"/>
                    <w:left w:val="none" w:sz="0" w:space="0" w:color="auto"/>
                    <w:bottom w:val="none" w:sz="0" w:space="0" w:color="auto"/>
                    <w:right w:val="none" w:sz="0" w:space="0" w:color="auto"/>
                  </w:divBdr>
                </w:div>
                <w:div w:id="2033995899">
                  <w:marLeft w:val="0"/>
                  <w:marRight w:val="0"/>
                  <w:marTop w:val="0"/>
                  <w:marBottom w:val="0"/>
                  <w:divBdr>
                    <w:top w:val="none" w:sz="0" w:space="0" w:color="auto"/>
                    <w:left w:val="none" w:sz="0" w:space="0" w:color="auto"/>
                    <w:bottom w:val="none" w:sz="0" w:space="0" w:color="auto"/>
                    <w:right w:val="none" w:sz="0" w:space="0" w:color="auto"/>
                  </w:divBdr>
                </w:div>
                <w:div w:id="321541915">
                  <w:marLeft w:val="0"/>
                  <w:marRight w:val="0"/>
                  <w:marTop w:val="0"/>
                  <w:marBottom w:val="0"/>
                  <w:divBdr>
                    <w:top w:val="none" w:sz="0" w:space="0" w:color="auto"/>
                    <w:left w:val="none" w:sz="0" w:space="0" w:color="auto"/>
                    <w:bottom w:val="none" w:sz="0" w:space="0" w:color="auto"/>
                    <w:right w:val="none" w:sz="0" w:space="0" w:color="auto"/>
                  </w:divBdr>
                </w:div>
                <w:div w:id="973758028">
                  <w:marLeft w:val="0"/>
                  <w:marRight w:val="0"/>
                  <w:marTop w:val="0"/>
                  <w:marBottom w:val="0"/>
                  <w:divBdr>
                    <w:top w:val="none" w:sz="0" w:space="0" w:color="auto"/>
                    <w:left w:val="none" w:sz="0" w:space="0" w:color="auto"/>
                    <w:bottom w:val="none" w:sz="0" w:space="0" w:color="auto"/>
                    <w:right w:val="none" w:sz="0" w:space="0" w:color="auto"/>
                  </w:divBdr>
                </w:div>
                <w:div w:id="662272765">
                  <w:marLeft w:val="0"/>
                  <w:marRight w:val="0"/>
                  <w:marTop w:val="0"/>
                  <w:marBottom w:val="0"/>
                  <w:divBdr>
                    <w:top w:val="none" w:sz="0" w:space="0" w:color="auto"/>
                    <w:left w:val="none" w:sz="0" w:space="0" w:color="auto"/>
                    <w:bottom w:val="none" w:sz="0" w:space="0" w:color="auto"/>
                    <w:right w:val="none" w:sz="0" w:space="0" w:color="auto"/>
                  </w:divBdr>
                </w:div>
                <w:div w:id="1486126187">
                  <w:marLeft w:val="0"/>
                  <w:marRight w:val="0"/>
                  <w:marTop w:val="0"/>
                  <w:marBottom w:val="0"/>
                  <w:divBdr>
                    <w:top w:val="none" w:sz="0" w:space="0" w:color="auto"/>
                    <w:left w:val="none" w:sz="0" w:space="0" w:color="auto"/>
                    <w:bottom w:val="none" w:sz="0" w:space="0" w:color="auto"/>
                    <w:right w:val="none" w:sz="0" w:space="0" w:color="auto"/>
                  </w:divBdr>
                </w:div>
                <w:div w:id="880937572">
                  <w:marLeft w:val="0"/>
                  <w:marRight w:val="0"/>
                  <w:marTop w:val="0"/>
                  <w:marBottom w:val="0"/>
                  <w:divBdr>
                    <w:top w:val="none" w:sz="0" w:space="0" w:color="auto"/>
                    <w:left w:val="none" w:sz="0" w:space="0" w:color="auto"/>
                    <w:bottom w:val="none" w:sz="0" w:space="0" w:color="auto"/>
                    <w:right w:val="none" w:sz="0" w:space="0" w:color="auto"/>
                  </w:divBdr>
                </w:div>
                <w:div w:id="605117309">
                  <w:marLeft w:val="0"/>
                  <w:marRight w:val="0"/>
                  <w:marTop w:val="0"/>
                  <w:marBottom w:val="0"/>
                  <w:divBdr>
                    <w:top w:val="none" w:sz="0" w:space="0" w:color="auto"/>
                    <w:left w:val="none" w:sz="0" w:space="0" w:color="auto"/>
                    <w:bottom w:val="none" w:sz="0" w:space="0" w:color="auto"/>
                    <w:right w:val="none" w:sz="0" w:space="0" w:color="auto"/>
                  </w:divBdr>
                </w:div>
                <w:div w:id="1584299417">
                  <w:marLeft w:val="0"/>
                  <w:marRight w:val="0"/>
                  <w:marTop w:val="0"/>
                  <w:marBottom w:val="0"/>
                  <w:divBdr>
                    <w:top w:val="none" w:sz="0" w:space="0" w:color="auto"/>
                    <w:left w:val="none" w:sz="0" w:space="0" w:color="auto"/>
                    <w:bottom w:val="none" w:sz="0" w:space="0" w:color="auto"/>
                    <w:right w:val="none" w:sz="0" w:space="0" w:color="auto"/>
                  </w:divBdr>
                </w:div>
                <w:div w:id="321129841">
                  <w:marLeft w:val="0"/>
                  <w:marRight w:val="0"/>
                  <w:marTop w:val="0"/>
                  <w:marBottom w:val="0"/>
                  <w:divBdr>
                    <w:top w:val="none" w:sz="0" w:space="0" w:color="auto"/>
                    <w:left w:val="none" w:sz="0" w:space="0" w:color="auto"/>
                    <w:bottom w:val="none" w:sz="0" w:space="0" w:color="auto"/>
                    <w:right w:val="none" w:sz="0" w:space="0" w:color="auto"/>
                  </w:divBdr>
                </w:div>
                <w:div w:id="756947671">
                  <w:marLeft w:val="0"/>
                  <w:marRight w:val="0"/>
                  <w:marTop w:val="0"/>
                  <w:marBottom w:val="0"/>
                  <w:divBdr>
                    <w:top w:val="none" w:sz="0" w:space="0" w:color="auto"/>
                    <w:left w:val="none" w:sz="0" w:space="0" w:color="auto"/>
                    <w:bottom w:val="none" w:sz="0" w:space="0" w:color="auto"/>
                    <w:right w:val="none" w:sz="0" w:space="0" w:color="auto"/>
                  </w:divBdr>
                </w:div>
                <w:div w:id="738596192">
                  <w:marLeft w:val="0"/>
                  <w:marRight w:val="0"/>
                  <w:marTop w:val="0"/>
                  <w:marBottom w:val="0"/>
                  <w:divBdr>
                    <w:top w:val="none" w:sz="0" w:space="0" w:color="auto"/>
                    <w:left w:val="none" w:sz="0" w:space="0" w:color="auto"/>
                    <w:bottom w:val="none" w:sz="0" w:space="0" w:color="auto"/>
                    <w:right w:val="none" w:sz="0" w:space="0" w:color="auto"/>
                  </w:divBdr>
                </w:div>
                <w:div w:id="490144054">
                  <w:marLeft w:val="0"/>
                  <w:marRight w:val="0"/>
                  <w:marTop w:val="0"/>
                  <w:marBottom w:val="0"/>
                  <w:divBdr>
                    <w:top w:val="none" w:sz="0" w:space="0" w:color="auto"/>
                    <w:left w:val="none" w:sz="0" w:space="0" w:color="auto"/>
                    <w:bottom w:val="none" w:sz="0" w:space="0" w:color="auto"/>
                    <w:right w:val="none" w:sz="0" w:space="0" w:color="auto"/>
                  </w:divBdr>
                </w:div>
                <w:div w:id="1973361548">
                  <w:marLeft w:val="0"/>
                  <w:marRight w:val="0"/>
                  <w:marTop w:val="0"/>
                  <w:marBottom w:val="0"/>
                  <w:divBdr>
                    <w:top w:val="none" w:sz="0" w:space="0" w:color="auto"/>
                    <w:left w:val="none" w:sz="0" w:space="0" w:color="auto"/>
                    <w:bottom w:val="none" w:sz="0" w:space="0" w:color="auto"/>
                    <w:right w:val="none" w:sz="0" w:space="0" w:color="auto"/>
                  </w:divBdr>
                </w:div>
                <w:div w:id="1343512108">
                  <w:marLeft w:val="0"/>
                  <w:marRight w:val="0"/>
                  <w:marTop w:val="0"/>
                  <w:marBottom w:val="0"/>
                  <w:divBdr>
                    <w:top w:val="none" w:sz="0" w:space="0" w:color="auto"/>
                    <w:left w:val="none" w:sz="0" w:space="0" w:color="auto"/>
                    <w:bottom w:val="none" w:sz="0" w:space="0" w:color="auto"/>
                    <w:right w:val="none" w:sz="0" w:space="0" w:color="auto"/>
                  </w:divBdr>
                </w:div>
                <w:div w:id="1662853651">
                  <w:marLeft w:val="0"/>
                  <w:marRight w:val="0"/>
                  <w:marTop w:val="0"/>
                  <w:marBottom w:val="0"/>
                  <w:divBdr>
                    <w:top w:val="none" w:sz="0" w:space="0" w:color="auto"/>
                    <w:left w:val="none" w:sz="0" w:space="0" w:color="auto"/>
                    <w:bottom w:val="none" w:sz="0" w:space="0" w:color="auto"/>
                    <w:right w:val="none" w:sz="0" w:space="0" w:color="auto"/>
                  </w:divBdr>
                </w:div>
                <w:div w:id="1338968219">
                  <w:marLeft w:val="0"/>
                  <w:marRight w:val="0"/>
                  <w:marTop w:val="0"/>
                  <w:marBottom w:val="0"/>
                  <w:divBdr>
                    <w:top w:val="none" w:sz="0" w:space="0" w:color="auto"/>
                    <w:left w:val="none" w:sz="0" w:space="0" w:color="auto"/>
                    <w:bottom w:val="none" w:sz="0" w:space="0" w:color="auto"/>
                    <w:right w:val="none" w:sz="0" w:space="0" w:color="auto"/>
                  </w:divBdr>
                </w:div>
                <w:div w:id="459618483">
                  <w:marLeft w:val="0"/>
                  <w:marRight w:val="0"/>
                  <w:marTop w:val="0"/>
                  <w:marBottom w:val="0"/>
                  <w:divBdr>
                    <w:top w:val="none" w:sz="0" w:space="0" w:color="auto"/>
                    <w:left w:val="none" w:sz="0" w:space="0" w:color="auto"/>
                    <w:bottom w:val="none" w:sz="0" w:space="0" w:color="auto"/>
                    <w:right w:val="none" w:sz="0" w:space="0" w:color="auto"/>
                  </w:divBdr>
                </w:div>
                <w:div w:id="959798230">
                  <w:marLeft w:val="0"/>
                  <w:marRight w:val="0"/>
                  <w:marTop w:val="0"/>
                  <w:marBottom w:val="0"/>
                  <w:divBdr>
                    <w:top w:val="none" w:sz="0" w:space="0" w:color="auto"/>
                    <w:left w:val="none" w:sz="0" w:space="0" w:color="auto"/>
                    <w:bottom w:val="none" w:sz="0" w:space="0" w:color="auto"/>
                    <w:right w:val="none" w:sz="0" w:space="0" w:color="auto"/>
                  </w:divBdr>
                </w:div>
                <w:div w:id="889728734">
                  <w:marLeft w:val="0"/>
                  <w:marRight w:val="0"/>
                  <w:marTop w:val="0"/>
                  <w:marBottom w:val="0"/>
                  <w:divBdr>
                    <w:top w:val="none" w:sz="0" w:space="0" w:color="auto"/>
                    <w:left w:val="none" w:sz="0" w:space="0" w:color="auto"/>
                    <w:bottom w:val="none" w:sz="0" w:space="0" w:color="auto"/>
                    <w:right w:val="none" w:sz="0" w:space="0" w:color="auto"/>
                  </w:divBdr>
                </w:div>
                <w:div w:id="283659759">
                  <w:marLeft w:val="0"/>
                  <w:marRight w:val="0"/>
                  <w:marTop w:val="0"/>
                  <w:marBottom w:val="0"/>
                  <w:divBdr>
                    <w:top w:val="none" w:sz="0" w:space="0" w:color="auto"/>
                    <w:left w:val="none" w:sz="0" w:space="0" w:color="auto"/>
                    <w:bottom w:val="none" w:sz="0" w:space="0" w:color="auto"/>
                    <w:right w:val="none" w:sz="0" w:space="0" w:color="auto"/>
                  </w:divBdr>
                </w:div>
                <w:div w:id="1552301793">
                  <w:marLeft w:val="0"/>
                  <w:marRight w:val="0"/>
                  <w:marTop w:val="0"/>
                  <w:marBottom w:val="0"/>
                  <w:divBdr>
                    <w:top w:val="none" w:sz="0" w:space="0" w:color="auto"/>
                    <w:left w:val="none" w:sz="0" w:space="0" w:color="auto"/>
                    <w:bottom w:val="none" w:sz="0" w:space="0" w:color="auto"/>
                    <w:right w:val="none" w:sz="0" w:space="0" w:color="auto"/>
                  </w:divBdr>
                </w:div>
                <w:div w:id="1302686240">
                  <w:marLeft w:val="0"/>
                  <w:marRight w:val="0"/>
                  <w:marTop w:val="0"/>
                  <w:marBottom w:val="0"/>
                  <w:divBdr>
                    <w:top w:val="none" w:sz="0" w:space="0" w:color="auto"/>
                    <w:left w:val="none" w:sz="0" w:space="0" w:color="auto"/>
                    <w:bottom w:val="none" w:sz="0" w:space="0" w:color="auto"/>
                    <w:right w:val="none" w:sz="0" w:space="0" w:color="auto"/>
                  </w:divBdr>
                </w:div>
                <w:div w:id="1667201298">
                  <w:marLeft w:val="0"/>
                  <w:marRight w:val="0"/>
                  <w:marTop w:val="0"/>
                  <w:marBottom w:val="0"/>
                  <w:divBdr>
                    <w:top w:val="none" w:sz="0" w:space="0" w:color="auto"/>
                    <w:left w:val="none" w:sz="0" w:space="0" w:color="auto"/>
                    <w:bottom w:val="none" w:sz="0" w:space="0" w:color="auto"/>
                    <w:right w:val="none" w:sz="0" w:space="0" w:color="auto"/>
                  </w:divBdr>
                </w:div>
                <w:div w:id="1504585338">
                  <w:marLeft w:val="0"/>
                  <w:marRight w:val="0"/>
                  <w:marTop w:val="0"/>
                  <w:marBottom w:val="0"/>
                  <w:divBdr>
                    <w:top w:val="none" w:sz="0" w:space="0" w:color="auto"/>
                    <w:left w:val="none" w:sz="0" w:space="0" w:color="auto"/>
                    <w:bottom w:val="none" w:sz="0" w:space="0" w:color="auto"/>
                    <w:right w:val="none" w:sz="0" w:space="0" w:color="auto"/>
                  </w:divBdr>
                </w:div>
                <w:div w:id="455374354">
                  <w:marLeft w:val="0"/>
                  <w:marRight w:val="0"/>
                  <w:marTop w:val="0"/>
                  <w:marBottom w:val="0"/>
                  <w:divBdr>
                    <w:top w:val="none" w:sz="0" w:space="0" w:color="auto"/>
                    <w:left w:val="none" w:sz="0" w:space="0" w:color="auto"/>
                    <w:bottom w:val="none" w:sz="0" w:space="0" w:color="auto"/>
                    <w:right w:val="none" w:sz="0" w:space="0" w:color="auto"/>
                  </w:divBdr>
                </w:div>
                <w:div w:id="972751132">
                  <w:marLeft w:val="0"/>
                  <w:marRight w:val="0"/>
                  <w:marTop w:val="0"/>
                  <w:marBottom w:val="0"/>
                  <w:divBdr>
                    <w:top w:val="none" w:sz="0" w:space="0" w:color="auto"/>
                    <w:left w:val="none" w:sz="0" w:space="0" w:color="auto"/>
                    <w:bottom w:val="none" w:sz="0" w:space="0" w:color="auto"/>
                    <w:right w:val="none" w:sz="0" w:space="0" w:color="auto"/>
                  </w:divBdr>
                </w:div>
                <w:div w:id="565186626">
                  <w:marLeft w:val="0"/>
                  <w:marRight w:val="0"/>
                  <w:marTop w:val="0"/>
                  <w:marBottom w:val="0"/>
                  <w:divBdr>
                    <w:top w:val="none" w:sz="0" w:space="0" w:color="auto"/>
                    <w:left w:val="none" w:sz="0" w:space="0" w:color="auto"/>
                    <w:bottom w:val="none" w:sz="0" w:space="0" w:color="auto"/>
                    <w:right w:val="none" w:sz="0" w:space="0" w:color="auto"/>
                  </w:divBdr>
                </w:div>
                <w:div w:id="1290865159">
                  <w:marLeft w:val="0"/>
                  <w:marRight w:val="0"/>
                  <w:marTop w:val="0"/>
                  <w:marBottom w:val="0"/>
                  <w:divBdr>
                    <w:top w:val="none" w:sz="0" w:space="0" w:color="auto"/>
                    <w:left w:val="none" w:sz="0" w:space="0" w:color="auto"/>
                    <w:bottom w:val="none" w:sz="0" w:space="0" w:color="auto"/>
                    <w:right w:val="none" w:sz="0" w:space="0" w:color="auto"/>
                  </w:divBdr>
                </w:div>
                <w:div w:id="641468064">
                  <w:marLeft w:val="0"/>
                  <w:marRight w:val="0"/>
                  <w:marTop w:val="0"/>
                  <w:marBottom w:val="0"/>
                  <w:divBdr>
                    <w:top w:val="none" w:sz="0" w:space="0" w:color="auto"/>
                    <w:left w:val="none" w:sz="0" w:space="0" w:color="auto"/>
                    <w:bottom w:val="none" w:sz="0" w:space="0" w:color="auto"/>
                    <w:right w:val="none" w:sz="0" w:space="0" w:color="auto"/>
                  </w:divBdr>
                </w:div>
                <w:div w:id="977536440">
                  <w:marLeft w:val="0"/>
                  <w:marRight w:val="0"/>
                  <w:marTop w:val="0"/>
                  <w:marBottom w:val="0"/>
                  <w:divBdr>
                    <w:top w:val="none" w:sz="0" w:space="0" w:color="auto"/>
                    <w:left w:val="none" w:sz="0" w:space="0" w:color="auto"/>
                    <w:bottom w:val="none" w:sz="0" w:space="0" w:color="auto"/>
                    <w:right w:val="none" w:sz="0" w:space="0" w:color="auto"/>
                  </w:divBdr>
                </w:div>
                <w:div w:id="1765346097">
                  <w:marLeft w:val="0"/>
                  <w:marRight w:val="0"/>
                  <w:marTop w:val="0"/>
                  <w:marBottom w:val="0"/>
                  <w:divBdr>
                    <w:top w:val="none" w:sz="0" w:space="0" w:color="auto"/>
                    <w:left w:val="none" w:sz="0" w:space="0" w:color="auto"/>
                    <w:bottom w:val="none" w:sz="0" w:space="0" w:color="auto"/>
                    <w:right w:val="none" w:sz="0" w:space="0" w:color="auto"/>
                  </w:divBdr>
                </w:div>
                <w:div w:id="1852790971">
                  <w:marLeft w:val="0"/>
                  <w:marRight w:val="0"/>
                  <w:marTop w:val="0"/>
                  <w:marBottom w:val="0"/>
                  <w:divBdr>
                    <w:top w:val="none" w:sz="0" w:space="0" w:color="auto"/>
                    <w:left w:val="none" w:sz="0" w:space="0" w:color="auto"/>
                    <w:bottom w:val="none" w:sz="0" w:space="0" w:color="auto"/>
                    <w:right w:val="none" w:sz="0" w:space="0" w:color="auto"/>
                  </w:divBdr>
                </w:div>
                <w:div w:id="614213770">
                  <w:marLeft w:val="0"/>
                  <w:marRight w:val="0"/>
                  <w:marTop w:val="0"/>
                  <w:marBottom w:val="0"/>
                  <w:divBdr>
                    <w:top w:val="none" w:sz="0" w:space="0" w:color="auto"/>
                    <w:left w:val="none" w:sz="0" w:space="0" w:color="auto"/>
                    <w:bottom w:val="none" w:sz="0" w:space="0" w:color="auto"/>
                    <w:right w:val="none" w:sz="0" w:space="0" w:color="auto"/>
                  </w:divBdr>
                </w:div>
                <w:div w:id="1158811614">
                  <w:marLeft w:val="0"/>
                  <w:marRight w:val="0"/>
                  <w:marTop w:val="0"/>
                  <w:marBottom w:val="0"/>
                  <w:divBdr>
                    <w:top w:val="none" w:sz="0" w:space="0" w:color="auto"/>
                    <w:left w:val="none" w:sz="0" w:space="0" w:color="auto"/>
                    <w:bottom w:val="none" w:sz="0" w:space="0" w:color="auto"/>
                    <w:right w:val="none" w:sz="0" w:space="0" w:color="auto"/>
                  </w:divBdr>
                </w:div>
                <w:div w:id="877352496">
                  <w:marLeft w:val="0"/>
                  <w:marRight w:val="0"/>
                  <w:marTop w:val="0"/>
                  <w:marBottom w:val="0"/>
                  <w:divBdr>
                    <w:top w:val="none" w:sz="0" w:space="0" w:color="auto"/>
                    <w:left w:val="none" w:sz="0" w:space="0" w:color="auto"/>
                    <w:bottom w:val="none" w:sz="0" w:space="0" w:color="auto"/>
                    <w:right w:val="none" w:sz="0" w:space="0" w:color="auto"/>
                  </w:divBdr>
                </w:div>
                <w:div w:id="76563521">
                  <w:marLeft w:val="0"/>
                  <w:marRight w:val="0"/>
                  <w:marTop w:val="0"/>
                  <w:marBottom w:val="0"/>
                  <w:divBdr>
                    <w:top w:val="none" w:sz="0" w:space="0" w:color="auto"/>
                    <w:left w:val="none" w:sz="0" w:space="0" w:color="auto"/>
                    <w:bottom w:val="none" w:sz="0" w:space="0" w:color="auto"/>
                    <w:right w:val="none" w:sz="0" w:space="0" w:color="auto"/>
                  </w:divBdr>
                </w:div>
                <w:div w:id="513613101">
                  <w:marLeft w:val="0"/>
                  <w:marRight w:val="0"/>
                  <w:marTop w:val="0"/>
                  <w:marBottom w:val="0"/>
                  <w:divBdr>
                    <w:top w:val="none" w:sz="0" w:space="0" w:color="auto"/>
                    <w:left w:val="none" w:sz="0" w:space="0" w:color="auto"/>
                    <w:bottom w:val="none" w:sz="0" w:space="0" w:color="auto"/>
                    <w:right w:val="none" w:sz="0" w:space="0" w:color="auto"/>
                  </w:divBdr>
                </w:div>
                <w:div w:id="1306858915">
                  <w:marLeft w:val="0"/>
                  <w:marRight w:val="0"/>
                  <w:marTop w:val="0"/>
                  <w:marBottom w:val="0"/>
                  <w:divBdr>
                    <w:top w:val="none" w:sz="0" w:space="0" w:color="auto"/>
                    <w:left w:val="none" w:sz="0" w:space="0" w:color="auto"/>
                    <w:bottom w:val="none" w:sz="0" w:space="0" w:color="auto"/>
                    <w:right w:val="none" w:sz="0" w:space="0" w:color="auto"/>
                  </w:divBdr>
                </w:div>
                <w:div w:id="489565253">
                  <w:marLeft w:val="0"/>
                  <w:marRight w:val="0"/>
                  <w:marTop w:val="0"/>
                  <w:marBottom w:val="0"/>
                  <w:divBdr>
                    <w:top w:val="none" w:sz="0" w:space="0" w:color="auto"/>
                    <w:left w:val="none" w:sz="0" w:space="0" w:color="auto"/>
                    <w:bottom w:val="none" w:sz="0" w:space="0" w:color="auto"/>
                    <w:right w:val="none" w:sz="0" w:space="0" w:color="auto"/>
                  </w:divBdr>
                </w:div>
                <w:div w:id="1522354293">
                  <w:marLeft w:val="0"/>
                  <w:marRight w:val="0"/>
                  <w:marTop w:val="0"/>
                  <w:marBottom w:val="0"/>
                  <w:divBdr>
                    <w:top w:val="none" w:sz="0" w:space="0" w:color="auto"/>
                    <w:left w:val="none" w:sz="0" w:space="0" w:color="auto"/>
                    <w:bottom w:val="none" w:sz="0" w:space="0" w:color="auto"/>
                    <w:right w:val="none" w:sz="0" w:space="0" w:color="auto"/>
                  </w:divBdr>
                </w:div>
                <w:div w:id="1552233321">
                  <w:marLeft w:val="0"/>
                  <w:marRight w:val="0"/>
                  <w:marTop w:val="0"/>
                  <w:marBottom w:val="0"/>
                  <w:divBdr>
                    <w:top w:val="none" w:sz="0" w:space="0" w:color="auto"/>
                    <w:left w:val="none" w:sz="0" w:space="0" w:color="auto"/>
                    <w:bottom w:val="none" w:sz="0" w:space="0" w:color="auto"/>
                    <w:right w:val="none" w:sz="0" w:space="0" w:color="auto"/>
                  </w:divBdr>
                </w:div>
                <w:div w:id="1306080578">
                  <w:marLeft w:val="0"/>
                  <w:marRight w:val="0"/>
                  <w:marTop w:val="0"/>
                  <w:marBottom w:val="0"/>
                  <w:divBdr>
                    <w:top w:val="none" w:sz="0" w:space="0" w:color="auto"/>
                    <w:left w:val="none" w:sz="0" w:space="0" w:color="auto"/>
                    <w:bottom w:val="none" w:sz="0" w:space="0" w:color="auto"/>
                    <w:right w:val="none" w:sz="0" w:space="0" w:color="auto"/>
                  </w:divBdr>
                </w:div>
                <w:div w:id="1155682117">
                  <w:marLeft w:val="0"/>
                  <w:marRight w:val="0"/>
                  <w:marTop w:val="0"/>
                  <w:marBottom w:val="0"/>
                  <w:divBdr>
                    <w:top w:val="none" w:sz="0" w:space="0" w:color="auto"/>
                    <w:left w:val="none" w:sz="0" w:space="0" w:color="auto"/>
                    <w:bottom w:val="none" w:sz="0" w:space="0" w:color="auto"/>
                    <w:right w:val="none" w:sz="0" w:space="0" w:color="auto"/>
                  </w:divBdr>
                </w:div>
                <w:div w:id="568464504">
                  <w:marLeft w:val="0"/>
                  <w:marRight w:val="0"/>
                  <w:marTop w:val="0"/>
                  <w:marBottom w:val="0"/>
                  <w:divBdr>
                    <w:top w:val="none" w:sz="0" w:space="0" w:color="auto"/>
                    <w:left w:val="none" w:sz="0" w:space="0" w:color="auto"/>
                    <w:bottom w:val="none" w:sz="0" w:space="0" w:color="auto"/>
                    <w:right w:val="none" w:sz="0" w:space="0" w:color="auto"/>
                  </w:divBdr>
                </w:div>
                <w:div w:id="1117289894">
                  <w:marLeft w:val="0"/>
                  <w:marRight w:val="0"/>
                  <w:marTop w:val="0"/>
                  <w:marBottom w:val="0"/>
                  <w:divBdr>
                    <w:top w:val="none" w:sz="0" w:space="0" w:color="auto"/>
                    <w:left w:val="none" w:sz="0" w:space="0" w:color="auto"/>
                    <w:bottom w:val="none" w:sz="0" w:space="0" w:color="auto"/>
                    <w:right w:val="none" w:sz="0" w:space="0" w:color="auto"/>
                  </w:divBdr>
                </w:div>
                <w:div w:id="60182807">
                  <w:marLeft w:val="0"/>
                  <w:marRight w:val="0"/>
                  <w:marTop w:val="0"/>
                  <w:marBottom w:val="0"/>
                  <w:divBdr>
                    <w:top w:val="none" w:sz="0" w:space="0" w:color="auto"/>
                    <w:left w:val="none" w:sz="0" w:space="0" w:color="auto"/>
                    <w:bottom w:val="none" w:sz="0" w:space="0" w:color="auto"/>
                    <w:right w:val="none" w:sz="0" w:space="0" w:color="auto"/>
                  </w:divBdr>
                </w:div>
                <w:div w:id="2141268464">
                  <w:marLeft w:val="0"/>
                  <w:marRight w:val="0"/>
                  <w:marTop w:val="0"/>
                  <w:marBottom w:val="0"/>
                  <w:divBdr>
                    <w:top w:val="none" w:sz="0" w:space="0" w:color="auto"/>
                    <w:left w:val="none" w:sz="0" w:space="0" w:color="auto"/>
                    <w:bottom w:val="none" w:sz="0" w:space="0" w:color="auto"/>
                    <w:right w:val="none" w:sz="0" w:space="0" w:color="auto"/>
                  </w:divBdr>
                </w:div>
                <w:div w:id="2122608868">
                  <w:marLeft w:val="0"/>
                  <w:marRight w:val="0"/>
                  <w:marTop w:val="0"/>
                  <w:marBottom w:val="0"/>
                  <w:divBdr>
                    <w:top w:val="none" w:sz="0" w:space="0" w:color="auto"/>
                    <w:left w:val="none" w:sz="0" w:space="0" w:color="auto"/>
                    <w:bottom w:val="none" w:sz="0" w:space="0" w:color="auto"/>
                    <w:right w:val="none" w:sz="0" w:space="0" w:color="auto"/>
                  </w:divBdr>
                </w:div>
                <w:div w:id="2041515936">
                  <w:marLeft w:val="0"/>
                  <w:marRight w:val="0"/>
                  <w:marTop w:val="0"/>
                  <w:marBottom w:val="0"/>
                  <w:divBdr>
                    <w:top w:val="none" w:sz="0" w:space="0" w:color="auto"/>
                    <w:left w:val="none" w:sz="0" w:space="0" w:color="auto"/>
                    <w:bottom w:val="none" w:sz="0" w:space="0" w:color="auto"/>
                    <w:right w:val="none" w:sz="0" w:space="0" w:color="auto"/>
                  </w:divBdr>
                </w:div>
                <w:div w:id="1862666820">
                  <w:marLeft w:val="0"/>
                  <w:marRight w:val="0"/>
                  <w:marTop w:val="0"/>
                  <w:marBottom w:val="0"/>
                  <w:divBdr>
                    <w:top w:val="none" w:sz="0" w:space="0" w:color="auto"/>
                    <w:left w:val="none" w:sz="0" w:space="0" w:color="auto"/>
                    <w:bottom w:val="none" w:sz="0" w:space="0" w:color="auto"/>
                    <w:right w:val="none" w:sz="0" w:space="0" w:color="auto"/>
                  </w:divBdr>
                </w:div>
                <w:div w:id="1754820210">
                  <w:marLeft w:val="0"/>
                  <w:marRight w:val="0"/>
                  <w:marTop w:val="0"/>
                  <w:marBottom w:val="0"/>
                  <w:divBdr>
                    <w:top w:val="none" w:sz="0" w:space="0" w:color="auto"/>
                    <w:left w:val="none" w:sz="0" w:space="0" w:color="auto"/>
                    <w:bottom w:val="none" w:sz="0" w:space="0" w:color="auto"/>
                    <w:right w:val="none" w:sz="0" w:space="0" w:color="auto"/>
                  </w:divBdr>
                </w:div>
                <w:div w:id="700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988">
          <w:marLeft w:val="0"/>
          <w:marRight w:val="0"/>
          <w:marTop w:val="0"/>
          <w:marBottom w:val="0"/>
          <w:divBdr>
            <w:top w:val="none" w:sz="0" w:space="0" w:color="auto"/>
            <w:left w:val="none" w:sz="0" w:space="0" w:color="auto"/>
            <w:bottom w:val="none" w:sz="0" w:space="0" w:color="auto"/>
            <w:right w:val="none" w:sz="0" w:space="0" w:color="auto"/>
          </w:divBdr>
          <w:divsChild>
            <w:div w:id="1725518284">
              <w:marLeft w:val="0"/>
              <w:marRight w:val="0"/>
              <w:marTop w:val="0"/>
              <w:marBottom w:val="0"/>
              <w:divBdr>
                <w:top w:val="none" w:sz="0" w:space="0" w:color="auto"/>
                <w:left w:val="none" w:sz="0" w:space="0" w:color="auto"/>
                <w:bottom w:val="none" w:sz="0" w:space="0" w:color="auto"/>
                <w:right w:val="none" w:sz="0" w:space="0" w:color="auto"/>
              </w:divBdr>
            </w:div>
            <w:div w:id="546994943">
              <w:marLeft w:val="0"/>
              <w:marRight w:val="0"/>
              <w:marTop w:val="0"/>
              <w:marBottom w:val="0"/>
              <w:divBdr>
                <w:top w:val="none" w:sz="0" w:space="0" w:color="auto"/>
                <w:left w:val="none" w:sz="0" w:space="0" w:color="auto"/>
                <w:bottom w:val="none" w:sz="0" w:space="0" w:color="auto"/>
                <w:right w:val="none" w:sz="0" w:space="0" w:color="auto"/>
              </w:divBdr>
            </w:div>
            <w:div w:id="738331193">
              <w:marLeft w:val="0"/>
              <w:marRight w:val="0"/>
              <w:marTop w:val="0"/>
              <w:marBottom w:val="0"/>
              <w:divBdr>
                <w:top w:val="none" w:sz="0" w:space="0" w:color="auto"/>
                <w:left w:val="none" w:sz="0" w:space="0" w:color="auto"/>
                <w:bottom w:val="none" w:sz="0" w:space="0" w:color="auto"/>
                <w:right w:val="none" w:sz="0" w:space="0" w:color="auto"/>
              </w:divBdr>
            </w:div>
            <w:div w:id="1212501419">
              <w:marLeft w:val="0"/>
              <w:marRight w:val="0"/>
              <w:marTop w:val="0"/>
              <w:marBottom w:val="0"/>
              <w:divBdr>
                <w:top w:val="none" w:sz="0" w:space="0" w:color="auto"/>
                <w:left w:val="none" w:sz="0" w:space="0" w:color="auto"/>
                <w:bottom w:val="none" w:sz="0" w:space="0" w:color="auto"/>
                <w:right w:val="none" w:sz="0" w:space="0" w:color="auto"/>
              </w:divBdr>
            </w:div>
            <w:div w:id="1457212489">
              <w:marLeft w:val="0"/>
              <w:marRight w:val="0"/>
              <w:marTop w:val="0"/>
              <w:marBottom w:val="0"/>
              <w:divBdr>
                <w:top w:val="none" w:sz="0" w:space="0" w:color="auto"/>
                <w:left w:val="none" w:sz="0" w:space="0" w:color="auto"/>
                <w:bottom w:val="none" w:sz="0" w:space="0" w:color="auto"/>
                <w:right w:val="none" w:sz="0" w:space="0" w:color="auto"/>
              </w:divBdr>
              <w:divsChild>
                <w:div w:id="755054139">
                  <w:marLeft w:val="0"/>
                  <w:marRight w:val="0"/>
                  <w:marTop w:val="0"/>
                  <w:marBottom w:val="0"/>
                  <w:divBdr>
                    <w:top w:val="none" w:sz="0" w:space="0" w:color="auto"/>
                    <w:left w:val="none" w:sz="0" w:space="0" w:color="auto"/>
                    <w:bottom w:val="none" w:sz="0" w:space="0" w:color="auto"/>
                    <w:right w:val="none" w:sz="0" w:space="0" w:color="auto"/>
                  </w:divBdr>
                </w:div>
                <w:div w:id="236552132">
                  <w:marLeft w:val="0"/>
                  <w:marRight w:val="0"/>
                  <w:marTop w:val="0"/>
                  <w:marBottom w:val="0"/>
                  <w:divBdr>
                    <w:top w:val="none" w:sz="0" w:space="0" w:color="auto"/>
                    <w:left w:val="none" w:sz="0" w:space="0" w:color="auto"/>
                    <w:bottom w:val="none" w:sz="0" w:space="0" w:color="auto"/>
                    <w:right w:val="none" w:sz="0" w:space="0" w:color="auto"/>
                  </w:divBdr>
                </w:div>
                <w:div w:id="88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32">
          <w:marLeft w:val="0"/>
          <w:marRight w:val="0"/>
          <w:marTop w:val="0"/>
          <w:marBottom w:val="0"/>
          <w:divBdr>
            <w:top w:val="none" w:sz="0" w:space="0" w:color="auto"/>
            <w:left w:val="none" w:sz="0" w:space="0" w:color="auto"/>
            <w:bottom w:val="none" w:sz="0" w:space="0" w:color="auto"/>
            <w:right w:val="none" w:sz="0" w:space="0" w:color="auto"/>
          </w:divBdr>
          <w:divsChild>
            <w:div w:id="1081562459">
              <w:marLeft w:val="0"/>
              <w:marRight w:val="0"/>
              <w:marTop w:val="0"/>
              <w:marBottom w:val="0"/>
              <w:divBdr>
                <w:top w:val="none" w:sz="0" w:space="0" w:color="auto"/>
                <w:left w:val="none" w:sz="0" w:space="0" w:color="auto"/>
                <w:bottom w:val="none" w:sz="0" w:space="0" w:color="auto"/>
                <w:right w:val="none" w:sz="0" w:space="0" w:color="auto"/>
              </w:divBdr>
            </w:div>
            <w:div w:id="875973402">
              <w:marLeft w:val="0"/>
              <w:marRight w:val="0"/>
              <w:marTop w:val="0"/>
              <w:marBottom w:val="0"/>
              <w:divBdr>
                <w:top w:val="none" w:sz="0" w:space="0" w:color="auto"/>
                <w:left w:val="none" w:sz="0" w:space="0" w:color="auto"/>
                <w:bottom w:val="none" w:sz="0" w:space="0" w:color="auto"/>
                <w:right w:val="none" w:sz="0" w:space="0" w:color="auto"/>
              </w:divBdr>
            </w:div>
            <w:div w:id="857504503">
              <w:marLeft w:val="0"/>
              <w:marRight w:val="0"/>
              <w:marTop w:val="0"/>
              <w:marBottom w:val="0"/>
              <w:divBdr>
                <w:top w:val="none" w:sz="0" w:space="0" w:color="auto"/>
                <w:left w:val="none" w:sz="0" w:space="0" w:color="auto"/>
                <w:bottom w:val="none" w:sz="0" w:space="0" w:color="auto"/>
                <w:right w:val="none" w:sz="0" w:space="0" w:color="auto"/>
              </w:divBdr>
            </w:div>
            <w:div w:id="1892695098">
              <w:marLeft w:val="0"/>
              <w:marRight w:val="0"/>
              <w:marTop w:val="0"/>
              <w:marBottom w:val="0"/>
              <w:divBdr>
                <w:top w:val="none" w:sz="0" w:space="0" w:color="auto"/>
                <w:left w:val="none" w:sz="0" w:space="0" w:color="auto"/>
                <w:bottom w:val="none" w:sz="0" w:space="0" w:color="auto"/>
                <w:right w:val="none" w:sz="0" w:space="0" w:color="auto"/>
              </w:divBdr>
            </w:div>
            <w:div w:id="677006500">
              <w:marLeft w:val="0"/>
              <w:marRight w:val="0"/>
              <w:marTop w:val="0"/>
              <w:marBottom w:val="0"/>
              <w:divBdr>
                <w:top w:val="none" w:sz="0" w:space="0" w:color="auto"/>
                <w:left w:val="none" w:sz="0" w:space="0" w:color="auto"/>
                <w:bottom w:val="none" w:sz="0" w:space="0" w:color="auto"/>
                <w:right w:val="none" w:sz="0" w:space="0" w:color="auto"/>
              </w:divBdr>
            </w:div>
            <w:div w:id="1144203719">
              <w:marLeft w:val="0"/>
              <w:marRight w:val="0"/>
              <w:marTop w:val="0"/>
              <w:marBottom w:val="0"/>
              <w:divBdr>
                <w:top w:val="none" w:sz="0" w:space="0" w:color="auto"/>
                <w:left w:val="none" w:sz="0" w:space="0" w:color="auto"/>
                <w:bottom w:val="none" w:sz="0" w:space="0" w:color="auto"/>
                <w:right w:val="none" w:sz="0" w:space="0" w:color="auto"/>
              </w:divBdr>
            </w:div>
            <w:div w:id="1164396290">
              <w:marLeft w:val="0"/>
              <w:marRight w:val="0"/>
              <w:marTop w:val="0"/>
              <w:marBottom w:val="0"/>
              <w:divBdr>
                <w:top w:val="none" w:sz="0" w:space="0" w:color="auto"/>
                <w:left w:val="none" w:sz="0" w:space="0" w:color="auto"/>
                <w:bottom w:val="none" w:sz="0" w:space="0" w:color="auto"/>
                <w:right w:val="none" w:sz="0" w:space="0" w:color="auto"/>
              </w:divBdr>
            </w:div>
            <w:div w:id="933249801">
              <w:marLeft w:val="0"/>
              <w:marRight w:val="0"/>
              <w:marTop w:val="0"/>
              <w:marBottom w:val="0"/>
              <w:divBdr>
                <w:top w:val="none" w:sz="0" w:space="0" w:color="auto"/>
                <w:left w:val="none" w:sz="0" w:space="0" w:color="auto"/>
                <w:bottom w:val="none" w:sz="0" w:space="0" w:color="auto"/>
                <w:right w:val="none" w:sz="0" w:space="0" w:color="auto"/>
              </w:divBdr>
            </w:div>
            <w:div w:id="1498185669">
              <w:marLeft w:val="0"/>
              <w:marRight w:val="0"/>
              <w:marTop w:val="0"/>
              <w:marBottom w:val="0"/>
              <w:divBdr>
                <w:top w:val="none" w:sz="0" w:space="0" w:color="auto"/>
                <w:left w:val="none" w:sz="0" w:space="0" w:color="auto"/>
                <w:bottom w:val="none" w:sz="0" w:space="0" w:color="auto"/>
                <w:right w:val="none" w:sz="0" w:space="0" w:color="auto"/>
              </w:divBdr>
            </w:div>
            <w:div w:id="1628009342">
              <w:marLeft w:val="0"/>
              <w:marRight w:val="0"/>
              <w:marTop w:val="0"/>
              <w:marBottom w:val="0"/>
              <w:divBdr>
                <w:top w:val="none" w:sz="0" w:space="0" w:color="auto"/>
                <w:left w:val="none" w:sz="0" w:space="0" w:color="auto"/>
                <w:bottom w:val="none" w:sz="0" w:space="0" w:color="auto"/>
                <w:right w:val="none" w:sz="0" w:space="0" w:color="auto"/>
              </w:divBdr>
            </w:div>
            <w:div w:id="1565988867">
              <w:marLeft w:val="0"/>
              <w:marRight w:val="0"/>
              <w:marTop w:val="0"/>
              <w:marBottom w:val="0"/>
              <w:divBdr>
                <w:top w:val="none" w:sz="0" w:space="0" w:color="auto"/>
                <w:left w:val="none" w:sz="0" w:space="0" w:color="auto"/>
                <w:bottom w:val="none" w:sz="0" w:space="0" w:color="auto"/>
                <w:right w:val="none" w:sz="0" w:space="0" w:color="auto"/>
              </w:divBdr>
            </w:div>
            <w:div w:id="1261330946">
              <w:marLeft w:val="0"/>
              <w:marRight w:val="0"/>
              <w:marTop w:val="0"/>
              <w:marBottom w:val="0"/>
              <w:divBdr>
                <w:top w:val="none" w:sz="0" w:space="0" w:color="auto"/>
                <w:left w:val="none" w:sz="0" w:space="0" w:color="auto"/>
                <w:bottom w:val="none" w:sz="0" w:space="0" w:color="auto"/>
                <w:right w:val="none" w:sz="0" w:space="0" w:color="auto"/>
              </w:divBdr>
            </w:div>
            <w:div w:id="427585752">
              <w:marLeft w:val="0"/>
              <w:marRight w:val="0"/>
              <w:marTop w:val="0"/>
              <w:marBottom w:val="0"/>
              <w:divBdr>
                <w:top w:val="none" w:sz="0" w:space="0" w:color="auto"/>
                <w:left w:val="none" w:sz="0" w:space="0" w:color="auto"/>
                <w:bottom w:val="none" w:sz="0" w:space="0" w:color="auto"/>
                <w:right w:val="none" w:sz="0" w:space="0" w:color="auto"/>
              </w:divBdr>
            </w:div>
            <w:div w:id="988754912">
              <w:marLeft w:val="0"/>
              <w:marRight w:val="0"/>
              <w:marTop w:val="0"/>
              <w:marBottom w:val="0"/>
              <w:divBdr>
                <w:top w:val="none" w:sz="0" w:space="0" w:color="auto"/>
                <w:left w:val="none" w:sz="0" w:space="0" w:color="auto"/>
                <w:bottom w:val="none" w:sz="0" w:space="0" w:color="auto"/>
                <w:right w:val="none" w:sz="0" w:space="0" w:color="auto"/>
              </w:divBdr>
            </w:div>
            <w:div w:id="1069814501">
              <w:marLeft w:val="0"/>
              <w:marRight w:val="0"/>
              <w:marTop w:val="0"/>
              <w:marBottom w:val="0"/>
              <w:divBdr>
                <w:top w:val="none" w:sz="0" w:space="0" w:color="auto"/>
                <w:left w:val="none" w:sz="0" w:space="0" w:color="auto"/>
                <w:bottom w:val="none" w:sz="0" w:space="0" w:color="auto"/>
                <w:right w:val="none" w:sz="0" w:space="0" w:color="auto"/>
              </w:divBdr>
            </w:div>
            <w:div w:id="1922793212">
              <w:marLeft w:val="0"/>
              <w:marRight w:val="0"/>
              <w:marTop w:val="0"/>
              <w:marBottom w:val="0"/>
              <w:divBdr>
                <w:top w:val="none" w:sz="0" w:space="0" w:color="auto"/>
                <w:left w:val="none" w:sz="0" w:space="0" w:color="auto"/>
                <w:bottom w:val="none" w:sz="0" w:space="0" w:color="auto"/>
                <w:right w:val="none" w:sz="0" w:space="0" w:color="auto"/>
              </w:divBdr>
            </w:div>
            <w:div w:id="953094861">
              <w:marLeft w:val="0"/>
              <w:marRight w:val="0"/>
              <w:marTop w:val="0"/>
              <w:marBottom w:val="0"/>
              <w:divBdr>
                <w:top w:val="none" w:sz="0" w:space="0" w:color="auto"/>
                <w:left w:val="none" w:sz="0" w:space="0" w:color="auto"/>
                <w:bottom w:val="none" w:sz="0" w:space="0" w:color="auto"/>
                <w:right w:val="none" w:sz="0" w:space="0" w:color="auto"/>
              </w:divBdr>
            </w:div>
            <w:div w:id="1323772179">
              <w:marLeft w:val="0"/>
              <w:marRight w:val="0"/>
              <w:marTop w:val="0"/>
              <w:marBottom w:val="0"/>
              <w:divBdr>
                <w:top w:val="none" w:sz="0" w:space="0" w:color="auto"/>
                <w:left w:val="none" w:sz="0" w:space="0" w:color="auto"/>
                <w:bottom w:val="none" w:sz="0" w:space="0" w:color="auto"/>
                <w:right w:val="none" w:sz="0" w:space="0" w:color="auto"/>
              </w:divBdr>
            </w:div>
            <w:div w:id="1147287224">
              <w:marLeft w:val="0"/>
              <w:marRight w:val="0"/>
              <w:marTop w:val="0"/>
              <w:marBottom w:val="0"/>
              <w:divBdr>
                <w:top w:val="none" w:sz="0" w:space="0" w:color="auto"/>
                <w:left w:val="none" w:sz="0" w:space="0" w:color="auto"/>
                <w:bottom w:val="none" w:sz="0" w:space="0" w:color="auto"/>
                <w:right w:val="none" w:sz="0" w:space="0" w:color="auto"/>
              </w:divBdr>
            </w:div>
            <w:div w:id="988049783">
              <w:marLeft w:val="0"/>
              <w:marRight w:val="0"/>
              <w:marTop w:val="0"/>
              <w:marBottom w:val="0"/>
              <w:divBdr>
                <w:top w:val="none" w:sz="0" w:space="0" w:color="auto"/>
                <w:left w:val="none" w:sz="0" w:space="0" w:color="auto"/>
                <w:bottom w:val="none" w:sz="0" w:space="0" w:color="auto"/>
                <w:right w:val="none" w:sz="0" w:space="0" w:color="auto"/>
              </w:divBdr>
            </w:div>
            <w:div w:id="497699176">
              <w:marLeft w:val="0"/>
              <w:marRight w:val="0"/>
              <w:marTop w:val="0"/>
              <w:marBottom w:val="0"/>
              <w:divBdr>
                <w:top w:val="none" w:sz="0" w:space="0" w:color="auto"/>
                <w:left w:val="none" w:sz="0" w:space="0" w:color="auto"/>
                <w:bottom w:val="none" w:sz="0" w:space="0" w:color="auto"/>
                <w:right w:val="none" w:sz="0" w:space="0" w:color="auto"/>
              </w:divBdr>
            </w:div>
            <w:div w:id="919365473">
              <w:marLeft w:val="0"/>
              <w:marRight w:val="0"/>
              <w:marTop w:val="0"/>
              <w:marBottom w:val="0"/>
              <w:divBdr>
                <w:top w:val="none" w:sz="0" w:space="0" w:color="auto"/>
                <w:left w:val="none" w:sz="0" w:space="0" w:color="auto"/>
                <w:bottom w:val="none" w:sz="0" w:space="0" w:color="auto"/>
                <w:right w:val="none" w:sz="0" w:space="0" w:color="auto"/>
              </w:divBdr>
            </w:div>
            <w:div w:id="673145204">
              <w:marLeft w:val="0"/>
              <w:marRight w:val="0"/>
              <w:marTop w:val="0"/>
              <w:marBottom w:val="0"/>
              <w:divBdr>
                <w:top w:val="none" w:sz="0" w:space="0" w:color="auto"/>
                <w:left w:val="none" w:sz="0" w:space="0" w:color="auto"/>
                <w:bottom w:val="none" w:sz="0" w:space="0" w:color="auto"/>
                <w:right w:val="none" w:sz="0" w:space="0" w:color="auto"/>
              </w:divBdr>
            </w:div>
            <w:div w:id="1429621002">
              <w:marLeft w:val="0"/>
              <w:marRight w:val="0"/>
              <w:marTop w:val="0"/>
              <w:marBottom w:val="0"/>
              <w:divBdr>
                <w:top w:val="none" w:sz="0" w:space="0" w:color="auto"/>
                <w:left w:val="none" w:sz="0" w:space="0" w:color="auto"/>
                <w:bottom w:val="none" w:sz="0" w:space="0" w:color="auto"/>
                <w:right w:val="none" w:sz="0" w:space="0" w:color="auto"/>
              </w:divBdr>
            </w:div>
            <w:div w:id="291592756">
              <w:marLeft w:val="0"/>
              <w:marRight w:val="0"/>
              <w:marTop w:val="0"/>
              <w:marBottom w:val="0"/>
              <w:divBdr>
                <w:top w:val="none" w:sz="0" w:space="0" w:color="auto"/>
                <w:left w:val="none" w:sz="0" w:space="0" w:color="auto"/>
                <w:bottom w:val="none" w:sz="0" w:space="0" w:color="auto"/>
                <w:right w:val="none" w:sz="0" w:space="0" w:color="auto"/>
              </w:divBdr>
            </w:div>
            <w:div w:id="840313979">
              <w:marLeft w:val="0"/>
              <w:marRight w:val="0"/>
              <w:marTop w:val="0"/>
              <w:marBottom w:val="0"/>
              <w:divBdr>
                <w:top w:val="none" w:sz="0" w:space="0" w:color="auto"/>
                <w:left w:val="none" w:sz="0" w:space="0" w:color="auto"/>
                <w:bottom w:val="none" w:sz="0" w:space="0" w:color="auto"/>
                <w:right w:val="none" w:sz="0" w:space="0" w:color="auto"/>
              </w:divBdr>
            </w:div>
            <w:div w:id="42675705">
              <w:marLeft w:val="0"/>
              <w:marRight w:val="0"/>
              <w:marTop w:val="0"/>
              <w:marBottom w:val="0"/>
              <w:divBdr>
                <w:top w:val="none" w:sz="0" w:space="0" w:color="auto"/>
                <w:left w:val="none" w:sz="0" w:space="0" w:color="auto"/>
                <w:bottom w:val="none" w:sz="0" w:space="0" w:color="auto"/>
                <w:right w:val="none" w:sz="0" w:space="0" w:color="auto"/>
              </w:divBdr>
            </w:div>
            <w:div w:id="1102334917">
              <w:marLeft w:val="0"/>
              <w:marRight w:val="0"/>
              <w:marTop w:val="0"/>
              <w:marBottom w:val="0"/>
              <w:divBdr>
                <w:top w:val="none" w:sz="0" w:space="0" w:color="auto"/>
                <w:left w:val="none" w:sz="0" w:space="0" w:color="auto"/>
                <w:bottom w:val="none" w:sz="0" w:space="0" w:color="auto"/>
                <w:right w:val="none" w:sz="0" w:space="0" w:color="auto"/>
              </w:divBdr>
            </w:div>
            <w:div w:id="1544830336">
              <w:marLeft w:val="0"/>
              <w:marRight w:val="0"/>
              <w:marTop w:val="0"/>
              <w:marBottom w:val="0"/>
              <w:divBdr>
                <w:top w:val="none" w:sz="0" w:space="0" w:color="auto"/>
                <w:left w:val="none" w:sz="0" w:space="0" w:color="auto"/>
                <w:bottom w:val="none" w:sz="0" w:space="0" w:color="auto"/>
                <w:right w:val="none" w:sz="0" w:space="0" w:color="auto"/>
              </w:divBdr>
            </w:div>
            <w:div w:id="1845779610">
              <w:marLeft w:val="0"/>
              <w:marRight w:val="0"/>
              <w:marTop w:val="0"/>
              <w:marBottom w:val="0"/>
              <w:divBdr>
                <w:top w:val="none" w:sz="0" w:space="0" w:color="auto"/>
                <w:left w:val="none" w:sz="0" w:space="0" w:color="auto"/>
                <w:bottom w:val="none" w:sz="0" w:space="0" w:color="auto"/>
                <w:right w:val="none" w:sz="0" w:space="0" w:color="auto"/>
              </w:divBdr>
            </w:div>
            <w:div w:id="446126264">
              <w:marLeft w:val="0"/>
              <w:marRight w:val="0"/>
              <w:marTop w:val="0"/>
              <w:marBottom w:val="0"/>
              <w:divBdr>
                <w:top w:val="none" w:sz="0" w:space="0" w:color="auto"/>
                <w:left w:val="none" w:sz="0" w:space="0" w:color="auto"/>
                <w:bottom w:val="none" w:sz="0" w:space="0" w:color="auto"/>
                <w:right w:val="none" w:sz="0" w:space="0" w:color="auto"/>
              </w:divBdr>
            </w:div>
            <w:div w:id="1079904686">
              <w:marLeft w:val="0"/>
              <w:marRight w:val="0"/>
              <w:marTop w:val="0"/>
              <w:marBottom w:val="0"/>
              <w:divBdr>
                <w:top w:val="none" w:sz="0" w:space="0" w:color="auto"/>
                <w:left w:val="none" w:sz="0" w:space="0" w:color="auto"/>
                <w:bottom w:val="none" w:sz="0" w:space="0" w:color="auto"/>
                <w:right w:val="none" w:sz="0" w:space="0" w:color="auto"/>
              </w:divBdr>
            </w:div>
            <w:div w:id="1735005928">
              <w:marLeft w:val="0"/>
              <w:marRight w:val="0"/>
              <w:marTop w:val="0"/>
              <w:marBottom w:val="0"/>
              <w:divBdr>
                <w:top w:val="none" w:sz="0" w:space="0" w:color="auto"/>
                <w:left w:val="none" w:sz="0" w:space="0" w:color="auto"/>
                <w:bottom w:val="none" w:sz="0" w:space="0" w:color="auto"/>
                <w:right w:val="none" w:sz="0" w:space="0" w:color="auto"/>
              </w:divBdr>
            </w:div>
            <w:div w:id="1225680837">
              <w:marLeft w:val="0"/>
              <w:marRight w:val="0"/>
              <w:marTop w:val="0"/>
              <w:marBottom w:val="0"/>
              <w:divBdr>
                <w:top w:val="none" w:sz="0" w:space="0" w:color="auto"/>
                <w:left w:val="none" w:sz="0" w:space="0" w:color="auto"/>
                <w:bottom w:val="none" w:sz="0" w:space="0" w:color="auto"/>
                <w:right w:val="none" w:sz="0" w:space="0" w:color="auto"/>
              </w:divBdr>
            </w:div>
            <w:div w:id="134757961">
              <w:marLeft w:val="0"/>
              <w:marRight w:val="0"/>
              <w:marTop w:val="0"/>
              <w:marBottom w:val="0"/>
              <w:divBdr>
                <w:top w:val="none" w:sz="0" w:space="0" w:color="auto"/>
                <w:left w:val="none" w:sz="0" w:space="0" w:color="auto"/>
                <w:bottom w:val="none" w:sz="0" w:space="0" w:color="auto"/>
                <w:right w:val="none" w:sz="0" w:space="0" w:color="auto"/>
              </w:divBdr>
            </w:div>
            <w:div w:id="424690402">
              <w:marLeft w:val="0"/>
              <w:marRight w:val="0"/>
              <w:marTop w:val="0"/>
              <w:marBottom w:val="0"/>
              <w:divBdr>
                <w:top w:val="none" w:sz="0" w:space="0" w:color="auto"/>
                <w:left w:val="none" w:sz="0" w:space="0" w:color="auto"/>
                <w:bottom w:val="none" w:sz="0" w:space="0" w:color="auto"/>
                <w:right w:val="none" w:sz="0" w:space="0" w:color="auto"/>
              </w:divBdr>
            </w:div>
            <w:div w:id="1906604130">
              <w:marLeft w:val="0"/>
              <w:marRight w:val="0"/>
              <w:marTop w:val="0"/>
              <w:marBottom w:val="0"/>
              <w:divBdr>
                <w:top w:val="none" w:sz="0" w:space="0" w:color="auto"/>
                <w:left w:val="none" w:sz="0" w:space="0" w:color="auto"/>
                <w:bottom w:val="none" w:sz="0" w:space="0" w:color="auto"/>
                <w:right w:val="none" w:sz="0" w:space="0" w:color="auto"/>
              </w:divBdr>
            </w:div>
            <w:div w:id="47995830">
              <w:marLeft w:val="0"/>
              <w:marRight w:val="0"/>
              <w:marTop w:val="0"/>
              <w:marBottom w:val="0"/>
              <w:divBdr>
                <w:top w:val="none" w:sz="0" w:space="0" w:color="auto"/>
                <w:left w:val="none" w:sz="0" w:space="0" w:color="auto"/>
                <w:bottom w:val="none" w:sz="0" w:space="0" w:color="auto"/>
                <w:right w:val="none" w:sz="0" w:space="0" w:color="auto"/>
              </w:divBdr>
            </w:div>
            <w:div w:id="132524954">
              <w:marLeft w:val="0"/>
              <w:marRight w:val="0"/>
              <w:marTop w:val="0"/>
              <w:marBottom w:val="0"/>
              <w:divBdr>
                <w:top w:val="none" w:sz="0" w:space="0" w:color="auto"/>
                <w:left w:val="none" w:sz="0" w:space="0" w:color="auto"/>
                <w:bottom w:val="none" w:sz="0" w:space="0" w:color="auto"/>
                <w:right w:val="none" w:sz="0" w:space="0" w:color="auto"/>
              </w:divBdr>
            </w:div>
            <w:div w:id="1486434646">
              <w:marLeft w:val="0"/>
              <w:marRight w:val="0"/>
              <w:marTop w:val="0"/>
              <w:marBottom w:val="0"/>
              <w:divBdr>
                <w:top w:val="none" w:sz="0" w:space="0" w:color="auto"/>
                <w:left w:val="none" w:sz="0" w:space="0" w:color="auto"/>
                <w:bottom w:val="none" w:sz="0" w:space="0" w:color="auto"/>
                <w:right w:val="none" w:sz="0" w:space="0" w:color="auto"/>
              </w:divBdr>
            </w:div>
            <w:div w:id="986740259">
              <w:marLeft w:val="0"/>
              <w:marRight w:val="0"/>
              <w:marTop w:val="0"/>
              <w:marBottom w:val="0"/>
              <w:divBdr>
                <w:top w:val="none" w:sz="0" w:space="0" w:color="auto"/>
                <w:left w:val="none" w:sz="0" w:space="0" w:color="auto"/>
                <w:bottom w:val="none" w:sz="0" w:space="0" w:color="auto"/>
                <w:right w:val="none" w:sz="0" w:space="0" w:color="auto"/>
              </w:divBdr>
            </w:div>
            <w:div w:id="1262958801">
              <w:marLeft w:val="0"/>
              <w:marRight w:val="0"/>
              <w:marTop w:val="0"/>
              <w:marBottom w:val="0"/>
              <w:divBdr>
                <w:top w:val="none" w:sz="0" w:space="0" w:color="auto"/>
                <w:left w:val="none" w:sz="0" w:space="0" w:color="auto"/>
                <w:bottom w:val="none" w:sz="0" w:space="0" w:color="auto"/>
                <w:right w:val="none" w:sz="0" w:space="0" w:color="auto"/>
              </w:divBdr>
            </w:div>
            <w:div w:id="908416241">
              <w:marLeft w:val="0"/>
              <w:marRight w:val="0"/>
              <w:marTop w:val="0"/>
              <w:marBottom w:val="0"/>
              <w:divBdr>
                <w:top w:val="none" w:sz="0" w:space="0" w:color="auto"/>
                <w:left w:val="none" w:sz="0" w:space="0" w:color="auto"/>
                <w:bottom w:val="none" w:sz="0" w:space="0" w:color="auto"/>
                <w:right w:val="none" w:sz="0" w:space="0" w:color="auto"/>
              </w:divBdr>
            </w:div>
            <w:div w:id="1404133781">
              <w:marLeft w:val="0"/>
              <w:marRight w:val="0"/>
              <w:marTop w:val="0"/>
              <w:marBottom w:val="0"/>
              <w:divBdr>
                <w:top w:val="none" w:sz="0" w:space="0" w:color="auto"/>
                <w:left w:val="none" w:sz="0" w:space="0" w:color="auto"/>
                <w:bottom w:val="none" w:sz="0" w:space="0" w:color="auto"/>
                <w:right w:val="none" w:sz="0" w:space="0" w:color="auto"/>
              </w:divBdr>
            </w:div>
            <w:div w:id="737627608">
              <w:marLeft w:val="0"/>
              <w:marRight w:val="0"/>
              <w:marTop w:val="0"/>
              <w:marBottom w:val="0"/>
              <w:divBdr>
                <w:top w:val="none" w:sz="0" w:space="0" w:color="auto"/>
                <w:left w:val="none" w:sz="0" w:space="0" w:color="auto"/>
                <w:bottom w:val="none" w:sz="0" w:space="0" w:color="auto"/>
                <w:right w:val="none" w:sz="0" w:space="0" w:color="auto"/>
              </w:divBdr>
            </w:div>
            <w:div w:id="60176420">
              <w:marLeft w:val="0"/>
              <w:marRight w:val="0"/>
              <w:marTop w:val="0"/>
              <w:marBottom w:val="0"/>
              <w:divBdr>
                <w:top w:val="none" w:sz="0" w:space="0" w:color="auto"/>
                <w:left w:val="none" w:sz="0" w:space="0" w:color="auto"/>
                <w:bottom w:val="none" w:sz="0" w:space="0" w:color="auto"/>
                <w:right w:val="none" w:sz="0" w:space="0" w:color="auto"/>
              </w:divBdr>
            </w:div>
            <w:div w:id="1216314991">
              <w:marLeft w:val="0"/>
              <w:marRight w:val="0"/>
              <w:marTop w:val="0"/>
              <w:marBottom w:val="0"/>
              <w:divBdr>
                <w:top w:val="none" w:sz="0" w:space="0" w:color="auto"/>
                <w:left w:val="none" w:sz="0" w:space="0" w:color="auto"/>
                <w:bottom w:val="none" w:sz="0" w:space="0" w:color="auto"/>
                <w:right w:val="none" w:sz="0" w:space="0" w:color="auto"/>
              </w:divBdr>
            </w:div>
            <w:div w:id="613562332">
              <w:marLeft w:val="0"/>
              <w:marRight w:val="0"/>
              <w:marTop w:val="0"/>
              <w:marBottom w:val="0"/>
              <w:divBdr>
                <w:top w:val="none" w:sz="0" w:space="0" w:color="auto"/>
                <w:left w:val="none" w:sz="0" w:space="0" w:color="auto"/>
                <w:bottom w:val="none" w:sz="0" w:space="0" w:color="auto"/>
                <w:right w:val="none" w:sz="0" w:space="0" w:color="auto"/>
              </w:divBdr>
            </w:div>
            <w:div w:id="356932865">
              <w:marLeft w:val="0"/>
              <w:marRight w:val="0"/>
              <w:marTop w:val="0"/>
              <w:marBottom w:val="0"/>
              <w:divBdr>
                <w:top w:val="none" w:sz="0" w:space="0" w:color="auto"/>
                <w:left w:val="none" w:sz="0" w:space="0" w:color="auto"/>
                <w:bottom w:val="none" w:sz="0" w:space="0" w:color="auto"/>
                <w:right w:val="none" w:sz="0" w:space="0" w:color="auto"/>
              </w:divBdr>
            </w:div>
            <w:div w:id="16662983">
              <w:marLeft w:val="0"/>
              <w:marRight w:val="0"/>
              <w:marTop w:val="0"/>
              <w:marBottom w:val="0"/>
              <w:divBdr>
                <w:top w:val="none" w:sz="0" w:space="0" w:color="auto"/>
                <w:left w:val="none" w:sz="0" w:space="0" w:color="auto"/>
                <w:bottom w:val="none" w:sz="0" w:space="0" w:color="auto"/>
                <w:right w:val="none" w:sz="0" w:space="0" w:color="auto"/>
              </w:divBdr>
            </w:div>
            <w:div w:id="223956756">
              <w:marLeft w:val="0"/>
              <w:marRight w:val="0"/>
              <w:marTop w:val="0"/>
              <w:marBottom w:val="0"/>
              <w:divBdr>
                <w:top w:val="none" w:sz="0" w:space="0" w:color="auto"/>
                <w:left w:val="none" w:sz="0" w:space="0" w:color="auto"/>
                <w:bottom w:val="none" w:sz="0" w:space="0" w:color="auto"/>
                <w:right w:val="none" w:sz="0" w:space="0" w:color="auto"/>
              </w:divBdr>
            </w:div>
            <w:div w:id="1194999279">
              <w:marLeft w:val="0"/>
              <w:marRight w:val="0"/>
              <w:marTop w:val="0"/>
              <w:marBottom w:val="0"/>
              <w:divBdr>
                <w:top w:val="none" w:sz="0" w:space="0" w:color="auto"/>
                <w:left w:val="none" w:sz="0" w:space="0" w:color="auto"/>
                <w:bottom w:val="none" w:sz="0" w:space="0" w:color="auto"/>
                <w:right w:val="none" w:sz="0" w:space="0" w:color="auto"/>
              </w:divBdr>
            </w:div>
            <w:div w:id="313729569">
              <w:marLeft w:val="0"/>
              <w:marRight w:val="0"/>
              <w:marTop w:val="0"/>
              <w:marBottom w:val="0"/>
              <w:divBdr>
                <w:top w:val="none" w:sz="0" w:space="0" w:color="auto"/>
                <w:left w:val="none" w:sz="0" w:space="0" w:color="auto"/>
                <w:bottom w:val="none" w:sz="0" w:space="0" w:color="auto"/>
                <w:right w:val="none" w:sz="0" w:space="0" w:color="auto"/>
              </w:divBdr>
            </w:div>
            <w:div w:id="1793211733">
              <w:marLeft w:val="0"/>
              <w:marRight w:val="0"/>
              <w:marTop w:val="0"/>
              <w:marBottom w:val="0"/>
              <w:divBdr>
                <w:top w:val="none" w:sz="0" w:space="0" w:color="auto"/>
                <w:left w:val="none" w:sz="0" w:space="0" w:color="auto"/>
                <w:bottom w:val="none" w:sz="0" w:space="0" w:color="auto"/>
                <w:right w:val="none" w:sz="0" w:space="0" w:color="auto"/>
              </w:divBdr>
            </w:div>
            <w:div w:id="19473221">
              <w:marLeft w:val="0"/>
              <w:marRight w:val="0"/>
              <w:marTop w:val="0"/>
              <w:marBottom w:val="0"/>
              <w:divBdr>
                <w:top w:val="none" w:sz="0" w:space="0" w:color="auto"/>
                <w:left w:val="none" w:sz="0" w:space="0" w:color="auto"/>
                <w:bottom w:val="none" w:sz="0" w:space="0" w:color="auto"/>
                <w:right w:val="none" w:sz="0" w:space="0" w:color="auto"/>
              </w:divBdr>
            </w:div>
            <w:div w:id="686365577">
              <w:marLeft w:val="0"/>
              <w:marRight w:val="0"/>
              <w:marTop w:val="0"/>
              <w:marBottom w:val="0"/>
              <w:divBdr>
                <w:top w:val="none" w:sz="0" w:space="0" w:color="auto"/>
                <w:left w:val="none" w:sz="0" w:space="0" w:color="auto"/>
                <w:bottom w:val="none" w:sz="0" w:space="0" w:color="auto"/>
                <w:right w:val="none" w:sz="0" w:space="0" w:color="auto"/>
              </w:divBdr>
            </w:div>
            <w:div w:id="1756971759">
              <w:marLeft w:val="0"/>
              <w:marRight w:val="0"/>
              <w:marTop w:val="0"/>
              <w:marBottom w:val="0"/>
              <w:divBdr>
                <w:top w:val="none" w:sz="0" w:space="0" w:color="auto"/>
                <w:left w:val="none" w:sz="0" w:space="0" w:color="auto"/>
                <w:bottom w:val="none" w:sz="0" w:space="0" w:color="auto"/>
                <w:right w:val="none" w:sz="0" w:space="0" w:color="auto"/>
              </w:divBdr>
            </w:div>
            <w:div w:id="1566528631">
              <w:marLeft w:val="0"/>
              <w:marRight w:val="0"/>
              <w:marTop w:val="0"/>
              <w:marBottom w:val="0"/>
              <w:divBdr>
                <w:top w:val="none" w:sz="0" w:space="0" w:color="auto"/>
                <w:left w:val="none" w:sz="0" w:space="0" w:color="auto"/>
                <w:bottom w:val="none" w:sz="0" w:space="0" w:color="auto"/>
                <w:right w:val="none" w:sz="0" w:space="0" w:color="auto"/>
              </w:divBdr>
            </w:div>
            <w:div w:id="218169887">
              <w:marLeft w:val="0"/>
              <w:marRight w:val="0"/>
              <w:marTop w:val="0"/>
              <w:marBottom w:val="0"/>
              <w:divBdr>
                <w:top w:val="none" w:sz="0" w:space="0" w:color="auto"/>
                <w:left w:val="none" w:sz="0" w:space="0" w:color="auto"/>
                <w:bottom w:val="none" w:sz="0" w:space="0" w:color="auto"/>
                <w:right w:val="none" w:sz="0" w:space="0" w:color="auto"/>
              </w:divBdr>
            </w:div>
            <w:div w:id="1451439982">
              <w:marLeft w:val="0"/>
              <w:marRight w:val="0"/>
              <w:marTop w:val="0"/>
              <w:marBottom w:val="0"/>
              <w:divBdr>
                <w:top w:val="none" w:sz="0" w:space="0" w:color="auto"/>
                <w:left w:val="none" w:sz="0" w:space="0" w:color="auto"/>
                <w:bottom w:val="none" w:sz="0" w:space="0" w:color="auto"/>
                <w:right w:val="none" w:sz="0" w:space="0" w:color="auto"/>
              </w:divBdr>
            </w:div>
            <w:div w:id="302195265">
              <w:marLeft w:val="0"/>
              <w:marRight w:val="0"/>
              <w:marTop w:val="0"/>
              <w:marBottom w:val="0"/>
              <w:divBdr>
                <w:top w:val="none" w:sz="0" w:space="0" w:color="auto"/>
                <w:left w:val="none" w:sz="0" w:space="0" w:color="auto"/>
                <w:bottom w:val="none" w:sz="0" w:space="0" w:color="auto"/>
                <w:right w:val="none" w:sz="0" w:space="0" w:color="auto"/>
              </w:divBdr>
            </w:div>
            <w:div w:id="790705394">
              <w:marLeft w:val="0"/>
              <w:marRight w:val="0"/>
              <w:marTop w:val="0"/>
              <w:marBottom w:val="0"/>
              <w:divBdr>
                <w:top w:val="none" w:sz="0" w:space="0" w:color="auto"/>
                <w:left w:val="none" w:sz="0" w:space="0" w:color="auto"/>
                <w:bottom w:val="none" w:sz="0" w:space="0" w:color="auto"/>
                <w:right w:val="none" w:sz="0" w:space="0" w:color="auto"/>
              </w:divBdr>
            </w:div>
            <w:div w:id="1250888792">
              <w:marLeft w:val="0"/>
              <w:marRight w:val="0"/>
              <w:marTop w:val="0"/>
              <w:marBottom w:val="0"/>
              <w:divBdr>
                <w:top w:val="none" w:sz="0" w:space="0" w:color="auto"/>
                <w:left w:val="none" w:sz="0" w:space="0" w:color="auto"/>
                <w:bottom w:val="none" w:sz="0" w:space="0" w:color="auto"/>
                <w:right w:val="none" w:sz="0" w:space="0" w:color="auto"/>
              </w:divBdr>
            </w:div>
            <w:div w:id="672562235">
              <w:marLeft w:val="0"/>
              <w:marRight w:val="0"/>
              <w:marTop w:val="0"/>
              <w:marBottom w:val="0"/>
              <w:divBdr>
                <w:top w:val="none" w:sz="0" w:space="0" w:color="auto"/>
                <w:left w:val="none" w:sz="0" w:space="0" w:color="auto"/>
                <w:bottom w:val="none" w:sz="0" w:space="0" w:color="auto"/>
                <w:right w:val="none" w:sz="0" w:space="0" w:color="auto"/>
              </w:divBdr>
            </w:div>
            <w:div w:id="504055796">
              <w:marLeft w:val="0"/>
              <w:marRight w:val="0"/>
              <w:marTop w:val="0"/>
              <w:marBottom w:val="0"/>
              <w:divBdr>
                <w:top w:val="none" w:sz="0" w:space="0" w:color="auto"/>
                <w:left w:val="none" w:sz="0" w:space="0" w:color="auto"/>
                <w:bottom w:val="none" w:sz="0" w:space="0" w:color="auto"/>
                <w:right w:val="none" w:sz="0" w:space="0" w:color="auto"/>
              </w:divBdr>
            </w:div>
            <w:div w:id="1712336529">
              <w:marLeft w:val="0"/>
              <w:marRight w:val="0"/>
              <w:marTop w:val="0"/>
              <w:marBottom w:val="0"/>
              <w:divBdr>
                <w:top w:val="none" w:sz="0" w:space="0" w:color="auto"/>
                <w:left w:val="none" w:sz="0" w:space="0" w:color="auto"/>
                <w:bottom w:val="none" w:sz="0" w:space="0" w:color="auto"/>
                <w:right w:val="none" w:sz="0" w:space="0" w:color="auto"/>
              </w:divBdr>
            </w:div>
            <w:div w:id="2101943853">
              <w:marLeft w:val="0"/>
              <w:marRight w:val="0"/>
              <w:marTop w:val="0"/>
              <w:marBottom w:val="0"/>
              <w:divBdr>
                <w:top w:val="none" w:sz="0" w:space="0" w:color="auto"/>
                <w:left w:val="none" w:sz="0" w:space="0" w:color="auto"/>
                <w:bottom w:val="none" w:sz="0" w:space="0" w:color="auto"/>
                <w:right w:val="none" w:sz="0" w:space="0" w:color="auto"/>
              </w:divBdr>
            </w:div>
            <w:div w:id="658656133">
              <w:marLeft w:val="0"/>
              <w:marRight w:val="0"/>
              <w:marTop w:val="0"/>
              <w:marBottom w:val="0"/>
              <w:divBdr>
                <w:top w:val="none" w:sz="0" w:space="0" w:color="auto"/>
                <w:left w:val="none" w:sz="0" w:space="0" w:color="auto"/>
                <w:bottom w:val="none" w:sz="0" w:space="0" w:color="auto"/>
                <w:right w:val="none" w:sz="0" w:space="0" w:color="auto"/>
              </w:divBdr>
            </w:div>
            <w:div w:id="1218662052">
              <w:marLeft w:val="0"/>
              <w:marRight w:val="0"/>
              <w:marTop w:val="0"/>
              <w:marBottom w:val="0"/>
              <w:divBdr>
                <w:top w:val="none" w:sz="0" w:space="0" w:color="auto"/>
                <w:left w:val="none" w:sz="0" w:space="0" w:color="auto"/>
                <w:bottom w:val="none" w:sz="0" w:space="0" w:color="auto"/>
                <w:right w:val="none" w:sz="0" w:space="0" w:color="auto"/>
              </w:divBdr>
            </w:div>
            <w:div w:id="175850520">
              <w:marLeft w:val="0"/>
              <w:marRight w:val="0"/>
              <w:marTop w:val="0"/>
              <w:marBottom w:val="0"/>
              <w:divBdr>
                <w:top w:val="none" w:sz="0" w:space="0" w:color="auto"/>
                <w:left w:val="none" w:sz="0" w:space="0" w:color="auto"/>
                <w:bottom w:val="none" w:sz="0" w:space="0" w:color="auto"/>
                <w:right w:val="none" w:sz="0" w:space="0" w:color="auto"/>
              </w:divBdr>
            </w:div>
            <w:div w:id="1564560879">
              <w:marLeft w:val="0"/>
              <w:marRight w:val="0"/>
              <w:marTop w:val="0"/>
              <w:marBottom w:val="0"/>
              <w:divBdr>
                <w:top w:val="none" w:sz="0" w:space="0" w:color="auto"/>
                <w:left w:val="none" w:sz="0" w:space="0" w:color="auto"/>
                <w:bottom w:val="none" w:sz="0" w:space="0" w:color="auto"/>
                <w:right w:val="none" w:sz="0" w:space="0" w:color="auto"/>
              </w:divBdr>
            </w:div>
            <w:div w:id="2014450290">
              <w:marLeft w:val="0"/>
              <w:marRight w:val="0"/>
              <w:marTop w:val="0"/>
              <w:marBottom w:val="0"/>
              <w:divBdr>
                <w:top w:val="none" w:sz="0" w:space="0" w:color="auto"/>
                <w:left w:val="none" w:sz="0" w:space="0" w:color="auto"/>
                <w:bottom w:val="none" w:sz="0" w:space="0" w:color="auto"/>
                <w:right w:val="none" w:sz="0" w:space="0" w:color="auto"/>
              </w:divBdr>
            </w:div>
            <w:div w:id="532814376">
              <w:marLeft w:val="0"/>
              <w:marRight w:val="0"/>
              <w:marTop w:val="0"/>
              <w:marBottom w:val="0"/>
              <w:divBdr>
                <w:top w:val="none" w:sz="0" w:space="0" w:color="auto"/>
                <w:left w:val="none" w:sz="0" w:space="0" w:color="auto"/>
                <w:bottom w:val="none" w:sz="0" w:space="0" w:color="auto"/>
                <w:right w:val="none" w:sz="0" w:space="0" w:color="auto"/>
              </w:divBdr>
            </w:div>
            <w:div w:id="1936282531">
              <w:marLeft w:val="0"/>
              <w:marRight w:val="0"/>
              <w:marTop w:val="0"/>
              <w:marBottom w:val="0"/>
              <w:divBdr>
                <w:top w:val="none" w:sz="0" w:space="0" w:color="auto"/>
                <w:left w:val="none" w:sz="0" w:space="0" w:color="auto"/>
                <w:bottom w:val="none" w:sz="0" w:space="0" w:color="auto"/>
                <w:right w:val="none" w:sz="0" w:space="0" w:color="auto"/>
              </w:divBdr>
            </w:div>
            <w:div w:id="1061635417">
              <w:marLeft w:val="0"/>
              <w:marRight w:val="0"/>
              <w:marTop w:val="0"/>
              <w:marBottom w:val="0"/>
              <w:divBdr>
                <w:top w:val="none" w:sz="0" w:space="0" w:color="auto"/>
                <w:left w:val="none" w:sz="0" w:space="0" w:color="auto"/>
                <w:bottom w:val="none" w:sz="0" w:space="0" w:color="auto"/>
                <w:right w:val="none" w:sz="0" w:space="0" w:color="auto"/>
              </w:divBdr>
            </w:div>
            <w:div w:id="1969049355">
              <w:marLeft w:val="0"/>
              <w:marRight w:val="0"/>
              <w:marTop w:val="0"/>
              <w:marBottom w:val="0"/>
              <w:divBdr>
                <w:top w:val="none" w:sz="0" w:space="0" w:color="auto"/>
                <w:left w:val="none" w:sz="0" w:space="0" w:color="auto"/>
                <w:bottom w:val="none" w:sz="0" w:space="0" w:color="auto"/>
                <w:right w:val="none" w:sz="0" w:space="0" w:color="auto"/>
              </w:divBdr>
            </w:div>
            <w:div w:id="173692400">
              <w:marLeft w:val="0"/>
              <w:marRight w:val="0"/>
              <w:marTop w:val="0"/>
              <w:marBottom w:val="0"/>
              <w:divBdr>
                <w:top w:val="none" w:sz="0" w:space="0" w:color="auto"/>
                <w:left w:val="none" w:sz="0" w:space="0" w:color="auto"/>
                <w:bottom w:val="none" w:sz="0" w:space="0" w:color="auto"/>
                <w:right w:val="none" w:sz="0" w:space="0" w:color="auto"/>
              </w:divBdr>
            </w:div>
            <w:div w:id="1876261707">
              <w:marLeft w:val="0"/>
              <w:marRight w:val="0"/>
              <w:marTop w:val="0"/>
              <w:marBottom w:val="0"/>
              <w:divBdr>
                <w:top w:val="none" w:sz="0" w:space="0" w:color="auto"/>
                <w:left w:val="none" w:sz="0" w:space="0" w:color="auto"/>
                <w:bottom w:val="none" w:sz="0" w:space="0" w:color="auto"/>
                <w:right w:val="none" w:sz="0" w:space="0" w:color="auto"/>
              </w:divBdr>
            </w:div>
            <w:div w:id="706220868">
              <w:marLeft w:val="0"/>
              <w:marRight w:val="0"/>
              <w:marTop w:val="0"/>
              <w:marBottom w:val="0"/>
              <w:divBdr>
                <w:top w:val="none" w:sz="0" w:space="0" w:color="auto"/>
                <w:left w:val="none" w:sz="0" w:space="0" w:color="auto"/>
                <w:bottom w:val="none" w:sz="0" w:space="0" w:color="auto"/>
                <w:right w:val="none" w:sz="0" w:space="0" w:color="auto"/>
              </w:divBdr>
            </w:div>
            <w:div w:id="606818742">
              <w:marLeft w:val="0"/>
              <w:marRight w:val="0"/>
              <w:marTop w:val="0"/>
              <w:marBottom w:val="0"/>
              <w:divBdr>
                <w:top w:val="none" w:sz="0" w:space="0" w:color="auto"/>
                <w:left w:val="none" w:sz="0" w:space="0" w:color="auto"/>
                <w:bottom w:val="none" w:sz="0" w:space="0" w:color="auto"/>
                <w:right w:val="none" w:sz="0" w:space="0" w:color="auto"/>
              </w:divBdr>
            </w:div>
            <w:div w:id="1245802528">
              <w:marLeft w:val="0"/>
              <w:marRight w:val="0"/>
              <w:marTop w:val="0"/>
              <w:marBottom w:val="0"/>
              <w:divBdr>
                <w:top w:val="none" w:sz="0" w:space="0" w:color="auto"/>
                <w:left w:val="none" w:sz="0" w:space="0" w:color="auto"/>
                <w:bottom w:val="none" w:sz="0" w:space="0" w:color="auto"/>
                <w:right w:val="none" w:sz="0" w:space="0" w:color="auto"/>
              </w:divBdr>
            </w:div>
            <w:div w:id="399644705">
              <w:marLeft w:val="0"/>
              <w:marRight w:val="0"/>
              <w:marTop w:val="0"/>
              <w:marBottom w:val="0"/>
              <w:divBdr>
                <w:top w:val="none" w:sz="0" w:space="0" w:color="auto"/>
                <w:left w:val="none" w:sz="0" w:space="0" w:color="auto"/>
                <w:bottom w:val="none" w:sz="0" w:space="0" w:color="auto"/>
                <w:right w:val="none" w:sz="0" w:space="0" w:color="auto"/>
              </w:divBdr>
            </w:div>
            <w:div w:id="1249458362">
              <w:marLeft w:val="0"/>
              <w:marRight w:val="0"/>
              <w:marTop w:val="0"/>
              <w:marBottom w:val="0"/>
              <w:divBdr>
                <w:top w:val="none" w:sz="0" w:space="0" w:color="auto"/>
                <w:left w:val="none" w:sz="0" w:space="0" w:color="auto"/>
                <w:bottom w:val="none" w:sz="0" w:space="0" w:color="auto"/>
                <w:right w:val="none" w:sz="0" w:space="0" w:color="auto"/>
              </w:divBdr>
            </w:div>
            <w:div w:id="1528520010">
              <w:marLeft w:val="0"/>
              <w:marRight w:val="0"/>
              <w:marTop w:val="0"/>
              <w:marBottom w:val="0"/>
              <w:divBdr>
                <w:top w:val="none" w:sz="0" w:space="0" w:color="auto"/>
                <w:left w:val="none" w:sz="0" w:space="0" w:color="auto"/>
                <w:bottom w:val="none" w:sz="0" w:space="0" w:color="auto"/>
                <w:right w:val="none" w:sz="0" w:space="0" w:color="auto"/>
              </w:divBdr>
            </w:div>
            <w:div w:id="141580179">
              <w:marLeft w:val="0"/>
              <w:marRight w:val="0"/>
              <w:marTop w:val="0"/>
              <w:marBottom w:val="0"/>
              <w:divBdr>
                <w:top w:val="none" w:sz="0" w:space="0" w:color="auto"/>
                <w:left w:val="none" w:sz="0" w:space="0" w:color="auto"/>
                <w:bottom w:val="none" w:sz="0" w:space="0" w:color="auto"/>
                <w:right w:val="none" w:sz="0" w:space="0" w:color="auto"/>
              </w:divBdr>
            </w:div>
            <w:div w:id="1313831705">
              <w:marLeft w:val="0"/>
              <w:marRight w:val="0"/>
              <w:marTop w:val="0"/>
              <w:marBottom w:val="0"/>
              <w:divBdr>
                <w:top w:val="none" w:sz="0" w:space="0" w:color="auto"/>
                <w:left w:val="none" w:sz="0" w:space="0" w:color="auto"/>
                <w:bottom w:val="none" w:sz="0" w:space="0" w:color="auto"/>
                <w:right w:val="none" w:sz="0" w:space="0" w:color="auto"/>
              </w:divBdr>
            </w:div>
            <w:div w:id="480076375">
              <w:marLeft w:val="0"/>
              <w:marRight w:val="0"/>
              <w:marTop w:val="0"/>
              <w:marBottom w:val="0"/>
              <w:divBdr>
                <w:top w:val="none" w:sz="0" w:space="0" w:color="auto"/>
                <w:left w:val="none" w:sz="0" w:space="0" w:color="auto"/>
                <w:bottom w:val="none" w:sz="0" w:space="0" w:color="auto"/>
                <w:right w:val="none" w:sz="0" w:space="0" w:color="auto"/>
              </w:divBdr>
            </w:div>
            <w:div w:id="915094343">
              <w:marLeft w:val="0"/>
              <w:marRight w:val="0"/>
              <w:marTop w:val="0"/>
              <w:marBottom w:val="0"/>
              <w:divBdr>
                <w:top w:val="none" w:sz="0" w:space="0" w:color="auto"/>
                <w:left w:val="none" w:sz="0" w:space="0" w:color="auto"/>
                <w:bottom w:val="none" w:sz="0" w:space="0" w:color="auto"/>
                <w:right w:val="none" w:sz="0" w:space="0" w:color="auto"/>
              </w:divBdr>
            </w:div>
            <w:div w:id="2095081235">
              <w:marLeft w:val="0"/>
              <w:marRight w:val="0"/>
              <w:marTop w:val="0"/>
              <w:marBottom w:val="0"/>
              <w:divBdr>
                <w:top w:val="none" w:sz="0" w:space="0" w:color="auto"/>
                <w:left w:val="none" w:sz="0" w:space="0" w:color="auto"/>
                <w:bottom w:val="none" w:sz="0" w:space="0" w:color="auto"/>
                <w:right w:val="none" w:sz="0" w:space="0" w:color="auto"/>
              </w:divBdr>
              <w:divsChild>
                <w:div w:id="494146689">
                  <w:marLeft w:val="0"/>
                  <w:marRight w:val="0"/>
                  <w:marTop w:val="0"/>
                  <w:marBottom w:val="0"/>
                  <w:divBdr>
                    <w:top w:val="none" w:sz="0" w:space="0" w:color="auto"/>
                    <w:left w:val="none" w:sz="0" w:space="0" w:color="auto"/>
                    <w:bottom w:val="none" w:sz="0" w:space="0" w:color="auto"/>
                    <w:right w:val="none" w:sz="0" w:space="0" w:color="auto"/>
                  </w:divBdr>
                </w:div>
                <w:div w:id="948321240">
                  <w:marLeft w:val="0"/>
                  <w:marRight w:val="0"/>
                  <w:marTop w:val="0"/>
                  <w:marBottom w:val="0"/>
                  <w:divBdr>
                    <w:top w:val="none" w:sz="0" w:space="0" w:color="auto"/>
                    <w:left w:val="none" w:sz="0" w:space="0" w:color="auto"/>
                    <w:bottom w:val="none" w:sz="0" w:space="0" w:color="auto"/>
                    <w:right w:val="none" w:sz="0" w:space="0" w:color="auto"/>
                  </w:divBdr>
                </w:div>
                <w:div w:id="1894271022">
                  <w:marLeft w:val="0"/>
                  <w:marRight w:val="0"/>
                  <w:marTop w:val="0"/>
                  <w:marBottom w:val="0"/>
                  <w:divBdr>
                    <w:top w:val="none" w:sz="0" w:space="0" w:color="auto"/>
                    <w:left w:val="none" w:sz="0" w:space="0" w:color="auto"/>
                    <w:bottom w:val="none" w:sz="0" w:space="0" w:color="auto"/>
                    <w:right w:val="none" w:sz="0" w:space="0" w:color="auto"/>
                  </w:divBdr>
                </w:div>
                <w:div w:id="485754195">
                  <w:marLeft w:val="0"/>
                  <w:marRight w:val="0"/>
                  <w:marTop w:val="0"/>
                  <w:marBottom w:val="0"/>
                  <w:divBdr>
                    <w:top w:val="none" w:sz="0" w:space="0" w:color="auto"/>
                    <w:left w:val="none" w:sz="0" w:space="0" w:color="auto"/>
                    <w:bottom w:val="none" w:sz="0" w:space="0" w:color="auto"/>
                    <w:right w:val="none" w:sz="0" w:space="0" w:color="auto"/>
                  </w:divBdr>
                </w:div>
                <w:div w:id="1153568806">
                  <w:marLeft w:val="0"/>
                  <w:marRight w:val="0"/>
                  <w:marTop w:val="0"/>
                  <w:marBottom w:val="0"/>
                  <w:divBdr>
                    <w:top w:val="none" w:sz="0" w:space="0" w:color="auto"/>
                    <w:left w:val="none" w:sz="0" w:space="0" w:color="auto"/>
                    <w:bottom w:val="none" w:sz="0" w:space="0" w:color="auto"/>
                    <w:right w:val="none" w:sz="0" w:space="0" w:color="auto"/>
                  </w:divBdr>
                </w:div>
                <w:div w:id="284121450">
                  <w:marLeft w:val="0"/>
                  <w:marRight w:val="0"/>
                  <w:marTop w:val="0"/>
                  <w:marBottom w:val="0"/>
                  <w:divBdr>
                    <w:top w:val="none" w:sz="0" w:space="0" w:color="auto"/>
                    <w:left w:val="none" w:sz="0" w:space="0" w:color="auto"/>
                    <w:bottom w:val="none" w:sz="0" w:space="0" w:color="auto"/>
                    <w:right w:val="none" w:sz="0" w:space="0" w:color="auto"/>
                  </w:divBdr>
                </w:div>
                <w:div w:id="1720737382">
                  <w:marLeft w:val="0"/>
                  <w:marRight w:val="0"/>
                  <w:marTop w:val="0"/>
                  <w:marBottom w:val="0"/>
                  <w:divBdr>
                    <w:top w:val="none" w:sz="0" w:space="0" w:color="auto"/>
                    <w:left w:val="none" w:sz="0" w:space="0" w:color="auto"/>
                    <w:bottom w:val="none" w:sz="0" w:space="0" w:color="auto"/>
                    <w:right w:val="none" w:sz="0" w:space="0" w:color="auto"/>
                  </w:divBdr>
                </w:div>
                <w:div w:id="526409516">
                  <w:marLeft w:val="0"/>
                  <w:marRight w:val="0"/>
                  <w:marTop w:val="0"/>
                  <w:marBottom w:val="0"/>
                  <w:divBdr>
                    <w:top w:val="none" w:sz="0" w:space="0" w:color="auto"/>
                    <w:left w:val="none" w:sz="0" w:space="0" w:color="auto"/>
                    <w:bottom w:val="none" w:sz="0" w:space="0" w:color="auto"/>
                    <w:right w:val="none" w:sz="0" w:space="0" w:color="auto"/>
                  </w:divBdr>
                </w:div>
                <w:div w:id="1040125386">
                  <w:marLeft w:val="0"/>
                  <w:marRight w:val="0"/>
                  <w:marTop w:val="0"/>
                  <w:marBottom w:val="0"/>
                  <w:divBdr>
                    <w:top w:val="none" w:sz="0" w:space="0" w:color="auto"/>
                    <w:left w:val="none" w:sz="0" w:space="0" w:color="auto"/>
                    <w:bottom w:val="none" w:sz="0" w:space="0" w:color="auto"/>
                    <w:right w:val="none" w:sz="0" w:space="0" w:color="auto"/>
                  </w:divBdr>
                </w:div>
                <w:div w:id="378406658">
                  <w:marLeft w:val="0"/>
                  <w:marRight w:val="0"/>
                  <w:marTop w:val="0"/>
                  <w:marBottom w:val="0"/>
                  <w:divBdr>
                    <w:top w:val="none" w:sz="0" w:space="0" w:color="auto"/>
                    <w:left w:val="none" w:sz="0" w:space="0" w:color="auto"/>
                    <w:bottom w:val="none" w:sz="0" w:space="0" w:color="auto"/>
                    <w:right w:val="none" w:sz="0" w:space="0" w:color="auto"/>
                  </w:divBdr>
                </w:div>
                <w:div w:id="1568493354">
                  <w:marLeft w:val="0"/>
                  <w:marRight w:val="0"/>
                  <w:marTop w:val="0"/>
                  <w:marBottom w:val="0"/>
                  <w:divBdr>
                    <w:top w:val="none" w:sz="0" w:space="0" w:color="auto"/>
                    <w:left w:val="none" w:sz="0" w:space="0" w:color="auto"/>
                    <w:bottom w:val="none" w:sz="0" w:space="0" w:color="auto"/>
                    <w:right w:val="none" w:sz="0" w:space="0" w:color="auto"/>
                  </w:divBdr>
                </w:div>
                <w:div w:id="676273793">
                  <w:marLeft w:val="0"/>
                  <w:marRight w:val="0"/>
                  <w:marTop w:val="0"/>
                  <w:marBottom w:val="0"/>
                  <w:divBdr>
                    <w:top w:val="none" w:sz="0" w:space="0" w:color="auto"/>
                    <w:left w:val="none" w:sz="0" w:space="0" w:color="auto"/>
                    <w:bottom w:val="none" w:sz="0" w:space="0" w:color="auto"/>
                    <w:right w:val="none" w:sz="0" w:space="0" w:color="auto"/>
                  </w:divBdr>
                </w:div>
                <w:div w:id="1529680646">
                  <w:marLeft w:val="0"/>
                  <w:marRight w:val="0"/>
                  <w:marTop w:val="0"/>
                  <w:marBottom w:val="0"/>
                  <w:divBdr>
                    <w:top w:val="none" w:sz="0" w:space="0" w:color="auto"/>
                    <w:left w:val="none" w:sz="0" w:space="0" w:color="auto"/>
                    <w:bottom w:val="none" w:sz="0" w:space="0" w:color="auto"/>
                    <w:right w:val="none" w:sz="0" w:space="0" w:color="auto"/>
                  </w:divBdr>
                </w:div>
                <w:div w:id="1445878300">
                  <w:marLeft w:val="0"/>
                  <w:marRight w:val="0"/>
                  <w:marTop w:val="0"/>
                  <w:marBottom w:val="0"/>
                  <w:divBdr>
                    <w:top w:val="none" w:sz="0" w:space="0" w:color="auto"/>
                    <w:left w:val="none" w:sz="0" w:space="0" w:color="auto"/>
                    <w:bottom w:val="none" w:sz="0" w:space="0" w:color="auto"/>
                    <w:right w:val="none" w:sz="0" w:space="0" w:color="auto"/>
                  </w:divBdr>
                </w:div>
                <w:div w:id="412824974">
                  <w:marLeft w:val="0"/>
                  <w:marRight w:val="0"/>
                  <w:marTop w:val="0"/>
                  <w:marBottom w:val="0"/>
                  <w:divBdr>
                    <w:top w:val="none" w:sz="0" w:space="0" w:color="auto"/>
                    <w:left w:val="none" w:sz="0" w:space="0" w:color="auto"/>
                    <w:bottom w:val="none" w:sz="0" w:space="0" w:color="auto"/>
                    <w:right w:val="none" w:sz="0" w:space="0" w:color="auto"/>
                  </w:divBdr>
                </w:div>
                <w:div w:id="299848082">
                  <w:marLeft w:val="0"/>
                  <w:marRight w:val="0"/>
                  <w:marTop w:val="0"/>
                  <w:marBottom w:val="0"/>
                  <w:divBdr>
                    <w:top w:val="none" w:sz="0" w:space="0" w:color="auto"/>
                    <w:left w:val="none" w:sz="0" w:space="0" w:color="auto"/>
                    <w:bottom w:val="none" w:sz="0" w:space="0" w:color="auto"/>
                    <w:right w:val="none" w:sz="0" w:space="0" w:color="auto"/>
                  </w:divBdr>
                </w:div>
                <w:div w:id="1806192956">
                  <w:marLeft w:val="0"/>
                  <w:marRight w:val="0"/>
                  <w:marTop w:val="0"/>
                  <w:marBottom w:val="0"/>
                  <w:divBdr>
                    <w:top w:val="none" w:sz="0" w:space="0" w:color="auto"/>
                    <w:left w:val="none" w:sz="0" w:space="0" w:color="auto"/>
                    <w:bottom w:val="none" w:sz="0" w:space="0" w:color="auto"/>
                    <w:right w:val="none" w:sz="0" w:space="0" w:color="auto"/>
                  </w:divBdr>
                </w:div>
                <w:div w:id="411781957">
                  <w:marLeft w:val="0"/>
                  <w:marRight w:val="0"/>
                  <w:marTop w:val="0"/>
                  <w:marBottom w:val="0"/>
                  <w:divBdr>
                    <w:top w:val="none" w:sz="0" w:space="0" w:color="auto"/>
                    <w:left w:val="none" w:sz="0" w:space="0" w:color="auto"/>
                    <w:bottom w:val="none" w:sz="0" w:space="0" w:color="auto"/>
                    <w:right w:val="none" w:sz="0" w:space="0" w:color="auto"/>
                  </w:divBdr>
                </w:div>
                <w:div w:id="754591899">
                  <w:marLeft w:val="0"/>
                  <w:marRight w:val="0"/>
                  <w:marTop w:val="0"/>
                  <w:marBottom w:val="0"/>
                  <w:divBdr>
                    <w:top w:val="none" w:sz="0" w:space="0" w:color="auto"/>
                    <w:left w:val="none" w:sz="0" w:space="0" w:color="auto"/>
                    <w:bottom w:val="none" w:sz="0" w:space="0" w:color="auto"/>
                    <w:right w:val="none" w:sz="0" w:space="0" w:color="auto"/>
                  </w:divBdr>
                </w:div>
                <w:div w:id="1704672320">
                  <w:marLeft w:val="0"/>
                  <w:marRight w:val="0"/>
                  <w:marTop w:val="0"/>
                  <w:marBottom w:val="0"/>
                  <w:divBdr>
                    <w:top w:val="none" w:sz="0" w:space="0" w:color="auto"/>
                    <w:left w:val="none" w:sz="0" w:space="0" w:color="auto"/>
                    <w:bottom w:val="none" w:sz="0" w:space="0" w:color="auto"/>
                    <w:right w:val="none" w:sz="0" w:space="0" w:color="auto"/>
                  </w:divBdr>
                </w:div>
                <w:div w:id="1869366926">
                  <w:marLeft w:val="0"/>
                  <w:marRight w:val="0"/>
                  <w:marTop w:val="0"/>
                  <w:marBottom w:val="0"/>
                  <w:divBdr>
                    <w:top w:val="none" w:sz="0" w:space="0" w:color="auto"/>
                    <w:left w:val="none" w:sz="0" w:space="0" w:color="auto"/>
                    <w:bottom w:val="none" w:sz="0" w:space="0" w:color="auto"/>
                    <w:right w:val="none" w:sz="0" w:space="0" w:color="auto"/>
                  </w:divBdr>
                </w:div>
                <w:div w:id="1238441536">
                  <w:marLeft w:val="0"/>
                  <w:marRight w:val="0"/>
                  <w:marTop w:val="0"/>
                  <w:marBottom w:val="0"/>
                  <w:divBdr>
                    <w:top w:val="none" w:sz="0" w:space="0" w:color="auto"/>
                    <w:left w:val="none" w:sz="0" w:space="0" w:color="auto"/>
                    <w:bottom w:val="none" w:sz="0" w:space="0" w:color="auto"/>
                    <w:right w:val="none" w:sz="0" w:space="0" w:color="auto"/>
                  </w:divBdr>
                </w:div>
                <w:div w:id="220292376">
                  <w:marLeft w:val="0"/>
                  <w:marRight w:val="0"/>
                  <w:marTop w:val="0"/>
                  <w:marBottom w:val="0"/>
                  <w:divBdr>
                    <w:top w:val="none" w:sz="0" w:space="0" w:color="auto"/>
                    <w:left w:val="none" w:sz="0" w:space="0" w:color="auto"/>
                    <w:bottom w:val="none" w:sz="0" w:space="0" w:color="auto"/>
                    <w:right w:val="none" w:sz="0" w:space="0" w:color="auto"/>
                  </w:divBdr>
                </w:div>
                <w:div w:id="1569802958">
                  <w:marLeft w:val="0"/>
                  <w:marRight w:val="0"/>
                  <w:marTop w:val="0"/>
                  <w:marBottom w:val="0"/>
                  <w:divBdr>
                    <w:top w:val="none" w:sz="0" w:space="0" w:color="auto"/>
                    <w:left w:val="none" w:sz="0" w:space="0" w:color="auto"/>
                    <w:bottom w:val="none" w:sz="0" w:space="0" w:color="auto"/>
                    <w:right w:val="none" w:sz="0" w:space="0" w:color="auto"/>
                  </w:divBdr>
                </w:div>
                <w:div w:id="1776516393">
                  <w:marLeft w:val="0"/>
                  <w:marRight w:val="0"/>
                  <w:marTop w:val="0"/>
                  <w:marBottom w:val="0"/>
                  <w:divBdr>
                    <w:top w:val="none" w:sz="0" w:space="0" w:color="auto"/>
                    <w:left w:val="none" w:sz="0" w:space="0" w:color="auto"/>
                    <w:bottom w:val="none" w:sz="0" w:space="0" w:color="auto"/>
                    <w:right w:val="none" w:sz="0" w:space="0" w:color="auto"/>
                  </w:divBdr>
                </w:div>
                <w:div w:id="1232079368">
                  <w:marLeft w:val="0"/>
                  <w:marRight w:val="0"/>
                  <w:marTop w:val="0"/>
                  <w:marBottom w:val="0"/>
                  <w:divBdr>
                    <w:top w:val="none" w:sz="0" w:space="0" w:color="auto"/>
                    <w:left w:val="none" w:sz="0" w:space="0" w:color="auto"/>
                    <w:bottom w:val="none" w:sz="0" w:space="0" w:color="auto"/>
                    <w:right w:val="none" w:sz="0" w:space="0" w:color="auto"/>
                  </w:divBdr>
                </w:div>
                <w:div w:id="1740711154">
                  <w:marLeft w:val="0"/>
                  <w:marRight w:val="0"/>
                  <w:marTop w:val="0"/>
                  <w:marBottom w:val="0"/>
                  <w:divBdr>
                    <w:top w:val="none" w:sz="0" w:space="0" w:color="auto"/>
                    <w:left w:val="none" w:sz="0" w:space="0" w:color="auto"/>
                    <w:bottom w:val="none" w:sz="0" w:space="0" w:color="auto"/>
                    <w:right w:val="none" w:sz="0" w:space="0" w:color="auto"/>
                  </w:divBdr>
                </w:div>
                <w:div w:id="1634868212">
                  <w:marLeft w:val="0"/>
                  <w:marRight w:val="0"/>
                  <w:marTop w:val="0"/>
                  <w:marBottom w:val="0"/>
                  <w:divBdr>
                    <w:top w:val="none" w:sz="0" w:space="0" w:color="auto"/>
                    <w:left w:val="none" w:sz="0" w:space="0" w:color="auto"/>
                    <w:bottom w:val="none" w:sz="0" w:space="0" w:color="auto"/>
                    <w:right w:val="none" w:sz="0" w:space="0" w:color="auto"/>
                  </w:divBdr>
                </w:div>
                <w:div w:id="2048942501">
                  <w:marLeft w:val="0"/>
                  <w:marRight w:val="0"/>
                  <w:marTop w:val="0"/>
                  <w:marBottom w:val="0"/>
                  <w:divBdr>
                    <w:top w:val="none" w:sz="0" w:space="0" w:color="auto"/>
                    <w:left w:val="none" w:sz="0" w:space="0" w:color="auto"/>
                    <w:bottom w:val="none" w:sz="0" w:space="0" w:color="auto"/>
                    <w:right w:val="none" w:sz="0" w:space="0" w:color="auto"/>
                  </w:divBdr>
                </w:div>
                <w:div w:id="407382605">
                  <w:marLeft w:val="0"/>
                  <w:marRight w:val="0"/>
                  <w:marTop w:val="0"/>
                  <w:marBottom w:val="0"/>
                  <w:divBdr>
                    <w:top w:val="none" w:sz="0" w:space="0" w:color="auto"/>
                    <w:left w:val="none" w:sz="0" w:space="0" w:color="auto"/>
                    <w:bottom w:val="none" w:sz="0" w:space="0" w:color="auto"/>
                    <w:right w:val="none" w:sz="0" w:space="0" w:color="auto"/>
                  </w:divBdr>
                </w:div>
                <w:div w:id="1677732850">
                  <w:marLeft w:val="0"/>
                  <w:marRight w:val="0"/>
                  <w:marTop w:val="0"/>
                  <w:marBottom w:val="0"/>
                  <w:divBdr>
                    <w:top w:val="none" w:sz="0" w:space="0" w:color="auto"/>
                    <w:left w:val="none" w:sz="0" w:space="0" w:color="auto"/>
                    <w:bottom w:val="none" w:sz="0" w:space="0" w:color="auto"/>
                    <w:right w:val="none" w:sz="0" w:space="0" w:color="auto"/>
                  </w:divBdr>
                </w:div>
                <w:div w:id="154731838">
                  <w:marLeft w:val="0"/>
                  <w:marRight w:val="0"/>
                  <w:marTop w:val="0"/>
                  <w:marBottom w:val="0"/>
                  <w:divBdr>
                    <w:top w:val="none" w:sz="0" w:space="0" w:color="auto"/>
                    <w:left w:val="none" w:sz="0" w:space="0" w:color="auto"/>
                    <w:bottom w:val="none" w:sz="0" w:space="0" w:color="auto"/>
                    <w:right w:val="none" w:sz="0" w:space="0" w:color="auto"/>
                  </w:divBdr>
                </w:div>
                <w:div w:id="499152761">
                  <w:marLeft w:val="0"/>
                  <w:marRight w:val="0"/>
                  <w:marTop w:val="0"/>
                  <w:marBottom w:val="0"/>
                  <w:divBdr>
                    <w:top w:val="none" w:sz="0" w:space="0" w:color="auto"/>
                    <w:left w:val="none" w:sz="0" w:space="0" w:color="auto"/>
                    <w:bottom w:val="none" w:sz="0" w:space="0" w:color="auto"/>
                    <w:right w:val="none" w:sz="0" w:space="0" w:color="auto"/>
                  </w:divBdr>
                </w:div>
                <w:div w:id="315039646">
                  <w:marLeft w:val="0"/>
                  <w:marRight w:val="0"/>
                  <w:marTop w:val="0"/>
                  <w:marBottom w:val="0"/>
                  <w:divBdr>
                    <w:top w:val="none" w:sz="0" w:space="0" w:color="auto"/>
                    <w:left w:val="none" w:sz="0" w:space="0" w:color="auto"/>
                    <w:bottom w:val="none" w:sz="0" w:space="0" w:color="auto"/>
                    <w:right w:val="none" w:sz="0" w:space="0" w:color="auto"/>
                  </w:divBdr>
                </w:div>
                <w:div w:id="1892494286">
                  <w:marLeft w:val="0"/>
                  <w:marRight w:val="0"/>
                  <w:marTop w:val="0"/>
                  <w:marBottom w:val="0"/>
                  <w:divBdr>
                    <w:top w:val="none" w:sz="0" w:space="0" w:color="auto"/>
                    <w:left w:val="none" w:sz="0" w:space="0" w:color="auto"/>
                    <w:bottom w:val="none" w:sz="0" w:space="0" w:color="auto"/>
                    <w:right w:val="none" w:sz="0" w:space="0" w:color="auto"/>
                  </w:divBdr>
                </w:div>
                <w:div w:id="41516304">
                  <w:marLeft w:val="0"/>
                  <w:marRight w:val="0"/>
                  <w:marTop w:val="0"/>
                  <w:marBottom w:val="0"/>
                  <w:divBdr>
                    <w:top w:val="none" w:sz="0" w:space="0" w:color="auto"/>
                    <w:left w:val="none" w:sz="0" w:space="0" w:color="auto"/>
                    <w:bottom w:val="none" w:sz="0" w:space="0" w:color="auto"/>
                    <w:right w:val="none" w:sz="0" w:space="0" w:color="auto"/>
                  </w:divBdr>
                </w:div>
                <w:div w:id="15737306">
                  <w:marLeft w:val="0"/>
                  <w:marRight w:val="0"/>
                  <w:marTop w:val="0"/>
                  <w:marBottom w:val="0"/>
                  <w:divBdr>
                    <w:top w:val="none" w:sz="0" w:space="0" w:color="auto"/>
                    <w:left w:val="none" w:sz="0" w:space="0" w:color="auto"/>
                    <w:bottom w:val="none" w:sz="0" w:space="0" w:color="auto"/>
                    <w:right w:val="none" w:sz="0" w:space="0" w:color="auto"/>
                  </w:divBdr>
                </w:div>
                <w:div w:id="996879439">
                  <w:marLeft w:val="0"/>
                  <w:marRight w:val="0"/>
                  <w:marTop w:val="0"/>
                  <w:marBottom w:val="0"/>
                  <w:divBdr>
                    <w:top w:val="none" w:sz="0" w:space="0" w:color="auto"/>
                    <w:left w:val="none" w:sz="0" w:space="0" w:color="auto"/>
                    <w:bottom w:val="none" w:sz="0" w:space="0" w:color="auto"/>
                    <w:right w:val="none" w:sz="0" w:space="0" w:color="auto"/>
                  </w:divBdr>
                </w:div>
                <w:div w:id="1542202353">
                  <w:marLeft w:val="0"/>
                  <w:marRight w:val="0"/>
                  <w:marTop w:val="0"/>
                  <w:marBottom w:val="0"/>
                  <w:divBdr>
                    <w:top w:val="none" w:sz="0" w:space="0" w:color="auto"/>
                    <w:left w:val="none" w:sz="0" w:space="0" w:color="auto"/>
                    <w:bottom w:val="none" w:sz="0" w:space="0" w:color="auto"/>
                    <w:right w:val="none" w:sz="0" w:space="0" w:color="auto"/>
                  </w:divBdr>
                </w:div>
                <w:div w:id="1977644193">
                  <w:marLeft w:val="0"/>
                  <w:marRight w:val="0"/>
                  <w:marTop w:val="0"/>
                  <w:marBottom w:val="0"/>
                  <w:divBdr>
                    <w:top w:val="none" w:sz="0" w:space="0" w:color="auto"/>
                    <w:left w:val="none" w:sz="0" w:space="0" w:color="auto"/>
                    <w:bottom w:val="none" w:sz="0" w:space="0" w:color="auto"/>
                    <w:right w:val="none" w:sz="0" w:space="0" w:color="auto"/>
                  </w:divBdr>
                </w:div>
                <w:div w:id="1979874265">
                  <w:marLeft w:val="0"/>
                  <w:marRight w:val="0"/>
                  <w:marTop w:val="0"/>
                  <w:marBottom w:val="0"/>
                  <w:divBdr>
                    <w:top w:val="none" w:sz="0" w:space="0" w:color="auto"/>
                    <w:left w:val="none" w:sz="0" w:space="0" w:color="auto"/>
                    <w:bottom w:val="none" w:sz="0" w:space="0" w:color="auto"/>
                    <w:right w:val="none" w:sz="0" w:space="0" w:color="auto"/>
                  </w:divBdr>
                </w:div>
                <w:div w:id="1326930034">
                  <w:marLeft w:val="0"/>
                  <w:marRight w:val="0"/>
                  <w:marTop w:val="0"/>
                  <w:marBottom w:val="0"/>
                  <w:divBdr>
                    <w:top w:val="none" w:sz="0" w:space="0" w:color="auto"/>
                    <w:left w:val="none" w:sz="0" w:space="0" w:color="auto"/>
                    <w:bottom w:val="none" w:sz="0" w:space="0" w:color="auto"/>
                    <w:right w:val="none" w:sz="0" w:space="0" w:color="auto"/>
                  </w:divBdr>
                </w:div>
                <w:div w:id="552691955">
                  <w:marLeft w:val="0"/>
                  <w:marRight w:val="0"/>
                  <w:marTop w:val="0"/>
                  <w:marBottom w:val="0"/>
                  <w:divBdr>
                    <w:top w:val="none" w:sz="0" w:space="0" w:color="auto"/>
                    <w:left w:val="none" w:sz="0" w:space="0" w:color="auto"/>
                    <w:bottom w:val="none" w:sz="0" w:space="0" w:color="auto"/>
                    <w:right w:val="none" w:sz="0" w:space="0" w:color="auto"/>
                  </w:divBdr>
                </w:div>
                <w:div w:id="1309748910">
                  <w:marLeft w:val="0"/>
                  <w:marRight w:val="0"/>
                  <w:marTop w:val="0"/>
                  <w:marBottom w:val="0"/>
                  <w:divBdr>
                    <w:top w:val="none" w:sz="0" w:space="0" w:color="auto"/>
                    <w:left w:val="none" w:sz="0" w:space="0" w:color="auto"/>
                    <w:bottom w:val="none" w:sz="0" w:space="0" w:color="auto"/>
                    <w:right w:val="none" w:sz="0" w:space="0" w:color="auto"/>
                  </w:divBdr>
                </w:div>
                <w:div w:id="1553232509">
                  <w:marLeft w:val="0"/>
                  <w:marRight w:val="0"/>
                  <w:marTop w:val="0"/>
                  <w:marBottom w:val="0"/>
                  <w:divBdr>
                    <w:top w:val="none" w:sz="0" w:space="0" w:color="auto"/>
                    <w:left w:val="none" w:sz="0" w:space="0" w:color="auto"/>
                    <w:bottom w:val="none" w:sz="0" w:space="0" w:color="auto"/>
                    <w:right w:val="none" w:sz="0" w:space="0" w:color="auto"/>
                  </w:divBdr>
                </w:div>
                <w:div w:id="1239747357">
                  <w:marLeft w:val="0"/>
                  <w:marRight w:val="0"/>
                  <w:marTop w:val="0"/>
                  <w:marBottom w:val="0"/>
                  <w:divBdr>
                    <w:top w:val="none" w:sz="0" w:space="0" w:color="auto"/>
                    <w:left w:val="none" w:sz="0" w:space="0" w:color="auto"/>
                    <w:bottom w:val="none" w:sz="0" w:space="0" w:color="auto"/>
                    <w:right w:val="none" w:sz="0" w:space="0" w:color="auto"/>
                  </w:divBdr>
                </w:div>
                <w:div w:id="1469207290">
                  <w:marLeft w:val="0"/>
                  <w:marRight w:val="0"/>
                  <w:marTop w:val="0"/>
                  <w:marBottom w:val="0"/>
                  <w:divBdr>
                    <w:top w:val="none" w:sz="0" w:space="0" w:color="auto"/>
                    <w:left w:val="none" w:sz="0" w:space="0" w:color="auto"/>
                    <w:bottom w:val="none" w:sz="0" w:space="0" w:color="auto"/>
                    <w:right w:val="none" w:sz="0" w:space="0" w:color="auto"/>
                  </w:divBdr>
                </w:div>
                <w:div w:id="1880507855">
                  <w:marLeft w:val="0"/>
                  <w:marRight w:val="0"/>
                  <w:marTop w:val="0"/>
                  <w:marBottom w:val="0"/>
                  <w:divBdr>
                    <w:top w:val="none" w:sz="0" w:space="0" w:color="auto"/>
                    <w:left w:val="none" w:sz="0" w:space="0" w:color="auto"/>
                    <w:bottom w:val="none" w:sz="0" w:space="0" w:color="auto"/>
                    <w:right w:val="none" w:sz="0" w:space="0" w:color="auto"/>
                  </w:divBdr>
                </w:div>
                <w:div w:id="734934363">
                  <w:marLeft w:val="0"/>
                  <w:marRight w:val="0"/>
                  <w:marTop w:val="0"/>
                  <w:marBottom w:val="0"/>
                  <w:divBdr>
                    <w:top w:val="none" w:sz="0" w:space="0" w:color="auto"/>
                    <w:left w:val="none" w:sz="0" w:space="0" w:color="auto"/>
                    <w:bottom w:val="none" w:sz="0" w:space="0" w:color="auto"/>
                    <w:right w:val="none" w:sz="0" w:space="0" w:color="auto"/>
                  </w:divBdr>
                </w:div>
                <w:div w:id="222835499">
                  <w:marLeft w:val="0"/>
                  <w:marRight w:val="0"/>
                  <w:marTop w:val="0"/>
                  <w:marBottom w:val="0"/>
                  <w:divBdr>
                    <w:top w:val="none" w:sz="0" w:space="0" w:color="auto"/>
                    <w:left w:val="none" w:sz="0" w:space="0" w:color="auto"/>
                    <w:bottom w:val="none" w:sz="0" w:space="0" w:color="auto"/>
                    <w:right w:val="none" w:sz="0" w:space="0" w:color="auto"/>
                  </w:divBdr>
                </w:div>
                <w:div w:id="13962235">
                  <w:marLeft w:val="0"/>
                  <w:marRight w:val="0"/>
                  <w:marTop w:val="0"/>
                  <w:marBottom w:val="0"/>
                  <w:divBdr>
                    <w:top w:val="none" w:sz="0" w:space="0" w:color="auto"/>
                    <w:left w:val="none" w:sz="0" w:space="0" w:color="auto"/>
                    <w:bottom w:val="none" w:sz="0" w:space="0" w:color="auto"/>
                    <w:right w:val="none" w:sz="0" w:space="0" w:color="auto"/>
                  </w:divBdr>
                </w:div>
                <w:div w:id="501042059">
                  <w:marLeft w:val="0"/>
                  <w:marRight w:val="0"/>
                  <w:marTop w:val="0"/>
                  <w:marBottom w:val="0"/>
                  <w:divBdr>
                    <w:top w:val="none" w:sz="0" w:space="0" w:color="auto"/>
                    <w:left w:val="none" w:sz="0" w:space="0" w:color="auto"/>
                    <w:bottom w:val="none" w:sz="0" w:space="0" w:color="auto"/>
                    <w:right w:val="none" w:sz="0" w:space="0" w:color="auto"/>
                  </w:divBdr>
                </w:div>
                <w:div w:id="673534383">
                  <w:marLeft w:val="0"/>
                  <w:marRight w:val="0"/>
                  <w:marTop w:val="0"/>
                  <w:marBottom w:val="0"/>
                  <w:divBdr>
                    <w:top w:val="none" w:sz="0" w:space="0" w:color="auto"/>
                    <w:left w:val="none" w:sz="0" w:space="0" w:color="auto"/>
                    <w:bottom w:val="none" w:sz="0" w:space="0" w:color="auto"/>
                    <w:right w:val="none" w:sz="0" w:space="0" w:color="auto"/>
                  </w:divBdr>
                </w:div>
                <w:div w:id="1100028169">
                  <w:marLeft w:val="0"/>
                  <w:marRight w:val="0"/>
                  <w:marTop w:val="0"/>
                  <w:marBottom w:val="0"/>
                  <w:divBdr>
                    <w:top w:val="none" w:sz="0" w:space="0" w:color="auto"/>
                    <w:left w:val="none" w:sz="0" w:space="0" w:color="auto"/>
                    <w:bottom w:val="none" w:sz="0" w:space="0" w:color="auto"/>
                    <w:right w:val="none" w:sz="0" w:space="0" w:color="auto"/>
                  </w:divBdr>
                </w:div>
                <w:div w:id="14312518">
                  <w:marLeft w:val="0"/>
                  <w:marRight w:val="0"/>
                  <w:marTop w:val="0"/>
                  <w:marBottom w:val="0"/>
                  <w:divBdr>
                    <w:top w:val="none" w:sz="0" w:space="0" w:color="auto"/>
                    <w:left w:val="none" w:sz="0" w:space="0" w:color="auto"/>
                    <w:bottom w:val="none" w:sz="0" w:space="0" w:color="auto"/>
                    <w:right w:val="none" w:sz="0" w:space="0" w:color="auto"/>
                  </w:divBdr>
                </w:div>
                <w:div w:id="1800490979">
                  <w:marLeft w:val="0"/>
                  <w:marRight w:val="0"/>
                  <w:marTop w:val="0"/>
                  <w:marBottom w:val="0"/>
                  <w:divBdr>
                    <w:top w:val="none" w:sz="0" w:space="0" w:color="auto"/>
                    <w:left w:val="none" w:sz="0" w:space="0" w:color="auto"/>
                    <w:bottom w:val="none" w:sz="0" w:space="0" w:color="auto"/>
                    <w:right w:val="none" w:sz="0" w:space="0" w:color="auto"/>
                  </w:divBdr>
                </w:div>
                <w:div w:id="1536385245">
                  <w:marLeft w:val="0"/>
                  <w:marRight w:val="0"/>
                  <w:marTop w:val="0"/>
                  <w:marBottom w:val="0"/>
                  <w:divBdr>
                    <w:top w:val="none" w:sz="0" w:space="0" w:color="auto"/>
                    <w:left w:val="none" w:sz="0" w:space="0" w:color="auto"/>
                    <w:bottom w:val="none" w:sz="0" w:space="0" w:color="auto"/>
                    <w:right w:val="none" w:sz="0" w:space="0" w:color="auto"/>
                  </w:divBdr>
                </w:div>
                <w:div w:id="680353059">
                  <w:marLeft w:val="0"/>
                  <w:marRight w:val="0"/>
                  <w:marTop w:val="0"/>
                  <w:marBottom w:val="0"/>
                  <w:divBdr>
                    <w:top w:val="none" w:sz="0" w:space="0" w:color="auto"/>
                    <w:left w:val="none" w:sz="0" w:space="0" w:color="auto"/>
                    <w:bottom w:val="none" w:sz="0" w:space="0" w:color="auto"/>
                    <w:right w:val="none" w:sz="0" w:space="0" w:color="auto"/>
                  </w:divBdr>
                </w:div>
                <w:div w:id="578441756">
                  <w:marLeft w:val="0"/>
                  <w:marRight w:val="0"/>
                  <w:marTop w:val="0"/>
                  <w:marBottom w:val="0"/>
                  <w:divBdr>
                    <w:top w:val="none" w:sz="0" w:space="0" w:color="auto"/>
                    <w:left w:val="none" w:sz="0" w:space="0" w:color="auto"/>
                    <w:bottom w:val="none" w:sz="0" w:space="0" w:color="auto"/>
                    <w:right w:val="none" w:sz="0" w:space="0" w:color="auto"/>
                  </w:divBdr>
                </w:div>
                <w:div w:id="649217279">
                  <w:marLeft w:val="0"/>
                  <w:marRight w:val="0"/>
                  <w:marTop w:val="0"/>
                  <w:marBottom w:val="0"/>
                  <w:divBdr>
                    <w:top w:val="none" w:sz="0" w:space="0" w:color="auto"/>
                    <w:left w:val="none" w:sz="0" w:space="0" w:color="auto"/>
                    <w:bottom w:val="none" w:sz="0" w:space="0" w:color="auto"/>
                    <w:right w:val="none" w:sz="0" w:space="0" w:color="auto"/>
                  </w:divBdr>
                </w:div>
                <w:div w:id="1964995234">
                  <w:marLeft w:val="0"/>
                  <w:marRight w:val="0"/>
                  <w:marTop w:val="0"/>
                  <w:marBottom w:val="0"/>
                  <w:divBdr>
                    <w:top w:val="none" w:sz="0" w:space="0" w:color="auto"/>
                    <w:left w:val="none" w:sz="0" w:space="0" w:color="auto"/>
                    <w:bottom w:val="none" w:sz="0" w:space="0" w:color="auto"/>
                    <w:right w:val="none" w:sz="0" w:space="0" w:color="auto"/>
                  </w:divBdr>
                </w:div>
                <w:div w:id="1813978563">
                  <w:marLeft w:val="0"/>
                  <w:marRight w:val="0"/>
                  <w:marTop w:val="0"/>
                  <w:marBottom w:val="0"/>
                  <w:divBdr>
                    <w:top w:val="none" w:sz="0" w:space="0" w:color="auto"/>
                    <w:left w:val="none" w:sz="0" w:space="0" w:color="auto"/>
                    <w:bottom w:val="none" w:sz="0" w:space="0" w:color="auto"/>
                    <w:right w:val="none" w:sz="0" w:space="0" w:color="auto"/>
                  </w:divBdr>
                </w:div>
                <w:div w:id="1622031874">
                  <w:marLeft w:val="0"/>
                  <w:marRight w:val="0"/>
                  <w:marTop w:val="0"/>
                  <w:marBottom w:val="0"/>
                  <w:divBdr>
                    <w:top w:val="none" w:sz="0" w:space="0" w:color="auto"/>
                    <w:left w:val="none" w:sz="0" w:space="0" w:color="auto"/>
                    <w:bottom w:val="none" w:sz="0" w:space="0" w:color="auto"/>
                    <w:right w:val="none" w:sz="0" w:space="0" w:color="auto"/>
                  </w:divBdr>
                </w:div>
                <w:div w:id="2002148963">
                  <w:marLeft w:val="0"/>
                  <w:marRight w:val="0"/>
                  <w:marTop w:val="0"/>
                  <w:marBottom w:val="0"/>
                  <w:divBdr>
                    <w:top w:val="none" w:sz="0" w:space="0" w:color="auto"/>
                    <w:left w:val="none" w:sz="0" w:space="0" w:color="auto"/>
                    <w:bottom w:val="none" w:sz="0" w:space="0" w:color="auto"/>
                    <w:right w:val="none" w:sz="0" w:space="0" w:color="auto"/>
                  </w:divBdr>
                </w:div>
                <w:div w:id="504171405">
                  <w:marLeft w:val="0"/>
                  <w:marRight w:val="0"/>
                  <w:marTop w:val="0"/>
                  <w:marBottom w:val="0"/>
                  <w:divBdr>
                    <w:top w:val="none" w:sz="0" w:space="0" w:color="auto"/>
                    <w:left w:val="none" w:sz="0" w:space="0" w:color="auto"/>
                    <w:bottom w:val="none" w:sz="0" w:space="0" w:color="auto"/>
                    <w:right w:val="none" w:sz="0" w:space="0" w:color="auto"/>
                  </w:divBdr>
                </w:div>
                <w:div w:id="689137967">
                  <w:marLeft w:val="0"/>
                  <w:marRight w:val="0"/>
                  <w:marTop w:val="0"/>
                  <w:marBottom w:val="0"/>
                  <w:divBdr>
                    <w:top w:val="none" w:sz="0" w:space="0" w:color="auto"/>
                    <w:left w:val="none" w:sz="0" w:space="0" w:color="auto"/>
                    <w:bottom w:val="none" w:sz="0" w:space="0" w:color="auto"/>
                    <w:right w:val="none" w:sz="0" w:space="0" w:color="auto"/>
                  </w:divBdr>
                </w:div>
                <w:div w:id="1610965671">
                  <w:marLeft w:val="0"/>
                  <w:marRight w:val="0"/>
                  <w:marTop w:val="0"/>
                  <w:marBottom w:val="0"/>
                  <w:divBdr>
                    <w:top w:val="none" w:sz="0" w:space="0" w:color="auto"/>
                    <w:left w:val="none" w:sz="0" w:space="0" w:color="auto"/>
                    <w:bottom w:val="none" w:sz="0" w:space="0" w:color="auto"/>
                    <w:right w:val="none" w:sz="0" w:space="0" w:color="auto"/>
                  </w:divBdr>
                </w:div>
                <w:div w:id="1306857896">
                  <w:marLeft w:val="0"/>
                  <w:marRight w:val="0"/>
                  <w:marTop w:val="0"/>
                  <w:marBottom w:val="0"/>
                  <w:divBdr>
                    <w:top w:val="none" w:sz="0" w:space="0" w:color="auto"/>
                    <w:left w:val="none" w:sz="0" w:space="0" w:color="auto"/>
                    <w:bottom w:val="none" w:sz="0" w:space="0" w:color="auto"/>
                    <w:right w:val="none" w:sz="0" w:space="0" w:color="auto"/>
                  </w:divBdr>
                </w:div>
                <w:div w:id="1519201334">
                  <w:marLeft w:val="0"/>
                  <w:marRight w:val="0"/>
                  <w:marTop w:val="0"/>
                  <w:marBottom w:val="0"/>
                  <w:divBdr>
                    <w:top w:val="none" w:sz="0" w:space="0" w:color="auto"/>
                    <w:left w:val="none" w:sz="0" w:space="0" w:color="auto"/>
                    <w:bottom w:val="none" w:sz="0" w:space="0" w:color="auto"/>
                    <w:right w:val="none" w:sz="0" w:space="0" w:color="auto"/>
                  </w:divBdr>
                </w:div>
                <w:div w:id="967276487">
                  <w:marLeft w:val="0"/>
                  <w:marRight w:val="0"/>
                  <w:marTop w:val="0"/>
                  <w:marBottom w:val="0"/>
                  <w:divBdr>
                    <w:top w:val="none" w:sz="0" w:space="0" w:color="auto"/>
                    <w:left w:val="none" w:sz="0" w:space="0" w:color="auto"/>
                    <w:bottom w:val="none" w:sz="0" w:space="0" w:color="auto"/>
                    <w:right w:val="none" w:sz="0" w:space="0" w:color="auto"/>
                  </w:divBdr>
                </w:div>
                <w:div w:id="1241017285">
                  <w:marLeft w:val="0"/>
                  <w:marRight w:val="0"/>
                  <w:marTop w:val="0"/>
                  <w:marBottom w:val="0"/>
                  <w:divBdr>
                    <w:top w:val="none" w:sz="0" w:space="0" w:color="auto"/>
                    <w:left w:val="none" w:sz="0" w:space="0" w:color="auto"/>
                    <w:bottom w:val="none" w:sz="0" w:space="0" w:color="auto"/>
                    <w:right w:val="none" w:sz="0" w:space="0" w:color="auto"/>
                  </w:divBdr>
                </w:div>
                <w:div w:id="465047383">
                  <w:marLeft w:val="0"/>
                  <w:marRight w:val="0"/>
                  <w:marTop w:val="0"/>
                  <w:marBottom w:val="0"/>
                  <w:divBdr>
                    <w:top w:val="none" w:sz="0" w:space="0" w:color="auto"/>
                    <w:left w:val="none" w:sz="0" w:space="0" w:color="auto"/>
                    <w:bottom w:val="none" w:sz="0" w:space="0" w:color="auto"/>
                    <w:right w:val="none" w:sz="0" w:space="0" w:color="auto"/>
                  </w:divBdr>
                </w:div>
                <w:div w:id="460147431">
                  <w:marLeft w:val="0"/>
                  <w:marRight w:val="0"/>
                  <w:marTop w:val="0"/>
                  <w:marBottom w:val="0"/>
                  <w:divBdr>
                    <w:top w:val="none" w:sz="0" w:space="0" w:color="auto"/>
                    <w:left w:val="none" w:sz="0" w:space="0" w:color="auto"/>
                    <w:bottom w:val="none" w:sz="0" w:space="0" w:color="auto"/>
                    <w:right w:val="none" w:sz="0" w:space="0" w:color="auto"/>
                  </w:divBdr>
                </w:div>
                <w:div w:id="546451449">
                  <w:marLeft w:val="0"/>
                  <w:marRight w:val="0"/>
                  <w:marTop w:val="0"/>
                  <w:marBottom w:val="0"/>
                  <w:divBdr>
                    <w:top w:val="none" w:sz="0" w:space="0" w:color="auto"/>
                    <w:left w:val="none" w:sz="0" w:space="0" w:color="auto"/>
                    <w:bottom w:val="none" w:sz="0" w:space="0" w:color="auto"/>
                    <w:right w:val="none" w:sz="0" w:space="0" w:color="auto"/>
                  </w:divBdr>
                </w:div>
                <w:div w:id="2132672721">
                  <w:marLeft w:val="0"/>
                  <w:marRight w:val="0"/>
                  <w:marTop w:val="0"/>
                  <w:marBottom w:val="0"/>
                  <w:divBdr>
                    <w:top w:val="none" w:sz="0" w:space="0" w:color="auto"/>
                    <w:left w:val="none" w:sz="0" w:space="0" w:color="auto"/>
                    <w:bottom w:val="none" w:sz="0" w:space="0" w:color="auto"/>
                    <w:right w:val="none" w:sz="0" w:space="0" w:color="auto"/>
                  </w:divBdr>
                </w:div>
                <w:div w:id="1460955965">
                  <w:marLeft w:val="0"/>
                  <w:marRight w:val="0"/>
                  <w:marTop w:val="0"/>
                  <w:marBottom w:val="0"/>
                  <w:divBdr>
                    <w:top w:val="none" w:sz="0" w:space="0" w:color="auto"/>
                    <w:left w:val="none" w:sz="0" w:space="0" w:color="auto"/>
                    <w:bottom w:val="none" w:sz="0" w:space="0" w:color="auto"/>
                    <w:right w:val="none" w:sz="0" w:space="0" w:color="auto"/>
                  </w:divBdr>
                </w:div>
                <w:div w:id="421028016">
                  <w:marLeft w:val="0"/>
                  <w:marRight w:val="0"/>
                  <w:marTop w:val="0"/>
                  <w:marBottom w:val="0"/>
                  <w:divBdr>
                    <w:top w:val="none" w:sz="0" w:space="0" w:color="auto"/>
                    <w:left w:val="none" w:sz="0" w:space="0" w:color="auto"/>
                    <w:bottom w:val="none" w:sz="0" w:space="0" w:color="auto"/>
                    <w:right w:val="none" w:sz="0" w:space="0" w:color="auto"/>
                  </w:divBdr>
                </w:div>
                <w:div w:id="1504391887">
                  <w:marLeft w:val="0"/>
                  <w:marRight w:val="0"/>
                  <w:marTop w:val="0"/>
                  <w:marBottom w:val="0"/>
                  <w:divBdr>
                    <w:top w:val="none" w:sz="0" w:space="0" w:color="auto"/>
                    <w:left w:val="none" w:sz="0" w:space="0" w:color="auto"/>
                    <w:bottom w:val="none" w:sz="0" w:space="0" w:color="auto"/>
                    <w:right w:val="none" w:sz="0" w:space="0" w:color="auto"/>
                  </w:divBdr>
                </w:div>
                <w:div w:id="966355995">
                  <w:marLeft w:val="0"/>
                  <w:marRight w:val="0"/>
                  <w:marTop w:val="0"/>
                  <w:marBottom w:val="0"/>
                  <w:divBdr>
                    <w:top w:val="none" w:sz="0" w:space="0" w:color="auto"/>
                    <w:left w:val="none" w:sz="0" w:space="0" w:color="auto"/>
                    <w:bottom w:val="none" w:sz="0" w:space="0" w:color="auto"/>
                    <w:right w:val="none" w:sz="0" w:space="0" w:color="auto"/>
                  </w:divBdr>
                </w:div>
                <w:div w:id="1861308733">
                  <w:marLeft w:val="0"/>
                  <w:marRight w:val="0"/>
                  <w:marTop w:val="0"/>
                  <w:marBottom w:val="0"/>
                  <w:divBdr>
                    <w:top w:val="none" w:sz="0" w:space="0" w:color="auto"/>
                    <w:left w:val="none" w:sz="0" w:space="0" w:color="auto"/>
                    <w:bottom w:val="none" w:sz="0" w:space="0" w:color="auto"/>
                    <w:right w:val="none" w:sz="0" w:space="0" w:color="auto"/>
                  </w:divBdr>
                </w:div>
                <w:div w:id="855382079">
                  <w:marLeft w:val="0"/>
                  <w:marRight w:val="0"/>
                  <w:marTop w:val="0"/>
                  <w:marBottom w:val="0"/>
                  <w:divBdr>
                    <w:top w:val="none" w:sz="0" w:space="0" w:color="auto"/>
                    <w:left w:val="none" w:sz="0" w:space="0" w:color="auto"/>
                    <w:bottom w:val="none" w:sz="0" w:space="0" w:color="auto"/>
                    <w:right w:val="none" w:sz="0" w:space="0" w:color="auto"/>
                  </w:divBdr>
                </w:div>
                <w:div w:id="1160999154">
                  <w:marLeft w:val="0"/>
                  <w:marRight w:val="0"/>
                  <w:marTop w:val="0"/>
                  <w:marBottom w:val="0"/>
                  <w:divBdr>
                    <w:top w:val="none" w:sz="0" w:space="0" w:color="auto"/>
                    <w:left w:val="none" w:sz="0" w:space="0" w:color="auto"/>
                    <w:bottom w:val="none" w:sz="0" w:space="0" w:color="auto"/>
                    <w:right w:val="none" w:sz="0" w:space="0" w:color="auto"/>
                  </w:divBdr>
                </w:div>
                <w:div w:id="515000297">
                  <w:marLeft w:val="0"/>
                  <w:marRight w:val="0"/>
                  <w:marTop w:val="0"/>
                  <w:marBottom w:val="0"/>
                  <w:divBdr>
                    <w:top w:val="none" w:sz="0" w:space="0" w:color="auto"/>
                    <w:left w:val="none" w:sz="0" w:space="0" w:color="auto"/>
                    <w:bottom w:val="none" w:sz="0" w:space="0" w:color="auto"/>
                    <w:right w:val="none" w:sz="0" w:space="0" w:color="auto"/>
                  </w:divBdr>
                </w:div>
                <w:div w:id="1579946465">
                  <w:marLeft w:val="0"/>
                  <w:marRight w:val="0"/>
                  <w:marTop w:val="0"/>
                  <w:marBottom w:val="0"/>
                  <w:divBdr>
                    <w:top w:val="none" w:sz="0" w:space="0" w:color="auto"/>
                    <w:left w:val="none" w:sz="0" w:space="0" w:color="auto"/>
                    <w:bottom w:val="none" w:sz="0" w:space="0" w:color="auto"/>
                    <w:right w:val="none" w:sz="0" w:space="0" w:color="auto"/>
                  </w:divBdr>
                </w:div>
                <w:div w:id="2141652316">
                  <w:marLeft w:val="0"/>
                  <w:marRight w:val="0"/>
                  <w:marTop w:val="0"/>
                  <w:marBottom w:val="0"/>
                  <w:divBdr>
                    <w:top w:val="none" w:sz="0" w:space="0" w:color="auto"/>
                    <w:left w:val="none" w:sz="0" w:space="0" w:color="auto"/>
                    <w:bottom w:val="none" w:sz="0" w:space="0" w:color="auto"/>
                    <w:right w:val="none" w:sz="0" w:space="0" w:color="auto"/>
                  </w:divBdr>
                </w:div>
                <w:div w:id="568544118">
                  <w:marLeft w:val="0"/>
                  <w:marRight w:val="0"/>
                  <w:marTop w:val="0"/>
                  <w:marBottom w:val="0"/>
                  <w:divBdr>
                    <w:top w:val="none" w:sz="0" w:space="0" w:color="auto"/>
                    <w:left w:val="none" w:sz="0" w:space="0" w:color="auto"/>
                    <w:bottom w:val="none" w:sz="0" w:space="0" w:color="auto"/>
                    <w:right w:val="none" w:sz="0" w:space="0" w:color="auto"/>
                  </w:divBdr>
                </w:div>
                <w:div w:id="20661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675">
          <w:marLeft w:val="0"/>
          <w:marRight w:val="0"/>
          <w:marTop w:val="0"/>
          <w:marBottom w:val="0"/>
          <w:divBdr>
            <w:top w:val="none" w:sz="0" w:space="0" w:color="auto"/>
            <w:left w:val="none" w:sz="0" w:space="0" w:color="auto"/>
            <w:bottom w:val="none" w:sz="0" w:space="0" w:color="auto"/>
            <w:right w:val="none" w:sz="0" w:space="0" w:color="auto"/>
          </w:divBdr>
          <w:divsChild>
            <w:div w:id="1932660733">
              <w:marLeft w:val="0"/>
              <w:marRight w:val="0"/>
              <w:marTop w:val="0"/>
              <w:marBottom w:val="0"/>
              <w:divBdr>
                <w:top w:val="none" w:sz="0" w:space="0" w:color="auto"/>
                <w:left w:val="none" w:sz="0" w:space="0" w:color="auto"/>
                <w:bottom w:val="none" w:sz="0" w:space="0" w:color="auto"/>
                <w:right w:val="none" w:sz="0" w:space="0" w:color="auto"/>
              </w:divBdr>
            </w:div>
            <w:div w:id="1630428418">
              <w:marLeft w:val="0"/>
              <w:marRight w:val="0"/>
              <w:marTop w:val="0"/>
              <w:marBottom w:val="0"/>
              <w:divBdr>
                <w:top w:val="none" w:sz="0" w:space="0" w:color="auto"/>
                <w:left w:val="none" w:sz="0" w:space="0" w:color="auto"/>
                <w:bottom w:val="none" w:sz="0" w:space="0" w:color="auto"/>
                <w:right w:val="none" w:sz="0" w:space="0" w:color="auto"/>
              </w:divBdr>
            </w:div>
            <w:div w:id="925650682">
              <w:marLeft w:val="0"/>
              <w:marRight w:val="0"/>
              <w:marTop w:val="0"/>
              <w:marBottom w:val="0"/>
              <w:divBdr>
                <w:top w:val="none" w:sz="0" w:space="0" w:color="auto"/>
                <w:left w:val="none" w:sz="0" w:space="0" w:color="auto"/>
                <w:bottom w:val="none" w:sz="0" w:space="0" w:color="auto"/>
                <w:right w:val="none" w:sz="0" w:space="0" w:color="auto"/>
              </w:divBdr>
            </w:div>
            <w:div w:id="2017003502">
              <w:marLeft w:val="0"/>
              <w:marRight w:val="0"/>
              <w:marTop w:val="0"/>
              <w:marBottom w:val="0"/>
              <w:divBdr>
                <w:top w:val="none" w:sz="0" w:space="0" w:color="auto"/>
                <w:left w:val="none" w:sz="0" w:space="0" w:color="auto"/>
                <w:bottom w:val="none" w:sz="0" w:space="0" w:color="auto"/>
                <w:right w:val="none" w:sz="0" w:space="0" w:color="auto"/>
              </w:divBdr>
            </w:div>
            <w:div w:id="1195922643">
              <w:marLeft w:val="0"/>
              <w:marRight w:val="0"/>
              <w:marTop w:val="0"/>
              <w:marBottom w:val="0"/>
              <w:divBdr>
                <w:top w:val="none" w:sz="0" w:space="0" w:color="auto"/>
                <w:left w:val="none" w:sz="0" w:space="0" w:color="auto"/>
                <w:bottom w:val="none" w:sz="0" w:space="0" w:color="auto"/>
                <w:right w:val="none" w:sz="0" w:space="0" w:color="auto"/>
              </w:divBdr>
            </w:div>
            <w:div w:id="1352026209">
              <w:marLeft w:val="0"/>
              <w:marRight w:val="0"/>
              <w:marTop w:val="0"/>
              <w:marBottom w:val="0"/>
              <w:divBdr>
                <w:top w:val="none" w:sz="0" w:space="0" w:color="auto"/>
                <w:left w:val="none" w:sz="0" w:space="0" w:color="auto"/>
                <w:bottom w:val="none" w:sz="0" w:space="0" w:color="auto"/>
                <w:right w:val="none" w:sz="0" w:space="0" w:color="auto"/>
              </w:divBdr>
            </w:div>
            <w:div w:id="1296720379">
              <w:marLeft w:val="0"/>
              <w:marRight w:val="0"/>
              <w:marTop w:val="0"/>
              <w:marBottom w:val="0"/>
              <w:divBdr>
                <w:top w:val="none" w:sz="0" w:space="0" w:color="auto"/>
                <w:left w:val="none" w:sz="0" w:space="0" w:color="auto"/>
                <w:bottom w:val="none" w:sz="0" w:space="0" w:color="auto"/>
                <w:right w:val="none" w:sz="0" w:space="0" w:color="auto"/>
              </w:divBdr>
              <w:divsChild>
                <w:div w:id="1494950309">
                  <w:marLeft w:val="0"/>
                  <w:marRight w:val="0"/>
                  <w:marTop w:val="0"/>
                  <w:marBottom w:val="0"/>
                  <w:divBdr>
                    <w:top w:val="none" w:sz="0" w:space="0" w:color="auto"/>
                    <w:left w:val="none" w:sz="0" w:space="0" w:color="auto"/>
                    <w:bottom w:val="none" w:sz="0" w:space="0" w:color="auto"/>
                    <w:right w:val="none" w:sz="0" w:space="0" w:color="auto"/>
                  </w:divBdr>
                </w:div>
                <w:div w:id="1003781227">
                  <w:marLeft w:val="0"/>
                  <w:marRight w:val="0"/>
                  <w:marTop w:val="0"/>
                  <w:marBottom w:val="0"/>
                  <w:divBdr>
                    <w:top w:val="none" w:sz="0" w:space="0" w:color="auto"/>
                    <w:left w:val="none" w:sz="0" w:space="0" w:color="auto"/>
                    <w:bottom w:val="none" w:sz="0" w:space="0" w:color="auto"/>
                    <w:right w:val="none" w:sz="0" w:space="0" w:color="auto"/>
                  </w:divBdr>
                </w:div>
                <w:div w:id="881164186">
                  <w:marLeft w:val="0"/>
                  <w:marRight w:val="0"/>
                  <w:marTop w:val="0"/>
                  <w:marBottom w:val="0"/>
                  <w:divBdr>
                    <w:top w:val="none" w:sz="0" w:space="0" w:color="auto"/>
                    <w:left w:val="none" w:sz="0" w:space="0" w:color="auto"/>
                    <w:bottom w:val="none" w:sz="0" w:space="0" w:color="auto"/>
                    <w:right w:val="none" w:sz="0" w:space="0" w:color="auto"/>
                  </w:divBdr>
                </w:div>
                <w:div w:id="1566262942">
                  <w:marLeft w:val="0"/>
                  <w:marRight w:val="0"/>
                  <w:marTop w:val="0"/>
                  <w:marBottom w:val="0"/>
                  <w:divBdr>
                    <w:top w:val="none" w:sz="0" w:space="0" w:color="auto"/>
                    <w:left w:val="none" w:sz="0" w:space="0" w:color="auto"/>
                    <w:bottom w:val="none" w:sz="0" w:space="0" w:color="auto"/>
                    <w:right w:val="none" w:sz="0" w:space="0" w:color="auto"/>
                  </w:divBdr>
                </w:div>
                <w:div w:id="711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477">
          <w:marLeft w:val="0"/>
          <w:marRight w:val="0"/>
          <w:marTop w:val="0"/>
          <w:marBottom w:val="0"/>
          <w:divBdr>
            <w:top w:val="none" w:sz="0" w:space="0" w:color="auto"/>
            <w:left w:val="none" w:sz="0" w:space="0" w:color="auto"/>
            <w:bottom w:val="none" w:sz="0" w:space="0" w:color="auto"/>
            <w:right w:val="none" w:sz="0" w:space="0" w:color="auto"/>
          </w:divBdr>
          <w:divsChild>
            <w:div w:id="1557547916">
              <w:marLeft w:val="0"/>
              <w:marRight w:val="0"/>
              <w:marTop w:val="0"/>
              <w:marBottom w:val="0"/>
              <w:divBdr>
                <w:top w:val="none" w:sz="0" w:space="0" w:color="auto"/>
                <w:left w:val="none" w:sz="0" w:space="0" w:color="auto"/>
                <w:bottom w:val="none" w:sz="0" w:space="0" w:color="auto"/>
                <w:right w:val="none" w:sz="0" w:space="0" w:color="auto"/>
              </w:divBdr>
            </w:div>
            <w:div w:id="1417433554">
              <w:marLeft w:val="0"/>
              <w:marRight w:val="0"/>
              <w:marTop w:val="0"/>
              <w:marBottom w:val="0"/>
              <w:divBdr>
                <w:top w:val="none" w:sz="0" w:space="0" w:color="auto"/>
                <w:left w:val="none" w:sz="0" w:space="0" w:color="auto"/>
                <w:bottom w:val="none" w:sz="0" w:space="0" w:color="auto"/>
                <w:right w:val="none" w:sz="0" w:space="0" w:color="auto"/>
              </w:divBdr>
            </w:div>
            <w:div w:id="27680830">
              <w:marLeft w:val="0"/>
              <w:marRight w:val="0"/>
              <w:marTop w:val="0"/>
              <w:marBottom w:val="0"/>
              <w:divBdr>
                <w:top w:val="none" w:sz="0" w:space="0" w:color="auto"/>
                <w:left w:val="none" w:sz="0" w:space="0" w:color="auto"/>
                <w:bottom w:val="none" w:sz="0" w:space="0" w:color="auto"/>
                <w:right w:val="none" w:sz="0" w:space="0" w:color="auto"/>
              </w:divBdr>
            </w:div>
            <w:div w:id="1440418514">
              <w:marLeft w:val="0"/>
              <w:marRight w:val="0"/>
              <w:marTop w:val="0"/>
              <w:marBottom w:val="0"/>
              <w:divBdr>
                <w:top w:val="none" w:sz="0" w:space="0" w:color="auto"/>
                <w:left w:val="none" w:sz="0" w:space="0" w:color="auto"/>
                <w:bottom w:val="none" w:sz="0" w:space="0" w:color="auto"/>
                <w:right w:val="none" w:sz="0" w:space="0" w:color="auto"/>
              </w:divBdr>
            </w:div>
            <w:div w:id="946472351">
              <w:marLeft w:val="0"/>
              <w:marRight w:val="0"/>
              <w:marTop w:val="0"/>
              <w:marBottom w:val="0"/>
              <w:divBdr>
                <w:top w:val="none" w:sz="0" w:space="0" w:color="auto"/>
                <w:left w:val="none" w:sz="0" w:space="0" w:color="auto"/>
                <w:bottom w:val="none" w:sz="0" w:space="0" w:color="auto"/>
                <w:right w:val="none" w:sz="0" w:space="0" w:color="auto"/>
              </w:divBdr>
            </w:div>
            <w:div w:id="647248969">
              <w:marLeft w:val="0"/>
              <w:marRight w:val="0"/>
              <w:marTop w:val="0"/>
              <w:marBottom w:val="0"/>
              <w:divBdr>
                <w:top w:val="none" w:sz="0" w:space="0" w:color="auto"/>
                <w:left w:val="none" w:sz="0" w:space="0" w:color="auto"/>
                <w:bottom w:val="none" w:sz="0" w:space="0" w:color="auto"/>
                <w:right w:val="none" w:sz="0" w:space="0" w:color="auto"/>
              </w:divBdr>
            </w:div>
            <w:div w:id="1377042591">
              <w:marLeft w:val="0"/>
              <w:marRight w:val="0"/>
              <w:marTop w:val="0"/>
              <w:marBottom w:val="0"/>
              <w:divBdr>
                <w:top w:val="none" w:sz="0" w:space="0" w:color="auto"/>
                <w:left w:val="none" w:sz="0" w:space="0" w:color="auto"/>
                <w:bottom w:val="none" w:sz="0" w:space="0" w:color="auto"/>
                <w:right w:val="none" w:sz="0" w:space="0" w:color="auto"/>
              </w:divBdr>
            </w:div>
            <w:div w:id="1755324043">
              <w:marLeft w:val="0"/>
              <w:marRight w:val="0"/>
              <w:marTop w:val="0"/>
              <w:marBottom w:val="0"/>
              <w:divBdr>
                <w:top w:val="none" w:sz="0" w:space="0" w:color="auto"/>
                <w:left w:val="none" w:sz="0" w:space="0" w:color="auto"/>
                <w:bottom w:val="none" w:sz="0" w:space="0" w:color="auto"/>
                <w:right w:val="none" w:sz="0" w:space="0" w:color="auto"/>
              </w:divBdr>
            </w:div>
            <w:div w:id="1530794041">
              <w:marLeft w:val="0"/>
              <w:marRight w:val="0"/>
              <w:marTop w:val="0"/>
              <w:marBottom w:val="0"/>
              <w:divBdr>
                <w:top w:val="none" w:sz="0" w:space="0" w:color="auto"/>
                <w:left w:val="none" w:sz="0" w:space="0" w:color="auto"/>
                <w:bottom w:val="none" w:sz="0" w:space="0" w:color="auto"/>
                <w:right w:val="none" w:sz="0" w:space="0" w:color="auto"/>
              </w:divBdr>
            </w:div>
            <w:div w:id="1970935167">
              <w:marLeft w:val="0"/>
              <w:marRight w:val="0"/>
              <w:marTop w:val="0"/>
              <w:marBottom w:val="0"/>
              <w:divBdr>
                <w:top w:val="none" w:sz="0" w:space="0" w:color="auto"/>
                <w:left w:val="none" w:sz="0" w:space="0" w:color="auto"/>
                <w:bottom w:val="none" w:sz="0" w:space="0" w:color="auto"/>
                <w:right w:val="none" w:sz="0" w:space="0" w:color="auto"/>
              </w:divBdr>
            </w:div>
            <w:div w:id="853962104">
              <w:marLeft w:val="0"/>
              <w:marRight w:val="0"/>
              <w:marTop w:val="0"/>
              <w:marBottom w:val="0"/>
              <w:divBdr>
                <w:top w:val="none" w:sz="0" w:space="0" w:color="auto"/>
                <w:left w:val="none" w:sz="0" w:space="0" w:color="auto"/>
                <w:bottom w:val="none" w:sz="0" w:space="0" w:color="auto"/>
                <w:right w:val="none" w:sz="0" w:space="0" w:color="auto"/>
              </w:divBdr>
            </w:div>
            <w:div w:id="908539498">
              <w:marLeft w:val="0"/>
              <w:marRight w:val="0"/>
              <w:marTop w:val="0"/>
              <w:marBottom w:val="0"/>
              <w:divBdr>
                <w:top w:val="none" w:sz="0" w:space="0" w:color="auto"/>
                <w:left w:val="none" w:sz="0" w:space="0" w:color="auto"/>
                <w:bottom w:val="none" w:sz="0" w:space="0" w:color="auto"/>
                <w:right w:val="none" w:sz="0" w:space="0" w:color="auto"/>
              </w:divBdr>
            </w:div>
            <w:div w:id="257375602">
              <w:marLeft w:val="0"/>
              <w:marRight w:val="0"/>
              <w:marTop w:val="0"/>
              <w:marBottom w:val="0"/>
              <w:divBdr>
                <w:top w:val="none" w:sz="0" w:space="0" w:color="auto"/>
                <w:left w:val="none" w:sz="0" w:space="0" w:color="auto"/>
                <w:bottom w:val="none" w:sz="0" w:space="0" w:color="auto"/>
                <w:right w:val="none" w:sz="0" w:space="0" w:color="auto"/>
              </w:divBdr>
            </w:div>
            <w:div w:id="1630284055">
              <w:marLeft w:val="0"/>
              <w:marRight w:val="0"/>
              <w:marTop w:val="0"/>
              <w:marBottom w:val="0"/>
              <w:divBdr>
                <w:top w:val="none" w:sz="0" w:space="0" w:color="auto"/>
                <w:left w:val="none" w:sz="0" w:space="0" w:color="auto"/>
                <w:bottom w:val="none" w:sz="0" w:space="0" w:color="auto"/>
                <w:right w:val="none" w:sz="0" w:space="0" w:color="auto"/>
              </w:divBdr>
            </w:div>
            <w:div w:id="1779178815">
              <w:marLeft w:val="0"/>
              <w:marRight w:val="0"/>
              <w:marTop w:val="0"/>
              <w:marBottom w:val="0"/>
              <w:divBdr>
                <w:top w:val="none" w:sz="0" w:space="0" w:color="auto"/>
                <w:left w:val="none" w:sz="0" w:space="0" w:color="auto"/>
                <w:bottom w:val="none" w:sz="0" w:space="0" w:color="auto"/>
                <w:right w:val="none" w:sz="0" w:space="0" w:color="auto"/>
              </w:divBdr>
            </w:div>
            <w:div w:id="213322457">
              <w:marLeft w:val="0"/>
              <w:marRight w:val="0"/>
              <w:marTop w:val="0"/>
              <w:marBottom w:val="0"/>
              <w:divBdr>
                <w:top w:val="none" w:sz="0" w:space="0" w:color="auto"/>
                <w:left w:val="none" w:sz="0" w:space="0" w:color="auto"/>
                <w:bottom w:val="none" w:sz="0" w:space="0" w:color="auto"/>
                <w:right w:val="none" w:sz="0" w:space="0" w:color="auto"/>
              </w:divBdr>
            </w:div>
            <w:div w:id="905261075">
              <w:marLeft w:val="0"/>
              <w:marRight w:val="0"/>
              <w:marTop w:val="0"/>
              <w:marBottom w:val="0"/>
              <w:divBdr>
                <w:top w:val="none" w:sz="0" w:space="0" w:color="auto"/>
                <w:left w:val="none" w:sz="0" w:space="0" w:color="auto"/>
                <w:bottom w:val="none" w:sz="0" w:space="0" w:color="auto"/>
                <w:right w:val="none" w:sz="0" w:space="0" w:color="auto"/>
              </w:divBdr>
            </w:div>
            <w:div w:id="1770811960">
              <w:marLeft w:val="0"/>
              <w:marRight w:val="0"/>
              <w:marTop w:val="0"/>
              <w:marBottom w:val="0"/>
              <w:divBdr>
                <w:top w:val="none" w:sz="0" w:space="0" w:color="auto"/>
                <w:left w:val="none" w:sz="0" w:space="0" w:color="auto"/>
                <w:bottom w:val="none" w:sz="0" w:space="0" w:color="auto"/>
                <w:right w:val="none" w:sz="0" w:space="0" w:color="auto"/>
              </w:divBdr>
            </w:div>
            <w:div w:id="22440788">
              <w:marLeft w:val="0"/>
              <w:marRight w:val="0"/>
              <w:marTop w:val="0"/>
              <w:marBottom w:val="0"/>
              <w:divBdr>
                <w:top w:val="none" w:sz="0" w:space="0" w:color="auto"/>
                <w:left w:val="none" w:sz="0" w:space="0" w:color="auto"/>
                <w:bottom w:val="none" w:sz="0" w:space="0" w:color="auto"/>
                <w:right w:val="none" w:sz="0" w:space="0" w:color="auto"/>
              </w:divBdr>
            </w:div>
            <w:div w:id="368729937">
              <w:marLeft w:val="0"/>
              <w:marRight w:val="0"/>
              <w:marTop w:val="0"/>
              <w:marBottom w:val="0"/>
              <w:divBdr>
                <w:top w:val="none" w:sz="0" w:space="0" w:color="auto"/>
                <w:left w:val="none" w:sz="0" w:space="0" w:color="auto"/>
                <w:bottom w:val="none" w:sz="0" w:space="0" w:color="auto"/>
                <w:right w:val="none" w:sz="0" w:space="0" w:color="auto"/>
              </w:divBdr>
            </w:div>
            <w:div w:id="956761982">
              <w:marLeft w:val="0"/>
              <w:marRight w:val="0"/>
              <w:marTop w:val="0"/>
              <w:marBottom w:val="0"/>
              <w:divBdr>
                <w:top w:val="none" w:sz="0" w:space="0" w:color="auto"/>
                <w:left w:val="none" w:sz="0" w:space="0" w:color="auto"/>
                <w:bottom w:val="none" w:sz="0" w:space="0" w:color="auto"/>
                <w:right w:val="none" w:sz="0" w:space="0" w:color="auto"/>
              </w:divBdr>
            </w:div>
            <w:div w:id="1722483127">
              <w:marLeft w:val="0"/>
              <w:marRight w:val="0"/>
              <w:marTop w:val="0"/>
              <w:marBottom w:val="0"/>
              <w:divBdr>
                <w:top w:val="none" w:sz="0" w:space="0" w:color="auto"/>
                <w:left w:val="none" w:sz="0" w:space="0" w:color="auto"/>
                <w:bottom w:val="none" w:sz="0" w:space="0" w:color="auto"/>
                <w:right w:val="none" w:sz="0" w:space="0" w:color="auto"/>
              </w:divBdr>
            </w:div>
            <w:div w:id="1166749576">
              <w:marLeft w:val="0"/>
              <w:marRight w:val="0"/>
              <w:marTop w:val="0"/>
              <w:marBottom w:val="0"/>
              <w:divBdr>
                <w:top w:val="none" w:sz="0" w:space="0" w:color="auto"/>
                <w:left w:val="none" w:sz="0" w:space="0" w:color="auto"/>
                <w:bottom w:val="none" w:sz="0" w:space="0" w:color="auto"/>
                <w:right w:val="none" w:sz="0" w:space="0" w:color="auto"/>
              </w:divBdr>
            </w:div>
            <w:div w:id="2049523109">
              <w:marLeft w:val="0"/>
              <w:marRight w:val="0"/>
              <w:marTop w:val="0"/>
              <w:marBottom w:val="0"/>
              <w:divBdr>
                <w:top w:val="none" w:sz="0" w:space="0" w:color="auto"/>
                <w:left w:val="none" w:sz="0" w:space="0" w:color="auto"/>
                <w:bottom w:val="none" w:sz="0" w:space="0" w:color="auto"/>
                <w:right w:val="none" w:sz="0" w:space="0" w:color="auto"/>
              </w:divBdr>
            </w:div>
            <w:div w:id="1967881368">
              <w:marLeft w:val="0"/>
              <w:marRight w:val="0"/>
              <w:marTop w:val="0"/>
              <w:marBottom w:val="0"/>
              <w:divBdr>
                <w:top w:val="none" w:sz="0" w:space="0" w:color="auto"/>
                <w:left w:val="none" w:sz="0" w:space="0" w:color="auto"/>
                <w:bottom w:val="none" w:sz="0" w:space="0" w:color="auto"/>
                <w:right w:val="none" w:sz="0" w:space="0" w:color="auto"/>
              </w:divBdr>
            </w:div>
            <w:div w:id="2053572255">
              <w:marLeft w:val="0"/>
              <w:marRight w:val="0"/>
              <w:marTop w:val="0"/>
              <w:marBottom w:val="0"/>
              <w:divBdr>
                <w:top w:val="none" w:sz="0" w:space="0" w:color="auto"/>
                <w:left w:val="none" w:sz="0" w:space="0" w:color="auto"/>
                <w:bottom w:val="none" w:sz="0" w:space="0" w:color="auto"/>
                <w:right w:val="none" w:sz="0" w:space="0" w:color="auto"/>
              </w:divBdr>
            </w:div>
            <w:div w:id="338772430">
              <w:marLeft w:val="0"/>
              <w:marRight w:val="0"/>
              <w:marTop w:val="0"/>
              <w:marBottom w:val="0"/>
              <w:divBdr>
                <w:top w:val="none" w:sz="0" w:space="0" w:color="auto"/>
                <w:left w:val="none" w:sz="0" w:space="0" w:color="auto"/>
                <w:bottom w:val="none" w:sz="0" w:space="0" w:color="auto"/>
                <w:right w:val="none" w:sz="0" w:space="0" w:color="auto"/>
              </w:divBdr>
            </w:div>
            <w:div w:id="636033052">
              <w:marLeft w:val="0"/>
              <w:marRight w:val="0"/>
              <w:marTop w:val="0"/>
              <w:marBottom w:val="0"/>
              <w:divBdr>
                <w:top w:val="none" w:sz="0" w:space="0" w:color="auto"/>
                <w:left w:val="none" w:sz="0" w:space="0" w:color="auto"/>
                <w:bottom w:val="none" w:sz="0" w:space="0" w:color="auto"/>
                <w:right w:val="none" w:sz="0" w:space="0" w:color="auto"/>
              </w:divBdr>
            </w:div>
            <w:div w:id="2030136090">
              <w:marLeft w:val="0"/>
              <w:marRight w:val="0"/>
              <w:marTop w:val="0"/>
              <w:marBottom w:val="0"/>
              <w:divBdr>
                <w:top w:val="none" w:sz="0" w:space="0" w:color="auto"/>
                <w:left w:val="none" w:sz="0" w:space="0" w:color="auto"/>
                <w:bottom w:val="none" w:sz="0" w:space="0" w:color="auto"/>
                <w:right w:val="none" w:sz="0" w:space="0" w:color="auto"/>
              </w:divBdr>
            </w:div>
            <w:div w:id="2024088067">
              <w:marLeft w:val="0"/>
              <w:marRight w:val="0"/>
              <w:marTop w:val="0"/>
              <w:marBottom w:val="0"/>
              <w:divBdr>
                <w:top w:val="none" w:sz="0" w:space="0" w:color="auto"/>
                <w:left w:val="none" w:sz="0" w:space="0" w:color="auto"/>
                <w:bottom w:val="none" w:sz="0" w:space="0" w:color="auto"/>
                <w:right w:val="none" w:sz="0" w:space="0" w:color="auto"/>
              </w:divBdr>
            </w:div>
            <w:div w:id="1277298328">
              <w:marLeft w:val="0"/>
              <w:marRight w:val="0"/>
              <w:marTop w:val="0"/>
              <w:marBottom w:val="0"/>
              <w:divBdr>
                <w:top w:val="none" w:sz="0" w:space="0" w:color="auto"/>
                <w:left w:val="none" w:sz="0" w:space="0" w:color="auto"/>
                <w:bottom w:val="none" w:sz="0" w:space="0" w:color="auto"/>
                <w:right w:val="none" w:sz="0" w:space="0" w:color="auto"/>
              </w:divBdr>
            </w:div>
            <w:div w:id="2109037766">
              <w:marLeft w:val="0"/>
              <w:marRight w:val="0"/>
              <w:marTop w:val="0"/>
              <w:marBottom w:val="0"/>
              <w:divBdr>
                <w:top w:val="none" w:sz="0" w:space="0" w:color="auto"/>
                <w:left w:val="none" w:sz="0" w:space="0" w:color="auto"/>
                <w:bottom w:val="none" w:sz="0" w:space="0" w:color="auto"/>
                <w:right w:val="none" w:sz="0" w:space="0" w:color="auto"/>
              </w:divBdr>
            </w:div>
            <w:div w:id="681275912">
              <w:marLeft w:val="0"/>
              <w:marRight w:val="0"/>
              <w:marTop w:val="0"/>
              <w:marBottom w:val="0"/>
              <w:divBdr>
                <w:top w:val="none" w:sz="0" w:space="0" w:color="auto"/>
                <w:left w:val="none" w:sz="0" w:space="0" w:color="auto"/>
                <w:bottom w:val="none" w:sz="0" w:space="0" w:color="auto"/>
                <w:right w:val="none" w:sz="0" w:space="0" w:color="auto"/>
              </w:divBdr>
            </w:div>
            <w:div w:id="1213153651">
              <w:marLeft w:val="0"/>
              <w:marRight w:val="0"/>
              <w:marTop w:val="0"/>
              <w:marBottom w:val="0"/>
              <w:divBdr>
                <w:top w:val="none" w:sz="0" w:space="0" w:color="auto"/>
                <w:left w:val="none" w:sz="0" w:space="0" w:color="auto"/>
                <w:bottom w:val="none" w:sz="0" w:space="0" w:color="auto"/>
                <w:right w:val="none" w:sz="0" w:space="0" w:color="auto"/>
              </w:divBdr>
            </w:div>
            <w:div w:id="1982297688">
              <w:marLeft w:val="0"/>
              <w:marRight w:val="0"/>
              <w:marTop w:val="0"/>
              <w:marBottom w:val="0"/>
              <w:divBdr>
                <w:top w:val="none" w:sz="0" w:space="0" w:color="auto"/>
                <w:left w:val="none" w:sz="0" w:space="0" w:color="auto"/>
                <w:bottom w:val="none" w:sz="0" w:space="0" w:color="auto"/>
                <w:right w:val="none" w:sz="0" w:space="0" w:color="auto"/>
              </w:divBdr>
            </w:div>
            <w:div w:id="913660532">
              <w:marLeft w:val="0"/>
              <w:marRight w:val="0"/>
              <w:marTop w:val="0"/>
              <w:marBottom w:val="0"/>
              <w:divBdr>
                <w:top w:val="none" w:sz="0" w:space="0" w:color="auto"/>
                <w:left w:val="none" w:sz="0" w:space="0" w:color="auto"/>
                <w:bottom w:val="none" w:sz="0" w:space="0" w:color="auto"/>
                <w:right w:val="none" w:sz="0" w:space="0" w:color="auto"/>
              </w:divBdr>
            </w:div>
            <w:div w:id="836186962">
              <w:marLeft w:val="0"/>
              <w:marRight w:val="0"/>
              <w:marTop w:val="0"/>
              <w:marBottom w:val="0"/>
              <w:divBdr>
                <w:top w:val="none" w:sz="0" w:space="0" w:color="auto"/>
                <w:left w:val="none" w:sz="0" w:space="0" w:color="auto"/>
                <w:bottom w:val="none" w:sz="0" w:space="0" w:color="auto"/>
                <w:right w:val="none" w:sz="0" w:space="0" w:color="auto"/>
              </w:divBdr>
            </w:div>
            <w:div w:id="1584493199">
              <w:marLeft w:val="0"/>
              <w:marRight w:val="0"/>
              <w:marTop w:val="0"/>
              <w:marBottom w:val="0"/>
              <w:divBdr>
                <w:top w:val="none" w:sz="0" w:space="0" w:color="auto"/>
                <w:left w:val="none" w:sz="0" w:space="0" w:color="auto"/>
                <w:bottom w:val="none" w:sz="0" w:space="0" w:color="auto"/>
                <w:right w:val="none" w:sz="0" w:space="0" w:color="auto"/>
              </w:divBdr>
            </w:div>
            <w:div w:id="207835476">
              <w:marLeft w:val="0"/>
              <w:marRight w:val="0"/>
              <w:marTop w:val="0"/>
              <w:marBottom w:val="0"/>
              <w:divBdr>
                <w:top w:val="none" w:sz="0" w:space="0" w:color="auto"/>
                <w:left w:val="none" w:sz="0" w:space="0" w:color="auto"/>
                <w:bottom w:val="none" w:sz="0" w:space="0" w:color="auto"/>
                <w:right w:val="none" w:sz="0" w:space="0" w:color="auto"/>
              </w:divBdr>
            </w:div>
            <w:div w:id="384647651">
              <w:marLeft w:val="0"/>
              <w:marRight w:val="0"/>
              <w:marTop w:val="0"/>
              <w:marBottom w:val="0"/>
              <w:divBdr>
                <w:top w:val="none" w:sz="0" w:space="0" w:color="auto"/>
                <w:left w:val="none" w:sz="0" w:space="0" w:color="auto"/>
                <w:bottom w:val="none" w:sz="0" w:space="0" w:color="auto"/>
                <w:right w:val="none" w:sz="0" w:space="0" w:color="auto"/>
              </w:divBdr>
            </w:div>
            <w:div w:id="1100100097">
              <w:marLeft w:val="0"/>
              <w:marRight w:val="0"/>
              <w:marTop w:val="0"/>
              <w:marBottom w:val="0"/>
              <w:divBdr>
                <w:top w:val="none" w:sz="0" w:space="0" w:color="auto"/>
                <w:left w:val="none" w:sz="0" w:space="0" w:color="auto"/>
                <w:bottom w:val="none" w:sz="0" w:space="0" w:color="auto"/>
                <w:right w:val="none" w:sz="0" w:space="0" w:color="auto"/>
              </w:divBdr>
            </w:div>
            <w:div w:id="1756395081">
              <w:marLeft w:val="0"/>
              <w:marRight w:val="0"/>
              <w:marTop w:val="0"/>
              <w:marBottom w:val="0"/>
              <w:divBdr>
                <w:top w:val="none" w:sz="0" w:space="0" w:color="auto"/>
                <w:left w:val="none" w:sz="0" w:space="0" w:color="auto"/>
                <w:bottom w:val="none" w:sz="0" w:space="0" w:color="auto"/>
                <w:right w:val="none" w:sz="0" w:space="0" w:color="auto"/>
              </w:divBdr>
            </w:div>
            <w:div w:id="57900607">
              <w:marLeft w:val="0"/>
              <w:marRight w:val="0"/>
              <w:marTop w:val="0"/>
              <w:marBottom w:val="0"/>
              <w:divBdr>
                <w:top w:val="none" w:sz="0" w:space="0" w:color="auto"/>
                <w:left w:val="none" w:sz="0" w:space="0" w:color="auto"/>
                <w:bottom w:val="none" w:sz="0" w:space="0" w:color="auto"/>
                <w:right w:val="none" w:sz="0" w:space="0" w:color="auto"/>
              </w:divBdr>
            </w:div>
            <w:div w:id="1715881648">
              <w:marLeft w:val="0"/>
              <w:marRight w:val="0"/>
              <w:marTop w:val="0"/>
              <w:marBottom w:val="0"/>
              <w:divBdr>
                <w:top w:val="none" w:sz="0" w:space="0" w:color="auto"/>
                <w:left w:val="none" w:sz="0" w:space="0" w:color="auto"/>
                <w:bottom w:val="none" w:sz="0" w:space="0" w:color="auto"/>
                <w:right w:val="none" w:sz="0" w:space="0" w:color="auto"/>
              </w:divBdr>
            </w:div>
            <w:div w:id="1605531834">
              <w:marLeft w:val="0"/>
              <w:marRight w:val="0"/>
              <w:marTop w:val="0"/>
              <w:marBottom w:val="0"/>
              <w:divBdr>
                <w:top w:val="none" w:sz="0" w:space="0" w:color="auto"/>
                <w:left w:val="none" w:sz="0" w:space="0" w:color="auto"/>
                <w:bottom w:val="none" w:sz="0" w:space="0" w:color="auto"/>
                <w:right w:val="none" w:sz="0" w:space="0" w:color="auto"/>
              </w:divBdr>
            </w:div>
            <w:div w:id="512300391">
              <w:marLeft w:val="0"/>
              <w:marRight w:val="0"/>
              <w:marTop w:val="0"/>
              <w:marBottom w:val="0"/>
              <w:divBdr>
                <w:top w:val="none" w:sz="0" w:space="0" w:color="auto"/>
                <w:left w:val="none" w:sz="0" w:space="0" w:color="auto"/>
                <w:bottom w:val="none" w:sz="0" w:space="0" w:color="auto"/>
                <w:right w:val="none" w:sz="0" w:space="0" w:color="auto"/>
              </w:divBdr>
            </w:div>
            <w:div w:id="816872484">
              <w:marLeft w:val="0"/>
              <w:marRight w:val="0"/>
              <w:marTop w:val="0"/>
              <w:marBottom w:val="0"/>
              <w:divBdr>
                <w:top w:val="none" w:sz="0" w:space="0" w:color="auto"/>
                <w:left w:val="none" w:sz="0" w:space="0" w:color="auto"/>
                <w:bottom w:val="none" w:sz="0" w:space="0" w:color="auto"/>
                <w:right w:val="none" w:sz="0" w:space="0" w:color="auto"/>
              </w:divBdr>
            </w:div>
            <w:div w:id="226889050">
              <w:marLeft w:val="0"/>
              <w:marRight w:val="0"/>
              <w:marTop w:val="0"/>
              <w:marBottom w:val="0"/>
              <w:divBdr>
                <w:top w:val="none" w:sz="0" w:space="0" w:color="auto"/>
                <w:left w:val="none" w:sz="0" w:space="0" w:color="auto"/>
                <w:bottom w:val="none" w:sz="0" w:space="0" w:color="auto"/>
                <w:right w:val="none" w:sz="0" w:space="0" w:color="auto"/>
              </w:divBdr>
            </w:div>
            <w:div w:id="1135831858">
              <w:marLeft w:val="0"/>
              <w:marRight w:val="0"/>
              <w:marTop w:val="0"/>
              <w:marBottom w:val="0"/>
              <w:divBdr>
                <w:top w:val="none" w:sz="0" w:space="0" w:color="auto"/>
                <w:left w:val="none" w:sz="0" w:space="0" w:color="auto"/>
                <w:bottom w:val="none" w:sz="0" w:space="0" w:color="auto"/>
                <w:right w:val="none" w:sz="0" w:space="0" w:color="auto"/>
              </w:divBdr>
            </w:div>
            <w:div w:id="92866317">
              <w:marLeft w:val="0"/>
              <w:marRight w:val="0"/>
              <w:marTop w:val="0"/>
              <w:marBottom w:val="0"/>
              <w:divBdr>
                <w:top w:val="none" w:sz="0" w:space="0" w:color="auto"/>
                <w:left w:val="none" w:sz="0" w:space="0" w:color="auto"/>
                <w:bottom w:val="none" w:sz="0" w:space="0" w:color="auto"/>
                <w:right w:val="none" w:sz="0" w:space="0" w:color="auto"/>
              </w:divBdr>
            </w:div>
            <w:div w:id="80109299">
              <w:marLeft w:val="0"/>
              <w:marRight w:val="0"/>
              <w:marTop w:val="0"/>
              <w:marBottom w:val="0"/>
              <w:divBdr>
                <w:top w:val="none" w:sz="0" w:space="0" w:color="auto"/>
                <w:left w:val="none" w:sz="0" w:space="0" w:color="auto"/>
                <w:bottom w:val="none" w:sz="0" w:space="0" w:color="auto"/>
                <w:right w:val="none" w:sz="0" w:space="0" w:color="auto"/>
              </w:divBdr>
            </w:div>
            <w:div w:id="865674191">
              <w:marLeft w:val="0"/>
              <w:marRight w:val="0"/>
              <w:marTop w:val="0"/>
              <w:marBottom w:val="0"/>
              <w:divBdr>
                <w:top w:val="none" w:sz="0" w:space="0" w:color="auto"/>
                <w:left w:val="none" w:sz="0" w:space="0" w:color="auto"/>
                <w:bottom w:val="none" w:sz="0" w:space="0" w:color="auto"/>
                <w:right w:val="none" w:sz="0" w:space="0" w:color="auto"/>
              </w:divBdr>
            </w:div>
            <w:div w:id="1237284667">
              <w:marLeft w:val="0"/>
              <w:marRight w:val="0"/>
              <w:marTop w:val="0"/>
              <w:marBottom w:val="0"/>
              <w:divBdr>
                <w:top w:val="none" w:sz="0" w:space="0" w:color="auto"/>
                <w:left w:val="none" w:sz="0" w:space="0" w:color="auto"/>
                <w:bottom w:val="none" w:sz="0" w:space="0" w:color="auto"/>
                <w:right w:val="none" w:sz="0" w:space="0" w:color="auto"/>
              </w:divBdr>
            </w:div>
            <w:div w:id="1080640043">
              <w:marLeft w:val="0"/>
              <w:marRight w:val="0"/>
              <w:marTop w:val="0"/>
              <w:marBottom w:val="0"/>
              <w:divBdr>
                <w:top w:val="none" w:sz="0" w:space="0" w:color="auto"/>
                <w:left w:val="none" w:sz="0" w:space="0" w:color="auto"/>
                <w:bottom w:val="none" w:sz="0" w:space="0" w:color="auto"/>
                <w:right w:val="none" w:sz="0" w:space="0" w:color="auto"/>
              </w:divBdr>
            </w:div>
            <w:div w:id="2006586578">
              <w:marLeft w:val="0"/>
              <w:marRight w:val="0"/>
              <w:marTop w:val="0"/>
              <w:marBottom w:val="0"/>
              <w:divBdr>
                <w:top w:val="none" w:sz="0" w:space="0" w:color="auto"/>
                <w:left w:val="none" w:sz="0" w:space="0" w:color="auto"/>
                <w:bottom w:val="none" w:sz="0" w:space="0" w:color="auto"/>
                <w:right w:val="none" w:sz="0" w:space="0" w:color="auto"/>
              </w:divBdr>
            </w:div>
            <w:div w:id="1714623095">
              <w:marLeft w:val="0"/>
              <w:marRight w:val="0"/>
              <w:marTop w:val="0"/>
              <w:marBottom w:val="0"/>
              <w:divBdr>
                <w:top w:val="none" w:sz="0" w:space="0" w:color="auto"/>
                <w:left w:val="none" w:sz="0" w:space="0" w:color="auto"/>
                <w:bottom w:val="none" w:sz="0" w:space="0" w:color="auto"/>
                <w:right w:val="none" w:sz="0" w:space="0" w:color="auto"/>
              </w:divBdr>
              <w:divsChild>
                <w:div w:id="1272936099">
                  <w:marLeft w:val="0"/>
                  <w:marRight w:val="0"/>
                  <w:marTop w:val="0"/>
                  <w:marBottom w:val="0"/>
                  <w:divBdr>
                    <w:top w:val="none" w:sz="0" w:space="0" w:color="auto"/>
                    <w:left w:val="none" w:sz="0" w:space="0" w:color="auto"/>
                    <w:bottom w:val="none" w:sz="0" w:space="0" w:color="auto"/>
                    <w:right w:val="none" w:sz="0" w:space="0" w:color="auto"/>
                  </w:divBdr>
                </w:div>
                <w:div w:id="2137018607">
                  <w:marLeft w:val="0"/>
                  <w:marRight w:val="0"/>
                  <w:marTop w:val="0"/>
                  <w:marBottom w:val="0"/>
                  <w:divBdr>
                    <w:top w:val="none" w:sz="0" w:space="0" w:color="auto"/>
                    <w:left w:val="none" w:sz="0" w:space="0" w:color="auto"/>
                    <w:bottom w:val="none" w:sz="0" w:space="0" w:color="auto"/>
                    <w:right w:val="none" w:sz="0" w:space="0" w:color="auto"/>
                  </w:divBdr>
                </w:div>
                <w:div w:id="95102629">
                  <w:marLeft w:val="0"/>
                  <w:marRight w:val="0"/>
                  <w:marTop w:val="0"/>
                  <w:marBottom w:val="0"/>
                  <w:divBdr>
                    <w:top w:val="none" w:sz="0" w:space="0" w:color="auto"/>
                    <w:left w:val="none" w:sz="0" w:space="0" w:color="auto"/>
                    <w:bottom w:val="none" w:sz="0" w:space="0" w:color="auto"/>
                    <w:right w:val="none" w:sz="0" w:space="0" w:color="auto"/>
                  </w:divBdr>
                </w:div>
                <w:div w:id="491531033">
                  <w:marLeft w:val="0"/>
                  <w:marRight w:val="0"/>
                  <w:marTop w:val="0"/>
                  <w:marBottom w:val="0"/>
                  <w:divBdr>
                    <w:top w:val="none" w:sz="0" w:space="0" w:color="auto"/>
                    <w:left w:val="none" w:sz="0" w:space="0" w:color="auto"/>
                    <w:bottom w:val="none" w:sz="0" w:space="0" w:color="auto"/>
                    <w:right w:val="none" w:sz="0" w:space="0" w:color="auto"/>
                  </w:divBdr>
                </w:div>
                <w:div w:id="1883981778">
                  <w:marLeft w:val="0"/>
                  <w:marRight w:val="0"/>
                  <w:marTop w:val="0"/>
                  <w:marBottom w:val="0"/>
                  <w:divBdr>
                    <w:top w:val="none" w:sz="0" w:space="0" w:color="auto"/>
                    <w:left w:val="none" w:sz="0" w:space="0" w:color="auto"/>
                    <w:bottom w:val="none" w:sz="0" w:space="0" w:color="auto"/>
                    <w:right w:val="none" w:sz="0" w:space="0" w:color="auto"/>
                  </w:divBdr>
                </w:div>
                <w:div w:id="1378309680">
                  <w:marLeft w:val="0"/>
                  <w:marRight w:val="0"/>
                  <w:marTop w:val="0"/>
                  <w:marBottom w:val="0"/>
                  <w:divBdr>
                    <w:top w:val="none" w:sz="0" w:space="0" w:color="auto"/>
                    <w:left w:val="none" w:sz="0" w:space="0" w:color="auto"/>
                    <w:bottom w:val="none" w:sz="0" w:space="0" w:color="auto"/>
                    <w:right w:val="none" w:sz="0" w:space="0" w:color="auto"/>
                  </w:divBdr>
                </w:div>
                <w:div w:id="236987264">
                  <w:marLeft w:val="0"/>
                  <w:marRight w:val="0"/>
                  <w:marTop w:val="0"/>
                  <w:marBottom w:val="0"/>
                  <w:divBdr>
                    <w:top w:val="none" w:sz="0" w:space="0" w:color="auto"/>
                    <w:left w:val="none" w:sz="0" w:space="0" w:color="auto"/>
                    <w:bottom w:val="none" w:sz="0" w:space="0" w:color="auto"/>
                    <w:right w:val="none" w:sz="0" w:space="0" w:color="auto"/>
                  </w:divBdr>
                </w:div>
                <w:div w:id="147285662">
                  <w:marLeft w:val="0"/>
                  <w:marRight w:val="0"/>
                  <w:marTop w:val="0"/>
                  <w:marBottom w:val="0"/>
                  <w:divBdr>
                    <w:top w:val="none" w:sz="0" w:space="0" w:color="auto"/>
                    <w:left w:val="none" w:sz="0" w:space="0" w:color="auto"/>
                    <w:bottom w:val="none" w:sz="0" w:space="0" w:color="auto"/>
                    <w:right w:val="none" w:sz="0" w:space="0" w:color="auto"/>
                  </w:divBdr>
                </w:div>
                <w:div w:id="1379280381">
                  <w:marLeft w:val="0"/>
                  <w:marRight w:val="0"/>
                  <w:marTop w:val="0"/>
                  <w:marBottom w:val="0"/>
                  <w:divBdr>
                    <w:top w:val="none" w:sz="0" w:space="0" w:color="auto"/>
                    <w:left w:val="none" w:sz="0" w:space="0" w:color="auto"/>
                    <w:bottom w:val="none" w:sz="0" w:space="0" w:color="auto"/>
                    <w:right w:val="none" w:sz="0" w:space="0" w:color="auto"/>
                  </w:divBdr>
                </w:div>
                <w:div w:id="2113351688">
                  <w:marLeft w:val="0"/>
                  <w:marRight w:val="0"/>
                  <w:marTop w:val="0"/>
                  <w:marBottom w:val="0"/>
                  <w:divBdr>
                    <w:top w:val="none" w:sz="0" w:space="0" w:color="auto"/>
                    <w:left w:val="none" w:sz="0" w:space="0" w:color="auto"/>
                    <w:bottom w:val="none" w:sz="0" w:space="0" w:color="auto"/>
                    <w:right w:val="none" w:sz="0" w:space="0" w:color="auto"/>
                  </w:divBdr>
                </w:div>
                <w:div w:id="870605164">
                  <w:marLeft w:val="0"/>
                  <w:marRight w:val="0"/>
                  <w:marTop w:val="0"/>
                  <w:marBottom w:val="0"/>
                  <w:divBdr>
                    <w:top w:val="none" w:sz="0" w:space="0" w:color="auto"/>
                    <w:left w:val="none" w:sz="0" w:space="0" w:color="auto"/>
                    <w:bottom w:val="none" w:sz="0" w:space="0" w:color="auto"/>
                    <w:right w:val="none" w:sz="0" w:space="0" w:color="auto"/>
                  </w:divBdr>
                </w:div>
                <w:div w:id="494499122">
                  <w:marLeft w:val="0"/>
                  <w:marRight w:val="0"/>
                  <w:marTop w:val="0"/>
                  <w:marBottom w:val="0"/>
                  <w:divBdr>
                    <w:top w:val="none" w:sz="0" w:space="0" w:color="auto"/>
                    <w:left w:val="none" w:sz="0" w:space="0" w:color="auto"/>
                    <w:bottom w:val="none" w:sz="0" w:space="0" w:color="auto"/>
                    <w:right w:val="none" w:sz="0" w:space="0" w:color="auto"/>
                  </w:divBdr>
                </w:div>
                <w:div w:id="817188695">
                  <w:marLeft w:val="0"/>
                  <w:marRight w:val="0"/>
                  <w:marTop w:val="0"/>
                  <w:marBottom w:val="0"/>
                  <w:divBdr>
                    <w:top w:val="none" w:sz="0" w:space="0" w:color="auto"/>
                    <w:left w:val="none" w:sz="0" w:space="0" w:color="auto"/>
                    <w:bottom w:val="none" w:sz="0" w:space="0" w:color="auto"/>
                    <w:right w:val="none" w:sz="0" w:space="0" w:color="auto"/>
                  </w:divBdr>
                </w:div>
                <w:div w:id="1591812405">
                  <w:marLeft w:val="0"/>
                  <w:marRight w:val="0"/>
                  <w:marTop w:val="0"/>
                  <w:marBottom w:val="0"/>
                  <w:divBdr>
                    <w:top w:val="none" w:sz="0" w:space="0" w:color="auto"/>
                    <w:left w:val="none" w:sz="0" w:space="0" w:color="auto"/>
                    <w:bottom w:val="none" w:sz="0" w:space="0" w:color="auto"/>
                    <w:right w:val="none" w:sz="0" w:space="0" w:color="auto"/>
                  </w:divBdr>
                </w:div>
                <w:div w:id="190919291">
                  <w:marLeft w:val="0"/>
                  <w:marRight w:val="0"/>
                  <w:marTop w:val="0"/>
                  <w:marBottom w:val="0"/>
                  <w:divBdr>
                    <w:top w:val="none" w:sz="0" w:space="0" w:color="auto"/>
                    <w:left w:val="none" w:sz="0" w:space="0" w:color="auto"/>
                    <w:bottom w:val="none" w:sz="0" w:space="0" w:color="auto"/>
                    <w:right w:val="none" w:sz="0" w:space="0" w:color="auto"/>
                  </w:divBdr>
                </w:div>
                <w:div w:id="739793014">
                  <w:marLeft w:val="0"/>
                  <w:marRight w:val="0"/>
                  <w:marTop w:val="0"/>
                  <w:marBottom w:val="0"/>
                  <w:divBdr>
                    <w:top w:val="none" w:sz="0" w:space="0" w:color="auto"/>
                    <w:left w:val="none" w:sz="0" w:space="0" w:color="auto"/>
                    <w:bottom w:val="none" w:sz="0" w:space="0" w:color="auto"/>
                    <w:right w:val="none" w:sz="0" w:space="0" w:color="auto"/>
                  </w:divBdr>
                </w:div>
                <w:div w:id="1076247750">
                  <w:marLeft w:val="0"/>
                  <w:marRight w:val="0"/>
                  <w:marTop w:val="0"/>
                  <w:marBottom w:val="0"/>
                  <w:divBdr>
                    <w:top w:val="none" w:sz="0" w:space="0" w:color="auto"/>
                    <w:left w:val="none" w:sz="0" w:space="0" w:color="auto"/>
                    <w:bottom w:val="none" w:sz="0" w:space="0" w:color="auto"/>
                    <w:right w:val="none" w:sz="0" w:space="0" w:color="auto"/>
                  </w:divBdr>
                </w:div>
                <w:div w:id="452210613">
                  <w:marLeft w:val="0"/>
                  <w:marRight w:val="0"/>
                  <w:marTop w:val="0"/>
                  <w:marBottom w:val="0"/>
                  <w:divBdr>
                    <w:top w:val="none" w:sz="0" w:space="0" w:color="auto"/>
                    <w:left w:val="none" w:sz="0" w:space="0" w:color="auto"/>
                    <w:bottom w:val="none" w:sz="0" w:space="0" w:color="auto"/>
                    <w:right w:val="none" w:sz="0" w:space="0" w:color="auto"/>
                  </w:divBdr>
                </w:div>
                <w:div w:id="1093547348">
                  <w:marLeft w:val="0"/>
                  <w:marRight w:val="0"/>
                  <w:marTop w:val="0"/>
                  <w:marBottom w:val="0"/>
                  <w:divBdr>
                    <w:top w:val="none" w:sz="0" w:space="0" w:color="auto"/>
                    <w:left w:val="none" w:sz="0" w:space="0" w:color="auto"/>
                    <w:bottom w:val="none" w:sz="0" w:space="0" w:color="auto"/>
                    <w:right w:val="none" w:sz="0" w:space="0" w:color="auto"/>
                  </w:divBdr>
                </w:div>
                <w:div w:id="2114745064">
                  <w:marLeft w:val="0"/>
                  <w:marRight w:val="0"/>
                  <w:marTop w:val="0"/>
                  <w:marBottom w:val="0"/>
                  <w:divBdr>
                    <w:top w:val="none" w:sz="0" w:space="0" w:color="auto"/>
                    <w:left w:val="none" w:sz="0" w:space="0" w:color="auto"/>
                    <w:bottom w:val="none" w:sz="0" w:space="0" w:color="auto"/>
                    <w:right w:val="none" w:sz="0" w:space="0" w:color="auto"/>
                  </w:divBdr>
                </w:div>
                <w:div w:id="1172987151">
                  <w:marLeft w:val="0"/>
                  <w:marRight w:val="0"/>
                  <w:marTop w:val="0"/>
                  <w:marBottom w:val="0"/>
                  <w:divBdr>
                    <w:top w:val="none" w:sz="0" w:space="0" w:color="auto"/>
                    <w:left w:val="none" w:sz="0" w:space="0" w:color="auto"/>
                    <w:bottom w:val="none" w:sz="0" w:space="0" w:color="auto"/>
                    <w:right w:val="none" w:sz="0" w:space="0" w:color="auto"/>
                  </w:divBdr>
                </w:div>
                <w:div w:id="704528131">
                  <w:marLeft w:val="0"/>
                  <w:marRight w:val="0"/>
                  <w:marTop w:val="0"/>
                  <w:marBottom w:val="0"/>
                  <w:divBdr>
                    <w:top w:val="none" w:sz="0" w:space="0" w:color="auto"/>
                    <w:left w:val="none" w:sz="0" w:space="0" w:color="auto"/>
                    <w:bottom w:val="none" w:sz="0" w:space="0" w:color="auto"/>
                    <w:right w:val="none" w:sz="0" w:space="0" w:color="auto"/>
                  </w:divBdr>
                </w:div>
                <w:div w:id="1758625158">
                  <w:marLeft w:val="0"/>
                  <w:marRight w:val="0"/>
                  <w:marTop w:val="0"/>
                  <w:marBottom w:val="0"/>
                  <w:divBdr>
                    <w:top w:val="none" w:sz="0" w:space="0" w:color="auto"/>
                    <w:left w:val="none" w:sz="0" w:space="0" w:color="auto"/>
                    <w:bottom w:val="none" w:sz="0" w:space="0" w:color="auto"/>
                    <w:right w:val="none" w:sz="0" w:space="0" w:color="auto"/>
                  </w:divBdr>
                </w:div>
                <w:div w:id="459886272">
                  <w:marLeft w:val="0"/>
                  <w:marRight w:val="0"/>
                  <w:marTop w:val="0"/>
                  <w:marBottom w:val="0"/>
                  <w:divBdr>
                    <w:top w:val="none" w:sz="0" w:space="0" w:color="auto"/>
                    <w:left w:val="none" w:sz="0" w:space="0" w:color="auto"/>
                    <w:bottom w:val="none" w:sz="0" w:space="0" w:color="auto"/>
                    <w:right w:val="none" w:sz="0" w:space="0" w:color="auto"/>
                  </w:divBdr>
                </w:div>
                <w:div w:id="1003356178">
                  <w:marLeft w:val="0"/>
                  <w:marRight w:val="0"/>
                  <w:marTop w:val="0"/>
                  <w:marBottom w:val="0"/>
                  <w:divBdr>
                    <w:top w:val="none" w:sz="0" w:space="0" w:color="auto"/>
                    <w:left w:val="none" w:sz="0" w:space="0" w:color="auto"/>
                    <w:bottom w:val="none" w:sz="0" w:space="0" w:color="auto"/>
                    <w:right w:val="none" w:sz="0" w:space="0" w:color="auto"/>
                  </w:divBdr>
                </w:div>
                <w:div w:id="1105341811">
                  <w:marLeft w:val="0"/>
                  <w:marRight w:val="0"/>
                  <w:marTop w:val="0"/>
                  <w:marBottom w:val="0"/>
                  <w:divBdr>
                    <w:top w:val="none" w:sz="0" w:space="0" w:color="auto"/>
                    <w:left w:val="none" w:sz="0" w:space="0" w:color="auto"/>
                    <w:bottom w:val="none" w:sz="0" w:space="0" w:color="auto"/>
                    <w:right w:val="none" w:sz="0" w:space="0" w:color="auto"/>
                  </w:divBdr>
                </w:div>
                <w:div w:id="961771011">
                  <w:marLeft w:val="0"/>
                  <w:marRight w:val="0"/>
                  <w:marTop w:val="0"/>
                  <w:marBottom w:val="0"/>
                  <w:divBdr>
                    <w:top w:val="none" w:sz="0" w:space="0" w:color="auto"/>
                    <w:left w:val="none" w:sz="0" w:space="0" w:color="auto"/>
                    <w:bottom w:val="none" w:sz="0" w:space="0" w:color="auto"/>
                    <w:right w:val="none" w:sz="0" w:space="0" w:color="auto"/>
                  </w:divBdr>
                </w:div>
                <w:div w:id="1925146317">
                  <w:marLeft w:val="0"/>
                  <w:marRight w:val="0"/>
                  <w:marTop w:val="0"/>
                  <w:marBottom w:val="0"/>
                  <w:divBdr>
                    <w:top w:val="none" w:sz="0" w:space="0" w:color="auto"/>
                    <w:left w:val="none" w:sz="0" w:space="0" w:color="auto"/>
                    <w:bottom w:val="none" w:sz="0" w:space="0" w:color="auto"/>
                    <w:right w:val="none" w:sz="0" w:space="0" w:color="auto"/>
                  </w:divBdr>
                </w:div>
                <w:div w:id="2018801096">
                  <w:marLeft w:val="0"/>
                  <w:marRight w:val="0"/>
                  <w:marTop w:val="0"/>
                  <w:marBottom w:val="0"/>
                  <w:divBdr>
                    <w:top w:val="none" w:sz="0" w:space="0" w:color="auto"/>
                    <w:left w:val="none" w:sz="0" w:space="0" w:color="auto"/>
                    <w:bottom w:val="none" w:sz="0" w:space="0" w:color="auto"/>
                    <w:right w:val="none" w:sz="0" w:space="0" w:color="auto"/>
                  </w:divBdr>
                </w:div>
                <w:div w:id="516650533">
                  <w:marLeft w:val="0"/>
                  <w:marRight w:val="0"/>
                  <w:marTop w:val="0"/>
                  <w:marBottom w:val="0"/>
                  <w:divBdr>
                    <w:top w:val="none" w:sz="0" w:space="0" w:color="auto"/>
                    <w:left w:val="none" w:sz="0" w:space="0" w:color="auto"/>
                    <w:bottom w:val="none" w:sz="0" w:space="0" w:color="auto"/>
                    <w:right w:val="none" w:sz="0" w:space="0" w:color="auto"/>
                  </w:divBdr>
                </w:div>
                <w:div w:id="186456386">
                  <w:marLeft w:val="0"/>
                  <w:marRight w:val="0"/>
                  <w:marTop w:val="0"/>
                  <w:marBottom w:val="0"/>
                  <w:divBdr>
                    <w:top w:val="none" w:sz="0" w:space="0" w:color="auto"/>
                    <w:left w:val="none" w:sz="0" w:space="0" w:color="auto"/>
                    <w:bottom w:val="none" w:sz="0" w:space="0" w:color="auto"/>
                    <w:right w:val="none" w:sz="0" w:space="0" w:color="auto"/>
                  </w:divBdr>
                </w:div>
                <w:div w:id="295111229">
                  <w:marLeft w:val="0"/>
                  <w:marRight w:val="0"/>
                  <w:marTop w:val="0"/>
                  <w:marBottom w:val="0"/>
                  <w:divBdr>
                    <w:top w:val="none" w:sz="0" w:space="0" w:color="auto"/>
                    <w:left w:val="none" w:sz="0" w:space="0" w:color="auto"/>
                    <w:bottom w:val="none" w:sz="0" w:space="0" w:color="auto"/>
                    <w:right w:val="none" w:sz="0" w:space="0" w:color="auto"/>
                  </w:divBdr>
                </w:div>
                <w:div w:id="1154224149">
                  <w:marLeft w:val="0"/>
                  <w:marRight w:val="0"/>
                  <w:marTop w:val="0"/>
                  <w:marBottom w:val="0"/>
                  <w:divBdr>
                    <w:top w:val="none" w:sz="0" w:space="0" w:color="auto"/>
                    <w:left w:val="none" w:sz="0" w:space="0" w:color="auto"/>
                    <w:bottom w:val="none" w:sz="0" w:space="0" w:color="auto"/>
                    <w:right w:val="none" w:sz="0" w:space="0" w:color="auto"/>
                  </w:divBdr>
                </w:div>
                <w:div w:id="1955401516">
                  <w:marLeft w:val="0"/>
                  <w:marRight w:val="0"/>
                  <w:marTop w:val="0"/>
                  <w:marBottom w:val="0"/>
                  <w:divBdr>
                    <w:top w:val="none" w:sz="0" w:space="0" w:color="auto"/>
                    <w:left w:val="none" w:sz="0" w:space="0" w:color="auto"/>
                    <w:bottom w:val="none" w:sz="0" w:space="0" w:color="auto"/>
                    <w:right w:val="none" w:sz="0" w:space="0" w:color="auto"/>
                  </w:divBdr>
                </w:div>
                <w:div w:id="651063129">
                  <w:marLeft w:val="0"/>
                  <w:marRight w:val="0"/>
                  <w:marTop w:val="0"/>
                  <w:marBottom w:val="0"/>
                  <w:divBdr>
                    <w:top w:val="none" w:sz="0" w:space="0" w:color="auto"/>
                    <w:left w:val="none" w:sz="0" w:space="0" w:color="auto"/>
                    <w:bottom w:val="none" w:sz="0" w:space="0" w:color="auto"/>
                    <w:right w:val="none" w:sz="0" w:space="0" w:color="auto"/>
                  </w:divBdr>
                </w:div>
                <w:div w:id="1189953959">
                  <w:marLeft w:val="0"/>
                  <w:marRight w:val="0"/>
                  <w:marTop w:val="0"/>
                  <w:marBottom w:val="0"/>
                  <w:divBdr>
                    <w:top w:val="none" w:sz="0" w:space="0" w:color="auto"/>
                    <w:left w:val="none" w:sz="0" w:space="0" w:color="auto"/>
                    <w:bottom w:val="none" w:sz="0" w:space="0" w:color="auto"/>
                    <w:right w:val="none" w:sz="0" w:space="0" w:color="auto"/>
                  </w:divBdr>
                </w:div>
                <w:div w:id="812867540">
                  <w:marLeft w:val="0"/>
                  <w:marRight w:val="0"/>
                  <w:marTop w:val="0"/>
                  <w:marBottom w:val="0"/>
                  <w:divBdr>
                    <w:top w:val="none" w:sz="0" w:space="0" w:color="auto"/>
                    <w:left w:val="none" w:sz="0" w:space="0" w:color="auto"/>
                    <w:bottom w:val="none" w:sz="0" w:space="0" w:color="auto"/>
                    <w:right w:val="none" w:sz="0" w:space="0" w:color="auto"/>
                  </w:divBdr>
                </w:div>
                <w:div w:id="2095737618">
                  <w:marLeft w:val="0"/>
                  <w:marRight w:val="0"/>
                  <w:marTop w:val="0"/>
                  <w:marBottom w:val="0"/>
                  <w:divBdr>
                    <w:top w:val="none" w:sz="0" w:space="0" w:color="auto"/>
                    <w:left w:val="none" w:sz="0" w:space="0" w:color="auto"/>
                    <w:bottom w:val="none" w:sz="0" w:space="0" w:color="auto"/>
                    <w:right w:val="none" w:sz="0" w:space="0" w:color="auto"/>
                  </w:divBdr>
                </w:div>
                <w:div w:id="929393839">
                  <w:marLeft w:val="0"/>
                  <w:marRight w:val="0"/>
                  <w:marTop w:val="0"/>
                  <w:marBottom w:val="0"/>
                  <w:divBdr>
                    <w:top w:val="none" w:sz="0" w:space="0" w:color="auto"/>
                    <w:left w:val="none" w:sz="0" w:space="0" w:color="auto"/>
                    <w:bottom w:val="none" w:sz="0" w:space="0" w:color="auto"/>
                    <w:right w:val="none" w:sz="0" w:space="0" w:color="auto"/>
                  </w:divBdr>
                </w:div>
                <w:div w:id="712119465">
                  <w:marLeft w:val="0"/>
                  <w:marRight w:val="0"/>
                  <w:marTop w:val="0"/>
                  <w:marBottom w:val="0"/>
                  <w:divBdr>
                    <w:top w:val="none" w:sz="0" w:space="0" w:color="auto"/>
                    <w:left w:val="none" w:sz="0" w:space="0" w:color="auto"/>
                    <w:bottom w:val="none" w:sz="0" w:space="0" w:color="auto"/>
                    <w:right w:val="none" w:sz="0" w:space="0" w:color="auto"/>
                  </w:divBdr>
                </w:div>
                <w:div w:id="763263778">
                  <w:marLeft w:val="0"/>
                  <w:marRight w:val="0"/>
                  <w:marTop w:val="0"/>
                  <w:marBottom w:val="0"/>
                  <w:divBdr>
                    <w:top w:val="none" w:sz="0" w:space="0" w:color="auto"/>
                    <w:left w:val="none" w:sz="0" w:space="0" w:color="auto"/>
                    <w:bottom w:val="none" w:sz="0" w:space="0" w:color="auto"/>
                    <w:right w:val="none" w:sz="0" w:space="0" w:color="auto"/>
                  </w:divBdr>
                </w:div>
                <w:div w:id="2050689509">
                  <w:marLeft w:val="0"/>
                  <w:marRight w:val="0"/>
                  <w:marTop w:val="0"/>
                  <w:marBottom w:val="0"/>
                  <w:divBdr>
                    <w:top w:val="none" w:sz="0" w:space="0" w:color="auto"/>
                    <w:left w:val="none" w:sz="0" w:space="0" w:color="auto"/>
                    <w:bottom w:val="none" w:sz="0" w:space="0" w:color="auto"/>
                    <w:right w:val="none" w:sz="0" w:space="0" w:color="auto"/>
                  </w:divBdr>
                </w:div>
                <w:div w:id="693308750">
                  <w:marLeft w:val="0"/>
                  <w:marRight w:val="0"/>
                  <w:marTop w:val="0"/>
                  <w:marBottom w:val="0"/>
                  <w:divBdr>
                    <w:top w:val="none" w:sz="0" w:space="0" w:color="auto"/>
                    <w:left w:val="none" w:sz="0" w:space="0" w:color="auto"/>
                    <w:bottom w:val="none" w:sz="0" w:space="0" w:color="auto"/>
                    <w:right w:val="none" w:sz="0" w:space="0" w:color="auto"/>
                  </w:divBdr>
                </w:div>
                <w:div w:id="1832403755">
                  <w:marLeft w:val="0"/>
                  <w:marRight w:val="0"/>
                  <w:marTop w:val="0"/>
                  <w:marBottom w:val="0"/>
                  <w:divBdr>
                    <w:top w:val="none" w:sz="0" w:space="0" w:color="auto"/>
                    <w:left w:val="none" w:sz="0" w:space="0" w:color="auto"/>
                    <w:bottom w:val="none" w:sz="0" w:space="0" w:color="auto"/>
                    <w:right w:val="none" w:sz="0" w:space="0" w:color="auto"/>
                  </w:divBdr>
                </w:div>
                <w:div w:id="1554194584">
                  <w:marLeft w:val="0"/>
                  <w:marRight w:val="0"/>
                  <w:marTop w:val="0"/>
                  <w:marBottom w:val="0"/>
                  <w:divBdr>
                    <w:top w:val="none" w:sz="0" w:space="0" w:color="auto"/>
                    <w:left w:val="none" w:sz="0" w:space="0" w:color="auto"/>
                    <w:bottom w:val="none" w:sz="0" w:space="0" w:color="auto"/>
                    <w:right w:val="none" w:sz="0" w:space="0" w:color="auto"/>
                  </w:divBdr>
                </w:div>
                <w:div w:id="125661470">
                  <w:marLeft w:val="0"/>
                  <w:marRight w:val="0"/>
                  <w:marTop w:val="0"/>
                  <w:marBottom w:val="0"/>
                  <w:divBdr>
                    <w:top w:val="none" w:sz="0" w:space="0" w:color="auto"/>
                    <w:left w:val="none" w:sz="0" w:space="0" w:color="auto"/>
                    <w:bottom w:val="none" w:sz="0" w:space="0" w:color="auto"/>
                    <w:right w:val="none" w:sz="0" w:space="0" w:color="auto"/>
                  </w:divBdr>
                </w:div>
                <w:div w:id="1122382005">
                  <w:marLeft w:val="0"/>
                  <w:marRight w:val="0"/>
                  <w:marTop w:val="0"/>
                  <w:marBottom w:val="0"/>
                  <w:divBdr>
                    <w:top w:val="none" w:sz="0" w:space="0" w:color="auto"/>
                    <w:left w:val="none" w:sz="0" w:space="0" w:color="auto"/>
                    <w:bottom w:val="none" w:sz="0" w:space="0" w:color="auto"/>
                    <w:right w:val="none" w:sz="0" w:space="0" w:color="auto"/>
                  </w:divBdr>
                </w:div>
                <w:div w:id="713237537">
                  <w:marLeft w:val="0"/>
                  <w:marRight w:val="0"/>
                  <w:marTop w:val="0"/>
                  <w:marBottom w:val="0"/>
                  <w:divBdr>
                    <w:top w:val="none" w:sz="0" w:space="0" w:color="auto"/>
                    <w:left w:val="none" w:sz="0" w:space="0" w:color="auto"/>
                    <w:bottom w:val="none" w:sz="0" w:space="0" w:color="auto"/>
                    <w:right w:val="none" w:sz="0" w:space="0" w:color="auto"/>
                  </w:divBdr>
                </w:div>
                <w:div w:id="554856537">
                  <w:marLeft w:val="0"/>
                  <w:marRight w:val="0"/>
                  <w:marTop w:val="0"/>
                  <w:marBottom w:val="0"/>
                  <w:divBdr>
                    <w:top w:val="none" w:sz="0" w:space="0" w:color="auto"/>
                    <w:left w:val="none" w:sz="0" w:space="0" w:color="auto"/>
                    <w:bottom w:val="none" w:sz="0" w:space="0" w:color="auto"/>
                    <w:right w:val="none" w:sz="0" w:space="0" w:color="auto"/>
                  </w:divBdr>
                </w:div>
                <w:div w:id="869683952">
                  <w:marLeft w:val="0"/>
                  <w:marRight w:val="0"/>
                  <w:marTop w:val="0"/>
                  <w:marBottom w:val="0"/>
                  <w:divBdr>
                    <w:top w:val="none" w:sz="0" w:space="0" w:color="auto"/>
                    <w:left w:val="none" w:sz="0" w:space="0" w:color="auto"/>
                    <w:bottom w:val="none" w:sz="0" w:space="0" w:color="auto"/>
                    <w:right w:val="none" w:sz="0" w:space="0" w:color="auto"/>
                  </w:divBdr>
                </w:div>
                <w:div w:id="1377193021">
                  <w:marLeft w:val="0"/>
                  <w:marRight w:val="0"/>
                  <w:marTop w:val="0"/>
                  <w:marBottom w:val="0"/>
                  <w:divBdr>
                    <w:top w:val="none" w:sz="0" w:space="0" w:color="auto"/>
                    <w:left w:val="none" w:sz="0" w:space="0" w:color="auto"/>
                    <w:bottom w:val="none" w:sz="0" w:space="0" w:color="auto"/>
                    <w:right w:val="none" w:sz="0" w:space="0" w:color="auto"/>
                  </w:divBdr>
                </w:div>
                <w:div w:id="1450512252">
                  <w:marLeft w:val="0"/>
                  <w:marRight w:val="0"/>
                  <w:marTop w:val="0"/>
                  <w:marBottom w:val="0"/>
                  <w:divBdr>
                    <w:top w:val="none" w:sz="0" w:space="0" w:color="auto"/>
                    <w:left w:val="none" w:sz="0" w:space="0" w:color="auto"/>
                    <w:bottom w:val="none" w:sz="0" w:space="0" w:color="auto"/>
                    <w:right w:val="none" w:sz="0" w:space="0" w:color="auto"/>
                  </w:divBdr>
                </w:div>
                <w:div w:id="239874863">
                  <w:marLeft w:val="0"/>
                  <w:marRight w:val="0"/>
                  <w:marTop w:val="0"/>
                  <w:marBottom w:val="0"/>
                  <w:divBdr>
                    <w:top w:val="none" w:sz="0" w:space="0" w:color="auto"/>
                    <w:left w:val="none" w:sz="0" w:space="0" w:color="auto"/>
                    <w:bottom w:val="none" w:sz="0" w:space="0" w:color="auto"/>
                    <w:right w:val="none" w:sz="0" w:space="0" w:color="auto"/>
                  </w:divBdr>
                </w:div>
                <w:div w:id="9433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313">
          <w:marLeft w:val="0"/>
          <w:marRight w:val="0"/>
          <w:marTop w:val="0"/>
          <w:marBottom w:val="0"/>
          <w:divBdr>
            <w:top w:val="none" w:sz="0" w:space="0" w:color="auto"/>
            <w:left w:val="none" w:sz="0" w:space="0" w:color="auto"/>
            <w:bottom w:val="none" w:sz="0" w:space="0" w:color="auto"/>
            <w:right w:val="none" w:sz="0" w:space="0" w:color="auto"/>
          </w:divBdr>
          <w:divsChild>
            <w:div w:id="694040863">
              <w:marLeft w:val="0"/>
              <w:marRight w:val="0"/>
              <w:marTop w:val="0"/>
              <w:marBottom w:val="0"/>
              <w:divBdr>
                <w:top w:val="none" w:sz="0" w:space="0" w:color="auto"/>
                <w:left w:val="none" w:sz="0" w:space="0" w:color="auto"/>
                <w:bottom w:val="none" w:sz="0" w:space="0" w:color="auto"/>
                <w:right w:val="none" w:sz="0" w:space="0" w:color="auto"/>
              </w:divBdr>
            </w:div>
            <w:div w:id="2032417250">
              <w:marLeft w:val="0"/>
              <w:marRight w:val="0"/>
              <w:marTop w:val="0"/>
              <w:marBottom w:val="0"/>
              <w:divBdr>
                <w:top w:val="none" w:sz="0" w:space="0" w:color="auto"/>
                <w:left w:val="none" w:sz="0" w:space="0" w:color="auto"/>
                <w:bottom w:val="none" w:sz="0" w:space="0" w:color="auto"/>
                <w:right w:val="none" w:sz="0" w:space="0" w:color="auto"/>
              </w:divBdr>
            </w:div>
            <w:div w:id="1044020760">
              <w:marLeft w:val="0"/>
              <w:marRight w:val="0"/>
              <w:marTop w:val="0"/>
              <w:marBottom w:val="0"/>
              <w:divBdr>
                <w:top w:val="none" w:sz="0" w:space="0" w:color="auto"/>
                <w:left w:val="none" w:sz="0" w:space="0" w:color="auto"/>
                <w:bottom w:val="none" w:sz="0" w:space="0" w:color="auto"/>
                <w:right w:val="none" w:sz="0" w:space="0" w:color="auto"/>
              </w:divBdr>
            </w:div>
            <w:div w:id="859677">
              <w:marLeft w:val="0"/>
              <w:marRight w:val="0"/>
              <w:marTop w:val="0"/>
              <w:marBottom w:val="0"/>
              <w:divBdr>
                <w:top w:val="none" w:sz="0" w:space="0" w:color="auto"/>
                <w:left w:val="none" w:sz="0" w:space="0" w:color="auto"/>
                <w:bottom w:val="none" w:sz="0" w:space="0" w:color="auto"/>
                <w:right w:val="none" w:sz="0" w:space="0" w:color="auto"/>
              </w:divBdr>
            </w:div>
            <w:div w:id="1006978776">
              <w:marLeft w:val="0"/>
              <w:marRight w:val="0"/>
              <w:marTop w:val="0"/>
              <w:marBottom w:val="0"/>
              <w:divBdr>
                <w:top w:val="none" w:sz="0" w:space="0" w:color="auto"/>
                <w:left w:val="none" w:sz="0" w:space="0" w:color="auto"/>
                <w:bottom w:val="none" w:sz="0" w:space="0" w:color="auto"/>
                <w:right w:val="none" w:sz="0" w:space="0" w:color="auto"/>
              </w:divBdr>
              <w:divsChild>
                <w:div w:id="1649363545">
                  <w:marLeft w:val="0"/>
                  <w:marRight w:val="0"/>
                  <w:marTop w:val="0"/>
                  <w:marBottom w:val="0"/>
                  <w:divBdr>
                    <w:top w:val="none" w:sz="0" w:space="0" w:color="auto"/>
                    <w:left w:val="none" w:sz="0" w:space="0" w:color="auto"/>
                    <w:bottom w:val="none" w:sz="0" w:space="0" w:color="auto"/>
                    <w:right w:val="none" w:sz="0" w:space="0" w:color="auto"/>
                  </w:divBdr>
                </w:div>
                <w:div w:id="1770353434">
                  <w:marLeft w:val="0"/>
                  <w:marRight w:val="0"/>
                  <w:marTop w:val="0"/>
                  <w:marBottom w:val="0"/>
                  <w:divBdr>
                    <w:top w:val="none" w:sz="0" w:space="0" w:color="auto"/>
                    <w:left w:val="none" w:sz="0" w:space="0" w:color="auto"/>
                    <w:bottom w:val="none" w:sz="0" w:space="0" w:color="auto"/>
                    <w:right w:val="none" w:sz="0" w:space="0" w:color="auto"/>
                  </w:divBdr>
                </w:div>
                <w:div w:id="1315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675">
          <w:marLeft w:val="0"/>
          <w:marRight w:val="0"/>
          <w:marTop w:val="0"/>
          <w:marBottom w:val="0"/>
          <w:divBdr>
            <w:top w:val="none" w:sz="0" w:space="0" w:color="auto"/>
            <w:left w:val="none" w:sz="0" w:space="0" w:color="auto"/>
            <w:bottom w:val="none" w:sz="0" w:space="0" w:color="auto"/>
            <w:right w:val="none" w:sz="0" w:space="0" w:color="auto"/>
          </w:divBdr>
          <w:divsChild>
            <w:div w:id="1284577181">
              <w:marLeft w:val="0"/>
              <w:marRight w:val="0"/>
              <w:marTop w:val="0"/>
              <w:marBottom w:val="0"/>
              <w:divBdr>
                <w:top w:val="none" w:sz="0" w:space="0" w:color="auto"/>
                <w:left w:val="none" w:sz="0" w:space="0" w:color="auto"/>
                <w:bottom w:val="none" w:sz="0" w:space="0" w:color="auto"/>
                <w:right w:val="none" w:sz="0" w:space="0" w:color="auto"/>
              </w:divBdr>
            </w:div>
            <w:div w:id="1886913805">
              <w:marLeft w:val="0"/>
              <w:marRight w:val="0"/>
              <w:marTop w:val="0"/>
              <w:marBottom w:val="0"/>
              <w:divBdr>
                <w:top w:val="none" w:sz="0" w:space="0" w:color="auto"/>
                <w:left w:val="none" w:sz="0" w:space="0" w:color="auto"/>
                <w:bottom w:val="none" w:sz="0" w:space="0" w:color="auto"/>
                <w:right w:val="none" w:sz="0" w:space="0" w:color="auto"/>
              </w:divBdr>
            </w:div>
            <w:div w:id="1441993175">
              <w:marLeft w:val="0"/>
              <w:marRight w:val="0"/>
              <w:marTop w:val="0"/>
              <w:marBottom w:val="0"/>
              <w:divBdr>
                <w:top w:val="none" w:sz="0" w:space="0" w:color="auto"/>
                <w:left w:val="none" w:sz="0" w:space="0" w:color="auto"/>
                <w:bottom w:val="none" w:sz="0" w:space="0" w:color="auto"/>
                <w:right w:val="none" w:sz="0" w:space="0" w:color="auto"/>
              </w:divBdr>
            </w:div>
            <w:div w:id="1621495034">
              <w:marLeft w:val="0"/>
              <w:marRight w:val="0"/>
              <w:marTop w:val="0"/>
              <w:marBottom w:val="0"/>
              <w:divBdr>
                <w:top w:val="none" w:sz="0" w:space="0" w:color="auto"/>
                <w:left w:val="none" w:sz="0" w:space="0" w:color="auto"/>
                <w:bottom w:val="none" w:sz="0" w:space="0" w:color="auto"/>
                <w:right w:val="none" w:sz="0" w:space="0" w:color="auto"/>
              </w:divBdr>
            </w:div>
            <w:div w:id="1527058662">
              <w:marLeft w:val="0"/>
              <w:marRight w:val="0"/>
              <w:marTop w:val="0"/>
              <w:marBottom w:val="0"/>
              <w:divBdr>
                <w:top w:val="none" w:sz="0" w:space="0" w:color="auto"/>
                <w:left w:val="none" w:sz="0" w:space="0" w:color="auto"/>
                <w:bottom w:val="none" w:sz="0" w:space="0" w:color="auto"/>
                <w:right w:val="none" w:sz="0" w:space="0" w:color="auto"/>
              </w:divBdr>
            </w:div>
            <w:div w:id="1339114485">
              <w:marLeft w:val="0"/>
              <w:marRight w:val="0"/>
              <w:marTop w:val="0"/>
              <w:marBottom w:val="0"/>
              <w:divBdr>
                <w:top w:val="none" w:sz="0" w:space="0" w:color="auto"/>
                <w:left w:val="none" w:sz="0" w:space="0" w:color="auto"/>
                <w:bottom w:val="none" w:sz="0" w:space="0" w:color="auto"/>
                <w:right w:val="none" w:sz="0" w:space="0" w:color="auto"/>
              </w:divBdr>
            </w:div>
            <w:div w:id="548155498">
              <w:marLeft w:val="0"/>
              <w:marRight w:val="0"/>
              <w:marTop w:val="0"/>
              <w:marBottom w:val="0"/>
              <w:divBdr>
                <w:top w:val="none" w:sz="0" w:space="0" w:color="auto"/>
                <w:left w:val="none" w:sz="0" w:space="0" w:color="auto"/>
                <w:bottom w:val="none" w:sz="0" w:space="0" w:color="auto"/>
                <w:right w:val="none" w:sz="0" w:space="0" w:color="auto"/>
              </w:divBdr>
            </w:div>
            <w:div w:id="1831404187">
              <w:marLeft w:val="0"/>
              <w:marRight w:val="0"/>
              <w:marTop w:val="0"/>
              <w:marBottom w:val="0"/>
              <w:divBdr>
                <w:top w:val="none" w:sz="0" w:space="0" w:color="auto"/>
                <w:left w:val="none" w:sz="0" w:space="0" w:color="auto"/>
                <w:bottom w:val="none" w:sz="0" w:space="0" w:color="auto"/>
                <w:right w:val="none" w:sz="0" w:space="0" w:color="auto"/>
              </w:divBdr>
            </w:div>
            <w:div w:id="1787386546">
              <w:marLeft w:val="0"/>
              <w:marRight w:val="0"/>
              <w:marTop w:val="0"/>
              <w:marBottom w:val="0"/>
              <w:divBdr>
                <w:top w:val="none" w:sz="0" w:space="0" w:color="auto"/>
                <w:left w:val="none" w:sz="0" w:space="0" w:color="auto"/>
                <w:bottom w:val="none" w:sz="0" w:space="0" w:color="auto"/>
                <w:right w:val="none" w:sz="0" w:space="0" w:color="auto"/>
              </w:divBdr>
            </w:div>
            <w:div w:id="2136480261">
              <w:marLeft w:val="0"/>
              <w:marRight w:val="0"/>
              <w:marTop w:val="0"/>
              <w:marBottom w:val="0"/>
              <w:divBdr>
                <w:top w:val="none" w:sz="0" w:space="0" w:color="auto"/>
                <w:left w:val="none" w:sz="0" w:space="0" w:color="auto"/>
                <w:bottom w:val="none" w:sz="0" w:space="0" w:color="auto"/>
                <w:right w:val="none" w:sz="0" w:space="0" w:color="auto"/>
              </w:divBdr>
            </w:div>
            <w:div w:id="1192451124">
              <w:marLeft w:val="0"/>
              <w:marRight w:val="0"/>
              <w:marTop w:val="0"/>
              <w:marBottom w:val="0"/>
              <w:divBdr>
                <w:top w:val="none" w:sz="0" w:space="0" w:color="auto"/>
                <w:left w:val="none" w:sz="0" w:space="0" w:color="auto"/>
                <w:bottom w:val="none" w:sz="0" w:space="0" w:color="auto"/>
                <w:right w:val="none" w:sz="0" w:space="0" w:color="auto"/>
              </w:divBdr>
            </w:div>
            <w:div w:id="1341199574">
              <w:marLeft w:val="0"/>
              <w:marRight w:val="0"/>
              <w:marTop w:val="0"/>
              <w:marBottom w:val="0"/>
              <w:divBdr>
                <w:top w:val="none" w:sz="0" w:space="0" w:color="auto"/>
                <w:left w:val="none" w:sz="0" w:space="0" w:color="auto"/>
                <w:bottom w:val="none" w:sz="0" w:space="0" w:color="auto"/>
                <w:right w:val="none" w:sz="0" w:space="0" w:color="auto"/>
              </w:divBdr>
            </w:div>
            <w:div w:id="1388644019">
              <w:marLeft w:val="0"/>
              <w:marRight w:val="0"/>
              <w:marTop w:val="0"/>
              <w:marBottom w:val="0"/>
              <w:divBdr>
                <w:top w:val="none" w:sz="0" w:space="0" w:color="auto"/>
                <w:left w:val="none" w:sz="0" w:space="0" w:color="auto"/>
                <w:bottom w:val="none" w:sz="0" w:space="0" w:color="auto"/>
                <w:right w:val="none" w:sz="0" w:space="0" w:color="auto"/>
              </w:divBdr>
            </w:div>
            <w:div w:id="374162017">
              <w:marLeft w:val="0"/>
              <w:marRight w:val="0"/>
              <w:marTop w:val="0"/>
              <w:marBottom w:val="0"/>
              <w:divBdr>
                <w:top w:val="none" w:sz="0" w:space="0" w:color="auto"/>
                <w:left w:val="none" w:sz="0" w:space="0" w:color="auto"/>
                <w:bottom w:val="none" w:sz="0" w:space="0" w:color="auto"/>
                <w:right w:val="none" w:sz="0" w:space="0" w:color="auto"/>
              </w:divBdr>
            </w:div>
            <w:div w:id="636374207">
              <w:marLeft w:val="0"/>
              <w:marRight w:val="0"/>
              <w:marTop w:val="0"/>
              <w:marBottom w:val="0"/>
              <w:divBdr>
                <w:top w:val="none" w:sz="0" w:space="0" w:color="auto"/>
                <w:left w:val="none" w:sz="0" w:space="0" w:color="auto"/>
                <w:bottom w:val="none" w:sz="0" w:space="0" w:color="auto"/>
                <w:right w:val="none" w:sz="0" w:space="0" w:color="auto"/>
              </w:divBdr>
            </w:div>
            <w:div w:id="1814172106">
              <w:marLeft w:val="0"/>
              <w:marRight w:val="0"/>
              <w:marTop w:val="0"/>
              <w:marBottom w:val="0"/>
              <w:divBdr>
                <w:top w:val="none" w:sz="0" w:space="0" w:color="auto"/>
                <w:left w:val="none" w:sz="0" w:space="0" w:color="auto"/>
                <w:bottom w:val="none" w:sz="0" w:space="0" w:color="auto"/>
                <w:right w:val="none" w:sz="0" w:space="0" w:color="auto"/>
              </w:divBdr>
            </w:div>
            <w:div w:id="2139686432">
              <w:marLeft w:val="0"/>
              <w:marRight w:val="0"/>
              <w:marTop w:val="0"/>
              <w:marBottom w:val="0"/>
              <w:divBdr>
                <w:top w:val="none" w:sz="0" w:space="0" w:color="auto"/>
                <w:left w:val="none" w:sz="0" w:space="0" w:color="auto"/>
                <w:bottom w:val="none" w:sz="0" w:space="0" w:color="auto"/>
                <w:right w:val="none" w:sz="0" w:space="0" w:color="auto"/>
              </w:divBdr>
            </w:div>
            <w:div w:id="2050956039">
              <w:marLeft w:val="0"/>
              <w:marRight w:val="0"/>
              <w:marTop w:val="0"/>
              <w:marBottom w:val="0"/>
              <w:divBdr>
                <w:top w:val="none" w:sz="0" w:space="0" w:color="auto"/>
                <w:left w:val="none" w:sz="0" w:space="0" w:color="auto"/>
                <w:bottom w:val="none" w:sz="0" w:space="0" w:color="auto"/>
                <w:right w:val="none" w:sz="0" w:space="0" w:color="auto"/>
              </w:divBdr>
            </w:div>
            <w:div w:id="1956596692">
              <w:marLeft w:val="0"/>
              <w:marRight w:val="0"/>
              <w:marTop w:val="0"/>
              <w:marBottom w:val="0"/>
              <w:divBdr>
                <w:top w:val="none" w:sz="0" w:space="0" w:color="auto"/>
                <w:left w:val="none" w:sz="0" w:space="0" w:color="auto"/>
                <w:bottom w:val="none" w:sz="0" w:space="0" w:color="auto"/>
                <w:right w:val="none" w:sz="0" w:space="0" w:color="auto"/>
              </w:divBdr>
            </w:div>
            <w:div w:id="634024048">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778938636">
              <w:marLeft w:val="0"/>
              <w:marRight w:val="0"/>
              <w:marTop w:val="0"/>
              <w:marBottom w:val="0"/>
              <w:divBdr>
                <w:top w:val="none" w:sz="0" w:space="0" w:color="auto"/>
                <w:left w:val="none" w:sz="0" w:space="0" w:color="auto"/>
                <w:bottom w:val="none" w:sz="0" w:space="0" w:color="auto"/>
                <w:right w:val="none" w:sz="0" w:space="0" w:color="auto"/>
              </w:divBdr>
            </w:div>
            <w:div w:id="796993349">
              <w:marLeft w:val="0"/>
              <w:marRight w:val="0"/>
              <w:marTop w:val="0"/>
              <w:marBottom w:val="0"/>
              <w:divBdr>
                <w:top w:val="none" w:sz="0" w:space="0" w:color="auto"/>
                <w:left w:val="none" w:sz="0" w:space="0" w:color="auto"/>
                <w:bottom w:val="none" w:sz="0" w:space="0" w:color="auto"/>
                <w:right w:val="none" w:sz="0" w:space="0" w:color="auto"/>
              </w:divBdr>
            </w:div>
            <w:div w:id="53549764">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506214684">
              <w:marLeft w:val="0"/>
              <w:marRight w:val="0"/>
              <w:marTop w:val="0"/>
              <w:marBottom w:val="0"/>
              <w:divBdr>
                <w:top w:val="none" w:sz="0" w:space="0" w:color="auto"/>
                <w:left w:val="none" w:sz="0" w:space="0" w:color="auto"/>
                <w:bottom w:val="none" w:sz="0" w:space="0" w:color="auto"/>
                <w:right w:val="none" w:sz="0" w:space="0" w:color="auto"/>
              </w:divBdr>
            </w:div>
            <w:div w:id="1253007908">
              <w:marLeft w:val="0"/>
              <w:marRight w:val="0"/>
              <w:marTop w:val="0"/>
              <w:marBottom w:val="0"/>
              <w:divBdr>
                <w:top w:val="none" w:sz="0" w:space="0" w:color="auto"/>
                <w:left w:val="none" w:sz="0" w:space="0" w:color="auto"/>
                <w:bottom w:val="none" w:sz="0" w:space="0" w:color="auto"/>
                <w:right w:val="none" w:sz="0" w:space="0" w:color="auto"/>
              </w:divBdr>
            </w:div>
            <w:div w:id="896820468">
              <w:marLeft w:val="0"/>
              <w:marRight w:val="0"/>
              <w:marTop w:val="0"/>
              <w:marBottom w:val="0"/>
              <w:divBdr>
                <w:top w:val="none" w:sz="0" w:space="0" w:color="auto"/>
                <w:left w:val="none" w:sz="0" w:space="0" w:color="auto"/>
                <w:bottom w:val="none" w:sz="0" w:space="0" w:color="auto"/>
                <w:right w:val="none" w:sz="0" w:space="0" w:color="auto"/>
              </w:divBdr>
            </w:div>
            <w:div w:id="256525800">
              <w:marLeft w:val="0"/>
              <w:marRight w:val="0"/>
              <w:marTop w:val="0"/>
              <w:marBottom w:val="0"/>
              <w:divBdr>
                <w:top w:val="none" w:sz="0" w:space="0" w:color="auto"/>
                <w:left w:val="none" w:sz="0" w:space="0" w:color="auto"/>
                <w:bottom w:val="none" w:sz="0" w:space="0" w:color="auto"/>
                <w:right w:val="none" w:sz="0" w:space="0" w:color="auto"/>
              </w:divBdr>
            </w:div>
            <w:div w:id="1791318948">
              <w:marLeft w:val="0"/>
              <w:marRight w:val="0"/>
              <w:marTop w:val="0"/>
              <w:marBottom w:val="0"/>
              <w:divBdr>
                <w:top w:val="none" w:sz="0" w:space="0" w:color="auto"/>
                <w:left w:val="none" w:sz="0" w:space="0" w:color="auto"/>
                <w:bottom w:val="none" w:sz="0" w:space="0" w:color="auto"/>
                <w:right w:val="none" w:sz="0" w:space="0" w:color="auto"/>
              </w:divBdr>
            </w:div>
            <w:div w:id="1188174112">
              <w:marLeft w:val="0"/>
              <w:marRight w:val="0"/>
              <w:marTop w:val="0"/>
              <w:marBottom w:val="0"/>
              <w:divBdr>
                <w:top w:val="none" w:sz="0" w:space="0" w:color="auto"/>
                <w:left w:val="none" w:sz="0" w:space="0" w:color="auto"/>
                <w:bottom w:val="none" w:sz="0" w:space="0" w:color="auto"/>
                <w:right w:val="none" w:sz="0" w:space="0" w:color="auto"/>
              </w:divBdr>
            </w:div>
            <w:div w:id="1608847834">
              <w:marLeft w:val="0"/>
              <w:marRight w:val="0"/>
              <w:marTop w:val="0"/>
              <w:marBottom w:val="0"/>
              <w:divBdr>
                <w:top w:val="none" w:sz="0" w:space="0" w:color="auto"/>
                <w:left w:val="none" w:sz="0" w:space="0" w:color="auto"/>
                <w:bottom w:val="none" w:sz="0" w:space="0" w:color="auto"/>
                <w:right w:val="none" w:sz="0" w:space="0" w:color="auto"/>
              </w:divBdr>
            </w:div>
            <w:div w:id="1987781168">
              <w:marLeft w:val="0"/>
              <w:marRight w:val="0"/>
              <w:marTop w:val="0"/>
              <w:marBottom w:val="0"/>
              <w:divBdr>
                <w:top w:val="none" w:sz="0" w:space="0" w:color="auto"/>
                <w:left w:val="none" w:sz="0" w:space="0" w:color="auto"/>
                <w:bottom w:val="none" w:sz="0" w:space="0" w:color="auto"/>
                <w:right w:val="none" w:sz="0" w:space="0" w:color="auto"/>
              </w:divBdr>
            </w:div>
            <w:div w:id="233131407">
              <w:marLeft w:val="0"/>
              <w:marRight w:val="0"/>
              <w:marTop w:val="0"/>
              <w:marBottom w:val="0"/>
              <w:divBdr>
                <w:top w:val="none" w:sz="0" w:space="0" w:color="auto"/>
                <w:left w:val="none" w:sz="0" w:space="0" w:color="auto"/>
                <w:bottom w:val="none" w:sz="0" w:space="0" w:color="auto"/>
                <w:right w:val="none" w:sz="0" w:space="0" w:color="auto"/>
              </w:divBdr>
            </w:div>
            <w:div w:id="1965698312">
              <w:marLeft w:val="0"/>
              <w:marRight w:val="0"/>
              <w:marTop w:val="0"/>
              <w:marBottom w:val="0"/>
              <w:divBdr>
                <w:top w:val="none" w:sz="0" w:space="0" w:color="auto"/>
                <w:left w:val="none" w:sz="0" w:space="0" w:color="auto"/>
                <w:bottom w:val="none" w:sz="0" w:space="0" w:color="auto"/>
                <w:right w:val="none" w:sz="0" w:space="0" w:color="auto"/>
              </w:divBdr>
            </w:div>
            <w:div w:id="554856320">
              <w:marLeft w:val="0"/>
              <w:marRight w:val="0"/>
              <w:marTop w:val="0"/>
              <w:marBottom w:val="0"/>
              <w:divBdr>
                <w:top w:val="none" w:sz="0" w:space="0" w:color="auto"/>
                <w:left w:val="none" w:sz="0" w:space="0" w:color="auto"/>
                <w:bottom w:val="none" w:sz="0" w:space="0" w:color="auto"/>
                <w:right w:val="none" w:sz="0" w:space="0" w:color="auto"/>
              </w:divBdr>
            </w:div>
            <w:div w:id="818230037">
              <w:marLeft w:val="0"/>
              <w:marRight w:val="0"/>
              <w:marTop w:val="0"/>
              <w:marBottom w:val="0"/>
              <w:divBdr>
                <w:top w:val="none" w:sz="0" w:space="0" w:color="auto"/>
                <w:left w:val="none" w:sz="0" w:space="0" w:color="auto"/>
                <w:bottom w:val="none" w:sz="0" w:space="0" w:color="auto"/>
                <w:right w:val="none" w:sz="0" w:space="0" w:color="auto"/>
              </w:divBdr>
            </w:div>
            <w:div w:id="919944680">
              <w:marLeft w:val="0"/>
              <w:marRight w:val="0"/>
              <w:marTop w:val="0"/>
              <w:marBottom w:val="0"/>
              <w:divBdr>
                <w:top w:val="none" w:sz="0" w:space="0" w:color="auto"/>
                <w:left w:val="none" w:sz="0" w:space="0" w:color="auto"/>
                <w:bottom w:val="none" w:sz="0" w:space="0" w:color="auto"/>
                <w:right w:val="none" w:sz="0" w:space="0" w:color="auto"/>
              </w:divBdr>
            </w:div>
            <w:div w:id="178013882">
              <w:marLeft w:val="0"/>
              <w:marRight w:val="0"/>
              <w:marTop w:val="0"/>
              <w:marBottom w:val="0"/>
              <w:divBdr>
                <w:top w:val="none" w:sz="0" w:space="0" w:color="auto"/>
                <w:left w:val="none" w:sz="0" w:space="0" w:color="auto"/>
                <w:bottom w:val="none" w:sz="0" w:space="0" w:color="auto"/>
                <w:right w:val="none" w:sz="0" w:space="0" w:color="auto"/>
              </w:divBdr>
            </w:div>
            <w:div w:id="1522157582">
              <w:marLeft w:val="0"/>
              <w:marRight w:val="0"/>
              <w:marTop w:val="0"/>
              <w:marBottom w:val="0"/>
              <w:divBdr>
                <w:top w:val="none" w:sz="0" w:space="0" w:color="auto"/>
                <w:left w:val="none" w:sz="0" w:space="0" w:color="auto"/>
                <w:bottom w:val="none" w:sz="0" w:space="0" w:color="auto"/>
                <w:right w:val="none" w:sz="0" w:space="0" w:color="auto"/>
              </w:divBdr>
            </w:div>
            <w:div w:id="1300502935">
              <w:marLeft w:val="0"/>
              <w:marRight w:val="0"/>
              <w:marTop w:val="0"/>
              <w:marBottom w:val="0"/>
              <w:divBdr>
                <w:top w:val="none" w:sz="0" w:space="0" w:color="auto"/>
                <w:left w:val="none" w:sz="0" w:space="0" w:color="auto"/>
                <w:bottom w:val="none" w:sz="0" w:space="0" w:color="auto"/>
                <w:right w:val="none" w:sz="0" w:space="0" w:color="auto"/>
              </w:divBdr>
            </w:div>
            <w:div w:id="1272057287">
              <w:marLeft w:val="0"/>
              <w:marRight w:val="0"/>
              <w:marTop w:val="0"/>
              <w:marBottom w:val="0"/>
              <w:divBdr>
                <w:top w:val="none" w:sz="0" w:space="0" w:color="auto"/>
                <w:left w:val="none" w:sz="0" w:space="0" w:color="auto"/>
                <w:bottom w:val="none" w:sz="0" w:space="0" w:color="auto"/>
                <w:right w:val="none" w:sz="0" w:space="0" w:color="auto"/>
              </w:divBdr>
            </w:div>
            <w:div w:id="359867163">
              <w:marLeft w:val="0"/>
              <w:marRight w:val="0"/>
              <w:marTop w:val="0"/>
              <w:marBottom w:val="0"/>
              <w:divBdr>
                <w:top w:val="none" w:sz="0" w:space="0" w:color="auto"/>
                <w:left w:val="none" w:sz="0" w:space="0" w:color="auto"/>
                <w:bottom w:val="none" w:sz="0" w:space="0" w:color="auto"/>
                <w:right w:val="none" w:sz="0" w:space="0" w:color="auto"/>
              </w:divBdr>
            </w:div>
            <w:div w:id="1394813128">
              <w:marLeft w:val="0"/>
              <w:marRight w:val="0"/>
              <w:marTop w:val="0"/>
              <w:marBottom w:val="0"/>
              <w:divBdr>
                <w:top w:val="none" w:sz="0" w:space="0" w:color="auto"/>
                <w:left w:val="none" w:sz="0" w:space="0" w:color="auto"/>
                <w:bottom w:val="none" w:sz="0" w:space="0" w:color="auto"/>
                <w:right w:val="none" w:sz="0" w:space="0" w:color="auto"/>
              </w:divBdr>
            </w:div>
            <w:div w:id="171840303">
              <w:marLeft w:val="0"/>
              <w:marRight w:val="0"/>
              <w:marTop w:val="0"/>
              <w:marBottom w:val="0"/>
              <w:divBdr>
                <w:top w:val="none" w:sz="0" w:space="0" w:color="auto"/>
                <w:left w:val="none" w:sz="0" w:space="0" w:color="auto"/>
                <w:bottom w:val="none" w:sz="0" w:space="0" w:color="auto"/>
                <w:right w:val="none" w:sz="0" w:space="0" w:color="auto"/>
              </w:divBdr>
            </w:div>
            <w:div w:id="2136364063">
              <w:marLeft w:val="0"/>
              <w:marRight w:val="0"/>
              <w:marTop w:val="0"/>
              <w:marBottom w:val="0"/>
              <w:divBdr>
                <w:top w:val="none" w:sz="0" w:space="0" w:color="auto"/>
                <w:left w:val="none" w:sz="0" w:space="0" w:color="auto"/>
                <w:bottom w:val="none" w:sz="0" w:space="0" w:color="auto"/>
                <w:right w:val="none" w:sz="0" w:space="0" w:color="auto"/>
              </w:divBdr>
            </w:div>
            <w:div w:id="1444963424">
              <w:marLeft w:val="0"/>
              <w:marRight w:val="0"/>
              <w:marTop w:val="0"/>
              <w:marBottom w:val="0"/>
              <w:divBdr>
                <w:top w:val="none" w:sz="0" w:space="0" w:color="auto"/>
                <w:left w:val="none" w:sz="0" w:space="0" w:color="auto"/>
                <w:bottom w:val="none" w:sz="0" w:space="0" w:color="auto"/>
                <w:right w:val="none" w:sz="0" w:space="0" w:color="auto"/>
              </w:divBdr>
            </w:div>
            <w:div w:id="1508518454">
              <w:marLeft w:val="0"/>
              <w:marRight w:val="0"/>
              <w:marTop w:val="0"/>
              <w:marBottom w:val="0"/>
              <w:divBdr>
                <w:top w:val="none" w:sz="0" w:space="0" w:color="auto"/>
                <w:left w:val="none" w:sz="0" w:space="0" w:color="auto"/>
                <w:bottom w:val="none" w:sz="0" w:space="0" w:color="auto"/>
                <w:right w:val="none" w:sz="0" w:space="0" w:color="auto"/>
              </w:divBdr>
            </w:div>
            <w:div w:id="1861426498">
              <w:marLeft w:val="0"/>
              <w:marRight w:val="0"/>
              <w:marTop w:val="0"/>
              <w:marBottom w:val="0"/>
              <w:divBdr>
                <w:top w:val="none" w:sz="0" w:space="0" w:color="auto"/>
                <w:left w:val="none" w:sz="0" w:space="0" w:color="auto"/>
                <w:bottom w:val="none" w:sz="0" w:space="0" w:color="auto"/>
                <w:right w:val="none" w:sz="0" w:space="0" w:color="auto"/>
              </w:divBdr>
            </w:div>
            <w:div w:id="1923953472">
              <w:marLeft w:val="0"/>
              <w:marRight w:val="0"/>
              <w:marTop w:val="0"/>
              <w:marBottom w:val="0"/>
              <w:divBdr>
                <w:top w:val="none" w:sz="0" w:space="0" w:color="auto"/>
                <w:left w:val="none" w:sz="0" w:space="0" w:color="auto"/>
                <w:bottom w:val="none" w:sz="0" w:space="0" w:color="auto"/>
                <w:right w:val="none" w:sz="0" w:space="0" w:color="auto"/>
              </w:divBdr>
            </w:div>
            <w:div w:id="1732727600">
              <w:marLeft w:val="0"/>
              <w:marRight w:val="0"/>
              <w:marTop w:val="0"/>
              <w:marBottom w:val="0"/>
              <w:divBdr>
                <w:top w:val="none" w:sz="0" w:space="0" w:color="auto"/>
                <w:left w:val="none" w:sz="0" w:space="0" w:color="auto"/>
                <w:bottom w:val="none" w:sz="0" w:space="0" w:color="auto"/>
                <w:right w:val="none" w:sz="0" w:space="0" w:color="auto"/>
              </w:divBdr>
              <w:divsChild>
                <w:div w:id="937493381">
                  <w:marLeft w:val="0"/>
                  <w:marRight w:val="0"/>
                  <w:marTop w:val="0"/>
                  <w:marBottom w:val="0"/>
                  <w:divBdr>
                    <w:top w:val="none" w:sz="0" w:space="0" w:color="auto"/>
                    <w:left w:val="none" w:sz="0" w:space="0" w:color="auto"/>
                    <w:bottom w:val="none" w:sz="0" w:space="0" w:color="auto"/>
                    <w:right w:val="none" w:sz="0" w:space="0" w:color="auto"/>
                  </w:divBdr>
                </w:div>
                <w:div w:id="515849478">
                  <w:marLeft w:val="0"/>
                  <w:marRight w:val="0"/>
                  <w:marTop w:val="0"/>
                  <w:marBottom w:val="0"/>
                  <w:divBdr>
                    <w:top w:val="none" w:sz="0" w:space="0" w:color="auto"/>
                    <w:left w:val="none" w:sz="0" w:space="0" w:color="auto"/>
                    <w:bottom w:val="none" w:sz="0" w:space="0" w:color="auto"/>
                    <w:right w:val="none" w:sz="0" w:space="0" w:color="auto"/>
                  </w:divBdr>
                </w:div>
                <w:div w:id="621499415">
                  <w:marLeft w:val="0"/>
                  <w:marRight w:val="0"/>
                  <w:marTop w:val="0"/>
                  <w:marBottom w:val="0"/>
                  <w:divBdr>
                    <w:top w:val="none" w:sz="0" w:space="0" w:color="auto"/>
                    <w:left w:val="none" w:sz="0" w:space="0" w:color="auto"/>
                    <w:bottom w:val="none" w:sz="0" w:space="0" w:color="auto"/>
                    <w:right w:val="none" w:sz="0" w:space="0" w:color="auto"/>
                  </w:divBdr>
                </w:div>
                <w:div w:id="422651907">
                  <w:marLeft w:val="0"/>
                  <w:marRight w:val="0"/>
                  <w:marTop w:val="0"/>
                  <w:marBottom w:val="0"/>
                  <w:divBdr>
                    <w:top w:val="none" w:sz="0" w:space="0" w:color="auto"/>
                    <w:left w:val="none" w:sz="0" w:space="0" w:color="auto"/>
                    <w:bottom w:val="none" w:sz="0" w:space="0" w:color="auto"/>
                    <w:right w:val="none" w:sz="0" w:space="0" w:color="auto"/>
                  </w:divBdr>
                </w:div>
                <w:div w:id="376128193">
                  <w:marLeft w:val="0"/>
                  <w:marRight w:val="0"/>
                  <w:marTop w:val="0"/>
                  <w:marBottom w:val="0"/>
                  <w:divBdr>
                    <w:top w:val="none" w:sz="0" w:space="0" w:color="auto"/>
                    <w:left w:val="none" w:sz="0" w:space="0" w:color="auto"/>
                    <w:bottom w:val="none" w:sz="0" w:space="0" w:color="auto"/>
                    <w:right w:val="none" w:sz="0" w:space="0" w:color="auto"/>
                  </w:divBdr>
                </w:div>
                <w:div w:id="77484839">
                  <w:marLeft w:val="0"/>
                  <w:marRight w:val="0"/>
                  <w:marTop w:val="0"/>
                  <w:marBottom w:val="0"/>
                  <w:divBdr>
                    <w:top w:val="none" w:sz="0" w:space="0" w:color="auto"/>
                    <w:left w:val="none" w:sz="0" w:space="0" w:color="auto"/>
                    <w:bottom w:val="none" w:sz="0" w:space="0" w:color="auto"/>
                    <w:right w:val="none" w:sz="0" w:space="0" w:color="auto"/>
                  </w:divBdr>
                </w:div>
                <w:div w:id="479467321">
                  <w:marLeft w:val="0"/>
                  <w:marRight w:val="0"/>
                  <w:marTop w:val="0"/>
                  <w:marBottom w:val="0"/>
                  <w:divBdr>
                    <w:top w:val="none" w:sz="0" w:space="0" w:color="auto"/>
                    <w:left w:val="none" w:sz="0" w:space="0" w:color="auto"/>
                    <w:bottom w:val="none" w:sz="0" w:space="0" w:color="auto"/>
                    <w:right w:val="none" w:sz="0" w:space="0" w:color="auto"/>
                  </w:divBdr>
                </w:div>
                <w:div w:id="1879392639">
                  <w:marLeft w:val="0"/>
                  <w:marRight w:val="0"/>
                  <w:marTop w:val="0"/>
                  <w:marBottom w:val="0"/>
                  <w:divBdr>
                    <w:top w:val="none" w:sz="0" w:space="0" w:color="auto"/>
                    <w:left w:val="none" w:sz="0" w:space="0" w:color="auto"/>
                    <w:bottom w:val="none" w:sz="0" w:space="0" w:color="auto"/>
                    <w:right w:val="none" w:sz="0" w:space="0" w:color="auto"/>
                  </w:divBdr>
                </w:div>
                <w:div w:id="944926362">
                  <w:marLeft w:val="0"/>
                  <w:marRight w:val="0"/>
                  <w:marTop w:val="0"/>
                  <w:marBottom w:val="0"/>
                  <w:divBdr>
                    <w:top w:val="none" w:sz="0" w:space="0" w:color="auto"/>
                    <w:left w:val="none" w:sz="0" w:space="0" w:color="auto"/>
                    <w:bottom w:val="none" w:sz="0" w:space="0" w:color="auto"/>
                    <w:right w:val="none" w:sz="0" w:space="0" w:color="auto"/>
                  </w:divBdr>
                </w:div>
                <w:div w:id="639044289">
                  <w:marLeft w:val="0"/>
                  <w:marRight w:val="0"/>
                  <w:marTop w:val="0"/>
                  <w:marBottom w:val="0"/>
                  <w:divBdr>
                    <w:top w:val="none" w:sz="0" w:space="0" w:color="auto"/>
                    <w:left w:val="none" w:sz="0" w:space="0" w:color="auto"/>
                    <w:bottom w:val="none" w:sz="0" w:space="0" w:color="auto"/>
                    <w:right w:val="none" w:sz="0" w:space="0" w:color="auto"/>
                  </w:divBdr>
                </w:div>
                <w:div w:id="339429954">
                  <w:marLeft w:val="0"/>
                  <w:marRight w:val="0"/>
                  <w:marTop w:val="0"/>
                  <w:marBottom w:val="0"/>
                  <w:divBdr>
                    <w:top w:val="none" w:sz="0" w:space="0" w:color="auto"/>
                    <w:left w:val="none" w:sz="0" w:space="0" w:color="auto"/>
                    <w:bottom w:val="none" w:sz="0" w:space="0" w:color="auto"/>
                    <w:right w:val="none" w:sz="0" w:space="0" w:color="auto"/>
                  </w:divBdr>
                </w:div>
                <w:div w:id="1439334390">
                  <w:marLeft w:val="0"/>
                  <w:marRight w:val="0"/>
                  <w:marTop w:val="0"/>
                  <w:marBottom w:val="0"/>
                  <w:divBdr>
                    <w:top w:val="none" w:sz="0" w:space="0" w:color="auto"/>
                    <w:left w:val="none" w:sz="0" w:space="0" w:color="auto"/>
                    <w:bottom w:val="none" w:sz="0" w:space="0" w:color="auto"/>
                    <w:right w:val="none" w:sz="0" w:space="0" w:color="auto"/>
                  </w:divBdr>
                </w:div>
                <w:div w:id="854612694">
                  <w:marLeft w:val="0"/>
                  <w:marRight w:val="0"/>
                  <w:marTop w:val="0"/>
                  <w:marBottom w:val="0"/>
                  <w:divBdr>
                    <w:top w:val="none" w:sz="0" w:space="0" w:color="auto"/>
                    <w:left w:val="none" w:sz="0" w:space="0" w:color="auto"/>
                    <w:bottom w:val="none" w:sz="0" w:space="0" w:color="auto"/>
                    <w:right w:val="none" w:sz="0" w:space="0" w:color="auto"/>
                  </w:divBdr>
                </w:div>
                <w:div w:id="1521774514">
                  <w:marLeft w:val="0"/>
                  <w:marRight w:val="0"/>
                  <w:marTop w:val="0"/>
                  <w:marBottom w:val="0"/>
                  <w:divBdr>
                    <w:top w:val="none" w:sz="0" w:space="0" w:color="auto"/>
                    <w:left w:val="none" w:sz="0" w:space="0" w:color="auto"/>
                    <w:bottom w:val="none" w:sz="0" w:space="0" w:color="auto"/>
                    <w:right w:val="none" w:sz="0" w:space="0" w:color="auto"/>
                  </w:divBdr>
                </w:div>
                <w:div w:id="769206637">
                  <w:marLeft w:val="0"/>
                  <w:marRight w:val="0"/>
                  <w:marTop w:val="0"/>
                  <w:marBottom w:val="0"/>
                  <w:divBdr>
                    <w:top w:val="none" w:sz="0" w:space="0" w:color="auto"/>
                    <w:left w:val="none" w:sz="0" w:space="0" w:color="auto"/>
                    <w:bottom w:val="none" w:sz="0" w:space="0" w:color="auto"/>
                    <w:right w:val="none" w:sz="0" w:space="0" w:color="auto"/>
                  </w:divBdr>
                </w:div>
                <w:div w:id="1358894735">
                  <w:marLeft w:val="0"/>
                  <w:marRight w:val="0"/>
                  <w:marTop w:val="0"/>
                  <w:marBottom w:val="0"/>
                  <w:divBdr>
                    <w:top w:val="none" w:sz="0" w:space="0" w:color="auto"/>
                    <w:left w:val="none" w:sz="0" w:space="0" w:color="auto"/>
                    <w:bottom w:val="none" w:sz="0" w:space="0" w:color="auto"/>
                    <w:right w:val="none" w:sz="0" w:space="0" w:color="auto"/>
                  </w:divBdr>
                </w:div>
                <w:div w:id="130055759">
                  <w:marLeft w:val="0"/>
                  <w:marRight w:val="0"/>
                  <w:marTop w:val="0"/>
                  <w:marBottom w:val="0"/>
                  <w:divBdr>
                    <w:top w:val="none" w:sz="0" w:space="0" w:color="auto"/>
                    <w:left w:val="none" w:sz="0" w:space="0" w:color="auto"/>
                    <w:bottom w:val="none" w:sz="0" w:space="0" w:color="auto"/>
                    <w:right w:val="none" w:sz="0" w:space="0" w:color="auto"/>
                  </w:divBdr>
                </w:div>
                <w:div w:id="1105231565">
                  <w:marLeft w:val="0"/>
                  <w:marRight w:val="0"/>
                  <w:marTop w:val="0"/>
                  <w:marBottom w:val="0"/>
                  <w:divBdr>
                    <w:top w:val="none" w:sz="0" w:space="0" w:color="auto"/>
                    <w:left w:val="none" w:sz="0" w:space="0" w:color="auto"/>
                    <w:bottom w:val="none" w:sz="0" w:space="0" w:color="auto"/>
                    <w:right w:val="none" w:sz="0" w:space="0" w:color="auto"/>
                  </w:divBdr>
                </w:div>
                <w:div w:id="465010031">
                  <w:marLeft w:val="0"/>
                  <w:marRight w:val="0"/>
                  <w:marTop w:val="0"/>
                  <w:marBottom w:val="0"/>
                  <w:divBdr>
                    <w:top w:val="none" w:sz="0" w:space="0" w:color="auto"/>
                    <w:left w:val="none" w:sz="0" w:space="0" w:color="auto"/>
                    <w:bottom w:val="none" w:sz="0" w:space="0" w:color="auto"/>
                    <w:right w:val="none" w:sz="0" w:space="0" w:color="auto"/>
                  </w:divBdr>
                </w:div>
                <w:div w:id="1097366584">
                  <w:marLeft w:val="0"/>
                  <w:marRight w:val="0"/>
                  <w:marTop w:val="0"/>
                  <w:marBottom w:val="0"/>
                  <w:divBdr>
                    <w:top w:val="none" w:sz="0" w:space="0" w:color="auto"/>
                    <w:left w:val="none" w:sz="0" w:space="0" w:color="auto"/>
                    <w:bottom w:val="none" w:sz="0" w:space="0" w:color="auto"/>
                    <w:right w:val="none" w:sz="0" w:space="0" w:color="auto"/>
                  </w:divBdr>
                </w:div>
                <w:div w:id="360977861">
                  <w:marLeft w:val="0"/>
                  <w:marRight w:val="0"/>
                  <w:marTop w:val="0"/>
                  <w:marBottom w:val="0"/>
                  <w:divBdr>
                    <w:top w:val="none" w:sz="0" w:space="0" w:color="auto"/>
                    <w:left w:val="none" w:sz="0" w:space="0" w:color="auto"/>
                    <w:bottom w:val="none" w:sz="0" w:space="0" w:color="auto"/>
                    <w:right w:val="none" w:sz="0" w:space="0" w:color="auto"/>
                  </w:divBdr>
                </w:div>
                <w:div w:id="1027024841">
                  <w:marLeft w:val="0"/>
                  <w:marRight w:val="0"/>
                  <w:marTop w:val="0"/>
                  <w:marBottom w:val="0"/>
                  <w:divBdr>
                    <w:top w:val="none" w:sz="0" w:space="0" w:color="auto"/>
                    <w:left w:val="none" w:sz="0" w:space="0" w:color="auto"/>
                    <w:bottom w:val="none" w:sz="0" w:space="0" w:color="auto"/>
                    <w:right w:val="none" w:sz="0" w:space="0" w:color="auto"/>
                  </w:divBdr>
                </w:div>
                <w:div w:id="1525748683">
                  <w:marLeft w:val="0"/>
                  <w:marRight w:val="0"/>
                  <w:marTop w:val="0"/>
                  <w:marBottom w:val="0"/>
                  <w:divBdr>
                    <w:top w:val="none" w:sz="0" w:space="0" w:color="auto"/>
                    <w:left w:val="none" w:sz="0" w:space="0" w:color="auto"/>
                    <w:bottom w:val="none" w:sz="0" w:space="0" w:color="auto"/>
                    <w:right w:val="none" w:sz="0" w:space="0" w:color="auto"/>
                  </w:divBdr>
                </w:div>
                <w:div w:id="1610697753">
                  <w:marLeft w:val="0"/>
                  <w:marRight w:val="0"/>
                  <w:marTop w:val="0"/>
                  <w:marBottom w:val="0"/>
                  <w:divBdr>
                    <w:top w:val="none" w:sz="0" w:space="0" w:color="auto"/>
                    <w:left w:val="none" w:sz="0" w:space="0" w:color="auto"/>
                    <w:bottom w:val="none" w:sz="0" w:space="0" w:color="auto"/>
                    <w:right w:val="none" w:sz="0" w:space="0" w:color="auto"/>
                  </w:divBdr>
                </w:div>
                <w:div w:id="32000768">
                  <w:marLeft w:val="0"/>
                  <w:marRight w:val="0"/>
                  <w:marTop w:val="0"/>
                  <w:marBottom w:val="0"/>
                  <w:divBdr>
                    <w:top w:val="none" w:sz="0" w:space="0" w:color="auto"/>
                    <w:left w:val="none" w:sz="0" w:space="0" w:color="auto"/>
                    <w:bottom w:val="none" w:sz="0" w:space="0" w:color="auto"/>
                    <w:right w:val="none" w:sz="0" w:space="0" w:color="auto"/>
                  </w:divBdr>
                </w:div>
                <w:div w:id="1303580567">
                  <w:marLeft w:val="0"/>
                  <w:marRight w:val="0"/>
                  <w:marTop w:val="0"/>
                  <w:marBottom w:val="0"/>
                  <w:divBdr>
                    <w:top w:val="none" w:sz="0" w:space="0" w:color="auto"/>
                    <w:left w:val="none" w:sz="0" w:space="0" w:color="auto"/>
                    <w:bottom w:val="none" w:sz="0" w:space="0" w:color="auto"/>
                    <w:right w:val="none" w:sz="0" w:space="0" w:color="auto"/>
                  </w:divBdr>
                </w:div>
                <w:div w:id="852762057">
                  <w:marLeft w:val="0"/>
                  <w:marRight w:val="0"/>
                  <w:marTop w:val="0"/>
                  <w:marBottom w:val="0"/>
                  <w:divBdr>
                    <w:top w:val="none" w:sz="0" w:space="0" w:color="auto"/>
                    <w:left w:val="none" w:sz="0" w:space="0" w:color="auto"/>
                    <w:bottom w:val="none" w:sz="0" w:space="0" w:color="auto"/>
                    <w:right w:val="none" w:sz="0" w:space="0" w:color="auto"/>
                  </w:divBdr>
                </w:div>
                <w:div w:id="691732675">
                  <w:marLeft w:val="0"/>
                  <w:marRight w:val="0"/>
                  <w:marTop w:val="0"/>
                  <w:marBottom w:val="0"/>
                  <w:divBdr>
                    <w:top w:val="none" w:sz="0" w:space="0" w:color="auto"/>
                    <w:left w:val="none" w:sz="0" w:space="0" w:color="auto"/>
                    <w:bottom w:val="none" w:sz="0" w:space="0" w:color="auto"/>
                    <w:right w:val="none" w:sz="0" w:space="0" w:color="auto"/>
                  </w:divBdr>
                </w:div>
                <w:div w:id="1063020260">
                  <w:marLeft w:val="0"/>
                  <w:marRight w:val="0"/>
                  <w:marTop w:val="0"/>
                  <w:marBottom w:val="0"/>
                  <w:divBdr>
                    <w:top w:val="none" w:sz="0" w:space="0" w:color="auto"/>
                    <w:left w:val="none" w:sz="0" w:space="0" w:color="auto"/>
                    <w:bottom w:val="none" w:sz="0" w:space="0" w:color="auto"/>
                    <w:right w:val="none" w:sz="0" w:space="0" w:color="auto"/>
                  </w:divBdr>
                </w:div>
                <w:div w:id="1426996580">
                  <w:marLeft w:val="0"/>
                  <w:marRight w:val="0"/>
                  <w:marTop w:val="0"/>
                  <w:marBottom w:val="0"/>
                  <w:divBdr>
                    <w:top w:val="none" w:sz="0" w:space="0" w:color="auto"/>
                    <w:left w:val="none" w:sz="0" w:space="0" w:color="auto"/>
                    <w:bottom w:val="none" w:sz="0" w:space="0" w:color="auto"/>
                    <w:right w:val="none" w:sz="0" w:space="0" w:color="auto"/>
                  </w:divBdr>
                </w:div>
                <w:div w:id="1017122122">
                  <w:marLeft w:val="0"/>
                  <w:marRight w:val="0"/>
                  <w:marTop w:val="0"/>
                  <w:marBottom w:val="0"/>
                  <w:divBdr>
                    <w:top w:val="none" w:sz="0" w:space="0" w:color="auto"/>
                    <w:left w:val="none" w:sz="0" w:space="0" w:color="auto"/>
                    <w:bottom w:val="none" w:sz="0" w:space="0" w:color="auto"/>
                    <w:right w:val="none" w:sz="0" w:space="0" w:color="auto"/>
                  </w:divBdr>
                </w:div>
                <w:div w:id="1591113944">
                  <w:marLeft w:val="0"/>
                  <w:marRight w:val="0"/>
                  <w:marTop w:val="0"/>
                  <w:marBottom w:val="0"/>
                  <w:divBdr>
                    <w:top w:val="none" w:sz="0" w:space="0" w:color="auto"/>
                    <w:left w:val="none" w:sz="0" w:space="0" w:color="auto"/>
                    <w:bottom w:val="none" w:sz="0" w:space="0" w:color="auto"/>
                    <w:right w:val="none" w:sz="0" w:space="0" w:color="auto"/>
                  </w:divBdr>
                </w:div>
                <w:div w:id="572786677">
                  <w:marLeft w:val="0"/>
                  <w:marRight w:val="0"/>
                  <w:marTop w:val="0"/>
                  <w:marBottom w:val="0"/>
                  <w:divBdr>
                    <w:top w:val="none" w:sz="0" w:space="0" w:color="auto"/>
                    <w:left w:val="none" w:sz="0" w:space="0" w:color="auto"/>
                    <w:bottom w:val="none" w:sz="0" w:space="0" w:color="auto"/>
                    <w:right w:val="none" w:sz="0" w:space="0" w:color="auto"/>
                  </w:divBdr>
                </w:div>
                <w:div w:id="1120958194">
                  <w:marLeft w:val="0"/>
                  <w:marRight w:val="0"/>
                  <w:marTop w:val="0"/>
                  <w:marBottom w:val="0"/>
                  <w:divBdr>
                    <w:top w:val="none" w:sz="0" w:space="0" w:color="auto"/>
                    <w:left w:val="none" w:sz="0" w:space="0" w:color="auto"/>
                    <w:bottom w:val="none" w:sz="0" w:space="0" w:color="auto"/>
                    <w:right w:val="none" w:sz="0" w:space="0" w:color="auto"/>
                  </w:divBdr>
                </w:div>
                <w:div w:id="1042025102">
                  <w:marLeft w:val="0"/>
                  <w:marRight w:val="0"/>
                  <w:marTop w:val="0"/>
                  <w:marBottom w:val="0"/>
                  <w:divBdr>
                    <w:top w:val="none" w:sz="0" w:space="0" w:color="auto"/>
                    <w:left w:val="none" w:sz="0" w:space="0" w:color="auto"/>
                    <w:bottom w:val="none" w:sz="0" w:space="0" w:color="auto"/>
                    <w:right w:val="none" w:sz="0" w:space="0" w:color="auto"/>
                  </w:divBdr>
                </w:div>
                <w:div w:id="2084795681">
                  <w:marLeft w:val="0"/>
                  <w:marRight w:val="0"/>
                  <w:marTop w:val="0"/>
                  <w:marBottom w:val="0"/>
                  <w:divBdr>
                    <w:top w:val="none" w:sz="0" w:space="0" w:color="auto"/>
                    <w:left w:val="none" w:sz="0" w:space="0" w:color="auto"/>
                    <w:bottom w:val="none" w:sz="0" w:space="0" w:color="auto"/>
                    <w:right w:val="none" w:sz="0" w:space="0" w:color="auto"/>
                  </w:divBdr>
                </w:div>
                <w:div w:id="379792461">
                  <w:marLeft w:val="0"/>
                  <w:marRight w:val="0"/>
                  <w:marTop w:val="0"/>
                  <w:marBottom w:val="0"/>
                  <w:divBdr>
                    <w:top w:val="none" w:sz="0" w:space="0" w:color="auto"/>
                    <w:left w:val="none" w:sz="0" w:space="0" w:color="auto"/>
                    <w:bottom w:val="none" w:sz="0" w:space="0" w:color="auto"/>
                    <w:right w:val="none" w:sz="0" w:space="0" w:color="auto"/>
                  </w:divBdr>
                </w:div>
                <w:div w:id="384329959">
                  <w:marLeft w:val="0"/>
                  <w:marRight w:val="0"/>
                  <w:marTop w:val="0"/>
                  <w:marBottom w:val="0"/>
                  <w:divBdr>
                    <w:top w:val="none" w:sz="0" w:space="0" w:color="auto"/>
                    <w:left w:val="none" w:sz="0" w:space="0" w:color="auto"/>
                    <w:bottom w:val="none" w:sz="0" w:space="0" w:color="auto"/>
                    <w:right w:val="none" w:sz="0" w:space="0" w:color="auto"/>
                  </w:divBdr>
                </w:div>
                <w:div w:id="206186750">
                  <w:marLeft w:val="0"/>
                  <w:marRight w:val="0"/>
                  <w:marTop w:val="0"/>
                  <w:marBottom w:val="0"/>
                  <w:divBdr>
                    <w:top w:val="none" w:sz="0" w:space="0" w:color="auto"/>
                    <w:left w:val="none" w:sz="0" w:space="0" w:color="auto"/>
                    <w:bottom w:val="none" w:sz="0" w:space="0" w:color="auto"/>
                    <w:right w:val="none" w:sz="0" w:space="0" w:color="auto"/>
                  </w:divBdr>
                </w:div>
                <w:div w:id="916405393">
                  <w:marLeft w:val="0"/>
                  <w:marRight w:val="0"/>
                  <w:marTop w:val="0"/>
                  <w:marBottom w:val="0"/>
                  <w:divBdr>
                    <w:top w:val="none" w:sz="0" w:space="0" w:color="auto"/>
                    <w:left w:val="none" w:sz="0" w:space="0" w:color="auto"/>
                    <w:bottom w:val="none" w:sz="0" w:space="0" w:color="auto"/>
                    <w:right w:val="none" w:sz="0" w:space="0" w:color="auto"/>
                  </w:divBdr>
                </w:div>
                <w:div w:id="629746869">
                  <w:marLeft w:val="0"/>
                  <w:marRight w:val="0"/>
                  <w:marTop w:val="0"/>
                  <w:marBottom w:val="0"/>
                  <w:divBdr>
                    <w:top w:val="none" w:sz="0" w:space="0" w:color="auto"/>
                    <w:left w:val="none" w:sz="0" w:space="0" w:color="auto"/>
                    <w:bottom w:val="none" w:sz="0" w:space="0" w:color="auto"/>
                    <w:right w:val="none" w:sz="0" w:space="0" w:color="auto"/>
                  </w:divBdr>
                </w:div>
                <w:div w:id="773210383">
                  <w:marLeft w:val="0"/>
                  <w:marRight w:val="0"/>
                  <w:marTop w:val="0"/>
                  <w:marBottom w:val="0"/>
                  <w:divBdr>
                    <w:top w:val="none" w:sz="0" w:space="0" w:color="auto"/>
                    <w:left w:val="none" w:sz="0" w:space="0" w:color="auto"/>
                    <w:bottom w:val="none" w:sz="0" w:space="0" w:color="auto"/>
                    <w:right w:val="none" w:sz="0" w:space="0" w:color="auto"/>
                  </w:divBdr>
                </w:div>
                <w:div w:id="43409489">
                  <w:marLeft w:val="0"/>
                  <w:marRight w:val="0"/>
                  <w:marTop w:val="0"/>
                  <w:marBottom w:val="0"/>
                  <w:divBdr>
                    <w:top w:val="none" w:sz="0" w:space="0" w:color="auto"/>
                    <w:left w:val="none" w:sz="0" w:space="0" w:color="auto"/>
                    <w:bottom w:val="none" w:sz="0" w:space="0" w:color="auto"/>
                    <w:right w:val="none" w:sz="0" w:space="0" w:color="auto"/>
                  </w:divBdr>
                </w:div>
                <w:div w:id="581140250">
                  <w:marLeft w:val="0"/>
                  <w:marRight w:val="0"/>
                  <w:marTop w:val="0"/>
                  <w:marBottom w:val="0"/>
                  <w:divBdr>
                    <w:top w:val="none" w:sz="0" w:space="0" w:color="auto"/>
                    <w:left w:val="none" w:sz="0" w:space="0" w:color="auto"/>
                    <w:bottom w:val="none" w:sz="0" w:space="0" w:color="auto"/>
                    <w:right w:val="none" w:sz="0" w:space="0" w:color="auto"/>
                  </w:divBdr>
                </w:div>
                <w:div w:id="978614726">
                  <w:marLeft w:val="0"/>
                  <w:marRight w:val="0"/>
                  <w:marTop w:val="0"/>
                  <w:marBottom w:val="0"/>
                  <w:divBdr>
                    <w:top w:val="none" w:sz="0" w:space="0" w:color="auto"/>
                    <w:left w:val="none" w:sz="0" w:space="0" w:color="auto"/>
                    <w:bottom w:val="none" w:sz="0" w:space="0" w:color="auto"/>
                    <w:right w:val="none" w:sz="0" w:space="0" w:color="auto"/>
                  </w:divBdr>
                </w:div>
                <w:div w:id="994527974">
                  <w:marLeft w:val="0"/>
                  <w:marRight w:val="0"/>
                  <w:marTop w:val="0"/>
                  <w:marBottom w:val="0"/>
                  <w:divBdr>
                    <w:top w:val="none" w:sz="0" w:space="0" w:color="auto"/>
                    <w:left w:val="none" w:sz="0" w:space="0" w:color="auto"/>
                    <w:bottom w:val="none" w:sz="0" w:space="0" w:color="auto"/>
                    <w:right w:val="none" w:sz="0" w:space="0" w:color="auto"/>
                  </w:divBdr>
                </w:div>
                <w:div w:id="40402815">
                  <w:marLeft w:val="0"/>
                  <w:marRight w:val="0"/>
                  <w:marTop w:val="0"/>
                  <w:marBottom w:val="0"/>
                  <w:divBdr>
                    <w:top w:val="none" w:sz="0" w:space="0" w:color="auto"/>
                    <w:left w:val="none" w:sz="0" w:space="0" w:color="auto"/>
                    <w:bottom w:val="none" w:sz="0" w:space="0" w:color="auto"/>
                    <w:right w:val="none" w:sz="0" w:space="0" w:color="auto"/>
                  </w:divBdr>
                </w:div>
                <w:div w:id="1735271090">
                  <w:marLeft w:val="0"/>
                  <w:marRight w:val="0"/>
                  <w:marTop w:val="0"/>
                  <w:marBottom w:val="0"/>
                  <w:divBdr>
                    <w:top w:val="none" w:sz="0" w:space="0" w:color="auto"/>
                    <w:left w:val="none" w:sz="0" w:space="0" w:color="auto"/>
                    <w:bottom w:val="none" w:sz="0" w:space="0" w:color="auto"/>
                    <w:right w:val="none" w:sz="0" w:space="0" w:color="auto"/>
                  </w:divBdr>
                </w:div>
                <w:div w:id="4931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839">
          <w:marLeft w:val="0"/>
          <w:marRight w:val="0"/>
          <w:marTop w:val="0"/>
          <w:marBottom w:val="0"/>
          <w:divBdr>
            <w:top w:val="none" w:sz="0" w:space="0" w:color="auto"/>
            <w:left w:val="none" w:sz="0" w:space="0" w:color="auto"/>
            <w:bottom w:val="none" w:sz="0" w:space="0" w:color="auto"/>
            <w:right w:val="none" w:sz="0" w:space="0" w:color="auto"/>
          </w:divBdr>
          <w:divsChild>
            <w:div w:id="951060158">
              <w:marLeft w:val="0"/>
              <w:marRight w:val="0"/>
              <w:marTop w:val="0"/>
              <w:marBottom w:val="0"/>
              <w:divBdr>
                <w:top w:val="none" w:sz="0" w:space="0" w:color="auto"/>
                <w:left w:val="none" w:sz="0" w:space="0" w:color="auto"/>
                <w:bottom w:val="none" w:sz="0" w:space="0" w:color="auto"/>
                <w:right w:val="none" w:sz="0" w:space="0" w:color="auto"/>
              </w:divBdr>
            </w:div>
            <w:div w:id="675889426">
              <w:marLeft w:val="0"/>
              <w:marRight w:val="0"/>
              <w:marTop w:val="0"/>
              <w:marBottom w:val="0"/>
              <w:divBdr>
                <w:top w:val="none" w:sz="0" w:space="0" w:color="auto"/>
                <w:left w:val="none" w:sz="0" w:space="0" w:color="auto"/>
                <w:bottom w:val="none" w:sz="0" w:space="0" w:color="auto"/>
                <w:right w:val="none" w:sz="0" w:space="0" w:color="auto"/>
              </w:divBdr>
            </w:div>
            <w:div w:id="1683241562">
              <w:marLeft w:val="0"/>
              <w:marRight w:val="0"/>
              <w:marTop w:val="0"/>
              <w:marBottom w:val="0"/>
              <w:divBdr>
                <w:top w:val="none" w:sz="0" w:space="0" w:color="auto"/>
                <w:left w:val="none" w:sz="0" w:space="0" w:color="auto"/>
                <w:bottom w:val="none" w:sz="0" w:space="0" w:color="auto"/>
                <w:right w:val="none" w:sz="0" w:space="0" w:color="auto"/>
              </w:divBdr>
            </w:div>
            <w:div w:id="705835044">
              <w:marLeft w:val="0"/>
              <w:marRight w:val="0"/>
              <w:marTop w:val="0"/>
              <w:marBottom w:val="0"/>
              <w:divBdr>
                <w:top w:val="none" w:sz="0" w:space="0" w:color="auto"/>
                <w:left w:val="none" w:sz="0" w:space="0" w:color="auto"/>
                <w:bottom w:val="none" w:sz="0" w:space="0" w:color="auto"/>
                <w:right w:val="none" w:sz="0" w:space="0" w:color="auto"/>
              </w:divBdr>
            </w:div>
            <w:div w:id="964971875">
              <w:marLeft w:val="0"/>
              <w:marRight w:val="0"/>
              <w:marTop w:val="0"/>
              <w:marBottom w:val="0"/>
              <w:divBdr>
                <w:top w:val="none" w:sz="0" w:space="0" w:color="auto"/>
                <w:left w:val="none" w:sz="0" w:space="0" w:color="auto"/>
                <w:bottom w:val="none" w:sz="0" w:space="0" w:color="auto"/>
                <w:right w:val="none" w:sz="0" w:space="0" w:color="auto"/>
              </w:divBdr>
              <w:divsChild>
                <w:div w:id="1650011515">
                  <w:marLeft w:val="0"/>
                  <w:marRight w:val="0"/>
                  <w:marTop w:val="0"/>
                  <w:marBottom w:val="0"/>
                  <w:divBdr>
                    <w:top w:val="none" w:sz="0" w:space="0" w:color="auto"/>
                    <w:left w:val="none" w:sz="0" w:space="0" w:color="auto"/>
                    <w:bottom w:val="none" w:sz="0" w:space="0" w:color="auto"/>
                    <w:right w:val="none" w:sz="0" w:space="0" w:color="auto"/>
                  </w:divBdr>
                </w:div>
                <w:div w:id="1585803552">
                  <w:marLeft w:val="0"/>
                  <w:marRight w:val="0"/>
                  <w:marTop w:val="0"/>
                  <w:marBottom w:val="0"/>
                  <w:divBdr>
                    <w:top w:val="none" w:sz="0" w:space="0" w:color="auto"/>
                    <w:left w:val="none" w:sz="0" w:space="0" w:color="auto"/>
                    <w:bottom w:val="none" w:sz="0" w:space="0" w:color="auto"/>
                    <w:right w:val="none" w:sz="0" w:space="0" w:color="auto"/>
                  </w:divBdr>
                </w:div>
                <w:div w:id="21036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195">
          <w:marLeft w:val="0"/>
          <w:marRight w:val="0"/>
          <w:marTop w:val="0"/>
          <w:marBottom w:val="0"/>
          <w:divBdr>
            <w:top w:val="none" w:sz="0" w:space="0" w:color="auto"/>
            <w:left w:val="none" w:sz="0" w:space="0" w:color="auto"/>
            <w:bottom w:val="none" w:sz="0" w:space="0" w:color="auto"/>
            <w:right w:val="none" w:sz="0" w:space="0" w:color="auto"/>
          </w:divBdr>
          <w:divsChild>
            <w:div w:id="1605528636">
              <w:marLeft w:val="0"/>
              <w:marRight w:val="0"/>
              <w:marTop w:val="0"/>
              <w:marBottom w:val="0"/>
              <w:divBdr>
                <w:top w:val="none" w:sz="0" w:space="0" w:color="auto"/>
                <w:left w:val="none" w:sz="0" w:space="0" w:color="auto"/>
                <w:bottom w:val="none" w:sz="0" w:space="0" w:color="auto"/>
                <w:right w:val="none" w:sz="0" w:space="0" w:color="auto"/>
              </w:divBdr>
            </w:div>
            <w:div w:id="1542866633">
              <w:marLeft w:val="0"/>
              <w:marRight w:val="0"/>
              <w:marTop w:val="0"/>
              <w:marBottom w:val="0"/>
              <w:divBdr>
                <w:top w:val="none" w:sz="0" w:space="0" w:color="auto"/>
                <w:left w:val="none" w:sz="0" w:space="0" w:color="auto"/>
                <w:bottom w:val="none" w:sz="0" w:space="0" w:color="auto"/>
                <w:right w:val="none" w:sz="0" w:space="0" w:color="auto"/>
              </w:divBdr>
            </w:div>
            <w:div w:id="656029544">
              <w:marLeft w:val="0"/>
              <w:marRight w:val="0"/>
              <w:marTop w:val="0"/>
              <w:marBottom w:val="0"/>
              <w:divBdr>
                <w:top w:val="none" w:sz="0" w:space="0" w:color="auto"/>
                <w:left w:val="none" w:sz="0" w:space="0" w:color="auto"/>
                <w:bottom w:val="none" w:sz="0" w:space="0" w:color="auto"/>
                <w:right w:val="none" w:sz="0" w:space="0" w:color="auto"/>
              </w:divBdr>
            </w:div>
            <w:div w:id="412894146">
              <w:marLeft w:val="0"/>
              <w:marRight w:val="0"/>
              <w:marTop w:val="0"/>
              <w:marBottom w:val="0"/>
              <w:divBdr>
                <w:top w:val="none" w:sz="0" w:space="0" w:color="auto"/>
                <w:left w:val="none" w:sz="0" w:space="0" w:color="auto"/>
                <w:bottom w:val="none" w:sz="0" w:space="0" w:color="auto"/>
                <w:right w:val="none" w:sz="0" w:space="0" w:color="auto"/>
              </w:divBdr>
            </w:div>
            <w:div w:id="1991323710">
              <w:marLeft w:val="0"/>
              <w:marRight w:val="0"/>
              <w:marTop w:val="0"/>
              <w:marBottom w:val="0"/>
              <w:divBdr>
                <w:top w:val="none" w:sz="0" w:space="0" w:color="auto"/>
                <w:left w:val="none" w:sz="0" w:space="0" w:color="auto"/>
                <w:bottom w:val="none" w:sz="0" w:space="0" w:color="auto"/>
                <w:right w:val="none" w:sz="0" w:space="0" w:color="auto"/>
              </w:divBdr>
            </w:div>
            <w:div w:id="1283539984">
              <w:marLeft w:val="0"/>
              <w:marRight w:val="0"/>
              <w:marTop w:val="0"/>
              <w:marBottom w:val="0"/>
              <w:divBdr>
                <w:top w:val="none" w:sz="0" w:space="0" w:color="auto"/>
                <w:left w:val="none" w:sz="0" w:space="0" w:color="auto"/>
                <w:bottom w:val="none" w:sz="0" w:space="0" w:color="auto"/>
                <w:right w:val="none" w:sz="0" w:space="0" w:color="auto"/>
              </w:divBdr>
            </w:div>
            <w:div w:id="1110735376">
              <w:marLeft w:val="0"/>
              <w:marRight w:val="0"/>
              <w:marTop w:val="0"/>
              <w:marBottom w:val="0"/>
              <w:divBdr>
                <w:top w:val="none" w:sz="0" w:space="0" w:color="auto"/>
                <w:left w:val="none" w:sz="0" w:space="0" w:color="auto"/>
                <w:bottom w:val="none" w:sz="0" w:space="0" w:color="auto"/>
                <w:right w:val="none" w:sz="0" w:space="0" w:color="auto"/>
              </w:divBdr>
            </w:div>
            <w:div w:id="1656372390">
              <w:marLeft w:val="0"/>
              <w:marRight w:val="0"/>
              <w:marTop w:val="0"/>
              <w:marBottom w:val="0"/>
              <w:divBdr>
                <w:top w:val="none" w:sz="0" w:space="0" w:color="auto"/>
                <w:left w:val="none" w:sz="0" w:space="0" w:color="auto"/>
                <w:bottom w:val="none" w:sz="0" w:space="0" w:color="auto"/>
                <w:right w:val="none" w:sz="0" w:space="0" w:color="auto"/>
              </w:divBdr>
            </w:div>
            <w:div w:id="904529147">
              <w:marLeft w:val="0"/>
              <w:marRight w:val="0"/>
              <w:marTop w:val="0"/>
              <w:marBottom w:val="0"/>
              <w:divBdr>
                <w:top w:val="none" w:sz="0" w:space="0" w:color="auto"/>
                <w:left w:val="none" w:sz="0" w:space="0" w:color="auto"/>
                <w:bottom w:val="none" w:sz="0" w:space="0" w:color="auto"/>
                <w:right w:val="none" w:sz="0" w:space="0" w:color="auto"/>
              </w:divBdr>
            </w:div>
            <w:div w:id="247076892">
              <w:marLeft w:val="0"/>
              <w:marRight w:val="0"/>
              <w:marTop w:val="0"/>
              <w:marBottom w:val="0"/>
              <w:divBdr>
                <w:top w:val="none" w:sz="0" w:space="0" w:color="auto"/>
                <w:left w:val="none" w:sz="0" w:space="0" w:color="auto"/>
                <w:bottom w:val="none" w:sz="0" w:space="0" w:color="auto"/>
                <w:right w:val="none" w:sz="0" w:space="0" w:color="auto"/>
              </w:divBdr>
            </w:div>
            <w:div w:id="1797212095">
              <w:marLeft w:val="0"/>
              <w:marRight w:val="0"/>
              <w:marTop w:val="0"/>
              <w:marBottom w:val="0"/>
              <w:divBdr>
                <w:top w:val="none" w:sz="0" w:space="0" w:color="auto"/>
                <w:left w:val="none" w:sz="0" w:space="0" w:color="auto"/>
                <w:bottom w:val="none" w:sz="0" w:space="0" w:color="auto"/>
                <w:right w:val="none" w:sz="0" w:space="0" w:color="auto"/>
              </w:divBdr>
            </w:div>
            <w:div w:id="425464810">
              <w:marLeft w:val="0"/>
              <w:marRight w:val="0"/>
              <w:marTop w:val="0"/>
              <w:marBottom w:val="0"/>
              <w:divBdr>
                <w:top w:val="none" w:sz="0" w:space="0" w:color="auto"/>
                <w:left w:val="none" w:sz="0" w:space="0" w:color="auto"/>
                <w:bottom w:val="none" w:sz="0" w:space="0" w:color="auto"/>
                <w:right w:val="none" w:sz="0" w:space="0" w:color="auto"/>
              </w:divBdr>
            </w:div>
            <w:div w:id="382220875">
              <w:marLeft w:val="0"/>
              <w:marRight w:val="0"/>
              <w:marTop w:val="0"/>
              <w:marBottom w:val="0"/>
              <w:divBdr>
                <w:top w:val="none" w:sz="0" w:space="0" w:color="auto"/>
                <w:left w:val="none" w:sz="0" w:space="0" w:color="auto"/>
                <w:bottom w:val="none" w:sz="0" w:space="0" w:color="auto"/>
                <w:right w:val="none" w:sz="0" w:space="0" w:color="auto"/>
              </w:divBdr>
            </w:div>
            <w:div w:id="1727530206">
              <w:marLeft w:val="0"/>
              <w:marRight w:val="0"/>
              <w:marTop w:val="0"/>
              <w:marBottom w:val="0"/>
              <w:divBdr>
                <w:top w:val="none" w:sz="0" w:space="0" w:color="auto"/>
                <w:left w:val="none" w:sz="0" w:space="0" w:color="auto"/>
                <w:bottom w:val="none" w:sz="0" w:space="0" w:color="auto"/>
                <w:right w:val="none" w:sz="0" w:space="0" w:color="auto"/>
              </w:divBdr>
            </w:div>
            <w:div w:id="1194272041">
              <w:marLeft w:val="0"/>
              <w:marRight w:val="0"/>
              <w:marTop w:val="0"/>
              <w:marBottom w:val="0"/>
              <w:divBdr>
                <w:top w:val="none" w:sz="0" w:space="0" w:color="auto"/>
                <w:left w:val="none" w:sz="0" w:space="0" w:color="auto"/>
                <w:bottom w:val="none" w:sz="0" w:space="0" w:color="auto"/>
                <w:right w:val="none" w:sz="0" w:space="0" w:color="auto"/>
              </w:divBdr>
            </w:div>
            <w:div w:id="731542566">
              <w:marLeft w:val="0"/>
              <w:marRight w:val="0"/>
              <w:marTop w:val="0"/>
              <w:marBottom w:val="0"/>
              <w:divBdr>
                <w:top w:val="none" w:sz="0" w:space="0" w:color="auto"/>
                <w:left w:val="none" w:sz="0" w:space="0" w:color="auto"/>
                <w:bottom w:val="none" w:sz="0" w:space="0" w:color="auto"/>
                <w:right w:val="none" w:sz="0" w:space="0" w:color="auto"/>
              </w:divBdr>
            </w:div>
            <w:div w:id="2091535697">
              <w:marLeft w:val="0"/>
              <w:marRight w:val="0"/>
              <w:marTop w:val="0"/>
              <w:marBottom w:val="0"/>
              <w:divBdr>
                <w:top w:val="none" w:sz="0" w:space="0" w:color="auto"/>
                <w:left w:val="none" w:sz="0" w:space="0" w:color="auto"/>
                <w:bottom w:val="none" w:sz="0" w:space="0" w:color="auto"/>
                <w:right w:val="none" w:sz="0" w:space="0" w:color="auto"/>
              </w:divBdr>
            </w:div>
            <w:div w:id="883642131">
              <w:marLeft w:val="0"/>
              <w:marRight w:val="0"/>
              <w:marTop w:val="0"/>
              <w:marBottom w:val="0"/>
              <w:divBdr>
                <w:top w:val="none" w:sz="0" w:space="0" w:color="auto"/>
                <w:left w:val="none" w:sz="0" w:space="0" w:color="auto"/>
                <w:bottom w:val="none" w:sz="0" w:space="0" w:color="auto"/>
                <w:right w:val="none" w:sz="0" w:space="0" w:color="auto"/>
              </w:divBdr>
            </w:div>
            <w:div w:id="942029631">
              <w:marLeft w:val="0"/>
              <w:marRight w:val="0"/>
              <w:marTop w:val="0"/>
              <w:marBottom w:val="0"/>
              <w:divBdr>
                <w:top w:val="none" w:sz="0" w:space="0" w:color="auto"/>
                <w:left w:val="none" w:sz="0" w:space="0" w:color="auto"/>
                <w:bottom w:val="none" w:sz="0" w:space="0" w:color="auto"/>
                <w:right w:val="none" w:sz="0" w:space="0" w:color="auto"/>
              </w:divBdr>
            </w:div>
            <w:div w:id="1756245023">
              <w:marLeft w:val="0"/>
              <w:marRight w:val="0"/>
              <w:marTop w:val="0"/>
              <w:marBottom w:val="0"/>
              <w:divBdr>
                <w:top w:val="none" w:sz="0" w:space="0" w:color="auto"/>
                <w:left w:val="none" w:sz="0" w:space="0" w:color="auto"/>
                <w:bottom w:val="none" w:sz="0" w:space="0" w:color="auto"/>
                <w:right w:val="none" w:sz="0" w:space="0" w:color="auto"/>
              </w:divBdr>
            </w:div>
            <w:div w:id="1006591139">
              <w:marLeft w:val="0"/>
              <w:marRight w:val="0"/>
              <w:marTop w:val="0"/>
              <w:marBottom w:val="0"/>
              <w:divBdr>
                <w:top w:val="none" w:sz="0" w:space="0" w:color="auto"/>
                <w:left w:val="none" w:sz="0" w:space="0" w:color="auto"/>
                <w:bottom w:val="none" w:sz="0" w:space="0" w:color="auto"/>
                <w:right w:val="none" w:sz="0" w:space="0" w:color="auto"/>
              </w:divBdr>
            </w:div>
            <w:div w:id="67652807">
              <w:marLeft w:val="0"/>
              <w:marRight w:val="0"/>
              <w:marTop w:val="0"/>
              <w:marBottom w:val="0"/>
              <w:divBdr>
                <w:top w:val="none" w:sz="0" w:space="0" w:color="auto"/>
                <w:left w:val="none" w:sz="0" w:space="0" w:color="auto"/>
                <w:bottom w:val="none" w:sz="0" w:space="0" w:color="auto"/>
                <w:right w:val="none" w:sz="0" w:space="0" w:color="auto"/>
              </w:divBdr>
            </w:div>
            <w:div w:id="162547776">
              <w:marLeft w:val="0"/>
              <w:marRight w:val="0"/>
              <w:marTop w:val="0"/>
              <w:marBottom w:val="0"/>
              <w:divBdr>
                <w:top w:val="none" w:sz="0" w:space="0" w:color="auto"/>
                <w:left w:val="none" w:sz="0" w:space="0" w:color="auto"/>
                <w:bottom w:val="none" w:sz="0" w:space="0" w:color="auto"/>
                <w:right w:val="none" w:sz="0" w:space="0" w:color="auto"/>
              </w:divBdr>
            </w:div>
            <w:div w:id="1581599514">
              <w:marLeft w:val="0"/>
              <w:marRight w:val="0"/>
              <w:marTop w:val="0"/>
              <w:marBottom w:val="0"/>
              <w:divBdr>
                <w:top w:val="none" w:sz="0" w:space="0" w:color="auto"/>
                <w:left w:val="none" w:sz="0" w:space="0" w:color="auto"/>
                <w:bottom w:val="none" w:sz="0" w:space="0" w:color="auto"/>
                <w:right w:val="none" w:sz="0" w:space="0" w:color="auto"/>
              </w:divBdr>
            </w:div>
            <w:div w:id="1199003056">
              <w:marLeft w:val="0"/>
              <w:marRight w:val="0"/>
              <w:marTop w:val="0"/>
              <w:marBottom w:val="0"/>
              <w:divBdr>
                <w:top w:val="none" w:sz="0" w:space="0" w:color="auto"/>
                <w:left w:val="none" w:sz="0" w:space="0" w:color="auto"/>
                <w:bottom w:val="none" w:sz="0" w:space="0" w:color="auto"/>
                <w:right w:val="none" w:sz="0" w:space="0" w:color="auto"/>
              </w:divBdr>
            </w:div>
            <w:div w:id="1957908808">
              <w:marLeft w:val="0"/>
              <w:marRight w:val="0"/>
              <w:marTop w:val="0"/>
              <w:marBottom w:val="0"/>
              <w:divBdr>
                <w:top w:val="none" w:sz="0" w:space="0" w:color="auto"/>
                <w:left w:val="none" w:sz="0" w:space="0" w:color="auto"/>
                <w:bottom w:val="none" w:sz="0" w:space="0" w:color="auto"/>
                <w:right w:val="none" w:sz="0" w:space="0" w:color="auto"/>
              </w:divBdr>
            </w:div>
            <w:div w:id="1458259706">
              <w:marLeft w:val="0"/>
              <w:marRight w:val="0"/>
              <w:marTop w:val="0"/>
              <w:marBottom w:val="0"/>
              <w:divBdr>
                <w:top w:val="none" w:sz="0" w:space="0" w:color="auto"/>
                <w:left w:val="none" w:sz="0" w:space="0" w:color="auto"/>
                <w:bottom w:val="none" w:sz="0" w:space="0" w:color="auto"/>
                <w:right w:val="none" w:sz="0" w:space="0" w:color="auto"/>
              </w:divBdr>
            </w:div>
            <w:div w:id="67384331">
              <w:marLeft w:val="0"/>
              <w:marRight w:val="0"/>
              <w:marTop w:val="0"/>
              <w:marBottom w:val="0"/>
              <w:divBdr>
                <w:top w:val="none" w:sz="0" w:space="0" w:color="auto"/>
                <w:left w:val="none" w:sz="0" w:space="0" w:color="auto"/>
                <w:bottom w:val="none" w:sz="0" w:space="0" w:color="auto"/>
                <w:right w:val="none" w:sz="0" w:space="0" w:color="auto"/>
              </w:divBdr>
            </w:div>
            <w:div w:id="661856286">
              <w:marLeft w:val="0"/>
              <w:marRight w:val="0"/>
              <w:marTop w:val="0"/>
              <w:marBottom w:val="0"/>
              <w:divBdr>
                <w:top w:val="none" w:sz="0" w:space="0" w:color="auto"/>
                <w:left w:val="none" w:sz="0" w:space="0" w:color="auto"/>
                <w:bottom w:val="none" w:sz="0" w:space="0" w:color="auto"/>
                <w:right w:val="none" w:sz="0" w:space="0" w:color="auto"/>
              </w:divBdr>
            </w:div>
            <w:div w:id="819662255">
              <w:marLeft w:val="0"/>
              <w:marRight w:val="0"/>
              <w:marTop w:val="0"/>
              <w:marBottom w:val="0"/>
              <w:divBdr>
                <w:top w:val="none" w:sz="0" w:space="0" w:color="auto"/>
                <w:left w:val="none" w:sz="0" w:space="0" w:color="auto"/>
                <w:bottom w:val="none" w:sz="0" w:space="0" w:color="auto"/>
                <w:right w:val="none" w:sz="0" w:space="0" w:color="auto"/>
              </w:divBdr>
            </w:div>
            <w:div w:id="1907570461">
              <w:marLeft w:val="0"/>
              <w:marRight w:val="0"/>
              <w:marTop w:val="0"/>
              <w:marBottom w:val="0"/>
              <w:divBdr>
                <w:top w:val="none" w:sz="0" w:space="0" w:color="auto"/>
                <w:left w:val="none" w:sz="0" w:space="0" w:color="auto"/>
                <w:bottom w:val="none" w:sz="0" w:space="0" w:color="auto"/>
                <w:right w:val="none" w:sz="0" w:space="0" w:color="auto"/>
              </w:divBdr>
            </w:div>
            <w:div w:id="1567187197">
              <w:marLeft w:val="0"/>
              <w:marRight w:val="0"/>
              <w:marTop w:val="0"/>
              <w:marBottom w:val="0"/>
              <w:divBdr>
                <w:top w:val="none" w:sz="0" w:space="0" w:color="auto"/>
                <w:left w:val="none" w:sz="0" w:space="0" w:color="auto"/>
                <w:bottom w:val="none" w:sz="0" w:space="0" w:color="auto"/>
                <w:right w:val="none" w:sz="0" w:space="0" w:color="auto"/>
              </w:divBdr>
            </w:div>
            <w:div w:id="1628929365">
              <w:marLeft w:val="0"/>
              <w:marRight w:val="0"/>
              <w:marTop w:val="0"/>
              <w:marBottom w:val="0"/>
              <w:divBdr>
                <w:top w:val="none" w:sz="0" w:space="0" w:color="auto"/>
                <w:left w:val="none" w:sz="0" w:space="0" w:color="auto"/>
                <w:bottom w:val="none" w:sz="0" w:space="0" w:color="auto"/>
                <w:right w:val="none" w:sz="0" w:space="0" w:color="auto"/>
              </w:divBdr>
            </w:div>
            <w:div w:id="1432316203">
              <w:marLeft w:val="0"/>
              <w:marRight w:val="0"/>
              <w:marTop w:val="0"/>
              <w:marBottom w:val="0"/>
              <w:divBdr>
                <w:top w:val="none" w:sz="0" w:space="0" w:color="auto"/>
                <w:left w:val="none" w:sz="0" w:space="0" w:color="auto"/>
                <w:bottom w:val="none" w:sz="0" w:space="0" w:color="auto"/>
                <w:right w:val="none" w:sz="0" w:space="0" w:color="auto"/>
              </w:divBdr>
            </w:div>
            <w:div w:id="1343580916">
              <w:marLeft w:val="0"/>
              <w:marRight w:val="0"/>
              <w:marTop w:val="0"/>
              <w:marBottom w:val="0"/>
              <w:divBdr>
                <w:top w:val="none" w:sz="0" w:space="0" w:color="auto"/>
                <w:left w:val="none" w:sz="0" w:space="0" w:color="auto"/>
                <w:bottom w:val="none" w:sz="0" w:space="0" w:color="auto"/>
                <w:right w:val="none" w:sz="0" w:space="0" w:color="auto"/>
              </w:divBdr>
            </w:div>
            <w:div w:id="883833030">
              <w:marLeft w:val="0"/>
              <w:marRight w:val="0"/>
              <w:marTop w:val="0"/>
              <w:marBottom w:val="0"/>
              <w:divBdr>
                <w:top w:val="none" w:sz="0" w:space="0" w:color="auto"/>
                <w:left w:val="none" w:sz="0" w:space="0" w:color="auto"/>
                <w:bottom w:val="none" w:sz="0" w:space="0" w:color="auto"/>
                <w:right w:val="none" w:sz="0" w:space="0" w:color="auto"/>
              </w:divBdr>
            </w:div>
            <w:div w:id="165557995">
              <w:marLeft w:val="0"/>
              <w:marRight w:val="0"/>
              <w:marTop w:val="0"/>
              <w:marBottom w:val="0"/>
              <w:divBdr>
                <w:top w:val="none" w:sz="0" w:space="0" w:color="auto"/>
                <w:left w:val="none" w:sz="0" w:space="0" w:color="auto"/>
                <w:bottom w:val="none" w:sz="0" w:space="0" w:color="auto"/>
                <w:right w:val="none" w:sz="0" w:space="0" w:color="auto"/>
              </w:divBdr>
            </w:div>
            <w:div w:id="1836451715">
              <w:marLeft w:val="0"/>
              <w:marRight w:val="0"/>
              <w:marTop w:val="0"/>
              <w:marBottom w:val="0"/>
              <w:divBdr>
                <w:top w:val="none" w:sz="0" w:space="0" w:color="auto"/>
                <w:left w:val="none" w:sz="0" w:space="0" w:color="auto"/>
                <w:bottom w:val="none" w:sz="0" w:space="0" w:color="auto"/>
                <w:right w:val="none" w:sz="0" w:space="0" w:color="auto"/>
              </w:divBdr>
            </w:div>
            <w:div w:id="652297658">
              <w:marLeft w:val="0"/>
              <w:marRight w:val="0"/>
              <w:marTop w:val="0"/>
              <w:marBottom w:val="0"/>
              <w:divBdr>
                <w:top w:val="none" w:sz="0" w:space="0" w:color="auto"/>
                <w:left w:val="none" w:sz="0" w:space="0" w:color="auto"/>
                <w:bottom w:val="none" w:sz="0" w:space="0" w:color="auto"/>
                <w:right w:val="none" w:sz="0" w:space="0" w:color="auto"/>
              </w:divBdr>
            </w:div>
            <w:div w:id="435448363">
              <w:marLeft w:val="0"/>
              <w:marRight w:val="0"/>
              <w:marTop w:val="0"/>
              <w:marBottom w:val="0"/>
              <w:divBdr>
                <w:top w:val="none" w:sz="0" w:space="0" w:color="auto"/>
                <w:left w:val="none" w:sz="0" w:space="0" w:color="auto"/>
                <w:bottom w:val="none" w:sz="0" w:space="0" w:color="auto"/>
                <w:right w:val="none" w:sz="0" w:space="0" w:color="auto"/>
              </w:divBdr>
            </w:div>
            <w:div w:id="452091172">
              <w:marLeft w:val="0"/>
              <w:marRight w:val="0"/>
              <w:marTop w:val="0"/>
              <w:marBottom w:val="0"/>
              <w:divBdr>
                <w:top w:val="none" w:sz="0" w:space="0" w:color="auto"/>
                <w:left w:val="none" w:sz="0" w:space="0" w:color="auto"/>
                <w:bottom w:val="none" w:sz="0" w:space="0" w:color="auto"/>
                <w:right w:val="none" w:sz="0" w:space="0" w:color="auto"/>
              </w:divBdr>
            </w:div>
            <w:div w:id="1218978602">
              <w:marLeft w:val="0"/>
              <w:marRight w:val="0"/>
              <w:marTop w:val="0"/>
              <w:marBottom w:val="0"/>
              <w:divBdr>
                <w:top w:val="none" w:sz="0" w:space="0" w:color="auto"/>
                <w:left w:val="none" w:sz="0" w:space="0" w:color="auto"/>
                <w:bottom w:val="none" w:sz="0" w:space="0" w:color="auto"/>
                <w:right w:val="none" w:sz="0" w:space="0" w:color="auto"/>
              </w:divBdr>
            </w:div>
            <w:div w:id="433861522">
              <w:marLeft w:val="0"/>
              <w:marRight w:val="0"/>
              <w:marTop w:val="0"/>
              <w:marBottom w:val="0"/>
              <w:divBdr>
                <w:top w:val="none" w:sz="0" w:space="0" w:color="auto"/>
                <w:left w:val="none" w:sz="0" w:space="0" w:color="auto"/>
                <w:bottom w:val="none" w:sz="0" w:space="0" w:color="auto"/>
                <w:right w:val="none" w:sz="0" w:space="0" w:color="auto"/>
              </w:divBdr>
            </w:div>
            <w:div w:id="1970747658">
              <w:marLeft w:val="0"/>
              <w:marRight w:val="0"/>
              <w:marTop w:val="0"/>
              <w:marBottom w:val="0"/>
              <w:divBdr>
                <w:top w:val="none" w:sz="0" w:space="0" w:color="auto"/>
                <w:left w:val="none" w:sz="0" w:space="0" w:color="auto"/>
                <w:bottom w:val="none" w:sz="0" w:space="0" w:color="auto"/>
                <w:right w:val="none" w:sz="0" w:space="0" w:color="auto"/>
              </w:divBdr>
            </w:div>
            <w:div w:id="1276404001">
              <w:marLeft w:val="0"/>
              <w:marRight w:val="0"/>
              <w:marTop w:val="0"/>
              <w:marBottom w:val="0"/>
              <w:divBdr>
                <w:top w:val="none" w:sz="0" w:space="0" w:color="auto"/>
                <w:left w:val="none" w:sz="0" w:space="0" w:color="auto"/>
                <w:bottom w:val="none" w:sz="0" w:space="0" w:color="auto"/>
                <w:right w:val="none" w:sz="0" w:space="0" w:color="auto"/>
              </w:divBdr>
            </w:div>
            <w:div w:id="1100831297">
              <w:marLeft w:val="0"/>
              <w:marRight w:val="0"/>
              <w:marTop w:val="0"/>
              <w:marBottom w:val="0"/>
              <w:divBdr>
                <w:top w:val="none" w:sz="0" w:space="0" w:color="auto"/>
                <w:left w:val="none" w:sz="0" w:space="0" w:color="auto"/>
                <w:bottom w:val="none" w:sz="0" w:space="0" w:color="auto"/>
                <w:right w:val="none" w:sz="0" w:space="0" w:color="auto"/>
              </w:divBdr>
            </w:div>
            <w:div w:id="251280106">
              <w:marLeft w:val="0"/>
              <w:marRight w:val="0"/>
              <w:marTop w:val="0"/>
              <w:marBottom w:val="0"/>
              <w:divBdr>
                <w:top w:val="none" w:sz="0" w:space="0" w:color="auto"/>
                <w:left w:val="none" w:sz="0" w:space="0" w:color="auto"/>
                <w:bottom w:val="none" w:sz="0" w:space="0" w:color="auto"/>
                <w:right w:val="none" w:sz="0" w:space="0" w:color="auto"/>
              </w:divBdr>
            </w:div>
            <w:div w:id="884949529">
              <w:marLeft w:val="0"/>
              <w:marRight w:val="0"/>
              <w:marTop w:val="0"/>
              <w:marBottom w:val="0"/>
              <w:divBdr>
                <w:top w:val="none" w:sz="0" w:space="0" w:color="auto"/>
                <w:left w:val="none" w:sz="0" w:space="0" w:color="auto"/>
                <w:bottom w:val="none" w:sz="0" w:space="0" w:color="auto"/>
                <w:right w:val="none" w:sz="0" w:space="0" w:color="auto"/>
              </w:divBdr>
            </w:div>
            <w:div w:id="1431656572">
              <w:marLeft w:val="0"/>
              <w:marRight w:val="0"/>
              <w:marTop w:val="0"/>
              <w:marBottom w:val="0"/>
              <w:divBdr>
                <w:top w:val="none" w:sz="0" w:space="0" w:color="auto"/>
                <w:left w:val="none" w:sz="0" w:space="0" w:color="auto"/>
                <w:bottom w:val="none" w:sz="0" w:space="0" w:color="auto"/>
                <w:right w:val="none" w:sz="0" w:space="0" w:color="auto"/>
              </w:divBdr>
            </w:div>
            <w:div w:id="873887118">
              <w:marLeft w:val="0"/>
              <w:marRight w:val="0"/>
              <w:marTop w:val="0"/>
              <w:marBottom w:val="0"/>
              <w:divBdr>
                <w:top w:val="none" w:sz="0" w:space="0" w:color="auto"/>
                <w:left w:val="none" w:sz="0" w:space="0" w:color="auto"/>
                <w:bottom w:val="none" w:sz="0" w:space="0" w:color="auto"/>
                <w:right w:val="none" w:sz="0" w:space="0" w:color="auto"/>
              </w:divBdr>
            </w:div>
            <w:div w:id="1910071382">
              <w:marLeft w:val="0"/>
              <w:marRight w:val="0"/>
              <w:marTop w:val="0"/>
              <w:marBottom w:val="0"/>
              <w:divBdr>
                <w:top w:val="none" w:sz="0" w:space="0" w:color="auto"/>
                <w:left w:val="none" w:sz="0" w:space="0" w:color="auto"/>
                <w:bottom w:val="none" w:sz="0" w:space="0" w:color="auto"/>
                <w:right w:val="none" w:sz="0" w:space="0" w:color="auto"/>
              </w:divBdr>
            </w:div>
            <w:div w:id="1985548642">
              <w:marLeft w:val="0"/>
              <w:marRight w:val="0"/>
              <w:marTop w:val="0"/>
              <w:marBottom w:val="0"/>
              <w:divBdr>
                <w:top w:val="none" w:sz="0" w:space="0" w:color="auto"/>
                <w:left w:val="none" w:sz="0" w:space="0" w:color="auto"/>
                <w:bottom w:val="none" w:sz="0" w:space="0" w:color="auto"/>
                <w:right w:val="none" w:sz="0" w:space="0" w:color="auto"/>
              </w:divBdr>
            </w:div>
            <w:div w:id="1662658380">
              <w:marLeft w:val="0"/>
              <w:marRight w:val="0"/>
              <w:marTop w:val="0"/>
              <w:marBottom w:val="0"/>
              <w:divBdr>
                <w:top w:val="none" w:sz="0" w:space="0" w:color="auto"/>
                <w:left w:val="none" w:sz="0" w:space="0" w:color="auto"/>
                <w:bottom w:val="none" w:sz="0" w:space="0" w:color="auto"/>
                <w:right w:val="none" w:sz="0" w:space="0" w:color="auto"/>
              </w:divBdr>
            </w:div>
            <w:div w:id="649821436">
              <w:marLeft w:val="0"/>
              <w:marRight w:val="0"/>
              <w:marTop w:val="0"/>
              <w:marBottom w:val="0"/>
              <w:divBdr>
                <w:top w:val="none" w:sz="0" w:space="0" w:color="auto"/>
                <w:left w:val="none" w:sz="0" w:space="0" w:color="auto"/>
                <w:bottom w:val="none" w:sz="0" w:space="0" w:color="auto"/>
                <w:right w:val="none" w:sz="0" w:space="0" w:color="auto"/>
              </w:divBdr>
            </w:div>
            <w:div w:id="1936016145">
              <w:marLeft w:val="0"/>
              <w:marRight w:val="0"/>
              <w:marTop w:val="0"/>
              <w:marBottom w:val="0"/>
              <w:divBdr>
                <w:top w:val="none" w:sz="0" w:space="0" w:color="auto"/>
                <w:left w:val="none" w:sz="0" w:space="0" w:color="auto"/>
                <w:bottom w:val="none" w:sz="0" w:space="0" w:color="auto"/>
                <w:right w:val="none" w:sz="0" w:space="0" w:color="auto"/>
              </w:divBdr>
            </w:div>
            <w:div w:id="206842193">
              <w:marLeft w:val="0"/>
              <w:marRight w:val="0"/>
              <w:marTop w:val="0"/>
              <w:marBottom w:val="0"/>
              <w:divBdr>
                <w:top w:val="none" w:sz="0" w:space="0" w:color="auto"/>
                <w:left w:val="none" w:sz="0" w:space="0" w:color="auto"/>
                <w:bottom w:val="none" w:sz="0" w:space="0" w:color="auto"/>
                <w:right w:val="none" w:sz="0" w:space="0" w:color="auto"/>
              </w:divBdr>
            </w:div>
            <w:div w:id="608859426">
              <w:marLeft w:val="0"/>
              <w:marRight w:val="0"/>
              <w:marTop w:val="0"/>
              <w:marBottom w:val="0"/>
              <w:divBdr>
                <w:top w:val="none" w:sz="0" w:space="0" w:color="auto"/>
                <w:left w:val="none" w:sz="0" w:space="0" w:color="auto"/>
                <w:bottom w:val="none" w:sz="0" w:space="0" w:color="auto"/>
                <w:right w:val="none" w:sz="0" w:space="0" w:color="auto"/>
              </w:divBdr>
            </w:div>
            <w:div w:id="1350372786">
              <w:marLeft w:val="0"/>
              <w:marRight w:val="0"/>
              <w:marTop w:val="0"/>
              <w:marBottom w:val="0"/>
              <w:divBdr>
                <w:top w:val="none" w:sz="0" w:space="0" w:color="auto"/>
                <w:left w:val="none" w:sz="0" w:space="0" w:color="auto"/>
                <w:bottom w:val="none" w:sz="0" w:space="0" w:color="auto"/>
                <w:right w:val="none" w:sz="0" w:space="0" w:color="auto"/>
              </w:divBdr>
            </w:div>
            <w:div w:id="2121872772">
              <w:marLeft w:val="0"/>
              <w:marRight w:val="0"/>
              <w:marTop w:val="0"/>
              <w:marBottom w:val="0"/>
              <w:divBdr>
                <w:top w:val="none" w:sz="0" w:space="0" w:color="auto"/>
                <w:left w:val="none" w:sz="0" w:space="0" w:color="auto"/>
                <w:bottom w:val="none" w:sz="0" w:space="0" w:color="auto"/>
                <w:right w:val="none" w:sz="0" w:space="0" w:color="auto"/>
              </w:divBdr>
            </w:div>
            <w:div w:id="724253654">
              <w:marLeft w:val="0"/>
              <w:marRight w:val="0"/>
              <w:marTop w:val="0"/>
              <w:marBottom w:val="0"/>
              <w:divBdr>
                <w:top w:val="none" w:sz="0" w:space="0" w:color="auto"/>
                <w:left w:val="none" w:sz="0" w:space="0" w:color="auto"/>
                <w:bottom w:val="none" w:sz="0" w:space="0" w:color="auto"/>
                <w:right w:val="none" w:sz="0" w:space="0" w:color="auto"/>
              </w:divBdr>
            </w:div>
            <w:div w:id="569385999">
              <w:marLeft w:val="0"/>
              <w:marRight w:val="0"/>
              <w:marTop w:val="0"/>
              <w:marBottom w:val="0"/>
              <w:divBdr>
                <w:top w:val="none" w:sz="0" w:space="0" w:color="auto"/>
                <w:left w:val="none" w:sz="0" w:space="0" w:color="auto"/>
                <w:bottom w:val="none" w:sz="0" w:space="0" w:color="auto"/>
                <w:right w:val="none" w:sz="0" w:space="0" w:color="auto"/>
              </w:divBdr>
            </w:div>
            <w:div w:id="1973175342">
              <w:marLeft w:val="0"/>
              <w:marRight w:val="0"/>
              <w:marTop w:val="0"/>
              <w:marBottom w:val="0"/>
              <w:divBdr>
                <w:top w:val="none" w:sz="0" w:space="0" w:color="auto"/>
                <w:left w:val="none" w:sz="0" w:space="0" w:color="auto"/>
                <w:bottom w:val="none" w:sz="0" w:space="0" w:color="auto"/>
                <w:right w:val="none" w:sz="0" w:space="0" w:color="auto"/>
              </w:divBdr>
            </w:div>
            <w:div w:id="1367868795">
              <w:marLeft w:val="0"/>
              <w:marRight w:val="0"/>
              <w:marTop w:val="0"/>
              <w:marBottom w:val="0"/>
              <w:divBdr>
                <w:top w:val="none" w:sz="0" w:space="0" w:color="auto"/>
                <w:left w:val="none" w:sz="0" w:space="0" w:color="auto"/>
                <w:bottom w:val="none" w:sz="0" w:space="0" w:color="auto"/>
                <w:right w:val="none" w:sz="0" w:space="0" w:color="auto"/>
              </w:divBdr>
              <w:divsChild>
                <w:div w:id="1084884408">
                  <w:marLeft w:val="0"/>
                  <w:marRight w:val="0"/>
                  <w:marTop w:val="0"/>
                  <w:marBottom w:val="0"/>
                  <w:divBdr>
                    <w:top w:val="none" w:sz="0" w:space="0" w:color="auto"/>
                    <w:left w:val="none" w:sz="0" w:space="0" w:color="auto"/>
                    <w:bottom w:val="none" w:sz="0" w:space="0" w:color="auto"/>
                    <w:right w:val="none" w:sz="0" w:space="0" w:color="auto"/>
                  </w:divBdr>
                </w:div>
                <w:div w:id="1774857163">
                  <w:marLeft w:val="0"/>
                  <w:marRight w:val="0"/>
                  <w:marTop w:val="0"/>
                  <w:marBottom w:val="0"/>
                  <w:divBdr>
                    <w:top w:val="none" w:sz="0" w:space="0" w:color="auto"/>
                    <w:left w:val="none" w:sz="0" w:space="0" w:color="auto"/>
                    <w:bottom w:val="none" w:sz="0" w:space="0" w:color="auto"/>
                    <w:right w:val="none" w:sz="0" w:space="0" w:color="auto"/>
                  </w:divBdr>
                </w:div>
                <w:div w:id="756243399">
                  <w:marLeft w:val="0"/>
                  <w:marRight w:val="0"/>
                  <w:marTop w:val="0"/>
                  <w:marBottom w:val="0"/>
                  <w:divBdr>
                    <w:top w:val="none" w:sz="0" w:space="0" w:color="auto"/>
                    <w:left w:val="none" w:sz="0" w:space="0" w:color="auto"/>
                    <w:bottom w:val="none" w:sz="0" w:space="0" w:color="auto"/>
                    <w:right w:val="none" w:sz="0" w:space="0" w:color="auto"/>
                  </w:divBdr>
                </w:div>
                <w:div w:id="2032416634">
                  <w:marLeft w:val="0"/>
                  <w:marRight w:val="0"/>
                  <w:marTop w:val="0"/>
                  <w:marBottom w:val="0"/>
                  <w:divBdr>
                    <w:top w:val="none" w:sz="0" w:space="0" w:color="auto"/>
                    <w:left w:val="none" w:sz="0" w:space="0" w:color="auto"/>
                    <w:bottom w:val="none" w:sz="0" w:space="0" w:color="auto"/>
                    <w:right w:val="none" w:sz="0" w:space="0" w:color="auto"/>
                  </w:divBdr>
                </w:div>
                <w:div w:id="1708096593">
                  <w:marLeft w:val="0"/>
                  <w:marRight w:val="0"/>
                  <w:marTop w:val="0"/>
                  <w:marBottom w:val="0"/>
                  <w:divBdr>
                    <w:top w:val="none" w:sz="0" w:space="0" w:color="auto"/>
                    <w:left w:val="none" w:sz="0" w:space="0" w:color="auto"/>
                    <w:bottom w:val="none" w:sz="0" w:space="0" w:color="auto"/>
                    <w:right w:val="none" w:sz="0" w:space="0" w:color="auto"/>
                  </w:divBdr>
                </w:div>
                <w:div w:id="1494106635">
                  <w:marLeft w:val="0"/>
                  <w:marRight w:val="0"/>
                  <w:marTop w:val="0"/>
                  <w:marBottom w:val="0"/>
                  <w:divBdr>
                    <w:top w:val="none" w:sz="0" w:space="0" w:color="auto"/>
                    <w:left w:val="none" w:sz="0" w:space="0" w:color="auto"/>
                    <w:bottom w:val="none" w:sz="0" w:space="0" w:color="auto"/>
                    <w:right w:val="none" w:sz="0" w:space="0" w:color="auto"/>
                  </w:divBdr>
                </w:div>
                <w:div w:id="1240555482">
                  <w:marLeft w:val="0"/>
                  <w:marRight w:val="0"/>
                  <w:marTop w:val="0"/>
                  <w:marBottom w:val="0"/>
                  <w:divBdr>
                    <w:top w:val="none" w:sz="0" w:space="0" w:color="auto"/>
                    <w:left w:val="none" w:sz="0" w:space="0" w:color="auto"/>
                    <w:bottom w:val="none" w:sz="0" w:space="0" w:color="auto"/>
                    <w:right w:val="none" w:sz="0" w:space="0" w:color="auto"/>
                  </w:divBdr>
                </w:div>
                <w:div w:id="1696534840">
                  <w:marLeft w:val="0"/>
                  <w:marRight w:val="0"/>
                  <w:marTop w:val="0"/>
                  <w:marBottom w:val="0"/>
                  <w:divBdr>
                    <w:top w:val="none" w:sz="0" w:space="0" w:color="auto"/>
                    <w:left w:val="none" w:sz="0" w:space="0" w:color="auto"/>
                    <w:bottom w:val="none" w:sz="0" w:space="0" w:color="auto"/>
                    <w:right w:val="none" w:sz="0" w:space="0" w:color="auto"/>
                  </w:divBdr>
                </w:div>
                <w:div w:id="808984516">
                  <w:marLeft w:val="0"/>
                  <w:marRight w:val="0"/>
                  <w:marTop w:val="0"/>
                  <w:marBottom w:val="0"/>
                  <w:divBdr>
                    <w:top w:val="none" w:sz="0" w:space="0" w:color="auto"/>
                    <w:left w:val="none" w:sz="0" w:space="0" w:color="auto"/>
                    <w:bottom w:val="none" w:sz="0" w:space="0" w:color="auto"/>
                    <w:right w:val="none" w:sz="0" w:space="0" w:color="auto"/>
                  </w:divBdr>
                </w:div>
                <w:div w:id="1067651544">
                  <w:marLeft w:val="0"/>
                  <w:marRight w:val="0"/>
                  <w:marTop w:val="0"/>
                  <w:marBottom w:val="0"/>
                  <w:divBdr>
                    <w:top w:val="none" w:sz="0" w:space="0" w:color="auto"/>
                    <w:left w:val="none" w:sz="0" w:space="0" w:color="auto"/>
                    <w:bottom w:val="none" w:sz="0" w:space="0" w:color="auto"/>
                    <w:right w:val="none" w:sz="0" w:space="0" w:color="auto"/>
                  </w:divBdr>
                </w:div>
                <w:div w:id="96099146">
                  <w:marLeft w:val="0"/>
                  <w:marRight w:val="0"/>
                  <w:marTop w:val="0"/>
                  <w:marBottom w:val="0"/>
                  <w:divBdr>
                    <w:top w:val="none" w:sz="0" w:space="0" w:color="auto"/>
                    <w:left w:val="none" w:sz="0" w:space="0" w:color="auto"/>
                    <w:bottom w:val="none" w:sz="0" w:space="0" w:color="auto"/>
                    <w:right w:val="none" w:sz="0" w:space="0" w:color="auto"/>
                  </w:divBdr>
                </w:div>
                <w:div w:id="1419903752">
                  <w:marLeft w:val="0"/>
                  <w:marRight w:val="0"/>
                  <w:marTop w:val="0"/>
                  <w:marBottom w:val="0"/>
                  <w:divBdr>
                    <w:top w:val="none" w:sz="0" w:space="0" w:color="auto"/>
                    <w:left w:val="none" w:sz="0" w:space="0" w:color="auto"/>
                    <w:bottom w:val="none" w:sz="0" w:space="0" w:color="auto"/>
                    <w:right w:val="none" w:sz="0" w:space="0" w:color="auto"/>
                  </w:divBdr>
                </w:div>
                <w:div w:id="1521892472">
                  <w:marLeft w:val="0"/>
                  <w:marRight w:val="0"/>
                  <w:marTop w:val="0"/>
                  <w:marBottom w:val="0"/>
                  <w:divBdr>
                    <w:top w:val="none" w:sz="0" w:space="0" w:color="auto"/>
                    <w:left w:val="none" w:sz="0" w:space="0" w:color="auto"/>
                    <w:bottom w:val="none" w:sz="0" w:space="0" w:color="auto"/>
                    <w:right w:val="none" w:sz="0" w:space="0" w:color="auto"/>
                  </w:divBdr>
                </w:div>
                <w:div w:id="1922254702">
                  <w:marLeft w:val="0"/>
                  <w:marRight w:val="0"/>
                  <w:marTop w:val="0"/>
                  <w:marBottom w:val="0"/>
                  <w:divBdr>
                    <w:top w:val="none" w:sz="0" w:space="0" w:color="auto"/>
                    <w:left w:val="none" w:sz="0" w:space="0" w:color="auto"/>
                    <w:bottom w:val="none" w:sz="0" w:space="0" w:color="auto"/>
                    <w:right w:val="none" w:sz="0" w:space="0" w:color="auto"/>
                  </w:divBdr>
                </w:div>
                <w:div w:id="1708993785">
                  <w:marLeft w:val="0"/>
                  <w:marRight w:val="0"/>
                  <w:marTop w:val="0"/>
                  <w:marBottom w:val="0"/>
                  <w:divBdr>
                    <w:top w:val="none" w:sz="0" w:space="0" w:color="auto"/>
                    <w:left w:val="none" w:sz="0" w:space="0" w:color="auto"/>
                    <w:bottom w:val="none" w:sz="0" w:space="0" w:color="auto"/>
                    <w:right w:val="none" w:sz="0" w:space="0" w:color="auto"/>
                  </w:divBdr>
                </w:div>
                <w:div w:id="1918902596">
                  <w:marLeft w:val="0"/>
                  <w:marRight w:val="0"/>
                  <w:marTop w:val="0"/>
                  <w:marBottom w:val="0"/>
                  <w:divBdr>
                    <w:top w:val="none" w:sz="0" w:space="0" w:color="auto"/>
                    <w:left w:val="none" w:sz="0" w:space="0" w:color="auto"/>
                    <w:bottom w:val="none" w:sz="0" w:space="0" w:color="auto"/>
                    <w:right w:val="none" w:sz="0" w:space="0" w:color="auto"/>
                  </w:divBdr>
                </w:div>
                <w:div w:id="940071406">
                  <w:marLeft w:val="0"/>
                  <w:marRight w:val="0"/>
                  <w:marTop w:val="0"/>
                  <w:marBottom w:val="0"/>
                  <w:divBdr>
                    <w:top w:val="none" w:sz="0" w:space="0" w:color="auto"/>
                    <w:left w:val="none" w:sz="0" w:space="0" w:color="auto"/>
                    <w:bottom w:val="none" w:sz="0" w:space="0" w:color="auto"/>
                    <w:right w:val="none" w:sz="0" w:space="0" w:color="auto"/>
                  </w:divBdr>
                </w:div>
                <w:div w:id="612439053">
                  <w:marLeft w:val="0"/>
                  <w:marRight w:val="0"/>
                  <w:marTop w:val="0"/>
                  <w:marBottom w:val="0"/>
                  <w:divBdr>
                    <w:top w:val="none" w:sz="0" w:space="0" w:color="auto"/>
                    <w:left w:val="none" w:sz="0" w:space="0" w:color="auto"/>
                    <w:bottom w:val="none" w:sz="0" w:space="0" w:color="auto"/>
                    <w:right w:val="none" w:sz="0" w:space="0" w:color="auto"/>
                  </w:divBdr>
                </w:div>
                <w:div w:id="1076435598">
                  <w:marLeft w:val="0"/>
                  <w:marRight w:val="0"/>
                  <w:marTop w:val="0"/>
                  <w:marBottom w:val="0"/>
                  <w:divBdr>
                    <w:top w:val="none" w:sz="0" w:space="0" w:color="auto"/>
                    <w:left w:val="none" w:sz="0" w:space="0" w:color="auto"/>
                    <w:bottom w:val="none" w:sz="0" w:space="0" w:color="auto"/>
                    <w:right w:val="none" w:sz="0" w:space="0" w:color="auto"/>
                  </w:divBdr>
                </w:div>
                <w:div w:id="1052196160">
                  <w:marLeft w:val="0"/>
                  <w:marRight w:val="0"/>
                  <w:marTop w:val="0"/>
                  <w:marBottom w:val="0"/>
                  <w:divBdr>
                    <w:top w:val="none" w:sz="0" w:space="0" w:color="auto"/>
                    <w:left w:val="none" w:sz="0" w:space="0" w:color="auto"/>
                    <w:bottom w:val="none" w:sz="0" w:space="0" w:color="auto"/>
                    <w:right w:val="none" w:sz="0" w:space="0" w:color="auto"/>
                  </w:divBdr>
                </w:div>
                <w:div w:id="1532835250">
                  <w:marLeft w:val="0"/>
                  <w:marRight w:val="0"/>
                  <w:marTop w:val="0"/>
                  <w:marBottom w:val="0"/>
                  <w:divBdr>
                    <w:top w:val="none" w:sz="0" w:space="0" w:color="auto"/>
                    <w:left w:val="none" w:sz="0" w:space="0" w:color="auto"/>
                    <w:bottom w:val="none" w:sz="0" w:space="0" w:color="auto"/>
                    <w:right w:val="none" w:sz="0" w:space="0" w:color="auto"/>
                  </w:divBdr>
                </w:div>
                <w:div w:id="2128548930">
                  <w:marLeft w:val="0"/>
                  <w:marRight w:val="0"/>
                  <w:marTop w:val="0"/>
                  <w:marBottom w:val="0"/>
                  <w:divBdr>
                    <w:top w:val="none" w:sz="0" w:space="0" w:color="auto"/>
                    <w:left w:val="none" w:sz="0" w:space="0" w:color="auto"/>
                    <w:bottom w:val="none" w:sz="0" w:space="0" w:color="auto"/>
                    <w:right w:val="none" w:sz="0" w:space="0" w:color="auto"/>
                  </w:divBdr>
                </w:div>
                <w:div w:id="881865162">
                  <w:marLeft w:val="0"/>
                  <w:marRight w:val="0"/>
                  <w:marTop w:val="0"/>
                  <w:marBottom w:val="0"/>
                  <w:divBdr>
                    <w:top w:val="none" w:sz="0" w:space="0" w:color="auto"/>
                    <w:left w:val="none" w:sz="0" w:space="0" w:color="auto"/>
                    <w:bottom w:val="none" w:sz="0" w:space="0" w:color="auto"/>
                    <w:right w:val="none" w:sz="0" w:space="0" w:color="auto"/>
                  </w:divBdr>
                </w:div>
                <w:div w:id="829561697">
                  <w:marLeft w:val="0"/>
                  <w:marRight w:val="0"/>
                  <w:marTop w:val="0"/>
                  <w:marBottom w:val="0"/>
                  <w:divBdr>
                    <w:top w:val="none" w:sz="0" w:space="0" w:color="auto"/>
                    <w:left w:val="none" w:sz="0" w:space="0" w:color="auto"/>
                    <w:bottom w:val="none" w:sz="0" w:space="0" w:color="auto"/>
                    <w:right w:val="none" w:sz="0" w:space="0" w:color="auto"/>
                  </w:divBdr>
                </w:div>
                <w:div w:id="1882588997">
                  <w:marLeft w:val="0"/>
                  <w:marRight w:val="0"/>
                  <w:marTop w:val="0"/>
                  <w:marBottom w:val="0"/>
                  <w:divBdr>
                    <w:top w:val="none" w:sz="0" w:space="0" w:color="auto"/>
                    <w:left w:val="none" w:sz="0" w:space="0" w:color="auto"/>
                    <w:bottom w:val="none" w:sz="0" w:space="0" w:color="auto"/>
                    <w:right w:val="none" w:sz="0" w:space="0" w:color="auto"/>
                  </w:divBdr>
                </w:div>
                <w:div w:id="2131511000">
                  <w:marLeft w:val="0"/>
                  <w:marRight w:val="0"/>
                  <w:marTop w:val="0"/>
                  <w:marBottom w:val="0"/>
                  <w:divBdr>
                    <w:top w:val="none" w:sz="0" w:space="0" w:color="auto"/>
                    <w:left w:val="none" w:sz="0" w:space="0" w:color="auto"/>
                    <w:bottom w:val="none" w:sz="0" w:space="0" w:color="auto"/>
                    <w:right w:val="none" w:sz="0" w:space="0" w:color="auto"/>
                  </w:divBdr>
                </w:div>
                <w:div w:id="1577280953">
                  <w:marLeft w:val="0"/>
                  <w:marRight w:val="0"/>
                  <w:marTop w:val="0"/>
                  <w:marBottom w:val="0"/>
                  <w:divBdr>
                    <w:top w:val="none" w:sz="0" w:space="0" w:color="auto"/>
                    <w:left w:val="none" w:sz="0" w:space="0" w:color="auto"/>
                    <w:bottom w:val="none" w:sz="0" w:space="0" w:color="auto"/>
                    <w:right w:val="none" w:sz="0" w:space="0" w:color="auto"/>
                  </w:divBdr>
                </w:div>
                <w:div w:id="380861239">
                  <w:marLeft w:val="0"/>
                  <w:marRight w:val="0"/>
                  <w:marTop w:val="0"/>
                  <w:marBottom w:val="0"/>
                  <w:divBdr>
                    <w:top w:val="none" w:sz="0" w:space="0" w:color="auto"/>
                    <w:left w:val="none" w:sz="0" w:space="0" w:color="auto"/>
                    <w:bottom w:val="none" w:sz="0" w:space="0" w:color="auto"/>
                    <w:right w:val="none" w:sz="0" w:space="0" w:color="auto"/>
                  </w:divBdr>
                </w:div>
                <w:div w:id="207302566">
                  <w:marLeft w:val="0"/>
                  <w:marRight w:val="0"/>
                  <w:marTop w:val="0"/>
                  <w:marBottom w:val="0"/>
                  <w:divBdr>
                    <w:top w:val="none" w:sz="0" w:space="0" w:color="auto"/>
                    <w:left w:val="none" w:sz="0" w:space="0" w:color="auto"/>
                    <w:bottom w:val="none" w:sz="0" w:space="0" w:color="auto"/>
                    <w:right w:val="none" w:sz="0" w:space="0" w:color="auto"/>
                  </w:divBdr>
                </w:div>
                <w:div w:id="2045476070">
                  <w:marLeft w:val="0"/>
                  <w:marRight w:val="0"/>
                  <w:marTop w:val="0"/>
                  <w:marBottom w:val="0"/>
                  <w:divBdr>
                    <w:top w:val="none" w:sz="0" w:space="0" w:color="auto"/>
                    <w:left w:val="none" w:sz="0" w:space="0" w:color="auto"/>
                    <w:bottom w:val="none" w:sz="0" w:space="0" w:color="auto"/>
                    <w:right w:val="none" w:sz="0" w:space="0" w:color="auto"/>
                  </w:divBdr>
                </w:div>
                <w:div w:id="667487815">
                  <w:marLeft w:val="0"/>
                  <w:marRight w:val="0"/>
                  <w:marTop w:val="0"/>
                  <w:marBottom w:val="0"/>
                  <w:divBdr>
                    <w:top w:val="none" w:sz="0" w:space="0" w:color="auto"/>
                    <w:left w:val="none" w:sz="0" w:space="0" w:color="auto"/>
                    <w:bottom w:val="none" w:sz="0" w:space="0" w:color="auto"/>
                    <w:right w:val="none" w:sz="0" w:space="0" w:color="auto"/>
                  </w:divBdr>
                </w:div>
                <w:div w:id="1372071462">
                  <w:marLeft w:val="0"/>
                  <w:marRight w:val="0"/>
                  <w:marTop w:val="0"/>
                  <w:marBottom w:val="0"/>
                  <w:divBdr>
                    <w:top w:val="none" w:sz="0" w:space="0" w:color="auto"/>
                    <w:left w:val="none" w:sz="0" w:space="0" w:color="auto"/>
                    <w:bottom w:val="none" w:sz="0" w:space="0" w:color="auto"/>
                    <w:right w:val="none" w:sz="0" w:space="0" w:color="auto"/>
                  </w:divBdr>
                </w:div>
                <w:div w:id="118302149">
                  <w:marLeft w:val="0"/>
                  <w:marRight w:val="0"/>
                  <w:marTop w:val="0"/>
                  <w:marBottom w:val="0"/>
                  <w:divBdr>
                    <w:top w:val="none" w:sz="0" w:space="0" w:color="auto"/>
                    <w:left w:val="none" w:sz="0" w:space="0" w:color="auto"/>
                    <w:bottom w:val="none" w:sz="0" w:space="0" w:color="auto"/>
                    <w:right w:val="none" w:sz="0" w:space="0" w:color="auto"/>
                  </w:divBdr>
                </w:div>
                <w:div w:id="263000199">
                  <w:marLeft w:val="0"/>
                  <w:marRight w:val="0"/>
                  <w:marTop w:val="0"/>
                  <w:marBottom w:val="0"/>
                  <w:divBdr>
                    <w:top w:val="none" w:sz="0" w:space="0" w:color="auto"/>
                    <w:left w:val="none" w:sz="0" w:space="0" w:color="auto"/>
                    <w:bottom w:val="none" w:sz="0" w:space="0" w:color="auto"/>
                    <w:right w:val="none" w:sz="0" w:space="0" w:color="auto"/>
                  </w:divBdr>
                </w:div>
                <w:div w:id="210775773">
                  <w:marLeft w:val="0"/>
                  <w:marRight w:val="0"/>
                  <w:marTop w:val="0"/>
                  <w:marBottom w:val="0"/>
                  <w:divBdr>
                    <w:top w:val="none" w:sz="0" w:space="0" w:color="auto"/>
                    <w:left w:val="none" w:sz="0" w:space="0" w:color="auto"/>
                    <w:bottom w:val="none" w:sz="0" w:space="0" w:color="auto"/>
                    <w:right w:val="none" w:sz="0" w:space="0" w:color="auto"/>
                  </w:divBdr>
                </w:div>
                <w:div w:id="1704474606">
                  <w:marLeft w:val="0"/>
                  <w:marRight w:val="0"/>
                  <w:marTop w:val="0"/>
                  <w:marBottom w:val="0"/>
                  <w:divBdr>
                    <w:top w:val="none" w:sz="0" w:space="0" w:color="auto"/>
                    <w:left w:val="none" w:sz="0" w:space="0" w:color="auto"/>
                    <w:bottom w:val="none" w:sz="0" w:space="0" w:color="auto"/>
                    <w:right w:val="none" w:sz="0" w:space="0" w:color="auto"/>
                  </w:divBdr>
                </w:div>
                <w:div w:id="1063523616">
                  <w:marLeft w:val="0"/>
                  <w:marRight w:val="0"/>
                  <w:marTop w:val="0"/>
                  <w:marBottom w:val="0"/>
                  <w:divBdr>
                    <w:top w:val="none" w:sz="0" w:space="0" w:color="auto"/>
                    <w:left w:val="none" w:sz="0" w:space="0" w:color="auto"/>
                    <w:bottom w:val="none" w:sz="0" w:space="0" w:color="auto"/>
                    <w:right w:val="none" w:sz="0" w:space="0" w:color="auto"/>
                  </w:divBdr>
                </w:div>
                <w:div w:id="61367547">
                  <w:marLeft w:val="0"/>
                  <w:marRight w:val="0"/>
                  <w:marTop w:val="0"/>
                  <w:marBottom w:val="0"/>
                  <w:divBdr>
                    <w:top w:val="none" w:sz="0" w:space="0" w:color="auto"/>
                    <w:left w:val="none" w:sz="0" w:space="0" w:color="auto"/>
                    <w:bottom w:val="none" w:sz="0" w:space="0" w:color="auto"/>
                    <w:right w:val="none" w:sz="0" w:space="0" w:color="auto"/>
                  </w:divBdr>
                </w:div>
                <w:div w:id="380060135">
                  <w:marLeft w:val="0"/>
                  <w:marRight w:val="0"/>
                  <w:marTop w:val="0"/>
                  <w:marBottom w:val="0"/>
                  <w:divBdr>
                    <w:top w:val="none" w:sz="0" w:space="0" w:color="auto"/>
                    <w:left w:val="none" w:sz="0" w:space="0" w:color="auto"/>
                    <w:bottom w:val="none" w:sz="0" w:space="0" w:color="auto"/>
                    <w:right w:val="none" w:sz="0" w:space="0" w:color="auto"/>
                  </w:divBdr>
                </w:div>
                <w:div w:id="1744987183">
                  <w:marLeft w:val="0"/>
                  <w:marRight w:val="0"/>
                  <w:marTop w:val="0"/>
                  <w:marBottom w:val="0"/>
                  <w:divBdr>
                    <w:top w:val="none" w:sz="0" w:space="0" w:color="auto"/>
                    <w:left w:val="none" w:sz="0" w:space="0" w:color="auto"/>
                    <w:bottom w:val="none" w:sz="0" w:space="0" w:color="auto"/>
                    <w:right w:val="none" w:sz="0" w:space="0" w:color="auto"/>
                  </w:divBdr>
                </w:div>
                <w:div w:id="2038384066">
                  <w:marLeft w:val="0"/>
                  <w:marRight w:val="0"/>
                  <w:marTop w:val="0"/>
                  <w:marBottom w:val="0"/>
                  <w:divBdr>
                    <w:top w:val="none" w:sz="0" w:space="0" w:color="auto"/>
                    <w:left w:val="none" w:sz="0" w:space="0" w:color="auto"/>
                    <w:bottom w:val="none" w:sz="0" w:space="0" w:color="auto"/>
                    <w:right w:val="none" w:sz="0" w:space="0" w:color="auto"/>
                  </w:divBdr>
                </w:div>
                <w:div w:id="774136274">
                  <w:marLeft w:val="0"/>
                  <w:marRight w:val="0"/>
                  <w:marTop w:val="0"/>
                  <w:marBottom w:val="0"/>
                  <w:divBdr>
                    <w:top w:val="none" w:sz="0" w:space="0" w:color="auto"/>
                    <w:left w:val="none" w:sz="0" w:space="0" w:color="auto"/>
                    <w:bottom w:val="none" w:sz="0" w:space="0" w:color="auto"/>
                    <w:right w:val="none" w:sz="0" w:space="0" w:color="auto"/>
                  </w:divBdr>
                </w:div>
                <w:div w:id="1314062514">
                  <w:marLeft w:val="0"/>
                  <w:marRight w:val="0"/>
                  <w:marTop w:val="0"/>
                  <w:marBottom w:val="0"/>
                  <w:divBdr>
                    <w:top w:val="none" w:sz="0" w:space="0" w:color="auto"/>
                    <w:left w:val="none" w:sz="0" w:space="0" w:color="auto"/>
                    <w:bottom w:val="none" w:sz="0" w:space="0" w:color="auto"/>
                    <w:right w:val="none" w:sz="0" w:space="0" w:color="auto"/>
                  </w:divBdr>
                </w:div>
                <w:div w:id="758870047">
                  <w:marLeft w:val="0"/>
                  <w:marRight w:val="0"/>
                  <w:marTop w:val="0"/>
                  <w:marBottom w:val="0"/>
                  <w:divBdr>
                    <w:top w:val="none" w:sz="0" w:space="0" w:color="auto"/>
                    <w:left w:val="none" w:sz="0" w:space="0" w:color="auto"/>
                    <w:bottom w:val="none" w:sz="0" w:space="0" w:color="auto"/>
                    <w:right w:val="none" w:sz="0" w:space="0" w:color="auto"/>
                  </w:divBdr>
                </w:div>
                <w:div w:id="34624206">
                  <w:marLeft w:val="0"/>
                  <w:marRight w:val="0"/>
                  <w:marTop w:val="0"/>
                  <w:marBottom w:val="0"/>
                  <w:divBdr>
                    <w:top w:val="none" w:sz="0" w:space="0" w:color="auto"/>
                    <w:left w:val="none" w:sz="0" w:space="0" w:color="auto"/>
                    <w:bottom w:val="none" w:sz="0" w:space="0" w:color="auto"/>
                    <w:right w:val="none" w:sz="0" w:space="0" w:color="auto"/>
                  </w:divBdr>
                </w:div>
                <w:div w:id="1091242198">
                  <w:marLeft w:val="0"/>
                  <w:marRight w:val="0"/>
                  <w:marTop w:val="0"/>
                  <w:marBottom w:val="0"/>
                  <w:divBdr>
                    <w:top w:val="none" w:sz="0" w:space="0" w:color="auto"/>
                    <w:left w:val="none" w:sz="0" w:space="0" w:color="auto"/>
                    <w:bottom w:val="none" w:sz="0" w:space="0" w:color="auto"/>
                    <w:right w:val="none" w:sz="0" w:space="0" w:color="auto"/>
                  </w:divBdr>
                </w:div>
                <w:div w:id="302004880">
                  <w:marLeft w:val="0"/>
                  <w:marRight w:val="0"/>
                  <w:marTop w:val="0"/>
                  <w:marBottom w:val="0"/>
                  <w:divBdr>
                    <w:top w:val="none" w:sz="0" w:space="0" w:color="auto"/>
                    <w:left w:val="none" w:sz="0" w:space="0" w:color="auto"/>
                    <w:bottom w:val="none" w:sz="0" w:space="0" w:color="auto"/>
                    <w:right w:val="none" w:sz="0" w:space="0" w:color="auto"/>
                  </w:divBdr>
                </w:div>
                <w:div w:id="1245650717">
                  <w:marLeft w:val="0"/>
                  <w:marRight w:val="0"/>
                  <w:marTop w:val="0"/>
                  <w:marBottom w:val="0"/>
                  <w:divBdr>
                    <w:top w:val="none" w:sz="0" w:space="0" w:color="auto"/>
                    <w:left w:val="none" w:sz="0" w:space="0" w:color="auto"/>
                    <w:bottom w:val="none" w:sz="0" w:space="0" w:color="auto"/>
                    <w:right w:val="none" w:sz="0" w:space="0" w:color="auto"/>
                  </w:divBdr>
                </w:div>
                <w:div w:id="746607713">
                  <w:marLeft w:val="0"/>
                  <w:marRight w:val="0"/>
                  <w:marTop w:val="0"/>
                  <w:marBottom w:val="0"/>
                  <w:divBdr>
                    <w:top w:val="none" w:sz="0" w:space="0" w:color="auto"/>
                    <w:left w:val="none" w:sz="0" w:space="0" w:color="auto"/>
                    <w:bottom w:val="none" w:sz="0" w:space="0" w:color="auto"/>
                    <w:right w:val="none" w:sz="0" w:space="0" w:color="auto"/>
                  </w:divBdr>
                </w:div>
                <w:div w:id="975598640">
                  <w:marLeft w:val="0"/>
                  <w:marRight w:val="0"/>
                  <w:marTop w:val="0"/>
                  <w:marBottom w:val="0"/>
                  <w:divBdr>
                    <w:top w:val="none" w:sz="0" w:space="0" w:color="auto"/>
                    <w:left w:val="none" w:sz="0" w:space="0" w:color="auto"/>
                    <w:bottom w:val="none" w:sz="0" w:space="0" w:color="auto"/>
                    <w:right w:val="none" w:sz="0" w:space="0" w:color="auto"/>
                  </w:divBdr>
                </w:div>
                <w:div w:id="1985348895">
                  <w:marLeft w:val="0"/>
                  <w:marRight w:val="0"/>
                  <w:marTop w:val="0"/>
                  <w:marBottom w:val="0"/>
                  <w:divBdr>
                    <w:top w:val="none" w:sz="0" w:space="0" w:color="auto"/>
                    <w:left w:val="none" w:sz="0" w:space="0" w:color="auto"/>
                    <w:bottom w:val="none" w:sz="0" w:space="0" w:color="auto"/>
                    <w:right w:val="none" w:sz="0" w:space="0" w:color="auto"/>
                  </w:divBdr>
                </w:div>
                <w:div w:id="2091194426">
                  <w:marLeft w:val="0"/>
                  <w:marRight w:val="0"/>
                  <w:marTop w:val="0"/>
                  <w:marBottom w:val="0"/>
                  <w:divBdr>
                    <w:top w:val="none" w:sz="0" w:space="0" w:color="auto"/>
                    <w:left w:val="none" w:sz="0" w:space="0" w:color="auto"/>
                    <w:bottom w:val="none" w:sz="0" w:space="0" w:color="auto"/>
                    <w:right w:val="none" w:sz="0" w:space="0" w:color="auto"/>
                  </w:divBdr>
                </w:div>
                <w:div w:id="2132282399">
                  <w:marLeft w:val="0"/>
                  <w:marRight w:val="0"/>
                  <w:marTop w:val="0"/>
                  <w:marBottom w:val="0"/>
                  <w:divBdr>
                    <w:top w:val="none" w:sz="0" w:space="0" w:color="auto"/>
                    <w:left w:val="none" w:sz="0" w:space="0" w:color="auto"/>
                    <w:bottom w:val="none" w:sz="0" w:space="0" w:color="auto"/>
                    <w:right w:val="none" w:sz="0" w:space="0" w:color="auto"/>
                  </w:divBdr>
                </w:div>
                <w:div w:id="197353445">
                  <w:marLeft w:val="0"/>
                  <w:marRight w:val="0"/>
                  <w:marTop w:val="0"/>
                  <w:marBottom w:val="0"/>
                  <w:divBdr>
                    <w:top w:val="none" w:sz="0" w:space="0" w:color="auto"/>
                    <w:left w:val="none" w:sz="0" w:space="0" w:color="auto"/>
                    <w:bottom w:val="none" w:sz="0" w:space="0" w:color="auto"/>
                    <w:right w:val="none" w:sz="0" w:space="0" w:color="auto"/>
                  </w:divBdr>
                </w:div>
                <w:div w:id="85619873">
                  <w:marLeft w:val="0"/>
                  <w:marRight w:val="0"/>
                  <w:marTop w:val="0"/>
                  <w:marBottom w:val="0"/>
                  <w:divBdr>
                    <w:top w:val="none" w:sz="0" w:space="0" w:color="auto"/>
                    <w:left w:val="none" w:sz="0" w:space="0" w:color="auto"/>
                    <w:bottom w:val="none" w:sz="0" w:space="0" w:color="auto"/>
                    <w:right w:val="none" w:sz="0" w:space="0" w:color="auto"/>
                  </w:divBdr>
                </w:div>
                <w:div w:id="1996882535">
                  <w:marLeft w:val="0"/>
                  <w:marRight w:val="0"/>
                  <w:marTop w:val="0"/>
                  <w:marBottom w:val="0"/>
                  <w:divBdr>
                    <w:top w:val="none" w:sz="0" w:space="0" w:color="auto"/>
                    <w:left w:val="none" w:sz="0" w:space="0" w:color="auto"/>
                    <w:bottom w:val="none" w:sz="0" w:space="0" w:color="auto"/>
                    <w:right w:val="none" w:sz="0" w:space="0" w:color="auto"/>
                  </w:divBdr>
                </w:div>
                <w:div w:id="1002122202">
                  <w:marLeft w:val="0"/>
                  <w:marRight w:val="0"/>
                  <w:marTop w:val="0"/>
                  <w:marBottom w:val="0"/>
                  <w:divBdr>
                    <w:top w:val="none" w:sz="0" w:space="0" w:color="auto"/>
                    <w:left w:val="none" w:sz="0" w:space="0" w:color="auto"/>
                    <w:bottom w:val="none" w:sz="0" w:space="0" w:color="auto"/>
                    <w:right w:val="none" w:sz="0" w:space="0" w:color="auto"/>
                  </w:divBdr>
                </w:div>
                <w:div w:id="1319307327">
                  <w:marLeft w:val="0"/>
                  <w:marRight w:val="0"/>
                  <w:marTop w:val="0"/>
                  <w:marBottom w:val="0"/>
                  <w:divBdr>
                    <w:top w:val="none" w:sz="0" w:space="0" w:color="auto"/>
                    <w:left w:val="none" w:sz="0" w:space="0" w:color="auto"/>
                    <w:bottom w:val="none" w:sz="0" w:space="0" w:color="auto"/>
                    <w:right w:val="none" w:sz="0" w:space="0" w:color="auto"/>
                  </w:divBdr>
                </w:div>
                <w:div w:id="1404526604">
                  <w:marLeft w:val="0"/>
                  <w:marRight w:val="0"/>
                  <w:marTop w:val="0"/>
                  <w:marBottom w:val="0"/>
                  <w:divBdr>
                    <w:top w:val="none" w:sz="0" w:space="0" w:color="auto"/>
                    <w:left w:val="none" w:sz="0" w:space="0" w:color="auto"/>
                    <w:bottom w:val="none" w:sz="0" w:space="0" w:color="auto"/>
                    <w:right w:val="none" w:sz="0" w:space="0" w:color="auto"/>
                  </w:divBdr>
                </w:div>
                <w:div w:id="1356031340">
                  <w:marLeft w:val="0"/>
                  <w:marRight w:val="0"/>
                  <w:marTop w:val="0"/>
                  <w:marBottom w:val="0"/>
                  <w:divBdr>
                    <w:top w:val="none" w:sz="0" w:space="0" w:color="auto"/>
                    <w:left w:val="none" w:sz="0" w:space="0" w:color="auto"/>
                    <w:bottom w:val="none" w:sz="0" w:space="0" w:color="auto"/>
                    <w:right w:val="none" w:sz="0" w:space="0" w:color="auto"/>
                  </w:divBdr>
                </w:div>
                <w:div w:id="3018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560">
          <w:marLeft w:val="0"/>
          <w:marRight w:val="0"/>
          <w:marTop w:val="0"/>
          <w:marBottom w:val="0"/>
          <w:divBdr>
            <w:top w:val="none" w:sz="0" w:space="0" w:color="auto"/>
            <w:left w:val="none" w:sz="0" w:space="0" w:color="auto"/>
            <w:bottom w:val="none" w:sz="0" w:space="0" w:color="auto"/>
            <w:right w:val="none" w:sz="0" w:space="0" w:color="auto"/>
          </w:divBdr>
          <w:divsChild>
            <w:div w:id="1815026124">
              <w:marLeft w:val="0"/>
              <w:marRight w:val="0"/>
              <w:marTop w:val="0"/>
              <w:marBottom w:val="0"/>
              <w:divBdr>
                <w:top w:val="none" w:sz="0" w:space="0" w:color="auto"/>
                <w:left w:val="none" w:sz="0" w:space="0" w:color="auto"/>
                <w:bottom w:val="none" w:sz="0" w:space="0" w:color="auto"/>
                <w:right w:val="none" w:sz="0" w:space="0" w:color="auto"/>
              </w:divBdr>
            </w:div>
            <w:div w:id="885680398">
              <w:marLeft w:val="0"/>
              <w:marRight w:val="0"/>
              <w:marTop w:val="0"/>
              <w:marBottom w:val="0"/>
              <w:divBdr>
                <w:top w:val="none" w:sz="0" w:space="0" w:color="auto"/>
                <w:left w:val="none" w:sz="0" w:space="0" w:color="auto"/>
                <w:bottom w:val="none" w:sz="0" w:space="0" w:color="auto"/>
                <w:right w:val="none" w:sz="0" w:space="0" w:color="auto"/>
              </w:divBdr>
            </w:div>
            <w:div w:id="1847554870">
              <w:marLeft w:val="0"/>
              <w:marRight w:val="0"/>
              <w:marTop w:val="0"/>
              <w:marBottom w:val="0"/>
              <w:divBdr>
                <w:top w:val="none" w:sz="0" w:space="0" w:color="auto"/>
                <w:left w:val="none" w:sz="0" w:space="0" w:color="auto"/>
                <w:bottom w:val="none" w:sz="0" w:space="0" w:color="auto"/>
                <w:right w:val="none" w:sz="0" w:space="0" w:color="auto"/>
              </w:divBdr>
            </w:div>
            <w:div w:id="2090224470">
              <w:marLeft w:val="0"/>
              <w:marRight w:val="0"/>
              <w:marTop w:val="0"/>
              <w:marBottom w:val="0"/>
              <w:divBdr>
                <w:top w:val="none" w:sz="0" w:space="0" w:color="auto"/>
                <w:left w:val="none" w:sz="0" w:space="0" w:color="auto"/>
                <w:bottom w:val="none" w:sz="0" w:space="0" w:color="auto"/>
                <w:right w:val="none" w:sz="0" w:space="0" w:color="auto"/>
              </w:divBdr>
            </w:div>
            <w:div w:id="1294943360">
              <w:marLeft w:val="0"/>
              <w:marRight w:val="0"/>
              <w:marTop w:val="0"/>
              <w:marBottom w:val="0"/>
              <w:divBdr>
                <w:top w:val="none" w:sz="0" w:space="0" w:color="auto"/>
                <w:left w:val="none" w:sz="0" w:space="0" w:color="auto"/>
                <w:bottom w:val="none" w:sz="0" w:space="0" w:color="auto"/>
                <w:right w:val="none" w:sz="0" w:space="0" w:color="auto"/>
              </w:divBdr>
            </w:div>
            <w:div w:id="1837575637">
              <w:marLeft w:val="0"/>
              <w:marRight w:val="0"/>
              <w:marTop w:val="0"/>
              <w:marBottom w:val="0"/>
              <w:divBdr>
                <w:top w:val="none" w:sz="0" w:space="0" w:color="auto"/>
                <w:left w:val="none" w:sz="0" w:space="0" w:color="auto"/>
                <w:bottom w:val="none" w:sz="0" w:space="0" w:color="auto"/>
                <w:right w:val="none" w:sz="0" w:space="0" w:color="auto"/>
              </w:divBdr>
            </w:div>
            <w:div w:id="1326208125">
              <w:marLeft w:val="0"/>
              <w:marRight w:val="0"/>
              <w:marTop w:val="0"/>
              <w:marBottom w:val="0"/>
              <w:divBdr>
                <w:top w:val="none" w:sz="0" w:space="0" w:color="auto"/>
                <w:left w:val="none" w:sz="0" w:space="0" w:color="auto"/>
                <w:bottom w:val="none" w:sz="0" w:space="0" w:color="auto"/>
                <w:right w:val="none" w:sz="0" w:space="0" w:color="auto"/>
              </w:divBdr>
            </w:div>
            <w:div w:id="158496952">
              <w:marLeft w:val="0"/>
              <w:marRight w:val="0"/>
              <w:marTop w:val="0"/>
              <w:marBottom w:val="0"/>
              <w:divBdr>
                <w:top w:val="none" w:sz="0" w:space="0" w:color="auto"/>
                <w:left w:val="none" w:sz="0" w:space="0" w:color="auto"/>
                <w:bottom w:val="none" w:sz="0" w:space="0" w:color="auto"/>
                <w:right w:val="none" w:sz="0" w:space="0" w:color="auto"/>
              </w:divBdr>
              <w:divsChild>
                <w:div w:id="1726292908">
                  <w:marLeft w:val="0"/>
                  <w:marRight w:val="0"/>
                  <w:marTop w:val="0"/>
                  <w:marBottom w:val="0"/>
                  <w:divBdr>
                    <w:top w:val="none" w:sz="0" w:space="0" w:color="auto"/>
                    <w:left w:val="none" w:sz="0" w:space="0" w:color="auto"/>
                    <w:bottom w:val="none" w:sz="0" w:space="0" w:color="auto"/>
                    <w:right w:val="none" w:sz="0" w:space="0" w:color="auto"/>
                  </w:divBdr>
                </w:div>
                <w:div w:id="511913634">
                  <w:marLeft w:val="0"/>
                  <w:marRight w:val="0"/>
                  <w:marTop w:val="0"/>
                  <w:marBottom w:val="0"/>
                  <w:divBdr>
                    <w:top w:val="none" w:sz="0" w:space="0" w:color="auto"/>
                    <w:left w:val="none" w:sz="0" w:space="0" w:color="auto"/>
                    <w:bottom w:val="none" w:sz="0" w:space="0" w:color="auto"/>
                    <w:right w:val="none" w:sz="0" w:space="0" w:color="auto"/>
                  </w:divBdr>
                </w:div>
                <w:div w:id="594365107">
                  <w:marLeft w:val="0"/>
                  <w:marRight w:val="0"/>
                  <w:marTop w:val="0"/>
                  <w:marBottom w:val="0"/>
                  <w:divBdr>
                    <w:top w:val="none" w:sz="0" w:space="0" w:color="auto"/>
                    <w:left w:val="none" w:sz="0" w:space="0" w:color="auto"/>
                    <w:bottom w:val="none" w:sz="0" w:space="0" w:color="auto"/>
                    <w:right w:val="none" w:sz="0" w:space="0" w:color="auto"/>
                  </w:divBdr>
                </w:div>
                <w:div w:id="1407611291">
                  <w:marLeft w:val="0"/>
                  <w:marRight w:val="0"/>
                  <w:marTop w:val="0"/>
                  <w:marBottom w:val="0"/>
                  <w:divBdr>
                    <w:top w:val="none" w:sz="0" w:space="0" w:color="auto"/>
                    <w:left w:val="none" w:sz="0" w:space="0" w:color="auto"/>
                    <w:bottom w:val="none" w:sz="0" w:space="0" w:color="auto"/>
                    <w:right w:val="none" w:sz="0" w:space="0" w:color="auto"/>
                  </w:divBdr>
                </w:div>
                <w:div w:id="2016885085">
                  <w:marLeft w:val="0"/>
                  <w:marRight w:val="0"/>
                  <w:marTop w:val="0"/>
                  <w:marBottom w:val="0"/>
                  <w:divBdr>
                    <w:top w:val="none" w:sz="0" w:space="0" w:color="auto"/>
                    <w:left w:val="none" w:sz="0" w:space="0" w:color="auto"/>
                    <w:bottom w:val="none" w:sz="0" w:space="0" w:color="auto"/>
                    <w:right w:val="none" w:sz="0" w:space="0" w:color="auto"/>
                  </w:divBdr>
                </w:div>
                <w:div w:id="8554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653">
          <w:marLeft w:val="0"/>
          <w:marRight w:val="0"/>
          <w:marTop w:val="0"/>
          <w:marBottom w:val="0"/>
          <w:divBdr>
            <w:top w:val="none" w:sz="0" w:space="0" w:color="auto"/>
            <w:left w:val="none" w:sz="0" w:space="0" w:color="auto"/>
            <w:bottom w:val="none" w:sz="0" w:space="0" w:color="auto"/>
            <w:right w:val="none" w:sz="0" w:space="0" w:color="auto"/>
          </w:divBdr>
          <w:divsChild>
            <w:div w:id="346375275">
              <w:marLeft w:val="0"/>
              <w:marRight w:val="0"/>
              <w:marTop w:val="0"/>
              <w:marBottom w:val="0"/>
              <w:divBdr>
                <w:top w:val="none" w:sz="0" w:space="0" w:color="auto"/>
                <w:left w:val="none" w:sz="0" w:space="0" w:color="auto"/>
                <w:bottom w:val="none" w:sz="0" w:space="0" w:color="auto"/>
                <w:right w:val="none" w:sz="0" w:space="0" w:color="auto"/>
              </w:divBdr>
            </w:div>
            <w:div w:id="1253397538">
              <w:marLeft w:val="0"/>
              <w:marRight w:val="0"/>
              <w:marTop w:val="0"/>
              <w:marBottom w:val="0"/>
              <w:divBdr>
                <w:top w:val="none" w:sz="0" w:space="0" w:color="auto"/>
                <w:left w:val="none" w:sz="0" w:space="0" w:color="auto"/>
                <w:bottom w:val="none" w:sz="0" w:space="0" w:color="auto"/>
                <w:right w:val="none" w:sz="0" w:space="0" w:color="auto"/>
              </w:divBdr>
            </w:div>
            <w:div w:id="1197038087">
              <w:marLeft w:val="0"/>
              <w:marRight w:val="0"/>
              <w:marTop w:val="0"/>
              <w:marBottom w:val="0"/>
              <w:divBdr>
                <w:top w:val="none" w:sz="0" w:space="0" w:color="auto"/>
                <w:left w:val="none" w:sz="0" w:space="0" w:color="auto"/>
                <w:bottom w:val="none" w:sz="0" w:space="0" w:color="auto"/>
                <w:right w:val="none" w:sz="0" w:space="0" w:color="auto"/>
              </w:divBdr>
            </w:div>
            <w:div w:id="1352682994">
              <w:marLeft w:val="0"/>
              <w:marRight w:val="0"/>
              <w:marTop w:val="0"/>
              <w:marBottom w:val="0"/>
              <w:divBdr>
                <w:top w:val="none" w:sz="0" w:space="0" w:color="auto"/>
                <w:left w:val="none" w:sz="0" w:space="0" w:color="auto"/>
                <w:bottom w:val="none" w:sz="0" w:space="0" w:color="auto"/>
                <w:right w:val="none" w:sz="0" w:space="0" w:color="auto"/>
              </w:divBdr>
            </w:div>
            <w:div w:id="1742094459">
              <w:marLeft w:val="0"/>
              <w:marRight w:val="0"/>
              <w:marTop w:val="0"/>
              <w:marBottom w:val="0"/>
              <w:divBdr>
                <w:top w:val="none" w:sz="0" w:space="0" w:color="auto"/>
                <w:left w:val="none" w:sz="0" w:space="0" w:color="auto"/>
                <w:bottom w:val="none" w:sz="0" w:space="0" w:color="auto"/>
                <w:right w:val="none" w:sz="0" w:space="0" w:color="auto"/>
              </w:divBdr>
            </w:div>
            <w:div w:id="956058293">
              <w:marLeft w:val="0"/>
              <w:marRight w:val="0"/>
              <w:marTop w:val="0"/>
              <w:marBottom w:val="0"/>
              <w:divBdr>
                <w:top w:val="none" w:sz="0" w:space="0" w:color="auto"/>
                <w:left w:val="none" w:sz="0" w:space="0" w:color="auto"/>
                <w:bottom w:val="none" w:sz="0" w:space="0" w:color="auto"/>
                <w:right w:val="none" w:sz="0" w:space="0" w:color="auto"/>
              </w:divBdr>
            </w:div>
            <w:div w:id="499975070">
              <w:marLeft w:val="0"/>
              <w:marRight w:val="0"/>
              <w:marTop w:val="0"/>
              <w:marBottom w:val="0"/>
              <w:divBdr>
                <w:top w:val="none" w:sz="0" w:space="0" w:color="auto"/>
                <w:left w:val="none" w:sz="0" w:space="0" w:color="auto"/>
                <w:bottom w:val="none" w:sz="0" w:space="0" w:color="auto"/>
                <w:right w:val="none" w:sz="0" w:space="0" w:color="auto"/>
              </w:divBdr>
            </w:div>
            <w:div w:id="1424492497">
              <w:marLeft w:val="0"/>
              <w:marRight w:val="0"/>
              <w:marTop w:val="0"/>
              <w:marBottom w:val="0"/>
              <w:divBdr>
                <w:top w:val="none" w:sz="0" w:space="0" w:color="auto"/>
                <w:left w:val="none" w:sz="0" w:space="0" w:color="auto"/>
                <w:bottom w:val="none" w:sz="0" w:space="0" w:color="auto"/>
                <w:right w:val="none" w:sz="0" w:space="0" w:color="auto"/>
              </w:divBdr>
            </w:div>
            <w:div w:id="1486899873">
              <w:marLeft w:val="0"/>
              <w:marRight w:val="0"/>
              <w:marTop w:val="0"/>
              <w:marBottom w:val="0"/>
              <w:divBdr>
                <w:top w:val="none" w:sz="0" w:space="0" w:color="auto"/>
                <w:left w:val="none" w:sz="0" w:space="0" w:color="auto"/>
                <w:bottom w:val="none" w:sz="0" w:space="0" w:color="auto"/>
                <w:right w:val="none" w:sz="0" w:space="0" w:color="auto"/>
              </w:divBdr>
            </w:div>
            <w:div w:id="615528338">
              <w:marLeft w:val="0"/>
              <w:marRight w:val="0"/>
              <w:marTop w:val="0"/>
              <w:marBottom w:val="0"/>
              <w:divBdr>
                <w:top w:val="none" w:sz="0" w:space="0" w:color="auto"/>
                <w:left w:val="none" w:sz="0" w:space="0" w:color="auto"/>
                <w:bottom w:val="none" w:sz="0" w:space="0" w:color="auto"/>
                <w:right w:val="none" w:sz="0" w:space="0" w:color="auto"/>
              </w:divBdr>
            </w:div>
            <w:div w:id="1654095355">
              <w:marLeft w:val="0"/>
              <w:marRight w:val="0"/>
              <w:marTop w:val="0"/>
              <w:marBottom w:val="0"/>
              <w:divBdr>
                <w:top w:val="none" w:sz="0" w:space="0" w:color="auto"/>
                <w:left w:val="none" w:sz="0" w:space="0" w:color="auto"/>
                <w:bottom w:val="none" w:sz="0" w:space="0" w:color="auto"/>
                <w:right w:val="none" w:sz="0" w:space="0" w:color="auto"/>
              </w:divBdr>
            </w:div>
            <w:div w:id="1093817712">
              <w:marLeft w:val="0"/>
              <w:marRight w:val="0"/>
              <w:marTop w:val="0"/>
              <w:marBottom w:val="0"/>
              <w:divBdr>
                <w:top w:val="none" w:sz="0" w:space="0" w:color="auto"/>
                <w:left w:val="none" w:sz="0" w:space="0" w:color="auto"/>
                <w:bottom w:val="none" w:sz="0" w:space="0" w:color="auto"/>
                <w:right w:val="none" w:sz="0" w:space="0" w:color="auto"/>
              </w:divBdr>
            </w:div>
            <w:div w:id="1066149772">
              <w:marLeft w:val="0"/>
              <w:marRight w:val="0"/>
              <w:marTop w:val="0"/>
              <w:marBottom w:val="0"/>
              <w:divBdr>
                <w:top w:val="none" w:sz="0" w:space="0" w:color="auto"/>
                <w:left w:val="none" w:sz="0" w:space="0" w:color="auto"/>
                <w:bottom w:val="none" w:sz="0" w:space="0" w:color="auto"/>
                <w:right w:val="none" w:sz="0" w:space="0" w:color="auto"/>
              </w:divBdr>
            </w:div>
            <w:div w:id="1241721706">
              <w:marLeft w:val="0"/>
              <w:marRight w:val="0"/>
              <w:marTop w:val="0"/>
              <w:marBottom w:val="0"/>
              <w:divBdr>
                <w:top w:val="none" w:sz="0" w:space="0" w:color="auto"/>
                <w:left w:val="none" w:sz="0" w:space="0" w:color="auto"/>
                <w:bottom w:val="none" w:sz="0" w:space="0" w:color="auto"/>
                <w:right w:val="none" w:sz="0" w:space="0" w:color="auto"/>
              </w:divBdr>
            </w:div>
            <w:div w:id="480393305">
              <w:marLeft w:val="0"/>
              <w:marRight w:val="0"/>
              <w:marTop w:val="0"/>
              <w:marBottom w:val="0"/>
              <w:divBdr>
                <w:top w:val="none" w:sz="0" w:space="0" w:color="auto"/>
                <w:left w:val="none" w:sz="0" w:space="0" w:color="auto"/>
                <w:bottom w:val="none" w:sz="0" w:space="0" w:color="auto"/>
                <w:right w:val="none" w:sz="0" w:space="0" w:color="auto"/>
              </w:divBdr>
            </w:div>
            <w:div w:id="1414083658">
              <w:marLeft w:val="0"/>
              <w:marRight w:val="0"/>
              <w:marTop w:val="0"/>
              <w:marBottom w:val="0"/>
              <w:divBdr>
                <w:top w:val="none" w:sz="0" w:space="0" w:color="auto"/>
                <w:left w:val="none" w:sz="0" w:space="0" w:color="auto"/>
                <w:bottom w:val="none" w:sz="0" w:space="0" w:color="auto"/>
                <w:right w:val="none" w:sz="0" w:space="0" w:color="auto"/>
              </w:divBdr>
            </w:div>
            <w:div w:id="260456764">
              <w:marLeft w:val="0"/>
              <w:marRight w:val="0"/>
              <w:marTop w:val="0"/>
              <w:marBottom w:val="0"/>
              <w:divBdr>
                <w:top w:val="none" w:sz="0" w:space="0" w:color="auto"/>
                <w:left w:val="none" w:sz="0" w:space="0" w:color="auto"/>
                <w:bottom w:val="none" w:sz="0" w:space="0" w:color="auto"/>
                <w:right w:val="none" w:sz="0" w:space="0" w:color="auto"/>
              </w:divBdr>
            </w:div>
            <w:div w:id="1208227319">
              <w:marLeft w:val="0"/>
              <w:marRight w:val="0"/>
              <w:marTop w:val="0"/>
              <w:marBottom w:val="0"/>
              <w:divBdr>
                <w:top w:val="none" w:sz="0" w:space="0" w:color="auto"/>
                <w:left w:val="none" w:sz="0" w:space="0" w:color="auto"/>
                <w:bottom w:val="none" w:sz="0" w:space="0" w:color="auto"/>
                <w:right w:val="none" w:sz="0" w:space="0" w:color="auto"/>
              </w:divBdr>
            </w:div>
            <w:div w:id="1101219671">
              <w:marLeft w:val="0"/>
              <w:marRight w:val="0"/>
              <w:marTop w:val="0"/>
              <w:marBottom w:val="0"/>
              <w:divBdr>
                <w:top w:val="none" w:sz="0" w:space="0" w:color="auto"/>
                <w:left w:val="none" w:sz="0" w:space="0" w:color="auto"/>
                <w:bottom w:val="none" w:sz="0" w:space="0" w:color="auto"/>
                <w:right w:val="none" w:sz="0" w:space="0" w:color="auto"/>
              </w:divBdr>
            </w:div>
            <w:div w:id="1620407040">
              <w:marLeft w:val="0"/>
              <w:marRight w:val="0"/>
              <w:marTop w:val="0"/>
              <w:marBottom w:val="0"/>
              <w:divBdr>
                <w:top w:val="none" w:sz="0" w:space="0" w:color="auto"/>
                <w:left w:val="none" w:sz="0" w:space="0" w:color="auto"/>
                <w:bottom w:val="none" w:sz="0" w:space="0" w:color="auto"/>
                <w:right w:val="none" w:sz="0" w:space="0" w:color="auto"/>
              </w:divBdr>
            </w:div>
            <w:div w:id="2122602299">
              <w:marLeft w:val="0"/>
              <w:marRight w:val="0"/>
              <w:marTop w:val="0"/>
              <w:marBottom w:val="0"/>
              <w:divBdr>
                <w:top w:val="none" w:sz="0" w:space="0" w:color="auto"/>
                <w:left w:val="none" w:sz="0" w:space="0" w:color="auto"/>
                <w:bottom w:val="none" w:sz="0" w:space="0" w:color="auto"/>
                <w:right w:val="none" w:sz="0" w:space="0" w:color="auto"/>
              </w:divBdr>
            </w:div>
            <w:div w:id="277807394">
              <w:marLeft w:val="0"/>
              <w:marRight w:val="0"/>
              <w:marTop w:val="0"/>
              <w:marBottom w:val="0"/>
              <w:divBdr>
                <w:top w:val="none" w:sz="0" w:space="0" w:color="auto"/>
                <w:left w:val="none" w:sz="0" w:space="0" w:color="auto"/>
                <w:bottom w:val="none" w:sz="0" w:space="0" w:color="auto"/>
                <w:right w:val="none" w:sz="0" w:space="0" w:color="auto"/>
              </w:divBdr>
            </w:div>
            <w:div w:id="242304141">
              <w:marLeft w:val="0"/>
              <w:marRight w:val="0"/>
              <w:marTop w:val="0"/>
              <w:marBottom w:val="0"/>
              <w:divBdr>
                <w:top w:val="none" w:sz="0" w:space="0" w:color="auto"/>
                <w:left w:val="none" w:sz="0" w:space="0" w:color="auto"/>
                <w:bottom w:val="none" w:sz="0" w:space="0" w:color="auto"/>
                <w:right w:val="none" w:sz="0" w:space="0" w:color="auto"/>
              </w:divBdr>
            </w:div>
            <w:div w:id="1672945301">
              <w:marLeft w:val="0"/>
              <w:marRight w:val="0"/>
              <w:marTop w:val="0"/>
              <w:marBottom w:val="0"/>
              <w:divBdr>
                <w:top w:val="none" w:sz="0" w:space="0" w:color="auto"/>
                <w:left w:val="none" w:sz="0" w:space="0" w:color="auto"/>
                <w:bottom w:val="none" w:sz="0" w:space="0" w:color="auto"/>
                <w:right w:val="none" w:sz="0" w:space="0" w:color="auto"/>
              </w:divBdr>
            </w:div>
            <w:div w:id="1144927423">
              <w:marLeft w:val="0"/>
              <w:marRight w:val="0"/>
              <w:marTop w:val="0"/>
              <w:marBottom w:val="0"/>
              <w:divBdr>
                <w:top w:val="none" w:sz="0" w:space="0" w:color="auto"/>
                <w:left w:val="none" w:sz="0" w:space="0" w:color="auto"/>
                <w:bottom w:val="none" w:sz="0" w:space="0" w:color="auto"/>
                <w:right w:val="none" w:sz="0" w:space="0" w:color="auto"/>
              </w:divBdr>
            </w:div>
            <w:div w:id="224991498">
              <w:marLeft w:val="0"/>
              <w:marRight w:val="0"/>
              <w:marTop w:val="0"/>
              <w:marBottom w:val="0"/>
              <w:divBdr>
                <w:top w:val="none" w:sz="0" w:space="0" w:color="auto"/>
                <w:left w:val="none" w:sz="0" w:space="0" w:color="auto"/>
                <w:bottom w:val="none" w:sz="0" w:space="0" w:color="auto"/>
                <w:right w:val="none" w:sz="0" w:space="0" w:color="auto"/>
              </w:divBdr>
            </w:div>
            <w:div w:id="689647010">
              <w:marLeft w:val="0"/>
              <w:marRight w:val="0"/>
              <w:marTop w:val="0"/>
              <w:marBottom w:val="0"/>
              <w:divBdr>
                <w:top w:val="none" w:sz="0" w:space="0" w:color="auto"/>
                <w:left w:val="none" w:sz="0" w:space="0" w:color="auto"/>
                <w:bottom w:val="none" w:sz="0" w:space="0" w:color="auto"/>
                <w:right w:val="none" w:sz="0" w:space="0" w:color="auto"/>
              </w:divBdr>
            </w:div>
            <w:div w:id="614604179">
              <w:marLeft w:val="0"/>
              <w:marRight w:val="0"/>
              <w:marTop w:val="0"/>
              <w:marBottom w:val="0"/>
              <w:divBdr>
                <w:top w:val="none" w:sz="0" w:space="0" w:color="auto"/>
                <w:left w:val="none" w:sz="0" w:space="0" w:color="auto"/>
                <w:bottom w:val="none" w:sz="0" w:space="0" w:color="auto"/>
                <w:right w:val="none" w:sz="0" w:space="0" w:color="auto"/>
              </w:divBdr>
            </w:div>
            <w:div w:id="875240524">
              <w:marLeft w:val="0"/>
              <w:marRight w:val="0"/>
              <w:marTop w:val="0"/>
              <w:marBottom w:val="0"/>
              <w:divBdr>
                <w:top w:val="none" w:sz="0" w:space="0" w:color="auto"/>
                <w:left w:val="none" w:sz="0" w:space="0" w:color="auto"/>
                <w:bottom w:val="none" w:sz="0" w:space="0" w:color="auto"/>
                <w:right w:val="none" w:sz="0" w:space="0" w:color="auto"/>
              </w:divBdr>
            </w:div>
            <w:div w:id="847333551">
              <w:marLeft w:val="0"/>
              <w:marRight w:val="0"/>
              <w:marTop w:val="0"/>
              <w:marBottom w:val="0"/>
              <w:divBdr>
                <w:top w:val="none" w:sz="0" w:space="0" w:color="auto"/>
                <w:left w:val="none" w:sz="0" w:space="0" w:color="auto"/>
                <w:bottom w:val="none" w:sz="0" w:space="0" w:color="auto"/>
                <w:right w:val="none" w:sz="0" w:space="0" w:color="auto"/>
              </w:divBdr>
            </w:div>
            <w:div w:id="1904217118">
              <w:marLeft w:val="0"/>
              <w:marRight w:val="0"/>
              <w:marTop w:val="0"/>
              <w:marBottom w:val="0"/>
              <w:divBdr>
                <w:top w:val="none" w:sz="0" w:space="0" w:color="auto"/>
                <w:left w:val="none" w:sz="0" w:space="0" w:color="auto"/>
                <w:bottom w:val="none" w:sz="0" w:space="0" w:color="auto"/>
                <w:right w:val="none" w:sz="0" w:space="0" w:color="auto"/>
              </w:divBdr>
            </w:div>
            <w:div w:id="1713381342">
              <w:marLeft w:val="0"/>
              <w:marRight w:val="0"/>
              <w:marTop w:val="0"/>
              <w:marBottom w:val="0"/>
              <w:divBdr>
                <w:top w:val="none" w:sz="0" w:space="0" w:color="auto"/>
                <w:left w:val="none" w:sz="0" w:space="0" w:color="auto"/>
                <w:bottom w:val="none" w:sz="0" w:space="0" w:color="auto"/>
                <w:right w:val="none" w:sz="0" w:space="0" w:color="auto"/>
              </w:divBdr>
            </w:div>
            <w:div w:id="695815248">
              <w:marLeft w:val="0"/>
              <w:marRight w:val="0"/>
              <w:marTop w:val="0"/>
              <w:marBottom w:val="0"/>
              <w:divBdr>
                <w:top w:val="none" w:sz="0" w:space="0" w:color="auto"/>
                <w:left w:val="none" w:sz="0" w:space="0" w:color="auto"/>
                <w:bottom w:val="none" w:sz="0" w:space="0" w:color="auto"/>
                <w:right w:val="none" w:sz="0" w:space="0" w:color="auto"/>
              </w:divBdr>
            </w:div>
            <w:div w:id="928153363">
              <w:marLeft w:val="0"/>
              <w:marRight w:val="0"/>
              <w:marTop w:val="0"/>
              <w:marBottom w:val="0"/>
              <w:divBdr>
                <w:top w:val="none" w:sz="0" w:space="0" w:color="auto"/>
                <w:left w:val="none" w:sz="0" w:space="0" w:color="auto"/>
                <w:bottom w:val="none" w:sz="0" w:space="0" w:color="auto"/>
                <w:right w:val="none" w:sz="0" w:space="0" w:color="auto"/>
              </w:divBdr>
            </w:div>
            <w:div w:id="491530739">
              <w:marLeft w:val="0"/>
              <w:marRight w:val="0"/>
              <w:marTop w:val="0"/>
              <w:marBottom w:val="0"/>
              <w:divBdr>
                <w:top w:val="none" w:sz="0" w:space="0" w:color="auto"/>
                <w:left w:val="none" w:sz="0" w:space="0" w:color="auto"/>
                <w:bottom w:val="none" w:sz="0" w:space="0" w:color="auto"/>
                <w:right w:val="none" w:sz="0" w:space="0" w:color="auto"/>
              </w:divBdr>
            </w:div>
            <w:div w:id="1657761919">
              <w:marLeft w:val="0"/>
              <w:marRight w:val="0"/>
              <w:marTop w:val="0"/>
              <w:marBottom w:val="0"/>
              <w:divBdr>
                <w:top w:val="none" w:sz="0" w:space="0" w:color="auto"/>
                <w:left w:val="none" w:sz="0" w:space="0" w:color="auto"/>
                <w:bottom w:val="none" w:sz="0" w:space="0" w:color="auto"/>
                <w:right w:val="none" w:sz="0" w:space="0" w:color="auto"/>
              </w:divBdr>
            </w:div>
            <w:div w:id="1774133423">
              <w:marLeft w:val="0"/>
              <w:marRight w:val="0"/>
              <w:marTop w:val="0"/>
              <w:marBottom w:val="0"/>
              <w:divBdr>
                <w:top w:val="none" w:sz="0" w:space="0" w:color="auto"/>
                <w:left w:val="none" w:sz="0" w:space="0" w:color="auto"/>
                <w:bottom w:val="none" w:sz="0" w:space="0" w:color="auto"/>
                <w:right w:val="none" w:sz="0" w:space="0" w:color="auto"/>
              </w:divBdr>
            </w:div>
            <w:div w:id="1750691266">
              <w:marLeft w:val="0"/>
              <w:marRight w:val="0"/>
              <w:marTop w:val="0"/>
              <w:marBottom w:val="0"/>
              <w:divBdr>
                <w:top w:val="none" w:sz="0" w:space="0" w:color="auto"/>
                <w:left w:val="none" w:sz="0" w:space="0" w:color="auto"/>
                <w:bottom w:val="none" w:sz="0" w:space="0" w:color="auto"/>
                <w:right w:val="none" w:sz="0" w:space="0" w:color="auto"/>
              </w:divBdr>
            </w:div>
            <w:div w:id="1302080099">
              <w:marLeft w:val="0"/>
              <w:marRight w:val="0"/>
              <w:marTop w:val="0"/>
              <w:marBottom w:val="0"/>
              <w:divBdr>
                <w:top w:val="none" w:sz="0" w:space="0" w:color="auto"/>
                <w:left w:val="none" w:sz="0" w:space="0" w:color="auto"/>
                <w:bottom w:val="none" w:sz="0" w:space="0" w:color="auto"/>
                <w:right w:val="none" w:sz="0" w:space="0" w:color="auto"/>
              </w:divBdr>
            </w:div>
            <w:div w:id="755445001">
              <w:marLeft w:val="0"/>
              <w:marRight w:val="0"/>
              <w:marTop w:val="0"/>
              <w:marBottom w:val="0"/>
              <w:divBdr>
                <w:top w:val="none" w:sz="0" w:space="0" w:color="auto"/>
                <w:left w:val="none" w:sz="0" w:space="0" w:color="auto"/>
                <w:bottom w:val="none" w:sz="0" w:space="0" w:color="auto"/>
                <w:right w:val="none" w:sz="0" w:space="0" w:color="auto"/>
              </w:divBdr>
            </w:div>
            <w:div w:id="1418943407">
              <w:marLeft w:val="0"/>
              <w:marRight w:val="0"/>
              <w:marTop w:val="0"/>
              <w:marBottom w:val="0"/>
              <w:divBdr>
                <w:top w:val="none" w:sz="0" w:space="0" w:color="auto"/>
                <w:left w:val="none" w:sz="0" w:space="0" w:color="auto"/>
                <w:bottom w:val="none" w:sz="0" w:space="0" w:color="auto"/>
                <w:right w:val="none" w:sz="0" w:space="0" w:color="auto"/>
              </w:divBdr>
            </w:div>
            <w:div w:id="1941447902">
              <w:marLeft w:val="0"/>
              <w:marRight w:val="0"/>
              <w:marTop w:val="0"/>
              <w:marBottom w:val="0"/>
              <w:divBdr>
                <w:top w:val="none" w:sz="0" w:space="0" w:color="auto"/>
                <w:left w:val="none" w:sz="0" w:space="0" w:color="auto"/>
                <w:bottom w:val="none" w:sz="0" w:space="0" w:color="auto"/>
                <w:right w:val="none" w:sz="0" w:space="0" w:color="auto"/>
              </w:divBdr>
            </w:div>
            <w:div w:id="1605721352">
              <w:marLeft w:val="0"/>
              <w:marRight w:val="0"/>
              <w:marTop w:val="0"/>
              <w:marBottom w:val="0"/>
              <w:divBdr>
                <w:top w:val="none" w:sz="0" w:space="0" w:color="auto"/>
                <w:left w:val="none" w:sz="0" w:space="0" w:color="auto"/>
                <w:bottom w:val="none" w:sz="0" w:space="0" w:color="auto"/>
                <w:right w:val="none" w:sz="0" w:space="0" w:color="auto"/>
              </w:divBdr>
            </w:div>
            <w:div w:id="772483724">
              <w:marLeft w:val="0"/>
              <w:marRight w:val="0"/>
              <w:marTop w:val="0"/>
              <w:marBottom w:val="0"/>
              <w:divBdr>
                <w:top w:val="none" w:sz="0" w:space="0" w:color="auto"/>
                <w:left w:val="none" w:sz="0" w:space="0" w:color="auto"/>
                <w:bottom w:val="none" w:sz="0" w:space="0" w:color="auto"/>
                <w:right w:val="none" w:sz="0" w:space="0" w:color="auto"/>
              </w:divBdr>
            </w:div>
            <w:div w:id="1580091794">
              <w:marLeft w:val="0"/>
              <w:marRight w:val="0"/>
              <w:marTop w:val="0"/>
              <w:marBottom w:val="0"/>
              <w:divBdr>
                <w:top w:val="none" w:sz="0" w:space="0" w:color="auto"/>
                <w:left w:val="none" w:sz="0" w:space="0" w:color="auto"/>
                <w:bottom w:val="none" w:sz="0" w:space="0" w:color="auto"/>
                <w:right w:val="none" w:sz="0" w:space="0" w:color="auto"/>
              </w:divBdr>
            </w:div>
            <w:div w:id="37166123">
              <w:marLeft w:val="0"/>
              <w:marRight w:val="0"/>
              <w:marTop w:val="0"/>
              <w:marBottom w:val="0"/>
              <w:divBdr>
                <w:top w:val="none" w:sz="0" w:space="0" w:color="auto"/>
                <w:left w:val="none" w:sz="0" w:space="0" w:color="auto"/>
                <w:bottom w:val="none" w:sz="0" w:space="0" w:color="auto"/>
                <w:right w:val="none" w:sz="0" w:space="0" w:color="auto"/>
              </w:divBdr>
            </w:div>
            <w:div w:id="1024865269">
              <w:marLeft w:val="0"/>
              <w:marRight w:val="0"/>
              <w:marTop w:val="0"/>
              <w:marBottom w:val="0"/>
              <w:divBdr>
                <w:top w:val="none" w:sz="0" w:space="0" w:color="auto"/>
                <w:left w:val="none" w:sz="0" w:space="0" w:color="auto"/>
                <w:bottom w:val="none" w:sz="0" w:space="0" w:color="auto"/>
                <w:right w:val="none" w:sz="0" w:space="0" w:color="auto"/>
              </w:divBdr>
            </w:div>
            <w:div w:id="1148010761">
              <w:marLeft w:val="0"/>
              <w:marRight w:val="0"/>
              <w:marTop w:val="0"/>
              <w:marBottom w:val="0"/>
              <w:divBdr>
                <w:top w:val="none" w:sz="0" w:space="0" w:color="auto"/>
                <w:left w:val="none" w:sz="0" w:space="0" w:color="auto"/>
                <w:bottom w:val="none" w:sz="0" w:space="0" w:color="auto"/>
                <w:right w:val="none" w:sz="0" w:space="0" w:color="auto"/>
              </w:divBdr>
            </w:div>
            <w:div w:id="253247462">
              <w:marLeft w:val="0"/>
              <w:marRight w:val="0"/>
              <w:marTop w:val="0"/>
              <w:marBottom w:val="0"/>
              <w:divBdr>
                <w:top w:val="none" w:sz="0" w:space="0" w:color="auto"/>
                <w:left w:val="none" w:sz="0" w:space="0" w:color="auto"/>
                <w:bottom w:val="none" w:sz="0" w:space="0" w:color="auto"/>
                <w:right w:val="none" w:sz="0" w:space="0" w:color="auto"/>
              </w:divBdr>
            </w:div>
            <w:div w:id="1763645688">
              <w:marLeft w:val="0"/>
              <w:marRight w:val="0"/>
              <w:marTop w:val="0"/>
              <w:marBottom w:val="0"/>
              <w:divBdr>
                <w:top w:val="none" w:sz="0" w:space="0" w:color="auto"/>
                <w:left w:val="none" w:sz="0" w:space="0" w:color="auto"/>
                <w:bottom w:val="none" w:sz="0" w:space="0" w:color="auto"/>
                <w:right w:val="none" w:sz="0" w:space="0" w:color="auto"/>
              </w:divBdr>
            </w:div>
            <w:div w:id="1903104123">
              <w:marLeft w:val="0"/>
              <w:marRight w:val="0"/>
              <w:marTop w:val="0"/>
              <w:marBottom w:val="0"/>
              <w:divBdr>
                <w:top w:val="none" w:sz="0" w:space="0" w:color="auto"/>
                <w:left w:val="none" w:sz="0" w:space="0" w:color="auto"/>
                <w:bottom w:val="none" w:sz="0" w:space="0" w:color="auto"/>
                <w:right w:val="none" w:sz="0" w:space="0" w:color="auto"/>
              </w:divBdr>
            </w:div>
            <w:div w:id="1420296685">
              <w:marLeft w:val="0"/>
              <w:marRight w:val="0"/>
              <w:marTop w:val="0"/>
              <w:marBottom w:val="0"/>
              <w:divBdr>
                <w:top w:val="none" w:sz="0" w:space="0" w:color="auto"/>
                <w:left w:val="none" w:sz="0" w:space="0" w:color="auto"/>
                <w:bottom w:val="none" w:sz="0" w:space="0" w:color="auto"/>
                <w:right w:val="none" w:sz="0" w:space="0" w:color="auto"/>
              </w:divBdr>
            </w:div>
            <w:div w:id="1750928564">
              <w:marLeft w:val="0"/>
              <w:marRight w:val="0"/>
              <w:marTop w:val="0"/>
              <w:marBottom w:val="0"/>
              <w:divBdr>
                <w:top w:val="none" w:sz="0" w:space="0" w:color="auto"/>
                <w:left w:val="none" w:sz="0" w:space="0" w:color="auto"/>
                <w:bottom w:val="none" w:sz="0" w:space="0" w:color="auto"/>
                <w:right w:val="none" w:sz="0" w:space="0" w:color="auto"/>
              </w:divBdr>
            </w:div>
            <w:div w:id="1516774160">
              <w:marLeft w:val="0"/>
              <w:marRight w:val="0"/>
              <w:marTop w:val="0"/>
              <w:marBottom w:val="0"/>
              <w:divBdr>
                <w:top w:val="none" w:sz="0" w:space="0" w:color="auto"/>
                <w:left w:val="none" w:sz="0" w:space="0" w:color="auto"/>
                <w:bottom w:val="none" w:sz="0" w:space="0" w:color="auto"/>
                <w:right w:val="none" w:sz="0" w:space="0" w:color="auto"/>
              </w:divBdr>
            </w:div>
            <w:div w:id="736241151">
              <w:marLeft w:val="0"/>
              <w:marRight w:val="0"/>
              <w:marTop w:val="0"/>
              <w:marBottom w:val="0"/>
              <w:divBdr>
                <w:top w:val="none" w:sz="0" w:space="0" w:color="auto"/>
                <w:left w:val="none" w:sz="0" w:space="0" w:color="auto"/>
                <w:bottom w:val="none" w:sz="0" w:space="0" w:color="auto"/>
                <w:right w:val="none" w:sz="0" w:space="0" w:color="auto"/>
              </w:divBdr>
            </w:div>
            <w:div w:id="1114059375">
              <w:marLeft w:val="0"/>
              <w:marRight w:val="0"/>
              <w:marTop w:val="0"/>
              <w:marBottom w:val="0"/>
              <w:divBdr>
                <w:top w:val="none" w:sz="0" w:space="0" w:color="auto"/>
                <w:left w:val="none" w:sz="0" w:space="0" w:color="auto"/>
                <w:bottom w:val="none" w:sz="0" w:space="0" w:color="auto"/>
                <w:right w:val="none" w:sz="0" w:space="0" w:color="auto"/>
              </w:divBdr>
            </w:div>
            <w:div w:id="1520318909">
              <w:marLeft w:val="0"/>
              <w:marRight w:val="0"/>
              <w:marTop w:val="0"/>
              <w:marBottom w:val="0"/>
              <w:divBdr>
                <w:top w:val="none" w:sz="0" w:space="0" w:color="auto"/>
                <w:left w:val="none" w:sz="0" w:space="0" w:color="auto"/>
                <w:bottom w:val="none" w:sz="0" w:space="0" w:color="auto"/>
                <w:right w:val="none" w:sz="0" w:space="0" w:color="auto"/>
              </w:divBdr>
            </w:div>
            <w:div w:id="415784513">
              <w:marLeft w:val="0"/>
              <w:marRight w:val="0"/>
              <w:marTop w:val="0"/>
              <w:marBottom w:val="0"/>
              <w:divBdr>
                <w:top w:val="none" w:sz="0" w:space="0" w:color="auto"/>
                <w:left w:val="none" w:sz="0" w:space="0" w:color="auto"/>
                <w:bottom w:val="none" w:sz="0" w:space="0" w:color="auto"/>
                <w:right w:val="none" w:sz="0" w:space="0" w:color="auto"/>
              </w:divBdr>
            </w:div>
            <w:div w:id="2050064347">
              <w:marLeft w:val="0"/>
              <w:marRight w:val="0"/>
              <w:marTop w:val="0"/>
              <w:marBottom w:val="0"/>
              <w:divBdr>
                <w:top w:val="none" w:sz="0" w:space="0" w:color="auto"/>
                <w:left w:val="none" w:sz="0" w:space="0" w:color="auto"/>
                <w:bottom w:val="none" w:sz="0" w:space="0" w:color="auto"/>
                <w:right w:val="none" w:sz="0" w:space="0" w:color="auto"/>
              </w:divBdr>
            </w:div>
            <w:div w:id="646593167">
              <w:marLeft w:val="0"/>
              <w:marRight w:val="0"/>
              <w:marTop w:val="0"/>
              <w:marBottom w:val="0"/>
              <w:divBdr>
                <w:top w:val="none" w:sz="0" w:space="0" w:color="auto"/>
                <w:left w:val="none" w:sz="0" w:space="0" w:color="auto"/>
                <w:bottom w:val="none" w:sz="0" w:space="0" w:color="auto"/>
                <w:right w:val="none" w:sz="0" w:space="0" w:color="auto"/>
              </w:divBdr>
            </w:div>
            <w:div w:id="729112490">
              <w:marLeft w:val="0"/>
              <w:marRight w:val="0"/>
              <w:marTop w:val="0"/>
              <w:marBottom w:val="0"/>
              <w:divBdr>
                <w:top w:val="none" w:sz="0" w:space="0" w:color="auto"/>
                <w:left w:val="none" w:sz="0" w:space="0" w:color="auto"/>
                <w:bottom w:val="none" w:sz="0" w:space="0" w:color="auto"/>
                <w:right w:val="none" w:sz="0" w:space="0" w:color="auto"/>
              </w:divBdr>
            </w:div>
            <w:div w:id="277109810">
              <w:marLeft w:val="0"/>
              <w:marRight w:val="0"/>
              <w:marTop w:val="0"/>
              <w:marBottom w:val="0"/>
              <w:divBdr>
                <w:top w:val="none" w:sz="0" w:space="0" w:color="auto"/>
                <w:left w:val="none" w:sz="0" w:space="0" w:color="auto"/>
                <w:bottom w:val="none" w:sz="0" w:space="0" w:color="auto"/>
                <w:right w:val="none" w:sz="0" w:space="0" w:color="auto"/>
              </w:divBdr>
            </w:div>
            <w:div w:id="131144077">
              <w:marLeft w:val="0"/>
              <w:marRight w:val="0"/>
              <w:marTop w:val="0"/>
              <w:marBottom w:val="0"/>
              <w:divBdr>
                <w:top w:val="none" w:sz="0" w:space="0" w:color="auto"/>
                <w:left w:val="none" w:sz="0" w:space="0" w:color="auto"/>
                <w:bottom w:val="none" w:sz="0" w:space="0" w:color="auto"/>
                <w:right w:val="none" w:sz="0" w:space="0" w:color="auto"/>
              </w:divBdr>
            </w:div>
            <w:div w:id="858006883">
              <w:marLeft w:val="0"/>
              <w:marRight w:val="0"/>
              <w:marTop w:val="0"/>
              <w:marBottom w:val="0"/>
              <w:divBdr>
                <w:top w:val="none" w:sz="0" w:space="0" w:color="auto"/>
                <w:left w:val="none" w:sz="0" w:space="0" w:color="auto"/>
                <w:bottom w:val="none" w:sz="0" w:space="0" w:color="auto"/>
                <w:right w:val="none" w:sz="0" w:space="0" w:color="auto"/>
              </w:divBdr>
            </w:div>
            <w:div w:id="1615021054">
              <w:marLeft w:val="0"/>
              <w:marRight w:val="0"/>
              <w:marTop w:val="0"/>
              <w:marBottom w:val="0"/>
              <w:divBdr>
                <w:top w:val="none" w:sz="0" w:space="0" w:color="auto"/>
                <w:left w:val="none" w:sz="0" w:space="0" w:color="auto"/>
                <w:bottom w:val="none" w:sz="0" w:space="0" w:color="auto"/>
                <w:right w:val="none" w:sz="0" w:space="0" w:color="auto"/>
              </w:divBdr>
            </w:div>
            <w:div w:id="2117747181">
              <w:marLeft w:val="0"/>
              <w:marRight w:val="0"/>
              <w:marTop w:val="0"/>
              <w:marBottom w:val="0"/>
              <w:divBdr>
                <w:top w:val="none" w:sz="0" w:space="0" w:color="auto"/>
                <w:left w:val="none" w:sz="0" w:space="0" w:color="auto"/>
                <w:bottom w:val="none" w:sz="0" w:space="0" w:color="auto"/>
                <w:right w:val="none" w:sz="0" w:space="0" w:color="auto"/>
              </w:divBdr>
            </w:div>
            <w:div w:id="948704762">
              <w:marLeft w:val="0"/>
              <w:marRight w:val="0"/>
              <w:marTop w:val="0"/>
              <w:marBottom w:val="0"/>
              <w:divBdr>
                <w:top w:val="none" w:sz="0" w:space="0" w:color="auto"/>
                <w:left w:val="none" w:sz="0" w:space="0" w:color="auto"/>
                <w:bottom w:val="none" w:sz="0" w:space="0" w:color="auto"/>
                <w:right w:val="none" w:sz="0" w:space="0" w:color="auto"/>
              </w:divBdr>
            </w:div>
            <w:div w:id="646204966">
              <w:marLeft w:val="0"/>
              <w:marRight w:val="0"/>
              <w:marTop w:val="0"/>
              <w:marBottom w:val="0"/>
              <w:divBdr>
                <w:top w:val="none" w:sz="0" w:space="0" w:color="auto"/>
                <w:left w:val="none" w:sz="0" w:space="0" w:color="auto"/>
                <w:bottom w:val="none" w:sz="0" w:space="0" w:color="auto"/>
                <w:right w:val="none" w:sz="0" w:space="0" w:color="auto"/>
              </w:divBdr>
            </w:div>
            <w:div w:id="504175658">
              <w:marLeft w:val="0"/>
              <w:marRight w:val="0"/>
              <w:marTop w:val="0"/>
              <w:marBottom w:val="0"/>
              <w:divBdr>
                <w:top w:val="none" w:sz="0" w:space="0" w:color="auto"/>
                <w:left w:val="none" w:sz="0" w:space="0" w:color="auto"/>
                <w:bottom w:val="none" w:sz="0" w:space="0" w:color="auto"/>
                <w:right w:val="none" w:sz="0" w:space="0" w:color="auto"/>
              </w:divBdr>
            </w:div>
            <w:div w:id="159084310">
              <w:marLeft w:val="0"/>
              <w:marRight w:val="0"/>
              <w:marTop w:val="0"/>
              <w:marBottom w:val="0"/>
              <w:divBdr>
                <w:top w:val="none" w:sz="0" w:space="0" w:color="auto"/>
                <w:left w:val="none" w:sz="0" w:space="0" w:color="auto"/>
                <w:bottom w:val="none" w:sz="0" w:space="0" w:color="auto"/>
                <w:right w:val="none" w:sz="0" w:space="0" w:color="auto"/>
              </w:divBdr>
            </w:div>
            <w:div w:id="1396393481">
              <w:marLeft w:val="0"/>
              <w:marRight w:val="0"/>
              <w:marTop w:val="0"/>
              <w:marBottom w:val="0"/>
              <w:divBdr>
                <w:top w:val="none" w:sz="0" w:space="0" w:color="auto"/>
                <w:left w:val="none" w:sz="0" w:space="0" w:color="auto"/>
                <w:bottom w:val="none" w:sz="0" w:space="0" w:color="auto"/>
                <w:right w:val="none" w:sz="0" w:space="0" w:color="auto"/>
              </w:divBdr>
            </w:div>
            <w:div w:id="1579360101">
              <w:marLeft w:val="0"/>
              <w:marRight w:val="0"/>
              <w:marTop w:val="0"/>
              <w:marBottom w:val="0"/>
              <w:divBdr>
                <w:top w:val="none" w:sz="0" w:space="0" w:color="auto"/>
                <w:left w:val="none" w:sz="0" w:space="0" w:color="auto"/>
                <w:bottom w:val="none" w:sz="0" w:space="0" w:color="auto"/>
                <w:right w:val="none" w:sz="0" w:space="0" w:color="auto"/>
              </w:divBdr>
            </w:div>
            <w:div w:id="1745371082">
              <w:marLeft w:val="0"/>
              <w:marRight w:val="0"/>
              <w:marTop w:val="0"/>
              <w:marBottom w:val="0"/>
              <w:divBdr>
                <w:top w:val="none" w:sz="0" w:space="0" w:color="auto"/>
                <w:left w:val="none" w:sz="0" w:space="0" w:color="auto"/>
                <w:bottom w:val="none" w:sz="0" w:space="0" w:color="auto"/>
                <w:right w:val="none" w:sz="0" w:space="0" w:color="auto"/>
              </w:divBdr>
            </w:div>
            <w:div w:id="971863299">
              <w:marLeft w:val="0"/>
              <w:marRight w:val="0"/>
              <w:marTop w:val="0"/>
              <w:marBottom w:val="0"/>
              <w:divBdr>
                <w:top w:val="none" w:sz="0" w:space="0" w:color="auto"/>
                <w:left w:val="none" w:sz="0" w:space="0" w:color="auto"/>
                <w:bottom w:val="none" w:sz="0" w:space="0" w:color="auto"/>
                <w:right w:val="none" w:sz="0" w:space="0" w:color="auto"/>
              </w:divBdr>
            </w:div>
            <w:div w:id="1458333128">
              <w:marLeft w:val="0"/>
              <w:marRight w:val="0"/>
              <w:marTop w:val="0"/>
              <w:marBottom w:val="0"/>
              <w:divBdr>
                <w:top w:val="none" w:sz="0" w:space="0" w:color="auto"/>
                <w:left w:val="none" w:sz="0" w:space="0" w:color="auto"/>
                <w:bottom w:val="none" w:sz="0" w:space="0" w:color="auto"/>
                <w:right w:val="none" w:sz="0" w:space="0" w:color="auto"/>
              </w:divBdr>
              <w:divsChild>
                <w:div w:id="467625962">
                  <w:marLeft w:val="0"/>
                  <w:marRight w:val="0"/>
                  <w:marTop w:val="0"/>
                  <w:marBottom w:val="0"/>
                  <w:divBdr>
                    <w:top w:val="none" w:sz="0" w:space="0" w:color="auto"/>
                    <w:left w:val="none" w:sz="0" w:space="0" w:color="auto"/>
                    <w:bottom w:val="none" w:sz="0" w:space="0" w:color="auto"/>
                    <w:right w:val="none" w:sz="0" w:space="0" w:color="auto"/>
                  </w:divBdr>
                </w:div>
                <w:div w:id="786433149">
                  <w:marLeft w:val="0"/>
                  <w:marRight w:val="0"/>
                  <w:marTop w:val="0"/>
                  <w:marBottom w:val="0"/>
                  <w:divBdr>
                    <w:top w:val="none" w:sz="0" w:space="0" w:color="auto"/>
                    <w:left w:val="none" w:sz="0" w:space="0" w:color="auto"/>
                    <w:bottom w:val="none" w:sz="0" w:space="0" w:color="auto"/>
                    <w:right w:val="none" w:sz="0" w:space="0" w:color="auto"/>
                  </w:divBdr>
                </w:div>
                <w:div w:id="806434981">
                  <w:marLeft w:val="0"/>
                  <w:marRight w:val="0"/>
                  <w:marTop w:val="0"/>
                  <w:marBottom w:val="0"/>
                  <w:divBdr>
                    <w:top w:val="none" w:sz="0" w:space="0" w:color="auto"/>
                    <w:left w:val="none" w:sz="0" w:space="0" w:color="auto"/>
                    <w:bottom w:val="none" w:sz="0" w:space="0" w:color="auto"/>
                    <w:right w:val="none" w:sz="0" w:space="0" w:color="auto"/>
                  </w:divBdr>
                </w:div>
                <w:div w:id="777144181">
                  <w:marLeft w:val="0"/>
                  <w:marRight w:val="0"/>
                  <w:marTop w:val="0"/>
                  <w:marBottom w:val="0"/>
                  <w:divBdr>
                    <w:top w:val="none" w:sz="0" w:space="0" w:color="auto"/>
                    <w:left w:val="none" w:sz="0" w:space="0" w:color="auto"/>
                    <w:bottom w:val="none" w:sz="0" w:space="0" w:color="auto"/>
                    <w:right w:val="none" w:sz="0" w:space="0" w:color="auto"/>
                  </w:divBdr>
                </w:div>
                <w:div w:id="1785273238">
                  <w:marLeft w:val="0"/>
                  <w:marRight w:val="0"/>
                  <w:marTop w:val="0"/>
                  <w:marBottom w:val="0"/>
                  <w:divBdr>
                    <w:top w:val="none" w:sz="0" w:space="0" w:color="auto"/>
                    <w:left w:val="none" w:sz="0" w:space="0" w:color="auto"/>
                    <w:bottom w:val="none" w:sz="0" w:space="0" w:color="auto"/>
                    <w:right w:val="none" w:sz="0" w:space="0" w:color="auto"/>
                  </w:divBdr>
                </w:div>
                <w:div w:id="1546480311">
                  <w:marLeft w:val="0"/>
                  <w:marRight w:val="0"/>
                  <w:marTop w:val="0"/>
                  <w:marBottom w:val="0"/>
                  <w:divBdr>
                    <w:top w:val="none" w:sz="0" w:space="0" w:color="auto"/>
                    <w:left w:val="none" w:sz="0" w:space="0" w:color="auto"/>
                    <w:bottom w:val="none" w:sz="0" w:space="0" w:color="auto"/>
                    <w:right w:val="none" w:sz="0" w:space="0" w:color="auto"/>
                  </w:divBdr>
                </w:div>
                <w:div w:id="572353838">
                  <w:marLeft w:val="0"/>
                  <w:marRight w:val="0"/>
                  <w:marTop w:val="0"/>
                  <w:marBottom w:val="0"/>
                  <w:divBdr>
                    <w:top w:val="none" w:sz="0" w:space="0" w:color="auto"/>
                    <w:left w:val="none" w:sz="0" w:space="0" w:color="auto"/>
                    <w:bottom w:val="none" w:sz="0" w:space="0" w:color="auto"/>
                    <w:right w:val="none" w:sz="0" w:space="0" w:color="auto"/>
                  </w:divBdr>
                </w:div>
                <w:div w:id="336883834">
                  <w:marLeft w:val="0"/>
                  <w:marRight w:val="0"/>
                  <w:marTop w:val="0"/>
                  <w:marBottom w:val="0"/>
                  <w:divBdr>
                    <w:top w:val="none" w:sz="0" w:space="0" w:color="auto"/>
                    <w:left w:val="none" w:sz="0" w:space="0" w:color="auto"/>
                    <w:bottom w:val="none" w:sz="0" w:space="0" w:color="auto"/>
                    <w:right w:val="none" w:sz="0" w:space="0" w:color="auto"/>
                  </w:divBdr>
                </w:div>
                <w:div w:id="575823121">
                  <w:marLeft w:val="0"/>
                  <w:marRight w:val="0"/>
                  <w:marTop w:val="0"/>
                  <w:marBottom w:val="0"/>
                  <w:divBdr>
                    <w:top w:val="none" w:sz="0" w:space="0" w:color="auto"/>
                    <w:left w:val="none" w:sz="0" w:space="0" w:color="auto"/>
                    <w:bottom w:val="none" w:sz="0" w:space="0" w:color="auto"/>
                    <w:right w:val="none" w:sz="0" w:space="0" w:color="auto"/>
                  </w:divBdr>
                </w:div>
                <w:div w:id="53550421">
                  <w:marLeft w:val="0"/>
                  <w:marRight w:val="0"/>
                  <w:marTop w:val="0"/>
                  <w:marBottom w:val="0"/>
                  <w:divBdr>
                    <w:top w:val="none" w:sz="0" w:space="0" w:color="auto"/>
                    <w:left w:val="none" w:sz="0" w:space="0" w:color="auto"/>
                    <w:bottom w:val="none" w:sz="0" w:space="0" w:color="auto"/>
                    <w:right w:val="none" w:sz="0" w:space="0" w:color="auto"/>
                  </w:divBdr>
                </w:div>
                <w:div w:id="1725368769">
                  <w:marLeft w:val="0"/>
                  <w:marRight w:val="0"/>
                  <w:marTop w:val="0"/>
                  <w:marBottom w:val="0"/>
                  <w:divBdr>
                    <w:top w:val="none" w:sz="0" w:space="0" w:color="auto"/>
                    <w:left w:val="none" w:sz="0" w:space="0" w:color="auto"/>
                    <w:bottom w:val="none" w:sz="0" w:space="0" w:color="auto"/>
                    <w:right w:val="none" w:sz="0" w:space="0" w:color="auto"/>
                  </w:divBdr>
                </w:div>
                <w:div w:id="840393522">
                  <w:marLeft w:val="0"/>
                  <w:marRight w:val="0"/>
                  <w:marTop w:val="0"/>
                  <w:marBottom w:val="0"/>
                  <w:divBdr>
                    <w:top w:val="none" w:sz="0" w:space="0" w:color="auto"/>
                    <w:left w:val="none" w:sz="0" w:space="0" w:color="auto"/>
                    <w:bottom w:val="none" w:sz="0" w:space="0" w:color="auto"/>
                    <w:right w:val="none" w:sz="0" w:space="0" w:color="auto"/>
                  </w:divBdr>
                </w:div>
                <w:div w:id="536819219">
                  <w:marLeft w:val="0"/>
                  <w:marRight w:val="0"/>
                  <w:marTop w:val="0"/>
                  <w:marBottom w:val="0"/>
                  <w:divBdr>
                    <w:top w:val="none" w:sz="0" w:space="0" w:color="auto"/>
                    <w:left w:val="none" w:sz="0" w:space="0" w:color="auto"/>
                    <w:bottom w:val="none" w:sz="0" w:space="0" w:color="auto"/>
                    <w:right w:val="none" w:sz="0" w:space="0" w:color="auto"/>
                  </w:divBdr>
                </w:div>
                <w:div w:id="37167359">
                  <w:marLeft w:val="0"/>
                  <w:marRight w:val="0"/>
                  <w:marTop w:val="0"/>
                  <w:marBottom w:val="0"/>
                  <w:divBdr>
                    <w:top w:val="none" w:sz="0" w:space="0" w:color="auto"/>
                    <w:left w:val="none" w:sz="0" w:space="0" w:color="auto"/>
                    <w:bottom w:val="none" w:sz="0" w:space="0" w:color="auto"/>
                    <w:right w:val="none" w:sz="0" w:space="0" w:color="auto"/>
                  </w:divBdr>
                </w:div>
                <w:div w:id="1437365498">
                  <w:marLeft w:val="0"/>
                  <w:marRight w:val="0"/>
                  <w:marTop w:val="0"/>
                  <w:marBottom w:val="0"/>
                  <w:divBdr>
                    <w:top w:val="none" w:sz="0" w:space="0" w:color="auto"/>
                    <w:left w:val="none" w:sz="0" w:space="0" w:color="auto"/>
                    <w:bottom w:val="none" w:sz="0" w:space="0" w:color="auto"/>
                    <w:right w:val="none" w:sz="0" w:space="0" w:color="auto"/>
                  </w:divBdr>
                </w:div>
                <w:div w:id="1078669298">
                  <w:marLeft w:val="0"/>
                  <w:marRight w:val="0"/>
                  <w:marTop w:val="0"/>
                  <w:marBottom w:val="0"/>
                  <w:divBdr>
                    <w:top w:val="none" w:sz="0" w:space="0" w:color="auto"/>
                    <w:left w:val="none" w:sz="0" w:space="0" w:color="auto"/>
                    <w:bottom w:val="none" w:sz="0" w:space="0" w:color="auto"/>
                    <w:right w:val="none" w:sz="0" w:space="0" w:color="auto"/>
                  </w:divBdr>
                </w:div>
                <w:div w:id="1569880334">
                  <w:marLeft w:val="0"/>
                  <w:marRight w:val="0"/>
                  <w:marTop w:val="0"/>
                  <w:marBottom w:val="0"/>
                  <w:divBdr>
                    <w:top w:val="none" w:sz="0" w:space="0" w:color="auto"/>
                    <w:left w:val="none" w:sz="0" w:space="0" w:color="auto"/>
                    <w:bottom w:val="none" w:sz="0" w:space="0" w:color="auto"/>
                    <w:right w:val="none" w:sz="0" w:space="0" w:color="auto"/>
                  </w:divBdr>
                </w:div>
                <w:div w:id="897012612">
                  <w:marLeft w:val="0"/>
                  <w:marRight w:val="0"/>
                  <w:marTop w:val="0"/>
                  <w:marBottom w:val="0"/>
                  <w:divBdr>
                    <w:top w:val="none" w:sz="0" w:space="0" w:color="auto"/>
                    <w:left w:val="none" w:sz="0" w:space="0" w:color="auto"/>
                    <w:bottom w:val="none" w:sz="0" w:space="0" w:color="auto"/>
                    <w:right w:val="none" w:sz="0" w:space="0" w:color="auto"/>
                  </w:divBdr>
                </w:div>
                <w:div w:id="300624618">
                  <w:marLeft w:val="0"/>
                  <w:marRight w:val="0"/>
                  <w:marTop w:val="0"/>
                  <w:marBottom w:val="0"/>
                  <w:divBdr>
                    <w:top w:val="none" w:sz="0" w:space="0" w:color="auto"/>
                    <w:left w:val="none" w:sz="0" w:space="0" w:color="auto"/>
                    <w:bottom w:val="none" w:sz="0" w:space="0" w:color="auto"/>
                    <w:right w:val="none" w:sz="0" w:space="0" w:color="auto"/>
                  </w:divBdr>
                </w:div>
                <w:div w:id="1791439761">
                  <w:marLeft w:val="0"/>
                  <w:marRight w:val="0"/>
                  <w:marTop w:val="0"/>
                  <w:marBottom w:val="0"/>
                  <w:divBdr>
                    <w:top w:val="none" w:sz="0" w:space="0" w:color="auto"/>
                    <w:left w:val="none" w:sz="0" w:space="0" w:color="auto"/>
                    <w:bottom w:val="none" w:sz="0" w:space="0" w:color="auto"/>
                    <w:right w:val="none" w:sz="0" w:space="0" w:color="auto"/>
                  </w:divBdr>
                </w:div>
                <w:div w:id="1719434751">
                  <w:marLeft w:val="0"/>
                  <w:marRight w:val="0"/>
                  <w:marTop w:val="0"/>
                  <w:marBottom w:val="0"/>
                  <w:divBdr>
                    <w:top w:val="none" w:sz="0" w:space="0" w:color="auto"/>
                    <w:left w:val="none" w:sz="0" w:space="0" w:color="auto"/>
                    <w:bottom w:val="none" w:sz="0" w:space="0" w:color="auto"/>
                    <w:right w:val="none" w:sz="0" w:space="0" w:color="auto"/>
                  </w:divBdr>
                </w:div>
                <w:div w:id="1436166830">
                  <w:marLeft w:val="0"/>
                  <w:marRight w:val="0"/>
                  <w:marTop w:val="0"/>
                  <w:marBottom w:val="0"/>
                  <w:divBdr>
                    <w:top w:val="none" w:sz="0" w:space="0" w:color="auto"/>
                    <w:left w:val="none" w:sz="0" w:space="0" w:color="auto"/>
                    <w:bottom w:val="none" w:sz="0" w:space="0" w:color="auto"/>
                    <w:right w:val="none" w:sz="0" w:space="0" w:color="auto"/>
                  </w:divBdr>
                </w:div>
                <w:div w:id="1597010012">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911700969">
                  <w:marLeft w:val="0"/>
                  <w:marRight w:val="0"/>
                  <w:marTop w:val="0"/>
                  <w:marBottom w:val="0"/>
                  <w:divBdr>
                    <w:top w:val="none" w:sz="0" w:space="0" w:color="auto"/>
                    <w:left w:val="none" w:sz="0" w:space="0" w:color="auto"/>
                    <w:bottom w:val="none" w:sz="0" w:space="0" w:color="auto"/>
                    <w:right w:val="none" w:sz="0" w:space="0" w:color="auto"/>
                  </w:divBdr>
                </w:div>
                <w:div w:id="1368986877">
                  <w:marLeft w:val="0"/>
                  <w:marRight w:val="0"/>
                  <w:marTop w:val="0"/>
                  <w:marBottom w:val="0"/>
                  <w:divBdr>
                    <w:top w:val="none" w:sz="0" w:space="0" w:color="auto"/>
                    <w:left w:val="none" w:sz="0" w:space="0" w:color="auto"/>
                    <w:bottom w:val="none" w:sz="0" w:space="0" w:color="auto"/>
                    <w:right w:val="none" w:sz="0" w:space="0" w:color="auto"/>
                  </w:divBdr>
                </w:div>
                <w:div w:id="711610311">
                  <w:marLeft w:val="0"/>
                  <w:marRight w:val="0"/>
                  <w:marTop w:val="0"/>
                  <w:marBottom w:val="0"/>
                  <w:divBdr>
                    <w:top w:val="none" w:sz="0" w:space="0" w:color="auto"/>
                    <w:left w:val="none" w:sz="0" w:space="0" w:color="auto"/>
                    <w:bottom w:val="none" w:sz="0" w:space="0" w:color="auto"/>
                    <w:right w:val="none" w:sz="0" w:space="0" w:color="auto"/>
                  </w:divBdr>
                </w:div>
                <w:div w:id="408500312">
                  <w:marLeft w:val="0"/>
                  <w:marRight w:val="0"/>
                  <w:marTop w:val="0"/>
                  <w:marBottom w:val="0"/>
                  <w:divBdr>
                    <w:top w:val="none" w:sz="0" w:space="0" w:color="auto"/>
                    <w:left w:val="none" w:sz="0" w:space="0" w:color="auto"/>
                    <w:bottom w:val="none" w:sz="0" w:space="0" w:color="auto"/>
                    <w:right w:val="none" w:sz="0" w:space="0" w:color="auto"/>
                  </w:divBdr>
                </w:div>
                <w:div w:id="862400687">
                  <w:marLeft w:val="0"/>
                  <w:marRight w:val="0"/>
                  <w:marTop w:val="0"/>
                  <w:marBottom w:val="0"/>
                  <w:divBdr>
                    <w:top w:val="none" w:sz="0" w:space="0" w:color="auto"/>
                    <w:left w:val="none" w:sz="0" w:space="0" w:color="auto"/>
                    <w:bottom w:val="none" w:sz="0" w:space="0" w:color="auto"/>
                    <w:right w:val="none" w:sz="0" w:space="0" w:color="auto"/>
                  </w:divBdr>
                </w:div>
                <w:div w:id="835388661">
                  <w:marLeft w:val="0"/>
                  <w:marRight w:val="0"/>
                  <w:marTop w:val="0"/>
                  <w:marBottom w:val="0"/>
                  <w:divBdr>
                    <w:top w:val="none" w:sz="0" w:space="0" w:color="auto"/>
                    <w:left w:val="none" w:sz="0" w:space="0" w:color="auto"/>
                    <w:bottom w:val="none" w:sz="0" w:space="0" w:color="auto"/>
                    <w:right w:val="none" w:sz="0" w:space="0" w:color="auto"/>
                  </w:divBdr>
                </w:div>
                <w:div w:id="724529672">
                  <w:marLeft w:val="0"/>
                  <w:marRight w:val="0"/>
                  <w:marTop w:val="0"/>
                  <w:marBottom w:val="0"/>
                  <w:divBdr>
                    <w:top w:val="none" w:sz="0" w:space="0" w:color="auto"/>
                    <w:left w:val="none" w:sz="0" w:space="0" w:color="auto"/>
                    <w:bottom w:val="none" w:sz="0" w:space="0" w:color="auto"/>
                    <w:right w:val="none" w:sz="0" w:space="0" w:color="auto"/>
                  </w:divBdr>
                </w:div>
                <w:div w:id="1157109082">
                  <w:marLeft w:val="0"/>
                  <w:marRight w:val="0"/>
                  <w:marTop w:val="0"/>
                  <w:marBottom w:val="0"/>
                  <w:divBdr>
                    <w:top w:val="none" w:sz="0" w:space="0" w:color="auto"/>
                    <w:left w:val="none" w:sz="0" w:space="0" w:color="auto"/>
                    <w:bottom w:val="none" w:sz="0" w:space="0" w:color="auto"/>
                    <w:right w:val="none" w:sz="0" w:space="0" w:color="auto"/>
                  </w:divBdr>
                </w:div>
                <w:div w:id="584189875">
                  <w:marLeft w:val="0"/>
                  <w:marRight w:val="0"/>
                  <w:marTop w:val="0"/>
                  <w:marBottom w:val="0"/>
                  <w:divBdr>
                    <w:top w:val="none" w:sz="0" w:space="0" w:color="auto"/>
                    <w:left w:val="none" w:sz="0" w:space="0" w:color="auto"/>
                    <w:bottom w:val="none" w:sz="0" w:space="0" w:color="auto"/>
                    <w:right w:val="none" w:sz="0" w:space="0" w:color="auto"/>
                  </w:divBdr>
                </w:div>
                <w:div w:id="1750467496">
                  <w:marLeft w:val="0"/>
                  <w:marRight w:val="0"/>
                  <w:marTop w:val="0"/>
                  <w:marBottom w:val="0"/>
                  <w:divBdr>
                    <w:top w:val="none" w:sz="0" w:space="0" w:color="auto"/>
                    <w:left w:val="none" w:sz="0" w:space="0" w:color="auto"/>
                    <w:bottom w:val="none" w:sz="0" w:space="0" w:color="auto"/>
                    <w:right w:val="none" w:sz="0" w:space="0" w:color="auto"/>
                  </w:divBdr>
                </w:div>
                <w:div w:id="1172376950">
                  <w:marLeft w:val="0"/>
                  <w:marRight w:val="0"/>
                  <w:marTop w:val="0"/>
                  <w:marBottom w:val="0"/>
                  <w:divBdr>
                    <w:top w:val="none" w:sz="0" w:space="0" w:color="auto"/>
                    <w:left w:val="none" w:sz="0" w:space="0" w:color="auto"/>
                    <w:bottom w:val="none" w:sz="0" w:space="0" w:color="auto"/>
                    <w:right w:val="none" w:sz="0" w:space="0" w:color="auto"/>
                  </w:divBdr>
                </w:div>
                <w:div w:id="1864857956">
                  <w:marLeft w:val="0"/>
                  <w:marRight w:val="0"/>
                  <w:marTop w:val="0"/>
                  <w:marBottom w:val="0"/>
                  <w:divBdr>
                    <w:top w:val="none" w:sz="0" w:space="0" w:color="auto"/>
                    <w:left w:val="none" w:sz="0" w:space="0" w:color="auto"/>
                    <w:bottom w:val="none" w:sz="0" w:space="0" w:color="auto"/>
                    <w:right w:val="none" w:sz="0" w:space="0" w:color="auto"/>
                  </w:divBdr>
                </w:div>
                <w:div w:id="350490939">
                  <w:marLeft w:val="0"/>
                  <w:marRight w:val="0"/>
                  <w:marTop w:val="0"/>
                  <w:marBottom w:val="0"/>
                  <w:divBdr>
                    <w:top w:val="none" w:sz="0" w:space="0" w:color="auto"/>
                    <w:left w:val="none" w:sz="0" w:space="0" w:color="auto"/>
                    <w:bottom w:val="none" w:sz="0" w:space="0" w:color="auto"/>
                    <w:right w:val="none" w:sz="0" w:space="0" w:color="auto"/>
                  </w:divBdr>
                </w:div>
                <w:div w:id="102581581">
                  <w:marLeft w:val="0"/>
                  <w:marRight w:val="0"/>
                  <w:marTop w:val="0"/>
                  <w:marBottom w:val="0"/>
                  <w:divBdr>
                    <w:top w:val="none" w:sz="0" w:space="0" w:color="auto"/>
                    <w:left w:val="none" w:sz="0" w:space="0" w:color="auto"/>
                    <w:bottom w:val="none" w:sz="0" w:space="0" w:color="auto"/>
                    <w:right w:val="none" w:sz="0" w:space="0" w:color="auto"/>
                  </w:divBdr>
                </w:div>
                <w:div w:id="1209149062">
                  <w:marLeft w:val="0"/>
                  <w:marRight w:val="0"/>
                  <w:marTop w:val="0"/>
                  <w:marBottom w:val="0"/>
                  <w:divBdr>
                    <w:top w:val="none" w:sz="0" w:space="0" w:color="auto"/>
                    <w:left w:val="none" w:sz="0" w:space="0" w:color="auto"/>
                    <w:bottom w:val="none" w:sz="0" w:space="0" w:color="auto"/>
                    <w:right w:val="none" w:sz="0" w:space="0" w:color="auto"/>
                  </w:divBdr>
                </w:div>
                <w:div w:id="82846420">
                  <w:marLeft w:val="0"/>
                  <w:marRight w:val="0"/>
                  <w:marTop w:val="0"/>
                  <w:marBottom w:val="0"/>
                  <w:divBdr>
                    <w:top w:val="none" w:sz="0" w:space="0" w:color="auto"/>
                    <w:left w:val="none" w:sz="0" w:space="0" w:color="auto"/>
                    <w:bottom w:val="none" w:sz="0" w:space="0" w:color="auto"/>
                    <w:right w:val="none" w:sz="0" w:space="0" w:color="auto"/>
                  </w:divBdr>
                </w:div>
                <w:div w:id="646128854">
                  <w:marLeft w:val="0"/>
                  <w:marRight w:val="0"/>
                  <w:marTop w:val="0"/>
                  <w:marBottom w:val="0"/>
                  <w:divBdr>
                    <w:top w:val="none" w:sz="0" w:space="0" w:color="auto"/>
                    <w:left w:val="none" w:sz="0" w:space="0" w:color="auto"/>
                    <w:bottom w:val="none" w:sz="0" w:space="0" w:color="auto"/>
                    <w:right w:val="none" w:sz="0" w:space="0" w:color="auto"/>
                  </w:divBdr>
                </w:div>
                <w:div w:id="1178276870">
                  <w:marLeft w:val="0"/>
                  <w:marRight w:val="0"/>
                  <w:marTop w:val="0"/>
                  <w:marBottom w:val="0"/>
                  <w:divBdr>
                    <w:top w:val="none" w:sz="0" w:space="0" w:color="auto"/>
                    <w:left w:val="none" w:sz="0" w:space="0" w:color="auto"/>
                    <w:bottom w:val="none" w:sz="0" w:space="0" w:color="auto"/>
                    <w:right w:val="none" w:sz="0" w:space="0" w:color="auto"/>
                  </w:divBdr>
                </w:div>
                <w:div w:id="1054356478">
                  <w:marLeft w:val="0"/>
                  <w:marRight w:val="0"/>
                  <w:marTop w:val="0"/>
                  <w:marBottom w:val="0"/>
                  <w:divBdr>
                    <w:top w:val="none" w:sz="0" w:space="0" w:color="auto"/>
                    <w:left w:val="none" w:sz="0" w:space="0" w:color="auto"/>
                    <w:bottom w:val="none" w:sz="0" w:space="0" w:color="auto"/>
                    <w:right w:val="none" w:sz="0" w:space="0" w:color="auto"/>
                  </w:divBdr>
                </w:div>
                <w:div w:id="927543438">
                  <w:marLeft w:val="0"/>
                  <w:marRight w:val="0"/>
                  <w:marTop w:val="0"/>
                  <w:marBottom w:val="0"/>
                  <w:divBdr>
                    <w:top w:val="none" w:sz="0" w:space="0" w:color="auto"/>
                    <w:left w:val="none" w:sz="0" w:space="0" w:color="auto"/>
                    <w:bottom w:val="none" w:sz="0" w:space="0" w:color="auto"/>
                    <w:right w:val="none" w:sz="0" w:space="0" w:color="auto"/>
                  </w:divBdr>
                </w:div>
                <w:div w:id="1601907440">
                  <w:marLeft w:val="0"/>
                  <w:marRight w:val="0"/>
                  <w:marTop w:val="0"/>
                  <w:marBottom w:val="0"/>
                  <w:divBdr>
                    <w:top w:val="none" w:sz="0" w:space="0" w:color="auto"/>
                    <w:left w:val="none" w:sz="0" w:space="0" w:color="auto"/>
                    <w:bottom w:val="none" w:sz="0" w:space="0" w:color="auto"/>
                    <w:right w:val="none" w:sz="0" w:space="0" w:color="auto"/>
                  </w:divBdr>
                </w:div>
                <w:div w:id="1127747398">
                  <w:marLeft w:val="0"/>
                  <w:marRight w:val="0"/>
                  <w:marTop w:val="0"/>
                  <w:marBottom w:val="0"/>
                  <w:divBdr>
                    <w:top w:val="none" w:sz="0" w:space="0" w:color="auto"/>
                    <w:left w:val="none" w:sz="0" w:space="0" w:color="auto"/>
                    <w:bottom w:val="none" w:sz="0" w:space="0" w:color="auto"/>
                    <w:right w:val="none" w:sz="0" w:space="0" w:color="auto"/>
                  </w:divBdr>
                </w:div>
                <w:div w:id="1915553744">
                  <w:marLeft w:val="0"/>
                  <w:marRight w:val="0"/>
                  <w:marTop w:val="0"/>
                  <w:marBottom w:val="0"/>
                  <w:divBdr>
                    <w:top w:val="none" w:sz="0" w:space="0" w:color="auto"/>
                    <w:left w:val="none" w:sz="0" w:space="0" w:color="auto"/>
                    <w:bottom w:val="none" w:sz="0" w:space="0" w:color="auto"/>
                    <w:right w:val="none" w:sz="0" w:space="0" w:color="auto"/>
                  </w:divBdr>
                </w:div>
                <w:div w:id="987973313">
                  <w:marLeft w:val="0"/>
                  <w:marRight w:val="0"/>
                  <w:marTop w:val="0"/>
                  <w:marBottom w:val="0"/>
                  <w:divBdr>
                    <w:top w:val="none" w:sz="0" w:space="0" w:color="auto"/>
                    <w:left w:val="none" w:sz="0" w:space="0" w:color="auto"/>
                    <w:bottom w:val="none" w:sz="0" w:space="0" w:color="auto"/>
                    <w:right w:val="none" w:sz="0" w:space="0" w:color="auto"/>
                  </w:divBdr>
                </w:div>
                <w:div w:id="1964384708">
                  <w:marLeft w:val="0"/>
                  <w:marRight w:val="0"/>
                  <w:marTop w:val="0"/>
                  <w:marBottom w:val="0"/>
                  <w:divBdr>
                    <w:top w:val="none" w:sz="0" w:space="0" w:color="auto"/>
                    <w:left w:val="none" w:sz="0" w:space="0" w:color="auto"/>
                    <w:bottom w:val="none" w:sz="0" w:space="0" w:color="auto"/>
                    <w:right w:val="none" w:sz="0" w:space="0" w:color="auto"/>
                  </w:divBdr>
                </w:div>
                <w:div w:id="1862821621">
                  <w:marLeft w:val="0"/>
                  <w:marRight w:val="0"/>
                  <w:marTop w:val="0"/>
                  <w:marBottom w:val="0"/>
                  <w:divBdr>
                    <w:top w:val="none" w:sz="0" w:space="0" w:color="auto"/>
                    <w:left w:val="none" w:sz="0" w:space="0" w:color="auto"/>
                    <w:bottom w:val="none" w:sz="0" w:space="0" w:color="auto"/>
                    <w:right w:val="none" w:sz="0" w:space="0" w:color="auto"/>
                  </w:divBdr>
                </w:div>
                <w:div w:id="2051414370">
                  <w:marLeft w:val="0"/>
                  <w:marRight w:val="0"/>
                  <w:marTop w:val="0"/>
                  <w:marBottom w:val="0"/>
                  <w:divBdr>
                    <w:top w:val="none" w:sz="0" w:space="0" w:color="auto"/>
                    <w:left w:val="none" w:sz="0" w:space="0" w:color="auto"/>
                    <w:bottom w:val="none" w:sz="0" w:space="0" w:color="auto"/>
                    <w:right w:val="none" w:sz="0" w:space="0" w:color="auto"/>
                  </w:divBdr>
                </w:div>
                <w:div w:id="1683318156">
                  <w:marLeft w:val="0"/>
                  <w:marRight w:val="0"/>
                  <w:marTop w:val="0"/>
                  <w:marBottom w:val="0"/>
                  <w:divBdr>
                    <w:top w:val="none" w:sz="0" w:space="0" w:color="auto"/>
                    <w:left w:val="none" w:sz="0" w:space="0" w:color="auto"/>
                    <w:bottom w:val="none" w:sz="0" w:space="0" w:color="auto"/>
                    <w:right w:val="none" w:sz="0" w:space="0" w:color="auto"/>
                  </w:divBdr>
                </w:div>
                <w:div w:id="1368680631">
                  <w:marLeft w:val="0"/>
                  <w:marRight w:val="0"/>
                  <w:marTop w:val="0"/>
                  <w:marBottom w:val="0"/>
                  <w:divBdr>
                    <w:top w:val="none" w:sz="0" w:space="0" w:color="auto"/>
                    <w:left w:val="none" w:sz="0" w:space="0" w:color="auto"/>
                    <w:bottom w:val="none" w:sz="0" w:space="0" w:color="auto"/>
                    <w:right w:val="none" w:sz="0" w:space="0" w:color="auto"/>
                  </w:divBdr>
                </w:div>
                <w:div w:id="1578594639">
                  <w:marLeft w:val="0"/>
                  <w:marRight w:val="0"/>
                  <w:marTop w:val="0"/>
                  <w:marBottom w:val="0"/>
                  <w:divBdr>
                    <w:top w:val="none" w:sz="0" w:space="0" w:color="auto"/>
                    <w:left w:val="none" w:sz="0" w:space="0" w:color="auto"/>
                    <w:bottom w:val="none" w:sz="0" w:space="0" w:color="auto"/>
                    <w:right w:val="none" w:sz="0" w:space="0" w:color="auto"/>
                  </w:divBdr>
                </w:div>
                <w:div w:id="328605974">
                  <w:marLeft w:val="0"/>
                  <w:marRight w:val="0"/>
                  <w:marTop w:val="0"/>
                  <w:marBottom w:val="0"/>
                  <w:divBdr>
                    <w:top w:val="none" w:sz="0" w:space="0" w:color="auto"/>
                    <w:left w:val="none" w:sz="0" w:space="0" w:color="auto"/>
                    <w:bottom w:val="none" w:sz="0" w:space="0" w:color="auto"/>
                    <w:right w:val="none" w:sz="0" w:space="0" w:color="auto"/>
                  </w:divBdr>
                </w:div>
                <w:div w:id="1523976356">
                  <w:marLeft w:val="0"/>
                  <w:marRight w:val="0"/>
                  <w:marTop w:val="0"/>
                  <w:marBottom w:val="0"/>
                  <w:divBdr>
                    <w:top w:val="none" w:sz="0" w:space="0" w:color="auto"/>
                    <w:left w:val="none" w:sz="0" w:space="0" w:color="auto"/>
                    <w:bottom w:val="none" w:sz="0" w:space="0" w:color="auto"/>
                    <w:right w:val="none" w:sz="0" w:space="0" w:color="auto"/>
                  </w:divBdr>
                </w:div>
                <w:div w:id="2061173422">
                  <w:marLeft w:val="0"/>
                  <w:marRight w:val="0"/>
                  <w:marTop w:val="0"/>
                  <w:marBottom w:val="0"/>
                  <w:divBdr>
                    <w:top w:val="none" w:sz="0" w:space="0" w:color="auto"/>
                    <w:left w:val="none" w:sz="0" w:space="0" w:color="auto"/>
                    <w:bottom w:val="none" w:sz="0" w:space="0" w:color="auto"/>
                    <w:right w:val="none" w:sz="0" w:space="0" w:color="auto"/>
                  </w:divBdr>
                </w:div>
                <w:div w:id="1428698421">
                  <w:marLeft w:val="0"/>
                  <w:marRight w:val="0"/>
                  <w:marTop w:val="0"/>
                  <w:marBottom w:val="0"/>
                  <w:divBdr>
                    <w:top w:val="none" w:sz="0" w:space="0" w:color="auto"/>
                    <w:left w:val="none" w:sz="0" w:space="0" w:color="auto"/>
                    <w:bottom w:val="none" w:sz="0" w:space="0" w:color="auto"/>
                    <w:right w:val="none" w:sz="0" w:space="0" w:color="auto"/>
                  </w:divBdr>
                </w:div>
                <w:div w:id="1019162638">
                  <w:marLeft w:val="0"/>
                  <w:marRight w:val="0"/>
                  <w:marTop w:val="0"/>
                  <w:marBottom w:val="0"/>
                  <w:divBdr>
                    <w:top w:val="none" w:sz="0" w:space="0" w:color="auto"/>
                    <w:left w:val="none" w:sz="0" w:space="0" w:color="auto"/>
                    <w:bottom w:val="none" w:sz="0" w:space="0" w:color="auto"/>
                    <w:right w:val="none" w:sz="0" w:space="0" w:color="auto"/>
                  </w:divBdr>
                </w:div>
                <w:div w:id="837690685">
                  <w:marLeft w:val="0"/>
                  <w:marRight w:val="0"/>
                  <w:marTop w:val="0"/>
                  <w:marBottom w:val="0"/>
                  <w:divBdr>
                    <w:top w:val="none" w:sz="0" w:space="0" w:color="auto"/>
                    <w:left w:val="none" w:sz="0" w:space="0" w:color="auto"/>
                    <w:bottom w:val="none" w:sz="0" w:space="0" w:color="auto"/>
                    <w:right w:val="none" w:sz="0" w:space="0" w:color="auto"/>
                  </w:divBdr>
                </w:div>
                <w:div w:id="909118943">
                  <w:marLeft w:val="0"/>
                  <w:marRight w:val="0"/>
                  <w:marTop w:val="0"/>
                  <w:marBottom w:val="0"/>
                  <w:divBdr>
                    <w:top w:val="none" w:sz="0" w:space="0" w:color="auto"/>
                    <w:left w:val="none" w:sz="0" w:space="0" w:color="auto"/>
                    <w:bottom w:val="none" w:sz="0" w:space="0" w:color="auto"/>
                    <w:right w:val="none" w:sz="0" w:space="0" w:color="auto"/>
                  </w:divBdr>
                </w:div>
                <w:div w:id="976371461">
                  <w:marLeft w:val="0"/>
                  <w:marRight w:val="0"/>
                  <w:marTop w:val="0"/>
                  <w:marBottom w:val="0"/>
                  <w:divBdr>
                    <w:top w:val="none" w:sz="0" w:space="0" w:color="auto"/>
                    <w:left w:val="none" w:sz="0" w:space="0" w:color="auto"/>
                    <w:bottom w:val="none" w:sz="0" w:space="0" w:color="auto"/>
                    <w:right w:val="none" w:sz="0" w:space="0" w:color="auto"/>
                  </w:divBdr>
                </w:div>
                <w:div w:id="836501719">
                  <w:marLeft w:val="0"/>
                  <w:marRight w:val="0"/>
                  <w:marTop w:val="0"/>
                  <w:marBottom w:val="0"/>
                  <w:divBdr>
                    <w:top w:val="none" w:sz="0" w:space="0" w:color="auto"/>
                    <w:left w:val="none" w:sz="0" w:space="0" w:color="auto"/>
                    <w:bottom w:val="none" w:sz="0" w:space="0" w:color="auto"/>
                    <w:right w:val="none" w:sz="0" w:space="0" w:color="auto"/>
                  </w:divBdr>
                </w:div>
                <w:div w:id="1374965274">
                  <w:marLeft w:val="0"/>
                  <w:marRight w:val="0"/>
                  <w:marTop w:val="0"/>
                  <w:marBottom w:val="0"/>
                  <w:divBdr>
                    <w:top w:val="none" w:sz="0" w:space="0" w:color="auto"/>
                    <w:left w:val="none" w:sz="0" w:space="0" w:color="auto"/>
                    <w:bottom w:val="none" w:sz="0" w:space="0" w:color="auto"/>
                    <w:right w:val="none" w:sz="0" w:space="0" w:color="auto"/>
                  </w:divBdr>
                </w:div>
                <w:div w:id="1252616605">
                  <w:marLeft w:val="0"/>
                  <w:marRight w:val="0"/>
                  <w:marTop w:val="0"/>
                  <w:marBottom w:val="0"/>
                  <w:divBdr>
                    <w:top w:val="none" w:sz="0" w:space="0" w:color="auto"/>
                    <w:left w:val="none" w:sz="0" w:space="0" w:color="auto"/>
                    <w:bottom w:val="none" w:sz="0" w:space="0" w:color="auto"/>
                    <w:right w:val="none" w:sz="0" w:space="0" w:color="auto"/>
                  </w:divBdr>
                </w:div>
                <w:div w:id="1672902973">
                  <w:marLeft w:val="0"/>
                  <w:marRight w:val="0"/>
                  <w:marTop w:val="0"/>
                  <w:marBottom w:val="0"/>
                  <w:divBdr>
                    <w:top w:val="none" w:sz="0" w:space="0" w:color="auto"/>
                    <w:left w:val="none" w:sz="0" w:space="0" w:color="auto"/>
                    <w:bottom w:val="none" w:sz="0" w:space="0" w:color="auto"/>
                    <w:right w:val="none" w:sz="0" w:space="0" w:color="auto"/>
                  </w:divBdr>
                </w:div>
                <w:div w:id="1056971239">
                  <w:marLeft w:val="0"/>
                  <w:marRight w:val="0"/>
                  <w:marTop w:val="0"/>
                  <w:marBottom w:val="0"/>
                  <w:divBdr>
                    <w:top w:val="none" w:sz="0" w:space="0" w:color="auto"/>
                    <w:left w:val="none" w:sz="0" w:space="0" w:color="auto"/>
                    <w:bottom w:val="none" w:sz="0" w:space="0" w:color="auto"/>
                    <w:right w:val="none" w:sz="0" w:space="0" w:color="auto"/>
                  </w:divBdr>
                </w:div>
                <w:div w:id="1411661114">
                  <w:marLeft w:val="0"/>
                  <w:marRight w:val="0"/>
                  <w:marTop w:val="0"/>
                  <w:marBottom w:val="0"/>
                  <w:divBdr>
                    <w:top w:val="none" w:sz="0" w:space="0" w:color="auto"/>
                    <w:left w:val="none" w:sz="0" w:space="0" w:color="auto"/>
                    <w:bottom w:val="none" w:sz="0" w:space="0" w:color="auto"/>
                    <w:right w:val="none" w:sz="0" w:space="0" w:color="auto"/>
                  </w:divBdr>
                </w:div>
                <w:div w:id="2026906764">
                  <w:marLeft w:val="0"/>
                  <w:marRight w:val="0"/>
                  <w:marTop w:val="0"/>
                  <w:marBottom w:val="0"/>
                  <w:divBdr>
                    <w:top w:val="none" w:sz="0" w:space="0" w:color="auto"/>
                    <w:left w:val="none" w:sz="0" w:space="0" w:color="auto"/>
                    <w:bottom w:val="none" w:sz="0" w:space="0" w:color="auto"/>
                    <w:right w:val="none" w:sz="0" w:space="0" w:color="auto"/>
                  </w:divBdr>
                </w:div>
                <w:div w:id="880703868">
                  <w:marLeft w:val="0"/>
                  <w:marRight w:val="0"/>
                  <w:marTop w:val="0"/>
                  <w:marBottom w:val="0"/>
                  <w:divBdr>
                    <w:top w:val="none" w:sz="0" w:space="0" w:color="auto"/>
                    <w:left w:val="none" w:sz="0" w:space="0" w:color="auto"/>
                    <w:bottom w:val="none" w:sz="0" w:space="0" w:color="auto"/>
                    <w:right w:val="none" w:sz="0" w:space="0" w:color="auto"/>
                  </w:divBdr>
                </w:div>
                <w:div w:id="803890958">
                  <w:marLeft w:val="0"/>
                  <w:marRight w:val="0"/>
                  <w:marTop w:val="0"/>
                  <w:marBottom w:val="0"/>
                  <w:divBdr>
                    <w:top w:val="none" w:sz="0" w:space="0" w:color="auto"/>
                    <w:left w:val="none" w:sz="0" w:space="0" w:color="auto"/>
                    <w:bottom w:val="none" w:sz="0" w:space="0" w:color="auto"/>
                    <w:right w:val="none" w:sz="0" w:space="0" w:color="auto"/>
                  </w:divBdr>
                </w:div>
                <w:div w:id="1026054025">
                  <w:marLeft w:val="0"/>
                  <w:marRight w:val="0"/>
                  <w:marTop w:val="0"/>
                  <w:marBottom w:val="0"/>
                  <w:divBdr>
                    <w:top w:val="none" w:sz="0" w:space="0" w:color="auto"/>
                    <w:left w:val="none" w:sz="0" w:space="0" w:color="auto"/>
                    <w:bottom w:val="none" w:sz="0" w:space="0" w:color="auto"/>
                    <w:right w:val="none" w:sz="0" w:space="0" w:color="auto"/>
                  </w:divBdr>
                </w:div>
                <w:div w:id="8898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6919">
          <w:marLeft w:val="0"/>
          <w:marRight w:val="0"/>
          <w:marTop w:val="0"/>
          <w:marBottom w:val="0"/>
          <w:divBdr>
            <w:top w:val="none" w:sz="0" w:space="0" w:color="auto"/>
            <w:left w:val="none" w:sz="0" w:space="0" w:color="auto"/>
            <w:bottom w:val="none" w:sz="0" w:space="0" w:color="auto"/>
            <w:right w:val="none" w:sz="0" w:space="0" w:color="auto"/>
          </w:divBdr>
          <w:divsChild>
            <w:div w:id="1181121618">
              <w:marLeft w:val="0"/>
              <w:marRight w:val="0"/>
              <w:marTop w:val="0"/>
              <w:marBottom w:val="0"/>
              <w:divBdr>
                <w:top w:val="none" w:sz="0" w:space="0" w:color="auto"/>
                <w:left w:val="none" w:sz="0" w:space="0" w:color="auto"/>
                <w:bottom w:val="none" w:sz="0" w:space="0" w:color="auto"/>
                <w:right w:val="none" w:sz="0" w:space="0" w:color="auto"/>
              </w:divBdr>
            </w:div>
            <w:div w:id="26294434">
              <w:marLeft w:val="0"/>
              <w:marRight w:val="0"/>
              <w:marTop w:val="0"/>
              <w:marBottom w:val="0"/>
              <w:divBdr>
                <w:top w:val="none" w:sz="0" w:space="0" w:color="auto"/>
                <w:left w:val="none" w:sz="0" w:space="0" w:color="auto"/>
                <w:bottom w:val="none" w:sz="0" w:space="0" w:color="auto"/>
                <w:right w:val="none" w:sz="0" w:space="0" w:color="auto"/>
              </w:divBdr>
            </w:div>
            <w:div w:id="897742873">
              <w:marLeft w:val="0"/>
              <w:marRight w:val="0"/>
              <w:marTop w:val="0"/>
              <w:marBottom w:val="0"/>
              <w:divBdr>
                <w:top w:val="none" w:sz="0" w:space="0" w:color="auto"/>
                <w:left w:val="none" w:sz="0" w:space="0" w:color="auto"/>
                <w:bottom w:val="none" w:sz="0" w:space="0" w:color="auto"/>
                <w:right w:val="none" w:sz="0" w:space="0" w:color="auto"/>
              </w:divBdr>
            </w:div>
            <w:div w:id="2108308824">
              <w:marLeft w:val="0"/>
              <w:marRight w:val="0"/>
              <w:marTop w:val="0"/>
              <w:marBottom w:val="0"/>
              <w:divBdr>
                <w:top w:val="none" w:sz="0" w:space="0" w:color="auto"/>
                <w:left w:val="none" w:sz="0" w:space="0" w:color="auto"/>
                <w:bottom w:val="none" w:sz="0" w:space="0" w:color="auto"/>
                <w:right w:val="none" w:sz="0" w:space="0" w:color="auto"/>
              </w:divBdr>
            </w:div>
            <w:div w:id="2021421627">
              <w:marLeft w:val="0"/>
              <w:marRight w:val="0"/>
              <w:marTop w:val="0"/>
              <w:marBottom w:val="0"/>
              <w:divBdr>
                <w:top w:val="none" w:sz="0" w:space="0" w:color="auto"/>
                <w:left w:val="none" w:sz="0" w:space="0" w:color="auto"/>
                <w:bottom w:val="none" w:sz="0" w:space="0" w:color="auto"/>
                <w:right w:val="none" w:sz="0" w:space="0" w:color="auto"/>
              </w:divBdr>
            </w:div>
            <w:div w:id="1811943132">
              <w:marLeft w:val="0"/>
              <w:marRight w:val="0"/>
              <w:marTop w:val="0"/>
              <w:marBottom w:val="0"/>
              <w:divBdr>
                <w:top w:val="none" w:sz="0" w:space="0" w:color="auto"/>
                <w:left w:val="none" w:sz="0" w:space="0" w:color="auto"/>
                <w:bottom w:val="none" w:sz="0" w:space="0" w:color="auto"/>
                <w:right w:val="none" w:sz="0" w:space="0" w:color="auto"/>
              </w:divBdr>
            </w:div>
            <w:div w:id="332729072">
              <w:marLeft w:val="0"/>
              <w:marRight w:val="0"/>
              <w:marTop w:val="0"/>
              <w:marBottom w:val="0"/>
              <w:divBdr>
                <w:top w:val="none" w:sz="0" w:space="0" w:color="auto"/>
                <w:left w:val="none" w:sz="0" w:space="0" w:color="auto"/>
                <w:bottom w:val="none" w:sz="0" w:space="0" w:color="auto"/>
                <w:right w:val="none" w:sz="0" w:space="0" w:color="auto"/>
              </w:divBdr>
            </w:div>
            <w:div w:id="472219322">
              <w:marLeft w:val="0"/>
              <w:marRight w:val="0"/>
              <w:marTop w:val="0"/>
              <w:marBottom w:val="0"/>
              <w:divBdr>
                <w:top w:val="none" w:sz="0" w:space="0" w:color="auto"/>
                <w:left w:val="none" w:sz="0" w:space="0" w:color="auto"/>
                <w:bottom w:val="none" w:sz="0" w:space="0" w:color="auto"/>
                <w:right w:val="none" w:sz="0" w:space="0" w:color="auto"/>
              </w:divBdr>
            </w:div>
            <w:div w:id="1284773344">
              <w:marLeft w:val="0"/>
              <w:marRight w:val="0"/>
              <w:marTop w:val="0"/>
              <w:marBottom w:val="0"/>
              <w:divBdr>
                <w:top w:val="none" w:sz="0" w:space="0" w:color="auto"/>
                <w:left w:val="none" w:sz="0" w:space="0" w:color="auto"/>
                <w:bottom w:val="none" w:sz="0" w:space="0" w:color="auto"/>
                <w:right w:val="none" w:sz="0" w:space="0" w:color="auto"/>
              </w:divBdr>
            </w:div>
            <w:div w:id="1063606550">
              <w:marLeft w:val="0"/>
              <w:marRight w:val="0"/>
              <w:marTop w:val="0"/>
              <w:marBottom w:val="0"/>
              <w:divBdr>
                <w:top w:val="none" w:sz="0" w:space="0" w:color="auto"/>
                <w:left w:val="none" w:sz="0" w:space="0" w:color="auto"/>
                <w:bottom w:val="none" w:sz="0" w:space="0" w:color="auto"/>
                <w:right w:val="none" w:sz="0" w:space="0" w:color="auto"/>
              </w:divBdr>
            </w:div>
            <w:div w:id="1314986052">
              <w:marLeft w:val="0"/>
              <w:marRight w:val="0"/>
              <w:marTop w:val="0"/>
              <w:marBottom w:val="0"/>
              <w:divBdr>
                <w:top w:val="none" w:sz="0" w:space="0" w:color="auto"/>
                <w:left w:val="none" w:sz="0" w:space="0" w:color="auto"/>
                <w:bottom w:val="none" w:sz="0" w:space="0" w:color="auto"/>
                <w:right w:val="none" w:sz="0" w:space="0" w:color="auto"/>
              </w:divBdr>
            </w:div>
            <w:div w:id="2092770677">
              <w:marLeft w:val="0"/>
              <w:marRight w:val="0"/>
              <w:marTop w:val="0"/>
              <w:marBottom w:val="0"/>
              <w:divBdr>
                <w:top w:val="none" w:sz="0" w:space="0" w:color="auto"/>
                <w:left w:val="none" w:sz="0" w:space="0" w:color="auto"/>
                <w:bottom w:val="none" w:sz="0" w:space="0" w:color="auto"/>
                <w:right w:val="none" w:sz="0" w:space="0" w:color="auto"/>
              </w:divBdr>
            </w:div>
            <w:div w:id="124281718">
              <w:marLeft w:val="0"/>
              <w:marRight w:val="0"/>
              <w:marTop w:val="0"/>
              <w:marBottom w:val="0"/>
              <w:divBdr>
                <w:top w:val="none" w:sz="0" w:space="0" w:color="auto"/>
                <w:left w:val="none" w:sz="0" w:space="0" w:color="auto"/>
                <w:bottom w:val="none" w:sz="0" w:space="0" w:color="auto"/>
                <w:right w:val="none" w:sz="0" w:space="0" w:color="auto"/>
              </w:divBdr>
            </w:div>
            <w:div w:id="1269391007">
              <w:marLeft w:val="0"/>
              <w:marRight w:val="0"/>
              <w:marTop w:val="0"/>
              <w:marBottom w:val="0"/>
              <w:divBdr>
                <w:top w:val="none" w:sz="0" w:space="0" w:color="auto"/>
                <w:left w:val="none" w:sz="0" w:space="0" w:color="auto"/>
                <w:bottom w:val="none" w:sz="0" w:space="0" w:color="auto"/>
                <w:right w:val="none" w:sz="0" w:space="0" w:color="auto"/>
              </w:divBdr>
            </w:div>
            <w:div w:id="615135955">
              <w:marLeft w:val="0"/>
              <w:marRight w:val="0"/>
              <w:marTop w:val="0"/>
              <w:marBottom w:val="0"/>
              <w:divBdr>
                <w:top w:val="none" w:sz="0" w:space="0" w:color="auto"/>
                <w:left w:val="none" w:sz="0" w:space="0" w:color="auto"/>
                <w:bottom w:val="none" w:sz="0" w:space="0" w:color="auto"/>
                <w:right w:val="none" w:sz="0" w:space="0" w:color="auto"/>
              </w:divBdr>
            </w:div>
            <w:div w:id="1246456489">
              <w:marLeft w:val="0"/>
              <w:marRight w:val="0"/>
              <w:marTop w:val="0"/>
              <w:marBottom w:val="0"/>
              <w:divBdr>
                <w:top w:val="none" w:sz="0" w:space="0" w:color="auto"/>
                <w:left w:val="none" w:sz="0" w:space="0" w:color="auto"/>
                <w:bottom w:val="none" w:sz="0" w:space="0" w:color="auto"/>
                <w:right w:val="none" w:sz="0" w:space="0" w:color="auto"/>
              </w:divBdr>
            </w:div>
            <w:div w:id="74479118">
              <w:marLeft w:val="0"/>
              <w:marRight w:val="0"/>
              <w:marTop w:val="0"/>
              <w:marBottom w:val="0"/>
              <w:divBdr>
                <w:top w:val="none" w:sz="0" w:space="0" w:color="auto"/>
                <w:left w:val="none" w:sz="0" w:space="0" w:color="auto"/>
                <w:bottom w:val="none" w:sz="0" w:space="0" w:color="auto"/>
                <w:right w:val="none" w:sz="0" w:space="0" w:color="auto"/>
              </w:divBdr>
            </w:div>
            <w:div w:id="532619508">
              <w:marLeft w:val="0"/>
              <w:marRight w:val="0"/>
              <w:marTop w:val="0"/>
              <w:marBottom w:val="0"/>
              <w:divBdr>
                <w:top w:val="none" w:sz="0" w:space="0" w:color="auto"/>
                <w:left w:val="none" w:sz="0" w:space="0" w:color="auto"/>
                <w:bottom w:val="none" w:sz="0" w:space="0" w:color="auto"/>
                <w:right w:val="none" w:sz="0" w:space="0" w:color="auto"/>
              </w:divBdr>
            </w:div>
            <w:div w:id="1364794394">
              <w:marLeft w:val="0"/>
              <w:marRight w:val="0"/>
              <w:marTop w:val="0"/>
              <w:marBottom w:val="0"/>
              <w:divBdr>
                <w:top w:val="none" w:sz="0" w:space="0" w:color="auto"/>
                <w:left w:val="none" w:sz="0" w:space="0" w:color="auto"/>
                <w:bottom w:val="none" w:sz="0" w:space="0" w:color="auto"/>
                <w:right w:val="none" w:sz="0" w:space="0" w:color="auto"/>
              </w:divBdr>
            </w:div>
            <w:div w:id="1597178950">
              <w:marLeft w:val="0"/>
              <w:marRight w:val="0"/>
              <w:marTop w:val="0"/>
              <w:marBottom w:val="0"/>
              <w:divBdr>
                <w:top w:val="none" w:sz="0" w:space="0" w:color="auto"/>
                <w:left w:val="none" w:sz="0" w:space="0" w:color="auto"/>
                <w:bottom w:val="none" w:sz="0" w:space="0" w:color="auto"/>
                <w:right w:val="none" w:sz="0" w:space="0" w:color="auto"/>
              </w:divBdr>
              <w:divsChild>
                <w:div w:id="244463566">
                  <w:marLeft w:val="0"/>
                  <w:marRight w:val="0"/>
                  <w:marTop w:val="0"/>
                  <w:marBottom w:val="0"/>
                  <w:divBdr>
                    <w:top w:val="none" w:sz="0" w:space="0" w:color="auto"/>
                    <w:left w:val="none" w:sz="0" w:space="0" w:color="auto"/>
                    <w:bottom w:val="none" w:sz="0" w:space="0" w:color="auto"/>
                    <w:right w:val="none" w:sz="0" w:space="0" w:color="auto"/>
                  </w:divBdr>
                </w:div>
                <w:div w:id="2051802566">
                  <w:marLeft w:val="0"/>
                  <w:marRight w:val="0"/>
                  <w:marTop w:val="0"/>
                  <w:marBottom w:val="0"/>
                  <w:divBdr>
                    <w:top w:val="none" w:sz="0" w:space="0" w:color="auto"/>
                    <w:left w:val="none" w:sz="0" w:space="0" w:color="auto"/>
                    <w:bottom w:val="none" w:sz="0" w:space="0" w:color="auto"/>
                    <w:right w:val="none" w:sz="0" w:space="0" w:color="auto"/>
                  </w:divBdr>
                </w:div>
                <w:div w:id="302393568">
                  <w:marLeft w:val="0"/>
                  <w:marRight w:val="0"/>
                  <w:marTop w:val="0"/>
                  <w:marBottom w:val="0"/>
                  <w:divBdr>
                    <w:top w:val="none" w:sz="0" w:space="0" w:color="auto"/>
                    <w:left w:val="none" w:sz="0" w:space="0" w:color="auto"/>
                    <w:bottom w:val="none" w:sz="0" w:space="0" w:color="auto"/>
                    <w:right w:val="none" w:sz="0" w:space="0" w:color="auto"/>
                  </w:divBdr>
                </w:div>
                <w:div w:id="990213260">
                  <w:marLeft w:val="0"/>
                  <w:marRight w:val="0"/>
                  <w:marTop w:val="0"/>
                  <w:marBottom w:val="0"/>
                  <w:divBdr>
                    <w:top w:val="none" w:sz="0" w:space="0" w:color="auto"/>
                    <w:left w:val="none" w:sz="0" w:space="0" w:color="auto"/>
                    <w:bottom w:val="none" w:sz="0" w:space="0" w:color="auto"/>
                    <w:right w:val="none" w:sz="0" w:space="0" w:color="auto"/>
                  </w:divBdr>
                </w:div>
                <w:div w:id="1430081905">
                  <w:marLeft w:val="0"/>
                  <w:marRight w:val="0"/>
                  <w:marTop w:val="0"/>
                  <w:marBottom w:val="0"/>
                  <w:divBdr>
                    <w:top w:val="none" w:sz="0" w:space="0" w:color="auto"/>
                    <w:left w:val="none" w:sz="0" w:space="0" w:color="auto"/>
                    <w:bottom w:val="none" w:sz="0" w:space="0" w:color="auto"/>
                    <w:right w:val="none" w:sz="0" w:space="0" w:color="auto"/>
                  </w:divBdr>
                </w:div>
                <w:div w:id="227154565">
                  <w:marLeft w:val="0"/>
                  <w:marRight w:val="0"/>
                  <w:marTop w:val="0"/>
                  <w:marBottom w:val="0"/>
                  <w:divBdr>
                    <w:top w:val="none" w:sz="0" w:space="0" w:color="auto"/>
                    <w:left w:val="none" w:sz="0" w:space="0" w:color="auto"/>
                    <w:bottom w:val="none" w:sz="0" w:space="0" w:color="auto"/>
                    <w:right w:val="none" w:sz="0" w:space="0" w:color="auto"/>
                  </w:divBdr>
                </w:div>
                <w:div w:id="1925455788">
                  <w:marLeft w:val="0"/>
                  <w:marRight w:val="0"/>
                  <w:marTop w:val="0"/>
                  <w:marBottom w:val="0"/>
                  <w:divBdr>
                    <w:top w:val="none" w:sz="0" w:space="0" w:color="auto"/>
                    <w:left w:val="none" w:sz="0" w:space="0" w:color="auto"/>
                    <w:bottom w:val="none" w:sz="0" w:space="0" w:color="auto"/>
                    <w:right w:val="none" w:sz="0" w:space="0" w:color="auto"/>
                  </w:divBdr>
                </w:div>
                <w:div w:id="423956713">
                  <w:marLeft w:val="0"/>
                  <w:marRight w:val="0"/>
                  <w:marTop w:val="0"/>
                  <w:marBottom w:val="0"/>
                  <w:divBdr>
                    <w:top w:val="none" w:sz="0" w:space="0" w:color="auto"/>
                    <w:left w:val="none" w:sz="0" w:space="0" w:color="auto"/>
                    <w:bottom w:val="none" w:sz="0" w:space="0" w:color="auto"/>
                    <w:right w:val="none" w:sz="0" w:space="0" w:color="auto"/>
                  </w:divBdr>
                </w:div>
                <w:div w:id="1239948256">
                  <w:marLeft w:val="0"/>
                  <w:marRight w:val="0"/>
                  <w:marTop w:val="0"/>
                  <w:marBottom w:val="0"/>
                  <w:divBdr>
                    <w:top w:val="none" w:sz="0" w:space="0" w:color="auto"/>
                    <w:left w:val="none" w:sz="0" w:space="0" w:color="auto"/>
                    <w:bottom w:val="none" w:sz="0" w:space="0" w:color="auto"/>
                    <w:right w:val="none" w:sz="0" w:space="0" w:color="auto"/>
                  </w:divBdr>
                </w:div>
                <w:div w:id="1856919896">
                  <w:marLeft w:val="0"/>
                  <w:marRight w:val="0"/>
                  <w:marTop w:val="0"/>
                  <w:marBottom w:val="0"/>
                  <w:divBdr>
                    <w:top w:val="none" w:sz="0" w:space="0" w:color="auto"/>
                    <w:left w:val="none" w:sz="0" w:space="0" w:color="auto"/>
                    <w:bottom w:val="none" w:sz="0" w:space="0" w:color="auto"/>
                    <w:right w:val="none" w:sz="0" w:space="0" w:color="auto"/>
                  </w:divBdr>
                </w:div>
                <w:div w:id="792871436">
                  <w:marLeft w:val="0"/>
                  <w:marRight w:val="0"/>
                  <w:marTop w:val="0"/>
                  <w:marBottom w:val="0"/>
                  <w:divBdr>
                    <w:top w:val="none" w:sz="0" w:space="0" w:color="auto"/>
                    <w:left w:val="none" w:sz="0" w:space="0" w:color="auto"/>
                    <w:bottom w:val="none" w:sz="0" w:space="0" w:color="auto"/>
                    <w:right w:val="none" w:sz="0" w:space="0" w:color="auto"/>
                  </w:divBdr>
                </w:div>
                <w:div w:id="1856067388">
                  <w:marLeft w:val="0"/>
                  <w:marRight w:val="0"/>
                  <w:marTop w:val="0"/>
                  <w:marBottom w:val="0"/>
                  <w:divBdr>
                    <w:top w:val="none" w:sz="0" w:space="0" w:color="auto"/>
                    <w:left w:val="none" w:sz="0" w:space="0" w:color="auto"/>
                    <w:bottom w:val="none" w:sz="0" w:space="0" w:color="auto"/>
                    <w:right w:val="none" w:sz="0" w:space="0" w:color="auto"/>
                  </w:divBdr>
                </w:div>
                <w:div w:id="804666774">
                  <w:marLeft w:val="0"/>
                  <w:marRight w:val="0"/>
                  <w:marTop w:val="0"/>
                  <w:marBottom w:val="0"/>
                  <w:divBdr>
                    <w:top w:val="none" w:sz="0" w:space="0" w:color="auto"/>
                    <w:left w:val="none" w:sz="0" w:space="0" w:color="auto"/>
                    <w:bottom w:val="none" w:sz="0" w:space="0" w:color="auto"/>
                    <w:right w:val="none" w:sz="0" w:space="0" w:color="auto"/>
                  </w:divBdr>
                </w:div>
                <w:div w:id="1191533444">
                  <w:marLeft w:val="0"/>
                  <w:marRight w:val="0"/>
                  <w:marTop w:val="0"/>
                  <w:marBottom w:val="0"/>
                  <w:divBdr>
                    <w:top w:val="none" w:sz="0" w:space="0" w:color="auto"/>
                    <w:left w:val="none" w:sz="0" w:space="0" w:color="auto"/>
                    <w:bottom w:val="none" w:sz="0" w:space="0" w:color="auto"/>
                    <w:right w:val="none" w:sz="0" w:space="0" w:color="auto"/>
                  </w:divBdr>
                </w:div>
                <w:div w:id="1937906348">
                  <w:marLeft w:val="0"/>
                  <w:marRight w:val="0"/>
                  <w:marTop w:val="0"/>
                  <w:marBottom w:val="0"/>
                  <w:divBdr>
                    <w:top w:val="none" w:sz="0" w:space="0" w:color="auto"/>
                    <w:left w:val="none" w:sz="0" w:space="0" w:color="auto"/>
                    <w:bottom w:val="none" w:sz="0" w:space="0" w:color="auto"/>
                    <w:right w:val="none" w:sz="0" w:space="0" w:color="auto"/>
                  </w:divBdr>
                </w:div>
                <w:div w:id="978341074">
                  <w:marLeft w:val="0"/>
                  <w:marRight w:val="0"/>
                  <w:marTop w:val="0"/>
                  <w:marBottom w:val="0"/>
                  <w:divBdr>
                    <w:top w:val="none" w:sz="0" w:space="0" w:color="auto"/>
                    <w:left w:val="none" w:sz="0" w:space="0" w:color="auto"/>
                    <w:bottom w:val="none" w:sz="0" w:space="0" w:color="auto"/>
                    <w:right w:val="none" w:sz="0" w:space="0" w:color="auto"/>
                  </w:divBdr>
                </w:div>
                <w:div w:id="989285738">
                  <w:marLeft w:val="0"/>
                  <w:marRight w:val="0"/>
                  <w:marTop w:val="0"/>
                  <w:marBottom w:val="0"/>
                  <w:divBdr>
                    <w:top w:val="none" w:sz="0" w:space="0" w:color="auto"/>
                    <w:left w:val="none" w:sz="0" w:space="0" w:color="auto"/>
                    <w:bottom w:val="none" w:sz="0" w:space="0" w:color="auto"/>
                    <w:right w:val="none" w:sz="0" w:space="0" w:color="auto"/>
                  </w:divBdr>
                </w:div>
                <w:div w:id="1997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0262">
          <w:marLeft w:val="0"/>
          <w:marRight w:val="0"/>
          <w:marTop w:val="0"/>
          <w:marBottom w:val="0"/>
          <w:divBdr>
            <w:top w:val="none" w:sz="0" w:space="0" w:color="auto"/>
            <w:left w:val="none" w:sz="0" w:space="0" w:color="auto"/>
            <w:bottom w:val="none" w:sz="0" w:space="0" w:color="auto"/>
            <w:right w:val="none" w:sz="0" w:space="0" w:color="auto"/>
          </w:divBdr>
          <w:divsChild>
            <w:div w:id="1585721687">
              <w:marLeft w:val="0"/>
              <w:marRight w:val="0"/>
              <w:marTop w:val="0"/>
              <w:marBottom w:val="0"/>
              <w:divBdr>
                <w:top w:val="none" w:sz="0" w:space="0" w:color="auto"/>
                <w:left w:val="none" w:sz="0" w:space="0" w:color="auto"/>
                <w:bottom w:val="none" w:sz="0" w:space="0" w:color="auto"/>
                <w:right w:val="none" w:sz="0" w:space="0" w:color="auto"/>
              </w:divBdr>
            </w:div>
            <w:div w:id="2125923109">
              <w:marLeft w:val="0"/>
              <w:marRight w:val="0"/>
              <w:marTop w:val="0"/>
              <w:marBottom w:val="0"/>
              <w:divBdr>
                <w:top w:val="none" w:sz="0" w:space="0" w:color="auto"/>
                <w:left w:val="none" w:sz="0" w:space="0" w:color="auto"/>
                <w:bottom w:val="none" w:sz="0" w:space="0" w:color="auto"/>
                <w:right w:val="none" w:sz="0" w:space="0" w:color="auto"/>
              </w:divBdr>
            </w:div>
            <w:div w:id="917985934">
              <w:marLeft w:val="0"/>
              <w:marRight w:val="0"/>
              <w:marTop w:val="0"/>
              <w:marBottom w:val="0"/>
              <w:divBdr>
                <w:top w:val="none" w:sz="0" w:space="0" w:color="auto"/>
                <w:left w:val="none" w:sz="0" w:space="0" w:color="auto"/>
                <w:bottom w:val="none" w:sz="0" w:space="0" w:color="auto"/>
                <w:right w:val="none" w:sz="0" w:space="0" w:color="auto"/>
              </w:divBdr>
            </w:div>
            <w:div w:id="397171324">
              <w:marLeft w:val="0"/>
              <w:marRight w:val="0"/>
              <w:marTop w:val="0"/>
              <w:marBottom w:val="0"/>
              <w:divBdr>
                <w:top w:val="none" w:sz="0" w:space="0" w:color="auto"/>
                <w:left w:val="none" w:sz="0" w:space="0" w:color="auto"/>
                <w:bottom w:val="none" w:sz="0" w:space="0" w:color="auto"/>
                <w:right w:val="none" w:sz="0" w:space="0" w:color="auto"/>
              </w:divBdr>
            </w:div>
            <w:div w:id="1511917080">
              <w:marLeft w:val="0"/>
              <w:marRight w:val="0"/>
              <w:marTop w:val="0"/>
              <w:marBottom w:val="0"/>
              <w:divBdr>
                <w:top w:val="none" w:sz="0" w:space="0" w:color="auto"/>
                <w:left w:val="none" w:sz="0" w:space="0" w:color="auto"/>
                <w:bottom w:val="none" w:sz="0" w:space="0" w:color="auto"/>
                <w:right w:val="none" w:sz="0" w:space="0" w:color="auto"/>
              </w:divBdr>
            </w:div>
            <w:div w:id="1370185154">
              <w:marLeft w:val="0"/>
              <w:marRight w:val="0"/>
              <w:marTop w:val="0"/>
              <w:marBottom w:val="0"/>
              <w:divBdr>
                <w:top w:val="none" w:sz="0" w:space="0" w:color="auto"/>
                <w:left w:val="none" w:sz="0" w:space="0" w:color="auto"/>
                <w:bottom w:val="none" w:sz="0" w:space="0" w:color="auto"/>
                <w:right w:val="none" w:sz="0" w:space="0" w:color="auto"/>
              </w:divBdr>
            </w:div>
            <w:div w:id="1911043058">
              <w:marLeft w:val="0"/>
              <w:marRight w:val="0"/>
              <w:marTop w:val="0"/>
              <w:marBottom w:val="0"/>
              <w:divBdr>
                <w:top w:val="none" w:sz="0" w:space="0" w:color="auto"/>
                <w:left w:val="none" w:sz="0" w:space="0" w:color="auto"/>
                <w:bottom w:val="none" w:sz="0" w:space="0" w:color="auto"/>
                <w:right w:val="none" w:sz="0" w:space="0" w:color="auto"/>
              </w:divBdr>
            </w:div>
            <w:div w:id="1786777134">
              <w:marLeft w:val="0"/>
              <w:marRight w:val="0"/>
              <w:marTop w:val="0"/>
              <w:marBottom w:val="0"/>
              <w:divBdr>
                <w:top w:val="none" w:sz="0" w:space="0" w:color="auto"/>
                <w:left w:val="none" w:sz="0" w:space="0" w:color="auto"/>
                <w:bottom w:val="none" w:sz="0" w:space="0" w:color="auto"/>
                <w:right w:val="none" w:sz="0" w:space="0" w:color="auto"/>
              </w:divBdr>
            </w:div>
            <w:div w:id="2019966846">
              <w:marLeft w:val="0"/>
              <w:marRight w:val="0"/>
              <w:marTop w:val="0"/>
              <w:marBottom w:val="0"/>
              <w:divBdr>
                <w:top w:val="none" w:sz="0" w:space="0" w:color="auto"/>
                <w:left w:val="none" w:sz="0" w:space="0" w:color="auto"/>
                <w:bottom w:val="none" w:sz="0" w:space="0" w:color="auto"/>
                <w:right w:val="none" w:sz="0" w:space="0" w:color="auto"/>
              </w:divBdr>
            </w:div>
            <w:div w:id="1696344219">
              <w:marLeft w:val="0"/>
              <w:marRight w:val="0"/>
              <w:marTop w:val="0"/>
              <w:marBottom w:val="0"/>
              <w:divBdr>
                <w:top w:val="none" w:sz="0" w:space="0" w:color="auto"/>
                <w:left w:val="none" w:sz="0" w:space="0" w:color="auto"/>
                <w:bottom w:val="none" w:sz="0" w:space="0" w:color="auto"/>
                <w:right w:val="none" w:sz="0" w:space="0" w:color="auto"/>
              </w:divBdr>
            </w:div>
            <w:div w:id="1202284065">
              <w:marLeft w:val="0"/>
              <w:marRight w:val="0"/>
              <w:marTop w:val="0"/>
              <w:marBottom w:val="0"/>
              <w:divBdr>
                <w:top w:val="none" w:sz="0" w:space="0" w:color="auto"/>
                <w:left w:val="none" w:sz="0" w:space="0" w:color="auto"/>
                <w:bottom w:val="none" w:sz="0" w:space="0" w:color="auto"/>
                <w:right w:val="none" w:sz="0" w:space="0" w:color="auto"/>
              </w:divBdr>
            </w:div>
            <w:div w:id="618685022">
              <w:marLeft w:val="0"/>
              <w:marRight w:val="0"/>
              <w:marTop w:val="0"/>
              <w:marBottom w:val="0"/>
              <w:divBdr>
                <w:top w:val="none" w:sz="0" w:space="0" w:color="auto"/>
                <w:left w:val="none" w:sz="0" w:space="0" w:color="auto"/>
                <w:bottom w:val="none" w:sz="0" w:space="0" w:color="auto"/>
                <w:right w:val="none" w:sz="0" w:space="0" w:color="auto"/>
              </w:divBdr>
            </w:div>
            <w:div w:id="1602377881">
              <w:marLeft w:val="0"/>
              <w:marRight w:val="0"/>
              <w:marTop w:val="0"/>
              <w:marBottom w:val="0"/>
              <w:divBdr>
                <w:top w:val="none" w:sz="0" w:space="0" w:color="auto"/>
                <w:left w:val="none" w:sz="0" w:space="0" w:color="auto"/>
                <w:bottom w:val="none" w:sz="0" w:space="0" w:color="auto"/>
                <w:right w:val="none" w:sz="0" w:space="0" w:color="auto"/>
              </w:divBdr>
            </w:div>
            <w:div w:id="373778480">
              <w:marLeft w:val="0"/>
              <w:marRight w:val="0"/>
              <w:marTop w:val="0"/>
              <w:marBottom w:val="0"/>
              <w:divBdr>
                <w:top w:val="none" w:sz="0" w:space="0" w:color="auto"/>
                <w:left w:val="none" w:sz="0" w:space="0" w:color="auto"/>
                <w:bottom w:val="none" w:sz="0" w:space="0" w:color="auto"/>
                <w:right w:val="none" w:sz="0" w:space="0" w:color="auto"/>
              </w:divBdr>
            </w:div>
            <w:div w:id="294025376">
              <w:marLeft w:val="0"/>
              <w:marRight w:val="0"/>
              <w:marTop w:val="0"/>
              <w:marBottom w:val="0"/>
              <w:divBdr>
                <w:top w:val="none" w:sz="0" w:space="0" w:color="auto"/>
                <w:left w:val="none" w:sz="0" w:space="0" w:color="auto"/>
                <w:bottom w:val="none" w:sz="0" w:space="0" w:color="auto"/>
                <w:right w:val="none" w:sz="0" w:space="0" w:color="auto"/>
              </w:divBdr>
            </w:div>
            <w:div w:id="846939063">
              <w:marLeft w:val="0"/>
              <w:marRight w:val="0"/>
              <w:marTop w:val="0"/>
              <w:marBottom w:val="0"/>
              <w:divBdr>
                <w:top w:val="none" w:sz="0" w:space="0" w:color="auto"/>
                <w:left w:val="none" w:sz="0" w:space="0" w:color="auto"/>
                <w:bottom w:val="none" w:sz="0" w:space="0" w:color="auto"/>
                <w:right w:val="none" w:sz="0" w:space="0" w:color="auto"/>
              </w:divBdr>
            </w:div>
            <w:div w:id="1902867137">
              <w:marLeft w:val="0"/>
              <w:marRight w:val="0"/>
              <w:marTop w:val="0"/>
              <w:marBottom w:val="0"/>
              <w:divBdr>
                <w:top w:val="none" w:sz="0" w:space="0" w:color="auto"/>
                <w:left w:val="none" w:sz="0" w:space="0" w:color="auto"/>
                <w:bottom w:val="none" w:sz="0" w:space="0" w:color="auto"/>
                <w:right w:val="none" w:sz="0" w:space="0" w:color="auto"/>
              </w:divBdr>
            </w:div>
            <w:div w:id="1955625510">
              <w:marLeft w:val="0"/>
              <w:marRight w:val="0"/>
              <w:marTop w:val="0"/>
              <w:marBottom w:val="0"/>
              <w:divBdr>
                <w:top w:val="none" w:sz="0" w:space="0" w:color="auto"/>
                <w:left w:val="none" w:sz="0" w:space="0" w:color="auto"/>
                <w:bottom w:val="none" w:sz="0" w:space="0" w:color="auto"/>
                <w:right w:val="none" w:sz="0" w:space="0" w:color="auto"/>
              </w:divBdr>
            </w:div>
            <w:div w:id="840854969">
              <w:marLeft w:val="0"/>
              <w:marRight w:val="0"/>
              <w:marTop w:val="0"/>
              <w:marBottom w:val="0"/>
              <w:divBdr>
                <w:top w:val="none" w:sz="0" w:space="0" w:color="auto"/>
                <w:left w:val="none" w:sz="0" w:space="0" w:color="auto"/>
                <w:bottom w:val="none" w:sz="0" w:space="0" w:color="auto"/>
                <w:right w:val="none" w:sz="0" w:space="0" w:color="auto"/>
              </w:divBdr>
            </w:div>
            <w:div w:id="1897857748">
              <w:marLeft w:val="0"/>
              <w:marRight w:val="0"/>
              <w:marTop w:val="0"/>
              <w:marBottom w:val="0"/>
              <w:divBdr>
                <w:top w:val="none" w:sz="0" w:space="0" w:color="auto"/>
                <w:left w:val="none" w:sz="0" w:space="0" w:color="auto"/>
                <w:bottom w:val="none" w:sz="0" w:space="0" w:color="auto"/>
                <w:right w:val="none" w:sz="0" w:space="0" w:color="auto"/>
              </w:divBdr>
            </w:div>
            <w:div w:id="161091467">
              <w:marLeft w:val="0"/>
              <w:marRight w:val="0"/>
              <w:marTop w:val="0"/>
              <w:marBottom w:val="0"/>
              <w:divBdr>
                <w:top w:val="none" w:sz="0" w:space="0" w:color="auto"/>
                <w:left w:val="none" w:sz="0" w:space="0" w:color="auto"/>
                <w:bottom w:val="none" w:sz="0" w:space="0" w:color="auto"/>
                <w:right w:val="none" w:sz="0" w:space="0" w:color="auto"/>
              </w:divBdr>
            </w:div>
            <w:div w:id="1295335803">
              <w:marLeft w:val="0"/>
              <w:marRight w:val="0"/>
              <w:marTop w:val="0"/>
              <w:marBottom w:val="0"/>
              <w:divBdr>
                <w:top w:val="none" w:sz="0" w:space="0" w:color="auto"/>
                <w:left w:val="none" w:sz="0" w:space="0" w:color="auto"/>
                <w:bottom w:val="none" w:sz="0" w:space="0" w:color="auto"/>
                <w:right w:val="none" w:sz="0" w:space="0" w:color="auto"/>
              </w:divBdr>
            </w:div>
            <w:div w:id="671419021">
              <w:marLeft w:val="0"/>
              <w:marRight w:val="0"/>
              <w:marTop w:val="0"/>
              <w:marBottom w:val="0"/>
              <w:divBdr>
                <w:top w:val="none" w:sz="0" w:space="0" w:color="auto"/>
                <w:left w:val="none" w:sz="0" w:space="0" w:color="auto"/>
                <w:bottom w:val="none" w:sz="0" w:space="0" w:color="auto"/>
                <w:right w:val="none" w:sz="0" w:space="0" w:color="auto"/>
              </w:divBdr>
            </w:div>
            <w:div w:id="1485050876">
              <w:marLeft w:val="0"/>
              <w:marRight w:val="0"/>
              <w:marTop w:val="0"/>
              <w:marBottom w:val="0"/>
              <w:divBdr>
                <w:top w:val="none" w:sz="0" w:space="0" w:color="auto"/>
                <w:left w:val="none" w:sz="0" w:space="0" w:color="auto"/>
                <w:bottom w:val="none" w:sz="0" w:space="0" w:color="auto"/>
                <w:right w:val="none" w:sz="0" w:space="0" w:color="auto"/>
              </w:divBdr>
            </w:div>
            <w:div w:id="1033380713">
              <w:marLeft w:val="0"/>
              <w:marRight w:val="0"/>
              <w:marTop w:val="0"/>
              <w:marBottom w:val="0"/>
              <w:divBdr>
                <w:top w:val="none" w:sz="0" w:space="0" w:color="auto"/>
                <w:left w:val="none" w:sz="0" w:space="0" w:color="auto"/>
                <w:bottom w:val="none" w:sz="0" w:space="0" w:color="auto"/>
                <w:right w:val="none" w:sz="0" w:space="0" w:color="auto"/>
              </w:divBdr>
            </w:div>
            <w:div w:id="2042048919">
              <w:marLeft w:val="0"/>
              <w:marRight w:val="0"/>
              <w:marTop w:val="0"/>
              <w:marBottom w:val="0"/>
              <w:divBdr>
                <w:top w:val="none" w:sz="0" w:space="0" w:color="auto"/>
                <w:left w:val="none" w:sz="0" w:space="0" w:color="auto"/>
                <w:bottom w:val="none" w:sz="0" w:space="0" w:color="auto"/>
                <w:right w:val="none" w:sz="0" w:space="0" w:color="auto"/>
              </w:divBdr>
            </w:div>
            <w:div w:id="2132237056">
              <w:marLeft w:val="0"/>
              <w:marRight w:val="0"/>
              <w:marTop w:val="0"/>
              <w:marBottom w:val="0"/>
              <w:divBdr>
                <w:top w:val="none" w:sz="0" w:space="0" w:color="auto"/>
                <w:left w:val="none" w:sz="0" w:space="0" w:color="auto"/>
                <w:bottom w:val="none" w:sz="0" w:space="0" w:color="auto"/>
                <w:right w:val="none" w:sz="0" w:space="0" w:color="auto"/>
              </w:divBdr>
            </w:div>
            <w:div w:id="623583818">
              <w:marLeft w:val="0"/>
              <w:marRight w:val="0"/>
              <w:marTop w:val="0"/>
              <w:marBottom w:val="0"/>
              <w:divBdr>
                <w:top w:val="none" w:sz="0" w:space="0" w:color="auto"/>
                <w:left w:val="none" w:sz="0" w:space="0" w:color="auto"/>
                <w:bottom w:val="none" w:sz="0" w:space="0" w:color="auto"/>
                <w:right w:val="none" w:sz="0" w:space="0" w:color="auto"/>
              </w:divBdr>
            </w:div>
            <w:div w:id="174225719">
              <w:marLeft w:val="0"/>
              <w:marRight w:val="0"/>
              <w:marTop w:val="0"/>
              <w:marBottom w:val="0"/>
              <w:divBdr>
                <w:top w:val="none" w:sz="0" w:space="0" w:color="auto"/>
                <w:left w:val="none" w:sz="0" w:space="0" w:color="auto"/>
                <w:bottom w:val="none" w:sz="0" w:space="0" w:color="auto"/>
                <w:right w:val="none" w:sz="0" w:space="0" w:color="auto"/>
              </w:divBdr>
            </w:div>
            <w:div w:id="1642340689">
              <w:marLeft w:val="0"/>
              <w:marRight w:val="0"/>
              <w:marTop w:val="0"/>
              <w:marBottom w:val="0"/>
              <w:divBdr>
                <w:top w:val="none" w:sz="0" w:space="0" w:color="auto"/>
                <w:left w:val="none" w:sz="0" w:space="0" w:color="auto"/>
                <w:bottom w:val="none" w:sz="0" w:space="0" w:color="auto"/>
                <w:right w:val="none" w:sz="0" w:space="0" w:color="auto"/>
              </w:divBdr>
            </w:div>
            <w:div w:id="536814539">
              <w:marLeft w:val="0"/>
              <w:marRight w:val="0"/>
              <w:marTop w:val="0"/>
              <w:marBottom w:val="0"/>
              <w:divBdr>
                <w:top w:val="none" w:sz="0" w:space="0" w:color="auto"/>
                <w:left w:val="none" w:sz="0" w:space="0" w:color="auto"/>
                <w:bottom w:val="none" w:sz="0" w:space="0" w:color="auto"/>
                <w:right w:val="none" w:sz="0" w:space="0" w:color="auto"/>
              </w:divBdr>
            </w:div>
            <w:div w:id="673411488">
              <w:marLeft w:val="0"/>
              <w:marRight w:val="0"/>
              <w:marTop w:val="0"/>
              <w:marBottom w:val="0"/>
              <w:divBdr>
                <w:top w:val="none" w:sz="0" w:space="0" w:color="auto"/>
                <w:left w:val="none" w:sz="0" w:space="0" w:color="auto"/>
                <w:bottom w:val="none" w:sz="0" w:space="0" w:color="auto"/>
                <w:right w:val="none" w:sz="0" w:space="0" w:color="auto"/>
              </w:divBdr>
            </w:div>
            <w:div w:id="842554670">
              <w:marLeft w:val="0"/>
              <w:marRight w:val="0"/>
              <w:marTop w:val="0"/>
              <w:marBottom w:val="0"/>
              <w:divBdr>
                <w:top w:val="none" w:sz="0" w:space="0" w:color="auto"/>
                <w:left w:val="none" w:sz="0" w:space="0" w:color="auto"/>
                <w:bottom w:val="none" w:sz="0" w:space="0" w:color="auto"/>
                <w:right w:val="none" w:sz="0" w:space="0" w:color="auto"/>
              </w:divBdr>
            </w:div>
            <w:div w:id="1378894675">
              <w:marLeft w:val="0"/>
              <w:marRight w:val="0"/>
              <w:marTop w:val="0"/>
              <w:marBottom w:val="0"/>
              <w:divBdr>
                <w:top w:val="none" w:sz="0" w:space="0" w:color="auto"/>
                <w:left w:val="none" w:sz="0" w:space="0" w:color="auto"/>
                <w:bottom w:val="none" w:sz="0" w:space="0" w:color="auto"/>
                <w:right w:val="none" w:sz="0" w:space="0" w:color="auto"/>
              </w:divBdr>
            </w:div>
            <w:div w:id="1579287172">
              <w:marLeft w:val="0"/>
              <w:marRight w:val="0"/>
              <w:marTop w:val="0"/>
              <w:marBottom w:val="0"/>
              <w:divBdr>
                <w:top w:val="none" w:sz="0" w:space="0" w:color="auto"/>
                <w:left w:val="none" w:sz="0" w:space="0" w:color="auto"/>
                <w:bottom w:val="none" w:sz="0" w:space="0" w:color="auto"/>
                <w:right w:val="none" w:sz="0" w:space="0" w:color="auto"/>
              </w:divBdr>
            </w:div>
            <w:div w:id="2071145734">
              <w:marLeft w:val="0"/>
              <w:marRight w:val="0"/>
              <w:marTop w:val="0"/>
              <w:marBottom w:val="0"/>
              <w:divBdr>
                <w:top w:val="none" w:sz="0" w:space="0" w:color="auto"/>
                <w:left w:val="none" w:sz="0" w:space="0" w:color="auto"/>
                <w:bottom w:val="none" w:sz="0" w:space="0" w:color="auto"/>
                <w:right w:val="none" w:sz="0" w:space="0" w:color="auto"/>
              </w:divBdr>
            </w:div>
            <w:div w:id="1368486135">
              <w:marLeft w:val="0"/>
              <w:marRight w:val="0"/>
              <w:marTop w:val="0"/>
              <w:marBottom w:val="0"/>
              <w:divBdr>
                <w:top w:val="none" w:sz="0" w:space="0" w:color="auto"/>
                <w:left w:val="none" w:sz="0" w:space="0" w:color="auto"/>
                <w:bottom w:val="none" w:sz="0" w:space="0" w:color="auto"/>
                <w:right w:val="none" w:sz="0" w:space="0" w:color="auto"/>
              </w:divBdr>
            </w:div>
            <w:div w:id="1830170797">
              <w:marLeft w:val="0"/>
              <w:marRight w:val="0"/>
              <w:marTop w:val="0"/>
              <w:marBottom w:val="0"/>
              <w:divBdr>
                <w:top w:val="none" w:sz="0" w:space="0" w:color="auto"/>
                <w:left w:val="none" w:sz="0" w:space="0" w:color="auto"/>
                <w:bottom w:val="none" w:sz="0" w:space="0" w:color="auto"/>
                <w:right w:val="none" w:sz="0" w:space="0" w:color="auto"/>
              </w:divBdr>
            </w:div>
            <w:div w:id="1949387802">
              <w:marLeft w:val="0"/>
              <w:marRight w:val="0"/>
              <w:marTop w:val="0"/>
              <w:marBottom w:val="0"/>
              <w:divBdr>
                <w:top w:val="none" w:sz="0" w:space="0" w:color="auto"/>
                <w:left w:val="none" w:sz="0" w:space="0" w:color="auto"/>
                <w:bottom w:val="none" w:sz="0" w:space="0" w:color="auto"/>
                <w:right w:val="none" w:sz="0" w:space="0" w:color="auto"/>
              </w:divBdr>
            </w:div>
            <w:div w:id="437331417">
              <w:marLeft w:val="0"/>
              <w:marRight w:val="0"/>
              <w:marTop w:val="0"/>
              <w:marBottom w:val="0"/>
              <w:divBdr>
                <w:top w:val="none" w:sz="0" w:space="0" w:color="auto"/>
                <w:left w:val="none" w:sz="0" w:space="0" w:color="auto"/>
                <w:bottom w:val="none" w:sz="0" w:space="0" w:color="auto"/>
                <w:right w:val="none" w:sz="0" w:space="0" w:color="auto"/>
              </w:divBdr>
            </w:div>
            <w:div w:id="356663459">
              <w:marLeft w:val="0"/>
              <w:marRight w:val="0"/>
              <w:marTop w:val="0"/>
              <w:marBottom w:val="0"/>
              <w:divBdr>
                <w:top w:val="none" w:sz="0" w:space="0" w:color="auto"/>
                <w:left w:val="none" w:sz="0" w:space="0" w:color="auto"/>
                <w:bottom w:val="none" w:sz="0" w:space="0" w:color="auto"/>
                <w:right w:val="none" w:sz="0" w:space="0" w:color="auto"/>
              </w:divBdr>
            </w:div>
            <w:div w:id="1393194793">
              <w:marLeft w:val="0"/>
              <w:marRight w:val="0"/>
              <w:marTop w:val="0"/>
              <w:marBottom w:val="0"/>
              <w:divBdr>
                <w:top w:val="none" w:sz="0" w:space="0" w:color="auto"/>
                <w:left w:val="none" w:sz="0" w:space="0" w:color="auto"/>
                <w:bottom w:val="none" w:sz="0" w:space="0" w:color="auto"/>
                <w:right w:val="none" w:sz="0" w:space="0" w:color="auto"/>
              </w:divBdr>
            </w:div>
            <w:div w:id="501971371">
              <w:marLeft w:val="0"/>
              <w:marRight w:val="0"/>
              <w:marTop w:val="0"/>
              <w:marBottom w:val="0"/>
              <w:divBdr>
                <w:top w:val="none" w:sz="0" w:space="0" w:color="auto"/>
                <w:left w:val="none" w:sz="0" w:space="0" w:color="auto"/>
                <w:bottom w:val="none" w:sz="0" w:space="0" w:color="auto"/>
                <w:right w:val="none" w:sz="0" w:space="0" w:color="auto"/>
              </w:divBdr>
            </w:div>
            <w:div w:id="915169720">
              <w:marLeft w:val="0"/>
              <w:marRight w:val="0"/>
              <w:marTop w:val="0"/>
              <w:marBottom w:val="0"/>
              <w:divBdr>
                <w:top w:val="none" w:sz="0" w:space="0" w:color="auto"/>
                <w:left w:val="none" w:sz="0" w:space="0" w:color="auto"/>
                <w:bottom w:val="none" w:sz="0" w:space="0" w:color="auto"/>
                <w:right w:val="none" w:sz="0" w:space="0" w:color="auto"/>
              </w:divBdr>
            </w:div>
            <w:div w:id="33626906">
              <w:marLeft w:val="0"/>
              <w:marRight w:val="0"/>
              <w:marTop w:val="0"/>
              <w:marBottom w:val="0"/>
              <w:divBdr>
                <w:top w:val="none" w:sz="0" w:space="0" w:color="auto"/>
                <w:left w:val="none" w:sz="0" w:space="0" w:color="auto"/>
                <w:bottom w:val="none" w:sz="0" w:space="0" w:color="auto"/>
                <w:right w:val="none" w:sz="0" w:space="0" w:color="auto"/>
              </w:divBdr>
            </w:div>
            <w:div w:id="1220365092">
              <w:marLeft w:val="0"/>
              <w:marRight w:val="0"/>
              <w:marTop w:val="0"/>
              <w:marBottom w:val="0"/>
              <w:divBdr>
                <w:top w:val="none" w:sz="0" w:space="0" w:color="auto"/>
                <w:left w:val="none" w:sz="0" w:space="0" w:color="auto"/>
                <w:bottom w:val="none" w:sz="0" w:space="0" w:color="auto"/>
                <w:right w:val="none" w:sz="0" w:space="0" w:color="auto"/>
              </w:divBdr>
            </w:div>
            <w:div w:id="831144871">
              <w:marLeft w:val="0"/>
              <w:marRight w:val="0"/>
              <w:marTop w:val="0"/>
              <w:marBottom w:val="0"/>
              <w:divBdr>
                <w:top w:val="none" w:sz="0" w:space="0" w:color="auto"/>
                <w:left w:val="none" w:sz="0" w:space="0" w:color="auto"/>
                <w:bottom w:val="none" w:sz="0" w:space="0" w:color="auto"/>
                <w:right w:val="none" w:sz="0" w:space="0" w:color="auto"/>
              </w:divBdr>
            </w:div>
            <w:div w:id="1738824119">
              <w:marLeft w:val="0"/>
              <w:marRight w:val="0"/>
              <w:marTop w:val="0"/>
              <w:marBottom w:val="0"/>
              <w:divBdr>
                <w:top w:val="none" w:sz="0" w:space="0" w:color="auto"/>
                <w:left w:val="none" w:sz="0" w:space="0" w:color="auto"/>
                <w:bottom w:val="none" w:sz="0" w:space="0" w:color="auto"/>
                <w:right w:val="none" w:sz="0" w:space="0" w:color="auto"/>
              </w:divBdr>
            </w:div>
            <w:div w:id="1411537747">
              <w:marLeft w:val="0"/>
              <w:marRight w:val="0"/>
              <w:marTop w:val="0"/>
              <w:marBottom w:val="0"/>
              <w:divBdr>
                <w:top w:val="none" w:sz="0" w:space="0" w:color="auto"/>
                <w:left w:val="none" w:sz="0" w:space="0" w:color="auto"/>
                <w:bottom w:val="none" w:sz="0" w:space="0" w:color="auto"/>
                <w:right w:val="none" w:sz="0" w:space="0" w:color="auto"/>
              </w:divBdr>
            </w:div>
            <w:div w:id="849293625">
              <w:marLeft w:val="0"/>
              <w:marRight w:val="0"/>
              <w:marTop w:val="0"/>
              <w:marBottom w:val="0"/>
              <w:divBdr>
                <w:top w:val="none" w:sz="0" w:space="0" w:color="auto"/>
                <w:left w:val="none" w:sz="0" w:space="0" w:color="auto"/>
                <w:bottom w:val="none" w:sz="0" w:space="0" w:color="auto"/>
                <w:right w:val="none" w:sz="0" w:space="0" w:color="auto"/>
              </w:divBdr>
            </w:div>
            <w:div w:id="1808085446">
              <w:marLeft w:val="0"/>
              <w:marRight w:val="0"/>
              <w:marTop w:val="0"/>
              <w:marBottom w:val="0"/>
              <w:divBdr>
                <w:top w:val="none" w:sz="0" w:space="0" w:color="auto"/>
                <w:left w:val="none" w:sz="0" w:space="0" w:color="auto"/>
                <w:bottom w:val="none" w:sz="0" w:space="0" w:color="auto"/>
                <w:right w:val="none" w:sz="0" w:space="0" w:color="auto"/>
              </w:divBdr>
            </w:div>
            <w:div w:id="2104184580">
              <w:marLeft w:val="0"/>
              <w:marRight w:val="0"/>
              <w:marTop w:val="0"/>
              <w:marBottom w:val="0"/>
              <w:divBdr>
                <w:top w:val="none" w:sz="0" w:space="0" w:color="auto"/>
                <w:left w:val="none" w:sz="0" w:space="0" w:color="auto"/>
                <w:bottom w:val="none" w:sz="0" w:space="0" w:color="auto"/>
                <w:right w:val="none" w:sz="0" w:space="0" w:color="auto"/>
              </w:divBdr>
            </w:div>
            <w:div w:id="1728841936">
              <w:marLeft w:val="0"/>
              <w:marRight w:val="0"/>
              <w:marTop w:val="0"/>
              <w:marBottom w:val="0"/>
              <w:divBdr>
                <w:top w:val="none" w:sz="0" w:space="0" w:color="auto"/>
                <w:left w:val="none" w:sz="0" w:space="0" w:color="auto"/>
                <w:bottom w:val="none" w:sz="0" w:space="0" w:color="auto"/>
                <w:right w:val="none" w:sz="0" w:space="0" w:color="auto"/>
              </w:divBdr>
            </w:div>
            <w:div w:id="528952192">
              <w:marLeft w:val="0"/>
              <w:marRight w:val="0"/>
              <w:marTop w:val="0"/>
              <w:marBottom w:val="0"/>
              <w:divBdr>
                <w:top w:val="none" w:sz="0" w:space="0" w:color="auto"/>
                <w:left w:val="none" w:sz="0" w:space="0" w:color="auto"/>
                <w:bottom w:val="none" w:sz="0" w:space="0" w:color="auto"/>
                <w:right w:val="none" w:sz="0" w:space="0" w:color="auto"/>
              </w:divBdr>
            </w:div>
            <w:div w:id="1643802919">
              <w:marLeft w:val="0"/>
              <w:marRight w:val="0"/>
              <w:marTop w:val="0"/>
              <w:marBottom w:val="0"/>
              <w:divBdr>
                <w:top w:val="none" w:sz="0" w:space="0" w:color="auto"/>
                <w:left w:val="none" w:sz="0" w:space="0" w:color="auto"/>
                <w:bottom w:val="none" w:sz="0" w:space="0" w:color="auto"/>
                <w:right w:val="none" w:sz="0" w:space="0" w:color="auto"/>
              </w:divBdr>
            </w:div>
            <w:div w:id="2100052974">
              <w:marLeft w:val="0"/>
              <w:marRight w:val="0"/>
              <w:marTop w:val="0"/>
              <w:marBottom w:val="0"/>
              <w:divBdr>
                <w:top w:val="none" w:sz="0" w:space="0" w:color="auto"/>
                <w:left w:val="none" w:sz="0" w:space="0" w:color="auto"/>
                <w:bottom w:val="none" w:sz="0" w:space="0" w:color="auto"/>
                <w:right w:val="none" w:sz="0" w:space="0" w:color="auto"/>
              </w:divBdr>
            </w:div>
            <w:div w:id="378359560">
              <w:marLeft w:val="0"/>
              <w:marRight w:val="0"/>
              <w:marTop w:val="0"/>
              <w:marBottom w:val="0"/>
              <w:divBdr>
                <w:top w:val="none" w:sz="0" w:space="0" w:color="auto"/>
                <w:left w:val="none" w:sz="0" w:space="0" w:color="auto"/>
                <w:bottom w:val="none" w:sz="0" w:space="0" w:color="auto"/>
                <w:right w:val="none" w:sz="0" w:space="0" w:color="auto"/>
              </w:divBdr>
            </w:div>
            <w:div w:id="207688911">
              <w:marLeft w:val="0"/>
              <w:marRight w:val="0"/>
              <w:marTop w:val="0"/>
              <w:marBottom w:val="0"/>
              <w:divBdr>
                <w:top w:val="none" w:sz="0" w:space="0" w:color="auto"/>
                <w:left w:val="none" w:sz="0" w:space="0" w:color="auto"/>
                <w:bottom w:val="none" w:sz="0" w:space="0" w:color="auto"/>
                <w:right w:val="none" w:sz="0" w:space="0" w:color="auto"/>
              </w:divBdr>
            </w:div>
            <w:div w:id="1282495086">
              <w:marLeft w:val="0"/>
              <w:marRight w:val="0"/>
              <w:marTop w:val="0"/>
              <w:marBottom w:val="0"/>
              <w:divBdr>
                <w:top w:val="none" w:sz="0" w:space="0" w:color="auto"/>
                <w:left w:val="none" w:sz="0" w:space="0" w:color="auto"/>
                <w:bottom w:val="none" w:sz="0" w:space="0" w:color="auto"/>
                <w:right w:val="none" w:sz="0" w:space="0" w:color="auto"/>
              </w:divBdr>
            </w:div>
            <w:div w:id="1505243580">
              <w:marLeft w:val="0"/>
              <w:marRight w:val="0"/>
              <w:marTop w:val="0"/>
              <w:marBottom w:val="0"/>
              <w:divBdr>
                <w:top w:val="none" w:sz="0" w:space="0" w:color="auto"/>
                <w:left w:val="none" w:sz="0" w:space="0" w:color="auto"/>
                <w:bottom w:val="none" w:sz="0" w:space="0" w:color="auto"/>
                <w:right w:val="none" w:sz="0" w:space="0" w:color="auto"/>
              </w:divBdr>
            </w:div>
            <w:div w:id="301933186">
              <w:marLeft w:val="0"/>
              <w:marRight w:val="0"/>
              <w:marTop w:val="0"/>
              <w:marBottom w:val="0"/>
              <w:divBdr>
                <w:top w:val="none" w:sz="0" w:space="0" w:color="auto"/>
                <w:left w:val="none" w:sz="0" w:space="0" w:color="auto"/>
                <w:bottom w:val="none" w:sz="0" w:space="0" w:color="auto"/>
                <w:right w:val="none" w:sz="0" w:space="0" w:color="auto"/>
              </w:divBdr>
            </w:div>
            <w:div w:id="1755274100">
              <w:marLeft w:val="0"/>
              <w:marRight w:val="0"/>
              <w:marTop w:val="0"/>
              <w:marBottom w:val="0"/>
              <w:divBdr>
                <w:top w:val="none" w:sz="0" w:space="0" w:color="auto"/>
                <w:left w:val="none" w:sz="0" w:space="0" w:color="auto"/>
                <w:bottom w:val="none" w:sz="0" w:space="0" w:color="auto"/>
                <w:right w:val="none" w:sz="0" w:space="0" w:color="auto"/>
              </w:divBdr>
            </w:div>
            <w:div w:id="471682319">
              <w:marLeft w:val="0"/>
              <w:marRight w:val="0"/>
              <w:marTop w:val="0"/>
              <w:marBottom w:val="0"/>
              <w:divBdr>
                <w:top w:val="none" w:sz="0" w:space="0" w:color="auto"/>
                <w:left w:val="none" w:sz="0" w:space="0" w:color="auto"/>
                <w:bottom w:val="none" w:sz="0" w:space="0" w:color="auto"/>
                <w:right w:val="none" w:sz="0" w:space="0" w:color="auto"/>
              </w:divBdr>
            </w:div>
            <w:div w:id="1182160176">
              <w:marLeft w:val="0"/>
              <w:marRight w:val="0"/>
              <w:marTop w:val="0"/>
              <w:marBottom w:val="0"/>
              <w:divBdr>
                <w:top w:val="none" w:sz="0" w:space="0" w:color="auto"/>
                <w:left w:val="none" w:sz="0" w:space="0" w:color="auto"/>
                <w:bottom w:val="none" w:sz="0" w:space="0" w:color="auto"/>
                <w:right w:val="none" w:sz="0" w:space="0" w:color="auto"/>
              </w:divBdr>
            </w:div>
            <w:div w:id="549731795">
              <w:marLeft w:val="0"/>
              <w:marRight w:val="0"/>
              <w:marTop w:val="0"/>
              <w:marBottom w:val="0"/>
              <w:divBdr>
                <w:top w:val="none" w:sz="0" w:space="0" w:color="auto"/>
                <w:left w:val="none" w:sz="0" w:space="0" w:color="auto"/>
                <w:bottom w:val="none" w:sz="0" w:space="0" w:color="auto"/>
                <w:right w:val="none" w:sz="0" w:space="0" w:color="auto"/>
              </w:divBdr>
            </w:div>
            <w:div w:id="1867791962">
              <w:marLeft w:val="0"/>
              <w:marRight w:val="0"/>
              <w:marTop w:val="0"/>
              <w:marBottom w:val="0"/>
              <w:divBdr>
                <w:top w:val="none" w:sz="0" w:space="0" w:color="auto"/>
                <w:left w:val="none" w:sz="0" w:space="0" w:color="auto"/>
                <w:bottom w:val="none" w:sz="0" w:space="0" w:color="auto"/>
                <w:right w:val="none" w:sz="0" w:space="0" w:color="auto"/>
              </w:divBdr>
            </w:div>
            <w:div w:id="560946639">
              <w:marLeft w:val="0"/>
              <w:marRight w:val="0"/>
              <w:marTop w:val="0"/>
              <w:marBottom w:val="0"/>
              <w:divBdr>
                <w:top w:val="none" w:sz="0" w:space="0" w:color="auto"/>
                <w:left w:val="none" w:sz="0" w:space="0" w:color="auto"/>
                <w:bottom w:val="none" w:sz="0" w:space="0" w:color="auto"/>
                <w:right w:val="none" w:sz="0" w:space="0" w:color="auto"/>
              </w:divBdr>
            </w:div>
            <w:div w:id="55323453">
              <w:marLeft w:val="0"/>
              <w:marRight w:val="0"/>
              <w:marTop w:val="0"/>
              <w:marBottom w:val="0"/>
              <w:divBdr>
                <w:top w:val="none" w:sz="0" w:space="0" w:color="auto"/>
                <w:left w:val="none" w:sz="0" w:space="0" w:color="auto"/>
                <w:bottom w:val="none" w:sz="0" w:space="0" w:color="auto"/>
                <w:right w:val="none" w:sz="0" w:space="0" w:color="auto"/>
              </w:divBdr>
            </w:div>
            <w:div w:id="1230002124">
              <w:marLeft w:val="0"/>
              <w:marRight w:val="0"/>
              <w:marTop w:val="0"/>
              <w:marBottom w:val="0"/>
              <w:divBdr>
                <w:top w:val="none" w:sz="0" w:space="0" w:color="auto"/>
                <w:left w:val="none" w:sz="0" w:space="0" w:color="auto"/>
                <w:bottom w:val="none" w:sz="0" w:space="0" w:color="auto"/>
                <w:right w:val="none" w:sz="0" w:space="0" w:color="auto"/>
              </w:divBdr>
            </w:div>
            <w:div w:id="1620800534">
              <w:marLeft w:val="0"/>
              <w:marRight w:val="0"/>
              <w:marTop w:val="0"/>
              <w:marBottom w:val="0"/>
              <w:divBdr>
                <w:top w:val="none" w:sz="0" w:space="0" w:color="auto"/>
                <w:left w:val="none" w:sz="0" w:space="0" w:color="auto"/>
                <w:bottom w:val="none" w:sz="0" w:space="0" w:color="auto"/>
                <w:right w:val="none" w:sz="0" w:space="0" w:color="auto"/>
              </w:divBdr>
            </w:div>
            <w:div w:id="756094285">
              <w:marLeft w:val="0"/>
              <w:marRight w:val="0"/>
              <w:marTop w:val="0"/>
              <w:marBottom w:val="0"/>
              <w:divBdr>
                <w:top w:val="none" w:sz="0" w:space="0" w:color="auto"/>
                <w:left w:val="none" w:sz="0" w:space="0" w:color="auto"/>
                <w:bottom w:val="none" w:sz="0" w:space="0" w:color="auto"/>
                <w:right w:val="none" w:sz="0" w:space="0" w:color="auto"/>
              </w:divBdr>
            </w:div>
            <w:div w:id="770052143">
              <w:marLeft w:val="0"/>
              <w:marRight w:val="0"/>
              <w:marTop w:val="0"/>
              <w:marBottom w:val="0"/>
              <w:divBdr>
                <w:top w:val="none" w:sz="0" w:space="0" w:color="auto"/>
                <w:left w:val="none" w:sz="0" w:space="0" w:color="auto"/>
                <w:bottom w:val="none" w:sz="0" w:space="0" w:color="auto"/>
                <w:right w:val="none" w:sz="0" w:space="0" w:color="auto"/>
              </w:divBdr>
            </w:div>
            <w:div w:id="1556548240">
              <w:marLeft w:val="0"/>
              <w:marRight w:val="0"/>
              <w:marTop w:val="0"/>
              <w:marBottom w:val="0"/>
              <w:divBdr>
                <w:top w:val="none" w:sz="0" w:space="0" w:color="auto"/>
                <w:left w:val="none" w:sz="0" w:space="0" w:color="auto"/>
                <w:bottom w:val="none" w:sz="0" w:space="0" w:color="auto"/>
                <w:right w:val="none" w:sz="0" w:space="0" w:color="auto"/>
              </w:divBdr>
            </w:div>
            <w:div w:id="1208684306">
              <w:marLeft w:val="0"/>
              <w:marRight w:val="0"/>
              <w:marTop w:val="0"/>
              <w:marBottom w:val="0"/>
              <w:divBdr>
                <w:top w:val="none" w:sz="0" w:space="0" w:color="auto"/>
                <w:left w:val="none" w:sz="0" w:space="0" w:color="auto"/>
                <w:bottom w:val="none" w:sz="0" w:space="0" w:color="auto"/>
                <w:right w:val="none" w:sz="0" w:space="0" w:color="auto"/>
              </w:divBdr>
            </w:div>
            <w:div w:id="602297779">
              <w:marLeft w:val="0"/>
              <w:marRight w:val="0"/>
              <w:marTop w:val="0"/>
              <w:marBottom w:val="0"/>
              <w:divBdr>
                <w:top w:val="none" w:sz="0" w:space="0" w:color="auto"/>
                <w:left w:val="none" w:sz="0" w:space="0" w:color="auto"/>
                <w:bottom w:val="none" w:sz="0" w:space="0" w:color="auto"/>
                <w:right w:val="none" w:sz="0" w:space="0" w:color="auto"/>
              </w:divBdr>
            </w:div>
            <w:div w:id="1570770728">
              <w:marLeft w:val="0"/>
              <w:marRight w:val="0"/>
              <w:marTop w:val="0"/>
              <w:marBottom w:val="0"/>
              <w:divBdr>
                <w:top w:val="none" w:sz="0" w:space="0" w:color="auto"/>
                <w:left w:val="none" w:sz="0" w:space="0" w:color="auto"/>
                <w:bottom w:val="none" w:sz="0" w:space="0" w:color="auto"/>
                <w:right w:val="none" w:sz="0" w:space="0" w:color="auto"/>
              </w:divBdr>
            </w:div>
            <w:div w:id="1990204722">
              <w:marLeft w:val="0"/>
              <w:marRight w:val="0"/>
              <w:marTop w:val="0"/>
              <w:marBottom w:val="0"/>
              <w:divBdr>
                <w:top w:val="none" w:sz="0" w:space="0" w:color="auto"/>
                <w:left w:val="none" w:sz="0" w:space="0" w:color="auto"/>
                <w:bottom w:val="none" w:sz="0" w:space="0" w:color="auto"/>
                <w:right w:val="none" w:sz="0" w:space="0" w:color="auto"/>
              </w:divBdr>
            </w:div>
            <w:div w:id="520629442">
              <w:marLeft w:val="0"/>
              <w:marRight w:val="0"/>
              <w:marTop w:val="0"/>
              <w:marBottom w:val="0"/>
              <w:divBdr>
                <w:top w:val="none" w:sz="0" w:space="0" w:color="auto"/>
                <w:left w:val="none" w:sz="0" w:space="0" w:color="auto"/>
                <w:bottom w:val="none" w:sz="0" w:space="0" w:color="auto"/>
                <w:right w:val="none" w:sz="0" w:space="0" w:color="auto"/>
              </w:divBdr>
            </w:div>
            <w:div w:id="727731385">
              <w:marLeft w:val="0"/>
              <w:marRight w:val="0"/>
              <w:marTop w:val="0"/>
              <w:marBottom w:val="0"/>
              <w:divBdr>
                <w:top w:val="none" w:sz="0" w:space="0" w:color="auto"/>
                <w:left w:val="none" w:sz="0" w:space="0" w:color="auto"/>
                <w:bottom w:val="none" w:sz="0" w:space="0" w:color="auto"/>
                <w:right w:val="none" w:sz="0" w:space="0" w:color="auto"/>
              </w:divBdr>
            </w:div>
            <w:div w:id="1765372441">
              <w:marLeft w:val="0"/>
              <w:marRight w:val="0"/>
              <w:marTop w:val="0"/>
              <w:marBottom w:val="0"/>
              <w:divBdr>
                <w:top w:val="none" w:sz="0" w:space="0" w:color="auto"/>
                <w:left w:val="none" w:sz="0" w:space="0" w:color="auto"/>
                <w:bottom w:val="none" w:sz="0" w:space="0" w:color="auto"/>
                <w:right w:val="none" w:sz="0" w:space="0" w:color="auto"/>
              </w:divBdr>
            </w:div>
            <w:div w:id="1696737202">
              <w:marLeft w:val="0"/>
              <w:marRight w:val="0"/>
              <w:marTop w:val="0"/>
              <w:marBottom w:val="0"/>
              <w:divBdr>
                <w:top w:val="none" w:sz="0" w:space="0" w:color="auto"/>
                <w:left w:val="none" w:sz="0" w:space="0" w:color="auto"/>
                <w:bottom w:val="none" w:sz="0" w:space="0" w:color="auto"/>
                <w:right w:val="none" w:sz="0" w:space="0" w:color="auto"/>
              </w:divBdr>
            </w:div>
            <w:div w:id="1684626557">
              <w:marLeft w:val="0"/>
              <w:marRight w:val="0"/>
              <w:marTop w:val="0"/>
              <w:marBottom w:val="0"/>
              <w:divBdr>
                <w:top w:val="none" w:sz="0" w:space="0" w:color="auto"/>
                <w:left w:val="none" w:sz="0" w:space="0" w:color="auto"/>
                <w:bottom w:val="none" w:sz="0" w:space="0" w:color="auto"/>
                <w:right w:val="none" w:sz="0" w:space="0" w:color="auto"/>
              </w:divBdr>
            </w:div>
            <w:div w:id="1349869465">
              <w:marLeft w:val="0"/>
              <w:marRight w:val="0"/>
              <w:marTop w:val="0"/>
              <w:marBottom w:val="0"/>
              <w:divBdr>
                <w:top w:val="none" w:sz="0" w:space="0" w:color="auto"/>
                <w:left w:val="none" w:sz="0" w:space="0" w:color="auto"/>
                <w:bottom w:val="none" w:sz="0" w:space="0" w:color="auto"/>
                <w:right w:val="none" w:sz="0" w:space="0" w:color="auto"/>
              </w:divBdr>
            </w:div>
            <w:div w:id="526674132">
              <w:marLeft w:val="0"/>
              <w:marRight w:val="0"/>
              <w:marTop w:val="0"/>
              <w:marBottom w:val="0"/>
              <w:divBdr>
                <w:top w:val="none" w:sz="0" w:space="0" w:color="auto"/>
                <w:left w:val="none" w:sz="0" w:space="0" w:color="auto"/>
                <w:bottom w:val="none" w:sz="0" w:space="0" w:color="auto"/>
                <w:right w:val="none" w:sz="0" w:space="0" w:color="auto"/>
              </w:divBdr>
            </w:div>
            <w:div w:id="1157067677">
              <w:marLeft w:val="0"/>
              <w:marRight w:val="0"/>
              <w:marTop w:val="0"/>
              <w:marBottom w:val="0"/>
              <w:divBdr>
                <w:top w:val="none" w:sz="0" w:space="0" w:color="auto"/>
                <w:left w:val="none" w:sz="0" w:space="0" w:color="auto"/>
                <w:bottom w:val="none" w:sz="0" w:space="0" w:color="auto"/>
                <w:right w:val="none" w:sz="0" w:space="0" w:color="auto"/>
              </w:divBdr>
            </w:div>
            <w:div w:id="160857459">
              <w:marLeft w:val="0"/>
              <w:marRight w:val="0"/>
              <w:marTop w:val="0"/>
              <w:marBottom w:val="0"/>
              <w:divBdr>
                <w:top w:val="none" w:sz="0" w:space="0" w:color="auto"/>
                <w:left w:val="none" w:sz="0" w:space="0" w:color="auto"/>
                <w:bottom w:val="none" w:sz="0" w:space="0" w:color="auto"/>
                <w:right w:val="none" w:sz="0" w:space="0" w:color="auto"/>
              </w:divBdr>
            </w:div>
            <w:div w:id="1158576693">
              <w:marLeft w:val="0"/>
              <w:marRight w:val="0"/>
              <w:marTop w:val="0"/>
              <w:marBottom w:val="0"/>
              <w:divBdr>
                <w:top w:val="none" w:sz="0" w:space="0" w:color="auto"/>
                <w:left w:val="none" w:sz="0" w:space="0" w:color="auto"/>
                <w:bottom w:val="none" w:sz="0" w:space="0" w:color="auto"/>
                <w:right w:val="none" w:sz="0" w:space="0" w:color="auto"/>
              </w:divBdr>
            </w:div>
            <w:div w:id="1562209849">
              <w:marLeft w:val="0"/>
              <w:marRight w:val="0"/>
              <w:marTop w:val="0"/>
              <w:marBottom w:val="0"/>
              <w:divBdr>
                <w:top w:val="none" w:sz="0" w:space="0" w:color="auto"/>
                <w:left w:val="none" w:sz="0" w:space="0" w:color="auto"/>
                <w:bottom w:val="none" w:sz="0" w:space="0" w:color="auto"/>
                <w:right w:val="none" w:sz="0" w:space="0" w:color="auto"/>
              </w:divBdr>
            </w:div>
            <w:div w:id="744842634">
              <w:marLeft w:val="0"/>
              <w:marRight w:val="0"/>
              <w:marTop w:val="0"/>
              <w:marBottom w:val="0"/>
              <w:divBdr>
                <w:top w:val="none" w:sz="0" w:space="0" w:color="auto"/>
                <w:left w:val="none" w:sz="0" w:space="0" w:color="auto"/>
                <w:bottom w:val="none" w:sz="0" w:space="0" w:color="auto"/>
                <w:right w:val="none" w:sz="0" w:space="0" w:color="auto"/>
              </w:divBdr>
            </w:div>
            <w:div w:id="387607769">
              <w:marLeft w:val="0"/>
              <w:marRight w:val="0"/>
              <w:marTop w:val="0"/>
              <w:marBottom w:val="0"/>
              <w:divBdr>
                <w:top w:val="none" w:sz="0" w:space="0" w:color="auto"/>
                <w:left w:val="none" w:sz="0" w:space="0" w:color="auto"/>
                <w:bottom w:val="none" w:sz="0" w:space="0" w:color="auto"/>
                <w:right w:val="none" w:sz="0" w:space="0" w:color="auto"/>
              </w:divBdr>
            </w:div>
            <w:div w:id="1486051681">
              <w:marLeft w:val="0"/>
              <w:marRight w:val="0"/>
              <w:marTop w:val="0"/>
              <w:marBottom w:val="0"/>
              <w:divBdr>
                <w:top w:val="none" w:sz="0" w:space="0" w:color="auto"/>
                <w:left w:val="none" w:sz="0" w:space="0" w:color="auto"/>
                <w:bottom w:val="none" w:sz="0" w:space="0" w:color="auto"/>
                <w:right w:val="none" w:sz="0" w:space="0" w:color="auto"/>
              </w:divBdr>
            </w:div>
            <w:div w:id="814879936">
              <w:marLeft w:val="0"/>
              <w:marRight w:val="0"/>
              <w:marTop w:val="0"/>
              <w:marBottom w:val="0"/>
              <w:divBdr>
                <w:top w:val="none" w:sz="0" w:space="0" w:color="auto"/>
                <w:left w:val="none" w:sz="0" w:space="0" w:color="auto"/>
                <w:bottom w:val="none" w:sz="0" w:space="0" w:color="auto"/>
                <w:right w:val="none" w:sz="0" w:space="0" w:color="auto"/>
              </w:divBdr>
              <w:divsChild>
                <w:div w:id="2082949395">
                  <w:marLeft w:val="0"/>
                  <w:marRight w:val="0"/>
                  <w:marTop w:val="0"/>
                  <w:marBottom w:val="0"/>
                  <w:divBdr>
                    <w:top w:val="none" w:sz="0" w:space="0" w:color="auto"/>
                    <w:left w:val="none" w:sz="0" w:space="0" w:color="auto"/>
                    <w:bottom w:val="none" w:sz="0" w:space="0" w:color="auto"/>
                    <w:right w:val="none" w:sz="0" w:space="0" w:color="auto"/>
                  </w:divBdr>
                </w:div>
                <w:div w:id="49355198">
                  <w:marLeft w:val="0"/>
                  <w:marRight w:val="0"/>
                  <w:marTop w:val="0"/>
                  <w:marBottom w:val="0"/>
                  <w:divBdr>
                    <w:top w:val="none" w:sz="0" w:space="0" w:color="auto"/>
                    <w:left w:val="none" w:sz="0" w:space="0" w:color="auto"/>
                    <w:bottom w:val="none" w:sz="0" w:space="0" w:color="auto"/>
                    <w:right w:val="none" w:sz="0" w:space="0" w:color="auto"/>
                  </w:divBdr>
                </w:div>
                <w:div w:id="194779894">
                  <w:marLeft w:val="0"/>
                  <w:marRight w:val="0"/>
                  <w:marTop w:val="0"/>
                  <w:marBottom w:val="0"/>
                  <w:divBdr>
                    <w:top w:val="none" w:sz="0" w:space="0" w:color="auto"/>
                    <w:left w:val="none" w:sz="0" w:space="0" w:color="auto"/>
                    <w:bottom w:val="none" w:sz="0" w:space="0" w:color="auto"/>
                    <w:right w:val="none" w:sz="0" w:space="0" w:color="auto"/>
                  </w:divBdr>
                </w:div>
                <w:div w:id="1743520729">
                  <w:marLeft w:val="0"/>
                  <w:marRight w:val="0"/>
                  <w:marTop w:val="0"/>
                  <w:marBottom w:val="0"/>
                  <w:divBdr>
                    <w:top w:val="none" w:sz="0" w:space="0" w:color="auto"/>
                    <w:left w:val="none" w:sz="0" w:space="0" w:color="auto"/>
                    <w:bottom w:val="none" w:sz="0" w:space="0" w:color="auto"/>
                    <w:right w:val="none" w:sz="0" w:space="0" w:color="auto"/>
                  </w:divBdr>
                </w:div>
                <w:div w:id="570895125">
                  <w:marLeft w:val="0"/>
                  <w:marRight w:val="0"/>
                  <w:marTop w:val="0"/>
                  <w:marBottom w:val="0"/>
                  <w:divBdr>
                    <w:top w:val="none" w:sz="0" w:space="0" w:color="auto"/>
                    <w:left w:val="none" w:sz="0" w:space="0" w:color="auto"/>
                    <w:bottom w:val="none" w:sz="0" w:space="0" w:color="auto"/>
                    <w:right w:val="none" w:sz="0" w:space="0" w:color="auto"/>
                  </w:divBdr>
                </w:div>
                <w:div w:id="1579631812">
                  <w:marLeft w:val="0"/>
                  <w:marRight w:val="0"/>
                  <w:marTop w:val="0"/>
                  <w:marBottom w:val="0"/>
                  <w:divBdr>
                    <w:top w:val="none" w:sz="0" w:space="0" w:color="auto"/>
                    <w:left w:val="none" w:sz="0" w:space="0" w:color="auto"/>
                    <w:bottom w:val="none" w:sz="0" w:space="0" w:color="auto"/>
                    <w:right w:val="none" w:sz="0" w:space="0" w:color="auto"/>
                  </w:divBdr>
                </w:div>
                <w:div w:id="1028792966">
                  <w:marLeft w:val="0"/>
                  <w:marRight w:val="0"/>
                  <w:marTop w:val="0"/>
                  <w:marBottom w:val="0"/>
                  <w:divBdr>
                    <w:top w:val="none" w:sz="0" w:space="0" w:color="auto"/>
                    <w:left w:val="none" w:sz="0" w:space="0" w:color="auto"/>
                    <w:bottom w:val="none" w:sz="0" w:space="0" w:color="auto"/>
                    <w:right w:val="none" w:sz="0" w:space="0" w:color="auto"/>
                  </w:divBdr>
                </w:div>
                <w:div w:id="255485016">
                  <w:marLeft w:val="0"/>
                  <w:marRight w:val="0"/>
                  <w:marTop w:val="0"/>
                  <w:marBottom w:val="0"/>
                  <w:divBdr>
                    <w:top w:val="none" w:sz="0" w:space="0" w:color="auto"/>
                    <w:left w:val="none" w:sz="0" w:space="0" w:color="auto"/>
                    <w:bottom w:val="none" w:sz="0" w:space="0" w:color="auto"/>
                    <w:right w:val="none" w:sz="0" w:space="0" w:color="auto"/>
                  </w:divBdr>
                </w:div>
                <w:div w:id="416052190">
                  <w:marLeft w:val="0"/>
                  <w:marRight w:val="0"/>
                  <w:marTop w:val="0"/>
                  <w:marBottom w:val="0"/>
                  <w:divBdr>
                    <w:top w:val="none" w:sz="0" w:space="0" w:color="auto"/>
                    <w:left w:val="none" w:sz="0" w:space="0" w:color="auto"/>
                    <w:bottom w:val="none" w:sz="0" w:space="0" w:color="auto"/>
                    <w:right w:val="none" w:sz="0" w:space="0" w:color="auto"/>
                  </w:divBdr>
                </w:div>
                <w:div w:id="1026761031">
                  <w:marLeft w:val="0"/>
                  <w:marRight w:val="0"/>
                  <w:marTop w:val="0"/>
                  <w:marBottom w:val="0"/>
                  <w:divBdr>
                    <w:top w:val="none" w:sz="0" w:space="0" w:color="auto"/>
                    <w:left w:val="none" w:sz="0" w:space="0" w:color="auto"/>
                    <w:bottom w:val="none" w:sz="0" w:space="0" w:color="auto"/>
                    <w:right w:val="none" w:sz="0" w:space="0" w:color="auto"/>
                  </w:divBdr>
                </w:div>
                <w:div w:id="1135180966">
                  <w:marLeft w:val="0"/>
                  <w:marRight w:val="0"/>
                  <w:marTop w:val="0"/>
                  <w:marBottom w:val="0"/>
                  <w:divBdr>
                    <w:top w:val="none" w:sz="0" w:space="0" w:color="auto"/>
                    <w:left w:val="none" w:sz="0" w:space="0" w:color="auto"/>
                    <w:bottom w:val="none" w:sz="0" w:space="0" w:color="auto"/>
                    <w:right w:val="none" w:sz="0" w:space="0" w:color="auto"/>
                  </w:divBdr>
                </w:div>
                <w:div w:id="147597715">
                  <w:marLeft w:val="0"/>
                  <w:marRight w:val="0"/>
                  <w:marTop w:val="0"/>
                  <w:marBottom w:val="0"/>
                  <w:divBdr>
                    <w:top w:val="none" w:sz="0" w:space="0" w:color="auto"/>
                    <w:left w:val="none" w:sz="0" w:space="0" w:color="auto"/>
                    <w:bottom w:val="none" w:sz="0" w:space="0" w:color="auto"/>
                    <w:right w:val="none" w:sz="0" w:space="0" w:color="auto"/>
                  </w:divBdr>
                </w:div>
                <w:div w:id="239025901">
                  <w:marLeft w:val="0"/>
                  <w:marRight w:val="0"/>
                  <w:marTop w:val="0"/>
                  <w:marBottom w:val="0"/>
                  <w:divBdr>
                    <w:top w:val="none" w:sz="0" w:space="0" w:color="auto"/>
                    <w:left w:val="none" w:sz="0" w:space="0" w:color="auto"/>
                    <w:bottom w:val="none" w:sz="0" w:space="0" w:color="auto"/>
                    <w:right w:val="none" w:sz="0" w:space="0" w:color="auto"/>
                  </w:divBdr>
                </w:div>
                <w:div w:id="576785593">
                  <w:marLeft w:val="0"/>
                  <w:marRight w:val="0"/>
                  <w:marTop w:val="0"/>
                  <w:marBottom w:val="0"/>
                  <w:divBdr>
                    <w:top w:val="none" w:sz="0" w:space="0" w:color="auto"/>
                    <w:left w:val="none" w:sz="0" w:space="0" w:color="auto"/>
                    <w:bottom w:val="none" w:sz="0" w:space="0" w:color="auto"/>
                    <w:right w:val="none" w:sz="0" w:space="0" w:color="auto"/>
                  </w:divBdr>
                </w:div>
                <w:div w:id="532349649">
                  <w:marLeft w:val="0"/>
                  <w:marRight w:val="0"/>
                  <w:marTop w:val="0"/>
                  <w:marBottom w:val="0"/>
                  <w:divBdr>
                    <w:top w:val="none" w:sz="0" w:space="0" w:color="auto"/>
                    <w:left w:val="none" w:sz="0" w:space="0" w:color="auto"/>
                    <w:bottom w:val="none" w:sz="0" w:space="0" w:color="auto"/>
                    <w:right w:val="none" w:sz="0" w:space="0" w:color="auto"/>
                  </w:divBdr>
                </w:div>
                <w:div w:id="355890551">
                  <w:marLeft w:val="0"/>
                  <w:marRight w:val="0"/>
                  <w:marTop w:val="0"/>
                  <w:marBottom w:val="0"/>
                  <w:divBdr>
                    <w:top w:val="none" w:sz="0" w:space="0" w:color="auto"/>
                    <w:left w:val="none" w:sz="0" w:space="0" w:color="auto"/>
                    <w:bottom w:val="none" w:sz="0" w:space="0" w:color="auto"/>
                    <w:right w:val="none" w:sz="0" w:space="0" w:color="auto"/>
                  </w:divBdr>
                </w:div>
                <w:div w:id="2089690042">
                  <w:marLeft w:val="0"/>
                  <w:marRight w:val="0"/>
                  <w:marTop w:val="0"/>
                  <w:marBottom w:val="0"/>
                  <w:divBdr>
                    <w:top w:val="none" w:sz="0" w:space="0" w:color="auto"/>
                    <w:left w:val="none" w:sz="0" w:space="0" w:color="auto"/>
                    <w:bottom w:val="none" w:sz="0" w:space="0" w:color="auto"/>
                    <w:right w:val="none" w:sz="0" w:space="0" w:color="auto"/>
                  </w:divBdr>
                </w:div>
                <w:div w:id="672925352">
                  <w:marLeft w:val="0"/>
                  <w:marRight w:val="0"/>
                  <w:marTop w:val="0"/>
                  <w:marBottom w:val="0"/>
                  <w:divBdr>
                    <w:top w:val="none" w:sz="0" w:space="0" w:color="auto"/>
                    <w:left w:val="none" w:sz="0" w:space="0" w:color="auto"/>
                    <w:bottom w:val="none" w:sz="0" w:space="0" w:color="auto"/>
                    <w:right w:val="none" w:sz="0" w:space="0" w:color="auto"/>
                  </w:divBdr>
                </w:div>
                <w:div w:id="1940720959">
                  <w:marLeft w:val="0"/>
                  <w:marRight w:val="0"/>
                  <w:marTop w:val="0"/>
                  <w:marBottom w:val="0"/>
                  <w:divBdr>
                    <w:top w:val="none" w:sz="0" w:space="0" w:color="auto"/>
                    <w:left w:val="none" w:sz="0" w:space="0" w:color="auto"/>
                    <w:bottom w:val="none" w:sz="0" w:space="0" w:color="auto"/>
                    <w:right w:val="none" w:sz="0" w:space="0" w:color="auto"/>
                  </w:divBdr>
                </w:div>
                <w:div w:id="848254873">
                  <w:marLeft w:val="0"/>
                  <w:marRight w:val="0"/>
                  <w:marTop w:val="0"/>
                  <w:marBottom w:val="0"/>
                  <w:divBdr>
                    <w:top w:val="none" w:sz="0" w:space="0" w:color="auto"/>
                    <w:left w:val="none" w:sz="0" w:space="0" w:color="auto"/>
                    <w:bottom w:val="none" w:sz="0" w:space="0" w:color="auto"/>
                    <w:right w:val="none" w:sz="0" w:space="0" w:color="auto"/>
                  </w:divBdr>
                </w:div>
                <w:div w:id="452557651">
                  <w:marLeft w:val="0"/>
                  <w:marRight w:val="0"/>
                  <w:marTop w:val="0"/>
                  <w:marBottom w:val="0"/>
                  <w:divBdr>
                    <w:top w:val="none" w:sz="0" w:space="0" w:color="auto"/>
                    <w:left w:val="none" w:sz="0" w:space="0" w:color="auto"/>
                    <w:bottom w:val="none" w:sz="0" w:space="0" w:color="auto"/>
                    <w:right w:val="none" w:sz="0" w:space="0" w:color="auto"/>
                  </w:divBdr>
                </w:div>
                <w:div w:id="1332298796">
                  <w:marLeft w:val="0"/>
                  <w:marRight w:val="0"/>
                  <w:marTop w:val="0"/>
                  <w:marBottom w:val="0"/>
                  <w:divBdr>
                    <w:top w:val="none" w:sz="0" w:space="0" w:color="auto"/>
                    <w:left w:val="none" w:sz="0" w:space="0" w:color="auto"/>
                    <w:bottom w:val="none" w:sz="0" w:space="0" w:color="auto"/>
                    <w:right w:val="none" w:sz="0" w:space="0" w:color="auto"/>
                  </w:divBdr>
                </w:div>
                <w:div w:id="1777598717">
                  <w:marLeft w:val="0"/>
                  <w:marRight w:val="0"/>
                  <w:marTop w:val="0"/>
                  <w:marBottom w:val="0"/>
                  <w:divBdr>
                    <w:top w:val="none" w:sz="0" w:space="0" w:color="auto"/>
                    <w:left w:val="none" w:sz="0" w:space="0" w:color="auto"/>
                    <w:bottom w:val="none" w:sz="0" w:space="0" w:color="auto"/>
                    <w:right w:val="none" w:sz="0" w:space="0" w:color="auto"/>
                  </w:divBdr>
                </w:div>
                <w:div w:id="2067488421">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
                <w:div w:id="851726177">
                  <w:marLeft w:val="0"/>
                  <w:marRight w:val="0"/>
                  <w:marTop w:val="0"/>
                  <w:marBottom w:val="0"/>
                  <w:divBdr>
                    <w:top w:val="none" w:sz="0" w:space="0" w:color="auto"/>
                    <w:left w:val="none" w:sz="0" w:space="0" w:color="auto"/>
                    <w:bottom w:val="none" w:sz="0" w:space="0" w:color="auto"/>
                    <w:right w:val="none" w:sz="0" w:space="0" w:color="auto"/>
                  </w:divBdr>
                </w:div>
                <w:div w:id="1448961839">
                  <w:marLeft w:val="0"/>
                  <w:marRight w:val="0"/>
                  <w:marTop w:val="0"/>
                  <w:marBottom w:val="0"/>
                  <w:divBdr>
                    <w:top w:val="none" w:sz="0" w:space="0" w:color="auto"/>
                    <w:left w:val="none" w:sz="0" w:space="0" w:color="auto"/>
                    <w:bottom w:val="none" w:sz="0" w:space="0" w:color="auto"/>
                    <w:right w:val="none" w:sz="0" w:space="0" w:color="auto"/>
                  </w:divBdr>
                </w:div>
                <w:div w:id="646596550">
                  <w:marLeft w:val="0"/>
                  <w:marRight w:val="0"/>
                  <w:marTop w:val="0"/>
                  <w:marBottom w:val="0"/>
                  <w:divBdr>
                    <w:top w:val="none" w:sz="0" w:space="0" w:color="auto"/>
                    <w:left w:val="none" w:sz="0" w:space="0" w:color="auto"/>
                    <w:bottom w:val="none" w:sz="0" w:space="0" w:color="auto"/>
                    <w:right w:val="none" w:sz="0" w:space="0" w:color="auto"/>
                  </w:divBdr>
                </w:div>
                <w:div w:id="636568535">
                  <w:marLeft w:val="0"/>
                  <w:marRight w:val="0"/>
                  <w:marTop w:val="0"/>
                  <w:marBottom w:val="0"/>
                  <w:divBdr>
                    <w:top w:val="none" w:sz="0" w:space="0" w:color="auto"/>
                    <w:left w:val="none" w:sz="0" w:space="0" w:color="auto"/>
                    <w:bottom w:val="none" w:sz="0" w:space="0" w:color="auto"/>
                    <w:right w:val="none" w:sz="0" w:space="0" w:color="auto"/>
                  </w:divBdr>
                </w:div>
                <w:div w:id="930087037">
                  <w:marLeft w:val="0"/>
                  <w:marRight w:val="0"/>
                  <w:marTop w:val="0"/>
                  <w:marBottom w:val="0"/>
                  <w:divBdr>
                    <w:top w:val="none" w:sz="0" w:space="0" w:color="auto"/>
                    <w:left w:val="none" w:sz="0" w:space="0" w:color="auto"/>
                    <w:bottom w:val="none" w:sz="0" w:space="0" w:color="auto"/>
                    <w:right w:val="none" w:sz="0" w:space="0" w:color="auto"/>
                  </w:divBdr>
                </w:div>
                <w:div w:id="942415426">
                  <w:marLeft w:val="0"/>
                  <w:marRight w:val="0"/>
                  <w:marTop w:val="0"/>
                  <w:marBottom w:val="0"/>
                  <w:divBdr>
                    <w:top w:val="none" w:sz="0" w:space="0" w:color="auto"/>
                    <w:left w:val="none" w:sz="0" w:space="0" w:color="auto"/>
                    <w:bottom w:val="none" w:sz="0" w:space="0" w:color="auto"/>
                    <w:right w:val="none" w:sz="0" w:space="0" w:color="auto"/>
                  </w:divBdr>
                </w:div>
                <w:div w:id="1286736446">
                  <w:marLeft w:val="0"/>
                  <w:marRight w:val="0"/>
                  <w:marTop w:val="0"/>
                  <w:marBottom w:val="0"/>
                  <w:divBdr>
                    <w:top w:val="none" w:sz="0" w:space="0" w:color="auto"/>
                    <w:left w:val="none" w:sz="0" w:space="0" w:color="auto"/>
                    <w:bottom w:val="none" w:sz="0" w:space="0" w:color="auto"/>
                    <w:right w:val="none" w:sz="0" w:space="0" w:color="auto"/>
                  </w:divBdr>
                </w:div>
                <w:div w:id="113788856">
                  <w:marLeft w:val="0"/>
                  <w:marRight w:val="0"/>
                  <w:marTop w:val="0"/>
                  <w:marBottom w:val="0"/>
                  <w:divBdr>
                    <w:top w:val="none" w:sz="0" w:space="0" w:color="auto"/>
                    <w:left w:val="none" w:sz="0" w:space="0" w:color="auto"/>
                    <w:bottom w:val="none" w:sz="0" w:space="0" w:color="auto"/>
                    <w:right w:val="none" w:sz="0" w:space="0" w:color="auto"/>
                  </w:divBdr>
                </w:div>
                <w:div w:id="102459026">
                  <w:marLeft w:val="0"/>
                  <w:marRight w:val="0"/>
                  <w:marTop w:val="0"/>
                  <w:marBottom w:val="0"/>
                  <w:divBdr>
                    <w:top w:val="none" w:sz="0" w:space="0" w:color="auto"/>
                    <w:left w:val="none" w:sz="0" w:space="0" w:color="auto"/>
                    <w:bottom w:val="none" w:sz="0" w:space="0" w:color="auto"/>
                    <w:right w:val="none" w:sz="0" w:space="0" w:color="auto"/>
                  </w:divBdr>
                </w:div>
                <w:div w:id="88743036">
                  <w:marLeft w:val="0"/>
                  <w:marRight w:val="0"/>
                  <w:marTop w:val="0"/>
                  <w:marBottom w:val="0"/>
                  <w:divBdr>
                    <w:top w:val="none" w:sz="0" w:space="0" w:color="auto"/>
                    <w:left w:val="none" w:sz="0" w:space="0" w:color="auto"/>
                    <w:bottom w:val="none" w:sz="0" w:space="0" w:color="auto"/>
                    <w:right w:val="none" w:sz="0" w:space="0" w:color="auto"/>
                  </w:divBdr>
                </w:div>
                <w:div w:id="1439912135">
                  <w:marLeft w:val="0"/>
                  <w:marRight w:val="0"/>
                  <w:marTop w:val="0"/>
                  <w:marBottom w:val="0"/>
                  <w:divBdr>
                    <w:top w:val="none" w:sz="0" w:space="0" w:color="auto"/>
                    <w:left w:val="none" w:sz="0" w:space="0" w:color="auto"/>
                    <w:bottom w:val="none" w:sz="0" w:space="0" w:color="auto"/>
                    <w:right w:val="none" w:sz="0" w:space="0" w:color="auto"/>
                  </w:divBdr>
                </w:div>
                <w:div w:id="2105107826">
                  <w:marLeft w:val="0"/>
                  <w:marRight w:val="0"/>
                  <w:marTop w:val="0"/>
                  <w:marBottom w:val="0"/>
                  <w:divBdr>
                    <w:top w:val="none" w:sz="0" w:space="0" w:color="auto"/>
                    <w:left w:val="none" w:sz="0" w:space="0" w:color="auto"/>
                    <w:bottom w:val="none" w:sz="0" w:space="0" w:color="auto"/>
                    <w:right w:val="none" w:sz="0" w:space="0" w:color="auto"/>
                  </w:divBdr>
                </w:div>
                <w:div w:id="1909224021">
                  <w:marLeft w:val="0"/>
                  <w:marRight w:val="0"/>
                  <w:marTop w:val="0"/>
                  <w:marBottom w:val="0"/>
                  <w:divBdr>
                    <w:top w:val="none" w:sz="0" w:space="0" w:color="auto"/>
                    <w:left w:val="none" w:sz="0" w:space="0" w:color="auto"/>
                    <w:bottom w:val="none" w:sz="0" w:space="0" w:color="auto"/>
                    <w:right w:val="none" w:sz="0" w:space="0" w:color="auto"/>
                  </w:divBdr>
                </w:div>
                <w:div w:id="1073428608">
                  <w:marLeft w:val="0"/>
                  <w:marRight w:val="0"/>
                  <w:marTop w:val="0"/>
                  <w:marBottom w:val="0"/>
                  <w:divBdr>
                    <w:top w:val="none" w:sz="0" w:space="0" w:color="auto"/>
                    <w:left w:val="none" w:sz="0" w:space="0" w:color="auto"/>
                    <w:bottom w:val="none" w:sz="0" w:space="0" w:color="auto"/>
                    <w:right w:val="none" w:sz="0" w:space="0" w:color="auto"/>
                  </w:divBdr>
                </w:div>
                <w:div w:id="284969343">
                  <w:marLeft w:val="0"/>
                  <w:marRight w:val="0"/>
                  <w:marTop w:val="0"/>
                  <w:marBottom w:val="0"/>
                  <w:divBdr>
                    <w:top w:val="none" w:sz="0" w:space="0" w:color="auto"/>
                    <w:left w:val="none" w:sz="0" w:space="0" w:color="auto"/>
                    <w:bottom w:val="none" w:sz="0" w:space="0" w:color="auto"/>
                    <w:right w:val="none" w:sz="0" w:space="0" w:color="auto"/>
                  </w:divBdr>
                </w:div>
                <w:div w:id="979113665">
                  <w:marLeft w:val="0"/>
                  <w:marRight w:val="0"/>
                  <w:marTop w:val="0"/>
                  <w:marBottom w:val="0"/>
                  <w:divBdr>
                    <w:top w:val="none" w:sz="0" w:space="0" w:color="auto"/>
                    <w:left w:val="none" w:sz="0" w:space="0" w:color="auto"/>
                    <w:bottom w:val="none" w:sz="0" w:space="0" w:color="auto"/>
                    <w:right w:val="none" w:sz="0" w:space="0" w:color="auto"/>
                  </w:divBdr>
                </w:div>
                <w:div w:id="2044402434">
                  <w:marLeft w:val="0"/>
                  <w:marRight w:val="0"/>
                  <w:marTop w:val="0"/>
                  <w:marBottom w:val="0"/>
                  <w:divBdr>
                    <w:top w:val="none" w:sz="0" w:space="0" w:color="auto"/>
                    <w:left w:val="none" w:sz="0" w:space="0" w:color="auto"/>
                    <w:bottom w:val="none" w:sz="0" w:space="0" w:color="auto"/>
                    <w:right w:val="none" w:sz="0" w:space="0" w:color="auto"/>
                  </w:divBdr>
                </w:div>
                <w:div w:id="540554886">
                  <w:marLeft w:val="0"/>
                  <w:marRight w:val="0"/>
                  <w:marTop w:val="0"/>
                  <w:marBottom w:val="0"/>
                  <w:divBdr>
                    <w:top w:val="none" w:sz="0" w:space="0" w:color="auto"/>
                    <w:left w:val="none" w:sz="0" w:space="0" w:color="auto"/>
                    <w:bottom w:val="none" w:sz="0" w:space="0" w:color="auto"/>
                    <w:right w:val="none" w:sz="0" w:space="0" w:color="auto"/>
                  </w:divBdr>
                </w:div>
                <w:div w:id="947080845">
                  <w:marLeft w:val="0"/>
                  <w:marRight w:val="0"/>
                  <w:marTop w:val="0"/>
                  <w:marBottom w:val="0"/>
                  <w:divBdr>
                    <w:top w:val="none" w:sz="0" w:space="0" w:color="auto"/>
                    <w:left w:val="none" w:sz="0" w:space="0" w:color="auto"/>
                    <w:bottom w:val="none" w:sz="0" w:space="0" w:color="auto"/>
                    <w:right w:val="none" w:sz="0" w:space="0" w:color="auto"/>
                  </w:divBdr>
                </w:div>
                <w:div w:id="569194492">
                  <w:marLeft w:val="0"/>
                  <w:marRight w:val="0"/>
                  <w:marTop w:val="0"/>
                  <w:marBottom w:val="0"/>
                  <w:divBdr>
                    <w:top w:val="none" w:sz="0" w:space="0" w:color="auto"/>
                    <w:left w:val="none" w:sz="0" w:space="0" w:color="auto"/>
                    <w:bottom w:val="none" w:sz="0" w:space="0" w:color="auto"/>
                    <w:right w:val="none" w:sz="0" w:space="0" w:color="auto"/>
                  </w:divBdr>
                </w:div>
                <w:div w:id="1533573115">
                  <w:marLeft w:val="0"/>
                  <w:marRight w:val="0"/>
                  <w:marTop w:val="0"/>
                  <w:marBottom w:val="0"/>
                  <w:divBdr>
                    <w:top w:val="none" w:sz="0" w:space="0" w:color="auto"/>
                    <w:left w:val="none" w:sz="0" w:space="0" w:color="auto"/>
                    <w:bottom w:val="none" w:sz="0" w:space="0" w:color="auto"/>
                    <w:right w:val="none" w:sz="0" w:space="0" w:color="auto"/>
                  </w:divBdr>
                </w:div>
                <w:div w:id="75980133">
                  <w:marLeft w:val="0"/>
                  <w:marRight w:val="0"/>
                  <w:marTop w:val="0"/>
                  <w:marBottom w:val="0"/>
                  <w:divBdr>
                    <w:top w:val="none" w:sz="0" w:space="0" w:color="auto"/>
                    <w:left w:val="none" w:sz="0" w:space="0" w:color="auto"/>
                    <w:bottom w:val="none" w:sz="0" w:space="0" w:color="auto"/>
                    <w:right w:val="none" w:sz="0" w:space="0" w:color="auto"/>
                  </w:divBdr>
                </w:div>
                <w:div w:id="121845743">
                  <w:marLeft w:val="0"/>
                  <w:marRight w:val="0"/>
                  <w:marTop w:val="0"/>
                  <w:marBottom w:val="0"/>
                  <w:divBdr>
                    <w:top w:val="none" w:sz="0" w:space="0" w:color="auto"/>
                    <w:left w:val="none" w:sz="0" w:space="0" w:color="auto"/>
                    <w:bottom w:val="none" w:sz="0" w:space="0" w:color="auto"/>
                    <w:right w:val="none" w:sz="0" w:space="0" w:color="auto"/>
                  </w:divBdr>
                </w:div>
                <w:div w:id="1784568784">
                  <w:marLeft w:val="0"/>
                  <w:marRight w:val="0"/>
                  <w:marTop w:val="0"/>
                  <w:marBottom w:val="0"/>
                  <w:divBdr>
                    <w:top w:val="none" w:sz="0" w:space="0" w:color="auto"/>
                    <w:left w:val="none" w:sz="0" w:space="0" w:color="auto"/>
                    <w:bottom w:val="none" w:sz="0" w:space="0" w:color="auto"/>
                    <w:right w:val="none" w:sz="0" w:space="0" w:color="auto"/>
                  </w:divBdr>
                </w:div>
                <w:div w:id="1353218838">
                  <w:marLeft w:val="0"/>
                  <w:marRight w:val="0"/>
                  <w:marTop w:val="0"/>
                  <w:marBottom w:val="0"/>
                  <w:divBdr>
                    <w:top w:val="none" w:sz="0" w:space="0" w:color="auto"/>
                    <w:left w:val="none" w:sz="0" w:space="0" w:color="auto"/>
                    <w:bottom w:val="none" w:sz="0" w:space="0" w:color="auto"/>
                    <w:right w:val="none" w:sz="0" w:space="0" w:color="auto"/>
                  </w:divBdr>
                </w:div>
                <w:div w:id="499197957">
                  <w:marLeft w:val="0"/>
                  <w:marRight w:val="0"/>
                  <w:marTop w:val="0"/>
                  <w:marBottom w:val="0"/>
                  <w:divBdr>
                    <w:top w:val="none" w:sz="0" w:space="0" w:color="auto"/>
                    <w:left w:val="none" w:sz="0" w:space="0" w:color="auto"/>
                    <w:bottom w:val="none" w:sz="0" w:space="0" w:color="auto"/>
                    <w:right w:val="none" w:sz="0" w:space="0" w:color="auto"/>
                  </w:divBdr>
                </w:div>
                <w:div w:id="1691104720">
                  <w:marLeft w:val="0"/>
                  <w:marRight w:val="0"/>
                  <w:marTop w:val="0"/>
                  <w:marBottom w:val="0"/>
                  <w:divBdr>
                    <w:top w:val="none" w:sz="0" w:space="0" w:color="auto"/>
                    <w:left w:val="none" w:sz="0" w:space="0" w:color="auto"/>
                    <w:bottom w:val="none" w:sz="0" w:space="0" w:color="auto"/>
                    <w:right w:val="none" w:sz="0" w:space="0" w:color="auto"/>
                  </w:divBdr>
                </w:div>
                <w:div w:id="2099672286">
                  <w:marLeft w:val="0"/>
                  <w:marRight w:val="0"/>
                  <w:marTop w:val="0"/>
                  <w:marBottom w:val="0"/>
                  <w:divBdr>
                    <w:top w:val="none" w:sz="0" w:space="0" w:color="auto"/>
                    <w:left w:val="none" w:sz="0" w:space="0" w:color="auto"/>
                    <w:bottom w:val="none" w:sz="0" w:space="0" w:color="auto"/>
                    <w:right w:val="none" w:sz="0" w:space="0" w:color="auto"/>
                  </w:divBdr>
                </w:div>
                <w:div w:id="444541582">
                  <w:marLeft w:val="0"/>
                  <w:marRight w:val="0"/>
                  <w:marTop w:val="0"/>
                  <w:marBottom w:val="0"/>
                  <w:divBdr>
                    <w:top w:val="none" w:sz="0" w:space="0" w:color="auto"/>
                    <w:left w:val="none" w:sz="0" w:space="0" w:color="auto"/>
                    <w:bottom w:val="none" w:sz="0" w:space="0" w:color="auto"/>
                    <w:right w:val="none" w:sz="0" w:space="0" w:color="auto"/>
                  </w:divBdr>
                </w:div>
                <w:div w:id="771127228">
                  <w:marLeft w:val="0"/>
                  <w:marRight w:val="0"/>
                  <w:marTop w:val="0"/>
                  <w:marBottom w:val="0"/>
                  <w:divBdr>
                    <w:top w:val="none" w:sz="0" w:space="0" w:color="auto"/>
                    <w:left w:val="none" w:sz="0" w:space="0" w:color="auto"/>
                    <w:bottom w:val="none" w:sz="0" w:space="0" w:color="auto"/>
                    <w:right w:val="none" w:sz="0" w:space="0" w:color="auto"/>
                  </w:divBdr>
                </w:div>
                <w:div w:id="401761351">
                  <w:marLeft w:val="0"/>
                  <w:marRight w:val="0"/>
                  <w:marTop w:val="0"/>
                  <w:marBottom w:val="0"/>
                  <w:divBdr>
                    <w:top w:val="none" w:sz="0" w:space="0" w:color="auto"/>
                    <w:left w:val="none" w:sz="0" w:space="0" w:color="auto"/>
                    <w:bottom w:val="none" w:sz="0" w:space="0" w:color="auto"/>
                    <w:right w:val="none" w:sz="0" w:space="0" w:color="auto"/>
                  </w:divBdr>
                </w:div>
                <w:div w:id="352196358">
                  <w:marLeft w:val="0"/>
                  <w:marRight w:val="0"/>
                  <w:marTop w:val="0"/>
                  <w:marBottom w:val="0"/>
                  <w:divBdr>
                    <w:top w:val="none" w:sz="0" w:space="0" w:color="auto"/>
                    <w:left w:val="none" w:sz="0" w:space="0" w:color="auto"/>
                    <w:bottom w:val="none" w:sz="0" w:space="0" w:color="auto"/>
                    <w:right w:val="none" w:sz="0" w:space="0" w:color="auto"/>
                  </w:divBdr>
                </w:div>
                <w:div w:id="1324894205">
                  <w:marLeft w:val="0"/>
                  <w:marRight w:val="0"/>
                  <w:marTop w:val="0"/>
                  <w:marBottom w:val="0"/>
                  <w:divBdr>
                    <w:top w:val="none" w:sz="0" w:space="0" w:color="auto"/>
                    <w:left w:val="none" w:sz="0" w:space="0" w:color="auto"/>
                    <w:bottom w:val="none" w:sz="0" w:space="0" w:color="auto"/>
                    <w:right w:val="none" w:sz="0" w:space="0" w:color="auto"/>
                  </w:divBdr>
                </w:div>
                <w:div w:id="1485925476">
                  <w:marLeft w:val="0"/>
                  <w:marRight w:val="0"/>
                  <w:marTop w:val="0"/>
                  <w:marBottom w:val="0"/>
                  <w:divBdr>
                    <w:top w:val="none" w:sz="0" w:space="0" w:color="auto"/>
                    <w:left w:val="none" w:sz="0" w:space="0" w:color="auto"/>
                    <w:bottom w:val="none" w:sz="0" w:space="0" w:color="auto"/>
                    <w:right w:val="none" w:sz="0" w:space="0" w:color="auto"/>
                  </w:divBdr>
                </w:div>
                <w:div w:id="1714501784">
                  <w:marLeft w:val="0"/>
                  <w:marRight w:val="0"/>
                  <w:marTop w:val="0"/>
                  <w:marBottom w:val="0"/>
                  <w:divBdr>
                    <w:top w:val="none" w:sz="0" w:space="0" w:color="auto"/>
                    <w:left w:val="none" w:sz="0" w:space="0" w:color="auto"/>
                    <w:bottom w:val="none" w:sz="0" w:space="0" w:color="auto"/>
                    <w:right w:val="none" w:sz="0" w:space="0" w:color="auto"/>
                  </w:divBdr>
                </w:div>
                <w:div w:id="1033266509">
                  <w:marLeft w:val="0"/>
                  <w:marRight w:val="0"/>
                  <w:marTop w:val="0"/>
                  <w:marBottom w:val="0"/>
                  <w:divBdr>
                    <w:top w:val="none" w:sz="0" w:space="0" w:color="auto"/>
                    <w:left w:val="none" w:sz="0" w:space="0" w:color="auto"/>
                    <w:bottom w:val="none" w:sz="0" w:space="0" w:color="auto"/>
                    <w:right w:val="none" w:sz="0" w:space="0" w:color="auto"/>
                  </w:divBdr>
                </w:div>
                <w:div w:id="1844781844">
                  <w:marLeft w:val="0"/>
                  <w:marRight w:val="0"/>
                  <w:marTop w:val="0"/>
                  <w:marBottom w:val="0"/>
                  <w:divBdr>
                    <w:top w:val="none" w:sz="0" w:space="0" w:color="auto"/>
                    <w:left w:val="none" w:sz="0" w:space="0" w:color="auto"/>
                    <w:bottom w:val="none" w:sz="0" w:space="0" w:color="auto"/>
                    <w:right w:val="none" w:sz="0" w:space="0" w:color="auto"/>
                  </w:divBdr>
                </w:div>
                <w:div w:id="1231691544">
                  <w:marLeft w:val="0"/>
                  <w:marRight w:val="0"/>
                  <w:marTop w:val="0"/>
                  <w:marBottom w:val="0"/>
                  <w:divBdr>
                    <w:top w:val="none" w:sz="0" w:space="0" w:color="auto"/>
                    <w:left w:val="none" w:sz="0" w:space="0" w:color="auto"/>
                    <w:bottom w:val="none" w:sz="0" w:space="0" w:color="auto"/>
                    <w:right w:val="none" w:sz="0" w:space="0" w:color="auto"/>
                  </w:divBdr>
                </w:div>
                <w:div w:id="1682122356">
                  <w:marLeft w:val="0"/>
                  <w:marRight w:val="0"/>
                  <w:marTop w:val="0"/>
                  <w:marBottom w:val="0"/>
                  <w:divBdr>
                    <w:top w:val="none" w:sz="0" w:space="0" w:color="auto"/>
                    <w:left w:val="none" w:sz="0" w:space="0" w:color="auto"/>
                    <w:bottom w:val="none" w:sz="0" w:space="0" w:color="auto"/>
                    <w:right w:val="none" w:sz="0" w:space="0" w:color="auto"/>
                  </w:divBdr>
                </w:div>
                <w:div w:id="1004864822">
                  <w:marLeft w:val="0"/>
                  <w:marRight w:val="0"/>
                  <w:marTop w:val="0"/>
                  <w:marBottom w:val="0"/>
                  <w:divBdr>
                    <w:top w:val="none" w:sz="0" w:space="0" w:color="auto"/>
                    <w:left w:val="none" w:sz="0" w:space="0" w:color="auto"/>
                    <w:bottom w:val="none" w:sz="0" w:space="0" w:color="auto"/>
                    <w:right w:val="none" w:sz="0" w:space="0" w:color="auto"/>
                  </w:divBdr>
                </w:div>
                <w:div w:id="2030256491">
                  <w:marLeft w:val="0"/>
                  <w:marRight w:val="0"/>
                  <w:marTop w:val="0"/>
                  <w:marBottom w:val="0"/>
                  <w:divBdr>
                    <w:top w:val="none" w:sz="0" w:space="0" w:color="auto"/>
                    <w:left w:val="none" w:sz="0" w:space="0" w:color="auto"/>
                    <w:bottom w:val="none" w:sz="0" w:space="0" w:color="auto"/>
                    <w:right w:val="none" w:sz="0" w:space="0" w:color="auto"/>
                  </w:divBdr>
                </w:div>
                <w:div w:id="1138187399">
                  <w:marLeft w:val="0"/>
                  <w:marRight w:val="0"/>
                  <w:marTop w:val="0"/>
                  <w:marBottom w:val="0"/>
                  <w:divBdr>
                    <w:top w:val="none" w:sz="0" w:space="0" w:color="auto"/>
                    <w:left w:val="none" w:sz="0" w:space="0" w:color="auto"/>
                    <w:bottom w:val="none" w:sz="0" w:space="0" w:color="auto"/>
                    <w:right w:val="none" w:sz="0" w:space="0" w:color="auto"/>
                  </w:divBdr>
                </w:div>
                <w:div w:id="1448696378">
                  <w:marLeft w:val="0"/>
                  <w:marRight w:val="0"/>
                  <w:marTop w:val="0"/>
                  <w:marBottom w:val="0"/>
                  <w:divBdr>
                    <w:top w:val="none" w:sz="0" w:space="0" w:color="auto"/>
                    <w:left w:val="none" w:sz="0" w:space="0" w:color="auto"/>
                    <w:bottom w:val="none" w:sz="0" w:space="0" w:color="auto"/>
                    <w:right w:val="none" w:sz="0" w:space="0" w:color="auto"/>
                  </w:divBdr>
                </w:div>
                <w:div w:id="386492484">
                  <w:marLeft w:val="0"/>
                  <w:marRight w:val="0"/>
                  <w:marTop w:val="0"/>
                  <w:marBottom w:val="0"/>
                  <w:divBdr>
                    <w:top w:val="none" w:sz="0" w:space="0" w:color="auto"/>
                    <w:left w:val="none" w:sz="0" w:space="0" w:color="auto"/>
                    <w:bottom w:val="none" w:sz="0" w:space="0" w:color="auto"/>
                    <w:right w:val="none" w:sz="0" w:space="0" w:color="auto"/>
                  </w:divBdr>
                </w:div>
                <w:div w:id="390888223">
                  <w:marLeft w:val="0"/>
                  <w:marRight w:val="0"/>
                  <w:marTop w:val="0"/>
                  <w:marBottom w:val="0"/>
                  <w:divBdr>
                    <w:top w:val="none" w:sz="0" w:space="0" w:color="auto"/>
                    <w:left w:val="none" w:sz="0" w:space="0" w:color="auto"/>
                    <w:bottom w:val="none" w:sz="0" w:space="0" w:color="auto"/>
                    <w:right w:val="none" w:sz="0" w:space="0" w:color="auto"/>
                  </w:divBdr>
                </w:div>
                <w:div w:id="2111776499">
                  <w:marLeft w:val="0"/>
                  <w:marRight w:val="0"/>
                  <w:marTop w:val="0"/>
                  <w:marBottom w:val="0"/>
                  <w:divBdr>
                    <w:top w:val="none" w:sz="0" w:space="0" w:color="auto"/>
                    <w:left w:val="none" w:sz="0" w:space="0" w:color="auto"/>
                    <w:bottom w:val="none" w:sz="0" w:space="0" w:color="auto"/>
                    <w:right w:val="none" w:sz="0" w:space="0" w:color="auto"/>
                  </w:divBdr>
                </w:div>
                <w:div w:id="1278412416">
                  <w:marLeft w:val="0"/>
                  <w:marRight w:val="0"/>
                  <w:marTop w:val="0"/>
                  <w:marBottom w:val="0"/>
                  <w:divBdr>
                    <w:top w:val="none" w:sz="0" w:space="0" w:color="auto"/>
                    <w:left w:val="none" w:sz="0" w:space="0" w:color="auto"/>
                    <w:bottom w:val="none" w:sz="0" w:space="0" w:color="auto"/>
                    <w:right w:val="none" w:sz="0" w:space="0" w:color="auto"/>
                  </w:divBdr>
                </w:div>
                <w:div w:id="1441487446">
                  <w:marLeft w:val="0"/>
                  <w:marRight w:val="0"/>
                  <w:marTop w:val="0"/>
                  <w:marBottom w:val="0"/>
                  <w:divBdr>
                    <w:top w:val="none" w:sz="0" w:space="0" w:color="auto"/>
                    <w:left w:val="none" w:sz="0" w:space="0" w:color="auto"/>
                    <w:bottom w:val="none" w:sz="0" w:space="0" w:color="auto"/>
                    <w:right w:val="none" w:sz="0" w:space="0" w:color="auto"/>
                  </w:divBdr>
                </w:div>
                <w:div w:id="766274077">
                  <w:marLeft w:val="0"/>
                  <w:marRight w:val="0"/>
                  <w:marTop w:val="0"/>
                  <w:marBottom w:val="0"/>
                  <w:divBdr>
                    <w:top w:val="none" w:sz="0" w:space="0" w:color="auto"/>
                    <w:left w:val="none" w:sz="0" w:space="0" w:color="auto"/>
                    <w:bottom w:val="none" w:sz="0" w:space="0" w:color="auto"/>
                    <w:right w:val="none" w:sz="0" w:space="0" w:color="auto"/>
                  </w:divBdr>
                </w:div>
                <w:div w:id="221138429">
                  <w:marLeft w:val="0"/>
                  <w:marRight w:val="0"/>
                  <w:marTop w:val="0"/>
                  <w:marBottom w:val="0"/>
                  <w:divBdr>
                    <w:top w:val="none" w:sz="0" w:space="0" w:color="auto"/>
                    <w:left w:val="none" w:sz="0" w:space="0" w:color="auto"/>
                    <w:bottom w:val="none" w:sz="0" w:space="0" w:color="auto"/>
                    <w:right w:val="none" w:sz="0" w:space="0" w:color="auto"/>
                  </w:divBdr>
                </w:div>
                <w:div w:id="220748801">
                  <w:marLeft w:val="0"/>
                  <w:marRight w:val="0"/>
                  <w:marTop w:val="0"/>
                  <w:marBottom w:val="0"/>
                  <w:divBdr>
                    <w:top w:val="none" w:sz="0" w:space="0" w:color="auto"/>
                    <w:left w:val="none" w:sz="0" w:space="0" w:color="auto"/>
                    <w:bottom w:val="none" w:sz="0" w:space="0" w:color="auto"/>
                    <w:right w:val="none" w:sz="0" w:space="0" w:color="auto"/>
                  </w:divBdr>
                </w:div>
                <w:div w:id="1126923501">
                  <w:marLeft w:val="0"/>
                  <w:marRight w:val="0"/>
                  <w:marTop w:val="0"/>
                  <w:marBottom w:val="0"/>
                  <w:divBdr>
                    <w:top w:val="none" w:sz="0" w:space="0" w:color="auto"/>
                    <w:left w:val="none" w:sz="0" w:space="0" w:color="auto"/>
                    <w:bottom w:val="none" w:sz="0" w:space="0" w:color="auto"/>
                    <w:right w:val="none" w:sz="0" w:space="0" w:color="auto"/>
                  </w:divBdr>
                </w:div>
                <w:div w:id="1147817962">
                  <w:marLeft w:val="0"/>
                  <w:marRight w:val="0"/>
                  <w:marTop w:val="0"/>
                  <w:marBottom w:val="0"/>
                  <w:divBdr>
                    <w:top w:val="none" w:sz="0" w:space="0" w:color="auto"/>
                    <w:left w:val="none" w:sz="0" w:space="0" w:color="auto"/>
                    <w:bottom w:val="none" w:sz="0" w:space="0" w:color="auto"/>
                    <w:right w:val="none" w:sz="0" w:space="0" w:color="auto"/>
                  </w:divBdr>
                </w:div>
                <w:div w:id="1922791887">
                  <w:marLeft w:val="0"/>
                  <w:marRight w:val="0"/>
                  <w:marTop w:val="0"/>
                  <w:marBottom w:val="0"/>
                  <w:divBdr>
                    <w:top w:val="none" w:sz="0" w:space="0" w:color="auto"/>
                    <w:left w:val="none" w:sz="0" w:space="0" w:color="auto"/>
                    <w:bottom w:val="none" w:sz="0" w:space="0" w:color="auto"/>
                    <w:right w:val="none" w:sz="0" w:space="0" w:color="auto"/>
                  </w:divBdr>
                </w:div>
                <w:div w:id="503009452">
                  <w:marLeft w:val="0"/>
                  <w:marRight w:val="0"/>
                  <w:marTop w:val="0"/>
                  <w:marBottom w:val="0"/>
                  <w:divBdr>
                    <w:top w:val="none" w:sz="0" w:space="0" w:color="auto"/>
                    <w:left w:val="none" w:sz="0" w:space="0" w:color="auto"/>
                    <w:bottom w:val="none" w:sz="0" w:space="0" w:color="auto"/>
                    <w:right w:val="none" w:sz="0" w:space="0" w:color="auto"/>
                  </w:divBdr>
                </w:div>
                <w:div w:id="1949196680">
                  <w:marLeft w:val="0"/>
                  <w:marRight w:val="0"/>
                  <w:marTop w:val="0"/>
                  <w:marBottom w:val="0"/>
                  <w:divBdr>
                    <w:top w:val="none" w:sz="0" w:space="0" w:color="auto"/>
                    <w:left w:val="none" w:sz="0" w:space="0" w:color="auto"/>
                    <w:bottom w:val="none" w:sz="0" w:space="0" w:color="auto"/>
                    <w:right w:val="none" w:sz="0" w:space="0" w:color="auto"/>
                  </w:divBdr>
                </w:div>
                <w:div w:id="1099062521">
                  <w:marLeft w:val="0"/>
                  <w:marRight w:val="0"/>
                  <w:marTop w:val="0"/>
                  <w:marBottom w:val="0"/>
                  <w:divBdr>
                    <w:top w:val="none" w:sz="0" w:space="0" w:color="auto"/>
                    <w:left w:val="none" w:sz="0" w:space="0" w:color="auto"/>
                    <w:bottom w:val="none" w:sz="0" w:space="0" w:color="auto"/>
                    <w:right w:val="none" w:sz="0" w:space="0" w:color="auto"/>
                  </w:divBdr>
                </w:div>
                <w:div w:id="1442727703">
                  <w:marLeft w:val="0"/>
                  <w:marRight w:val="0"/>
                  <w:marTop w:val="0"/>
                  <w:marBottom w:val="0"/>
                  <w:divBdr>
                    <w:top w:val="none" w:sz="0" w:space="0" w:color="auto"/>
                    <w:left w:val="none" w:sz="0" w:space="0" w:color="auto"/>
                    <w:bottom w:val="none" w:sz="0" w:space="0" w:color="auto"/>
                    <w:right w:val="none" w:sz="0" w:space="0" w:color="auto"/>
                  </w:divBdr>
                </w:div>
                <w:div w:id="1422138394">
                  <w:marLeft w:val="0"/>
                  <w:marRight w:val="0"/>
                  <w:marTop w:val="0"/>
                  <w:marBottom w:val="0"/>
                  <w:divBdr>
                    <w:top w:val="none" w:sz="0" w:space="0" w:color="auto"/>
                    <w:left w:val="none" w:sz="0" w:space="0" w:color="auto"/>
                    <w:bottom w:val="none" w:sz="0" w:space="0" w:color="auto"/>
                    <w:right w:val="none" w:sz="0" w:space="0" w:color="auto"/>
                  </w:divBdr>
                </w:div>
                <w:div w:id="680593235">
                  <w:marLeft w:val="0"/>
                  <w:marRight w:val="0"/>
                  <w:marTop w:val="0"/>
                  <w:marBottom w:val="0"/>
                  <w:divBdr>
                    <w:top w:val="none" w:sz="0" w:space="0" w:color="auto"/>
                    <w:left w:val="none" w:sz="0" w:space="0" w:color="auto"/>
                    <w:bottom w:val="none" w:sz="0" w:space="0" w:color="auto"/>
                    <w:right w:val="none" w:sz="0" w:space="0" w:color="auto"/>
                  </w:divBdr>
                </w:div>
                <w:div w:id="271278556">
                  <w:marLeft w:val="0"/>
                  <w:marRight w:val="0"/>
                  <w:marTop w:val="0"/>
                  <w:marBottom w:val="0"/>
                  <w:divBdr>
                    <w:top w:val="none" w:sz="0" w:space="0" w:color="auto"/>
                    <w:left w:val="none" w:sz="0" w:space="0" w:color="auto"/>
                    <w:bottom w:val="none" w:sz="0" w:space="0" w:color="auto"/>
                    <w:right w:val="none" w:sz="0" w:space="0" w:color="auto"/>
                  </w:divBdr>
                </w:div>
                <w:div w:id="1690570424">
                  <w:marLeft w:val="0"/>
                  <w:marRight w:val="0"/>
                  <w:marTop w:val="0"/>
                  <w:marBottom w:val="0"/>
                  <w:divBdr>
                    <w:top w:val="none" w:sz="0" w:space="0" w:color="auto"/>
                    <w:left w:val="none" w:sz="0" w:space="0" w:color="auto"/>
                    <w:bottom w:val="none" w:sz="0" w:space="0" w:color="auto"/>
                    <w:right w:val="none" w:sz="0" w:space="0" w:color="auto"/>
                  </w:divBdr>
                </w:div>
                <w:div w:id="810488423">
                  <w:marLeft w:val="0"/>
                  <w:marRight w:val="0"/>
                  <w:marTop w:val="0"/>
                  <w:marBottom w:val="0"/>
                  <w:divBdr>
                    <w:top w:val="none" w:sz="0" w:space="0" w:color="auto"/>
                    <w:left w:val="none" w:sz="0" w:space="0" w:color="auto"/>
                    <w:bottom w:val="none" w:sz="0" w:space="0" w:color="auto"/>
                    <w:right w:val="none" w:sz="0" w:space="0" w:color="auto"/>
                  </w:divBdr>
                </w:div>
                <w:div w:id="63112814">
                  <w:marLeft w:val="0"/>
                  <w:marRight w:val="0"/>
                  <w:marTop w:val="0"/>
                  <w:marBottom w:val="0"/>
                  <w:divBdr>
                    <w:top w:val="none" w:sz="0" w:space="0" w:color="auto"/>
                    <w:left w:val="none" w:sz="0" w:space="0" w:color="auto"/>
                    <w:bottom w:val="none" w:sz="0" w:space="0" w:color="auto"/>
                    <w:right w:val="none" w:sz="0" w:space="0" w:color="auto"/>
                  </w:divBdr>
                </w:div>
                <w:div w:id="646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020">
          <w:marLeft w:val="0"/>
          <w:marRight w:val="0"/>
          <w:marTop w:val="0"/>
          <w:marBottom w:val="0"/>
          <w:divBdr>
            <w:top w:val="none" w:sz="0" w:space="0" w:color="auto"/>
            <w:left w:val="none" w:sz="0" w:space="0" w:color="auto"/>
            <w:bottom w:val="none" w:sz="0" w:space="0" w:color="auto"/>
            <w:right w:val="none" w:sz="0" w:space="0" w:color="auto"/>
          </w:divBdr>
          <w:divsChild>
            <w:div w:id="1161506961">
              <w:marLeft w:val="0"/>
              <w:marRight w:val="0"/>
              <w:marTop w:val="0"/>
              <w:marBottom w:val="0"/>
              <w:divBdr>
                <w:top w:val="none" w:sz="0" w:space="0" w:color="auto"/>
                <w:left w:val="none" w:sz="0" w:space="0" w:color="auto"/>
                <w:bottom w:val="none" w:sz="0" w:space="0" w:color="auto"/>
                <w:right w:val="none" w:sz="0" w:space="0" w:color="auto"/>
              </w:divBdr>
            </w:div>
            <w:div w:id="994604444">
              <w:marLeft w:val="0"/>
              <w:marRight w:val="0"/>
              <w:marTop w:val="0"/>
              <w:marBottom w:val="0"/>
              <w:divBdr>
                <w:top w:val="none" w:sz="0" w:space="0" w:color="auto"/>
                <w:left w:val="none" w:sz="0" w:space="0" w:color="auto"/>
                <w:bottom w:val="none" w:sz="0" w:space="0" w:color="auto"/>
                <w:right w:val="none" w:sz="0" w:space="0" w:color="auto"/>
              </w:divBdr>
            </w:div>
            <w:div w:id="296691058">
              <w:marLeft w:val="0"/>
              <w:marRight w:val="0"/>
              <w:marTop w:val="0"/>
              <w:marBottom w:val="0"/>
              <w:divBdr>
                <w:top w:val="none" w:sz="0" w:space="0" w:color="auto"/>
                <w:left w:val="none" w:sz="0" w:space="0" w:color="auto"/>
                <w:bottom w:val="none" w:sz="0" w:space="0" w:color="auto"/>
                <w:right w:val="none" w:sz="0" w:space="0" w:color="auto"/>
              </w:divBdr>
            </w:div>
            <w:div w:id="680742294">
              <w:marLeft w:val="0"/>
              <w:marRight w:val="0"/>
              <w:marTop w:val="0"/>
              <w:marBottom w:val="0"/>
              <w:divBdr>
                <w:top w:val="none" w:sz="0" w:space="0" w:color="auto"/>
                <w:left w:val="none" w:sz="0" w:space="0" w:color="auto"/>
                <w:bottom w:val="none" w:sz="0" w:space="0" w:color="auto"/>
                <w:right w:val="none" w:sz="0" w:space="0" w:color="auto"/>
              </w:divBdr>
            </w:div>
            <w:div w:id="466439985">
              <w:marLeft w:val="0"/>
              <w:marRight w:val="0"/>
              <w:marTop w:val="0"/>
              <w:marBottom w:val="0"/>
              <w:divBdr>
                <w:top w:val="none" w:sz="0" w:space="0" w:color="auto"/>
                <w:left w:val="none" w:sz="0" w:space="0" w:color="auto"/>
                <w:bottom w:val="none" w:sz="0" w:space="0" w:color="auto"/>
                <w:right w:val="none" w:sz="0" w:space="0" w:color="auto"/>
              </w:divBdr>
            </w:div>
            <w:div w:id="602954295">
              <w:marLeft w:val="0"/>
              <w:marRight w:val="0"/>
              <w:marTop w:val="0"/>
              <w:marBottom w:val="0"/>
              <w:divBdr>
                <w:top w:val="none" w:sz="0" w:space="0" w:color="auto"/>
                <w:left w:val="none" w:sz="0" w:space="0" w:color="auto"/>
                <w:bottom w:val="none" w:sz="0" w:space="0" w:color="auto"/>
                <w:right w:val="none" w:sz="0" w:space="0" w:color="auto"/>
              </w:divBdr>
            </w:div>
            <w:div w:id="1437942592">
              <w:marLeft w:val="0"/>
              <w:marRight w:val="0"/>
              <w:marTop w:val="0"/>
              <w:marBottom w:val="0"/>
              <w:divBdr>
                <w:top w:val="none" w:sz="0" w:space="0" w:color="auto"/>
                <w:left w:val="none" w:sz="0" w:space="0" w:color="auto"/>
                <w:bottom w:val="none" w:sz="0" w:space="0" w:color="auto"/>
                <w:right w:val="none" w:sz="0" w:space="0" w:color="auto"/>
              </w:divBdr>
              <w:divsChild>
                <w:div w:id="2147040244">
                  <w:marLeft w:val="0"/>
                  <w:marRight w:val="0"/>
                  <w:marTop w:val="0"/>
                  <w:marBottom w:val="0"/>
                  <w:divBdr>
                    <w:top w:val="none" w:sz="0" w:space="0" w:color="auto"/>
                    <w:left w:val="none" w:sz="0" w:space="0" w:color="auto"/>
                    <w:bottom w:val="none" w:sz="0" w:space="0" w:color="auto"/>
                    <w:right w:val="none" w:sz="0" w:space="0" w:color="auto"/>
                  </w:divBdr>
                </w:div>
                <w:div w:id="277880719">
                  <w:marLeft w:val="0"/>
                  <w:marRight w:val="0"/>
                  <w:marTop w:val="0"/>
                  <w:marBottom w:val="0"/>
                  <w:divBdr>
                    <w:top w:val="none" w:sz="0" w:space="0" w:color="auto"/>
                    <w:left w:val="none" w:sz="0" w:space="0" w:color="auto"/>
                    <w:bottom w:val="none" w:sz="0" w:space="0" w:color="auto"/>
                    <w:right w:val="none" w:sz="0" w:space="0" w:color="auto"/>
                  </w:divBdr>
                </w:div>
                <w:div w:id="1384595053">
                  <w:marLeft w:val="0"/>
                  <w:marRight w:val="0"/>
                  <w:marTop w:val="0"/>
                  <w:marBottom w:val="0"/>
                  <w:divBdr>
                    <w:top w:val="none" w:sz="0" w:space="0" w:color="auto"/>
                    <w:left w:val="none" w:sz="0" w:space="0" w:color="auto"/>
                    <w:bottom w:val="none" w:sz="0" w:space="0" w:color="auto"/>
                    <w:right w:val="none" w:sz="0" w:space="0" w:color="auto"/>
                  </w:divBdr>
                </w:div>
                <w:div w:id="74787643">
                  <w:marLeft w:val="0"/>
                  <w:marRight w:val="0"/>
                  <w:marTop w:val="0"/>
                  <w:marBottom w:val="0"/>
                  <w:divBdr>
                    <w:top w:val="none" w:sz="0" w:space="0" w:color="auto"/>
                    <w:left w:val="none" w:sz="0" w:space="0" w:color="auto"/>
                    <w:bottom w:val="none" w:sz="0" w:space="0" w:color="auto"/>
                    <w:right w:val="none" w:sz="0" w:space="0" w:color="auto"/>
                  </w:divBdr>
                </w:div>
                <w:div w:id="508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752">
          <w:marLeft w:val="0"/>
          <w:marRight w:val="0"/>
          <w:marTop w:val="0"/>
          <w:marBottom w:val="0"/>
          <w:divBdr>
            <w:top w:val="none" w:sz="0" w:space="0" w:color="auto"/>
            <w:left w:val="none" w:sz="0" w:space="0" w:color="auto"/>
            <w:bottom w:val="none" w:sz="0" w:space="0" w:color="auto"/>
            <w:right w:val="none" w:sz="0" w:space="0" w:color="auto"/>
          </w:divBdr>
          <w:divsChild>
            <w:div w:id="59056775">
              <w:marLeft w:val="0"/>
              <w:marRight w:val="0"/>
              <w:marTop w:val="0"/>
              <w:marBottom w:val="0"/>
              <w:divBdr>
                <w:top w:val="none" w:sz="0" w:space="0" w:color="auto"/>
                <w:left w:val="none" w:sz="0" w:space="0" w:color="auto"/>
                <w:bottom w:val="none" w:sz="0" w:space="0" w:color="auto"/>
                <w:right w:val="none" w:sz="0" w:space="0" w:color="auto"/>
              </w:divBdr>
            </w:div>
            <w:div w:id="525140144">
              <w:marLeft w:val="0"/>
              <w:marRight w:val="0"/>
              <w:marTop w:val="0"/>
              <w:marBottom w:val="0"/>
              <w:divBdr>
                <w:top w:val="none" w:sz="0" w:space="0" w:color="auto"/>
                <w:left w:val="none" w:sz="0" w:space="0" w:color="auto"/>
                <w:bottom w:val="none" w:sz="0" w:space="0" w:color="auto"/>
                <w:right w:val="none" w:sz="0" w:space="0" w:color="auto"/>
              </w:divBdr>
            </w:div>
            <w:div w:id="2019651070">
              <w:marLeft w:val="0"/>
              <w:marRight w:val="0"/>
              <w:marTop w:val="0"/>
              <w:marBottom w:val="0"/>
              <w:divBdr>
                <w:top w:val="none" w:sz="0" w:space="0" w:color="auto"/>
                <w:left w:val="none" w:sz="0" w:space="0" w:color="auto"/>
                <w:bottom w:val="none" w:sz="0" w:space="0" w:color="auto"/>
                <w:right w:val="none" w:sz="0" w:space="0" w:color="auto"/>
              </w:divBdr>
            </w:div>
            <w:div w:id="1446466063">
              <w:marLeft w:val="0"/>
              <w:marRight w:val="0"/>
              <w:marTop w:val="0"/>
              <w:marBottom w:val="0"/>
              <w:divBdr>
                <w:top w:val="none" w:sz="0" w:space="0" w:color="auto"/>
                <w:left w:val="none" w:sz="0" w:space="0" w:color="auto"/>
                <w:bottom w:val="none" w:sz="0" w:space="0" w:color="auto"/>
                <w:right w:val="none" w:sz="0" w:space="0" w:color="auto"/>
              </w:divBdr>
            </w:div>
            <w:div w:id="869100088">
              <w:marLeft w:val="0"/>
              <w:marRight w:val="0"/>
              <w:marTop w:val="0"/>
              <w:marBottom w:val="0"/>
              <w:divBdr>
                <w:top w:val="none" w:sz="0" w:space="0" w:color="auto"/>
                <w:left w:val="none" w:sz="0" w:space="0" w:color="auto"/>
                <w:bottom w:val="none" w:sz="0" w:space="0" w:color="auto"/>
                <w:right w:val="none" w:sz="0" w:space="0" w:color="auto"/>
              </w:divBdr>
            </w:div>
            <w:div w:id="543372359">
              <w:marLeft w:val="0"/>
              <w:marRight w:val="0"/>
              <w:marTop w:val="0"/>
              <w:marBottom w:val="0"/>
              <w:divBdr>
                <w:top w:val="none" w:sz="0" w:space="0" w:color="auto"/>
                <w:left w:val="none" w:sz="0" w:space="0" w:color="auto"/>
                <w:bottom w:val="none" w:sz="0" w:space="0" w:color="auto"/>
                <w:right w:val="none" w:sz="0" w:space="0" w:color="auto"/>
              </w:divBdr>
            </w:div>
            <w:div w:id="812719670">
              <w:marLeft w:val="0"/>
              <w:marRight w:val="0"/>
              <w:marTop w:val="0"/>
              <w:marBottom w:val="0"/>
              <w:divBdr>
                <w:top w:val="none" w:sz="0" w:space="0" w:color="auto"/>
                <w:left w:val="none" w:sz="0" w:space="0" w:color="auto"/>
                <w:bottom w:val="none" w:sz="0" w:space="0" w:color="auto"/>
                <w:right w:val="none" w:sz="0" w:space="0" w:color="auto"/>
              </w:divBdr>
            </w:div>
            <w:div w:id="364645030">
              <w:marLeft w:val="0"/>
              <w:marRight w:val="0"/>
              <w:marTop w:val="0"/>
              <w:marBottom w:val="0"/>
              <w:divBdr>
                <w:top w:val="none" w:sz="0" w:space="0" w:color="auto"/>
                <w:left w:val="none" w:sz="0" w:space="0" w:color="auto"/>
                <w:bottom w:val="none" w:sz="0" w:space="0" w:color="auto"/>
                <w:right w:val="none" w:sz="0" w:space="0" w:color="auto"/>
              </w:divBdr>
            </w:div>
            <w:div w:id="2103985015">
              <w:marLeft w:val="0"/>
              <w:marRight w:val="0"/>
              <w:marTop w:val="0"/>
              <w:marBottom w:val="0"/>
              <w:divBdr>
                <w:top w:val="none" w:sz="0" w:space="0" w:color="auto"/>
                <w:left w:val="none" w:sz="0" w:space="0" w:color="auto"/>
                <w:bottom w:val="none" w:sz="0" w:space="0" w:color="auto"/>
                <w:right w:val="none" w:sz="0" w:space="0" w:color="auto"/>
              </w:divBdr>
            </w:div>
            <w:div w:id="1376349482">
              <w:marLeft w:val="0"/>
              <w:marRight w:val="0"/>
              <w:marTop w:val="0"/>
              <w:marBottom w:val="0"/>
              <w:divBdr>
                <w:top w:val="none" w:sz="0" w:space="0" w:color="auto"/>
                <w:left w:val="none" w:sz="0" w:space="0" w:color="auto"/>
                <w:bottom w:val="none" w:sz="0" w:space="0" w:color="auto"/>
                <w:right w:val="none" w:sz="0" w:space="0" w:color="auto"/>
              </w:divBdr>
            </w:div>
            <w:div w:id="46490150">
              <w:marLeft w:val="0"/>
              <w:marRight w:val="0"/>
              <w:marTop w:val="0"/>
              <w:marBottom w:val="0"/>
              <w:divBdr>
                <w:top w:val="none" w:sz="0" w:space="0" w:color="auto"/>
                <w:left w:val="none" w:sz="0" w:space="0" w:color="auto"/>
                <w:bottom w:val="none" w:sz="0" w:space="0" w:color="auto"/>
                <w:right w:val="none" w:sz="0" w:space="0" w:color="auto"/>
              </w:divBdr>
            </w:div>
            <w:div w:id="1752892518">
              <w:marLeft w:val="0"/>
              <w:marRight w:val="0"/>
              <w:marTop w:val="0"/>
              <w:marBottom w:val="0"/>
              <w:divBdr>
                <w:top w:val="none" w:sz="0" w:space="0" w:color="auto"/>
                <w:left w:val="none" w:sz="0" w:space="0" w:color="auto"/>
                <w:bottom w:val="none" w:sz="0" w:space="0" w:color="auto"/>
                <w:right w:val="none" w:sz="0" w:space="0" w:color="auto"/>
              </w:divBdr>
            </w:div>
            <w:div w:id="1178425510">
              <w:marLeft w:val="0"/>
              <w:marRight w:val="0"/>
              <w:marTop w:val="0"/>
              <w:marBottom w:val="0"/>
              <w:divBdr>
                <w:top w:val="none" w:sz="0" w:space="0" w:color="auto"/>
                <w:left w:val="none" w:sz="0" w:space="0" w:color="auto"/>
                <w:bottom w:val="none" w:sz="0" w:space="0" w:color="auto"/>
                <w:right w:val="none" w:sz="0" w:space="0" w:color="auto"/>
              </w:divBdr>
            </w:div>
            <w:div w:id="20282951">
              <w:marLeft w:val="0"/>
              <w:marRight w:val="0"/>
              <w:marTop w:val="0"/>
              <w:marBottom w:val="0"/>
              <w:divBdr>
                <w:top w:val="none" w:sz="0" w:space="0" w:color="auto"/>
                <w:left w:val="none" w:sz="0" w:space="0" w:color="auto"/>
                <w:bottom w:val="none" w:sz="0" w:space="0" w:color="auto"/>
                <w:right w:val="none" w:sz="0" w:space="0" w:color="auto"/>
              </w:divBdr>
            </w:div>
            <w:div w:id="1537542922">
              <w:marLeft w:val="0"/>
              <w:marRight w:val="0"/>
              <w:marTop w:val="0"/>
              <w:marBottom w:val="0"/>
              <w:divBdr>
                <w:top w:val="none" w:sz="0" w:space="0" w:color="auto"/>
                <w:left w:val="none" w:sz="0" w:space="0" w:color="auto"/>
                <w:bottom w:val="none" w:sz="0" w:space="0" w:color="auto"/>
                <w:right w:val="none" w:sz="0" w:space="0" w:color="auto"/>
              </w:divBdr>
              <w:divsChild>
                <w:div w:id="106966490">
                  <w:marLeft w:val="0"/>
                  <w:marRight w:val="0"/>
                  <w:marTop w:val="0"/>
                  <w:marBottom w:val="0"/>
                  <w:divBdr>
                    <w:top w:val="none" w:sz="0" w:space="0" w:color="auto"/>
                    <w:left w:val="none" w:sz="0" w:space="0" w:color="auto"/>
                    <w:bottom w:val="none" w:sz="0" w:space="0" w:color="auto"/>
                    <w:right w:val="none" w:sz="0" w:space="0" w:color="auto"/>
                  </w:divBdr>
                </w:div>
                <w:div w:id="190532155">
                  <w:marLeft w:val="0"/>
                  <w:marRight w:val="0"/>
                  <w:marTop w:val="0"/>
                  <w:marBottom w:val="0"/>
                  <w:divBdr>
                    <w:top w:val="none" w:sz="0" w:space="0" w:color="auto"/>
                    <w:left w:val="none" w:sz="0" w:space="0" w:color="auto"/>
                    <w:bottom w:val="none" w:sz="0" w:space="0" w:color="auto"/>
                    <w:right w:val="none" w:sz="0" w:space="0" w:color="auto"/>
                  </w:divBdr>
                </w:div>
                <w:div w:id="1523977514">
                  <w:marLeft w:val="0"/>
                  <w:marRight w:val="0"/>
                  <w:marTop w:val="0"/>
                  <w:marBottom w:val="0"/>
                  <w:divBdr>
                    <w:top w:val="none" w:sz="0" w:space="0" w:color="auto"/>
                    <w:left w:val="none" w:sz="0" w:space="0" w:color="auto"/>
                    <w:bottom w:val="none" w:sz="0" w:space="0" w:color="auto"/>
                    <w:right w:val="none" w:sz="0" w:space="0" w:color="auto"/>
                  </w:divBdr>
                </w:div>
                <w:div w:id="2147048075">
                  <w:marLeft w:val="0"/>
                  <w:marRight w:val="0"/>
                  <w:marTop w:val="0"/>
                  <w:marBottom w:val="0"/>
                  <w:divBdr>
                    <w:top w:val="none" w:sz="0" w:space="0" w:color="auto"/>
                    <w:left w:val="none" w:sz="0" w:space="0" w:color="auto"/>
                    <w:bottom w:val="none" w:sz="0" w:space="0" w:color="auto"/>
                    <w:right w:val="none" w:sz="0" w:space="0" w:color="auto"/>
                  </w:divBdr>
                </w:div>
                <w:div w:id="563687498">
                  <w:marLeft w:val="0"/>
                  <w:marRight w:val="0"/>
                  <w:marTop w:val="0"/>
                  <w:marBottom w:val="0"/>
                  <w:divBdr>
                    <w:top w:val="none" w:sz="0" w:space="0" w:color="auto"/>
                    <w:left w:val="none" w:sz="0" w:space="0" w:color="auto"/>
                    <w:bottom w:val="none" w:sz="0" w:space="0" w:color="auto"/>
                    <w:right w:val="none" w:sz="0" w:space="0" w:color="auto"/>
                  </w:divBdr>
                </w:div>
                <w:div w:id="412162271">
                  <w:marLeft w:val="0"/>
                  <w:marRight w:val="0"/>
                  <w:marTop w:val="0"/>
                  <w:marBottom w:val="0"/>
                  <w:divBdr>
                    <w:top w:val="none" w:sz="0" w:space="0" w:color="auto"/>
                    <w:left w:val="none" w:sz="0" w:space="0" w:color="auto"/>
                    <w:bottom w:val="none" w:sz="0" w:space="0" w:color="auto"/>
                    <w:right w:val="none" w:sz="0" w:space="0" w:color="auto"/>
                  </w:divBdr>
                </w:div>
                <w:div w:id="589655590">
                  <w:marLeft w:val="0"/>
                  <w:marRight w:val="0"/>
                  <w:marTop w:val="0"/>
                  <w:marBottom w:val="0"/>
                  <w:divBdr>
                    <w:top w:val="none" w:sz="0" w:space="0" w:color="auto"/>
                    <w:left w:val="none" w:sz="0" w:space="0" w:color="auto"/>
                    <w:bottom w:val="none" w:sz="0" w:space="0" w:color="auto"/>
                    <w:right w:val="none" w:sz="0" w:space="0" w:color="auto"/>
                  </w:divBdr>
                </w:div>
                <w:div w:id="1570267294">
                  <w:marLeft w:val="0"/>
                  <w:marRight w:val="0"/>
                  <w:marTop w:val="0"/>
                  <w:marBottom w:val="0"/>
                  <w:divBdr>
                    <w:top w:val="none" w:sz="0" w:space="0" w:color="auto"/>
                    <w:left w:val="none" w:sz="0" w:space="0" w:color="auto"/>
                    <w:bottom w:val="none" w:sz="0" w:space="0" w:color="auto"/>
                    <w:right w:val="none" w:sz="0" w:space="0" w:color="auto"/>
                  </w:divBdr>
                </w:div>
                <w:div w:id="1016465765">
                  <w:marLeft w:val="0"/>
                  <w:marRight w:val="0"/>
                  <w:marTop w:val="0"/>
                  <w:marBottom w:val="0"/>
                  <w:divBdr>
                    <w:top w:val="none" w:sz="0" w:space="0" w:color="auto"/>
                    <w:left w:val="none" w:sz="0" w:space="0" w:color="auto"/>
                    <w:bottom w:val="none" w:sz="0" w:space="0" w:color="auto"/>
                    <w:right w:val="none" w:sz="0" w:space="0" w:color="auto"/>
                  </w:divBdr>
                </w:div>
                <w:div w:id="1671565036">
                  <w:marLeft w:val="0"/>
                  <w:marRight w:val="0"/>
                  <w:marTop w:val="0"/>
                  <w:marBottom w:val="0"/>
                  <w:divBdr>
                    <w:top w:val="none" w:sz="0" w:space="0" w:color="auto"/>
                    <w:left w:val="none" w:sz="0" w:space="0" w:color="auto"/>
                    <w:bottom w:val="none" w:sz="0" w:space="0" w:color="auto"/>
                    <w:right w:val="none" w:sz="0" w:space="0" w:color="auto"/>
                  </w:divBdr>
                </w:div>
                <w:div w:id="12652295">
                  <w:marLeft w:val="0"/>
                  <w:marRight w:val="0"/>
                  <w:marTop w:val="0"/>
                  <w:marBottom w:val="0"/>
                  <w:divBdr>
                    <w:top w:val="none" w:sz="0" w:space="0" w:color="auto"/>
                    <w:left w:val="none" w:sz="0" w:space="0" w:color="auto"/>
                    <w:bottom w:val="none" w:sz="0" w:space="0" w:color="auto"/>
                    <w:right w:val="none" w:sz="0" w:space="0" w:color="auto"/>
                  </w:divBdr>
                </w:div>
                <w:div w:id="66002399">
                  <w:marLeft w:val="0"/>
                  <w:marRight w:val="0"/>
                  <w:marTop w:val="0"/>
                  <w:marBottom w:val="0"/>
                  <w:divBdr>
                    <w:top w:val="none" w:sz="0" w:space="0" w:color="auto"/>
                    <w:left w:val="none" w:sz="0" w:space="0" w:color="auto"/>
                    <w:bottom w:val="none" w:sz="0" w:space="0" w:color="auto"/>
                    <w:right w:val="none" w:sz="0" w:space="0" w:color="auto"/>
                  </w:divBdr>
                </w:div>
                <w:div w:id="2958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243">
          <w:marLeft w:val="0"/>
          <w:marRight w:val="0"/>
          <w:marTop w:val="0"/>
          <w:marBottom w:val="0"/>
          <w:divBdr>
            <w:top w:val="none" w:sz="0" w:space="0" w:color="auto"/>
            <w:left w:val="none" w:sz="0" w:space="0" w:color="auto"/>
            <w:bottom w:val="none" w:sz="0" w:space="0" w:color="auto"/>
            <w:right w:val="none" w:sz="0" w:space="0" w:color="auto"/>
          </w:divBdr>
          <w:divsChild>
            <w:div w:id="893271716">
              <w:marLeft w:val="0"/>
              <w:marRight w:val="0"/>
              <w:marTop w:val="0"/>
              <w:marBottom w:val="0"/>
              <w:divBdr>
                <w:top w:val="none" w:sz="0" w:space="0" w:color="auto"/>
                <w:left w:val="none" w:sz="0" w:space="0" w:color="auto"/>
                <w:bottom w:val="none" w:sz="0" w:space="0" w:color="auto"/>
                <w:right w:val="none" w:sz="0" w:space="0" w:color="auto"/>
              </w:divBdr>
            </w:div>
            <w:div w:id="1109159554">
              <w:marLeft w:val="0"/>
              <w:marRight w:val="0"/>
              <w:marTop w:val="0"/>
              <w:marBottom w:val="0"/>
              <w:divBdr>
                <w:top w:val="none" w:sz="0" w:space="0" w:color="auto"/>
                <w:left w:val="none" w:sz="0" w:space="0" w:color="auto"/>
                <w:bottom w:val="none" w:sz="0" w:space="0" w:color="auto"/>
                <w:right w:val="none" w:sz="0" w:space="0" w:color="auto"/>
              </w:divBdr>
            </w:div>
            <w:div w:id="486215783">
              <w:marLeft w:val="0"/>
              <w:marRight w:val="0"/>
              <w:marTop w:val="0"/>
              <w:marBottom w:val="0"/>
              <w:divBdr>
                <w:top w:val="none" w:sz="0" w:space="0" w:color="auto"/>
                <w:left w:val="none" w:sz="0" w:space="0" w:color="auto"/>
                <w:bottom w:val="none" w:sz="0" w:space="0" w:color="auto"/>
                <w:right w:val="none" w:sz="0" w:space="0" w:color="auto"/>
              </w:divBdr>
            </w:div>
            <w:div w:id="1530678830">
              <w:marLeft w:val="0"/>
              <w:marRight w:val="0"/>
              <w:marTop w:val="0"/>
              <w:marBottom w:val="0"/>
              <w:divBdr>
                <w:top w:val="none" w:sz="0" w:space="0" w:color="auto"/>
                <w:left w:val="none" w:sz="0" w:space="0" w:color="auto"/>
                <w:bottom w:val="none" w:sz="0" w:space="0" w:color="auto"/>
                <w:right w:val="none" w:sz="0" w:space="0" w:color="auto"/>
              </w:divBdr>
            </w:div>
            <w:div w:id="1740058728">
              <w:marLeft w:val="0"/>
              <w:marRight w:val="0"/>
              <w:marTop w:val="0"/>
              <w:marBottom w:val="0"/>
              <w:divBdr>
                <w:top w:val="none" w:sz="0" w:space="0" w:color="auto"/>
                <w:left w:val="none" w:sz="0" w:space="0" w:color="auto"/>
                <w:bottom w:val="none" w:sz="0" w:space="0" w:color="auto"/>
                <w:right w:val="none" w:sz="0" w:space="0" w:color="auto"/>
              </w:divBdr>
            </w:div>
            <w:div w:id="408968044">
              <w:marLeft w:val="0"/>
              <w:marRight w:val="0"/>
              <w:marTop w:val="0"/>
              <w:marBottom w:val="0"/>
              <w:divBdr>
                <w:top w:val="none" w:sz="0" w:space="0" w:color="auto"/>
                <w:left w:val="none" w:sz="0" w:space="0" w:color="auto"/>
                <w:bottom w:val="none" w:sz="0" w:space="0" w:color="auto"/>
                <w:right w:val="none" w:sz="0" w:space="0" w:color="auto"/>
              </w:divBdr>
            </w:div>
            <w:div w:id="1549876274">
              <w:marLeft w:val="0"/>
              <w:marRight w:val="0"/>
              <w:marTop w:val="0"/>
              <w:marBottom w:val="0"/>
              <w:divBdr>
                <w:top w:val="none" w:sz="0" w:space="0" w:color="auto"/>
                <w:left w:val="none" w:sz="0" w:space="0" w:color="auto"/>
                <w:bottom w:val="none" w:sz="0" w:space="0" w:color="auto"/>
                <w:right w:val="none" w:sz="0" w:space="0" w:color="auto"/>
              </w:divBdr>
            </w:div>
            <w:div w:id="1552765219">
              <w:marLeft w:val="0"/>
              <w:marRight w:val="0"/>
              <w:marTop w:val="0"/>
              <w:marBottom w:val="0"/>
              <w:divBdr>
                <w:top w:val="none" w:sz="0" w:space="0" w:color="auto"/>
                <w:left w:val="none" w:sz="0" w:space="0" w:color="auto"/>
                <w:bottom w:val="none" w:sz="0" w:space="0" w:color="auto"/>
                <w:right w:val="none" w:sz="0" w:space="0" w:color="auto"/>
              </w:divBdr>
            </w:div>
            <w:div w:id="1127357391">
              <w:marLeft w:val="0"/>
              <w:marRight w:val="0"/>
              <w:marTop w:val="0"/>
              <w:marBottom w:val="0"/>
              <w:divBdr>
                <w:top w:val="none" w:sz="0" w:space="0" w:color="auto"/>
                <w:left w:val="none" w:sz="0" w:space="0" w:color="auto"/>
                <w:bottom w:val="none" w:sz="0" w:space="0" w:color="auto"/>
                <w:right w:val="none" w:sz="0" w:space="0" w:color="auto"/>
              </w:divBdr>
            </w:div>
            <w:div w:id="1761026502">
              <w:marLeft w:val="0"/>
              <w:marRight w:val="0"/>
              <w:marTop w:val="0"/>
              <w:marBottom w:val="0"/>
              <w:divBdr>
                <w:top w:val="none" w:sz="0" w:space="0" w:color="auto"/>
                <w:left w:val="none" w:sz="0" w:space="0" w:color="auto"/>
                <w:bottom w:val="none" w:sz="0" w:space="0" w:color="auto"/>
                <w:right w:val="none" w:sz="0" w:space="0" w:color="auto"/>
              </w:divBdr>
            </w:div>
            <w:div w:id="793138243">
              <w:marLeft w:val="0"/>
              <w:marRight w:val="0"/>
              <w:marTop w:val="0"/>
              <w:marBottom w:val="0"/>
              <w:divBdr>
                <w:top w:val="none" w:sz="0" w:space="0" w:color="auto"/>
                <w:left w:val="none" w:sz="0" w:space="0" w:color="auto"/>
                <w:bottom w:val="none" w:sz="0" w:space="0" w:color="auto"/>
                <w:right w:val="none" w:sz="0" w:space="0" w:color="auto"/>
              </w:divBdr>
            </w:div>
            <w:div w:id="954556912">
              <w:marLeft w:val="0"/>
              <w:marRight w:val="0"/>
              <w:marTop w:val="0"/>
              <w:marBottom w:val="0"/>
              <w:divBdr>
                <w:top w:val="none" w:sz="0" w:space="0" w:color="auto"/>
                <w:left w:val="none" w:sz="0" w:space="0" w:color="auto"/>
                <w:bottom w:val="none" w:sz="0" w:space="0" w:color="auto"/>
                <w:right w:val="none" w:sz="0" w:space="0" w:color="auto"/>
              </w:divBdr>
            </w:div>
            <w:div w:id="1764645782">
              <w:marLeft w:val="0"/>
              <w:marRight w:val="0"/>
              <w:marTop w:val="0"/>
              <w:marBottom w:val="0"/>
              <w:divBdr>
                <w:top w:val="none" w:sz="0" w:space="0" w:color="auto"/>
                <w:left w:val="none" w:sz="0" w:space="0" w:color="auto"/>
                <w:bottom w:val="none" w:sz="0" w:space="0" w:color="auto"/>
                <w:right w:val="none" w:sz="0" w:space="0" w:color="auto"/>
              </w:divBdr>
            </w:div>
            <w:div w:id="893857893">
              <w:marLeft w:val="0"/>
              <w:marRight w:val="0"/>
              <w:marTop w:val="0"/>
              <w:marBottom w:val="0"/>
              <w:divBdr>
                <w:top w:val="none" w:sz="0" w:space="0" w:color="auto"/>
                <w:left w:val="none" w:sz="0" w:space="0" w:color="auto"/>
                <w:bottom w:val="none" w:sz="0" w:space="0" w:color="auto"/>
                <w:right w:val="none" w:sz="0" w:space="0" w:color="auto"/>
              </w:divBdr>
            </w:div>
            <w:div w:id="535503470">
              <w:marLeft w:val="0"/>
              <w:marRight w:val="0"/>
              <w:marTop w:val="0"/>
              <w:marBottom w:val="0"/>
              <w:divBdr>
                <w:top w:val="none" w:sz="0" w:space="0" w:color="auto"/>
                <w:left w:val="none" w:sz="0" w:space="0" w:color="auto"/>
                <w:bottom w:val="none" w:sz="0" w:space="0" w:color="auto"/>
                <w:right w:val="none" w:sz="0" w:space="0" w:color="auto"/>
              </w:divBdr>
            </w:div>
            <w:div w:id="1542089450">
              <w:marLeft w:val="0"/>
              <w:marRight w:val="0"/>
              <w:marTop w:val="0"/>
              <w:marBottom w:val="0"/>
              <w:divBdr>
                <w:top w:val="none" w:sz="0" w:space="0" w:color="auto"/>
                <w:left w:val="none" w:sz="0" w:space="0" w:color="auto"/>
                <w:bottom w:val="none" w:sz="0" w:space="0" w:color="auto"/>
                <w:right w:val="none" w:sz="0" w:space="0" w:color="auto"/>
              </w:divBdr>
            </w:div>
            <w:div w:id="1052996726">
              <w:marLeft w:val="0"/>
              <w:marRight w:val="0"/>
              <w:marTop w:val="0"/>
              <w:marBottom w:val="0"/>
              <w:divBdr>
                <w:top w:val="none" w:sz="0" w:space="0" w:color="auto"/>
                <w:left w:val="none" w:sz="0" w:space="0" w:color="auto"/>
                <w:bottom w:val="none" w:sz="0" w:space="0" w:color="auto"/>
                <w:right w:val="none" w:sz="0" w:space="0" w:color="auto"/>
              </w:divBdr>
            </w:div>
            <w:div w:id="138769726">
              <w:marLeft w:val="0"/>
              <w:marRight w:val="0"/>
              <w:marTop w:val="0"/>
              <w:marBottom w:val="0"/>
              <w:divBdr>
                <w:top w:val="none" w:sz="0" w:space="0" w:color="auto"/>
                <w:left w:val="none" w:sz="0" w:space="0" w:color="auto"/>
                <w:bottom w:val="none" w:sz="0" w:space="0" w:color="auto"/>
                <w:right w:val="none" w:sz="0" w:space="0" w:color="auto"/>
              </w:divBdr>
            </w:div>
            <w:div w:id="1691029450">
              <w:marLeft w:val="0"/>
              <w:marRight w:val="0"/>
              <w:marTop w:val="0"/>
              <w:marBottom w:val="0"/>
              <w:divBdr>
                <w:top w:val="none" w:sz="0" w:space="0" w:color="auto"/>
                <w:left w:val="none" w:sz="0" w:space="0" w:color="auto"/>
                <w:bottom w:val="none" w:sz="0" w:space="0" w:color="auto"/>
                <w:right w:val="none" w:sz="0" w:space="0" w:color="auto"/>
              </w:divBdr>
            </w:div>
            <w:div w:id="1340623044">
              <w:marLeft w:val="0"/>
              <w:marRight w:val="0"/>
              <w:marTop w:val="0"/>
              <w:marBottom w:val="0"/>
              <w:divBdr>
                <w:top w:val="none" w:sz="0" w:space="0" w:color="auto"/>
                <w:left w:val="none" w:sz="0" w:space="0" w:color="auto"/>
                <w:bottom w:val="none" w:sz="0" w:space="0" w:color="auto"/>
                <w:right w:val="none" w:sz="0" w:space="0" w:color="auto"/>
              </w:divBdr>
            </w:div>
            <w:div w:id="486283322">
              <w:marLeft w:val="0"/>
              <w:marRight w:val="0"/>
              <w:marTop w:val="0"/>
              <w:marBottom w:val="0"/>
              <w:divBdr>
                <w:top w:val="none" w:sz="0" w:space="0" w:color="auto"/>
                <w:left w:val="none" w:sz="0" w:space="0" w:color="auto"/>
                <w:bottom w:val="none" w:sz="0" w:space="0" w:color="auto"/>
                <w:right w:val="none" w:sz="0" w:space="0" w:color="auto"/>
              </w:divBdr>
            </w:div>
            <w:div w:id="1729063141">
              <w:marLeft w:val="0"/>
              <w:marRight w:val="0"/>
              <w:marTop w:val="0"/>
              <w:marBottom w:val="0"/>
              <w:divBdr>
                <w:top w:val="none" w:sz="0" w:space="0" w:color="auto"/>
                <w:left w:val="none" w:sz="0" w:space="0" w:color="auto"/>
                <w:bottom w:val="none" w:sz="0" w:space="0" w:color="auto"/>
                <w:right w:val="none" w:sz="0" w:space="0" w:color="auto"/>
              </w:divBdr>
            </w:div>
            <w:div w:id="909002074">
              <w:marLeft w:val="0"/>
              <w:marRight w:val="0"/>
              <w:marTop w:val="0"/>
              <w:marBottom w:val="0"/>
              <w:divBdr>
                <w:top w:val="none" w:sz="0" w:space="0" w:color="auto"/>
                <w:left w:val="none" w:sz="0" w:space="0" w:color="auto"/>
                <w:bottom w:val="none" w:sz="0" w:space="0" w:color="auto"/>
                <w:right w:val="none" w:sz="0" w:space="0" w:color="auto"/>
              </w:divBdr>
            </w:div>
            <w:div w:id="756291575">
              <w:marLeft w:val="0"/>
              <w:marRight w:val="0"/>
              <w:marTop w:val="0"/>
              <w:marBottom w:val="0"/>
              <w:divBdr>
                <w:top w:val="none" w:sz="0" w:space="0" w:color="auto"/>
                <w:left w:val="none" w:sz="0" w:space="0" w:color="auto"/>
                <w:bottom w:val="none" w:sz="0" w:space="0" w:color="auto"/>
                <w:right w:val="none" w:sz="0" w:space="0" w:color="auto"/>
              </w:divBdr>
            </w:div>
            <w:div w:id="2017462618">
              <w:marLeft w:val="0"/>
              <w:marRight w:val="0"/>
              <w:marTop w:val="0"/>
              <w:marBottom w:val="0"/>
              <w:divBdr>
                <w:top w:val="none" w:sz="0" w:space="0" w:color="auto"/>
                <w:left w:val="none" w:sz="0" w:space="0" w:color="auto"/>
                <w:bottom w:val="none" w:sz="0" w:space="0" w:color="auto"/>
                <w:right w:val="none" w:sz="0" w:space="0" w:color="auto"/>
              </w:divBdr>
            </w:div>
            <w:div w:id="1067798589">
              <w:marLeft w:val="0"/>
              <w:marRight w:val="0"/>
              <w:marTop w:val="0"/>
              <w:marBottom w:val="0"/>
              <w:divBdr>
                <w:top w:val="none" w:sz="0" w:space="0" w:color="auto"/>
                <w:left w:val="none" w:sz="0" w:space="0" w:color="auto"/>
                <w:bottom w:val="none" w:sz="0" w:space="0" w:color="auto"/>
                <w:right w:val="none" w:sz="0" w:space="0" w:color="auto"/>
              </w:divBdr>
            </w:div>
            <w:div w:id="1127549599">
              <w:marLeft w:val="0"/>
              <w:marRight w:val="0"/>
              <w:marTop w:val="0"/>
              <w:marBottom w:val="0"/>
              <w:divBdr>
                <w:top w:val="none" w:sz="0" w:space="0" w:color="auto"/>
                <w:left w:val="none" w:sz="0" w:space="0" w:color="auto"/>
                <w:bottom w:val="none" w:sz="0" w:space="0" w:color="auto"/>
                <w:right w:val="none" w:sz="0" w:space="0" w:color="auto"/>
              </w:divBdr>
            </w:div>
            <w:div w:id="332025736">
              <w:marLeft w:val="0"/>
              <w:marRight w:val="0"/>
              <w:marTop w:val="0"/>
              <w:marBottom w:val="0"/>
              <w:divBdr>
                <w:top w:val="none" w:sz="0" w:space="0" w:color="auto"/>
                <w:left w:val="none" w:sz="0" w:space="0" w:color="auto"/>
                <w:bottom w:val="none" w:sz="0" w:space="0" w:color="auto"/>
                <w:right w:val="none" w:sz="0" w:space="0" w:color="auto"/>
              </w:divBdr>
            </w:div>
            <w:div w:id="821971099">
              <w:marLeft w:val="0"/>
              <w:marRight w:val="0"/>
              <w:marTop w:val="0"/>
              <w:marBottom w:val="0"/>
              <w:divBdr>
                <w:top w:val="none" w:sz="0" w:space="0" w:color="auto"/>
                <w:left w:val="none" w:sz="0" w:space="0" w:color="auto"/>
                <w:bottom w:val="none" w:sz="0" w:space="0" w:color="auto"/>
                <w:right w:val="none" w:sz="0" w:space="0" w:color="auto"/>
              </w:divBdr>
            </w:div>
            <w:div w:id="2109228602">
              <w:marLeft w:val="0"/>
              <w:marRight w:val="0"/>
              <w:marTop w:val="0"/>
              <w:marBottom w:val="0"/>
              <w:divBdr>
                <w:top w:val="none" w:sz="0" w:space="0" w:color="auto"/>
                <w:left w:val="none" w:sz="0" w:space="0" w:color="auto"/>
                <w:bottom w:val="none" w:sz="0" w:space="0" w:color="auto"/>
                <w:right w:val="none" w:sz="0" w:space="0" w:color="auto"/>
              </w:divBdr>
            </w:div>
            <w:div w:id="1098519656">
              <w:marLeft w:val="0"/>
              <w:marRight w:val="0"/>
              <w:marTop w:val="0"/>
              <w:marBottom w:val="0"/>
              <w:divBdr>
                <w:top w:val="none" w:sz="0" w:space="0" w:color="auto"/>
                <w:left w:val="none" w:sz="0" w:space="0" w:color="auto"/>
                <w:bottom w:val="none" w:sz="0" w:space="0" w:color="auto"/>
                <w:right w:val="none" w:sz="0" w:space="0" w:color="auto"/>
              </w:divBdr>
            </w:div>
            <w:div w:id="1742751002">
              <w:marLeft w:val="0"/>
              <w:marRight w:val="0"/>
              <w:marTop w:val="0"/>
              <w:marBottom w:val="0"/>
              <w:divBdr>
                <w:top w:val="none" w:sz="0" w:space="0" w:color="auto"/>
                <w:left w:val="none" w:sz="0" w:space="0" w:color="auto"/>
                <w:bottom w:val="none" w:sz="0" w:space="0" w:color="auto"/>
                <w:right w:val="none" w:sz="0" w:space="0" w:color="auto"/>
              </w:divBdr>
            </w:div>
            <w:div w:id="573012556">
              <w:marLeft w:val="0"/>
              <w:marRight w:val="0"/>
              <w:marTop w:val="0"/>
              <w:marBottom w:val="0"/>
              <w:divBdr>
                <w:top w:val="none" w:sz="0" w:space="0" w:color="auto"/>
                <w:left w:val="none" w:sz="0" w:space="0" w:color="auto"/>
                <w:bottom w:val="none" w:sz="0" w:space="0" w:color="auto"/>
                <w:right w:val="none" w:sz="0" w:space="0" w:color="auto"/>
              </w:divBdr>
            </w:div>
            <w:div w:id="1636831845">
              <w:marLeft w:val="0"/>
              <w:marRight w:val="0"/>
              <w:marTop w:val="0"/>
              <w:marBottom w:val="0"/>
              <w:divBdr>
                <w:top w:val="none" w:sz="0" w:space="0" w:color="auto"/>
                <w:left w:val="none" w:sz="0" w:space="0" w:color="auto"/>
                <w:bottom w:val="none" w:sz="0" w:space="0" w:color="auto"/>
                <w:right w:val="none" w:sz="0" w:space="0" w:color="auto"/>
              </w:divBdr>
            </w:div>
            <w:div w:id="1055785948">
              <w:marLeft w:val="0"/>
              <w:marRight w:val="0"/>
              <w:marTop w:val="0"/>
              <w:marBottom w:val="0"/>
              <w:divBdr>
                <w:top w:val="none" w:sz="0" w:space="0" w:color="auto"/>
                <w:left w:val="none" w:sz="0" w:space="0" w:color="auto"/>
                <w:bottom w:val="none" w:sz="0" w:space="0" w:color="auto"/>
                <w:right w:val="none" w:sz="0" w:space="0" w:color="auto"/>
              </w:divBdr>
            </w:div>
            <w:div w:id="252518671">
              <w:marLeft w:val="0"/>
              <w:marRight w:val="0"/>
              <w:marTop w:val="0"/>
              <w:marBottom w:val="0"/>
              <w:divBdr>
                <w:top w:val="none" w:sz="0" w:space="0" w:color="auto"/>
                <w:left w:val="none" w:sz="0" w:space="0" w:color="auto"/>
                <w:bottom w:val="none" w:sz="0" w:space="0" w:color="auto"/>
                <w:right w:val="none" w:sz="0" w:space="0" w:color="auto"/>
              </w:divBdr>
            </w:div>
            <w:div w:id="1368288645">
              <w:marLeft w:val="0"/>
              <w:marRight w:val="0"/>
              <w:marTop w:val="0"/>
              <w:marBottom w:val="0"/>
              <w:divBdr>
                <w:top w:val="none" w:sz="0" w:space="0" w:color="auto"/>
                <w:left w:val="none" w:sz="0" w:space="0" w:color="auto"/>
                <w:bottom w:val="none" w:sz="0" w:space="0" w:color="auto"/>
                <w:right w:val="none" w:sz="0" w:space="0" w:color="auto"/>
              </w:divBdr>
            </w:div>
            <w:div w:id="646278379">
              <w:marLeft w:val="0"/>
              <w:marRight w:val="0"/>
              <w:marTop w:val="0"/>
              <w:marBottom w:val="0"/>
              <w:divBdr>
                <w:top w:val="none" w:sz="0" w:space="0" w:color="auto"/>
                <w:left w:val="none" w:sz="0" w:space="0" w:color="auto"/>
                <w:bottom w:val="none" w:sz="0" w:space="0" w:color="auto"/>
                <w:right w:val="none" w:sz="0" w:space="0" w:color="auto"/>
              </w:divBdr>
            </w:div>
            <w:div w:id="586770165">
              <w:marLeft w:val="0"/>
              <w:marRight w:val="0"/>
              <w:marTop w:val="0"/>
              <w:marBottom w:val="0"/>
              <w:divBdr>
                <w:top w:val="none" w:sz="0" w:space="0" w:color="auto"/>
                <w:left w:val="none" w:sz="0" w:space="0" w:color="auto"/>
                <w:bottom w:val="none" w:sz="0" w:space="0" w:color="auto"/>
                <w:right w:val="none" w:sz="0" w:space="0" w:color="auto"/>
              </w:divBdr>
            </w:div>
            <w:div w:id="2108383456">
              <w:marLeft w:val="0"/>
              <w:marRight w:val="0"/>
              <w:marTop w:val="0"/>
              <w:marBottom w:val="0"/>
              <w:divBdr>
                <w:top w:val="none" w:sz="0" w:space="0" w:color="auto"/>
                <w:left w:val="none" w:sz="0" w:space="0" w:color="auto"/>
                <w:bottom w:val="none" w:sz="0" w:space="0" w:color="auto"/>
                <w:right w:val="none" w:sz="0" w:space="0" w:color="auto"/>
              </w:divBdr>
            </w:div>
            <w:div w:id="682248187">
              <w:marLeft w:val="0"/>
              <w:marRight w:val="0"/>
              <w:marTop w:val="0"/>
              <w:marBottom w:val="0"/>
              <w:divBdr>
                <w:top w:val="none" w:sz="0" w:space="0" w:color="auto"/>
                <w:left w:val="none" w:sz="0" w:space="0" w:color="auto"/>
                <w:bottom w:val="none" w:sz="0" w:space="0" w:color="auto"/>
                <w:right w:val="none" w:sz="0" w:space="0" w:color="auto"/>
              </w:divBdr>
            </w:div>
            <w:div w:id="2008898243">
              <w:marLeft w:val="0"/>
              <w:marRight w:val="0"/>
              <w:marTop w:val="0"/>
              <w:marBottom w:val="0"/>
              <w:divBdr>
                <w:top w:val="none" w:sz="0" w:space="0" w:color="auto"/>
                <w:left w:val="none" w:sz="0" w:space="0" w:color="auto"/>
                <w:bottom w:val="none" w:sz="0" w:space="0" w:color="auto"/>
                <w:right w:val="none" w:sz="0" w:space="0" w:color="auto"/>
              </w:divBdr>
            </w:div>
            <w:div w:id="76480927">
              <w:marLeft w:val="0"/>
              <w:marRight w:val="0"/>
              <w:marTop w:val="0"/>
              <w:marBottom w:val="0"/>
              <w:divBdr>
                <w:top w:val="none" w:sz="0" w:space="0" w:color="auto"/>
                <w:left w:val="none" w:sz="0" w:space="0" w:color="auto"/>
                <w:bottom w:val="none" w:sz="0" w:space="0" w:color="auto"/>
                <w:right w:val="none" w:sz="0" w:space="0" w:color="auto"/>
              </w:divBdr>
            </w:div>
            <w:div w:id="930430282">
              <w:marLeft w:val="0"/>
              <w:marRight w:val="0"/>
              <w:marTop w:val="0"/>
              <w:marBottom w:val="0"/>
              <w:divBdr>
                <w:top w:val="none" w:sz="0" w:space="0" w:color="auto"/>
                <w:left w:val="none" w:sz="0" w:space="0" w:color="auto"/>
                <w:bottom w:val="none" w:sz="0" w:space="0" w:color="auto"/>
                <w:right w:val="none" w:sz="0" w:space="0" w:color="auto"/>
              </w:divBdr>
            </w:div>
            <w:div w:id="1295019164">
              <w:marLeft w:val="0"/>
              <w:marRight w:val="0"/>
              <w:marTop w:val="0"/>
              <w:marBottom w:val="0"/>
              <w:divBdr>
                <w:top w:val="none" w:sz="0" w:space="0" w:color="auto"/>
                <w:left w:val="none" w:sz="0" w:space="0" w:color="auto"/>
                <w:bottom w:val="none" w:sz="0" w:space="0" w:color="auto"/>
                <w:right w:val="none" w:sz="0" w:space="0" w:color="auto"/>
              </w:divBdr>
            </w:div>
            <w:div w:id="1260020208">
              <w:marLeft w:val="0"/>
              <w:marRight w:val="0"/>
              <w:marTop w:val="0"/>
              <w:marBottom w:val="0"/>
              <w:divBdr>
                <w:top w:val="none" w:sz="0" w:space="0" w:color="auto"/>
                <w:left w:val="none" w:sz="0" w:space="0" w:color="auto"/>
                <w:bottom w:val="none" w:sz="0" w:space="0" w:color="auto"/>
                <w:right w:val="none" w:sz="0" w:space="0" w:color="auto"/>
              </w:divBdr>
            </w:div>
            <w:div w:id="1346204751">
              <w:marLeft w:val="0"/>
              <w:marRight w:val="0"/>
              <w:marTop w:val="0"/>
              <w:marBottom w:val="0"/>
              <w:divBdr>
                <w:top w:val="none" w:sz="0" w:space="0" w:color="auto"/>
                <w:left w:val="none" w:sz="0" w:space="0" w:color="auto"/>
                <w:bottom w:val="none" w:sz="0" w:space="0" w:color="auto"/>
                <w:right w:val="none" w:sz="0" w:space="0" w:color="auto"/>
              </w:divBdr>
            </w:div>
            <w:div w:id="502625926">
              <w:marLeft w:val="0"/>
              <w:marRight w:val="0"/>
              <w:marTop w:val="0"/>
              <w:marBottom w:val="0"/>
              <w:divBdr>
                <w:top w:val="none" w:sz="0" w:space="0" w:color="auto"/>
                <w:left w:val="none" w:sz="0" w:space="0" w:color="auto"/>
                <w:bottom w:val="none" w:sz="0" w:space="0" w:color="auto"/>
                <w:right w:val="none" w:sz="0" w:space="0" w:color="auto"/>
              </w:divBdr>
            </w:div>
            <w:div w:id="189072701">
              <w:marLeft w:val="0"/>
              <w:marRight w:val="0"/>
              <w:marTop w:val="0"/>
              <w:marBottom w:val="0"/>
              <w:divBdr>
                <w:top w:val="none" w:sz="0" w:space="0" w:color="auto"/>
                <w:left w:val="none" w:sz="0" w:space="0" w:color="auto"/>
                <w:bottom w:val="none" w:sz="0" w:space="0" w:color="auto"/>
                <w:right w:val="none" w:sz="0" w:space="0" w:color="auto"/>
              </w:divBdr>
            </w:div>
            <w:div w:id="85470094">
              <w:marLeft w:val="0"/>
              <w:marRight w:val="0"/>
              <w:marTop w:val="0"/>
              <w:marBottom w:val="0"/>
              <w:divBdr>
                <w:top w:val="none" w:sz="0" w:space="0" w:color="auto"/>
                <w:left w:val="none" w:sz="0" w:space="0" w:color="auto"/>
                <w:bottom w:val="none" w:sz="0" w:space="0" w:color="auto"/>
                <w:right w:val="none" w:sz="0" w:space="0" w:color="auto"/>
              </w:divBdr>
            </w:div>
            <w:div w:id="140461417">
              <w:marLeft w:val="0"/>
              <w:marRight w:val="0"/>
              <w:marTop w:val="0"/>
              <w:marBottom w:val="0"/>
              <w:divBdr>
                <w:top w:val="none" w:sz="0" w:space="0" w:color="auto"/>
                <w:left w:val="none" w:sz="0" w:space="0" w:color="auto"/>
                <w:bottom w:val="none" w:sz="0" w:space="0" w:color="auto"/>
                <w:right w:val="none" w:sz="0" w:space="0" w:color="auto"/>
              </w:divBdr>
            </w:div>
            <w:div w:id="1496340990">
              <w:marLeft w:val="0"/>
              <w:marRight w:val="0"/>
              <w:marTop w:val="0"/>
              <w:marBottom w:val="0"/>
              <w:divBdr>
                <w:top w:val="none" w:sz="0" w:space="0" w:color="auto"/>
                <w:left w:val="none" w:sz="0" w:space="0" w:color="auto"/>
                <w:bottom w:val="none" w:sz="0" w:space="0" w:color="auto"/>
                <w:right w:val="none" w:sz="0" w:space="0" w:color="auto"/>
              </w:divBdr>
            </w:div>
            <w:div w:id="2133329203">
              <w:marLeft w:val="0"/>
              <w:marRight w:val="0"/>
              <w:marTop w:val="0"/>
              <w:marBottom w:val="0"/>
              <w:divBdr>
                <w:top w:val="none" w:sz="0" w:space="0" w:color="auto"/>
                <w:left w:val="none" w:sz="0" w:space="0" w:color="auto"/>
                <w:bottom w:val="none" w:sz="0" w:space="0" w:color="auto"/>
                <w:right w:val="none" w:sz="0" w:space="0" w:color="auto"/>
              </w:divBdr>
            </w:div>
            <w:div w:id="145166858">
              <w:marLeft w:val="0"/>
              <w:marRight w:val="0"/>
              <w:marTop w:val="0"/>
              <w:marBottom w:val="0"/>
              <w:divBdr>
                <w:top w:val="none" w:sz="0" w:space="0" w:color="auto"/>
                <w:left w:val="none" w:sz="0" w:space="0" w:color="auto"/>
                <w:bottom w:val="none" w:sz="0" w:space="0" w:color="auto"/>
                <w:right w:val="none" w:sz="0" w:space="0" w:color="auto"/>
              </w:divBdr>
            </w:div>
            <w:div w:id="154103592">
              <w:marLeft w:val="0"/>
              <w:marRight w:val="0"/>
              <w:marTop w:val="0"/>
              <w:marBottom w:val="0"/>
              <w:divBdr>
                <w:top w:val="none" w:sz="0" w:space="0" w:color="auto"/>
                <w:left w:val="none" w:sz="0" w:space="0" w:color="auto"/>
                <w:bottom w:val="none" w:sz="0" w:space="0" w:color="auto"/>
                <w:right w:val="none" w:sz="0" w:space="0" w:color="auto"/>
              </w:divBdr>
            </w:div>
            <w:div w:id="1942953553">
              <w:marLeft w:val="0"/>
              <w:marRight w:val="0"/>
              <w:marTop w:val="0"/>
              <w:marBottom w:val="0"/>
              <w:divBdr>
                <w:top w:val="none" w:sz="0" w:space="0" w:color="auto"/>
                <w:left w:val="none" w:sz="0" w:space="0" w:color="auto"/>
                <w:bottom w:val="none" w:sz="0" w:space="0" w:color="auto"/>
                <w:right w:val="none" w:sz="0" w:space="0" w:color="auto"/>
              </w:divBdr>
            </w:div>
            <w:div w:id="318702521">
              <w:marLeft w:val="0"/>
              <w:marRight w:val="0"/>
              <w:marTop w:val="0"/>
              <w:marBottom w:val="0"/>
              <w:divBdr>
                <w:top w:val="none" w:sz="0" w:space="0" w:color="auto"/>
                <w:left w:val="none" w:sz="0" w:space="0" w:color="auto"/>
                <w:bottom w:val="none" w:sz="0" w:space="0" w:color="auto"/>
                <w:right w:val="none" w:sz="0" w:space="0" w:color="auto"/>
              </w:divBdr>
            </w:div>
            <w:div w:id="1246458788">
              <w:marLeft w:val="0"/>
              <w:marRight w:val="0"/>
              <w:marTop w:val="0"/>
              <w:marBottom w:val="0"/>
              <w:divBdr>
                <w:top w:val="none" w:sz="0" w:space="0" w:color="auto"/>
                <w:left w:val="none" w:sz="0" w:space="0" w:color="auto"/>
                <w:bottom w:val="none" w:sz="0" w:space="0" w:color="auto"/>
                <w:right w:val="none" w:sz="0" w:space="0" w:color="auto"/>
              </w:divBdr>
            </w:div>
            <w:div w:id="1946031814">
              <w:marLeft w:val="0"/>
              <w:marRight w:val="0"/>
              <w:marTop w:val="0"/>
              <w:marBottom w:val="0"/>
              <w:divBdr>
                <w:top w:val="none" w:sz="0" w:space="0" w:color="auto"/>
                <w:left w:val="none" w:sz="0" w:space="0" w:color="auto"/>
                <w:bottom w:val="none" w:sz="0" w:space="0" w:color="auto"/>
                <w:right w:val="none" w:sz="0" w:space="0" w:color="auto"/>
              </w:divBdr>
            </w:div>
            <w:div w:id="1263614345">
              <w:marLeft w:val="0"/>
              <w:marRight w:val="0"/>
              <w:marTop w:val="0"/>
              <w:marBottom w:val="0"/>
              <w:divBdr>
                <w:top w:val="none" w:sz="0" w:space="0" w:color="auto"/>
                <w:left w:val="none" w:sz="0" w:space="0" w:color="auto"/>
                <w:bottom w:val="none" w:sz="0" w:space="0" w:color="auto"/>
                <w:right w:val="none" w:sz="0" w:space="0" w:color="auto"/>
              </w:divBdr>
            </w:div>
            <w:div w:id="1696229782">
              <w:marLeft w:val="0"/>
              <w:marRight w:val="0"/>
              <w:marTop w:val="0"/>
              <w:marBottom w:val="0"/>
              <w:divBdr>
                <w:top w:val="none" w:sz="0" w:space="0" w:color="auto"/>
                <w:left w:val="none" w:sz="0" w:space="0" w:color="auto"/>
                <w:bottom w:val="none" w:sz="0" w:space="0" w:color="auto"/>
                <w:right w:val="none" w:sz="0" w:space="0" w:color="auto"/>
              </w:divBdr>
            </w:div>
            <w:div w:id="1275164106">
              <w:marLeft w:val="0"/>
              <w:marRight w:val="0"/>
              <w:marTop w:val="0"/>
              <w:marBottom w:val="0"/>
              <w:divBdr>
                <w:top w:val="none" w:sz="0" w:space="0" w:color="auto"/>
                <w:left w:val="none" w:sz="0" w:space="0" w:color="auto"/>
                <w:bottom w:val="none" w:sz="0" w:space="0" w:color="auto"/>
                <w:right w:val="none" w:sz="0" w:space="0" w:color="auto"/>
              </w:divBdr>
            </w:div>
            <w:div w:id="13070804">
              <w:marLeft w:val="0"/>
              <w:marRight w:val="0"/>
              <w:marTop w:val="0"/>
              <w:marBottom w:val="0"/>
              <w:divBdr>
                <w:top w:val="none" w:sz="0" w:space="0" w:color="auto"/>
                <w:left w:val="none" w:sz="0" w:space="0" w:color="auto"/>
                <w:bottom w:val="none" w:sz="0" w:space="0" w:color="auto"/>
                <w:right w:val="none" w:sz="0" w:space="0" w:color="auto"/>
              </w:divBdr>
            </w:div>
            <w:div w:id="2006740527">
              <w:marLeft w:val="0"/>
              <w:marRight w:val="0"/>
              <w:marTop w:val="0"/>
              <w:marBottom w:val="0"/>
              <w:divBdr>
                <w:top w:val="none" w:sz="0" w:space="0" w:color="auto"/>
                <w:left w:val="none" w:sz="0" w:space="0" w:color="auto"/>
                <w:bottom w:val="none" w:sz="0" w:space="0" w:color="auto"/>
                <w:right w:val="none" w:sz="0" w:space="0" w:color="auto"/>
              </w:divBdr>
            </w:div>
            <w:div w:id="520976652">
              <w:marLeft w:val="0"/>
              <w:marRight w:val="0"/>
              <w:marTop w:val="0"/>
              <w:marBottom w:val="0"/>
              <w:divBdr>
                <w:top w:val="none" w:sz="0" w:space="0" w:color="auto"/>
                <w:left w:val="none" w:sz="0" w:space="0" w:color="auto"/>
                <w:bottom w:val="none" w:sz="0" w:space="0" w:color="auto"/>
                <w:right w:val="none" w:sz="0" w:space="0" w:color="auto"/>
              </w:divBdr>
            </w:div>
            <w:div w:id="2052727664">
              <w:marLeft w:val="0"/>
              <w:marRight w:val="0"/>
              <w:marTop w:val="0"/>
              <w:marBottom w:val="0"/>
              <w:divBdr>
                <w:top w:val="none" w:sz="0" w:space="0" w:color="auto"/>
                <w:left w:val="none" w:sz="0" w:space="0" w:color="auto"/>
                <w:bottom w:val="none" w:sz="0" w:space="0" w:color="auto"/>
                <w:right w:val="none" w:sz="0" w:space="0" w:color="auto"/>
              </w:divBdr>
            </w:div>
            <w:div w:id="537477231">
              <w:marLeft w:val="0"/>
              <w:marRight w:val="0"/>
              <w:marTop w:val="0"/>
              <w:marBottom w:val="0"/>
              <w:divBdr>
                <w:top w:val="none" w:sz="0" w:space="0" w:color="auto"/>
                <w:left w:val="none" w:sz="0" w:space="0" w:color="auto"/>
                <w:bottom w:val="none" w:sz="0" w:space="0" w:color="auto"/>
                <w:right w:val="none" w:sz="0" w:space="0" w:color="auto"/>
              </w:divBdr>
            </w:div>
            <w:div w:id="1896506910">
              <w:marLeft w:val="0"/>
              <w:marRight w:val="0"/>
              <w:marTop w:val="0"/>
              <w:marBottom w:val="0"/>
              <w:divBdr>
                <w:top w:val="none" w:sz="0" w:space="0" w:color="auto"/>
                <w:left w:val="none" w:sz="0" w:space="0" w:color="auto"/>
                <w:bottom w:val="none" w:sz="0" w:space="0" w:color="auto"/>
                <w:right w:val="none" w:sz="0" w:space="0" w:color="auto"/>
              </w:divBdr>
            </w:div>
            <w:div w:id="1151017208">
              <w:marLeft w:val="0"/>
              <w:marRight w:val="0"/>
              <w:marTop w:val="0"/>
              <w:marBottom w:val="0"/>
              <w:divBdr>
                <w:top w:val="none" w:sz="0" w:space="0" w:color="auto"/>
                <w:left w:val="none" w:sz="0" w:space="0" w:color="auto"/>
                <w:bottom w:val="none" w:sz="0" w:space="0" w:color="auto"/>
                <w:right w:val="none" w:sz="0" w:space="0" w:color="auto"/>
              </w:divBdr>
            </w:div>
            <w:div w:id="1471048923">
              <w:marLeft w:val="0"/>
              <w:marRight w:val="0"/>
              <w:marTop w:val="0"/>
              <w:marBottom w:val="0"/>
              <w:divBdr>
                <w:top w:val="none" w:sz="0" w:space="0" w:color="auto"/>
                <w:left w:val="none" w:sz="0" w:space="0" w:color="auto"/>
                <w:bottom w:val="none" w:sz="0" w:space="0" w:color="auto"/>
                <w:right w:val="none" w:sz="0" w:space="0" w:color="auto"/>
              </w:divBdr>
            </w:div>
            <w:div w:id="853306676">
              <w:marLeft w:val="0"/>
              <w:marRight w:val="0"/>
              <w:marTop w:val="0"/>
              <w:marBottom w:val="0"/>
              <w:divBdr>
                <w:top w:val="none" w:sz="0" w:space="0" w:color="auto"/>
                <w:left w:val="none" w:sz="0" w:space="0" w:color="auto"/>
                <w:bottom w:val="none" w:sz="0" w:space="0" w:color="auto"/>
                <w:right w:val="none" w:sz="0" w:space="0" w:color="auto"/>
              </w:divBdr>
            </w:div>
            <w:div w:id="2085569886">
              <w:marLeft w:val="0"/>
              <w:marRight w:val="0"/>
              <w:marTop w:val="0"/>
              <w:marBottom w:val="0"/>
              <w:divBdr>
                <w:top w:val="none" w:sz="0" w:space="0" w:color="auto"/>
                <w:left w:val="none" w:sz="0" w:space="0" w:color="auto"/>
                <w:bottom w:val="none" w:sz="0" w:space="0" w:color="auto"/>
                <w:right w:val="none" w:sz="0" w:space="0" w:color="auto"/>
              </w:divBdr>
            </w:div>
            <w:div w:id="1327590274">
              <w:marLeft w:val="0"/>
              <w:marRight w:val="0"/>
              <w:marTop w:val="0"/>
              <w:marBottom w:val="0"/>
              <w:divBdr>
                <w:top w:val="none" w:sz="0" w:space="0" w:color="auto"/>
                <w:left w:val="none" w:sz="0" w:space="0" w:color="auto"/>
                <w:bottom w:val="none" w:sz="0" w:space="0" w:color="auto"/>
                <w:right w:val="none" w:sz="0" w:space="0" w:color="auto"/>
              </w:divBdr>
            </w:div>
            <w:div w:id="214390024">
              <w:marLeft w:val="0"/>
              <w:marRight w:val="0"/>
              <w:marTop w:val="0"/>
              <w:marBottom w:val="0"/>
              <w:divBdr>
                <w:top w:val="none" w:sz="0" w:space="0" w:color="auto"/>
                <w:left w:val="none" w:sz="0" w:space="0" w:color="auto"/>
                <w:bottom w:val="none" w:sz="0" w:space="0" w:color="auto"/>
                <w:right w:val="none" w:sz="0" w:space="0" w:color="auto"/>
              </w:divBdr>
            </w:div>
            <w:div w:id="948320217">
              <w:marLeft w:val="0"/>
              <w:marRight w:val="0"/>
              <w:marTop w:val="0"/>
              <w:marBottom w:val="0"/>
              <w:divBdr>
                <w:top w:val="none" w:sz="0" w:space="0" w:color="auto"/>
                <w:left w:val="none" w:sz="0" w:space="0" w:color="auto"/>
                <w:bottom w:val="none" w:sz="0" w:space="0" w:color="auto"/>
                <w:right w:val="none" w:sz="0" w:space="0" w:color="auto"/>
              </w:divBdr>
            </w:div>
            <w:div w:id="682979351">
              <w:marLeft w:val="0"/>
              <w:marRight w:val="0"/>
              <w:marTop w:val="0"/>
              <w:marBottom w:val="0"/>
              <w:divBdr>
                <w:top w:val="none" w:sz="0" w:space="0" w:color="auto"/>
                <w:left w:val="none" w:sz="0" w:space="0" w:color="auto"/>
                <w:bottom w:val="none" w:sz="0" w:space="0" w:color="auto"/>
                <w:right w:val="none" w:sz="0" w:space="0" w:color="auto"/>
              </w:divBdr>
            </w:div>
            <w:div w:id="967783050">
              <w:marLeft w:val="0"/>
              <w:marRight w:val="0"/>
              <w:marTop w:val="0"/>
              <w:marBottom w:val="0"/>
              <w:divBdr>
                <w:top w:val="none" w:sz="0" w:space="0" w:color="auto"/>
                <w:left w:val="none" w:sz="0" w:space="0" w:color="auto"/>
                <w:bottom w:val="none" w:sz="0" w:space="0" w:color="auto"/>
                <w:right w:val="none" w:sz="0" w:space="0" w:color="auto"/>
              </w:divBdr>
            </w:div>
            <w:div w:id="1945721077">
              <w:marLeft w:val="0"/>
              <w:marRight w:val="0"/>
              <w:marTop w:val="0"/>
              <w:marBottom w:val="0"/>
              <w:divBdr>
                <w:top w:val="none" w:sz="0" w:space="0" w:color="auto"/>
                <w:left w:val="none" w:sz="0" w:space="0" w:color="auto"/>
                <w:bottom w:val="none" w:sz="0" w:space="0" w:color="auto"/>
                <w:right w:val="none" w:sz="0" w:space="0" w:color="auto"/>
              </w:divBdr>
            </w:div>
            <w:div w:id="1472094207">
              <w:marLeft w:val="0"/>
              <w:marRight w:val="0"/>
              <w:marTop w:val="0"/>
              <w:marBottom w:val="0"/>
              <w:divBdr>
                <w:top w:val="none" w:sz="0" w:space="0" w:color="auto"/>
                <w:left w:val="none" w:sz="0" w:space="0" w:color="auto"/>
                <w:bottom w:val="none" w:sz="0" w:space="0" w:color="auto"/>
                <w:right w:val="none" w:sz="0" w:space="0" w:color="auto"/>
              </w:divBdr>
            </w:div>
            <w:div w:id="1597248776">
              <w:marLeft w:val="0"/>
              <w:marRight w:val="0"/>
              <w:marTop w:val="0"/>
              <w:marBottom w:val="0"/>
              <w:divBdr>
                <w:top w:val="none" w:sz="0" w:space="0" w:color="auto"/>
                <w:left w:val="none" w:sz="0" w:space="0" w:color="auto"/>
                <w:bottom w:val="none" w:sz="0" w:space="0" w:color="auto"/>
                <w:right w:val="none" w:sz="0" w:space="0" w:color="auto"/>
              </w:divBdr>
            </w:div>
            <w:div w:id="1700542075">
              <w:marLeft w:val="0"/>
              <w:marRight w:val="0"/>
              <w:marTop w:val="0"/>
              <w:marBottom w:val="0"/>
              <w:divBdr>
                <w:top w:val="none" w:sz="0" w:space="0" w:color="auto"/>
                <w:left w:val="none" w:sz="0" w:space="0" w:color="auto"/>
                <w:bottom w:val="none" w:sz="0" w:space="0" w:color="auto"/>
                <w:right w:val="none" w:sz="0" w:space="0" w:color="auto"/>
              </w:divBdr>
            </w:div>
            <w:div w:id="762067254">
              <w:marLeft w:val="0"/>
              <w:marRight w:val="0"/>
              <w:marTop w:val="0"/>
              <w:marBottom w:val="0"/>
              <w:divBdr>
                <w:top w:val="none" w:sz="0" w:space="0" w:color="auto"/>
                <w:left w:val="none" w:sz="0" w:space="0" w:color="auto"/>
                <w:bottom w:val="none" w:sz="0" w:space="0" w:color="auto"/>
                <w:right w:val="none" w:sz="0" w:space="0" w:color="auto"/>
              </w:divBdr>
            </w:div>
            <w:div w:id="1467160190">
              <w:marLeft w:val="0"/>
              <w:marRight w:val="0"/>
              <w:marTop w:val="0"/>
              <w:marBottom w:val="0"/>
              <w:divBdr>
                <w:top w:val="none" w:sz="0" w:space="0" w:color="auto"/>
                <w:left w:val="none" w:sz="0" w:space="0" w:color="auto"/>
                <w:bottom w:val="none" w:sz="0" w:space="0" w:color="auto"/>
                <w:right w:val="none" w:sz="0" w:space="0" w:color="auto"/>
              </w:divBdr>
            </w:div>
            <w:div w:id="2090079917">
              <w:marLeft w:val="0"/>
              <w:marRight w:val="0"/>
              <w:marTop w:val="0"/>
              <w:marBottom w:val="0"/>
              <w:divBdr>
                <w:top w:val="none" w:sz="0" w:space="0" w:color="auto"/>
                <w:left w:val="none" w:sz="0" w:space="0" w:color="auto"/>
                <w:bottom w:val="none" w:sz="0" w:space="0" w:color="auto"/>
                <w:right w:val="none" w:sz="0" w:space="0" w:color="auto"/>
              </w:divBdr>
            </w:div>
            <w:div w:id="1717385842">
              <w:marLeft w:val="0"/>
              <w:marRight w:val="0"/>
              <w:marTop w:val="0"/>
              <w:marBottom w:val="0"/>
              <w:divBdr>
                <w:top w:val="none" w:sz="0" w:space="0" w:color="auto"/>
                <w:left w:val="none" w:sz="0" w:space="0" w:color="auto"/>
                <w:bottom w:val="none" w:sz="0" w:space="0" w:color="auto"/>
                <w:right w:val="none" w:sz="0" w:space="0" w:color="auto"/>
              </w:divBdr>
            </w:div>
            <w:div w:id="1154294064">
              <w:marLeft w:val="0"/>
              <w:marRight w:val="0"/>
              <w:marTop w:val="0"/>
              <w:marBottom w:val="0"/>
              <w:divBdr>
                <w:top w:val="none" w:sz="0" w:space="0" w:color="auto"/>
                <w:left w:val="none" w:sz="0" w:space="0" w:color="auto"/>
                <w:bottom w:val="none" w:sz="0" w:space="0" w:color="auto"/>
                <w:right w:val="none" w:sz="0" w:space="0" w:color="auto"/>
              </w:divBdr>
            </w:div>
            <w:div w:id="1273438664">
              <w:marLeft w:val="0"/>
              <w:marRight w:val="0"/>
              <w:marTop w:val="0"/>
              <w:marBottom w:val="0"/>
              <w:divBdr>
                <w:top w:val="none" w:sz="0" w:space="0" w:color="auto"/>
                <w:left w:val="none" w:sz="0" w:space="0" w:color="auto"/>
                <w:bottom w:val="none" w:sz="0" w:space="0" w:color="auto"/>
                <w:right w:val="none" w:sz="0" w:space="0" w:color="auto"/>
              </w:divBdr>
            </w:div>
            <w:div w:id="1397056">
              <w:marLeft w:val="0"/>
              <w:marRight w:val="0"/>
              <w:marTop w:val="0"/>
              <w:marBottom w:val="0"/>
              <w:divBdr>
                <w:top w:val="none" w:sz="0" w:space="0" w:color="auto"/>
                <w:left w:val="none" w:sz="0" w:space="0" w:color="auto"/>
                <w:bottom w:val="none" w:sz="0" w:space="0" w:color="auto"/>
                <w:right w:val="none" w:sz="0" w:space="0" w:color="auto"/>
              </w:divBdr>
            </w:div>
            <w:div w:id="495151108">
              <w:marLeft w:val="0"/>
              <w:marRight w:val="0"/>
              <w:marTop w:val="0"/>
              <w:marBottom w:val="0"/>
              <w:divBdr>
                <w:top w:val="none" w:sz="0" w:space="0" w:color="auto"/>
                <w:left w:val="none" w:sz="0" w:space="0" w:color="auto"/>
                <w:bottom w:val="none" w:sz="0" w:space="0" w:color="auto"/>
                <w:right w:val="none" w:sz="0" w:space="0" w:color="auto"/>
              </w:divBdr>
            </w:div>
            <w:div w:id="343824832">
              <w:marLeft w:val="0"/>
              <w:marRight w:val="0"/>
              <w:marTop w:val="0"/>
              <w:marBottom w:val="0"/>
              <w:divBdr>
                <w:top w:val="none" w:sz="0" w:space="0" w:color="auto"/>
                <w:left w:val="none" w:sz="0" w:space="0" w:color="auto"/>
                <w:bottom w:val="none" w:sz="0" w:space="0" w:color="auto"/>
                <w:right w:val="none" w:sz="0" w:space="0" w:color="auto"/>
              </w:divBdr>
            </w:div>
            <w:div w:id="1001784758">
              <w:marLeft w:val="0"/>
              <w:marRight w:val="0"/>
              <w:marTop w:val="0"/>
              <w:marBottom w:val="0"/>
              <w:divBdr>
                <w:top w:val="none" w:sz="0" w:space="0" w:color="auto"/>
                <w:left w:val="none" w:sz="0" w:space="0" w:color="auto"/>
                <w:bottom w:val="none" w:sz="0" w:space="0" w:color="auto"/>
                <w:right w:val="none" w:sz="0" w:space="0" w:color="auto"/>
              </w:divBdr>
            </w:div>
            <w:div w:id="534732753">
              <w:marLeft w:val="0"/>
              <w:marRight w:val="0"/>
              <w:marTop w:val="0"/>
              <w:marBottom w:val="0"/>
              <w:divBdr>
                <w:top w:val="none" w:sz="0" w:space="0" w:color="auto"/>
                <w:left w:val="none" w:sz="0" w:space="0" w:color="auto"/>
                <w:bottom w:val="none" w:sz="0" w:space="0" w:color="auto"/>
                <w:right w:val="none" w:sz="0" w:space="0" w:color="auto"/>
              </w:divBdr>
            </w:div>
            <w:div w:id="150220343">
              <w:marLeft w:val="0"/>
              <w:marRight w:val="0"/>
              <w:marTop w:val="0"/>
              <w:marBottom w:val="0"/>
              <w:divBdr>
                <w:top w:val="none" w:sz="0" w:space="0" w:color="auto"/>
                <w:left w:val="none" w:sz="0" w:space="0" w:color="auto"/>
                <w:bottom w:val="none" w:sz="0" w:space="0" w:color="auto"/>
                <w:right w:val="none" w:sz="0" w:space="0" w:color="auto"/>
              </w:divBdr>
            </w:div>
            <w:div w:id="30498816">
              <w:marLeft w:val="0"/>
              <w:marRight w:val="0"/>
              <w:marTop w:val="0"/>
              <w:marBottom w:val="0"/>
              <w:divBdr>
                <w:top w:val="none" w:sz="0" w:space="0" w:color="auto"/>
                <w:left w:val="none" w:sz="0" w:space="0" w:color="auto"/>
                <w:bottom w:val="none" w:sz="0" w:space="0" w:color="auto"/>
                <w:right w:val="none" w:sz="0" w:space="0" w:color="auto"/>
              </w:divBdr>
            </w:div>
            <w:div w:id="344332138">
              <w:marLeft w:val="0"/>
              <w:marRight w:val="0"/>
              <w:marTop w:val="0"/>
              <w:marBottom w:val="0"/>
              <w:divBdr>
                <w:top w:val="none" w:sz="0" w:space="0" w:color="auto"/>
                <w:left w:val="none" w:sz="0" w:space="0" w:color="auto"/>
                <w:bottom w:val="none" w:sz="0" w:space="0" w:color="auto"/>
                <w:right w:val="none" w:sz="0" w:space="0" w:color="auto"/>
              </w:divBdr>
            </w:div>
            <w:div w:id="1248809092">
              <w:marLeft w:val="0"/>
              <w:marRight w:val="0"/>
              <w:marTop w:val="0"/>
              <w:marBottom w:val="0"/>
              <w:divBdr>
                <w:top w:val="none" w:sz="0" w:space="0" w:color="auto"/>
                <w:left w:val="none" w:sz="0" w:space="0" w:color="auto"/>
                <w:bottom w:val="none" w:sz="0" w:space="0" w:color="auto"/>
                <w:right w:val="none" w:sz="0" w:space="0" w:color="auto"/>
              </w:divBdr>
            </w:div>
            <w:div w:id="2074817803">
              <w:marLeft w:val="0"/>
              <w:marRight w:val="0"/>
              <w:marTop w:val="0"/>
              <w:marBottom w:val="0"/>
              <w:divBdr>
                <w:top w:val="none" w:sz="0" w:space="0" w:color="auto"/>
                <w:left w:val="none" w:sz="0" w:space="0" w:color="auto"/>
                <w:bottom w:val="none" w:sz="0" w:space="0" w:color="auto"/>
                <w:right w:val="none" w:sz="0" w:space="0" w:color="auto"/>
              </w:divBdr>
            </w:div>
            <w:div w:id="391777982">
              <w:marLeft w:val="0"/>
              <w:marRight w:val="0"/>
              <w:marTop w:val="0"/>
              <w:marBottom w:val="0"/>
              <w:divBdr>
                <w:top w:val="none" w:sz="0" w:space="0" w:color="auto"/>
                <w:left w:val="none" w:sz="0" w:space="0" w:color="auto"/>
                <w:bottom w:val="none" w:sz="0" w:space="0" w:color="auto"/>
                <w:right w:val="none" w:sz="0" w:space="0" w:color="auto"/>
              </w:divBdr>
              <w:divsChild>
                <w:div w:id="267155635">
                  <w:marLeft w:val="0"/>
                  <w:marRight w:val="0"/>
                  <w:marTop w:val="0"/>
                  <w:marBottom w:val="0"/>
                  <w:divBdr>
                    <w:top w:val="none" w:sz="0" w:space="0" w:color="auto"/>
                    <w:left w:val="none" w:sz="0" w:space="0" w:color="auto"/>
                    <w:bottom w:val="none" w:sz="0" w:space="0" w:color="auto"/>
                    <w:right w:val="none" w:sz="0" w:space="0" w:color="auto"/>
                  </w:divBdr>
                </w:div>
                <w:div w:id="292756044">
                  <w:marLeft w:val="0"/>
                  <w:marRight w:val="0"/>
                  <w:marTop w:val="0"/>
                  <w:marBottom w:val="0"/>
                  <w:divBdr>
                    <w:top w:val="none" w:sz="0" w:space="0" w:color="auto"/>
                    <w:left w:val="none" w:sz="0" w:space="0" w:color="auto"/>
                    <w:bottom w:val="none" w:sz="0" w:space="0" w:color="auto"/>
                    <w:right w:val="none" w:sz="0" w:space="0" w:color="auto"/>
                  </w:divBdr>
                </w:div>
                <w:div w:id="1877153747">
                  <w:marLeft w:val="0"/>
                  <w:marRight w:val="0"/>
                  <w:marTop w:val="0"/>
                  <w:marBottom w:val="0"/>
                  <w:divBdr>
                    <w:top w:val="none" w:sz="0" w:space="0" w:color="auto"/>
                    <w:left w:val="none" w:sz="0" w:space="0" w:color="auto"/>
                    <w:bottom w:val="none" w:sz="0" w:space="0" w:color="auto"/>
                    <w:right w:val="none" w:sz="0" w:space="0" w:color="auto"/>
                  </w:divBdr>
                </w:div>
                <w:div w:id="61874492">
                  <w:marLeft w:val="0"/>
                  <w:marRight w:val="0"/>
                  <w:marTop w:val="0"/>
                  <w:marBottom w:val="0"/>
                  <w:divBdr>
                    <w:top w:val="none" w:sz="0" w:space="0" w:color="auto"/>
                    <w:left w:val="none" w:sz="0" w:space="0" w:color="auto"/>
                    <w:bottom w:val="none" w:sz="0" w:space="0" w:color="auto"/>
                    <w:right w:val="none" w:sz="0" w:space="0" w:color="auto"/>
                  </w:divBdr>
                </w:div>
                <w:div w:id="278069860">
                  <w:marLeft w:val="0"/>
                  <w:marRight w:val="0"/>
                  <w:marTop w:val="0"/>
                  <w:marBottom w:val="0"/>
                  <w:divBdr>
                    <w:top w:val="none" w:sz="0" w:space="0" w:color="auto"/>
                    <w:left w:val="none" w:sz="0" w:space="0" w:color="auto"/>
                    <w:bottom w:val="none" w:sz="0" w:space="0" w:color="auto"/>
                    <w:right w:val="none" w:sz="0" w:space="0" w:color="auto"/>
                  </w:divBdr>
                </w:div>
                <w:div w:id="875891883">
                  <w:marLeft w:val="0"/>
                  <w:marRight w:val="0"/>
                  <w:marTop w:val="0"/>
                  <w:marBottom w:val="0"/>
                  <w:divBdr>
                    <w:top w:val="none" w:sz="0" w:space="0" w:color="auto"/>
                    <w:left w:val="none" w:sz="0" w:space="0" w:color="auto"/>
                    <w:bottom w:val="none" w:sz="0" w:space="0" w:color="auto"/>
                    <w:right w:val="none" w:sz="0" w:space="0" w:color="auto"/>
                  </w:divBdr>
                </w:div>
                <w:div w:id="433672667">
                  <w:marLeft w:val="0"/>
                  <w:marRight w:val="0"/>
                  <w:marTop w:val="0"/>
                  <w:marBottom w:val="0"/>
                  <w:divBdr>
                    <w:top w:val="none" w:sz="0" w:space="0" w:color="auto"/>
                    <w:left w:val="none" w:sz="0" w:space="0" w:color="auto"/>
                    <w:bottom w:val="none" w:sz="0" w:space="0" w:color="auto"/>
                    <w:right w:val="none" w:sz="0" w:space="0" w:color="auto"/>
                  </w:divBdr>
                </w:div>
                <w:div w:id="1746301525">
                  <w:marLeft w:val="0"/>
                  <w:marRight w:val="0"/>
                  <w:marTop w:val="0"/>
                  <w:marBottom w:val="0"/>
                  <w:divBdr>
                    <w:top w:val="none" w:sz="0" w:space="0" w:color="auto"/>
                    <w:left w:val="none" w:sz="0" w:space="0" w:color="auto"/>
                    <w:bottom w:val="none" w:sz="0" w:space="0" w:color="auto"/>
                    <w:right w:val="none" w:sz="0" w:space="0" w:color="auto"/>
                  </w:divBdr>
                </w:div>
                <w:div w:id="1216694086">
                  <w:marLeft w:val="0"/>
                  <w:marRight w:val="0"/>
                  <w:marTop w:val="0"/>
                  <w:marBottom w:val="0"/>
                  <w:divBdr>
                    <w:top w:val="none" w:sz="0" w:space="0" w:color="auto"/>
                    <w:left w:val="none" w:sz="0" w:space="0" w:color="auto"/>
                    <w:bottom w:val="none" w:sz="0" w:space="0" w:color="auto"/>
                    <w:right w:val="none" w:sz="0" w:space="0" w:color="auto"/>
                  </w:divBdr>
                </w:div>
                <w:div w:id="1506869729">
                  <w:marLeft w:val="0"/>
                  <w:marRight w:val="0"/>
                  <w:marTop w:val="0"/>
                  <w:marBottom w:val="0"/>
                  <w:divBdr>
                    <w:top w:val="none" w:sz="0" w:space="0" w:color="auto"/>
                    <w:left w:val="none" w:sz="0" w:space="0" w:color="auto"/>
                    <w:bottom w:val="none" w:sz="0" w:space="0" w:color="auto"/>
                    <w:right w:val="none" w:sz="0" w:space="0" w:color="auto"/>
                  </w:divBdr>
                </w:div>
                <w:div w:id="464083129">
                  <w:marLeft w:val="0"/>
                  <w:marRight w:val="0"/>
                  <w:marTop w:val="0"/>
                  <w:marBottom w:val="0"/>
                  <w:divBdr>
                    <w:top w:val="none" w:sz="0" w:space="0" w:color="auto"/>
                    <w:left w:val="none" w:sz="0" w:space="0" w:color="auto"/>
                    <w:bottom w:val="none" w:sz="0" w:space="0" w:color="auto"/>
                    <w:right w:val="none" w:sz="0" w:space="0" w:color="auto"/>
                  </w:divBdr>
                </w:div>
                <w:div w:id="1160000400">
                  <w:marLeft w:val="0"/>
                  <w:marRight w:val="0"/>
                  <w:marTop w:val="0"/>
                  <w:marBottom w:val="0"/>
                  <w:divBdr>
                    <w:top w:val="none" w:sz="0" w:space="0" w:color="auto"/>
                    <w:left w:val="none" w:sz="0" w:space="0" w:color="auto"/>
                    <w:bottom w:val="none" w:sz="0" w:space="0" w:color="auto"/>
                    <w:right w:val="none" w:sz="0" w:space="0" w:color="auto"/>
                  </w:divBdr>
                </w:div>
                <w:div w:id="639924002">
                  <w:marLeft w:val="0"/>
                  <w:marRight w:val="0"/>
                  <w:marTop w:val="0"/>
                  <w:marBottom w:val="0"/>
                  <w:divBdr>
                    <w:top w:val="none" w:sz="0" w:space="0" w:color="auto"/>
                    <w:left w:val="none" w:sz="0" w:space="0" w:color="auto"/>
                    <w:bottom w:val="none" w:sz="0" w:space="0" w:color="auto"/>
                    <w:right w:val="none" w:sz="0" w:space="0" w:color="auto"/>
                  </w:divBdr>
                </w:div>
                <w:div w:id="2062362345">
                  <w:marLeft w:val="0"/>
                  <w:marRight w:val="0"/>
                  <w:marTop w:val="0"/>
                  <w:marBottom w:val="0"/>
                  <w:divBdr>
                    <w:top w:val="none" w:sz="0" w:space="0" w:color="auto"/>
                    <w:left w:val="none" w:sz="0" w:space="0" w:color="auto"/>
                    <w:bottom w:val="none" w:sz="0" w:space="0" w:color="auto"/>
                    <w:right w:val="none" w:sz="0" w:space="0" w:color="auto"/>
                  </w:divBdr>
                </w:div>
                <w:div w:id="1342001444">
                  <w:marLeft w:val="0"/>
                  <w:marRight w:val="0"/>
                  <w:marTop w:val="0"/>
                  <w:marBottom w:val="0"/>
                  <w:divBdr>
                    <w:top w:val="none" w:sz="0" w:space="0" w:color="auto"/>
                    <w:left w:val="none" w:sz="0" w:space="0" w:color="auto"/>
                    <w:bottom w:val="none" w:sz="0" w:space="0" w:color="auto"/>
                    <w:right w:val="none" w:sz="0" w:space="0" w:color="auto"/>
                  </w:divBdr>
                </w:div>
                <w:div w:id="1637489558">
                  <w:marLeft w:val="0"/>
                  <w:marRight w:val="0"/>
                  <w:marTop w:val="0"/>
                  <w:marBottom w:val="0"/>
                  <w:divBdr>
                    <w:top w:val="none" w:sz="0" w:space="0" w:color="auto"/>
                    <w:left w:val="none" w:sz="0" w:space="0" w:color="auto"/>
                    <w:bottom w:val="none" w:sz="0" w:space="0" w:color="auto"/>
                    <w:right w:val="none" w:sz="0" w:space="0" w:color="auto"/>
                  </w:divBdr>
                </w:div>
                <w:div w:id="1612056026">
                  <w:marLeft w:val="0"/>
                  <w:marRight w:val="0"/>
                  <w:marTop w:val="0"/>
                  <w:marBottom w:val="0"/>
                  <w:divBdr>
                    <w:top w:val="none" w:sz="0" w:space="0" w:color="auto"/>
                    <w:left w:val="none" w:sz="0" w:space="0" w:color="auto"/>
                    <w:bottom w:val="none" w:sz="0" w:space="0" w:color="auto"/>
                    <w:right w:val="none" w:sz="0" w:space="0" w:color="auto"/>
                  </w:divBdr>
                </w:div>
                <w:div w:id="324169169">
                  <w:marLeft w:val="0"/>
                  <w:marRight w:val="0"/>
                  <w:marTop w:val="0"/>
                  <w:marBottom w:val="0"/>
                  <w:divBdr>
                    <w:top w:val="none" w:sz="0" w:space="0" w:color="auto"/>
                    <w:left w:val="none" w:sz="0" w:space="0" w:color="auto"/>
                    <w:bottom w:val="none" w:sz="0" w:space="0" w:color="auto"/>
                    <w:right w:val="none" w:sz="0" w:space="0" w:color="auto"/>
                  </w:divBdr>
                </w:div>
                <w:div w:id="235093454">
                  <w:marLeft w:val="0"/>
                  <w:marRight w:val="0"/>
                  <w:marTop w:val="0"/>
                  <w:marBottom w:val="0"/>
                  <w:divBdr>
                    <w:top w:val="none" w:sz="0" w:space="0" w:color="auto"/>
                    <w:left w:val="none" w:sz="0" w:space="0" w:color="auto"/>
                    <w:bottom w:val="none" w:sz="0" w:space="0" w:color="auto"/>
                    <w:right w:val="none" w:sz="0" w:space="0" w:color="auto"/>
                  </w:divBdr>
                </w:div>
                <w:div w:id="801580662">
                  <w:marLeft w:val="0"/>
                  <w:marRight w:val="0"/>
                  <w:marTop w:val="0"/>
                  <w:marBottom w:val="0"/>
                  <w:divBdr>
                    <w:top w:val="none" w:sz="0" w:space="0" w:color="auto"/>
                    <w:left w:val="none" w:sz="0" w:space="0" w:color="auto"/>
                    <w:bottom w:val="none" w:sz="0" w:space="0" w:color="auto"/>
                    <w:right w:val="none" w:sz="0" w:space="0" w:color="auto"/>
                  </w:divBdr>
                </w:div>
                <w:div w:id="72050799">
                  <w:marLeft w:val="0"/>
                  <w:marRight w:val="0"/>
                  <w:marTop w:val="0"/>
                  <w:marBottom w:val="0"/>
                  <w:divBdr>
                    <w:top w:val="none" w:sz="0" w:space="0" w:color="auto"/>
                    <w:left w:val="none" w:sz="0" w:space="0" w:color="auto"/>
                    <w:bottom w:val="none" w:sz="0" w:space="0" w:color="auto"/>
                    <w:right w:val="none" w:sz="0" w:space="0" w:color="auto"/>
                  </w:divBdr>
                </w:div>
                <w:div w:id="8070675">
                  <w:marLeft w:val="0"/>
                  <w:marRight w:val="0"/>
                  <w:marTop w:val="0"/>
                  <w:marBottom w:val="0"/>
                  <w:divBdr>
                    <w:top w:val="none" w:sz="0" w:space="0" w:color="auto"/>
                    <w:left w:val="none" w:sz="0" w:space="0" w:color="auto"/>
                    <w:bottom w:val="none" w:sz="0" w:space="0" w:color="auto"/>
                    <w:right w:val="none" w:sz="0" w:space="0" w:color="auto"/>
                  </w:divBdr>
                </w:div>
                <w:div w:id="1032457633">
                  <w:marLeft w:val="0"/>
                  <w:marRight w:val="0"/>
                  <w:marTop w:val="0"/>
                  <w:marBottom w:val="0"/>
                  <w:divBdr>
                    <w:top w:val="none" w:sz="0" w:space="0" w:color="auto"/>
                    <w:left w:val="none" w:sz="0" w:space="0" w:color="auto"/>
                    <w:bottom w:val="none" w:sz="0" w:space="0" w:color="auto"/>
                    <w:right w:val="none" w:sz="0" w:space="0" w:color="auto"/>
                  </w:divBdr>
                </w:div>
                <w:div w:id="1583678344">
                  <w:marLeft w:val="0"/>
                  <w:marRight w:val="0"/>
                  <w:marTop w:val="0"/>
                  <w:marBottom w:val="0"/>
                  <w:divBdr>
                    <w:top w:val="none" w:sz="0" w:space="0" w:color="auto"/>
                    <w:left w:val="none" w:sz="0" w:space="0" w:color="auto"/>
                    <w:bottom w:val="none" w:sz="0" w:space="0" w:color="auto"/>
                    <w:right w:val="none" w:sz="0" w:space="0" w:color="auto"/>
                  </w:divBdr>
                </w:div>
                <w:div w:id="149492136">
                  <w:marLeft w:val="0"/>
                  <w:marRight w:val="0"/>
                  <w:marTop w:val="0"/>
                  <w:marBottom w:val="0"/>
                  <w:divBdr>
                    <w:top w:val="none" w:sz="0" w:space="0" w:color="auto"/>
                    <w:left w:val="none" w:sz="0" w:space="0" w:color="auto"/>
                    <w:bottom w:val="none" w:sz="0" w:space="0" w:color="auto"/>
                    <w:right w:val="none" w:sz="0" w:space="0" w:color="auto"/>
                  </w:divBdr>
                </w:div>
                <w:div w:id="1840267610">
                  <w:marLeft w:val="0"/>
                  <w:marRight w:val="0"/>
                  <w:marTop w:val="0"/>
                  <w:marBottom w:val="0"/>
                  <w:divBdr>
                    <w:top w:val="none" w:sz="0" w:space="0" w:color="auto"/>
                    <w:left w:val="none" w:sz="0" w:space="0" w:color="auto"/>
                    <w:bottom w:val="none" w:sz="0" w:space="0" w:color="auto"/>
                    <w:right w:val="none" w:sz="0" w:space="0" w:color="auto"/>
                  </w:divBdr>
                </w:div>
                <w:div w:id="1049720347">
                  <w:marLeft w:val="0"/>
                  <w:marRight w:val="0"/>
                  <w:marTop w:val="0"/>
                  <w:marBottom w:val="0"/>
                  <w:divBdr>
                    <w:top w:val="none" w:sz="0" w:space="0" w:color="auto"/>
                    <w:left w:val="none" w:sz="0" w:space="0" w:color="auto"/>
                    <w:bottom w:val="none" w:sz="0" w:space="0" w:color="auto"/>
                    <w:right w:val="none" w:sz="0" w:space="0" w:color="auto"/>
                  </w:divBdr>
                </w:div>
                <w:div w:id="257688166">
                  <w:marLeft w:val="0"/>
                  <w:marRight w:val="0"/>
                  <w:marTop w:val="0"/>
                  <w:marBottom w:val="0"/>
                  <w:divBdr>
                    <w:top w:val="none" w:sz="0" w:space="0" w:color="auto"/>
                    <w:left w:val="none" w:sz="0" w:space="0" w:color="auto"/>
                    <w:bottom w:val="none" w:sz="0" w:space="0" w:color="auto"/>
                    <w:right w:val="none" w:sz="0" w:space="0" w:color="auto"/>
                  </w:divBdr>
                </w:div>
                <w:div w:id="477040332">
                  <w:marLeft w:val="0"/>
                  <w:marRight w:val="0"/>
                  <w:marTop w:val="0"/>
                  <w:marBottom w:val="0"/>
                  <w:divBdr>
                    <w:top w:val="none" w:sz="0" w:space="0" w:color="auto"/>
                    <w:left w:val="none" w:sz="0" w:space="0" w:color="auto"/>
                    <w:bottom w:val="none" w:sz="0" w:space="0" w:color="auto"/>
                    <w:right w:val="none" w:sz="0" w:space="0" w:color="auto"/>
                  </w:divBdr>
                </w:div>
                <w:div w:id="824467322">
                  <w:marLeft w:val="0"/>
                  <w:marRight w:val="0"/>
                  <w:marTop w:val="0"/>
                  <w:marBottom w:val="0"/>
                  <w:divBdr>
                    <w:top w:val="none" w:sz="0" w:space="0" w:color="auto"/>
                    <w:left w:val="none" w:sz="0" w:space="0" w:color="auto"/>
                    <w:bottom w:val="none" w:sz="0" w:space="0" w:color="auto"/>
                    <w:right w:val="none" w:sz="0" w:space="0" w:color="auto"/>
                  </w:divBdr>
                </w:div>
                <w:div w:id="1752044680">
                  <w:marLeft w:val="0"/>
                  <w:marRight w:val="0"/>
                  <w:marTop w:val="0"/>
                  <w:marBottom w:val="0"/>
                  <w:divBdr>
                    <w:top w:val="none" w:sz="0" w:space="0" w:color="auto"/>
                    <w:left w:val="none" w:sz="0" w:space="0" w:color="auto"/>
                    <w:bottom w:val="none" w:sz="0" w:space="0" w:color="auto"/>
                    <w:right w:val="none" w:sz="0" w:space="0" w:color="auto"/>
                  </w:divBdr>
                </w:div>
                <w:div w:id="827480675">
                  <w:marLeft w:val="0"/>
                  <w:marRight w:val="0"/>
                  <w:marTop w:val="0"/>
                  <w:marBottom w:val="0"/>
                  <w:divBdr>
                    <w:top w:val="none" w:sz="0" w:space="0" w:color="auto"/>
                    <w:left w:val="none" w:sz="0" w:space="0" w:color="auto"/>
                    <w:bottom w:val="none" w:sz="0" w:space="0" w:color="auto"/>
                    <w:right w:val="none" w:sz="0" w:space="0" w:color="auto"/>
                  </w:divBdr>
                </w:div>
                <w:div w:id="439761374">
                  <w:marLeft w:val="0"/>
                  <w:marRight w:val="0"/>
                  <w:marTop w:val="0"/>
                  <w:marBottom w:val="0"/>
                  <w:divBdr>
                    <w:top w:val="none" w:sz="0" w:space="0" w:color="auto"/>
                    <w:left w:val="none" w:sz="0" w:space="0" w:color="auto"/>
                    <w:bottom w:val="none" w:sz="0" w:space="0" w:color="auto"/>
                    <w:right w:val="none" w:sz="0" w:space="0" w:color="auto"/>
                  </w:divBdr>
                </w:div>
                <w:div w:id="59330121">
                  <w:marLeft w:val="0"/>
                  <w:marRight w:val="0"/>
                  <w:marTop w:val="0"/>
                  <w:marBottom w:val="0"/>
                  <w:divBdr>
                    <w:top w:val="none" w:sz="0" w:space="0" w:color="auto"/>
                    <w:left w:val="none" w:sz="0" w:space="0" w:color="auto"/>
                    <w:bottom w:val="none" w:sz="0" w:space="0" w:color="auto"/>
                    <w:right w:val="none" w:sz="0" w:space="0" w:color="auto"/>
                  </w:divBdr>
                </w:div>
                <w:div w:id="1614746757">
                  <w:marLeft w:val="0"/>
                  <w:marRight w:val="0"/>
                  <w:marTop w:val="0"/>
                  <w:marBottom w:val="0"/>
                  <w:divBdr>
                    <w:top w:val="none" w:sz="0" w:space="0" w:color="auto"/>
                    <w:left w:val="none" w:sz="0" w:space="0" w:color="auto"/>
                    <w:bottom w:val="none" w:sz="0" w:space="0" w:color="auto"/>
                    <w:right w:val="none" w:sz="0" w:space="0" w:color="auto"/>
                  </w:divBdr>
                </w:div>
                <w:div w:id="1233273704">
                  <w:marLeft w:val="0"/>
                  <w:marRight w:val="0"/>
                  <w:marTop w:val="0"/>
                  <w:marBottom w:val="0"/>
                  <w:divBdr>
                    <w:top w:val="none" w:sz="0" w:space="0" w:color="auto"/>
                    <w:left w:val="none" w:sz="0" w:space="0" w:color="auto"/>
                    <w:bottom w:val="none" w:sz="0" w:space="0" w:color="auto"/>
                    <w:right w:val="none" w:sz="0" w:space="0" w:color="auto"/>
                  </w:divBdr>
                </w:div>
                <w:div w:id="28990449">
                  <w:marLeft w:val="0"/>
                  <w:marRight w:val="0"/>
                  <w:marTop w:val="0"/>
                  <w:marBottom w:val="0"/>
                  <w:divBdr>
                    <w:top w:val="none" w:sz="0" w:space="0" w:color="auto"/>
                    <w:left w:val="none" w:sz="0" w:space="0" w:color="auto"/>
                    <w:bottom w:val="none" w:sz="0" w:space="0" w:color="auto"/>
                    <w:right w:val="none" w:sz="0" w:space="0" w:color="auto"/>
                  </w:divBdr>
                </w:div>
                <w:div w:id="1618952993">
                  <w:marLeft w:val="0"/>
                  <w:marRight w:val="0"/>
                  <w:marTop w:val="0"/>
                  <w:marBottom w:val="0"/>
                  <w:divBdr>
                    <w:top w:val="none" w:sz="0" w:space="0" w:color="auto"/>
                    <w:left w:val="none" w:sz="0" w:space="0" w:color="auto"/>
                    <w:bottom w:val="none" w:sz="0" w:space="0" w:color="auto"/>
                    <w:right w:val="none" w:sz="0" w:space="0" w:color="auto"/>
                  </w:divBdr>
                </w:div>
                <w:div w:id="1876388311">
                  <w:marLeft w:val="0"/>
                  <w:marRight w:val="0"/>
                  <w:marTop w:val="0"/>
                  <w:marBottom w:val="0"/>
                  <w:divBdr>
                    <w:top w:val="none" w:sz="0" w:space="0" w:color="auto"/>
                    <w:left w:val="none" w:sz="0" w:space="0" w:color="auto"/>
                    <w:bottom w:val="none" w:sz="0" w:space="0" w:color="auto"/>
                    <w:right w:val="none" w:sz="0" w:space="0" w:color="auto"/>
                  </w:divBdr>
                </w:div>
                <w:div w:id="164980758">
                  <w:marLeft w:val="0"/>
                  <w:marRight w:val="0"/>
                  <w:marTop w:val="0"/>
                  <w:marBottom w:val="0"/>
                  <w:divBdr>
                    <w:top w:val="none" w:sz="0" w:space="0" w:color="auto"/>
                    <w:left w:val="none" w:sz="0" w:space="0" w:color="auto"/>
                    <w:bottom w:val="none" w:sz="0" w:space="0" w:color="auto"/>
                    <w:right w:val="none" w:sz="0" w:space="0" w:color="auto"/>
                  </w:divBdr>
                </w:div>
                <w:div w:id="753672733">
                  <w:marLeft w:val="0"/>
                  <w:marRight w:val="0"/>
                  <w:marTop w:val="0"/>
                  <w:marBottom w:val="0"/>
                  <w:divBdr>
                    <w:top w:val="none" w:sz="0" w:space="0" w:color="auto"/>
                    <w:left w:val="none" w:sz="0" w:space="0" w:color="auto"/>
                    <w:bottom w:val="none" w:sz="0" w:space="0" w:color="auto"/>
                    <w:right w:val="none" w:sz="0" w:space="0" w:color="auto"/>
                  </w:divBdr>
                </w:div>
                <w:div w:id="844125665">
                  <w:marLeft w:val="0"/>
                  <w:marRight w:val="0"/>
                  <w:marTop w:val="0"/>
                  <w:marBottom w:val="0"/>
                  <w:divBdr>
                    <w:top w:val="none" w:sz="0" w:space="0" w:color="auto"/>
                    <w:left w:val="none" w:sz="0" w:space="0" w:color="auto"/>
                    <w:bottom w:val="none" w:sz="0" w:space="0" w:color="auto"/>
                    <w:right w:val="none" w:sz="0" w:space="0" w:color="auto"/>
                  </w:divBdr>
                </w:div>
                <w:div w:id="787048605">
                  <w:marLeft w:val="0"/>
                  <w:marRight w:val="0"/>
                  <w:marTop w:val="0"/>
                  <w:marBottom w:val="0"/>
                  <w:divBdr>
                    <w:top w:val="none" w:sz="0" w:space="0" w:color="auto"/>
                    <w:left w:val="none" w:sz="0" w:space="0" w:color="auto"/>
                    <w:bottom w:val="none" w:sz="0" w:space="0" w:color="auto"/>
                    <w:right w:val="none" w:sz="0" w:space="0" w:color="auto"/>
                  </w:divBdr>
                </w:div>
                <w:div w:id="2011520206">
                  <w:marLeft w:val="0"/>
                  <w:marRight w:val="0"/>
                  <w:marTop w:val="0"/>
                  <w:marBottom w:val="0"/>
                  <w:divBdr>
                    <w:top w:val="none" w:sz="0" w:space="0" w:color="auto"/>
                    <w:left w:val="none" w:sz="0" w:space="0" w:color="auto"/>
                    <w:bottom w:val="none" w:sz="0" w:space="0" w:color="auto"/>
                    <w:right w:val="none" w:sz="0" w:space="0" w:color="auto"/>
                  </w:divBdr>
                </w:div>
                <w:div w:id="2069450095">
                  <w:marLeft w:val="0"/>
                  <w:marRight w:val="0"/>
                  <w:marTop w:val="0"/>
                  <w:marBottom w:val="0"/>
                  <w:divBdr>
                    <w:top w:val="none" w:sz="0" w:space="0" w:color="auto"/>
                    <w:left w:val="none" w:sz="0" w:space="0" w:color="auto"/>
                    <w:bottom w:val="none" w:sz="0" w:space="0" w:color="auto"/>
                    <w:right w:val="none" w:sz="0" w:space="0" w:color="auto"/>
                  </w:divBdr>
                </w:div>
                <w:div w:id="1213228934">
                  <w:marLeft w:val="0"/>
                  <w:marRight w:val="0"/>
                  <w:marTop w:val="0"/>
                  <w:marBottom w:val="0"/>
                  <w:divBdr>
                    <w:top w:val="none" w:sz="0" w:space="0" w:color="auto"/>
                    <w:left w:val="none" w:sz="0" w:space="0" w:color="auto"/>
                    <w:bottom w:val="none" w:sz="0" w:space="0" w:color="auto"/>
                    <w:right w:val="none" w:sz="0" w:space="0" w:color="auto"/>
                  </w:divBdr>
                </w:div>
                <w:div w:id="493031213">
                  <w:marLeft w:val="0"/>
                  <w:marRight w:val="0"/>
                  <w:marTop w:val="0"/>
                  <w:marBottom w:val="0"/>
                  <w:divBdr>
                    <w:top w:val="none" w:sz="0" w:space="0" w:color="auto"/>
                    <w:left w:val="none" w:sz="0" w:space="0" w:color="auto"/>
                    <w:bottom w:val="none" w:sz="0" w:space="0" w:color="auto"/>
                    <w:right w:val="none" w:sz="0" w:space="0" w:color="auto"/>
                  </w:divBdr>
                </w:div>
                <w:div w:id="1110585146">
                  <w:marLeft w:val="0"/>
                  <w:marRight w:val="0"/>
                  <w:marTop w:val="0"/>
                  <w:marBottom w:val="0"/>
                  <w:divBdr>
                    <w:top w:val="none" w:sz="0" w:space="0" w:color="auto"/>
                    <w:left w:val="none" w:sz="0" w:space="0" w:color="auto"/>
                    <w:bottom w:val="none" w:sz="0" w:space="0" w:color="auto"/>
                    <w:right w:val="none" w:sz="0" w:space="0" w:color="auto"/>
                  </w:divBdr>
                </w:div>
                <w:div w:id="1693843633">
                  <w:marLeft w:val="0"/>
                  <w:marRight w:val="0"/>
                  <w:marTop w:val="0"/>
                  <w:marBottom w:val="0"/>
                  <w:divBdr>
                    <w:top w:val="none" w:sz="0" w:space="0" w:color="auto"/>
                    <w:left w:val="none" w:sz="0" w:space="0" w:color="auto"/>
                    <w:bottom w:val="none" w:sz="0" w:space="0" w:color="auto"/>
                    <w:right w:val="none" w:sz="0" w:space="0" w:color="auto"/>
                  </w:divBdr>
                </w:div>
                <w:div w:id="11303925">
                  <w:marLeft w:val="0"/>
                  <w:marRight w:val="0"/>
                  <w:marTop w:val="0"/>
                  <w:marBottom w:val="0"/>
                  <w:divBdr>
                    <w:top w:val="none" w:sz="0" w:space="0" w:color="auto"/>
                    <w:left w:val="none" w:sz="0" w:space="0" w:color="auto"/>
                    <w:bottom w:val="none" w:sz="0" w:space="0" w:color="auto"/>
                    <w:right w:val="none" w:sz="0" w:space="0" w:color="auto"/>
                  </w:divBdr>
                </w:div>
                <w:div w:id="82650476">
                  <w:marLeft w:val="0"/>
                  <w:marRight w:val="0"/>
                  <w:marTop w:val="0"/>
                  <w:marBottom w:val="0"/>
                  <w:divBdr>
                    <w:top w:val="none" w:sz="0" w:space="0" w:color="auto"/>
                    <w:left w:val="none" w:sz="0" w:space="0" w:color="auto"/>
                    <w:bottom w:val="none" w:sz="0" w:space="0" w:color="auto"/>
                    <w:right w:val="none" w:sz="0" w:space="0" w:color="auto"/>
                  </w:divBdr>
                </w:div>
                <w:div w:id="545530889">
                  <w:marLeft w:val="0"/>
                  <w:marRight w:val="0"/>
                  <w:marTop w:val="0"/>
                  <w:marBottom w:val="0"/>
                  <w:divBdr>
                    <w:top w:val="none" w:sz="0" w:space="0" w:color="auto"/>
                    <w:left w:val="none" w:sz="0" w:space="0" w:color="auto"/>
                    <w:bottom w:val="none" w:sz="0" w:space="0" w:color="auto"/>
                    <w:right w:val="none" w:sz="0" w:space="0" w:color="auto"/>
                  </w:divBdr>
                </w:div>
                <w:div w:id="298993363">
                  <w:marLeft w:val="0"/>
                  <w:marRight w:val="0"/>
                  <w:marTop w:val="0"/>
                  <w:marBottom w:val="0"/>
                  <w:divBdr>
                    <w:top w:val="none" w:sz="0" w:space="0" w:color="auto"/>
                    <w:left w:val="none" w:sz="0" w:space="0" w:color="auto"/>
                    <w:bottom w:val="none" w:sz="0" w:space="0" w:color="auto"/>
                    <w:right w:val="none" w:sz="0" w:space="0" w:color="auto"/>
                  </w:divBdr>
                </w:div>
                <w:div w:id="875579746">
                  <w:marLeft w:val="0"/>
                  <w:marRight w:val="0"/>
                  <w:marTop w:val="0"/>
                  <w:marBottom w:val="0"/>
                  <w:divBdr>
                    <w:top w:val="none" w:sz="0" w:space="0" w:color="auto"/>
                    <w:left w:val="none" w:sz="0" w:space="0" w:color="auto"/>
                    <w:bottom w:val="none" w:sz="0" w:space="0" w:color="auto"/>
                    <w:right w:val="none" w:sz="0" w:space="0" w:color="auto"/>
                  </w:divBdr>
                </w:div>
                <w:div w:id="1070423834">
                  <w:marLeft w:val="0"/>
                  <w:marRight w:val="0"/>
                  <w:marTop w:val="0"/>
                  <w:marBottom w:val="0"/>
                  <w:divBdr>
                    <w:top w:val="none" w:sz="0" w:space="0" w:color="auto"/>
                    <w:left w:val="none" w:sz="0" w:space="0" w:color="auto"/>
                    <w:bottom w:val="none" w:sz="0" w:space="0" w:color="auto"/>
                    <w:right w:val="none" w:sz="0" w:space="0" w:color="auto"/>
                  </w:divBdr>
                </w:div>
                <w:div w:id="59445003">
                  <w:marLeft w:val="0"/>
                  <w:marRight w:val="0"/>
                  <w:marTop w:val="0"/>
                  <w:marBottom w:val="0"/>
                  <w:divBdr>
                    <w:top w:val="none" w:sz="0" w:space="0" w:color="auto"/>
                    <w:left w:val="none" w:sz="0" w:space="0" w:color="auto"/>
                    <w:bottom w:val="none" w:sz="0" w:space="0" w:color="auto"/>
                    <w:right w:val="none" w:sz="0" w:space="0" w:color="auto"/>
                  </w:divBdr>
                </w:div>
                <w:div w:id="483009586">
                  <w:marLeft w:val="0"/>
                  <w:marRight w:val="0"/>
                  <w:marTop w:val="0"/>
                  <w:marBottom w:val="0"/>
                  <w:divBdr>
                    <w:top w:val="none" w:sz="0" w:space="0" w:color="auto"/>
                    <w:left w:val="none" w:sz="0" w:space="0" w:color="auto"/>
                    <w:bottom w:val="none" w:sz="0" w:space="0" w:color="auto"/>
                    <w:right w:val="none" w:sz="0" w:space="0" w:color="auto"/>
                  </w:divBdr>
                </w:div>
                <w:div w:id="594437123">
                  <w:marLeft w:val="0"/>
                  <w:marRight w:val="0"/>
                  <w:marTop w:val="0"/>
                  <w:marBottom w:val="0"/>
                  <w:divBdr>
                    <w:top w:val="none" w:sz="0" w:space="0" w:color="auto"/>
                    <w:left w:val="none" w:sz="0" w:space="0" w:color="auto"/>
                    <w:bottom w:val="none" w:sz="0" w:space="0" w:color="auto"/>
                    <w:right w:val="none" w:sz="0" w:space="0" w:color="auto"/>
                  </w:divBdr>
                </w:div>
                <w:div w:id="2043089422">
                  <w:marLeft w:val="0"/>
                  <w:marRight w:val="0"/>
                  <w:marTop w:val="0"/>
                  <w:marBottom w:val="0"/>
                  <w:divBdr>
                    <w:top w:val="none" w:sz="0" w:space="0" w:color="auto"/>
                    <w:left w:val="none" w:sz="0" w:space="0" w:color="auto"/>
                    <w:bottom w:val="none" w:sz="0" w:space="0" w:color="auto"/>
                    <w:right w:val="none" w:sz="0" w:space="0" w:color="auto"/>
                  </w:divBdr>
                </w:div>
                <w:div w:id="780958759">
                  <w:marLeft w:val="0"/>
                  <w:marRight w:val="0"/>
                  <w:marTop w:val="0"/>
                  <w:marBottom w:val="0"/>
                  <w:divBdr>
                    <w:top w:val="none" w:sz="0" w:space="0" w:color="auto"/>
                    <w:left w:val="none" w:sz="0" w:space="0" w:color="auto"/>
                    <w:bottom w:val="none" w:sz="0" w:space="0" w:color="auto"/>
                    <w:right w:val="none" w:sz="0" w:space="0" w:color="auto"/>
                  </w:divBdr>
                </w:div>
                <w:div w:id="398525045">
                  <w:marLeft w:val="0"/>
                  <w:marRight w:val="0"/>
                  <w:marTop w:val="0"/>
                  <w:marBottom w:val="0"/>
                  <w:divBdr>
                    <w:top w:val="none" w:sz="0" w:space="0" w:color="auto"/>
                    <w:left w:val="none" w:sz="0" w:space="0" w:color="auto"/>
                    <w:bottom w:val="none" w:sz="0" w:space="0" w:color="auto"/>
                    <w:right w:val="none" w:sz="0" w:space="0" w:color="auto"/>
                  </w:divBdr>
                </w:div>
                <w:div w:id="1365984492">
                  <w:marLeft w:val="0"/>
                  <w:marRight w:val="0"/>
                  <w:marTop w:val="0"/>
                  <w:marBottom w:val="0"/>
                  <w:divBdr>
                    <w:top w:val="none" w:sz="0" w:space="0" w:color="auto"/>
                    <w:left w:val="none" w:sz="0" w:space="0" w:color="auto"/>
                    <w:bottom w:val="none" w:sz="0" w:space="0" w:color="auto"/>
                    <w:right w:val="none" w:sz="0" w:space="0" w:color="auto"/>
                  </w:divBdr>
                </w:div>
                <w:div w:id="471946727">
                  <w:marLeft w:val="0"/>
                  <w:marRight w:val="0"/>
                  <w:marTop w:val="0"/>
                  <w:marBottom w:val="0"/>
                  <w:divBdr>
                    <w:top w:val="none" w:sz="0" w:space="0" w:color="auto"/>
                    <w:left w:val="none" w:sz="0" w:space="0" w:color="auto"/>
                    <w:bottom w:val="none" w:sz="0" w:space="0" w:color="auto"/>
                    <w:right w:val="none" w:sz="0" w:space="0" w:color="auto"/>
                  </w:divBdr>
                </w:div>
                <w:div w:id="408816869">
                  <w:marLeft w:val="0"/>
                  <w:marRight w:val="0"/>
                  <w:marTop w:val="0"/>
                  <w:marBottom w:val="0"/>
                  <w:divBdr>
                    <w:top w:val="none" w:sz="0" w:space="0" w:color="auto"/>
                    <w:left w:val="none" w:sz="0" w:space="0" w:color="auto"/>
                    <w:bottom w:val="none" w:sz="0" w:space="0" w:color="auto"/>
                    <w:right w:val="none" w:sz="0" w:space="0" w:color="auto"/>
                  </w:divBdr>
                </w:div>
                <w:div w:id="835535159">
                  <w:marLeft w:val="0"/>
                  <w:marRight w:val="0"/>
                  <w:marTop w:val="0"/>
                  <w:marBottom w:val="0"/>
                  <w:divBdr>
                    <w:top w:val="none" w:sz="0" w:space="0" w:color="auto"/>
                    <w:left w:val="none" w:sz="0" w:space="0" w:color="auto"/>
                    <w:bottom w:val="none" w:sz="0" w:space="0" w:color="auto"/>
                    <w:right w:val="none" w:sz="0" w:space="0" w:color="auto"/>
                  </w:divBdr>
                </w:div>
                <w:div w:id="144906339">
                  <w:marLeft w:val="0"/>
                  <w:marRight w:val="0"/>
                  <w:marTop w:val="0"/>
                  <w:marBottom w:val="0"/>
                  <w:divBdr>
                    <w:top w:val="none" w:sz="0" w:space="0" w:color="auto"/>
                    <w:left w:val="none" w:sz="0" w:space="0" w:color="auto"/>
                    <w:bottom w:val="none" w:sz="0" w:space="0" w:color="auto"/>
                    <w:right w:val="none" w:sz="0" w:space="0" w:color="auto"/>
                  </w:divBdr>
                </w:div>
                <w:div w:id="779565870">
                  <w:marLeft w:val="0"/>
                  <w:marRight w:val="0"/>
                  <w:marTop w:val="0"/>
                  <w:marBottom w:val="0"/>
                  <w:divBdr>
                    <w:top w:val="none" w:sz="0" w:space="0" w:color="auto"/>
                    <w:left w:val="none" w:sz="0" w:space="0" w:color="auto"/>
                    <w:bottom w:val="none" w:sz="0" w:space="0" w:color="auto"/>
                    <w:right w:val="none" w:sz="0" w:space="0" w:color="auto"/>
                  </w:divBdr>
                </w:div>
                <w:div w:id="1799760412">
                  <w:marLeft w:val="0"/>
                  <w:marRight w:val="0"/>
                  <w:marTop w:val="0"/>
                  <w:marBottom w:val="0"/>
                  <w:divBdr>
                    <w:top w:val="none" w:sz="0" w:space="0" w:color="auto"/>
                    <w:left w:val="none" w:sz="0" w:space="0" w:color="auto"/>
                    <w:bottom w:val="none" w:sz="0" w:space="0" w:color="auto"/>
                    <w:right w:val="none" w:sz="0" w:space="0" w:color="auto"/>
                  </w:divBdr>
                </w:div>
                <w:div w:id="2015956391">
                  <w:marLeft w:val="0"/>
                  <w:marRight w:val="0"/>
                  <w:marTop w:val="0"/>
                  <w:marBottom w:val="0"/>
                  <w:divBdr>
                    <w:top w:val="none" w:sz="0" w:space="0" w:color="auto"/>
                    <w:left w:val="none" w:sz="0" w:space="0" w:color="auto"/>
                    <w:bottom w:val="none" w:sz="0" w:space="0" w:color="auto"/>
                    <w:right w:val="none" w:sz="0" w:space="0" w:color="auto"/>
                  </w:divBdr>
                </w:div>
                <w:div w:id="1504511530">
                  <w:marLeft w:val="0"/>
                  <w:marRight w:val="0"/>
                  <w:marTop w:val="0"/>
                  <w:marBottom w:val="0"/>
                  <w:divBdr>
                    <w:top w:val="none" w:sz="0" w:space="0" w:color="auto"/>
                    <w:left w:val="none" w:sz="0" w:space="0" w:color="auto"/>
                    <w:bottom w:val="none" w:sz="0" w:space="0" w:color="auto"/>
                    <w:right w:val="none" w:sz="0" w:space="0" w:color="auto"/>
                  </w:divBdr>
                </w:div>
                <w:div w:id="81415717">
                  <w:marLeft w:val="0"/>
                  <w:marRight w:val="0"/>
                  <w:marTop w:val="0"/>
                  <w:marBottom w:val="0"/>
                  <w:divBdr>
                    <w:top w:val="none" w:sz="0" w:space="0" w:color="auto"/>
                    <w:left w:val="none" w:sz="0" w:space="0" w:color="auto"/>
                    <w:bottom w:val="none" w:sz="0" w:space="0" w:color="auto"/>
                    <w:right w:val="none" w:sz="0" w:space="0" w:color="auto"/>
                  </w:divBdr>
                </w:div>
                <w:div w:id="89857347">
                  <w:marLeft w:val="0"/>
                  <w:marRight w:val="0"/>
                  <w:marTop w:val="0"/>
                  <w:marBottom w:val="0"/>
                  <w:divBdr>
                    <w:top w:val="none" w:sz="0" w:space="0" w:color="auto"/>
                    <w:left w:val="none" w:sz="0" w:space="0" w:color="auto"/>
                    <w:bottom w:val="none" w:sz="0" w:space="0" w:color="auto"/>
                    <w:right w:val="none" w:sz="0" w:space="0" w:color="auto"/>
                  </w:divBdr>
                </w:div>
                <w:div w:id="902332373">
                  <w:marLeft w:val="0"/>
                  <w:marRight w:val="0"/>
                  <w:marTop w:val="0"/>
                  <w:marBottom w:val="0"/>
                  <w:divBdr>
                    <w:top w:val="none" w:sz="0" w:space="0" w:color="auto"/>
                    <w:left w:val="none" w:sz="0" w:space="0" w:color="auto"/>
                    <w:bottom w:val="none" w:sz="0" w:space="0" w:color="auto"/>
                    <w:right w:val="none" w:sz="0" w:space="0" w:color="auto"/>
                  </w:divBdr>
                </w:div>
                <w:div w:id="913512418">
                  <w:marLeft w:val="0"/>
                  <w:marRight w:val="0"/>
                  <w:marTop w:val="0"/>
                  <w:marBottom w:val="0"/>
                  <w:divBdr>
                    <w:top w:val="none" w:sz="0" w:space="0" w:color="auto"/>
                    <w:left w:val="none" w:sz="0" w:space="0" w:color="auto"/>
                    <w:bottom w:val="none" w:sz="0" w:space="0" w:color="auto"/>
                    <w:right w:val="none" w:sz="0" w:space="0" w:color="auto"/>
                  </w:divBdr>
                </w:div>
                <w:div w:id="957225238">
                  <w:marLeft w:val="0"/>
                  <w:marRight w:val="0"/>
                  <w:marTop w:val="0"/>
                  <w:marBottom w:val="0"/>
                  <w:divBdr>
                    <w:top w:val="none" w:sz="0" w:space="0" w:color="auto"/>
                    <w:left w:val="none" w:sz="0" w:space="0" w:color="auto"/>
                    <w:bottom w:val="none" w:sz="0" w:space="0" w:color="auto"/>
                    <w:right w:val="none" w:sz="0" w:space="0" w:color="auto"/>
                  </w:divBdr>
                </w:div>
                <w:div w:id="1958832248">
                  <w:marLeft w:val="0"/>
                  <w:marRight w:val="0"/>
                  <w:marTop w:val="0"/>
                  <w:marBottom w:val="0"/>
                  <w:divBdr>
                    <w:top w:val="none" w:sz="0" w:space="0" w:color="auto"/>
                    <w:left w:val="none" w:sz="0" w:space="0" w:color="auto"/>
                    <w:bottom w:val="none" w:sz="0" w:space="0" w:color="auto"/>
                    <w:right w:val="none" w:sz="0" w:space="0" w:color="auto"/>
                  </w:divBdr>
                </w:div>
                <w:div w:id="1869023035">
                  <w:marLeft w:val="0"/>
                  <w:marRight w:val="0"/>
                  <w:marTop w:val="0"/>
                  <w:marBottom w:val="0"/>
                  <w:divBdr>
                    <w:top w:val="none" w:sz="0" w:space="0" w:color="auto"/>
                    <w:left w:val="none" w:sz="0" w:space="0" w:color="auto"/>
                    <w:bottom w:val="none" w:sz="0" w:space="0" w:color="auto"/>
                    <w:right w:val="none" w:sz="0" w:space="0" w:color="auto"/>
                  </w:divBdr>
                </w:div>
                <w:div w:id="1921213602">
                  <w:marLeft w:val="0"/>
                  <w:marRight w:val="0"/>
                  <w:marTop w:val="0"/>
                  <w:marBottom w:val="0"/>
                  <w:divBdr>
                    <w:top w:val="none" w:sz="0" w:space="0" w:color="auto"/>
                    <w:left w:val="none" w:sz="0" w:space="0" w:color="auto"/>
                    <w:bottom w:val="none" w:sz="0" w:space="0" w:color="auto"/>
                    <w:right w:val="none" w:sz="0" w:space="0" w:color="auto"/>
                  </w:divBdr>
                </w:div>
                <w:div w:id="997349076">
                  <w:marLeft w:val="0"/>
                  <w:marRight w:val="0"/>
                  <w:marTop w:val="0"/>
                  <w:marBottom w:val="0"/>
                  <w:divBdr>
                    <w:top w:val="none" w:sz="0" w:space="0" w:color="auto"/>
                    <w:left w:val="none" w:sz="0" w:space="0" w:color="auto"/>
                    <w:bottom w:val="none" w:sz="0" w:space="0" w:color="auto"/>
                    <w:right w:val="none" w:sz="0" w:space="0" w:color="auto"/>
                  </w:divBdr>
                </w:div>
                <w:div w:id="784151862">
                  <w:marLeft w:val="0"/>
                  <w:marRight w:val="0"/>
                  <w:marTop w:val="0"/>
                  <w:marBottom w:val="0"/>
                  <w:divBdr>
                    <w:top w:val="none" w:sz="0" w:space="0" w:color="auto"/>
                    <w:left w:val="none" w:sz="0" w:space="0" w:color="auto"/>
                    <w:bottom w:val="none" w:sz="0" w:space="0" w:color="auto"/>
                    <w:right w:val="none" w:sz="0" w:space="0" w:color="auto"/>
                  </w:divBdr>
                </w:div>
                <w:div w:id="1636519151">
                  <w:marLeft w:val="0"/>
                  <w:marRight w:val="0"/>
                  <w:marTop w:val="0"/>
                  <w:marBottom w:val="0"/>
                  <w:divBdr>
                    <w:top w:val="none" w:sz="0" w:space="0" w:color="auto"/>
                    <w:left w:val="none" w:sz="0" w:space="0" w:color="auto"/>
                    <w:bottom w:val="none" w:sz="0" w:space="0" w:color="auto"/>
                    <w:right w:val="none" w:sz="0" w:space="0" w:color="auto"/>
                  </w:divBdr>
                </w:div>
                <w:div w:id="2134130349">
                  <w:marLeft w:val="0"/>
                  <w:marRight w:val="0"/>
                  <w:marTop w:val="0"/>
                  <w:marBottom w:val="0"/>
                  <w:divBdr>
                    <w:top w:val="none" w:sz="0" w:space="0" w:color="auto"/>
                    <w:left w:val="none" w:sz="0" w:space="0" w:color="auto"/>
                    <w:bottom w:val="none" w:sz="0" w:space="0" w:color="auto"/>
                    <w:right w:val="none" w:sz="0" w:space="0" w:color="auto"/>
                  </w:divBdr>
                </w:div>
                <w:div w:id="11078867">
                  <w:marLeft w:val="0"/>
                  <w:marRight w:val="0"/>
                  <w:marTop w:val="0"/>
                  <w:marBottom w:val="0"/>
                  <w:divBdr>
                    <w:top w:val="none" w:sz="0" w:space="0" w:color="auto"/>
                    <w:left w:val="none" w:sz="0" w:space="0" w:color="auto"/>
                    <w:bottom w:val="none" w:sz="0" w:space="0" w:color="auto"/>
                    <w:right w:val="none" w:sz="0" w:space="0" w:color="auto"/>
                  </w:divBdr>
                </w:div>
                <w:div w:id="1960868994">
                  <w:marLeft w:val="0"/>
                  <w:marRight w:val="0"/>
                  <w:marTop w:val="0"/>
                  <w:marBottom w:val="0"/>
                  <w:divBdr>
                    <w:top w:val="none" w:sz="0" w:space="0" w:color="auto"/>
                    <w:left w:val="none" w:sz="0" w:space="0" w:color="auto"/>
                    <w:bottom w:val="none" w:sz="0" w:space="0" w:color="auto"/>
                    <w:right w:val="none" w:sz="0" w:space="0" w:color="auto"/>
                  </w:divBdr>
                </w:div>
                <w:div w:id="696809759">
                  <w:marLeft w:val="0"/>
                  <w:marRight w:val="0"/>
                  <w:marTop w:val="0"/>
                  <w:marBottom w:val="0"/>
                  <w:divBdr>
                    <w:top w:val="none" w:sz="0" w:space="0" w:color="auto"/>
                    <w:left w:val="none" w:sz="0" w:space="0" w:color="auto"/>
                    <w:bottom w:val="none" w:sz="0" w:space="0" w:color="auto"/>
                    <w:right w:val="none" w:sz="0" w:space="0" w:color="auto"/>
                  </w:divBdr>
                </w:div>
                <w:div w:id="1457600520">
                  <w:marLeft w:val="0"/>
                  <w:marRight w:val="0"/>
                  <w:marTop w:val="0"/>
                  <w:marBottom w:val="0"/>
                  <w:divBdr>
                    <w:top w:val="none" w:sz="0" w:space="0" w:color="auto"/>
                    <w:left w:val="none" w:sz="0" w:space="0" w:color="auto"/>
                    <w:bottom w:val="none" w:sz="0" w:space="0" w:color="auto"/>
                    <w:right w:val="none" w:sz="0" w:space="0" w:color="auto"/>
                  </w:divBdr>
                </w:div>
                <w:div w:id="633679678">
                  <w:marLeft w:val="0"/>
                  <w:marRight w:val="0"/>
                  <w:marTop w:val="0"/>
                  <w:marBottom w:val="0"/>
                  <w:divBdr>
                    <w:top w:val="none" w:sz="0" w:space="0" w:color="auto"/>
                    <w:left w:val="none" w:sz="0" w:space="0" w:color="auto"/>
                    <w:bottom w:val="none" w:sz="0" w:space="0" w:color="auto"/>
                    <w:right w:val="none" w:sz="0" w:space="0" w:color="auto"/>
                  </w:divBdr>
                </w:div>
                <w:div w:id="38092406">
                  <w:marLeft w:val="0"/>
                  <w:marRight w:val="0"/>
                  <w:marTop w:val="0"/>
                  <w:marBottom w:val="0"/>
                  <w:divBdr>
                    <w:top w:val="none" w:sz="0" w:space="0" w:color="auto"/>
                    <w:left w:val="none" w:sz="0" w:space="0" w:color="auto"/>
                    <w:bottom w:val="none" w:sz="0" w:space="0" w:color="auto"/>
                    <w:right w:val="none" w:sz="0" w:space="0" w:color="auto"/>
                  </w:divBdr>
                </w:div>
                <w:div w:id="1174877097">
                  <w:marLeft w:val="0"/>
                  <w:marRight w:val="0"/>
                  <w:marTop w:val="0"/>
                  <w:marBottom w:val="0"/>
                  <w:divBdr>
                    <w:top w:val="none" w:sz="0" w:space="0" w:color="auto"/>
                    <w:left w:val="none" w:sz="0" w:space="0" w:color="auto"/>
                    <w:bottom w:val="none" w:sz="0" w:space="0" w:color="auto"/>
                    <w:right w:val="none" w:sz="0" w:space="0" w:color="auto"/>
                  </w:divBdr>
                </w:div>
                <w:div w:id="2095934215">
                  <w:marLeft w:val="0"/>
                  <w:marRight w:val="0"/>
                  <w:marTop w:val="0"/>
                  <w:marBottom w:val="0"/>
                  <w:divBdr>
                    <w:top w:val="none" w:sz="0" w:space="0" w:color="auto"/>
                    <w:left w:val="none" w:sz="0" w:space="0" w:color="auto"/>
                    <w:bottom w:val="none" w:sz="0" w:space="0" w:color="auto"/>
                    <w:right w:val="none" w:sz="0" w:space="0" w:color="auto"/>
                  </w:divBdr>
                </w:div>
                <w:div w:id="83500355">
                  <w:marLeft w:val="0"/>
                  <w:marRight w:val="0"/>
                  <w:marTop w:val="0"/>
                  <w:marBottom w:val="0"/>
                  <w:divBdr>
                    <w:top w:val="none" w:sz="0" w:space="0" w:color="auto"/>
                    <w:left w:val="none" w:sz="0" w:space="0" w:color="auto"/>
                    <w:bottom w:val="none" w:sz="0" w:space="0" w:color="auto"/>
                    <w:right w:val="none" w:sz="0" w:space="0" w:color="auto"/>
                  </w:divBdr>
                </w:div>
                <w:div w:id="857350165">
                  <w:marLeft w:val="0"/>
                  <w:marRight w:val="0"/>
                  <w:marTop w:val="0"/>
                  <w:marBottom w:val="0"/>
                  <w:divBdr>
                    <w:top w:val="none" w:sz="0" w:space="0" w:color="auto"/>
                    <w:left w:val="none" w:sz="0" w:space="0" w:color="auto"/>
                    <w:bottom w:val="none" w:sz="0" w:space="0" w:color="auto"/>
                    <w:right w:val="none" w:sz="0" w:space="0" w:color="auto"/>
                  </w:divBdr>
                </w:div>
                <w:div w:id="1674335830">
                  <w:marLeft w:val="0"/>
                  <w:marRight w:val="0"/>
                  <w:marTop w:val="0"/>
                  <w:marBottom w:val="0"/>
                  <w:divBdr>
                    <w:top w:val="none" w:sz="0" w:space="0" w:color="auto"/>
                    <w:left w:val="none" w:sz="0" w:space="0" w:color="auto"/>
                    <w:bottom w:val="none" w:sz="0" w:space="0" w:color="auto"/>
                    <w:right w:val="none" w:sz="0" w:space="0" w:color="auto"/>
                  </w:divBdr>
                </w:div>
                <w:div w:id="938223993">
                  <w:marLeft w:val="0"/>
                  <w:marRight w:val="0"/>
                  <w:marTop w:val="0"/>
                  <w:marBottom w:val="0"/>
                  <w:divBdr>
                    <w:top w:val="none" w:sz="0" w:space="0" w:color="auto"/>
                    <w:left w:val="none" w:sz="0" w:space="0" w:color="auto"/>
                    <w:bottom w:val="none" w:sz="0" w:space="0" w:color="auto"/>
                    <w:right w:val="none" w:sz="0" w:space="0" w:color="auto"/>
                  </w:divBdr>
                </w:div>
                <w:div w:id="706415644">
                  <w:marLeft w:val="0"/>
                  <w:marRight w:val="0"/>
                  <w:marTop w:val="0"/>
                  <w:marBottom w:val="0"/>
                  <w:divBdr>
                    <w:top w:val="none" w:sz="0" w:space="0" w:color="auto"/>
                    <w:left w:val="none" w:sz="0" w:space="0" w:color="auto"/>
                    <w:bottom w:val="none" w:sz="0" w:space="0" w:color="auto"/>
                    <w:right w:val="none" w:sz="0" w:space="0" w:color="auto"/>
                  </w:divBdr>
                </w:div>
                <w:div w:id="3142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0330">
          <w:marLeft w:val="0"/>
          <w:marRight w:val="0"/>
          <w:marTop w:val="0"/>
          <w:marBottom w:val="0"/>
          <w:divBdr>
            <w:top w:val="none" w:sz="0" w:space="0" w:color="auto"/>
            <w:left w:val="none" w:sz="0" w:space="0" w:color="auto"/>
            <w:bottom w:val="none" w:sz="0" w:space="0" w:color="auto"/>
            <w:right w:val="none" w:sz="0" w:space="0" w:color="auto"/>
          </w:divBdr>
          <w:divsChild>
            <w:div w:id="371804397">
              <w:marLeft w:val="0"/>
              <w:marRight w:val="0"/>
              <w:marTop w:val="0"/>
              <w:marBottom w:val="0"/>
              <w:divBdr>
                <w:top w:val="none" w:sz="0" w:space="0" w:color="auto"/>
                <w:left w:val="none" w:sz="0" w:space="0" w:color="auto"/>
                <w:bottom w:val="none" w:sz="0" w:space="0" w:color="auto"/>
                <w:right w:val="none" w:sz="0" w:space="0" w:color="auto"/>
              </w:divBdr>
            </w:div>
            <w:div w:id="971138372">
              <w:marLeft w:val="0"/>
              <w:marRight w:val="0"/>
              <w:marTop w:val="0"/>
              <w:marBottom w:val="0"/>
              <w:divBdr>
                <w:top w:val="none" w:sz="0" w:space="0" w:color="auto"/>
                <w:left w:val="none" w:sz="0" w:space="0" w:color="auto"/>
                <w:bottom w:val="none" w:sz="0" w:space="0" w:color="auto"/>
                <w:right w:val="none" w:sz="0" w:space="0" w:color="auto"/>
              </w:divBdr>
            </w:div>
            <w:div w:id="1964191925">
              <w:marLeft w:val="0"/>
              <w:marRight w:val="0"/>
              <w:marTop w:val="0"/>
              <w:marBottom w:val="0"/>
              <w:divBdr>
                <w:top w:val="none" w:sz="0" w:space="0" w:color="auto"/>
                <w:left w:val="none" w:sz="0" w:space="0" w:color="auto"/>
                <w:bottom w:val="none" w:sz="0" w:space="0" w:color="auto"/>
                <w:right w:val="none" w:sz="0" w:space="0" w:color="auto"/>
              </w:divBdr>
              <w:divsChild>
                <w:div w:id="989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670">
          <w:marLeft w:val="0"/>
          <w:marRight w:val="0"/>
          <w:marTop w:val="0"/>
          <w:marBottom w:val="0"/>
          <w:divBdr>
            <w:top w:val="none" w:sz="0" w:space="0" w:color="auto"/>
            <w:left w:val="none" w:sz="0" w:space="0" w:color="auto"/>
            <w:bottom w:val="none" w:sz="0" w:space="0" w:color="auto"/>
            <w:right w:val="none" w:sz="0" w:space="0" w:color="auto"/>
          </w:divBdr>
          <w:divsChild>
            <w:div w:id="1827478423">
              <w:marLeft w:val="0"/>
              <w:marRight w:val="0"/>
              <w:marTop w:val="0"/>
              <w:marBottom w:val="0"/>
              <w:divBdr>
                <w:top w:val="none" w:sz="0" w:space="0" w:color="auto"/>
                <w:left w:val="none" w:sz="0" w:space="0" w:color="auto"/>
                <w:bottom w:val="none" w:sz="0" w:space="0" w:color="auto"/>
                <w:right w:val="none" w:sz="0" w:space="0" w:color="auto"/>
              </w:divBdr>
            </w:div>
            <w:div w:id="2130083310">
              <w:marLeft w:val="0"/>
              <w:marRight w:val="0"/>
              <w:marTop w:val="0"/>
              <w:marBottom w:val="0"/>
              <w:divBdr>
                <w:top w:val="none" w:sz="0" w:space="0" w:color="auto"/>
                <w:left w:val="none" w:sz="0" w:space="0" w:color="auto"/>
                <w:bottom w:val="none" w:sz="0" w:space="0" w:color="auto"/>
                <w:right w:val="none" w:sz="0" w:space="0" w:color="auto"/>
              </w:divBdr>
            </w:div>
            <w:div w:id="1165823405">
              <w:marLeft w:val="0"/>
              <w:marRight w:val="0"/>
              <w:marTop w:val="0"/>
              <w:marBottom w:val="0"/>
              <w:divBdr>
                <w:top w:val="none" w:sz="0" w:space="0" w:color="auto"/>
                <w:left w:val="none" w:sz="0" w:space="0" w:color="auto"/>
                <w:bottom w:val="none" w:sz="0" w:space="0" w:color="auto"/>
                <w:right w:val="none" w:sz="0" w:space="0" w:color="auto"/>
              </w:divBdr>
            </w:div>
            <w:div w:id="1146316632">
              <w:marLeft w:val="0"/>
              <w:marRight w:val="0"/>
              <w:marTop w:val="0"/>
              <w:marBottom w:val="0"/>
              <w:divBdr>
                <w:top w:val="none" w:sz="0" w:space="0" w:color="auto"/>
                <w:left w:val="none" w:sz="0" w:space="0" w:color="auto"/>
                <w:bottom w:val="none" w:sz="0" w:space="0" w:color="auto"/>
                <w:right w:val="none" w:sz="0" w:space="0" w:color="auto"/>
              </w:divBdr>
            </w:div>
            <w:div w:id="1378622083">
              <w:marLeft w:val="0"/>
              <w:marRight w:val="0"/>
              <w:marTop w:val="0"/>
              <w:marBottom w:val="0"/>
              <w:divBdr>
                <w:top w:val="none" w:sz="0" w:space="0" w:color="auto"/>
                <w:left w:val="none" w:sz="0" w:space="0" w:color="auto"/>
                <w:bottom w:val="none" w:sz="0" w:space="0" w:color="auto"/>
                <w:right w:val="none" w:sz="0" w:space="0" w:color="auto"/>
              </w:divBdr>
            </w:div>
            <w:div w:id="405034356">
              <w:marLeft w:val="0"/>
              <w:marRight w:val="0"/>
              <w:marTop w:val="0"/>
              <w:marBottom w:val="0"/>
              <w:divBdr>
                <w:top w:val="none" w:sz="0" w:space="0" w:color="auto"/>
                <w:left w:val="none" w:sz="0" w:space="0" w:color="auto"/>
                <w:bottom w:val="none" w:sz="0" w:space="0" w:color="auto"/>
                <w:right w:val="none" w:sz="0" w:space="0" w:color="auto"/>
              </w:divBdr>
            </w:div>
            <w:div w:id="1677732527">
              <w:marLeft w:val="0"/>
              <w:marRight w:val="0"/>
              <w:marTop w:val="0"/>
              <w:marBottom w:val="0"/>
              <w:divBdr>
                <w:top w:val="none" w:sz="0" w:space="0" w:color="auto"/>
                <w:left w:val="none" w:sz="0" w:space="0" w:color="auto"/>
                <w:bottom w:val="none" w:sz="0" w:space="0" w:color="auto"/>
                <w:right w:val="none" w:sz="0" w:space="0" w:color="auto"/>
              </w:divBdr>
            </w:div>
            <w:div w:id="540366829">
              <w:marLeft w:val="0"/>
              <w:marRight w:val="0"/>
              <w:marTop w:val="0"/>
              <w:marBottom w:val="0"/>
              <w:divBdr>
                <w:top w:val="none" w:sz="0" w:space="0" w:color="auto"/>
                <w:left w:val="none" w:sz="0" w:space="0" w:color="auto"/>
                <w:bottom w:val="none" w:sz="0" w:space="0" w:color="auto"/>
                <w:right w:val="none" w:sz="0" w:space="0" w:color="auto"/>
              </w:divBdr>
            </w:div>
            <w:div w:id="1238595330">
              <w:marLeft w:val="0"/>
              <w:marRight w:val="0"/>
              <w:marTop w:val="0"/>
              <w:marBottom w:val="0"/>
              <w:divBdr>
                <w:top w:val="none" w:sz="0" w:space="0" w:color="auto"/>
                <w:left w:val="none" w:sz="0" w:space="0" w:color="auto"/>
                <w:bottom w:val="none" w:sz="0" w:space="0" w:color="auto"/>
                <w:right w:val="none" w:sz="0" w:space="0" w:color="auto"/>
              </w:divBdr>
            </w:div>
            <w:div w:id="606274321">
              <w:marLeft w:val="0"/>
              <w:marRight w:val="0"/>
              <w:marTop w:val="0"/>
              <w:marBottom w:val="0"/>
              <w:divBdr>
                <w:top w:val="none" w:sz="0" w:space="0" w:color="auto"/>
                <w:left w:val="none" w:sz="0" w:space="0" w:color="auto"/>
                <w:bottom w:val="none" w:sz="0" w:space="0" w:color="auto"/>
                <w:right w:val="none" w:sz="0" w:space="0" w:color="auto"/>
              </w:divBdr>
            </w:div>
            <w:div w:id="486551000">
              <w:marLeft w:val="0"/>
              <w:marRight w:val="0"/>
              <w:marTop w:val="0"/>
              <w:marBottom w:val="0"/>
              <w:divBdr>
                <w:top w:val="none" w:sz="0" w:space="0" w:color="auto"/>
                <w:left w:val="none" w:sz="0" w:space="0" w:color="auto"/>
                <w:bottom w:val="none" w:sz="0" w:space="0" w:color="auto"/>
                <w:right w:val="none" w:sz="0" w:space="0" w:color="auto"/>
              </w:divBdr>
            </w:div>
            <w:div w:id="1457408825">
              <w:marLeft w:val="0"/>
              <w:marRight w:val="0"/>
              <w:marTop w:val="0"/>
              <w:marBottom w:val="0"/>
              <w:divBdr>
                <w:top w:val="none" w:sz="0" w:space="0" w:color="auto"/>
                <w:left w:val="none" w:sz="0" w:space="0" w:color="auto"/>
                <w:bottom w:val="none" w:sz="0" w:space="0" w:color="auto"/>
                <w:right w:val="none" w:sz="0" w:space="0" w:color="auto"/>
              </w:divBdr>
            </w:div>
            <w:div w:id="2032683732">
              <w:marLeft w:val="0"/>
              <w:marRight w:val="0"/>
              <w:marTop w:val="0"/>
              <w:marBottom w:val="0"/>
              <w:divBdr>
                <w:top w:val="none" w:sz="0" w:space="0" w:color="auto"/>
                <w:left w:val="none" w:sz="0" w:space="0" w:color="auto"/>
                <w:bottom w:val="none" w:sz="0" w:space="0" w:color="auto"/>
                <w:right w:val="none" w:sz="0" w:space="0" w:color="auto"/>
              </w:divBdr>
            </w:div>
            <w:div w:id="1433238400">
              <w:marLeft w:val="0"/>
              <w:marRight w:val="0"/>
              <w:marTop w:val="0"/>
              <w:marBottom w:val="0"/>
              <w:divBdr>
                <w:top w:val="none" w:sz="0" w:space="0" w:color="auto"/>
                <w:left w:val="none" w:sz="0" w:space="0" w:color="auto"/>
                <w:bottom w:val="none" w:sz="0" w:space="0" w:color="auto"/>
                <w:right w:val="none" w:sz="0" w:space="0" w:color="auto"/>
              </w:divBdr>
            </w:div>
            <w:div w:id="1930957">
              <w:marLeft w:val="0"/>
              <w:marRight w:val="0"/>
              <w:marTop w:val="0"/>
              <w:marBottom w:val="0"/>
              <w:divBdr>
                <w:top w:val="none" w:sz="0" w:space="0" w:color="auto"/>
                <w:left w:val="none" w:sz="0" w:space="0" w:color="auto"/>
                <w:bottom w:val="none" w:sz="0" w:space="0" w:color="auto"/>
                <w:right w:val="none" w:sz="0" w:space="0" w:color="auto"/>
              </w:divBdr>
            </w:div>
            <w:div w:id="954167988">
              <w:marLeft w:val="0"/>
              <w:marRight w:val="0"/>
              <w:marTop w:val="0"/>
              <w:marBottom w:val="0"/>
              <w:divBdr>
                <w:top w:val="none" w:sz="0" w:space="0" w:color="auto"/>
                <w:left w:val="none" w:sz="0" w:space="0" w:color="auto"/>
                <w:bottom w:val="none" w:sz="0" w:space="0" w:color="auto"/>
                <w:right w:val="none" w:sz="0" w:space="0" w:color="auto"/>
              </w:divBdr>
            </w:div>
            <w:div w:id="307327261">
              <w:marLeft w:val="0"/>
              <w:marRight w:val="0"/>
              <w:marTop w:val="0"/>
              <w:marBottom w:val="0"/>
              <w:divBdr>
                <w:top w:val="none" w:sz="0" w:space="0" w:color="auto"/>
                <w:left w:val="none" w:sz="0" w:space="0" w:color="auto"/>
                <w:bottom w:val="none" w:sz="0" w:space="0" w:color="auto"/>
                <w:right w:val="none" w:sz="0" w:space="0" w:color="auto"/>
              </w:divBdr>
            </w:div>
            <w:div w:id="39408104">
              <w:marLeft w:val="0"/>
              <w:marRight w:val="0"/>
              <w:marTop w:val="0"/>
              <w:marBottom w:val="0"/>
              <w:divBdr>
                <w:top w:val="none" w:sz="0" w:space="0" w:color="auto"/>
                <w:left w:val="none" w:sz="0" w:space="0" w:color="auto"/>
                <w:bottom w:val="none" w:sz="0" w:space="0" w:color="auto"/>
                <w:right w:val="none" w:sz="0" w:space="0" w:color="auto"/>
              </w:divBdr>
            </w:div>
            <w:div w:id="317660688">
              <w:marLeft w:val="0"/>
              <w:marRight w:val="0"/>
              <w:marTop w:val="0"/>
              <w:marBottom w:val="0"/>
              <w:divBdr>
                <w:top w:val="none" w:sz="0" w:space="0" w:color="auto"/>
                <w:left w:val="none" w:sz="0" w:space="0" w:color="auto"/>
                <w:bottom w:val="none" w:sz="0" w:space="0" w:color="auto"/>
                <w:right w:val="none" w:sz="0" w:space="0" w:color="auto"/>
              </w:divBdr>
              <w:divsChild>
                <w:div w:id="1332951070">
                  <w:marLeft w:val="0"/>
                  <w:marRight w:val="0"/>
                  <w:marTop w:val="0"/>
                  <w:marBottom w:val="0"/>
                  <w:divBdr>
                    <w:top w:val="none" w:sz="0" w:space="0" w:color="auto"/>
                    <w:left w:val="none" w:sz="0" w:space="0" w:color="auto"/>
                    <w:bottom w:val="none" w:sz="0" w:space="0" w:color="auto"/>
                    <w:right w:val="none" w:sz="0" w:space="0" w:color="auto"/>
                  </w:divBdr>
                </w:div>
                <w:div w:id="22217993">
                  <w:marLeft w:val="0"/>
                  <w:marRight w:val="0"/>
                  <w:marTop w:val="0"/>
                  <w:marBottom w:val="0"/>
                  <w:divBdr>
                    <w:top w:val="none" w:sz="0" w:space="0" w:color="auto"/>
                    <w:left w:val="none" w:sz="0" w:space="0" w:color="auto"/>
                    <w:bottom w:val="none" w:sz="0" w:space="0" w:color="auto"/>
                    <w:right w:val="none" w:sz="0" w:space="0" w:color="auto"/>
                  </w:divBdr>
                </w:div>
                <w:div w:id="1033073250">
                  <w:marLeft w:val="0"/>
                  <w:marRight w:val="0"/>
                  <w:marTop w:val="0"/>
                  <w:marBottom w:val="0"/>
                  <w:divBdr>
                    <w:top w:val="none" w:sz="0" w:space="0" w:color="auto"/>
                    <w:left w:val="none" w:sz="0" w:space="0" w:color="auto"/>
                    <w:bottom w:val="none" w:sz="0" w:space="0" w:color="auto"/>
                    <w:right w:val="none" w:sz="0" w:space="0" w:color="auto"/>
                  </w:divBdr>
                </w:div>
                <w:div w:id="1079600183">
                  <w:marLeft w:val="0"/>
                  <w:marRight w:val="0"/>
                  <w:marTop w:val="0"/>
                  <w:marBottom w:val="0"/>
                  <w:divBdr>
                    <w:top w:val="none" w:sz="0" w:space="0" w:color="auto"/>
                    <w:left w:val="none" w:sz="0" w:space="0" w:color="auto"/>
                    <w:bottom w:val="none" w:sz="0" w:space="0" w:color="auto"/>
                    <w:right w:val="none" w:sz="0" w:space="0" w:color="auto"/>
                  </w:divBdr>
                </w:div>
                <w:div w:id="1042630644">
                  <w:marLeft w:val="0"/>
                  <w:marRight w:val="0"/>
                  <w:marTop w:val="0"/>
                  <w:marBottom w:val="0"/>
                  <w:divBdr>
                    <w:top w:val="none" w:sz="0" w:space="0" w:color="auto"/>
                    <w:left w:val="none" w:sz="0" w:space="0" w:color="auto"/>
                    <w:bottom w:val="none" w:sz="0" w:space="0" w:color="auto"/>
                    <w:right w:val="none" w:sz="0" w:space="0" w:color="auto"/>
                  </w:divBdr>
                </w:div>
                <w:div w:id="1776902646">
                  <w:marLeft w:val="0"/>
                  <w:marRight w:val="0"/>
                  <w:marTop w:val="0"/>
                  <w:marBottom w:val="0"/>
                  <w:divBdr>
                    <w:top w:val="none" w:sz="0" w:space="0" w:color="auto"/>
                    <w:left w:val="none" w:sz="0" w:space="0" w:color="auto"/>
                    <w:bottom w:val="none" w:sz="0" w:space="0" w:color="auto"/>
                    <w:right w:val="none" w:sz="0" w:space="0" w:color="auto"/>
                  </w:divBdr>
                </w:div>
                <w:div w:id="1030104312">
                  <w:marLeft w:val="0"/>
                  <w:marRight w:val="0"/>
                  <w:marTop w:val="0"/>
                  <w:marBottom w:val="0"/>
                  <w:divBdr>
                    <w:top w:val="none" w:sz="0" w:space="0" w:color="auto"/>
                    <w:left w:val="none" w:sz="0" w:space="0" w:color="auto"/>
                    <w:bottom w:val="none" w:sz="0" w:space="0" w:color="auto"/>
                    <w:right w:val="none" w:sz="0" w:space="0" w:color="auto"/>
                  </w:divBdr>
                </w:div>
                <w:div w:id="1306206141">
                  <w:marLeft w:val="0"/>
                  <w:marRight w:val="0"/>
                  <w:marTop w:val="0"/>
                  <w:marBottom w:val="0"/>
                  <w:divBdr>
                    <w:top w:val="none" w:sz="0" w:space="0" w:color="auto"/>
                    <w:left w:val="none" w:sz="0" w:space="0" w:color="auto"/>
                    <w:bottom w:val="none" w:sz="0" w:space="0" w:color="auto"/>
                    <w:right w:val="none" w:sz="0" w:space="0" w:color="auto"/>
                  </w:divBdr>
                </w:div>
                <w:div w:id="333995574">
                  <w:marLeft w:val="0"/>
                  <w:marRight w:val="0"/>
                  <w:marTop w:val="0"/>
                  <w:marBottom w:val="0"/>
                  <w:divBdr>
                    <w:top w:val="none" w:sz="0" w:space="0" w:color="auto"/>
                    <w:left w:val="none" w:sz="0" w:space="0" w:color="auto"/>
                    <w:bottom w:val="none" w:sz="0" w:space="0" w:color="auto"/>
                    <w:right w:val="none" w:sz="0" w:space="0" w:color="auto"/>
                  </w:divBdr>
                </w:div>
                <w:div w:id="1425145994">
                  <w:marLeft w:val="0"/>
                  <w:marRight w:val="0"/>
                  <w:marTop w:val="0"/>
                  <w:marBottom w:val="0"/>
                  <w:divBdr>
                    <w:top w:val="none" w:sz="0" w:space="0" w:color="auto"/>
                    <w:left w:val="none" w:sz="0" w:space="0" w:color="auto"/>
                    <w:bottom w:val="none" w:sz="0" w:space="0" w:color="auto"/>
                    <w:right w:val="none" w:sz="0" w:space="0" w:color="auto"/>
                  </w:divBdr>
                </w:div>
                <w:div w:id="1086731824">
                  <w:marLeft w:val="0"/>
                  <w:marRight w:val="0"/>
                  <w:marTop w:val="0"/>
                  <w:marBottom w:val="0"/>
                  <w:divBdr>
                    <w:top w:val="none" w:sz="0" w:space="0" w:color="auto"/>
                    <w:left w:val="none" w:sz="0" w:space="0" w:color="auto"/>
                    <w:bottom w:val="none" w:sz="0" w:space="0" w:color="auto"/>
                    <w:right w:val="none" w:sz="0" w:space="0" w:color="auto"/>
                  </w:divBdr>
                </w:div>
                <w:div w:id="1742679879">
                  <w:marLeft w:val="0"/>
                  <w:marRight w:val="0"/>
                  <w:marTop w:val="0"/>
                  <w:marBottom w:val="0"/>
                  <w:divBdr>
                    <w:top w:val="none" w:sz="0" w:space="0" w:color="auto"/>
                    <w:left w:val="none" w:sz="0" w:space="0" w:color="auto"/>
                    <w:bottom w:val="none" w:sz="0" w:space="0" w:color="auto"/>
                    <w:right w:val="none" w:sz="0" w:space="0" w:color="auto"/>
                  </w:divBdr>
                </w:div>
                <w:div w:id="1521504254">
                  <w:marLeft w:val="0"/>
                  <w:marRight w:val="0"/>
                  <w:marTop w:val="0"/>
                  <w:marBottom w:val="0"/>
                  <w:divBdr>
                    <w:top w:val="none" w:sz="0" w:space="0" w:color="auto"/>
                    <w:left w:val="none" w:sz="0" w:space="0" w:color="auto"/>
                    <w:bottom w:val="none" w:sz="0" w:space="0" w:color="auto"/>
                    <w:right w:val="none" w:sz="0" w:space="0" w:color="auto"/>
                  </w:divBdr>
                </w:div>
                <w:div w:id="1669091773">
                  <w:marLeft w:val="0"/>
                  <w:marRight w:val="0"/>
                  <w:marTop w:val="0"/>
                  <w:marBottom w:val="0"/>
                  <w:divBdr>
                    <w:top w:val="none" w:sz="0" w:space="0" w:color="auto"/>
                    <w:left w:val="none" w:sz="0" w:space="0" w:color="auto"/>
                    <w:bottom w:val="none" w:sz="0" w:space="0" w:color="auto"/>
                    <w:right w:val="none" w:sz="0" w:space="0" w:color="auto"/>
                  </w:divBdr>
                </w:div>
                <w:div w:id="1621303820">
                  <w:marLeft w:val="0"/>
                  <w:marRight w:val="0"/>
                  <w:marTop w:val="0"/>
                  <w:marBottom w:val="0"/>
                  <w:divBdr>
                    <w:top w:val="none" w:sz="0" w:space="0" w:color="auto"/>
                    <w:left w:val="none" w:sz="0" w:space="0" w:color="auto"/>
                    <w:bottom w:val="none" w:sz="0" w:space="0" w:color="auto"/>
                    <w:right w:val="none" w:sz="0" w:space="0" w:color="auto"/>
                  </w:divBdr>
                </w:div>
                <w:div w:id="1051266783">
                  <w:marLeft w:val="0"/>
                  <w:marRight w:val="0"/>
                  <w:marTop w:val="0"/>
                  <w:marBottom w:val="0"/>
                  <w:divBdr>
                    <w:top w:val="none" w:sz="0" w:space="0" w:color="auto"/>
                    <w:left w:val="none" w:sz="0" w:space="0" w:color="auto"/>
                    <w:bottom w:val="none" w:sz="0" w:space="0" w:color="auto"/>
                    <w:right w:val="none" w:sz="0" w:space="0" w:color="auto"/>
                  </w:divBdr>
                </w:div>
                <w:div w:id="164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199">
          <w:marLeft w:val="0"/>
          <w:marRight w:val="0"/>
          <w:marTop w:val="0"/>
          <w:marBottom w:val="0"/>
          <w:divBdr>
            <w:top w:val="none" w:sz="0" w:space="0" w:color="auto"/>
            <w:left w:val="none" w:sz="0" w:space="0" w:color="auto"/>
            <w:bottom w:val="none" w:sz="0" w:space="0" w:color="auto"/>
            <w:right w:val="none" w:sz="0" w:space="0" w:color="auto"/>
          </w:divBdr>
          <w:divsChild>
            <w:div w:id="866481131">
              <w:marLeft w:val="0"/>
              <w:marRight w:val="0"/>
              <w:marTop w:val="0"/>
              <w:marBottom w:val="0"/>
              <w:divBdr>
                <w:top w:val="none" w:sz="0" w:space="0" w:color="auto"/>
                <w:left w:val="none" w:sz="0" w:space="0" w:color="auto"/>
                <w:bottom w:val="none" w:sz="0" w:space="0" w:color="auto"/>
                <w:right w:val="none" w:sz="0" w:space="0" w:color="auto"/>
              </w:divBdr>
            </w:div>
            <w:div w:id="702556777">
              <w:marLeft w:val="0"/>
              <w:marRight w:val="0"/>
              <w:marTop w:val="0"/>
              <w:marBottom w:val="0"/>
              <w:divBdr>
                <w:top w:val="none" w:sz="0" w:space="0" w:color="auto"/>
                <w:left w:val="none" w:sz="0" w:space="0" w:color="auto"/>
                <w:bottom w:val="none" w:sz="0" w:space="0" w:color="auto"/>
                <w:right w:val="none" w:sz="0" w:space="0" w:color="auto"/>
              </w:divBdr>
            </w:div>
            <w:div w:id="243880153">
              <w:marLeft w:val="0"/>
              <w:marRight w:val="0"/>
              <w:marTop w:val="0"/>
              <w:marBottom w:val="0"/>
              <w:divBdr>
                <w:top w:val="none" w:sz="0" w:space="0" w:color="auto"/>
                <w:left w:val="none" w:sz="0" w:space="0" w:color="auto"/>
                <w:bottom w:val="none" w:sz="0" w:space="0" w:color="auto"/>
                <w:right w:val="none" w:sz="0" w:space="0" w:color="auto"/>
              </w:divBdr>
            </w:div>
            <w:div w:id="1059477821">
              <w:marLeft w:val="0"/>
              <w:marRight w:val="0"/>
              <w:marTop w:val="0"/>
              <w:marBottom w:val="0"/>
              <w:divBdr>
                <w:top w:val="none" w:sz="0" w:space="0" w:color="auto"/>
                <w:left w:val="none" w:sz="0" w:space="0" w:color="auto"/>
                <w:bottom w:val="none" w:sz="0" w:space="0" w:color="auto"/>
                <w:right w:val="none" w:sz="0" w:space="0" w:color="auto"/>
              </w:divBdr>
            </w:div>
            <w:div w:id="298077876">
              <w:marLeft w:val="0"/>
              <w:marRight w:val="0"/>
              <w:marTop w:val="0"/>
              <w:marBottom w:val="0"/>
              <w:divBdr>
                <w:top w:val="none" w:sz="0" w:space="0" w:color="auto"/>
                <w:left w:val="none" w:sz="0" w:space="0" w:color="auto"/>
                <w:bottom w:val="none" w:sz="0" w:space="0" w:color="auto"/>
                <w:right w:val="none" w:sz="0" w:space="0" w:color="auto"/>
              </w:divBdr>
            </w:div>
            <w:div w:id="2066368141">
              <w:marLeft w:val="0"/>
              <w:marRight w:val="0"/>
              <w:marTop w:val="0"/>
              <w:marBottom w:val="0"/>
              <w:divBdr>
                <w:top w:val="none" w:sz="0" w:space="0" w:color="auto"/>
                <w:left w:val="none" w:sz="0" w:space="0" w:color="auto"/>
                <w:bottom w:val="none" w:sz="0" w:space="0" w:color="auto"/>
                <w:right w:val="none" w:sz="0" w:space="0" w:color="auto"/>
              </w:divBdr>
            </w:div>
            <w:div w:id="893546214">
              <w:marLeft w:val="0"/>
              <w:marRight w:val="0"/>
              <w:marTop w:val="0"/>
              <w:marBottom w:val="0"/>
              <w:divBdr>
                <w:top w:val="none" w:sz="0" w:space="0" w:color="auto"/>
                <w:left w:val="none" w:sz="0" w:space="0" w:color="auto"/>
                <w:bottom w:val="none" w:sz="0" w:space="0" w:color="auto"/>
                <w:right w:val="none" w:sz="0" w:space="0" w:color="auto"/>
              </w:divBdr>
            </w:div>
            <w:div w:id="469517942">
              <w:marLeft w:val="0"/>
              <w:marRight w:val="0"/>
              <w:marTop w:val="0"/>
              <w:marBottom w:val="0"/>
              <w:divBdr>
                <w:top w:val="none" w:sz="0" w:space="0" w:color="auto"/>
                <w:left w:val="none" w:sz="0" w:space="0" w:color="auto"/>
                <w:bottom w:val="none" w:sz="0" w:space="0" w:color="auto"/>
                <w:right w:val="none" w:sz="0" w:space="0" w:color="auto"/>
              </w:divBdr>
            </w:div>
            <w:div w:id="990719276">
              <w:marLeft w:val="0"/>
              <w:marRight w:val="0"/>
              <w:marTop w:val="0"/>
              <w:marBottom w:val="0"/>
              <w:divBdr>
                <w:top w:val="none" w:sz="0" w:space="0" w:color="auto"/>
                <w:left w:val="none" w:sz="0" w:space="0" w:color="auto"/>
                <w:bottom w:val="none" w:sz="0" w:space="0" w:color="auto"/>
                <w:right w:val="none" w:sz="0" w:space="0" w:color="auto"/>
              </w:divBdr>
            </w:div>
            <w:div w:id="2067532899">
              <w:marLeft w:val="0"/>
              <w:marRight w:val="0"/>
              <w:marTop w:val="0"/>
              <w:marBottom w:val="0"/>
              <w:divBdr>
                <w:top w:val="none" w:sz="0" w:space="0" w:color="auto"/>
                <w:left w:val="none" w:sz="0" w:space="0" w:color="auto"/>
                <w:bottom w:val="none" w:sz="0" w:space="0" w:color="auto"/>
                <w:right w:val="none" w:sz="0" w:space="0" w:color="auto"/>
              </w:divBdr>
            </w:div>
            <w:div w:id="751587194">
              <w:marLeft w:val="0"/>
              <w:marRight w:val="0"/>
              <w:marTop w:val="0"/>
              <w:marBottom w:val="0"/>
              <w:divBdr>
                <w:top w:val="none" w:sz="0" w:space="0" w:color="auto"/>
                <w:left w:val="none" w:sz="0" w:space="0" w:color="auto"/>
                <w:bottom w:val="none" w:sz="0" w:space="0" w:color="auto"/>
                <w:right w:val="none" w:sz="0" w:space="0" w:color="auto"/>
              </w:divBdr>
            </w:div>
            <w:div w:id="149056746">
              <w:marLeft w:val="0"/>
              <w:marRight w:val="0"/>
              <w:marTop w:val="0"/>
              <w:marBottom w:val="0"/>
              <w:divBdr>
                <w:top w:val="none" w:sz="0" w:space="0" w:color="auto"/>
                <w:left w:val="none" w:sz="0" w:space="0" w:color="auto"/>
                <w:bottom w:val="none" w:sz="0" w:space="0" w:color="auto"/>
                <w:right w:val="none" w:sz="0" w:space="0" w:color="auto"/>
              </w:divBdr>
            </w:div>
            <w:div w:id="2032484799">
              <w:marLeft w:val="0"/>
              <w:marRight w:val="0"/>
              <w:marTop w:val="0"/>
              <w:marBottom w:val="0"/>
              <w:divBdr>
                <w:top w:val="none" w:sz="0" w:space="0" w:color="auto"/>
                <w:left w:val="none" w:sz="0" w:space="0" w:color="auto"/>
                <w:bottom w:val="none" w:sz="0" w:space="0" w:color="auto"/>
                <w:right w:val="none" w:sz="0" w:space="0" w:color="auto"/>
              </w:divBdr>
            </w:div>
            <w:div w:id="1234318215">
              <w:marLeft w:val="0"/>
              <w:marRight w:val="0"/>
              <w:marTop w:val="0"/>
              <w:marBottom w:val="0"/>
              <w:divBdr>
                <w:top w:val="none" w:sz="0" w:space="0" w:color="auto"/>
                <w:left w:val="none" w:sz="0" w:space="0" w:color="auto"/>
                <w:bottom w:val="none" w:sz="0" w:space="0" w:color="auto"/>
                <w:right w:val="none" w:sz="0" w:space="0" w:color="auto"/>
              </w:divBdr>
            </w:div>
            <w:div w:id="1482624719">
              <w:marLeft w:val="0"/>
              <w:marRight w:val="0"/>
              <w:marTop w:val="0"/>
              <w:marBottom w:val="0"/>
              <w:divBdr>
                <w:top w:val="none" w:sz="0" w:space="0" w:color="auto"/>
                <w:left w:val="none" w:sz="0" w:space="0" w:color="auto"/>
                <w:bottom w:val="none" w:sz="0" w:space="0" w:color="auto"/>
                <w:right w:val="none" w:sz="0" w:space="0" w:color="auto"/>
              </w:divBdr>
            </w:div>
            <w:div w:id="585649459">
              <w:marLeft w:val="0"/>
              <w:marRight w:val="0"/>
              <w:marTop w:val="0"/>
              <w:marBottom w:val="0"/>
              <w:divBdr>
                <w:top w:val="none" w:sz="0" w:space="0" w:color="auto"/>
                <w:left w:val="none" w:sz="0" w:space="0" w:color="auto"/>
                <w:bottom w:val="none" w:sz="0" w:space="0" w:color="auto"/>
                <w:right w:val="none" w:sz="0" w:space="0" w:color="auto"/>
              </w:divBdr>
            </w:div>
            <w:div w:id="1333878309">
              <w:marLeft w:val="0"/>
              <w:marRight w:val="0"/>
              <w:marTop w:val="0"/>
              <w:marBottom w:val="0"/>
              <w:divBdr>
                <w:top w:val="none" w:sz="0" w:space="0" w:color="auto"/>
                <w:left w:val="none" w:sz="0" w:space="0" w:color="auto"/>
                <w:bottom w:val="none" w:sz="0" w:space="0" w:color="auto"/>
                <w:right w:val="none" w:sz="0" w:space="0" w:color="auto"/>
              </w:divBdr>
            </w:div>
            <w:div w:id="1657493782">
              <w:marLeft w:val="0"/>
              <w:marRight w:val="0"/>
              <w:marTop w:val="0"/>
              <w:marBottom w:val="0"/>
              <w:divBdr>
                <w:top w:val="none" w:sz="0" w:space="0" w:color="auto"/>
                <w:left w:val="none" w:sz="0" w:space="0" w:color="auto"/>
                <w:bottom w:val="none" w:sz="0" w:space="0" w:color="auto"/>
                <w:right w:val="none" w:sz="0" w:space="0" w:color="auto"/>
              </w:divBdr>
            </w:div>
            <w:div w:id="1408335631">
              <w:marLeft w:val="0"/>
              <w:marRight w:val="0"/>
              <w:marTop w:val="0"/>
              <w:marBottom w:val="0"/>
              <w:divBdr>
                <w:top w:val="none" w:sz="0" w:space="0" w:color="auto"/>
                <w:left w:val="none" w:sz="0" w:space="0" w:color="auto"/>
                <w:bottom w:val="none" w:sz="0" w:space="0" w:color="auto"/>
                <w:right w:val="none" w:sz="0" w:space="0" w:color="auto"/>
              </w:divBdr>
            </w:div>
            <w:div w:id="317271987">
              <w:marLeft w:val="0"/>
              <w:marRight w:val="0"/>
              <w:marTop w:val="0"/>
              <w:marBottom w:val="0"/>
              <w:divBdr>
                <w:top w:val="none" w:sz="0" w:space="0" w:color="auto"/>
                <w:left w:val="none" w:sz="0" w:space="0" w:color="auto"/>
                <w:bottom w:val="none" w:sz="0" w:space="0" w:color="auto"/>
                <w:right w:val="none" w:sz="0" w:space="0" w:color="auto"/>
              </w:divBdr>
            </w:div>
            <w:div w:id="2000110360">
              <w:marLeft w:val="0"/>
              <w:marRight w:val="0"/>
              <w:marTop w:val="0"/>
              <w:marBottom w:val="0"/>
              <w:divBdr>
                <w:top w:val="none" w:sz="0" w:space="0" w:color="auto"/>
                <w:left w:val="none" w:sz="0" w:space="0" w:color="auto"/>
                <w:bottom w:val="none" w:sz="0" w:space="0" w:color="auto"/>
                <w:right w:val="none" w:sz="0" w:space="0" w:color="auto"/>
              </w:divBdr>
            </w:div>
            <w:div w:id="507988237">
              <w:marLeft w:val="0"/>
              <w:marRight w:val="0"/>
              <w:marTop w:val="0"/>
              <w:marBottom w:val="0"/>
              <w:divBdr>
                <w:top w:val="none" w:sz="0" w:space="0" w:color="auto"/>
                <w:left w:val="none" w:sz="0" w:space="0" w:color="auto"/>
                <w:bottom w:val="none" w:sz="0" w:space="0" w:color="auto"/>
                <w:right w:val="none" w:sz="0" w:space="0" w:color="auto"/>
              </w:divBdr>
            </w:div>
            <w:div w:id="226962135">
              <w:marLeft w:val="0"/>
              <w:marRight w:val="0"/>
              <w:marTop w:val="0"/>
              <w:marBottom w:val="0"/>
              <w:divBdr>
                <w:top w:val="none" w:sz="0" w:space="0" w:color="auto"/>
                <w:left w:val="none" w:sz="0" w:space="0" w:color="auto"/>
                <w:bottom w:val="none" w:sz="0" w:space="0" w:color="auto"/>
                <w:right w:val="none" w:sz="0" w:space="0" w:color="auto"/>
              </w:divBdr>
            </w:div>
            <w:div w:id="114446394">
              <w:marLeft w:val="0"/>
              <w:marRight w:val="0"/>
              <w:marTop w:val="0"/>
              <w:marBottom w:val="0"/>
              <w:divBdr>
                <w:top w:val="none" w:sz="0" w:space="0" w:color="auto"/>
                <w:left w:val="none" w:sz="0" w:space="0" w:color="auto"/>
                <w:bottom w:val="none" w:sz="0" w:space="0" w:color="auto"/>
                <w:right w:val="none" w:sz="0" w:space="0" w:color="auto"/>
              </w:divBdr>
            </w:div>
            <w:div w:id="1768109951">
              <w:marLeft w:val="0"/>
              <w:marRight w:val="0"/>
              <w:marTop w:val="0"/>
              <w:marBottom w:val="0"/>
              <w:divBdr>
                <w:top w:val="none" w:sz="0" w:space="0" w:color="auto"/>
                <w:left w:val="none" w:sz="0" w:space="0" w:color="auto"/>
                <w:bottom w:val="none" w:sz="0" w:space="0" w:color="auto"/>
                <w:right w:val="none" w:sz="0" w:space="0" w:color="auto"/>
              </w:divBdr>
            </w:div>
            <w:div w:id="748695836">
              <w:marLeft w:val="0"/>
              <w:marRight w:val="0"/>
              <w:marTop w:val="0"/>
              <w:marBottom w:val="0"/>
              <w:divBdr>
                <w:top w:val="none" w:sz="0" w:space="0" w:color="auto"/>
                <w:left w:val="none" w:sz="0" w:space="0" w:color="auto"/>
                <w:bottom w:val="none" w:sz="0" w:space="0" w:color="auto"/>
                <w:right w:val="none" w:sz="0" w:space="0" w:color="auto"/>
              </w:divBdr>
            </w:div>
            <w:div w:id="52167068">
              <w:marLeft w:val="0"/>
              <w:marRight w:val="0"/>
              <w:marTop w:val="0"/>
              <w:marBottom w:val="0"/>
              <w:divBdr>
                <w:top w:val="none" w:sz="0" w:space="0" w:color="auto"/>
                <w:left w:val="none" w:sz="0" w:space="0" w:color="auto"/>
                <w:bottom w:val="none" w:sz="0" w:space="0" w:color="auto"/>
                <w:right w:val="none" w:sz="0" w:space="0" w:color="auto"/>
              </w:divBdr>
            </w:div>
            <w:div w:id="1009065242">
              <w:marLeft w:val="0"/>
              <w:marRight w:val="0"/>
              <w:marTop w:val="0"/>
              <w:marBottom w:val="0"/>
              <w:divBdr>
                <w:top w:val="none" w:sz="0" w:space="0" w:color="auto"/>
                <w:left w:val="none" w:sz="0" w:space="0" w:color="auto"/>
                <w:bottom w:val="none" w:sz="0" w:space="0" w:color="auto"/>
                <w:right w:val="none" w:sz="0" w:space="0" w:color="auto"/>
              </w:divBdr>
            </w:div>
            <w:div w:id="267078862">
              <w:marLeft w:val="0"/>
              <w:marRight w:val="0"/>
              <w:marTop w:val="0"/>
              <w:marBottom w:val="0"/>
              <w:divBdr>
                <w:top w:val="none" w:sz="0" w:space="0" w:color="auto"/>
                <w:left w:val="none" w:sz="0" w:space="0" w:color="auto"/>
                <w:bottom w:val="none" w:sz="0" w:space="0" w:color="auto"/>
                <w:right w:val="none" w:sz="0" w:space="0" w:color="auto"/>
              </w:divBdr>
            </w:div>
            <w:div w:id="685330017">
              <w:marLeft w:val="0"/>
              <w:marRight w:val="0"/>
              <w:marTop w:val="0"/>
              <w:marBottom w:val="0"/>
              <w:divBdr>
                <w:top w:val="none" w:sz="0" w:space="0" w:color="auto"/>
                <w:left w:val="none" w:sz="0" w:space="0" w:color="auto"/>
                <w:bottom w:val="none" w:sz="0" w:space="0" w:color="auto"/>
                <w:right w:val="none" w:sz="0" w:space="0" w:color="auto"/>
              </w:divBdr>
            </w:div>
            <w:div w:id="161356654">
              <w:marLeft w:val="0"/>
              <w:marRight w:val="0"/>
              <w:marTop w:val="0"/>
              <w:marBottom w:val="0"/>
              <w:divBdr>
                <w:top w:val="none" w:sz="0" w:space="0" w:color="auto"/>
                <w:left w:val="none" w:sz="0" w:space="0" w:color="auto"/>
                <w:bottom w:val="none" w:sz="0" w:space="0" w:color="auto"/>
                <w:right w:val="none" w:sz="0" w:space="0" w:color="auto"/>
              </w:divBdr>
            </w:div>
            <w:div w:id="1343510002">
              <w:marLeft w:val="0"/>
              <w:marRight w:val="0"/>
              <w:marTop w:val="0"/>
              <w:marBottom w:val="0"/>
              <w:divBdr>
                <w:top w:val="none" w:sz="0" w:space="0" w:color="auto"/>
                <w:left w:val="none" w:sz="0" w:space="0" w:color="auto"/>
                <w:bottom w:val="none" w:sz="0" w:space="0" w:color="auto"/>
                <w:right w:val="none" w:sz="0" w:space="0" w:color="auto"/>
              </w:divBdr>
            </w:div>
            <w:div w:id="1146244748">
              <w:marLeft w:val="0"/>
              <w:marRight w:val="0"/>
              <w:marTop w:val="0"/>
              <w:marBottom w:val="0"/>
              <w:divBdr>
                <w:top w:val="none" w:sz="0" w:space="0" w:color="auto"/>
                <w:left w:val="none" w:sz="0" w:space="0" w:color="auto"/>
                <w:bottom w:val="none" w:sz="0" w:space="0" w:color="auto"/>
                <w:right w:val="none" w:sz="0" w:space="0" w:color="auto"/>
              </w:divBdr>
            </w:div>
            <w:div w:id="2107533895">
              <w:marLeft w:val="0"/>
              <w:marRight w:val="0"/>
              <w:marTop w:val="0"/>
              <w:marBottom w:val="0"/>
              <w:divBdr>
                <w:top w:val="none" w:sz="0" w:space="0" w:color="auto"/>
                <w:left w:val="none" w:sz="0" w:space="0" w:color="auto"/>
                <w:bottom w:val="none" w:sz="0" w:space="0" w:color="auto"/>
                <w:right w:val="none" w:sz="0" w:space="0" w:color="auto"/>
              </w:divBdr>
            </w:div>
            <w:div w:id="1486430917">
              <w:marLeft w:val="0"/>
              <w:marRight w:val="0"/>
              <w:marTop w:val="0"/>
              <w:marBottom w:val="0"/>
              <w:divBdr>
                <w:top w:val="none" w:sz="0" w:space="0" w:color="auto"/>
                <w:left w:val="none" w:sz="0" w:space="0" w:color="auto"/>
                <w:bottom w:val="none" w:sz="0" w:space="0" w:color="auto"/>
                <w:right w:val="none" w:sz="0" w:space="0" w:color="auto"/>
              </w:divBdr>
            </w:div>
            <w:div w:id="1606378186">
              <w:marLeft w:val="0"/>
              <w:marRight w:val="0"/>
              <w:marTop w:val="0"/>
              <w:marBottom w:val="0"/>
              <w:divBdr>
                <w:top w:val="none" w:sz="0" w:space="0" w:color="auto"/>
                <w:left w:val="none" w:sz="0" w:space="0" w:color="auto"/>
                <w:bottom w:val="none" w:sz="0" w:space="0" w:color="auto"/>
                <w:right w:val="none" w:sz="0" w:space="0" w:color="auto"/>
              </w:divBdr>
            </w:div>
            <w:div w:id="1928032394">
              <w:marLeft w:val="0"/>
              <w:marRight w:val="0"/>
              <w:marTop w:val="0"/>
              <w:marBottom w:val="0"/>
              <w:divBdr>
                <w:top w:val="none" w:sz="0" w:space="0" w:color="auto"/>
                <w:left w:val="none" w:sz="0" w:space="0" w:color="auto"/>
                <w:bottom w:val="none" w:sz="0" w:space="0" w:color="auto"/>
                <w:right w:val="none" w:sz="0" w:space="0" w:color="auto"/>
              </w:divBdr>
            </w:div>
            <w:div w:id="260840499">
              <w:marLeft w:val="0"/>
              <w:marRight w:val="0"/>
              <w:marTop w:val="0"/>
              <w:marBottom w:val="0"/>
              <w:divBdr>
                <w:top w:val="none" w:sz="0" w:space="0" w:color="auto"/>
                <w:left w:val="none" w:sz="0" w:space="0" w:color="auto"/>
                <w:bottom w:val="none" w:sz="0" w:space="0" w:color="auto"/>
                <w:right w:val="none" w:sz="0" w:space="0" w:color="auto"/>
              </w:divBdr>
            </w:div>
            <w:div w:id="1432970273">
              <w:marLeft w:val="0"/>
              <w:marRight w:val="0"/>
              <w:marTop w:val="0"/>
              <w:marBottom w:val="0"/>
              <w:divBdr>
                <w:top w:val="none" w:sz="0" w:space="0" w:color="auto"/>
                <w:left w:val="none" w:sz="0" w:space="0" w:color="auto"/>
                <w:bottom w:val="none" w:sz="0" w:space="0" w:color="auto"/>
                <w:right w:val="none" w:sz="0" w:space="0" w:color="auto"/>
              </w:divBdr>
            </w:div>
            <w:div w:id="1489439327">
              <w:marLeft w:val="0"/>
              <w:marRight w:val="0"/>
              <w:marTop w:val="0"/>
              <w:marBottom w:val="0"/>
              <w:divBdr>
                <w:top w:val="none" w:sz="0" w:space="0" w:color="auto"/>
                <w:left w:val="none" w:sz="0" w:space="0" w:color="auto"/>
                <w:bottom w:val="none" w:sz="0" w:space="0" w:color="auto"/>
                <w:right w:val="none" w:sz="0" w:space="0" w:color="auto"/>
              </w:divBdr>
            </w:div>
            <w:div w:id="1590309101">
              <w:marLeft w:val="0"/>
              <w:marRight w:val="0"/>
              <w:marTop w:val="0"/>
              <w:marBottom w:val="0"/>
              <w:divBdr>
                <w:top w:val="none" w:sz="0" w:space="0" w:color="auto"/>
                <w:left w:val="none" w:sz="0" w:space="0" w:color="auto"/>
                <w:bottom w:val="none" w:sz="0" w:space="0" w:color="auto"/>
                <w:right w:val="none" w:sz="0" w:space="0" w:color="auto"/>
              </w:divBdr>
            </w:div>
            <w:div w:id="445926632">
              <w:marLeft w:val="0"/>
              <w:marRight w:val="0"/>
              <w:marTop w:val="0"/>
              <w:marBottom w:val="0"/>
              <w:divBdr>
                <w:top w:val="none" w:sz="0" w:space="0" w:color="auto"/>
                <w:left w:val="none" w:sz="0" w:space="0" w:color="auto"/>
                <w:bottom w:val="none" w:sz="0" w:space="0" w:color="auto"/>
                <w:right w:val="none" w:sz="0" w:space="0" w:color="auto"/>
              </w:divBdr>
            </w:div>
            <w:div w:id="2012291304">
              <w:marLeft w:val="0"/>
              <w:marRight w:val="0"/>
              <w:marTop w:val="0"/>
              <w:marBottom w:val="0"/>
              <w:divBdr>
                <w:top w:val="none" w:sz="0" w:space="0" w:color="auto"/>
                <w:left w:val="none" w:sz="0" w:space="0" w:color="auto"/>
                <w:bottom w:val="none" w:sz="0" w:space="0" w:color="auto"/>
                <w:right w:val="none" w:sz="0" w:space="0" w:color="auto"/>
              </w:divBdr>
            </w:div>
            <w:div w:id="2048404563">
              <w:marLeft w:val="0"/>
              <w:marRight w:val="0"/>
              <w:marTop w:val="0"/>
              <w:marBottom w:val="0"/>
              <w:divBdr>
                <w:top w:val="none" w:sz="0" w:space="0" w:color="auto"/>
                <w:left w:val="none" w:sz="0" w:space="0" w:color="auto"/>
                <w:bottom w:val="none" w:sz="0" w:space="0" w:color="auto"/>
                <w:right w:val="none" w:sz="0" w:space="0" w:color="auto"/>
              </w:divBdr>
            </w:div>
            <w:div w:id="241768192">
              <w:marLeft w:val="0"/>
              <w:marRight w:val="0"/>
              <w:marTop w:val="0"/>
              <w:marBottom w:val="0"/>
              <w:divBdr>
                <w:top w:val="none" w:sz="0" w:space="0" w:color="auto"/>
                <w:left w:val="none" w:sz="0" w:space="0" w:color="auto"/>
                <w:bottom w:val="none" w:sz="0" w:space="0" w:color="auto"/>
                <w:right w:val="none" w:sz="0" w:space="0" w:color="auto"/>
              </w:divBdr>
            </w:div>
            <w:div w:id="1832912400">
              <w:marLeft w:val="0"/>
              <w:marRight w:val="0"/>
              <w:marTop w:val="0"/>
              <w:marBottom w:val="0"/>
              <w:divBdr>
                <w:top w:val="none" w:sz="0" w:space="0" w:color="auto"/>
                <w:left w:val="none" w:sz="0" w:space="0" w:color="auto"/>
                <w:bottom w:val="none" w:sz="0" w:space="0" w:color="auto"/>
                <w:right w:val="none" w:sz="0" w:space="0" w:color="auto"/>
              </w:divBdr>
            </w:div>
            <w:div w:id="2036493524">
              <w:marLeft w:val="0"/>
              <w:marRight w:val="0"/>
              <w:marTop w:val="0"/>
              <w:marBottom w:val="0"/>
              <w:divBdr>
                <w:top w:val="none" w:sz="0" w:space="0" w:color="auto"/>
                <w:left w:val="none" w:sz="0" w:space="0" w:color="auto"/>
                <w:bottom w:val="none" w:sz="0" w:space="0" w:color="auto"/>
                <w:right w:val="none" w:sz="0" w:space="0" w:color="auto"/>
              </w:divBdr>
              <w:divsChild>
                <w:div w:id="713233205">
                  <w:marLeft w:val="0"/>
                  <w:marRight w:val="0"/>
                  <w:marTop w:val="0"/>
                  <w:marBottom w:val="0"/>
                  <w:divBdr>
                    <w:top w:val="none" w:sz="0" w:space="0" w:color="auto"/>
                    <w:left w:val="none" w:sz="0" w:space="0" w:color="auto"/>
                    <w:bottom w:val="none" w:sz="0" w:space="0" w:color="auto"/>
                    <w:right w:val="none" w:sz="0" w:space="0" w:color="auto"/>
                  </w:divBdr>
                </w:div>
                <w:div w:id="1578200317">
                  <w:marLeft w:val="0"/>
                  <w:marRight w:val="0"/>
                  <w:marTop w:val="0"/>
                  <w:marBottom w:val="0"/>
                  <w:divBdr>
                    <w:top w:val="none" w:sz="0" w:space="0" w:color="auto"/>
                    <w:left w:val="none" w:sz="0" w:space="0" w:color="auto"/>
                    <w:bottom w:val="none" w:sz="0" w:space="0" w:color="auto"/>
                    <w:right w:val="none" w:sz="0" w:space="0" w:color="auto"/>
                  </w:divBdr>
                </w:div>
                <w:div w:id="1199506995">
                  <w:marLeft w:val="0"/>
                  <w:marRight w:val="0"/>
                  <w:marTop w:val="0"/>
                  <w:marBottom w:val="0"/>
                  <w:divBdr>
                    <w:top w:val="none" w:sz="0" w:space="0" w:color="auto"/>
                    <w:left w:val="none" w:sz="0" w:space="0" w:color="auto"/>
                    <w:bottom w:val="none" w:sz="0" w:space="0" w:color="auto"/>
                    <w:right w:val="none" w:sz="0" w:space="0" w:color="auto"/>
                  </w:divBdr>
                </w:div>
                <w:div w:id="1479760228">
                  <w:marLeft w:val="0"/>
                  <w:marRight w:val="0"/>
                  <w:marTop w:val="0"/>
                  <w:marBottom w:val="0"/>
                  <w:divBdr>
                    <w:top w:val="none" w:sz="0" w:space="0" w:color="auto"/>
                    <w:left w:val="none" w:sz="0" w:space="0" w:color="auto"/>
                    <w:bottom w:val="none" w:sz="0" w:space="0" w:color="auto"/>
                    <w:right w:val="none" w:sz="0" w:space="0" w:color="auto"/>
                  </w:divBdr>
                </w:div>
                <w:div w:id="1875532175">
                  <w:marLeft w:val="0"/>
                  <w:marRight w:val="0"/>
                  <w:marTop w:val="0"/>
                  <w:marBottom w:val="0"/>
                  <w:divBdr>
                    <w:top w:val="none" w:sz="0" w:space="0" w:color="auto"/>
                    <w:left w:val="none" w:sz="0" w:space="0" w:color="auto"/>
                    <w:bottom w:val="none" w:sz="0" w:space="0" w:color="auto"/>
                    <w:right w:val="none" w:sz="0" w:space="0" w:color="auto"/>
                  </w:divBdr>
                </w:div>
                <w:div w:id="1885022835">
                  <w:marLeft w:val="0"/>
                  <w:marRight w:val="0"/>
                  <w:marTop w:val="0"/>
                  <w:marBottom w:val="0"/>
                  <w:divBdr>
                    <w:top w:val="none" w:sz="0" w:space="0" w:color="auto"/>
                    <w:left w:val="none" w:sz="0" w:space="0" w:color="auto"/>
                    <w:bottom w:val="none" w:sz="0" w:space="0" w:color="auto"/>
                    <w:right w:val="none" w:sz="0" w:space="0" w:color="auto"/>
                  </w:divBdr>
                </w:div>
                <w:div w:id="60105407">
                  <w:marLeft w:val="0"/>
                  <w:marRight w:val="0"/>
                  <w:marTop w:val="0"/>
                  <w:marBottom w:val="0"/>
                  <w:divBdr>
                    <w:top w:val="none" w:sz="0" w:space="0" w:color="auto"/>
                    <w:left w:val="none" w:sz="0" w:space="0" w:color="auto"/>
                    <w:bottom w:val="none" w:sz="0" w:space="0" w:color="auto"/>
                    <w:right w:val="none" w:sz="0" w:space="0" w:color="auto"/>
                  </w:divBdr>
                </w:div>
                <w:div w:id="31538674">
                  <w:marLeft w:val="0"/>
                  <w:marRight w:val="0"/>
                  <w:marTop w:val="0"/>
                  <w:marBottom w:val="0"/>
                  <w:divBdr>
                    <w:top w:val="none" w:sz="0" w:space="0" w:color="auto"/>
                    <w:left w:val="none" w:sz="0" w:space="0" w:color="auto"/>
                    <w:bottom w:val="none" w:sz="0" w:space="0" w:color="auto"/>
                    <w:right w:val="none" w:sz="0" w:space="0" w:color="auto"/>
                  </w:divBdr>
                </w:div>
                <w:div w:id="410125524">
                  <w:marLeft w:val="0"/>
                  <w:marRight w:val="0"/>
                  <w:marTop w:val="0"/>
                  <w:marBottom w:val="0"/>
                  <w:divBdr>
                    <w:top w:val="none" w:sz="0" w:space="0" w:color="auto"/>
                    <w:left w:val="none" w:sz="0" w:space="0" w:color="auto"/>
                    <w:bottom w:val="none" w:sz="0" w:space="0" w:color="auto"/>
                    <w:right w:val="none" w:sz="0" w:space="0" w:color="auto"/>
                  </w:divBdr>
                </w:div>
                <w:div w:id="1057976707">
                  <w:marLeft w:val="0"/>
                  <w:marRight w:val="0"/>
                  <w:marTop w:val="0"/>
                  <w:marBottom w:val="0"/>
                  <w:divBdr>
                    <w:top w:val="none" w:sz="0" w:space="0" w:color="auto"/>
                    <w:left w:val="none" w:sz="0" w:space="0" w:color="auto"/>
                    <w:bottom w:val="none" w:sz="0" w:space="0" w:color="auto"/>
                    <w:right w:val="none" w:sz="0" w:space="0" w:color="auto"/>
                  </w:divBdr>
                </w:div>
                <w:div w:id="1589803835">
                  <w:marLeft w:val="0"/>
                  <w:marRight w:val="0"/>
                  <w:marTop w:val="0"/>
                  <w:marBottom w:val="0"/>
                  <w:divBdr>
                    <w:top w:val="none" w:sz="0" w:space="0" w:color="auto"/>
                    <w:left w:val="none" w:sz="0" w:space="0" w:color="auto"/>
                    <w:bottom w:val="none" w:sz="0" w:space="0" w:color="auto"/>
                    <w:right w:val="none" w:sz="0" w:space="0" w:color="auto"/>
                  </w:divBdr>
                </w:div>
                <w:div w:id="1026057022">
                  <w:marLeft w:val="0"/>
                  <w:marRight w:val="0"/>
                  <w:marTop w:val="0"/>
                  <w:marBottom w:val="0"/>
                  <w:divBdr>
                    <w:top w:val="none" w:sz="0" w:space="0" w:color="auto"/>
                    <w:left w:val="none" w:sz="0" w:space="0" w:color="auto"/>
                    <w:bottom w:val="none" w:sz="0" w:space="0" w:color="auto"/>
                    <w:right w:val="none" w:sz="0" w:space="0" w:color="auto"/>
                  </w:divBdr>
                </w:div>
                <w:div w:id="1757895770">
                  <w:marLeft w:val="0"/>
                  <w:marRight w:val="0"/>
                  <w:marTop w:val="0"/>
                  <w:marBottom w:val="0"/>
                  <w:divBdr>
                    <w:top w:val="none" w:sz="0" w:space="0" w:color="auto"/>
                    <w:left w:val="none" w:sz="0" w:space="0" w:color="auto"/>
                    <w:bottom w:val="none" w:sz="0" w:space="0" w:color="auto"/>
                    <w:right w:val="none" w:sz="0" w:space="0" w:color="auto"/>
                  </w:divBdr>
                </w:div>
                <w:div w:id="367533403">
                  <w:marLeft w:val="0"/>
                  <w:marRight w:val="0"/>
                  <w:marTop w:val="0"/>
                  <w:marBottom w:val="0"/>
                  <w:divBdr>
                    <w:top w:val="none" w:sz="0" w:space="0" w:color="auto"/>
                    <w:left w:val="none" w:sz="0" w:space="0" w:color="auto"/>
                    <w:bottom w:val="none" w:sz="0" w:space="0" w:color="auto"/>
                    <w:right w:val="none" w:sz="0" w:space="0" w:color="auto"/>
                  </w:divBdr>
                </w:div>
                <w:div w:id="890458838">
                  <w:marLeft w:val="0"/>
                  <w:marRight w:val="0"/>
                  <w:marTop w:val="0"/>
                  <w:marBottom w:val="0"/>
                  <w:divBdr>
                    <w:top w:val="none" w:sz="0" w:space="0" w:color="auto"/>
                    <w:left w:val="none" w:sz="0" w:space="0" w:color="auto"/>
                    <w:bottom w:val="none" w:sz="0" w:space="0" w:color="auto"/>
                    <w:right w:val="none" w:sz="0" w:space="0" w:color="auto"/>
                  </w:divBdr>
                </w:div>
                <w:div w:id="47459227">
                  <w:marLeft w:val="0"/>
                  <w:marRight w:val="0"/>
                  <w:marTop w:val="0"/>
                  <w:marBottom w:val="0"/>
                  <w:divBdr>
                    <w:top w:val="none" w:sz="0" w:space="0" w:color="auto"/>
                    <w:left w:val="none" w:sz="0" w:space="0" w:color="auto"/>
                    <w:bottom w:val="none" w:sz="0" w:space="0" w:color="auto"/>
                    <w:right w:val="none" w:sz="0" w:space="0" w:color="auto"/>
                  </w:divBdr>
                </w:div>
                <w:div w:id="1892418969">
                  <w:marLeft w:val="0"/>
                  <w:marRight w:val="0"/>
                  <w:marTop w:val="0"/>
                  <w:marBottom w:val="0"/>
                  <w:divBdr>
                    <w:top w:val="none" w:sz="0" w:space="0" w:color="auto"/>
                    <w:left w:val="none" w:sz="0" w:space="0" w:color="auto"/>
                    <w:bottom w:val="none" w:sz="0" w:space="0" w:color="auto"/>
                    <w:right w:val="none" w:sz="0" w:space="0" w:color="auto"/>
                  </w:divBdr>
                </w:div>
                <w:div w:id="1256746323">
                  <w:marLeft w:val="0"/>
                  <w:marRight w:val="0"/>
                  <w:marTop w:val="0"/>
                  <w:marBottom w:val="0"/>
                  <w:divBdr>
                    <w:top w:val="none" w:sz="0" w:space="0" w:color="auto"/>
                    <w:left w:val="none" w:sz="0" w:space="0" w:color="auto"/>
                    <w:bottom w:val="none" w:sz="0" w:space="0" w:color="auto"/>
                    <w:right w:val="none" w:sz="0" w:space="0" w:color="auto"/>
                  </w:divBdr>
                </w:div>
                <w:div w:id="694883870">
                  <w:marLeft w:val="0"/>
                  <w:marRight w:val="0"/>
                  <w:marTop w:val="0"/>
                  <w:marBottom w:val="0"/>
                  <w:divBdr>
                    <w:top w:val="none" w:sz="0" w:space="0" w:color="auto"/>
                    <w:left w:val="none" w:sz="0" w:space="0" w:color="auto"/>
                    <w:bottom w:val="none" w:sz="0" w:space="0" w:color="auto"/>
                    <w:right w:val="none" w:sz="0" w:space="0" w:color="auto"/>
                  </w:divBdr>
                </w:div>
                <w:div w:id="444082371">
                  <w:marLeft w:val="0"/>
                  <w:marRight w:val="0"/>
                  <w:marTop w:val="0"/>
                  <w:marBottom w:val="0"/>
                  <w:divBdr>
                    <w:top w:val="none" w:sz="0" w:space="0" w:color="auto"/>
                    <w:left w:val="none" w:sz="0" w:space="0" w:color="auto"/>
                    <w:bottom w:val="none" w:sz="0" w:space="0" w:color="auto"/>
                    <w:right w:val="none" w:sz="0" w:space="0" w:color="auto"/>
                  </w:divBdr>
                </w:div>
                <w:div w:id="1719164496">
                  <w:marLeft w:val="0"/>
                  <w:marRight w:val="0"/>
                  <w:marTop w:val="0"/>
                  <w:marBottom w:val="0"/>
                  <w:divBdr>
                    <w:top w:val="none" w:sz="0" w:space="0" w:color="auto"/>
                    <w:left w:val="none" w:sz="0" w:space="0" w:color="auto"/>
                    <w:bottom w:val="none" w:sz="0" w:space="0" w:color="auto"/>
                    <w:right w:val="none" w:sz="0" w:space="0" w:color="auto"/>
                  </w:divBdr>
                </w:div>
                <w:div w:id="1137333188">
                  <w:marLeft w:val="0"/>
                  <w:marRight w:val="0"/>
                  <w:marTop w:val="0"/>
                  <w:marBottom w:val="0"/>
                  <w:divBdr>
                    <w:top w:val="none" w:sz="0" w:space="0" w:color="auto"/>
                    <w:left w:val="none" w:sz="0" w:space="0" w:color="auto"/>
                    <w:bottom w:val="none" w:sz="0" w:space="0" w:color="auto"/>
                    <w:right w:val="none" w:sz="0" w:space="0" w:color="auto"/>
                  </w:divBdr>
                </w:div>
                <w:div w:id="777985047">
                  <w:marLeft w:val="0"/>
                  <w:marRight w:val="0"/>
                  <w:marTop w:val="0"/>
                  <w:marBottom w:val="0"/>
                  <w:divBdr>
                    <w:top w:val="none" w:sz="0" w:space="0" w:color="auto"/>
                    <w:left w:val="none" w:sz="0" w:space="0" w:color="auto"/>
                    <w:bottom w:val="none" w:sz="0" w:space="0" w:color="auto"/>
                    <w:right w:val="none" w:sz="0" w:space="0" w:color="auto"/>
                  </w:divBdr>
                </w:div>
                <w:div w:id="764885022">
                  <w:marLeft w:val="0"/>
                  <w:marRight w:val="0"/>
                  <w:marTop w:val="0"/>
                  <w:marBottom w:val="0"/>
                  <w:divBdr>
                    <w:top w:val="none" w:sz="0" w:space="0" w:color="auto"/>
                    <w:left w:val="none" w:sz="0" w:space="0" w:color="auto"/>
                    <w:bottom w:val="none" w:sz="0" w:space="0" w:color="auto"/>
                    <w:right w:val="none" w:sz="0" w:space="0" w:color="auto"/>
                  </w:divBdr>
                </w:div>
                <w:div w:id="1615399351">
                  <w:marLeft w:val="0"/>
                  <w:marRight w:val="0"/>
                  <w:marTop w:val="0"/>
                  <w:marBottom w:val="0"/>
                  <w:divBdr>
                    <w:top w:val="none" w:sz="0" w:space="0" w:color="auto"/>
                    <w:left w:val="none" w:sz="0" w:space="0" w:color="auto"/>
                    <w:bottom w:val="none" w:sz="0" w:space="0" w:color="auto"/>
                    <w:right w:val="none" w:sz="0" w:space="0" w:color="auto"/>
                  </w:divBdr>
                </w:div>
                <w:div w:id="854416556">
                  <w:marLeft w:val="0"/>
                  <w:marRight w:val="0"/>
                  <w:marTop w:val="0"/>
                  <w:marBottom w:val="0"/>
                  <w:divBdr>
                    <w:top w:val="none" w:sz="0" w:space="0" w:color="auto"/>
                    <w:left w:val="none" w:sz="0" w:space="0" w:color="auto"/>
                    <w:bottom w:val="none" w:sz="0" w:space="0" w:color="auto"/>
                    <w:right w:val="none" w:sz="0" w:space="0" w:color="auto"/>
                  </w:divBdr>
                </w:div>
                <w:div w:id="1628197591">
                  <w:marLeft w:val="0"/>
                  <w:marRight w:val="0"/>
                  <w:marTop w:val="0"/>
                  <w:marBottom w:val="0"/>
                  <w:divBdr>
                    <w:top w:val="none" w:sz="0" w:space="0" w:color="auto"/>
                    <w:left w:val="none" w:sz="0" w:space="0" w:color="auto"/>
                    <w:bottom w:val="none" w:sz="0" w:space="0" w:color="auto"/>
                    <w:right w:val="none" w:sz="0" w:space="0" w:color="auto"/>
                  </w:divBdr>
                </w:div>
                <w:div w:id="361977738">
                  <w:marLeft w:val="0"/>
                  <w:marRight w:val="0"/>
                  <w:marTop w:val="0"/>
                  <w:marBottom w:val="0"/>
                  <w:divBdr>
                    <w:top w:val="none" w:sz="0" w:space="0" w:color="auto"/>
                    <w:left w:val="none" w:sz="0" w:space="0" w:color="auto"/>
                    <w:bottom w:val="none" w:sz="0" w:space="0" w:color="auto"/>
                    <w:right w:val="none" w:sz="0" w:space="0" w:color="auto"/>
                  </w:divBdr>
                </w:div>
                <w:div w:id="1835878435">
                  <w:marLeft w:val="0"/>
                  <w:marRight w:val="0"/>
                  <w:marTop w:val="0"/>
                  <w:marBottom w:val="0"/>
                  <w:divBdr>
                    <w:top w:val="none" w:sz="0" w:space="0" w:color="auto"/>
                    <w:left w:val="none" w:sz="0" w:space="0" w:color="auto"/>
                    <w:bottom w:val="none" w:sz="0" w:space="0" w:color="auto"/>
                    <w:right w:val="none" w:sz="0" w:space="0" w:color="auto"/>
                  </w:divBdr>
                </w:div>
                <w:div w:id="172188554">
                  <w:marLeft w:val="0"/>
                  <w:marRight w:val="0"/>
                  <w:marTop w:val="0"/>
                  <w:marBottom w:val="0"/>
                  <w:divBdr>
                    <w:top w:val="none" w:sz="0" w:space="0" w:color="auto"/>
                    <w:left w:val="none" w:sz="0" w:space="0" w:color="auto"/>
                    <w:bottom w:val="none" w:sz="0" w:space="0" w:color="auto"/>
                    <w:right w:val="none" w:sz="0" w:space="0" w:color="auto"/>
                  </w:divBdr>
                </w:div>
                <w:div w:id="1113212473">
                  <w:marLeft w:val="0"/>
                  <w:marRight w:val="0"/>
                  <w:marTop w:val="0"/>
                  <w:marBottom w:val="0"/>
                  <w:divBdr>
                    <w:top w:val="none" w:sz="0" w:space="0" w:color="auto"/>
                    <w:left w:val="none" w:sz="0" w:space="0" w:color="auto"/>
                    <w:bottom w:val="none" w:sz="0" w:space="0" w:color="auto"/>
                    <w:right w:val="none" w:sz="0" w:space="0" w:color="auto"/>
                  </w:divBdr>
                </w:div>
                <w:div w:id="218521944">
                  <w:marLeft w:val="0"/>
                  <w:marRight w:val="0"/>
                  <w:marTop w:val="0"/>
                  <w:marBottom w:val="0"/>
                  <w:divBdr>
                    <w:top w:val="none" w:sz="0" w:space="0" w:color="auto"/>
                    <w:left w:val="none" w:sz="0" w:space="0" w:color="auto"/>
                    <w:bottom w:val="none" w:sz="0" w:space="0" w:color="auto"/>
                    <w:right w:val="none" w:sz="0" w:space="0" w:color="auto"/>
                  </w:divBdr>
                </w:div>
                <w:div w:id="597254263">
                  <w:marLeft w:val="0"/>
                  <w:marRight w:val="0"/>
                  <w:marTop w:val="0"/>
                  <w:marBottom w:val="0"/>
                  <w:divBdr>
                    <w:top w:val="none" w:sz="0" w:space="0" w:color="auto"/>
                    <w:left w:val="none" w:sz="0" w:space="0" w:color="auto"/>
                    <w:bottom w:val="none" w:sz="0" w:space="0" w:color="auto"/>
                    <w:right w:val="none" w:sz="0" w:space="0" w:color="auto"/>
                  </w:divBdr>
                </w:div>
                <w:div w:id="1738626162">
                  <w:marLeft w:val="0"/>
                  <w:marRight w:val="0"/>
                  <w:marTop w:val="0"/>
                  <w:marBottom w:val="0"/>
                  <w:divBdr>
                    <w:top w:val="none" w:sz="0" w:space="0" w:color="auto"/>
                    <w:left w:val="none" w:sz="0" w:space="0" w:color="auto"/>
                    <w:bottom w:val="none" w:sz="0" w:space="0" w:color="auto"/>
                    <w:right w:val="none" w:sz="0" w:space="0" w:color="auto"/>
                  </w:divBdr>
                </w:div>
                <w:div w:id="895317025">
                  <w:marLeft w:val="0"/>
                  <w:marRight w:val="0"/>
                  <w:marTop w:val="0"/>
                  <w:marBottom w:val="0"/>
                  <w:divBdr>
                    <w:top w:val="none" w:sz="0" w:space="0" w:color="auto"/>
                    <w:left w:val="none" w:sz="0" w:space="0" w:color="auto"/>
                    <w:bottom w:val="none" w:sz="0" w:space="0" w:color="auto"/>
                    <w:right w:val="none" w:sz="0" w:space="0" w:color="auto"/>
                  </w:divBdr>
                </w:div>
                <w:div w:id="1029405670">
                  <w:marLeft w:val="0"/>
                  <w:marRight w:val="0"/>
                  <w:marTop w:val="0"/>
                  <w:marBottom w:val="0"/>
                  <w:divBdr>
                    <w:top w:val="none" w:sz="0" w:space="0" w:color="auto"/>
                    <w:left w:val="none" w:sz="0" w:space="0" w:color="auto"/>
                    <w:bottom w:val="none" w:sz="0" w:space="0" w:color="auto"/>
                    <w:right w:val="none" w:sz="0" w:space="0" w:color="auto"/>
                  </w:divBdr>
                </w:div>
                <w:div w:id="1657028445">
                  <w:marLeft w:val="0"/>
                  <w:marRight w:val="0"/>
                  <w:marTop w:val="0"/>
                  <w:marBottom w:val="0"/>
                  <w:divBdr>
                    <w:top w:val="none" w:sz="0" w:space="0" w:color="auto"/>
                    <w:left w:val="none" w:sz="0" w:space="0" w:color="auto"/>
                    <w:bottom w:val="none" w:sz="0" w:space="0" w:color="auto"/>
                    <w:right w:val="none" w:sz="0" w:space="0" w:color="auto"/>
                  </w:divBdr>
                </w:div>
                <w:div w:id="1890409075">
                  <w:marLeft w:val="0"/>
                  <w:marRight w:val="0"/>
                  <w:marTop w:val="0"/>
                  <w:marBottom w:val="0"/>
                  <w:divBdr>
                    <w:top w:val="none" w:sz="0" w:space="0" w:color="auto"/>
                    <w:left w:val="none" w:sz="0" w:space="0" w:color="auto"/>
                    <w:bottom w:val="none" w:sz="0" w:space="0" w:color="auto"/>
                    <w:right w:val="none" w:sz="0" w:space="0" w:color="auto"/>
                  </w:divBdr>
                </w:div>
                <w:div w:id="395709979">
                  <w:marLeft w:val="0"/>
                  <w:marRight w:val="0"/>
                  <w:marTop w:val="0"/>
                  <w:marBottom w:val="0"/>
                  <w:divBdr>
                    <w:top w:val="none" w:sz="0" w:space="0" w:color="auto"/>
                    <w:left w:val="none" w:sz="0" w:space="0" w:color="auto"/>
                    <w:bottom w:val="none" w:sz="0" w:space="0" w:color="auto"/>
                    <w:right w:val="none" w:sz="0" w:space="0" w:color="auto"/>
                  </w:divBdr>
                </w:div>
                <w:div w:id="520707473">
                  <w:marLeft w:val="0"/>
                  <w:marRight w:val="0"/>
                  <w:marTop w:val="0"/>
                  <w:marBottom w:val="0"/>
                  <w:divBdr>
                    <w:top w:val="none" w:sz="0" w:space="0" w:color="auto"/>
                    <w:left w:val="none" w:sz="0" w:space="0" w:color="auto"/>
                    <w:bottom w:val="none" w:sz="0" w:space="0" w:color="auto"/>
                    <w:right w:val="none" w:sz="0" w:space="0" w:color="auto"/>
                  </w:divBdr>
                </w:div>
                <w:div w:id="751242064">
                  <w:marLeft w:val="0"/>
                  <w:marRight w:val="0"/>
                  <w:marTop w:val="0"/>
                  <w:marBottom w:val="0"/>
                  <w:divBdr>
                    <w:top w:val="none" w:sz="0" w:space="0" w:color="auto"/>
                    <w:left w:val="none" w:sz="0" w:space="0" w:color="auto"/>
                    <w:bottom w:val="none" w:sz="0" w:space="0" w:color="auto"/>
                    <w:right w:val="none" w:sz="0" w:space="0" w:color="auto"/>
                  </w:divBdr>
                </w:div>
                <w:div w:id="342360686">
                  <w:marLeft w:val="0"/>
                  <w:marRight w:val="0"/>
                  <w:marTop w:val="0"/>
                  <w:marBottom w:val="0"/>
                  <w:divBdr>
                    <w:top w:val="none" w:sz="0" w:space="0" w:color="auto"/>
                    <w:left w:val="none" w:sz="0" w:space="0" w:color="auto"/>
                    <w:bottom w:val="none" w:sz="0" w:space="0" w:color="auto"/>
                    <w:right w:val="none" w:sz="0" w:space="0" w:color="auto"/>
                  </w:divBdr>
                </w:div>
                <w:div w:id="790168359">
                  <w:marLeft w:val="0"/>
                  <w:marRight w:val="0"/>
                  <w:marTop w:val="0"/>
                  <w:marBottom w:val="0"/>
                  <w:divBdr>
                    <w:top w:val="none" w:sz="0" w:space="0" w:color="auto"/>
                    <w:left w:val="none" w:sz="0" w:space="0" w:color="auto"/>
                    <w:bottom w:val="none" w:sz="0" w:space="0" w:color="auto"/>
                    <w:right w:val="none" w:sz="0" w:space="0" w:color="auto"/>
                  </w:divBdr>
                </w:div>
                <w:div w:id="1973634410">
                  <w:marLeft w:val="0"/>
                  <w:marRight w:val="0"/>
                  <w:marTop w:val="0"/>
                  <w:marBottom w:val="0"/>
                  <w:divBdr>
                    <w:top w:val="none" w:sz="0" w:space="0" w:color="auto"/>
                    <w:left w:val="none" w:sz="0" w:space="0" w:color="auto"/>
                    <w:bottom w:val="none" w:sz="0" w:space="0" w:color="auto"/>
                    <w:right w:val="none" w:sz="0" w:space="0" w:color="auto"/>
                  </w:divBdr>
                </w:div>
                <w:div w:id="437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708">
          <w:marLeft w:val="0"/>
          <w:marRight w:val="0"/>
          <w:marTop w:val="0"/>
          <w:marBottom w:val="0"/>
          <w:divBdr>
            <w:top w:val="none" w:sz="0" w:space="0" w:color="auto"/>
            <w:left w:val="none" w:sz="0" w:space="0" w:color="auto"/>
            <w:bottom w:val="none" w:sz="0" w:space="0" w:color="auto"/>
            <w:right w:val="none" w:sz="0" w:space="0" w:color="auto"/>
          </w:divBdr>
          <w:divsChild>
            <w:div w:id="2142797800">
              <w:marLeft w:val="0"/>
              <w:marRight w:val="0"/>
              <w:marTop w:val="0"/>
              <w:marBottom w:val="0"/>
              <w:divBdr>
                <w:top w:val="none" w:sz="0" w:space="0" w:color="auto"/>
                <w:left w:val="none" w:sz="0" w:space="0" w:color="auto"/>
                <w:bottom w:val="none" w:sz="0" w:space="0" w:color="auto"/>
                <w:right w:val="none" w:sz="0" w:space="0" w:color="auto"/>
              </w:divBdr>
            </w:div>
            <w:div w:id="113409893">
              <w:marLeft w:val="0"/>
              <w:marRight w:val="0"/>
              <w:marTop w:val="0"/>
              <w:marBottom w:val="0"/>
              <w:divBdr>
                <w:top w:val="none" w:sz="0" w:space="0" w:color="auto"/>
                <w:left w:val="none" w:sz="0" w:space="0" w:color="auto"/>
                <w:bottom w:val="none" w:sz="0" w:space="0" w:color="auto"/>
                <w:right w:val="none" w:sz="0" w:space="0" w:color="auto"/>
              </w:divBdr>
            </w:div>
            <w:div w:id="1910532477">
              <w:marLeft w:val="0"/>
              <w:marRight w:val="0"/>
              <w:marTop w:val="0"/>
              <w:marBottom w:val="0"/>
              <w:divBdr>
                <w:top w:val="none" w:sz="0" w:space="0" w:color="auto"/>
                <w:left w:val="none" w:sz="0" w:space="0" w:color="auto"/>
                <w:bottom w:val="none" w:sz="0" w:space="0" w:color="auto"/>
                <w:right w:val="none" w:sz="0" w:space="0" w:color="auto"/>
              </w:divBdr>
            </w:div>
            <w:div w:id="155921027">
              <w:marLeft w:val="0"/>
              <w:marRight w:val="0"/>
              <w:marTop w:val="0"/>
              <w:marBottom w:val="0"/>
              <w:divBdr>
                <w:top w:val="none" w:sz="0" w:space="0" w:color="auto"/>
                <w:left w:val="none" w:sz="0" w:space="0" w:color="auto"/>
                <w:bottom w:val="none" w:sz="0" w:space="0" w:color="auto"/>
                <w:right w:val="none" w:sz="0" w:space="0" w:color="auto"/>
              </w:divBdr>
            </w:div>
            <w:div w:id="209465916">
              <w:marLeft w:val="0"/>
              <w:marRight w:val="0"/>
              <w:marTop w:val="0"/>
              <w:marBottom w:val="0"/>
              <w:divBdr>
                <w:top w:val="none" w:sz="0" w:space="0" w:color="auto"/>
                <w:left w:val="none" w:sz="0" w:space="0" w:color="auto"/>
                <w:bottom w:val="none" w:sz="0" w:space="0" w:color="auto"/>
                <w:right w:val="none" w:sz="0" w:space="0" w:color="auto"/>
              </w:divBdr>
              <w:divsChild>
                <w:div w:id="1975939576">
                  <w:marLeft w:val="0"/>
                  <w:marRight w:val="0"/>
                  <w:marTop w:val="0"/>
                  <w:marBottom w:val="0"/>
                  <w:divBdr>
                    <w:top w:val="none" w:sz="0" w:space="0" w:color="auto"/>
                    <w:left w:val="none" w:sz="0" w:space="0" w:color="auto"/>
                    <w:bottom w:val="none" w:sz="0" w:space="0" w:color="auto"/>
                    <w:right w:val="none" w:sz="0" w:space="0" w:color="auto"/>
                  </w:divBdr>
                </w:div>
                <w:div w:id="1367289503">
                  <w:marLeft w:val="0"/>
                  <w:marRight w:val="0"/>
                  <w:marTop w:val="0"/>
                  <w:marBottom w:val="0"/>
                  <w:divBdr>
                    <w:top w:val="none" w:sz="0" w:space="0" w:color="auto"/>
                    <w:left w:val="none" w:sz="0" w:space="0" w:color="auto"/>
                    <w:bottom w:val="none" w:sz="0" w:space="0" w:color="auto"/>
                    <w:right w:val="none" w:sz="0" w:space="0" w:color="auto"/>
                  </w:divBdr>
                </w:div>
                <w:div w:id="4626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121">
          <w:marLeft w:val="0"/>
          <w:marRight w:val="0"/>
          <w:marTop w:val="0"/>
          <w:marBottom w:val="0"/>
          <w:divBdr>
            <w:top w:val="none" w:sz="0" w:space="0" w:color="auto"/>
            <w:left w:val="none" w:sz="0" w:space="0" w:color="auto"/>
            <w:bottom w:val="none" w:sz="0" w:space="0" w:color="auto"/>
            <w:right w:val="none" w:sz="0" w:space="0" w:color="auto"/>
          </w:divBdr>
          <w:divsChild>
            <w:div w:id="108817637">
              <w:marLeft w:val="0"/>
              <w:marRight w:val="0"/>
              <w:marTop w:val="0"/>
              <w:marBottom w:val="0"/>
              <w:divBdr>
                <w:top w:val="none" w:sz="0" w:space="0" w:color="auto"/>
                <w:left w:val="none" w:sz="0" w:space="0" w:color="auto"/>
                <w:bottom w:val="none" w:sz="0" w:space="0" w:color="auto"/>
                <w:right w:val="none" w:sz="0" w:space="0" w:color="auto"/>
              </w:divBdr>
            </w:div>
            <w:div w:id="845484389">
              <w:marLeft w:val="0"/>
              <w:marRight w:val="0"/>
              <w:marTop w:val="0"/>
              <w:marBottom w:val="0"/>
              <w:divBdr>
                <w:top w:val="none" w:sz="0" w:space="0" w:color="auto"/>
                <w:left w:val="none" w:sz="0" w:space="0" w:color="auto"/>
                <w:bottom w:val="none" w:sz="0" w:space="0" w:color="auto"/>
                <w:right w:val="none" w:sz="0" w:space="0" w:color="auto"/>
              </w:divBdr>
            </w:div>
            <w:div w:id="1470712323">
              <w:marLeft w:val="0"/>
              <w:marRight w:val="0"/>
              <w:marTop w:val="0"/>
              <w:marBottom w:val="0"/>
              <w:divBdr>
                <w:top w:val="none" w:sz="0" w:space="0" w:color="auto"/>
                <w:left w:val="none" w:sz="0" w:space="0" w:color="auto"/>
                <w:bottom w:val="none" w:sz="0" w:space="0" w:color="auto"/>
                <w:right w:val="none" w:sz="0" w:space="0" w:color="auto"/>
              </w:divBdr>
            </w:div>
            <w:div w:id="2087337147">
              <w:marLeft w:val="0"/>
              <w:marRight w:val="0"/>
              <w:marTop w:val="0"/>
              <w:marBottom w:val="0"/>
              <w:divBdr>
                <w:top w:val="none" w:sz="0" w:space="0" w:color="auto"/>
                <w:left w:val="none" w:sz="0" w:space="0" w:color="auto"/>
                <w:bottom w:val="none" w:sz="0" w:space="0" w:color="auto"/>
                <w:right w:val="none" w:sz="0" w:space="0" w:color="auto"/>
              </w:divBdr>
            </w:div>
            <w:div w:id="1898121425">
              <w:marLeft w:val="0"/>
              <w:marRight w:val="0"/>
              <w:marTop w:val="0"/>
              <w:marBottom w:val="0"/>
              <w:divBdr>
                <w:top w:val="none" w:sz="0" w:space="0" w:color="auto"/>
                <w:left w:val="none" w:sz="0" w:space="0" w:color="auto"/>
                <w:bottom w:val="none" w:sz="0" w:space="0" w:color="auto"/>
                <w:right w:val="none" w:sz="0" w:space="0" w:color="auto"/>
              </w:divBdr>
            </w:div>
            <w:div w:id="1406952428">
              <w:marLeft w:val="0"/>
              <w:marRight w:val="0"/>
              <w:marTop w:val="0"/>
              <w:marBottom w:val="0"/>
              <w:divBdr>
                <w:top w:val="none" w:sz="0" w:space="0" w:color="auto"/>
                <w:left w:val="none" w:sz="0" w:space="0" w:color="auto"/>
                <w:bottom w:val="none" w:sz="0" w:space="0" w:color="auto"/>
                <w:right w:val="none" w:sz="0" w:space="0" w:color="auto"/>
              </w:divBdr>
              <w:divsChild>
                <w:div w:id="1327711821">
                  <w:marLeft w:val="0"/>
                  <w:marRight w:val="0"/>
                  <w:marTop w:val="0"/>
                  <w:marBottom w:val="0"/>
                  <w:divBdr>
                    <w:top w:val="none" w:sz="0" w:space="0" w:color="auto"/>
                    <w:left w:val="none" w:sz="0" w:space="0" w:color="auto"/>
                    <w:bottom w:val="none" w:sz="0" w:space="0" w:color="auto"/>
                    <w:right w:val="none" w:sz="0" w:space="0" w:color="auto"/>
                  </w:divBdr>
                </w:div>
                <w:div w:id="568417930">
                  <w:marLeft w:val="0"/>
                  <w:marRight w:val="0"/>
                  <w:marTop w:val="0"/>
                  <w:marBottom w:val="0"/>
                  <w:divBdr>
                    <w:top w:val="none" w:sz="0" w:space="0" w:color="auto"/>
                    <w:left w:val="none" w:sz="0" w:space="0" w:color="auto"/>
                    <w:bottom w:val="none" w:sz="0" w:space="0" w:color="auto"/>
                    <w:right w:val="none" w:sz="0" w:space="0" w:color="auto"/>
                  </w:divBdr>
                </w:div>
                <w:div w:id="1697385846">
                  <w:marLeft w:val="0"/>
                  <w:marRight w:val="0"/>
                  <w:marTop w:val="0"/>
                  <w:marBottom w:val="0"/>
                  <w:divBdr>
                    <w:top w:val="none" w:sz="0" w:space="0" w:color="auto"/>
                    <w:left w:val="none" w:sz="0" w:space="0" w:color="auto"/>
                    <w:bottom w:val="none" w:sz="0" w:space="0" w:color="auto"/>
                    <w:right w:val="none" w:sz="0" w:space="0" w:color="auto"/>
                  </w:divBdr>
                </w:div>
                <w:div w:id="32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1412">
          <w:marLeft w:val="0"/>
          <w:marRight w:val="0"/>
          <w:marTop w:val="0"/>
          <w:marBottom w:val="0"/>
          <w:divBdr>
            <w:top w:val="none" w:sz="0" w:space="0" w:color="auto"/>
            <w:left w:val="none" w:sz="0" w:space="0" w:color="auto"/>
            <w:bottom w:val="none" w:sz="0" w:space="0" w:color="auto"/>
            <w:right w:val="none" w:sz="0" w:space="0" w:color="auto"/>
          </w:divBdr>
          <w:divsChild>
            <w:div w:id="353118699">
              <w:marLeft w:val="0"/>
              <w:marRight w:val="0"/>
              <w:marTop w:val="0"/>
              <w:marBottom w:val="0"/>
              <w:divBdr>
                <w:top w:val="none" w:sz="0" w:space="0" w:color="auto"/>
                <w:left w:val="none" w:sz="0" w:space="0" w:color="auto"/>
                <w:bottom w:val="none" w:sz="0" w:space="0" w:color="auto"/>
                <w:right w:val="none" w:sz="0" w:space="0" w:color="auto"/>
              </w:divBdr>
            </w:div>
            <w:div w:id="694113733">
              <w:marLeft w:val="0"/>
              <w:marRight w:val="0"/>
              <w:marTop w:val="0"/>
              <w:marBottom w:val="0"/>
              <w:divBdr>
                <w:top w:val="none" w:sz="0" w:space="0" w:color="auto"/>
                <w:left w:val="none" w:sz="0" w:space="0" w:color="auto"/>
                <w:bottom w:val="none" w:sz="0" w:space="0" w:color="auto"/>
                <w:right w:val="none" w:sz="0" w:space="0" w:color="auto"/>
              </w:divBdr>
            </w:div>
            <w:div w:id="61607651">
              <w:marLeft w:val="0"/>
              <w:marRight w:val="0"/>
              <w:marTop w:val="0"/>
              <w:marBottom w:val="0"/>
              <w:divBdr>
                <w:top w:val="none" w:sz="0" w:space="0" w:color="auto"/>
                <w:left w:val="none" w:sz="0" w:space="0" w:color="auto"/>
                <w:bottom w:val="none" w:sz="0" w:space="0" w:color="auto"/>
                <w:right w:val="none" w:sz="0" w:space="0" w:color="auto"/>
              </w:divBdr>
              <w:divsChild>
                <w:div w:id="354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685">
          <w:marLeft w:val="0"/>
          <w:marRight w:val="0"/>
          <w:marTop w:val="0"/>
          <w:marBottom w:val="0"/>
          <w:divBdr>
            <w:top w:val="none" w:sz="0" w:space="0" w:color="auto"/>
            <w:left w:val="none" w:sz="0" w:space="0" w:color="auto"/>
            <w:bottom w:val="none" w:sz="0" w:space="0" w:color="auto"/>
            <w:right w:val="none" w:sz="0" w:space="0" w:color="auto"/>
          </w:divBdr>
          <w:divsChild>
            <w:div w:id="1018308089">
              <w:marLeft w:val="0"/>
              <w:marRight w:val="0"/>
              <w:marTop w:val="0"/>
              <w:marBottom w:val="0"/>
              <w:divBdr>
                <w:top w:val="none" w:sz="0" w:space="0" w:color="auto"/>
                <w:left w:val="none" w:sz="0" w:space="0" w:color="auto"/>
                <w:bottom w:val="none" w:sz="0" w:space="0" w:color="auto"/>
                <w:right w:val="none" w:sz="0" w:space="0" w:color="auto"/>
              </w:divBdr>
            </w:div>
            <w:div w:id="1609509280">
              <w:marLeft w:val="0"/>
              <w:marRight w:val="0"/>
              <w:marTop w:val="0"/>
              <w:marBottom w:val="0"/>
              <w:divBdr>
                <w:top w:val="none" w:sz="0" w:space="0" w:color="auto"/>
                <w:left w:val="none" w:sz="0" w:space="0" w:color="auto"/>
                <w:bottom w:val="none" w:sz="0" w:space="0" w:color="auto"/>
                <w:right w:val="none" w:sz="0" w:space="0" w:color="auto"/>
              </w:divBdr>
            </w:div>
            <w:div w:id="1902861697">
              <w:marLeft w:val="0"/>
              <w:marRight w:val="0"/>
              <w:marTop w:val="0"/>
              <w:marBottom w:val="0"/>
              <w:divBdr>
                <w:top w:val="none" w:sz="0" w:space="0" w:color="auto"/>
                <w:left w:val="none" w:sz="0" w:space="0" w:color="auto"/>
                <w:bottom w:val="none" w:sz="0" w:space="0" w:color="auto"/>
                <w:right w:val="none" w:sz="0" w:space="0" w:color="auto"/>
              </w:divBdr>
            </w:div>
            <w:div w:id="1301418696">
              <w:marLeft w:val="0"/>
              <w:marRight w:val="0"/>
              <w:marTop w:val="0"/>
              <w:marBottom w:val="0"/>
              <w:divBdr>
                <w:top w:val="none" w:sz="0" w:space="0" w:color="auto"/>
                <w:left w:val="none" w:sz="0" w:space="0" w:color="auto"/>
                <w:bottom w:val="none" w:sz="0" w:space="0" w:color="auto"/>
                <w:right w:val="none" w:sz="0" w:space="0" w:color="auto"/>
              </w:divBdr>
            </w:div>
            <w:div w:id="366877980">
              <w:marLeft w:val="0"/>
              <w:marRight w:val="0"/>
              <w:marTop w:val="0"/>
              <w:marBottom w:val="0"/>
              <w:divBdr>
                <w:top w:val="none" w:sz="0" w:space="0" w:color="auto"/>
                <w:left w:val="none" w:sz="0" w:space="0" w:color="auto"/>
                <w:bottom w:val="none" w:sz="0" w:space="0" w:color="auto"/>
                <w:right w:val="none" w:sz="0" w:space="0" w:color="auto"/>
              </w:divBdr>
              <w:divsChild>
                <w:div w:id="2139908849">
                  <w:marLeft w:val="0"/>
                  <w:marRight w:val="0"/>
                  <w:marTop w:val="0"/>
                  <w:marBottom w:val="0"/>
                  <w:divBdr>
                    <w:top w:val="none" w:sz="0" w:space="0" w:color="auto"/>
                    <w:left w:val="none" w:sz="0" w:space="0" w:color="auto"/>
                    <w:bottom w:val="none" w:sz="0" w:space="0" w:color="auto"/>
                    <w:right w:val="none" w:sz="0" w:space="0" w:color="auto"/>
                  </w:divBdr>
                </w:div>
                <w:div w:id="1318849736">
                  <w:marLeft w:val="0"/>
                  <w:marRight w:val="0"/>
                  <w:marTop w:val="0"/>
                  <w:marBottom w:val="0"/>
                  <w:divBdr>
                    <w:top w:val="none" w:sz="0" w:space="0" w:color="auto"/>
                    <w:left w:val="none" w:sz="0" w:space="0" w:color="auto"/>
                    <w:bottom w:val="none" w:sz="0" w:space="0" w:color="auto"/>
                    <w:right w:val="none" w:sz="0" w:space="0" w:color="auto"/>
                  </w:divBdr>
                </w:div>
                <w:div w:id="1814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494">
          <w:marLeft w:val="0"/>
          <w:marRight w:val="0"/>
          <w:marTop w:val="0"/>
          <w:marBottom w:val="0"/>
          <w:divBdr>
            <w:top w:val="none" w:sz="0" w:space="0" w:color="auto"/>
            <w:left w:val="none" w:sz="0" w:space="0" w:color="auto"/>
            <w:bottom w:val="none" w:sz="0" w:space="0" w:color="auto"/>
            <w:right w:val="none" w:sz="0" w:space="0" w:color="auto"/>
          </w:divBdr>
          <w:divsChild>
            <w:div w:id="846359775">
              <w:marLeft w:val="0"/>
              <w:marRight w:val="0"/>
              <w:marTop w:val="0"/>
              <w:marBottom w:val="0"/>
              <w:divBdr>
                <w:top w:val="none" w:sz="0" w:space="0" w:color="auto"/>
                <w:left w:val="none" w:sz="0" w:space="0" w:color="auto"/>
                <w:bottom w:val="none" w:sz="0" w:space="0" w:color="auto"/>
                <w:right w:val="none" w:sz="0" w:space="0" w:color="auto"/>
              </w:divBdr>
            </w:div>
            <w:div w:id="1176458807">
              <w:marLeft w:val="0"/>
              <w:marRight w:val="0"/>
              <w:marTop w:val="0"/>
              <w:marBottom w:val="0"/>
              <w:divBdr>
                <w:top w:val="none" w:sz="0" w:space="0" w:color="auto"/>
                <w:left w:val="none" w:sz="0" w:space="0" w:color="auto"/>
                <w:bottom w:val="none" w:sz="0" w:space="0" w:color="auto"/>
                <w:right w:val="none" w:sz="0" w:space="0" w:color="auto"/>
              </w:divBdr>
            </w:div>
            <w:div w:id="794443014">
              <w:marLeft w:val="0"/>
              <w:marRight w:val="0"/>
              <w:marTop w:val="0"/>
              <w:marBottom w:val="0"/>
              <w:divBdr>
                <w:top w:val="none" w:sz="0" w:space="0" w:color="auto"/>
                <w:left w:val="none" w:sz="0" w:space="0" w:color="auto"/>
                <w:bottom w:val="none" w:sz="0" w:space="0" w:color="auto"/>
                <w:right w:val="none" w:sz="0" w:space="0" w:color="auto"/>
              </w:divBdr>
            </w:div>
            <w:div w:id="945769994">
              <w:marLeft w:val="0"/>
              <w:marRight w:val="0"/>
              <w:marTop w:val="0"/>
              <w:marBottom w:val="0"/>
              <w:divBdr>
                <w:top w:val="none" w:sz="0" w:space="0" w:color="auto"/>
                <w:left w:val="none" w:sz="0" w:space="0" w:color="auto"/>
                <w:bottom w:val="none" w:sz="0" w:space="0" w:color="auto"/>
                <w:right w:val="none" w:sz="0" w:space="0" w:color="auto"/>
              </w:divBdr>
            </w:div>
            <w:div w:id="73557360">
              <w:marLeft w:val="0"/>
              <w:marRight w:val="0"/>
              <w:marTop w:val="0"/>
              <w:marBottom w:val="0"/>
              <w:divBdr>
                <w:top w:val="none" w:sz="0" w:space="0" w:color="auto"/>
                <w:left w:val="none" w:sz="0" w:space="0" w:color="auto"/>
                <w:bottom w:val="none" w:sz="0" w:space="0" w:color="auto"/>
                <w:right w:val="none" w:sz="0" w:space="0" w:color="auto"/>
              </w:divBdr>
            </w:div>
            <w:div w:id="218251158">
              <w:marLeft w:val="0"/>
              <w:marRight w:val="0"/>
              <w:marTop w:val="0"/>
              <w:marBottom w:val="0"/>
              <w:divBdr>
                <w:top w:val="none" w:sz="0" w:space="0" w:color="auto"/>
                <w:left w:val="none" w:sz="0" w:space="0" w:color="auto"/>
                <w:bottom w:val="none" w:sz="0" w:space="0" w:color="auto"/>
                <w:right w:val="none" w:sz="0" w:space="0" w:color="auto"/>
              </w:divBdr>
            </w:div>
            <w:div w:id="1923559493">
              <w:marLeft w:val="0"/>
              <w:marRight w:val="0"/>
              <w:marTop w:val="0"/>
              <w:marBottom w:val="0"/>
              <w:divBdr>
                <w:top w:val="none" w:sz="0" w:space="0" w:color="auto"/>
                <w:left w:val="none" w:sz="0" w:space="0" w:color="auto"/>
                <w:bottom w:val="none" w:sz="0" w:space="0" w:color="auto"/>
                <w:right w:val="none" w:sz="0" w:space="0" w:color="auto"/>
              </w:divBdr>
            </w:div>
            <w:div w:id="1256328161">
              <w:marLeft w:val="0"/>
              <w:marRight w:val="0"/>
              <w:marTop w:val="0"/>
              <w:marBottom w:val="0"/>
              <w:divBdr>
                <w:top w:val="none" w:sz="0" w:space="0" w:color="auto"/>
                <w:left w:val="none" w:sz="0" w:space="0" w:color="auto"/>
                <w:bottom w:val="none" w:sz="0" w:space="0" w:color="auto"/>
                <w:right w:val="none" w:sz="0" w:space="0" w:color="auto"/>
              </w:divBdr>
            </w:div>
            <w:div w:id="1301879057">
              <w:marLeft w:val="0"/>
              <w:marRight w:val="0"/>
              <w:marTop w:val="0"/>
              <w:marBottom w:val="0"/>
              <w:divBdr>
                <w:top w:val="none" w:sz="0" w:space="0" w:color="auto"/>
                <w:left w:val="none" w:sz="0" w:space="0" w:color="auto"/>
                <w:bottom w:val="none" w:sz="0" w:space="0" w:color="auto"/>
                <w:right w:val="none" w:sz="0" w:space="0" w:color="auto"/>
              </w:divBdr>
            </w:div>
            <w:div w:id="721829276">
              <w:marLeft w:val="0"/>
              <w:marRight w:val="0"/>
              <w:marTop w:val="0"/>
              <w:marBottom w:val="0"/>
              <w:divBdr>
                <w:top w:val="none" w:sz="0" w:space="0" w:color="auto"/>
                <w:left w:val="none" w:sz="0" w:space="0" w:color="auto"/>
                <w:bottom w:val="none" w:sz="0" w:space="0" w:color="auto"/>
                <w:right w:val="none" w:sz="0" w:space="0" w:color="auto"/>
              </w:divBdr>
            </w:div>
            <w:div w:id="824861184">
              <w:marLeft w:val="0"/>
              <w:marRight w:val="0"/>
              <w:marTop w:val="0"/>
              <w:marBottom w:val="0"/>
              <w:divBdr>
                <w:top w:val="none" w:sz="0" w:space="0" w:color="auto"/>
                <w:left w:val="none" w:sz="0" w:space="0" w:color="auto"/>
                <w:bottom w:val="none" w:sz="0" w:space="0" w:color="auto"/>
                <w:right w:val="none" w:sz="0" w:space="0" w:color="auto"/>
              </w:divBdr>
            </w:div>
            <w:div w:id="1351486633">
              <w:marLeft w:val="0"/>
              <w:marRight w:val="0"/>
              <w:marTop w:val="0"/>
              <w:marBottom w:val="0"/>
              <w:divBdr>
                <w:top w:val="none" w:sz="0" w:space="0" w:color="auto"/>
                <w:left w:val="none" w:sz="0" w:space="0" w:color="auto"/>
                <w:bottom w:val="none" w:sz="0" w:space="0" w:color="auto"/>
                <w:right w:val="none" w:sz="0" w:space="0" w:color="auto"/>
              </w:divBdr>
            </w:div>
            <w:div w:id="1222595474">
              <w:marLeft w:val="0"/>
              <w:marRight w:val="0"/>
              <w:marTop w:val="0"/>
              <w:marBottom w:val="0"/>
              <w:divBdr>
                <w:top w:val="none" w:sz="0" w:space="0" w:color="auto"/>
                <w:left w:val="none" w:sz="0" w:space="0" w:color="auto"/>
                <w:bottom w:val="none" w:sz="0" w:space="0" w:color="auto"/>
                <w:right w:val="none" w:sz="0" w:space="0" w:color="auto"/>
              </w:divBdr>
            </w:div>
            <w:div w:id="911357753">
              <w:marLeft w:val="0"/>
              <w:marRight w:val="0"/>
              <w:marTop w:val="0"/>
              <w:marBottom w:val="0"/>
              <w:divBdr>
                <w:top w:val="none" w:sz="0" w:space="0" w:color="auto"/>
                <w:left w:val="none" w:sz="0" w:space="0" w:color="auto"/>
                <w:bottom w:val="none" w:sz="0" w:space="0" w:color="auto"/>
                <w:right w:val="none" w:sz="0" w:space="0" w:color="auto"/>
              </w:divBdr>
            </w:div>
            <w:div w:id="505287550">
              <w:marLeft w:val="0"/>
              <w:marRight w:val="0"/>
              <w:marTop w:val="0"/>
              <w:marBottom w:val="0"/>
              <w:divBdr>
                <w:top w:val="none" w:sz="0" w:space="0" w:color="auto"/>
                <w:left w:val="none" w:sz="0" w:space="0" w:color="auto"/>
                <w:bottom w:val="none" w:sz="0" w:space="0" w:color="auto"/>
                <w:right w:val="none" w:sz="0" w:space="0" w:color="auto"/>
              </w:divBdr>
            </w:div>
            <w:div w:id="1678849930">
              <w:marLeft w:val="0"/>
              <w:marRight w:val="0"/>
              <w:marTop w:val="0"/>
              <w:marBottom w:val="0"/>
              <w:divBdr>
                <w:top w:val="none" w:sz="0" w:space="0" w:color="auto"/>
                <w:left w:val="none" w:sz="0" w:space="0" w:color="auto"/>
                <w:bottom w:val="none" w:sz="0" w:space="0" w:color="auto"/>
                <w:right w:val="none" w:sz="0" w:space="0" w:color="auto"/>
              </w:divBdr>
            </w:div>
            <w:div w:id="1232498887">
              <w:marLeft w:val="0"/>
              <w:marRight w:val="0"/>
              <w:marTop w:val="0"/>
              <w:marBottom w:val="0"/>
              <w:divBdr>
                <w:top w:val="none" w:sz="0" w:space="0" w:color="auto"/>
                <w:left w:val="none" w:sz="0" w:space="0" w:color="auto"/>
                <w:bottom w:val="none" w:sz="0" w:space="0" w:color="auto"/>
                <w:right w:val="none" w:sz="0" w:space="0" w:color="auto"/>
              </w:divBdr>
            </w:div>
            <w:div w:id="665939138">
              <w:marLeft w:val="0"/>
              <w:marRight w:val="0"/>
              <w:marTop w:val="0"/>
              <w:marBottom w:val="0"/>
              <w:divBdr>
                <w:top w:val="none" w:sz="0" w:space="0" w:color="auto"/>
                <w:left w:val="none" w:sz="0" w:space="0" w:color="auto"/>
                <w:bottom w:val="none" w:sz="0" w:space="0" w:color="auto"/>
                <w:right w:val="none" w:sz="0" w:space="0" w:color="auto"/>
              </w:divBdr>
            </w:div>
            <w:div w:id="101462305">
              <w:marLeft w:val="0"/>
              <w:marRight w:val="0"/>
              <w:marTop w:val="0"/>
              <w:marBottom w:val="0"/>
              <w:divBdr>
                <w:top w:val="none" w:sz="0" w:space="0" w:color="auto"/>
                <w:left w:val="none" w:sz="0" w:space="0" w:color="auto"/>
                <w:bottom w:val="none" w:sz="0" w:space="0" w:color="auto"/>
                <w:right w:val="none" w:sz="0" w:space="0" w:color="auto"/>
              </w:divBdr>
            </w:div>
            <w:div w:id="1349023206">
              <w:marLeft w:val="0"/>
              <w:marRight w:val="0"/>
              <w:marTop w:val="0"/>
              <w:marBottom w:val="0"/>
              <w:divBdr>
                <w:top w:val="none" w:sz="0" w:space="0" w:color="auto"/>
                <w:left w:val="none" w:sz="0" w:space="0" w:color="auto"/>
                <w:bottom w:val="none" w:sz="0" w:space="0" w:color="auto"/>
                <w:right w:val="none" w:sz="0" w:space="0" w:color="auto"/>
              </w:divBdr>
            </w:div>
            <w:div w:id="428545481">
              <w:marLeft w:val="0"/>
              <w:marRight w:val="0"/>
              <w:marTop w:val="0"/>
              <w:marBottom w:val="0"/>
              <w:divBdr>
                <w:top w:val="none" w:sz="0" w:space="0" w:color="auto"/>
                <w:left w:val="none" w:sz="0" w:space="0" w:color="auto"/>
                <w:bottom w:val="none" w:sz="0" w:space="0" w:color="auto"/>
                <w:right w:val="none" w:sz="0" w:space="0" w:color="auto"/>
              </w:divBdr>
            </w:div>
            <w:div w:id="1334451052">
              <w:marLeft w:val="0"/>
              <w:marRight w:val="0"/>
              <w:marTop w:val="0"/>
              <w:marBottom w:val="0"/>
              <w:divBdr>
                <w:top w:val="none" w:sz="0" w:space="0" w:color="auto"/>
                <w:left w:val="none" w:sz="0" w:space="0" w:color="auto"/>
                <w:bottom w:val="none" w:sz="0" w:space="0" w:color="auto"/>
                <w:right w:val="none" w:sz="0" w:space="0" w:color="auto"/>
              </w:divBdr>
            </w:div>
            <w:div w:id="83504108">
              <w:marLeft w:val="0"/>
              <w:marRight w:val="0"/>
              <w:marTop w:val="0"/>
              <w:marBottom w:val="0"/>
              <w:divBdr>
                <w:top w:val="none" w:sz="0" w:space="0" w:color="auto"/>
                <w:left w:val="none" w:sz="0" w:space="0" w:color="auto"/>
                <w:bottom w:val="none" w:sz="0" w:space="0" w:color="auto"/>
                <w:right w:val="none" w:sz="0" w:space="0" w:color="auto"/>
              </w:divBdr>
            </w:div>
            <w:div w:id="544214879">
              <w:marLeft w:val="0"/>
              <w:marRight w:val="0"/>
              <w:marTop w:val="0"/>
              <w:marBottom w:val="0"/>
              <w:divBdr>
                <w:top w:val="none" w:sz="0" w:space="0" w:color="auto"/>
                <w:left w:val="none" w:sz="0" w:space="0" w:color="auto"/>
                <w:bottom w:val="none" w:sz="0" w:space="0" w:color="auto"/>
                <w:right w:val="none" w:sz="0" w:space="0" w:color="auto"/>
              </w:divBdr>
            </w:div>
            <w:div w:id="1015960625">
              <w:marLeft w:val="0"/>
              <w:marRight w:val="0"/>
              <w:marTop w:val="0"/>
              <w:marBottom w:val="0"/>
              <w:divBdr>
                <w:top w:val="none" w:sz="0" w:space="0" w:color="auto"/>
                <w:left w:val="none" w:sz="0" w:space="0" w:color="auto"/>
                <w:bottom w:val="none" w:sz="0" w:space="0" w:color="auto"/>
                <w:right w:val="none" w:sz="0" w:space="0" w:color="auto"/>
              </w:divBdr>
            </w:div>
            <w:div w:id="1812163573">
              <w:marLeft w:val="0"/>
              <w:marRight w:val="0"/>
              <w:marTop w:val="0"/>
              <w:marBottom w:val="0"/>
              <w:divBdr>
                <w:top w:val="none" w:sz="0" w:space="0" w:color="auto"/>
                <w:left w:val="none" w:sz="0" w:space="0" w:color="auto"/>
                <w:bottom w:val="none" w:sz="0" w:space="0" w:color="auto"/>
                <w:right w:val="none" w:sz="0" w:space="0" w:color="auto"/>
              </w:divBdr>
            </w:div>
            <w:div w:id="728654610">
              <w:marLeft w:val="0"/>
              <w:marRight w:val="0"/>
              <w:marTop w:val="0"/>
              <w:marBottom w:val="0"/>
              <w:divBdr>
                <w:top w:val="none" w:sz="0" w:space="0" w:color="auto"/>
                <w:left w:val="none" w:sz="0" w:space="0" w:color="auto"/>
                <w:bottom w:val="none" w:sz="0" w:space="0" w:color="auto"/>
                <w:right w:val="none" w:sz="0" w:space="0" w:color="auto"/>
              </w:divBdr>
            </w:div>
            <w:div w:id="1645696168">
              <w:marLeft w:val="0"/>
              <w:marRight w:val="0"/>
              <w:marTop w:val="0"/>
              <w:marBottom w:val="0"/>
              <w:divBdr>
                <w:top w:val="none" w:sz="0" w:space="0" w:color="auto"/>
                <w:left w:val="none" w:sz="0" w:space="0" w:color="auto"/>
                <w:bottom w:val="none" w:sz="0" w:space="0" w:color="auto"/>
                <w:right w:val="none" w:sz="0" w:space="0" w:color="auto"/>
              </w:divBdr>
            </w:div>
            <w:div w:id="1106120253">
              <w:marLeft w:val="0"/>
              <w:marRight w:val="0"/>
              <w:marTop w:val="0"/>
              <w:marBottom w:val="0"/>
              <w:divBdr>
                <w:top w:val="none" w:sz="0" w:space="0" w:color="auto"/>
                <w:left w:val="none" w:sz="0" w:space="0" w:color="auto"/>
                <w:bottom w:val="none" w:sz="0" w:space="0" w:color="auto"/>
                <w:right w:val="none" w:sz="0" w:space="0" w:color="auto"/>
              </w:divBdr>
            </w:div>
            <w:div w:id="871265664">
              <w:marLeft w:val="0"/>
              <w:marRight w:val="0"/>
              <w:marTop w:val="0"/>
              <w:marBottom w:val="0"/>
              <w:divBdr>
                <w:top w:val="none" w:sz="0" w:space="0" w:color="auto"/>
                <w:left w:val="none" w:sz="0" w:space="0" w:color="auto"/>
                <w:bottom w:val="none" w:sz="0" w:space="0" w:color="auto"/>
                <w:right w:val="none" w:sz="0" w:space="0" w:color="auto"/>
              </w:divBdr>
            </w:div>
            <w:div w:id="1652173352">
              <w:marLeft w:val="0"/>
              <w:marRight w:val="0"/>
              <w:marTop w:val="0"/>
              <w:marBottom w:val="0"/>
              <w:divBdr>
                <w:top w:val="none" w:sz="0" w:space="0" w:color="auto"/>
                <w:left w:val="none" w:sz="0" w:space="0" w:color="auto"/>
                <w:bottom w:val="none" w:sz="0" w:space="0" w:color="auto"/>
                <w:right w:val="none" w:sz="0" w:space="0" w:color="auto"/>
              </w:divBdr>
            </w:div>
            <w:div w:id="1537887478">
              <w:marLeft w:val="0"/>
              <w:marRight w:val="0"/>
              <w:marTop w:val="0"/>
              <w:marBottom w:val="0"/>
              <w:divBdr>
                <w:top w:val="none" w:sz="0" w:space="0" w:color="auto"/>
                <w:left w:val="none" w:sz="0" w:space="0" w:color="auto"/>
                <w:bottom w:val="none" w:sz="0" w:space="0" w:color="auto"/>
                <w:right w:val="none" w:sz="0" w:space="0" w:color="auto"/>
              </w:divBdr>
            </w:div>
            <w:div w:id="432942089">
              <w:marLeft w:val="0"/>
              <w:marRight w:val="0"/>
              <w:marTop w:val="0"/>
              <w:marBottom w:val="0"/>
              <w:divBdr>
                <w:top w:val="none" w:sz="0" w:space="0" w:color="auto"/>
                <w:left w:val="none" w:sz="0" w:space="0" w:color="auto"/>
                <w:bottom w:val="none" w:sz="0" w:space="0" w:color="auto"/>
                <w:right w:val="none" w:sz="0" w:space="0" w:color="auto"/>
              </w:divBdr>
            </w:div>
            <w:div w:id="1581215066">
              <w:marLeft w:val="0"/>
              <w:marRight w:val="0"/>
              <w:marTop w:val="0"/>
              <w:marBottom w:val="0"/>
              <w:divBdr>
                <w:top w:val="none" w:sz="0" w:space="0" w:color="auto"/>
                <w:left w:val="none" w:sz="0" w:space="0" w:color="auto"/>
                <w:bottom w:val="none" w:sz="0" w:space="0" w:color="auto"/>
                <w:right w:val="none" w:sz="0" w:space="0" w:color="auto"/>
              </w:divBdr>
            </w:div>
            <w:div w:id="975528145">
              <w:marLeft w:val="0"/>
              <w:marRight w:val="0"/>
              <w:marTop w:val="0"/>
              <w:marBottom w:val="0"/>
              <w:divBdr>
                <w:top w:val="none" w:sz="0" w:space="0" w:color="auto"/>
                <w:left w:val="none" w:sz="0" w:space="0" w:color="auto"/>
                <w:bottom w:val="none" w:sz="0" w:space="0" w:color="auto"/>
                <w:right w:val="none" w:sz="0" w:space="0" w:color="auto"/>
              </w:divBdr>
            </w:div>
            <w:div w:id="1245650757">
              <w:marLeft w:val="0"/>
              <w:marRight w:val="0"/>
              <w:marTop w:val="0"/>
              <w:marBottom w:val="0"/>
              <w:divBdr>
                <w:top w:val="none" w:sz="0" w:space="0" w:color="auto"/>
                <w:left w:val="none" w:sz="0" w:space="0" w:color="auto"/>
                <w:bottom w:val="none" w:sz="0" w:space="0" w:color="auto"/>
                <w:right w:val="none" w:sz="0" w:space="0" w:color="auto"/>
              </w:divBdr>
            </w:div>
            <w:div w:id="562372426">
              <w:marLeft w:val="0"/>
              <w:marRight w:val="0"/>
              <w:marTop w:val="0"/>
              <w:marBottom w:val="0"/>
              <w:divBdr>
                <w:top w:val="none" w:sz="0" w:space="0" w:color="auto"/>
                <w:left w:val="none" w:sz="0" w:space="0" w:color="auto"/>
                <w:bottom w:val="none" w:sz="0" w:space="0" w:color="auto"/>
                <w:right w:val="none" w:sz="0" w:space="0" w:color="auto"/>
              </w:divBdr>
            </w:div>
            <w:div w:id="2080865828">
              <w:marLeft w:val="0"/>
              <w:marRight w:val="0"/>
              <w:marTop w:val="0"/>
              <w:marBottom w:val="0"/>
              <w:divBdr>
                <w:top w:val="none" w:sz="0" w:space="0" w:color="auto"/>
                <w:left w:val="none" w:sz="0" w:space="0" w:color="auto"/>
                <w:bottom w:val="none" w:sz="0" w:space="0" w:color="auto"/>
                <w:right w:val="none" w:sz="0" w:space="0" w:color="auto"/>
              </w:divBdr>
            </w:div>
            <w:div w:id="1804884238">
              <w:marLeft w:val="0"/>
              <w:marRight w:val="0"/>
              <w:marTop w:val="0"/>
              <w:marBottom w:val="0"/>
              <w:divBdr>
                <w:top w:val="none" w:sz="0" w:space="0" w:color="auto"/>
                <w:left w:val="none" w:sz="0" w:space="0" w:color="auto"/>
                <w:bottom w:val="none" w:sz="0" w:space="0" w:color="auto"/>
                <w:right w:val="none" w:sz="0" w:space="0" w:color="auto"/>
              </w:divBdr>
            </w:div>
            <w:div w:id="173111550">
              <w:marLeft w:val="0"/>
              <w:marRight w:val="0"/>
              <w:marTop w:val="0"/>
              <w:marBottom w:val="0"/>
              <w:divBdr>
                <w:top w:val="none" w:sz="0" w:space="0" w:color="auto"/>
                <w:left w:val="none" w:sz="0" w:space="0" w:color="auto"/>
                <w:bottom w:val="none" w:sz="0" w:space="0" w:color="auto"/>
                <w:right w:val="none" w:sz="0" w:space="0" w:color="auto"/>
              </w:divBdr>
            </w:div>
            <w:div w:id="1135484223">
              <w:marLeft w:val="0"/>
              <w:marRight w:val="0"/>
              <w:marTop w:val="0"/>
              <w:marBottom w:val="0"/>
              <w:divBdr>
                <w:top w:val="none" w:sz="0" w:space="0" w:color="auto"/>
                <w:left w:val="none" w:sz="0" w:space="0" w:color="auto"/>
                <w:bottom w:val="none" w:sz="0" w:space="0" w:color="auto"/>
                <w:right w:val="none" w:sz="0" w:space="0" w:color="auto"/>
              </w:divBdr>
            </w:div>
            <w:div w:id="330959394">
              <w:marLeft w:val="0"/>
              <w:marRight w:val="0"/>
              <w:marTop w:val="0"/>
              <w:marBottom w:val="0"/>
              <w:divBdr>
                <w:top w:val="none" w:sz="0" w:space="0" w:color="auto"/>
                <w:left w:val="none" w:sz="0" w:space="0" w:color="auto"/>
                <w:bottom w:val="none" w:sz="0" w:space="0" w:color="auto"/>
                <w:right w:val="none" w:sz="0" w:space="0" w:color="auto"/>
              </w:divBdr>
            </w:div>
            <w:div w:id="1094130530">
              <w:marLeft w:val="0"/>
              <w:marRight w:val="0"/>
              <w:marTop w:val="0"/>
              <w:marBottom w:val="0"/>
              <w:divBdr>
                <w:top w:val="none" w:sz="0" w:space="0" w:color="auto"/>
                <w:left w:val="none" w:sz="0" w:space="0" w:color="auto"/>
                <w:bottom w:val="none" w:sz="0" w:space="0" w:color="auto"/>
                <w:right w:val="none" w:sz="0" w:space="0" w:color="auto"/>
              </w:divBdr>
            </w:div>
            <w:div w:id="2095931983">
              <w:marLeft w:val="0"/>
              <w:marRight w:val="0"/>
              <w:marTop w:val="0"/>
              <w:marBottom w:val="0"/>
              <w:divBdr>
                <w:top w:val="none" w:sz="0" w:space="0" w:color="auto"/>
                <w:left w:val="none" w:sz="0" w:space="0" w:color="auto"/>
                <w:bottom w:val="none" w:sz="0" w:space="0" w:color="auto"/>
                <w:right w:val="none" w:sz="0" w:space="0" w:color="auto"/>
              </w:divBdr>
            </w:div>
            <w:div w:id="342364019">
              <w:marLeft w:val="0"/>
              <w:marRight w:val="0"/>
              <w:marTop w:val="0"/>
              <w:marBottom w:val="0"/>
              <w:divBdr>
                <w:top w:val="none" w:sz="0" w:space="0" w:color="auto"/>
                <w:left w:val="none" w:sz="0" w:space="0" w:color="auto"/>
                <w:bottom w:val="none" w:sz="0" w:space="0" w:color="auto"/>
                <w:right w:val="none" w:sz="0" w:space="0" w:color="auto"/>
              </w:divBdr>
            </w:div>
            <w:div w:id="826557768">
              <w:marLeft w:val="0"/>
              <w:marRight w:val="0"/>
              <w:marTop w:val="0"/>
              <w:marBottom w:val="0"/>
              <w:divBdr>
                <w:top w:val="none" w:sz="0" w:space="0" w:color="auto"/>
                <w:left w:val="none" w:sz="0" w:space="0" w:color="auto"/>
                <w:bottom w:val="none" w:sz="0" w:space="0" w:color="auto"/>
                <w:right w:val="none" w:sz="0" w:space="0" w:color="auto"/>
              </w:divBdr>
            </w:div>
            <w:div w:id="2091273587">
              <w:marLeft w:val="0"/>
              <w:marRight w:val="0"/>
              <w:marTop w:val="0"/>
              <w:marBottom w:val="0"/>
              <w:divBdr>
                <w:top w:val="none" w:sz="0" w:space="0" w:color="auto"/>
                <w:left w:val="none" w:sz="0" w:space="0" w:color="auto"/>
                <w:bottom w:val="none" w:sz="0" w:space="0" w:color="auto"/>
                <w:right w:val="none" w:sz="0" w:space="0" w:color="auto"/>
              </w:divBdr>
            </w:div>
            <w:div w:id="1688676157">
              <w:marLeft w:val="0"/>
              <w:marRight w:val="0"/>
              <w:marTop w:val="0"/>
              <w:marBottom w:val="0"/>
              <w:divBdr>
                <w:top w:val="none" w:sz="0" w:space="0" w:color="auto"/>
                <w:left w:val="none" w:sz="0" w:space="0" w:color="auto"/>
                <w:bottom w:val="none" w:sz="0" w:space="0" w:color="auto"/>
                <w:right w:val="none" w:sz="0" w:space="0" w:color="auto"/>
              </w:divBdr>
            </w:div>
            <w:div w:id="1848714968">
              <w:marLeft w:val="0"/>
              <w:marRight w:val="0"/>
              <w:marTop w:val="0"/>
              <w:marBottom w:val="0"/>
              <w:divBdr>
                <w:top w:val="none" w:sz="0" w:space="0" w:color="auto"/>
                <w:left w:val="none" w:sz="0" w:space="0" w:color="auto"/>
                <w:bottom w:val="none" w:sz="0" w:space="0" w:color="auto"/>
                <w:right w:val="none" w:sz="0" w:space="0" w:color="auto"/>
              </w:divBdr>
            </w:div>
            <w:div w:id="1061247716">
              <w:marLeft w:val="0"/>
              <w:marRight w:val="0"/>
              <w:marTop w:val="0"/>
              <w:marBottom w:val="0"/>
              <w:divBdr>
                <w:top w:val="none" w:sz="0" w:space="0" w:color="auto"/>
                <w:left w:val="none" w:sz="0" w:space="0" w:color="auto"/>
                <w:bottom w:val="none" w:sz="0" w:space="0" w:color="auto"/>
                <w:right w:val="none" w:sz="0" w:space="0" w:color="auto"/>
              </w:divBdr>
            </w:div>
            <w:div w:id="1955864040">
              <w:marLeft w:val="0"/>
              <w:marRight w:val="0"/>
              <w:marTop w:val="0"/>
              <w:marBottom w:val="0"/>
              <w:divBdr>
                <w:top w:val="none" w:sz="0" w:space="0" w:color="auto"/>
                <w:left w:val="none" w:sz="0" w:space="0" w:color="auto"/>
                <w:bottom w:val="none" w:sz="0" w:space="0" w:color="auto"/>
                <w:right w:val="none" w:sz="0" w:space="0" w:color="auto"/>
              </w:divBdr>
            </w:div>
            <w:div w:id="1827747253">
              <w:marLeft w:val="0"/>
              <w:marRight w:val="0"/>
              <w:marTop w:val="0"/>
              <w:marBottom w:val="0"/>
              <w:divBdr>
                <w:top w:val="none" w:sz="0" w:space="0" w:color="auto"/>
                <w:left w:val="none" w:sz="0" w:space="0" w:color="auto"/>
                <w:bottom w:val="none" w:sz="0" w:space="0" w:color="auto"/>
                <w:right w:val="none" w:sz="0" w:space="0" w:color="auto"/>
              </w:divBdr>
            </w:div>
            <w:div w:id="2083016241">
              <w:marLeft w:val="0"/>
              <w:marRight w:val="0"/>
              <w:marTop w:val="0"/>
              <w:marBottom w:val="0"/>
              <w:divBdr>
                <w:top w:val="none" w:sz="0" w:space="0" w:color="auto"/>
                <w:left w:val="none" w:sz="0" w:space="0" w:color="auto"/>
                <w:bottom w:val="none" w:sz="0" w:space="0" w:color="auto"/>
                <w:right w:val="none" w:sz="0" w:space="0" w:color="auto"/>
              </w:divBdr>
            </w:div>
            <w:div w:id="1187601705">
              <w:marLeft w:val="0"/>
              <w:marRight w:val="0"/>
              <w:marTop w:val="0"/>
              <w:marBottom w:val="0"/>
              <w:divBdr>
                <w:top w:val="none" w:sz="0" w:space="0" w:color="auto"/>
                <w:left w:val="none" w:sz="0" w:space="0" w:color="auto"/>
                <w:bottom w:val="none" w:sz="0" w:space="0" w:color="auto"/>
                <w:right w:val="none" w:sz="0" w:space="0" w:color="auto"/>
              </w:divBdr>
            </w:div>
            <w:div w:id="327562206">
              <w:marLeft w:val="0"/>
              <w:marRight w:val="0"/>
              <w:marTop w:val="0"/>
              <w:marBottom w:val="0"/>
              <w:divBdr>
                <w:top w:val="none" w:sz="0" w:space="0" w:color="auto"/>
                <w:left w:val="none" w:sz="0" w:space="0" w:color="auto"/>
                <w:bottom w:val="none" w:sz="0" w:space="0" w:color="auto"/>
                <w:right w:val="none" w:sz="0" w:space="0" w:color="auto"/>
              </w:divBdr>
            </w:div>
            <w:div w:id="1759406226">
              <w:marLeft w:val="0"/>
              <w:marRight w:val="0"/>
              <w:marTop w:val="0"/>
              <w:marBottom w:val="0"/>
              <w:divBdr>
                <w:top w:val="none" w:sz="0" w:space="0" w:color="auto"/>
                <w:left w:val="none" w:sz="0" w:space="0" w:color="auto"/>
                <w:bottom w:val="none" w:sz="0" w:space="0" w:color="auto"/>
                <w:right w:val="none" w:sz="0" w:space="0" w:color="auto"/>
              </w:divBdr>
            </w:div>
            <w:div w:id="1314093830">
              <w:marLeft w:val="0"/>
              <w:marRight w:val="0"/>
              <w:marTop w:val="0"/>
              <w:marBottom w:val="0"/>
              <w:divBdr>
                <w:top w:val="none" w:sz="0" w:space="0" w:color="auto"/>
                <w:left w:val="none" w:sz="0" w:space="0" w:color="auto"/>
                <w:bottom w:val="none" w:sz="0" w:space="0" w:color="auto"/>
                <w:right w:val="none" w:sz="0" w:space="0" w:color="auto"/>
              </w:divBdr>
            </w:div>
            <w:div w:id="1191063980">
              <w:marLeft w:val="0"/>
              <w:marRight w:val="0"/>
              <w:marTop w:val="0"/>
              <w:marBottom w:val="0"/>
              <w:divBdr>
                <w:top w:val="none" w:sz="0" w:space="0" w:color="auto"/>
                <w:left w:val="none" w:sz="0" w:space="0" w:color="auto"/>
                <w:bottom w:val="none" w:sz="0" w:space="0" w:color="auto"/>
                <w:right w:val="none" w:sz="0" w:space="0" w:color="auto"/>
              </w:divBdr>
            </w:div>
            <w:div w:id="872766246">
              <w:marLeft w:val="0"/>
              <w:marRight w:val="0"/>
              <w:marTop w:val="0"/>
              <w:marBottom w:val="0"/>
              <w:divBdr>
                <w:top w:val="none" w:sz="0" w:space="0" w:color="auto"/>
                <w:left w:val="none" w:sz="0" w:space="0" w:color="auto"/>
                <w:bottom w:val="none" w:sz="0" w:space="0" w:color="auto"/>
                <w:right w:val="none" w:sz="0" w:space="0" w:color="auto"/>
              </w:divBdr>
            </w:div>
            <w:div w:id="1649167640">
              <w:marLeft w:val="0"/>
              <w:marRight w:val="0"/>
              <w:marTop w:val="0"/>
              <w:marBottom w:val="0"/>
              <w:divBdr>
                <w:top w:val="none" w:sz="0" w:space="0" w:color="auto"/>
                <w:left w:val="none" w:sz="0" w:space="0" w:color="auto"/>
                <w:bottom w:val="none" w:sz="0" w:space="0" w:color="auto"/>
                <w:right w:val="none" w:sz="0" w:space="0" w:color="auto"/>
              </w:divBdr>
            </w:div>
            <w:div w:id="726994835">
              <w:marLeft w:val="0"/>
              <w:marRight w:val="0"/>
              <w:marTop w:val="0"/>
              <w:marBottom w:val="0"/>
              <w:divBdr>
                <w:top w:val="none" w:sz="0" w:space="0" w:color="auto"/>
                <w:left w:val="none" w:sz="0" w:space="0" w:color="auto"/>
                <w:bottom w:val="none" w:sz="0" w:space="0" w:color="auto"/>
                <w:right w:val="none" w:sz="0" w:space="0" w:color="auto"/>
              </w:divBdr>
            </w:div>
            <w:div w:id="2053917997">
              <w:marLeft w:val="0"/>
              <w:marRight w:val="0"/>
              <w:marTop w:val="0"/>
              <w:marBottom w:val="0"/>
              <w:divBdr>
                <w:top w:val="none" w:sz="0" w:space="0" w:color="auto"/>
                <w:left w:val="none" w:sz="0" w:space="0" w:color="auto"/>
                <w:bottom w:val="none" w:sz="0" w:space="0" w:color="auto"/>
                <w:right w:val="none" w:sz="0" w:space="0" w:color="auto"/>
              </w:divBdr>
            </w:div>
            <w:div w:id="1173763123">
              <w:marLeft w:val="0"/>
              <w:marRight w:val="0"/>
              <w:marTop w:val="0"/>
              <w:marBottom w:val="0"/>
              <w:divBdr>
                <w:top w:val="none" w:sz="0" w:space="0" w:color="auto"/>
                <w:left w:val="none" w:sz="0" w:space="0" w:color="auto"/>
                <w:bottom w:val="none" w:sz="0" w:space="0" w:color="auto"/>
                <w:right w:val="none" w:sz="0" w:space="0" w:color="auto"/>
              </w:divBdr>
            </w:div>
            <w:div w:id="762412467">
              <w:marLeft w:val="0"/>
              <w:marRight w:val="0"/>
              <w:marTop w:val="0"/>
              <w:marBottom w:val="0"/>
              <w:divBdr>
                <w:top w:val="none" w:sz="0" w:space="0" w:color="auto"/>
                <w:left w:val="none" w:sz="0" w:space="0" w:color="auto"/>
                <w:bottom w:val="none" w:sz="0" w:space="0" w:color="auto"/>
                <w:right w:val="none" w:sz="0" w:space="0" w:color="auto"/>
              </w:divBdr>
            </w:div>
            <w:div w:id="1478886316">
              <w:marLeft w:val="0"/>
              <w:marRight w:val="0"/>
              <w:marTop w:val="0"/>
              <w:marBottom w:val="0"/>
              <w:divBdr>
                <w:top w:val="none" w:sz="0" w:space="0" w:color="auto"/>
                <w:left w:val="none" w:sz="0" w:space="0" w:color="auto"/>
                <w:bottom w:val="none" w:sz="0" w:space="0" w:color="auto"/>
                <w:right w:val="none" w:sz="0" w:space="0" w:color="auto"/>
              </w:divBdr>
            </w:div>
            <w:div w:id="1613124204">
              <w:marLeft w:val="0"/>
              <w:marRight w:val="0"/>
              <w:marTop w:val="0"/>
              <w:marBottom w:val="0"/>
              <w:divBdr>
                <w:top w:val="none" w:sz="0" w:space="0" w:color="auto"/>
                <w:left w:val="none" w:sz="0" w:space="0" w:color="auto"/>
                <w:bottom w:val="none" w:sz="0" w:space="0" w:color="auto"/>
                <w:right w:val="none" w:sz="0" w:space="0" w:color="auto"/>
              </w:divBdr>
            </w:div>
            <w:div w:id="299459318">
              <w:marLeft w:val="0"/>
              <w:marRight w:val="0"/>
              <w:marTop w:val="0"/>
              <w:marBottom w:val="0"/>
              <w:divBdr>
                <w:top w:val="none" w:sz="0" w:space="0" w:color="auto"/>
                <w:left w:val="none" w:sz="0" w:space="0" w:color="auto"/>
                <w:bottom w:val="none" w:sz="0" w:space="0" w:color="auto"/>
                <w:right w:val="none" w:sz="0" w:space="0" w:color="auto"/>
              </w:divBdr>
            </w:div>
            <w:div w:id="319043756">
              <w:marLeft w:val="0"/>
              <w:marRight w:val="0"/>
              <w:marTop w:val="0"/>
              <w:marBottom w:val="0"/>
              <w:divBdr>
                <w:top w:val="none" w:sz="0" w:space="0" w:color="auto"/>
                <w:left w:val="none" w:sz="0" w:space="0" w:color="auto"/>
                <w:bottom w:val="none" w:sz="0" w:space="0" w:color="auto"/>
                <w:right w:val="none" w:sz="0" w:space="0" w:color="auto"/>
              </w:divBdr>
            </w:div>
            <w:div w:id="1189372932">
              <w:marLeft w:val="0"/>
              <w:marRight w:val="0"/>
              <w:marTop w:val="0"/>
              <w:marBottom w:val="0"/>
              <w:divBdr>
                <w:top w:val="none" w:sz="0" w:space="0" w:color="auto"/>
                <w:left w:val="none" w:sz="0" w:space="0" w:color="auto"/>
                <w:bottom w:val="none" w:sz="0" w:space="0" w:color="auto"/>
                <w:right w:val="none" w:sz="0" w:space="0" w:color="auto"/>
              </w:divBdr>
            </w:div>
            <w:div w:id="235407206">
              <w:marLeft w:val="0"/>
              <w:marRight w:val="0"/>
              <w:marTop w:val="0"/>
              <w:marBottom w:val="0"/>
              <w:divBdr>
                <w:top w:val="none" w:sz="0" w:space="0" w:color="auto"/>
                <w:left w:val="none" w:sz="0" w:space="0" w:color="auto"/>
                <w:bottom w:val="none" w:sz="0" w:space="0" w:color="auto"/>
                <w:right w:val="none" w:sz="0" w:space="0" w:color="auto"/>
              </w:divBdr>
            </w:div>
            <w:div w:id="2134059600">
              <w:marLeft w:val="0"/>
              <w:marRight w:val="0"/>
              <w:marTop w:val="0"/>
              <w:marBottom w:val="0"/>
              <w:divBdr>
                <w:top w:val="none" w:sz="0" w:space="0" w:color="auto"/>
                <w:left w:val="none" w:sz="0" w:space="0" w:color="auto"/>
                <w:bottom w:val="none" w:sz="0" w:space="0" w:color="auto"/>
                <w:right w:val="none" w:sz="0" w:space="0" w:color="auto"/>
              </w:divBdr>
              <w:divsChild>
                <w:div w:id="1452094534">
                  <w:marLeft w:val="0"/>
                  <w:marRight w:val="0"/>
                  <w:marTop w:val="0"/>
                  <w:marBottom w:val="0"/>
                  <w:divBdr>
                    <w:top w:val="none" w:sz="0" w:space="0" w:color="auto"/>
                    <w:left w:val="none" w:sz="0" w:space="0" w:color="auto"/>
                    <w:bottom w:val="none" w:sz="0" w:space="0" w:color="auto"/>
                    <w:right w:val="none" w:sz="0" w:space="0" w:color="auto"/>
                  </w:divBdr>
                </w:div>
                <w:div w:id="2078702967">
                  <w:marLeft w:val="0"/>
                  <w:marRight w:val="0"/>
                  <w:marTop w:val="0"/>
                  <w:marBottom w:val="0"/>
                  <w:divBdr>
                    <w:top w:val="none" w:sz="0" w:space="0" w:color="auto"/>
                    <w:left w:val="none" w:sz="0" w:space="0" w:color="auto"/>
                    <w:bottom w:val="none" w:sz="0" w:space="0" w:color="auto"/>
                    <w:right w:val="none" w:sz="0" w:space="0" w:color="auto"/>
                  </w:divBdr>
                </w:div>
                <w:div w:id="1638145749">
                  <w:marLeft w:val="0"/>
                  <w:marRight w:val="0"/>
                  <w:marTop w:val="0"/>
                  <w:marBottom w:val="0"/>
                  <w:divBdr>
                    <w:top w:val="none" w:sz="0" w:space="0" w:color="auto"/>
                    <w:left w:val="none" w:sz="0" w:space="0" w:color="auto"/>
                    <w:bottom w:val="none" w:sz="0" w:space="0" w:color="auto"/>
                    <w:right w:val="none" w:sz="0" w:space="0" w:color="auto"/>
                  </w:divBdr>
                </w:div>
                <w:div w:id="1451976478">
                  <w:marLeft w:val="0"/>
                  <w:marRight w:val="0"/>
                  <w:marTop w:val="0"/>
                  <w:marBottom w:val="0"/>
                  <w:divBdr>
                    <w:top w:val="none" w:sz="0" w:space="0" w:color="auto"/>
                    <w:left w:val="none" w:sz="0" w:space="0" w:color="auto"/>
                    <w:bottom w:val="none" w:sz="0" w:space="0" w:color="auto"/>
                    <w:right w:val="none" w:sz="0" w:space="0" w:color="auto"/>
                  </w:divBdr>
                </w:div>
                <w:div w:id="500971937">
                  <w:marLeft w:val="0"/>
                  <w:marRight w:val="0"/>
                  <w:marTop w:val="0"/>
                  <w:marBottom w:val="0"/>
                  <w:divBdr>
                    <w:top w:val="none" w:sz="0" w:space="0" w:color="auto"/>
                    <w:left w:val="none" w:sz="0" w:space="0" w:color="auto"/>
                    <w:bottom w:val="none" w:sz="0" w:space="0" w:color="auto"/>
                    <w:right w:val="none" w:sz="0" w:space="0" w:color="auto"/>
                  </w:divBdr>
                </w:div>
                <w:div w:id="2036998365">
                  <w:marLeft w:val="0"/>
                  <w:marRight w:val="0"/>
                  <w:marTop w:val="0"/>
                  <w:marBottom w:val="0"/>
                  <w:divBdr>
                    <w:top w:val="none" w:sz="0" w:space="0" w:color="auto"/>
                    <w:left w:val="none" w:sz="0" w:space="0" w:color="auto"/>
                    <w:bottom w:val="none" w:sz="0" w:space="0" w:color="auto"/>
                    <w:right w:val="none" w:sz="0" w:space="0" w:color="auto"/>
                  </w:divBdr>
                </w:div>
                <w:div w:id="1140462605">
                  <w:marLeft w:val="0"/>
                  <w:marRight w:val="0"/>
                  <w:marTop w:val="0"/>
                  <w:marBottom w:val="0"/>
                  <w:divBdr>
                    <w:top w:val="none" w:sz="0" w:space="0" w:color="auto"/>
                    <w:left w:val="none" w:sz="0" w:space="0" w:color="auto"/>
                    <w:bottom w:val="none" w:sz="0" w:space="0" w:color="auto"/>
                    <w:right w:val="none" w:sz="0" w:space="0" w:color="auto"/>
                  </w:divBdr>
                </w:div>
                <w:div w:id="993876067">
                  <w:marLeft w:val="0"/>
                  <w:marRight w:val="0"/>
                  <w:marTop w:val="0"/>
                  <w:marBottom w:val="0"/>
                  <w:divBdr>
                    <w:top w:val="none" w:sz="0" w:space="0" w:color="auto"/>
                    <w:left w:val="none" w:sz="0" w:space="0" w:color="auto"/>
                    <w:bottom w:val="none" w:sz="0" w:space="0" w:color="auto"/>
                    <w:right w:val="none" w:sz="0" w:space="0" w:color="auto"/>
                  </w:divBdr>
                </w:div>
                <w:div w:id="1589576227">
                  <w:marLeft w:val="0"/>
                  <w:marRight w:val="0"/>
                  <w:marTop w:val="0"/>
                  <w:marBottom w:val="0"/>
                  <w:divBdr>
                    <w:top w:val="none" w:sz="0" w:space="0" w:color="auto"/>
                    <w:left w:val="none" w:sz="0" w:space="0" w:color="auto"/>
                    <w:bottom w:val="none" w:sz="0" w:space="0" w:color="auto"/>
                    <w:right w:val="none" w:sz="0" w:space="0" w:color="auto"/>
                  </w:divBdr>
                </w:div>
                <w:div w:id="1988902000">
                  <w:marLeft w:val="0"/>
                  <w:marRight w:val="0"/>
                  <w:marTop w:val="0"/>
                  <w:marBottom w:val="0"/>
                  <w:divBdr>
                    <w:top w:val="none" w:sz="0" w:space="0" w:color="auto"/>
                    <w:left w:val="none" w:sz="0" w:space="0" w:color="auto"/>
                    <w:bottom w:val="none" w:sz="0" w:space="0" w:color="auto"/>
                    <w:right w:val="none" w:sz="0" w:space="0" w:color="auto"/>
                  </w:divBdr>
                </w:div>
                <w:div w:id="829714040">
                  <w:marLeft w:val="0"/>
                  <w:marRight w:val="0"/>
                  <w:marTop w:val="0"/>
                  <w:marBottom w:val="0"/>
                  <w:divBdr>
                    <w:top w:val="none" w:sz="0" w:space="0" w:color="auto"/>
                    <w:left w:val="none" w:sz="0" w:space="0" w:color="auto"/>
                    <w:bottom w:val="none" w:sz="0" w:space="0" w:color="auto"/>
                    <w:right w:val="none" w:sz="0" w:space="0" w:color="auto"/>
                  </w:divBdr>
                </w:div>
                <w:div w:id="706836725">
                  <w:marLeft w:val="0"/>
                  <w:marRight w:val="0"/>
                  <w:marTop w:val="0"/>
                  <w:marBottom w:val="0"/>
                  <w:divBdr>
                    <w:top w:val="none" w:sz="0" w:space="0" w:color="auto"/>
                    <w:left w:val="none" w:sz="0" w:space="0" w:color="auto"/>
                    <w:bottom w:val="none" w:sz="0" w:space="0" w:color="auto"/>
                    <w:right w:val="none" w:sz="0" w:space="0" w:color="auto"/>
                  </w:divBdr>
                </w:div>
                <w:div w:id="1885172078">
                  <w:marLeft w:val="0"/>
                  <w:marRight w:val="0"/>
                  <w:marTop w:val="0"/>
                  <w:marBottom w:val="0"/>
                  <w:divBdr>
                    <w:top w:val="none" w:sz="0" w:space="0" w:color="auto"/>
                    <w:left w:val="none" w:sz="0" w:space="0" w:color="auto"/>
                    <w:bottom w:val="none" w:sz="0" w:space="0" w:color="auto"/>
                    <w:right w:val="none" w:sz="0" w:space="0" w:color="auto"/>
                  </w:divBdr>
                </w:div>
                <w:div w:id="635836279">
                  <w:marLeft w:val="0"/>
                  <w:marRight w:val="0"/>
                  <w:marTop w:val="0"/>
                  <w:marBottom w:val="0"/>
                  <w:divBdr>
                    <w:top w:val="none" w:sz="0" w:space="0" w:color="auto"/>
                    <w:left w:val="none" w:sz="0" w:space="0" w:color="auto"/>
                    <w:bottom w:val="none" w:sz="0" w:space="0" w:color="auto"/>
                    <w:right w:val="none" w:sz="0" w:space="0" w:color="auto"/>
                  </w:divBdr>
                </w:div>
                <w:div w:id="1304117753">
                  <w:marLeft w:val="0"/>
                  <w:marRight w:val="0"/>
                  <w:marTop w:val="0"/>
                  <w:marBottom w:val="0"/>
                  <w:divBdr>
                    <w:top w:val="none" w:sz="0" w:space="0" w:color="auto"/>
                    <w:left w:val="none" w:sz="0" w:space="0" w:color="auto"/>
                    <w:bottom w:val="none" w:sz="0" w:space="0" w:color="auto"/>
                    <w:right w:val="none" w:sz="0" w:space="0" w:color="auto"/>
                  </w:divBdr>
                </w:div>
                <w:div w:id="2122645802">
                  <w:marLeft w:val="0"/>
                  <w:marRight w:val="0"/>
                  <w:marTop w:val="0"/>
                  <w:marBottom w:val="0"/>
                  <w:divBdr>
                    <w:top w:val="none" w:sz="0" w:space="0" w:color="auto"/>
                    <w:left w:val="none" w:sz="0" w:space="0" w:color="auto"/>
                    <w:bottom w:val="none" w:sz="0" w:space="0" w:color="auto"/>
                    <w:right w:val="none" w:sz="0" w:space="0" w:color="auto"/>
                  </w:divBdr>
                </w:div>
                <w:div w:id="883062578">
                  <w:marLeft w:val="0"/>
                  <w:marRight w:val="0"/>
                  <w:marTop w:val="0"/>
                  <w:marBottom w:val="0"/>
                  <w:divBdr>
                    <w:top w:val="none" w:sz="0" w:space="0" w:color="auto"/>
                    <w:left w:val="none" w:sz="0" w:space="0" w:color="auto"/>
                    <w:bottom w:val="none" w:sz="0" w:space="0" w:color="auto"/>
                    <w:right w:val="none" w:sz="0" w:space="0" w:color="auto"/>
                  </w:divBdr>
                </w:div>
                <w:div w:id="1708531016">
                  <w:marLeft w:val="0"/>
                  <w:marRight w:val="0"/>
                  <w:marTop w:val="0"/>
                  <w:marBottom w:val="0"/>
                  <w:divBdr>
                    <w:top w:val="none" w:sz="0" w:space="0" w:color="auto"/>
                    <w:left w:val="none" w:sz="0" w:space="0" w:color="auto"/>
                    <w:bottom w:val="none" w:sz="0" w:space="0" w:color="auto"/>
                    <w:right w:val="none" w:sz="0" w:space="0" w:color="auto"/>
                  </w:divBdr>
                </w:div>
                <w:div w:id="1433552437">
                  <w:marLeft w:val="0"/>
                  <w:marRight w:val="0"/>
                  <w:marTop w:val="0"/>
                  <w:marBottom w:val="0"/>
                  <w:divBdr>
                    <w:top w:val="none" w:sz="0" w:space="0" w:color="auto"/>
                    <w:left w:val="none" w:sz="0" w:space="0" w:color="auto"/>
                    <w:bottom w:val="none" w:sz="0" w:space="0" w:color="auto"/>
                    <w:right w:val="none" w:sz="0" w:space="0" w:color="auto"/>
                  </w:divBdr>
                </w:div>
                <w:div w:id="32660923">
                  <w:marLeft w:val="0"/>
                  <w:marRight w:val="0"/>
                  <w:marTop w:val="0"/>
                  <w:marBottom w:val="0"/>
                  <w:divBdr>
                    <w:top w:val="none" w:sz="0" w:space="0" w:color="auto"/>
                    <w:left w:val="none" w:sz="0" w:space="0" w:color="auto"/>
                    <w:bottom w:val="none" w:sz="0" w:space="0" w:color="auto"/>
                    <w:right w:val="none" w:sz="0" w:space="0" w:color="auto"/>
                  </w:divBdr>
                </w:div>
                <w:div w:id="62994692">
                  <w:marLeft w:val="0"/>
                  <w:marRight w:val="0"/>
                  <w:marTop w:val="0"/>
                  <w:marBottom w:val="0"/>
                  <w:divBdr>
                    <w:top w:val="none" w:sz="0" w:space="0" w:color="auto"/>
                    <w:left w:val="none" w:sz="0" w:space="0" w:color="auto"/>
                    <w:bottom w:val="none" w:sz="0" w:space="0" w:color="auto"/>
                    <w:right w:val="none" w:sz="0" w:space="0" w:color="auto"/>
                  </w:divBdr>
                </w:div>
                <w:div w:id="1434474115">
                  <w:marLeft w:val="0"/>
                  <w:marRight w:val="0"/>
                  <w:marTop w:val="0"/>
                  <w:marBottom w:val="0"/>
                  <w:divBdr>
                    <w:top w:val="none" w:sz="0" w:space="0" w:color="auto"/>
                    <w:left w:val="none" w:sz="0" w:space="0" w:color="auto"/>
                    <w:bottom w:val="none" w:sz="0" w:space="0" w:color="auto"/>
                    <w:right w:val="none" w:sz="0" w:space="0" w:color="auto"/>
                  </w:divBdr>
                </w:div>
                <w:div w:id="1868985882">
                  <w:marLeft w:val="0"/>
                  <w:marRight w:val="0"/>
                  <w:marTop w:val="0"/>
                  <w:marBottom w:val="0"/>
                  <w:divBdr>
                    <w:top w:val="none" w:sz="0" w:space="0" w:color="auto"/>
                    <w:left w:val="none" w:sz="0" w:space="0" w:color="auto"/>
                    <w:bottom w:val="none" w:sz="0" w:space="0" w:color="auto"/>
                    <w:right w:val="none" w:sz="0" w:space="0" w:color="auto"/>
                  </w:divBdr>
                </w:div>
                <w:div w:id="1709574104">
                  <w:marLeft w:val="0"/>
                  <w:marRight w:val="0"/>
                  <w:marTop w:val="0"/>
                  <w:marBottom w:val="0"/>
                  <w:divBdr>
                    <w:top w:val="none" w:sz="0" w:space="0" w:color="auto"/>
                    <w:left w:val="none" w:sz="0" w:space="0" w:color="auto"/>
                    <w:bottom w:val="none" w:sz="0" w:space="0" w:color="auto"/>
                    <w:right w:val="none" w:sz="0" w:space="0" w:color="auto"/>
                  </w:divBdr>
                </w:div>
                <w:div w:id="1761176254">
                  <w:marLeft w:val="0"/>
                  <w:marRight w:val="0"/>
                  <w:marTop w:val="0"/>
                  <w:marBottom w:val="0"/>
                  <w:divBdr>
                    <w:top w:val="none" w:sz="0" w:space="0" w:color="auto"/>
                    <w:left w:val="none" w:sz="0" w:space="0" w:color="auto"/>
                    <w:bottom w:val="none" w:sz="0" w:space="0" w:color="auto"/>
                    <w:right w:val="none" w:sz="0" w:space="0" w:color="auto"/>
                  </w:divBdr>
                </w:div>
                <w:div w:id="673921555">
                  <w:marLeft w:val="0"/>
                  <w:marRight w:val="0"/>
                  <w:marTop w:val="0"/>
                  <w:marBottom w:val="0"/>
                  <w:divBdr>
                    <w:top w:val="none" w:sz="0" w:space="0" w:color="auto"/>
                    <w:left w:val="none" w:sz="0" w:space="0" w:color="auto"/>
                    <w:bottom w:val="none" w:sz="0" w:space="0" w:color="auto"/>
                    <w:right w:val="none" w:sz="0" w:space="0" w:color="auto"/>
                  </w:divBdr>
                </w:div>
                <w:div w:id="1922179760">
                  <w:marLeft w:val="0"/>
                  <w:marRight w:val="0"/>
                  <w:marTop w:val="0"/>
                  <w:marBottom w:val="0"/>
                  <w:divBdr>
                    <w:top w:val="none" w:sz="0" w:space="0" w:color="auto"/>
                    <w:left w:val="none" w:sz="0" w:space="0" w:color="auto"/>
                    <w:bottom w:val="none" w:sz="0" w:space="0" w:color="auto"/>
                    <w:right w:val="none" w:sz="0" w:space="0" w:color="auto"/>
                  </w:divBdr>
                </w:div>
                <w:div w:id="1039932425">
                  <w:marLeft w:val="0"/>
                  <w:marRight w:val="0"/>
                  <w:marTop w:val="0"/>
                  <w:marBottom w:val="0"/>
                  <w:divBdr>
                    <w:top w:val="none" w:sz="0" w:space="0" w:color="auto"/>
                    <w:left w:val="none" w:sz="0" w:space="0" w:color="auto"/>
                    <w:bottom w:val="none" w:sz="0" w:space="0" w:color="auto"/>
                    <w:right w:val="none" w:sz="0" w:space="0" w:color="auto"/>
                  </w:divBdr>
                </w:div>
                <w:div w:id="432674552">
                  <w:marLeft w:val="0"/>
                  <w:marRight w:val="0"/>
                  <w:marTop w:val="0"/>
                  <w:marBottom w:val="0"/>
                  <w:divBdr>
                    <w:top w:val="none" w:sz="0" w:space="0" w:color="auto"/>
                    <w:left w:val="none" w:sz="0" w:space="0" w:color="auto"/>
                    <w:bottom w:val="none" w:sz="0" w:space="0" w:color="auto"/>
                    <w:right w:val="none" w:sz="0" w:space="0" w:color="auto"/>
                  </w:divBdr>
                </w:div>
                <w:div w:id="784275009">
                  <w:marLeft w:val="0"/>
                  <w:marRight w:val="0"/>
                  <w:marTop w:val="0"/>
                  <w:marBottom w:val="0"/>
                  <w:divBdr>
                    <w:top w:val="none" w:sz="0" w:space="0" w:color="auto"/>
                    <w:left w:val="none" w:sz="0" w:space="0" w:color="auto"/>
                    <w:bottom w:val="none" w:sz="0" w:space="0" w:color="auto"/>
                    <w:right w:val="none" w:sz="0" w:space="0" w:color="auto"/>
                  </w:divBdr>
                </w:div>
                <w:div w:id="1009260597">
                  <w:marLeft w:val="0"/>
                  <w:marRight w:val="0"/>
                  <w:marTop w:val="0"/>
                  <w:marBottom w:val="0"/>
                  <w:divBdr>
                    <w:top w:val="none" w:sz="0" w:space="0" w:color="auto"/>
                    <w:left w:val="none" w:sz="0" w:space="0" w:color="auto"/>
                    <w:bottom w:val="none" w:sz="0" w:space="0" w:color="auto"/>
                    <w:right w:val="none" w:sz="0" w:space="0" w:color="auto"/>
                  </w:divBdr>
                </w:div>
                <w:div w:id="1106929211">
                  <w:marLeft w:val="0"/>
                  <w:marRight w:val="0"/>
                  <w:marTop w:val="0"/>
                  <w:marBottom w:val="0"/>
                  <w:divBdr>
                    <w:top w:val="none" w:sz="0" w:space="0" w:color="auto"/>
                    <w:left w:val="none" w:sz="0" w:space="0" w:color="auto"/>
                    <w:bottom w:val="none" w:sz="0" w:space="0" w:color="auto"/>
                    <w:right w:val="none" w:sz="0" w:space="0" w:color="auto"/>
                  </w:divBdr>
                </w:div>
                <w:div w:id="371996917">
                  <w:marLeft w:val="0"/>
                  <w:marRight w:val="0"/>
                  <w:marTop w:val="0"/>
                  <w:marBottom w:val="0"/>
                  <w:divBdr>
                    <w:top w:val="none" w:sz="0" w:space="0" w:color="auto"/>
                    <w:left w:val="none" w:sz="0" w:space="0" w:color="auto"/>
                    <w:bottom w:val="none" w:sz="0" w:space="0" w:color="auto"/>
                    <w:right w:val="none" w:sz="0" w:space="0" w:color="auto"/>
                  </w:divBdr>
                </w:div>
                <w:div w:id="725177044">
                  <w:marLeft w:val="0"/>
                  <w:marRight w:val="0"/>
                  <w:marTop w:val="0"/>
                  <w:marBottom w:val="0"/>
                  <w:divBdr>
                    <w:top w:val="none" w:sz="0" w:space="0" w:color="auto"/>
                    <w:left w:val="none" w:sz="0" w:space="0" w:color="auto"/>
                    <w:bottom w:val="none" w:sz="0" w:space="0" w:color="auto"/>
                    <w:right w:val="none" w:sz="0" w:space="0" w:color="auto"/>
                  </w:divBdr>
                </w:div>
                <w:div w:id="806899991">
                  <w:marLeft w:val="0"/>
                  <w:marRight w:val="0"/>
                  <w:marTop w:val="0"/>
                  <w:marBottom w:val="0"/>
                  <w:divBdr>
                    <w:top w:val="none" w:sz="0" w:space="0" w:color="auto"/>
                    <w:left w:val="none" w:sz="0" w:space="0" w:color="auto"/>
                    <w:bottom w:val="none" w:sz="0" w:space="0" w:color="auto"/>
                    <w:right w:val="none" w:sz="0" w:space="0" w:color="auto"/>
                  </w:divBdr>
                </w:div>
                <w:div w:id="139810680">
                  <w:marLeft w:val="0"/>
                  <w:marRight w:val="0"/>
                  <w:marTop w:val="0"/>
                  <w:marBottom w:val="0"/>
                  <w:divBdr>
                    <w:top w:val="none" w:sz="0" w:space="0" w:color="auto"/>
                    <w:left w:val="none" w:sz="0" w:space="0" w:color="auto"/>
                    <w:bottom w:val="none" w:sz="0" w:space="0" w:color="auto"/>
                    <w:right w:val="none" w:sz="0" w:space="0" w:color="auto"/>
                  </w:divBdr>
                </w:div>
                <w:div w:id="916864116">
                  <w:marLeft w:val="0"/>
                  <w:marRight w:val="0"/>
                  <w:marTop w:val="0"/>
                  <w:marBottom w:val="0"/>
                  <w:divBdr>
                    <w:top w:val="none" w:sz="0" w:space="0" w:color="auto"/>
                    <w:left w:val="none" w:sz="0" w:space="0" w:color="auto"/>
                    <w:bottom w:val="none" w:sz="0" w:space="0" w:color="auto"/>
                    <w:right w:val="none" w:sz="0" w:space="0" w:color="auto"/>
                  </w:divBdr>
                </w:div>
                <w:div w:id="927956723">
                  <w:marLeft w:val="0"/>
                  <w:marRight w:val="0"/>
                  <w:marTop w:val="0"/>
                  <w:marBottom w:val="0"/>
                  <w:divBdr>
                    <w:top w:val="none" w:sz="0" w:space="0" w:color="auto"/>
                    <w:left w:val="none" w:sz="0" w:space="0" w:color="auto"/>
                    <w:bottom w:val="none" w:sz="0" w:space="0" w:color="auto"/>
                    <w:right w:val="none" w:sz="0" w:space="0" w:color="auto"/>
                  </w:divBdr>
                </w:div>
                <w:div w:id="1682464195">
                  <w:marLeft w:val="0"/>
                  <w:marRight w:val="0"/>
                  <w:marTop w:val="0"/>
                  <w:marBottom w:val="0"/>
                  <w:divBdr>
                    <w:top w:val="none" w:sz="0" w:space="0" w:color="auto"/>
                    <w:left w:val="none" w:sz="0" w:space="0" w:color="auto"/>
                    <w:bottom w:val="none" w:sz="0" w:space="0" w:color="auto"/>
                    <w:right w:val="none" w:sz="0" w:space="0" w:color="auto"/>
                  </w:divBdr>
                </w:div>
                <w:div w:id="684478595">
                  <w:marLeft w:val="0"/>
                  <w:marRight w:val="0"/>
                  <w:marTop w:val="0"/>
                  <w:marBottom w:val="0"/>
                  <w:divBdr>
                    <w:top w:val="none" w:sz="0" w:space="0" w:color="auto"/>
                    <w:left w:val="none" w:sz="0" w:space="0" w:color="auto"/>
                    <w:bottom w:val="none" w:sz="0" w:space="0" w:color="auto"/>
                    <w:right w:val="none" w:sz="0" w:space="0" w:color="auto"/>
                  </w:divBdr>
                </w:div>
                <w:div w:id="1075708053">
                  <w:marLeft w:val="0"/>
                  <w:marRight w:val="0"/>
                  <w:marTop w:val="0"/>
                  <w:marBottom w:val="0"/>
                  <w:divBdr>
                    <w:top w:val="none" w:sz="0" w:space="0" w:color="auto"/>
                    <w:left w:val="none" w:sz="0" w:space="0" w:color="auto"/>
                    <w:bottom w:val="none" w:sz="0" w:space="0" w:color="auto"/>
                    <w:right w:val="none" w:sz="0" w:space="0" w:color="auto"/>
                  </w:divBdr>
                </w:div>
                <w:div w:id="1408839429">
                  <w:marLeft w:val="0"/>
                  <w:marRight w:val="0"/>
                  <w:marTop w:val="0"/>
                  <w:marBottom w:val="0"/>
                  <w:divBdr>
                    <w:top w:val="none" w:sz="0" w:space="0" w:color="auto"/>
                    <w:left w:val="none" w:sz="0" w:space="0" w:color="auto"/>
                    <w:bottom w:val="none" w:sz="0" w:space="0" w:color="auto"/>
                    <w:right w:val="none" w:sz="0" w:space="0" w:color="auto"/>
                  </w:divBdr>
                </w:div>
                <w:div w:id="1529488306">
                  <w:marLeft w:val="0"/>
                  <w:marRight w:val="0"/>
                  <w:marTop w:val="0"/>
                  <w:marBottom w:val="0"/>
                  <w:divBdr>
                    <w:top w:val="none" w:sz="0" w:space="0" w:color="auto"/>
                    <w:left w:val="none" w:sz="0" w:space="0" w:color="auto"/>
                    <w:bottom w:val="none" w:sz="0" w:space="0" w:color="auto"/>
                    <w:right w:val="none" w:sz="0" w:space="0" w:color="auto"/>
                  </w:divBdr>
                </w:div>
                <w:div w:id="2023821224">
                  <w:marLeft w:val="0"/>
                  <w:marRight w:val="0"/>
                  <w:marTop w:val="0"/>
                  <w:marBottom w:val="0"/>
                  <w:divBdr>
                    <w:top w:val="none" w:sz="0" w:space="0" w:color="auto"/>
                    <w:left w:val="none" w:sz="0" w:space="0" w:color="auto"/>
                    <w:bottom w:val="none" w:sz="0" w:space="0" w:color="auto"/>
                    <w:right w:val="none" w:sz="0" w:space="0" w:color="auto"/>
                  </w:divBdr>
                </w:div>
                <w:div w:id="996884286">
                  <w:marLeft w:val="0"/>
                  <w:marRight w:val="0"/>
                  <w:marTop w:val="0"/>
                  <w:marBottom w:val="0"/>
                  <w:divBdr>
                    <w:top w:val="none" w:sz="0" w:space="0" w:color="auto"/>
                    <w:left w:val="none" w:sz="0" w:space="0" w:color="auto"/>
                    <w:bottom w:val="none" w:sz="0" w:space="0" w:color="auto"/>
                    <w:right w:val="none" w:sz="0" w:space="0" w:color="auto"/>
                  </w:divBdr>
                </w:div>
                <w:div w:id="1013727764">
                  <w:marLeft w:val="0"/>
                  <w:marRight w:val="0"/>
                  <w:marTop w:val="0"/>
                  <w:marBottom w:val="0"/>
                  <w:divBdr>
                    <w:top w:val="none" w:sz="0" w:space="0" w:color="auto"/>
                    <w:left w:val="none" w:sz="0" w:space="0" w:color="auto"/>
                    <w:bottom w:val="none" w:sz="0" w:space="0" w:color="auto"/>
                    <w:right w:val="none" w:sz="0" w:space="0" w:color="auto"/>
                  </w:divBdr>
                </w:div>
                <w:div w:id="639456979">
                  <w:marLeft w:val="0"/>
                  <w:marRight w:val="0"/>
                  <w:marTop w:val="0"/>
                  <w:marBottom w:val="0"/>
                  <w:divBdr>
                    <w:top w:val="none" w:sz="0" w:space="0" w:color="auto"/>
                    <w:left w:val="none" w:sz="0" w:space="0" w:color="auto"/>
                    <w:bottom w:val="none" w:sz="0" w:space="0" w:color="auto"/>
                    <w:right w:val="none" w:sz="0" w:space="0" w:color="auto"/>
                  </w:divBdr>
                </w:div>
                <w:div w:id="2022848769">
                  <w:marLeft w:val="0"/>
                  <w:marRight w:val="0"/>
                  <w:marTop w:val="0"/>
                  <w:marBottom w:val="0"/>
                  <w:divBdr>
                    <w:top w:val="none" w:sz="0" w:space="0" w:color="auto"/>
                    <w:left w:val="none" w:sz="0" w:space="0" w:color="auto"/>
                    <w:bottom w:val="none" w:sz="0" w:space="0" w:color="auto"/>
                    <w:right w:val="none" w:sz="0" w:space="0" w:color="auto"/>
                  </w:divBdr>
                </w:div>
                <w:div w:id="1684893806">
                  <w:marLeft w:val="0"/>
                  <w:marRight w:val="0"/>
                  <w:marTop w:val="0"/>
                  <w:marBottom w:val="0"/>
                  <w:divBdr>
                    <w:top w:val="none" w:sz="0" w:space="0" w:color="auto"/>
                    <w:left w:val="none" w:sz="0" w:space="0" w:color="auto"/>
                    <w:bottom w:val="none" w:sz="0" w:space="0" w:color="auto"/>
                    <w:right w:val="none" w:sz="0" w:space="0" w:color="auto"/>
                  </w:divBdr>
                </w:div>
                <w:div w:id="1417555438">
                  <w:marLeft w:val="0"/>
                  <w:marRight w:val="0"/>
                  <w:marTop w:val="0"/>
                  <w:marBottom w:val="0"/>
                  <w:divBdr>
                    <w:top w:val="none" w:sz="0" w:space="0" w:color="auto"/>
                    <w:left w:val="none" w:sz="0" w:space="0" w:color="auto"/>
                    <w:bottom w:val="none" w:sz="0" w:space="0" w:color="auto"/>
                    <w:right w:val="none" w:sz="0" w:space="0" w:color="auto"/>
                  </w:divBdr>
                </w:div>
                <w:div w:id="141235970">
                  <w:marLeft w:val="0"/>
                  <w:marRight w:val="0"/>
                  <w:marTop w:val="0"/>
                  <w:marBottom w:val="0"/>
                  <w:divBdr>
                    <w:top w:val="none" w:sz="0" w:space="0" w:color="auto"/>
                    <w:left w:val="none" w:sz="0" w:space="0" w:color="auto"/>
                    <w:bottom w:val="none" w:sz="0" w:space="0" w:color="auto"/>
                    <w:right w:val="none" w:sz="0" w:space="0" w:color="auto"/>
                  </w:divBdr>
                </w:div>
                <w:div w:id="939221550">
                  <w:marLeft w:val="0"/>
                  <w:marRight w:val="0"/>
                  <w:marTop w:val="0"/>
                  <w:marBottom w:val="0"/>
                  <w:divBdr>
                    <w:top w:val="none" w:sz="0" w:space="0" w:color="auto"/>
                    <w:left w:val="none" w:sz="0" w:space="0" w:color="auto"/>
                    <w:bottom w:val="none" w:sz="0" w:space="0" w:color="auto"/>
                    <w:right w:val="none" w:sz="0" w:space="0" w:color="auto"/>
                  </w:divBdr>
                </w:div>
                <w:div w:id="610354846">
                  <w:marLeft w:val="0"/>
                  <w:marRight w:val="0"/>
                  <w:marTop w:val="0"/>
                  <w:marBottom w:val="0"/>
                  <w:divBdr>
                    <w:top w:val="none" w:sz="0" w:space="0" w:color="auto"/>
                    <w:left w:val="none" w:sz="0" w:space="0" w:color="auto"/>
                    <w:bottom w:val="none" w:sz="0" w:space="0" w:color="auto"/>
                    <w:right w:val="none" w:sz="0" w:space="0" w:color="auto"/>
                  </w:divBdr>
                </w:div>
                <w:div w:id="648360270">
                  <w:marLeft w:val="0"/>
                  <w:marRight w:val="0"/>
                  <w:marTop w:val="0"/>
                  <w:marBottom w:val="0"/>
                  <w:divBdr>
                    <w:top w:val="none" w:sz="0" w:space="0" w:color="auto"/>
                    <w:left w:val="none" w:sz="0" w:space="0" w:color="auto"/>
                    <w:bottom w:val="none" w:sz="0" w:space="0" w:color="auto"/>
                    <w:right w:val="none" w:sz="0" w:space="0" w:color="auto"/>
                  </w:divBdr>
                </w:div>
                <w:div w:id="390463879">
                  <w:marLeft w:val="0"/>
                  <w:marRight w:val="0"/>
                  <w:marTop w:val="0"/>
                  <w:marBottom w:val="0"/>
                  <w:divBdr>
                    <w:top w:val="none" w:sz="0" w:space="0" w:color="auto"/>
                    <w:left w:val="none" w:sz="0" w:space="0" w:color="auto"/>
                    <w:bottom w:val="none" w:sz="0" w:space="0" w:color="auto"/>
                    <w:right w:val="none" w:sz="0" w:space="0" w:color="auto"/>
                  </w:divBdr>
                </w:div>
                <w:div w:id="383914526">
                  <w:marLeft w:val="0"/>
                  <w:marRight w:val="0"/>
                  <w:marTop w:val="0"/>
                  <w:marBottom w:val="0"/>
                  <w:divBdr>
                    <w:top w:val="none" w:sz="0" w:space="0" w:color="auto"/>
                    <w:left w:val="none" w:sz="0" w:space="0" w:color="auto"/>
                    <w:bottom w:val="none" w:sz="0" w:space="0" w:color="auto"/>
                    <w:right w:val="none" w:sz="0" w:space="0" w:color="auto"/>
                  </w:divBdr>
                </w:div>
                <w:div w:id="386151351">
                  <w:marLeft w:val="0"/>
                  <w:marRight w:val="0"/>
                  <w:marTop w:val="0"/>
                  <w:marBottom w:val="0"/>
                  <w:divBdr>
                    <w:top w:val="none" w:sz="0" w:space="0" w:color="auto"/>
                    <w:left w:val="none" w:sz="0" w:space="0" w:color="auto"/>
                    <w:bottom w:val="none" w:sz="0" w:space="0" w:color="auto"/>
                    <w:right w:val="none" w:sz="0" w:space="0" w:color="auto"/>
                  </w:divBdr>
                </w:div>
                <w:div w:id="206263031">
                  <w:marLeft w:val="0"/>
                  <w:marRight w:val="0"/>
                  <w:marTop w:val="0"/>
                  <w:marBottom w:val="0"/>
                  <w:divBdr>
                    <w:top w:val="none" w:sz="0" w:space="0" w:color="auto"/>
                    <w:left w:val="none" w:sz="0" w:space="0" w:color="auto"/>
                    <w:bottom w:val="none" w:sz="0" w:space="0" w:color="auto"/>
                    <w:right w:val="none" w:sz="0" w:space="0" w:color="auto"/>
                  </w:divBdr>
                </w:div>
                <w:div w:id="1542867231">
                  <w:marLeft w:val="0"/>
                  <w:marRight w:val="0"/>
                  <w:marTop w:val="0"/>
                  <w:marBottom w:val="0"/>
                  <w:divBdr>
                    <w:top w:val="none" w:sz="0" w:space="0" w:color="auto"/>
                    <w:left w:val="none" w:sz="0" w:space="0" w:color="auto"/>
                    <w:bottom w:val="none" w:sz="0" w:space="0" w:color="auto"/>
                    <w:right w:val="none" w:sz="0" w:space="0" w:color="auto"/>
                  </w:divBdr>
                </w:div>
                <w:div w:id="1201942277">
                  <w:marLeft w:val="0"/>
                  <w:marRight w:val="0"/>
                  <w:marTop w:val="0"/>
                  <w:marBottom w:val="0"/>
                  <w:divBdr>
                    <w:top w:val="none" w:sz="0" w:space="0" w:color="auto"/>
                    <w:left w:val="none" w:sz="0" w:space="0" w:color="auto"/>
                    <w:bottom w:val="none" w:sz="0" w:space="0" w:color="auto"/>
                    <w:right w:val="none" w:sz="0" w:space="0" w:color="auto"/>
                  </w:divBdr>
                </w:div>
                <w:div w:id="1693679389">
                  <w:marLeft w:val="0"/>
                  <w:marRight w:val="0"/>
                  <w:marTop w:val="0"/>
                  <w:marBottom w:val="0"/>
                  <w:divBdr>
                    <w:top w:val="none" w:sz="0" w:space="0" w:color="auto"/>
                    <w:left w:val="none" w:sz="0" w:space="0" w:color="auto"/>
                    <w:bottom w:val="none" w:sz="0" w:space="0" w:color="auto"/>
                    <w:right w:val="none" w:sz="0" w:space="0" w:color="auto"/>
                  </w:divBdr>
                </w:div>
                <w:div w:id="610672873">
                  <w:marLeft w:val="0"/>
                  <w:marRight w:val="0"/>
                  <w:marTop w:val="0"/>
                  <w:marBottom w:val="0"/>
                  <w:divBdr>
                    <w:top w:val="none" w:sz="0" w:space="0" w:color="auto"/>
                    <w:left w:val="none" w:sz="0" w:space="0" w:color="auto"/>
                    <w:bottom w:val="none" w:sz="0" w:space="0" w:color="auto"/>
                    <w:right w:val="none" w:sz="0" w:space="0" w:color="auto"/>
                  </w:divBdr>
                </w:div>
                <w:div w:id="251427296">
                  <w:marLeft w:val="0"/>
                  <w:marRight w:val="0"/>
                  <w:marTop w:val="0"/>
                  <w:marBottom w:val="0"/>
                  <w:divBdr>
                    <w:top w:val="none" w:sz="0" w:space="0" w:color="auto"/>
                    <w:left w:val="none" w:sz="0" w:space="0" w:color="auto"/>
                    <w:bottom w:val="none" w:sz="0" w:space="0" w:color="auto"/>
                    <w:right w:val="none" w:sz="0" w:space="0" w:color="auto"/>
                  </w:divBdr>
                </w:div>
                <w:div w:id="681275237">
                  <w:marLeft w:val="0"/>
                  <w:marRight w:val="0"/>
                  <w:marTop w:val="0"/>
                  <w:marBottom w:val="0"/>
                  <w:divBdr>
                    <w:top w:val="none" w:sz="0" w:space="0" w:color="auto"/>
                    <w:left w:val="none" w:sz="0" w:space="0" w:color="auto"/>
                    <w:bottom w:val="none" w:sz="0" w:space="0" w:color="auto"/>
                    <w:right w:val="none" w:sz="0" w:space="0" w:color="auto"/>
                  </w:divBdr>
                </w:div>
                <w:div w:id="311495250">
                  <w:marLeft w:val="0"/>
                  <w:marRight w:val="0"/>
                  <w:marTop w:val="0"/>
                  <w:marBottom w:val="0"/>
                  <w:divBdr>
                    <w:top w:val="none" w:sz="0" w:space="0" w:color="auto"/>
                    <w:left w:val="none" w:sz="0" w:space="0" w:color="auto"/>
                    <w:bottom w:val="none" w:sz="0" w:space="0" w:color="auto"/>
                    <w:right w:val="none" w:sz="0" w:space="0" w:color="auto"/>
                  </w:divBdr>
                </w:div>
                <w:div w:id="2122070190">
                  <w:marLeft w:val="0"/>
                  <w:marRight w:val="0"/>
                  <w:marTop w:val="0"/>
                  <w:marBottom w:val="0"/>
                  <w:divBdr>
                    <w:top w:val="none" w:sz="0" w:space="0" w:color="auto"/>
                    <w:left w:val="none" w:sz="0" w:space="0" w:color="auto"/>
                    <w:bottom w:val="none" w:sz="0" w:space="0" w:color="auto"/>
                    <w:right w:val="none" w:sz="0" w:space="0" w:color="auto"/>
                  </w:divBdr>
                </w:div>
                <w:div w:id="199170313">
                  <w:marLeft w:val="0"/>
                  <w:marRight w:val="0"/>
                  <w:marTop w:val="0"/>
                  <w:marBottom w:val="0"/>
                  <w:divBdr>
                    <w:top w:val="none" w:sz="0" w:space="0" w:color="auto"/>
                    <w:left w:val="none" w:sz="0" w:space="0" w:color="auto"/>
                    <w:bottom w:val="none" w:sz="0" w:space="0" w:color="auto"/>
                    <w:right w:val="none" w:sz="0" w:space="0" w:color="auto"/>
                  </w:divBdr>
                </w:div>
                <w:div w:id="1940214675">
                  <w:marLeft w:val="0"/>
                  <w:marRight w:val="0"/>
                  <w:marTop w:val="0"/>
                  <w:marBottom w:val="0"/>
                  <w:divBdr>
                    <w:top w:val="none" w:sz="0" w:space="0" w:color="auto"/>
                    <w:left w:val="none" w:sz="0" w:space="0" w:color="auto"/>
                    <w:bottom w:val="none" w:sz="0" w:space="0" w:color="auto"/>
                    <w:right w:val="none" w:sz="0" w:space="0" w:color="auto"/>
                  </w:divBdr>
                </w:div>
                <w:div w:id="10136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9293">
          <w:marLeft w:val="0"/>
          <w:marRight w:val="0"/>
          <w:marTop w:val="0"/>
          <w:marBottom w:val="0"/>
          <w:divBdr>
            <w:top w:val="none" w:sz="0" w:space="0" w:color="auto"/>
            <w:left w:val="none" w:sz="0" w:space="0" w:color="auto"/>
            <w:bottom w:val="none" w:sz="0" w:space="0" w:color="auto"/>
            <w:right w:val="none" w:sz="0" w:space="0" w:color="auto"/>
          </w:divBdr>
          <w:divsChild>
            <w:div w:id="1908609406">
              <w:marLeft w:val="0"/>
              <w:marRight w:val="0"/>
              <w:marTop w:val="0"/>
              <w:marBottom w:val="0"/>
              <w:divBdr>
                <w:top w:val="none" w:sz="0" w:space="0" w:color="auto"/>
                <w:left w:val="none" w:sz="0" w:space="0" w:color="auto"/>
                <w:bottom w:val="none" w:sz="0" w:space="0" w:color="auto"/>
                <w:right w:val="none" w:sz="0" w:space="0" w:color="auto"/>
              </w:divBdr>
            </w:div>
            <w:div w:id="641614970">
              <w:marLeft w:val="0"/>
              <w:marRight w:val="0"/>
              <w:marTop w:val="0"/>
              <w:marBottom w:val="0"/>
              <w:divBdr>
                <w:top w:val="none" w:sz="0" w:space="0" w:color="auto"/>
                <w:left w:val="none" w:sz="0" w:space="0" w:color="auto"/>
                <w:bottom w:val="none" w:sz="0" w:space="0" w:color="auto"/>
                <w:right w:val="none" w:sz="0" w:space="0" w:color="auto"/>
              </w:divBdr>
            </w:div>
            <w:div w:id="128326649">
              <w:marLeft w:val="0"/>
              <w:marRight w:val="0"/>
              <w:marTop w:val="0"/>
              <w:marBottom w:val="0"/>
              <w:divBdr>
                <w:top w:val="none" w:sz="0" w:space="0" w:color="auto"/>
                <w:left w:val="none" w:sz="0" w:space="0" w:color="auto"/>
                <w:bottom w:val="none" w:sz="0" w:space="0" w:color="auto"/>
                <w:right w:val="none" w:sz="0" w:space="0" w:color="auto"/>
              </w:divBdr>
            </w:div>
            <w:div w:id="673579313">
              <w:marLeft w:val="0"/>
              <w:marRight w:val="0"/>
              <w:marTop w:val="0"/>
              <w:marBottom w:val="0"/>
              <w:divBdr>
                <w:top w:val="none" w:sz="0" w:space="0" w:color="auto"/>
                <w:left w:val="none" w:sz="0" w:space="0" w:color="auto"/>
                <w:bottom w:val="none" w:sz="0" w:space="0" w:color="auto"/>
                <w:right w:val="none" w:sz="0" w:space="0" w:color="auto"/>
              </w:divBdr>
            </w:div>
            <w:div w:id="620571150">
              <w:marLeft w:val="0"/>
              <w:marRight w:val="0"/>
              <w:marTop w:val="0"/>
              <w:marBottom w:val="0"/>
              <w:divBdr>
                <w:top w:val="none" w:sz="0" w:space="0" w:color="auto"/>
                <w:left w:val="none" w:sz="0" w:space="0" w:color="auto"/>
                <w:bottom w:val="none" w:sz="0" w:space="0" w:color="auto"/>
                <w:right w:val="none" w:sz="0" w:space="0" w:color="auto"/>
              </w:divBdr>
              <w:divsChild>
                <w:div w:id="886721789">
                  <w:marLeft w:val="0"/>
                  <w:marRight w:val="0"/>
                  <w:marTop w:val="0"/>
                  <w:marBottom w:val="0"/>
                  <w:divBdr>
                    <w:top w:val="none" w:sz="0" w:space="0" w:color="auto"/>
                    <w:left w:val="none" w:sz="0" w:space="0" w:color="auto"/>
                    <w:bottom w:val="none" w:sz="0" w:space="0" w:color="auto"/>
                    <w:right w:val="none" w:sz="0" w:space="0" w:color="auto"/>
                  </w:divBdr>
                </w:div>
                <w:div w:id="797143356">
                  <w:marLeft w:val="0"/>
                  <w:marRight w:val="0"/>
                  <w:marTop w:val="0"/>
                  <w:marBottom w:val="0"/>
                  <w:divBdr>
                    <w:top w:val="none" w:sz="0" w:space="0" w:color="auto"/>
                    <w:left w:val="none" w:sz="0" w:space="0" w:color="auto"/>
                    <w:bottom w:val="none" w:sz="0" w:space="0" w:color="auto"/>
                    <w:right w:val="none" w:sz="0" w:space="0" w:color="auto"/>
                  </w:divBdr>
                </w:div>
                <w:div w:id="6874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2874">
          <w:marLeft w:val="0"/>
          <w:marRight w:val="0"/>
          <w:marTop w:val="0"/>
          <w:marBottom w:val="0"/>
          <w:divBdr>
            <w:top w:val="none" w:sz="0" w:space="0" w:color="auto"/>
            <w:left w:val="none" w:sz="0" w:space="0" w:color="auto"/>
            <w:bottom w:val="none" w:sz="0" w:space="0" w:color="auto"/>
            <w:right w:val="none" w:sz="0" w:space="0" w:color="auto"/>
          </w:divBdr>
          <w:divsChild>
            <w:div w:id="303780038">
              <w:marLeft w:val="0"/>
              <w:marRight w:val="0"/>
              <w:marTop w:val="0"/>
              <w:marBottom w:val="0"/>
              <w:divBdr>
                <w:top w:val="none" w:sz="0" w:space="0" w:color="auto"/>
                <w:left w:val="none" w:sz="0" w:space="0" w:color="auto"/>
                <w:bottom w:val="none" w:sz="0" w:space="0" w:color="auto"/>
                <w:right w:val="none" w:sz="0" w:space="0" w:color="auto"/>
              </w:divBdr>
            </w:div>
            <w:div w:id="1587301727">
              <w:marLeft w:val="0"/>
              <w:marRight w:val="0"/>
              <w:marTop w:val="0"/>
              <w:marBottom w:val="0"/>
              <w:divBdr>
                <w:top w:val="none" w:sz="0" w:space="0" w:color="auto"/>
                <w:left w:val="none" w:sz="0" w:space="0" w:color="auto"/>
                <w:bottom w:val="none" w:sz="0" w:space="0" w:color="auto"/>
                <w:right w:val="none" w:sz="0" w:space="0" w:color="auto"/>
              </w:divBdr>
            </w:div>
            <w:div w:id="1129740596">
              <w:marLeft w:val="0"/>
              <w:marRight w:val="0"/>
              <w:marTop w:val="0"/>
              <w:marBottom w:val="0"/>
              <w:divBdr>
                <w:top w:val="none" w:sz="0" w:space="0" w:color="auto"/>
                <w:left w:val="none" w:sz="0" w:space="0" w:color="auto"/>
                <w:bottom w:val="none" w:sz="0" w:space="0" w:color="auto"/>
                <w:right w:val="none" w:sz="0" w:space="0" w:color="auto"/>
              </w:divBdr>
            </w:div>
            <w:div w:id="2067726670">
              <w:marLeft w:val="0"/>
              <w:marRight w:val="0"/>
              <w:marTop w:val="0"/>
              <w:marBottom w:val="0"/>
              <w:divBdr>
                <w:top w:val="none" w:sz="0" w:space="0" w:color="auto"/>
                <w:left w:val="none" w:sz="0" w:space="0" w:color="auto"/>
                <w:bottom w:val="none" w:sz="0" w:space="0" w:color="auto"/>
                <w:right w:val="none" w:sz="0" w:space="0" w:color="auto"/>
              </w:divBdr>
            </w:div>
            <w:div w:id="575087789">
              <w:marLeft w:val="0"/>
              <w:marRight w:val="0"/>
              <w:marTop w:val="0"/>
              <w:marBottom w:val="0"/>
              <w:divBdr>
                <w:top w:val="none" w:sz="0" w:space="0" w:color="auto"/>
                <w:left w:val="none" w:sz="0" w:space="0" w:color="auto"/>
                <w:bottom w:val="none" w:sz="0" w:space="0" w:color="auto"/>
                <w:right w:val="none" w:sz="0" w:space="0" w:color="auto"/>
              </w:divBdr>
            </w:div>
            <w:div w:id="170225779">
              <w:marLeft w:val="0"/>
              <w:marRight w:val="0"/>
              <w:marTop w:val="0"/>
              <w:marBottom w:val="0"/>
              <w:divBdr>
                <w:top w:val="none" w:sz="0" w:space="0" w:color="auto"/>
                <w:left w:val="none" w:sz="0" w:space="0" w:color="auto"/>
                <w:bottom w:val="none" w:sz="0" w:space="0" w:color="auto"/>
                <w:right w:val="none" w:sz="0" w:space="0" w:color="auto"/>
              </w:divBdr>
            </w:div>
            <w:div w:id="453257065">
              <w:marLeft w:val="0"/>
              <w:marRight w:val="0"/>
              <w:marTop w:val="0"/>
              <w:marBottom w:val="0"/>
              <w:divBdr>
                <w:top w:val="none" w:sz="0" w:space="0" w:color="auto"/>
                <w:left w:val="none" w:sz="0" w:space="0" w:color="auto"/>
                <w:bottom w:val="none" w:sz="0" w:space="0" w:color="auto"/>
                <w:right w:val="none" w:sz="0" w:space="0" w:color="auto"/>
              </w:divBdr>
            </w:div>
            <w:div w:id="1776633165">
              <w:marLeft w:val="0"/>
              <w:marRight w:val="0"/>
              <w:marTop w:val="0"/>
              <w:marBottom w:val="0"/>
              <w:divBdr>
                <w:top w:val="none" w:sz="0" w:space="0" w:color="auto"/>
                <w:left w:val="none" w:sz="0" w:space="0" w:color="auto"/>
                <w:bottom w:val="none" w:sz="0" w:space="0" w:color="auto"/>
                <w:right w:val="none" w:sz="0" w:space="0" w:color="auto"/>
              </w:divBdr>
            </w:div>
            <w:div w:id="1107434164">
              <w:marLeft w:val="0"/>
              <w:marRight w:val="0"/>
              <w:marTop w:val="0"/>
              <w:marBottom w:val="0"/>
              <w:divBdr>
                <w:top w:val="none" w:sz="0" w:space="0" w:color="auto"/>
                <w:left w:val="none" w:sz="0" w:space="0" w:color="auto"/>
                <w:bottom w:val="none" w:sz="0" w:space="0" w:color="auto"/>
                <w:right w:val="none" w:sz="0" w:space="0" w:color="auto"/>
              </w:divBdr>
            </w:div>
            <w:div w:id="2076931371">
              <w:marLeft w:val="0"/>
              <w:marRight w:val="0"/>
              <w:marTop w:val="0"/>
              <w:marBottom w:val="0"/>
              <w:divBdr>
                <w:top w:val="none" w:sz="0" w:space="0" w:color="auto"/>
                <w:left w:val="none" w:sz="0" w:space="0" w:color="auto"/>
                <w:bottom w:val="none" w:sz="0" w:space="0" w:color="auto"/>
                <w:right w:val="none" w:sz="0" w:space="0" w:color="auto"/>
              </w:divBdr>
              <w:divsChild>
                <w:div w:id="155079455">
                  <w:marLeft w:val="0"/>
                  <w:marRight w:val="0"/>
                  <w:marTop w:val="0"/>
                  <w:marBottom w:val="0"/>
                  <w:divBdr>
                    <w:top w:val="none" w:sz="0" w:space="0" w:color="auto"/>
                    <w:left w:val="none" w:sz="0" w:space="0" w:color="auto"/>
                    <w:bottom w:val="none" w:sz="0" w:space="0" w:color="auto"/>
                    <w:right w:val="none" w:sz="0" w:space="0" w:color="auto"/>
                  </w:divBdr>
                </w:div>
                <w:div w:id="1974556534">
                  <w:marLeft w:val="0"/>
                  <w:marRight w:val="0"/>
                  <w:marTop w:val="0"/>
                  <w:marBottom w:val="0"/>
                  <w:divBdr>
                    <w:top w:val="none" w:sz="0" w:space="0" w:color="auto"/>
                    <w:left w:val="none" w:sz="0" w:space="0" w:color="auto"/>
                    <w:bottom w:val="none" w:sz="0" w:space="0" w:color="auto"/>
                    <w:right w:val="none" w:sz="0" w:space="0" w:color="auto"/>
                  </w:divBdr>
                </w:div>
                <w:div w:id="1506245425">
                  <w:marLeft w:val="0"/>
                  <w:marRight w:val="0"/>
                  <w:marTop w:val="0"/>
                  <w:marBottom w:val="0"/>
                  <w:divBdr>
                    <w:top w:val="none" w:sz="0" w:space="0" w:color="auto"/>
                    <w:left w:val="none" w:sz="0" w:space="0" w:color="auto"/>
                    <w:bottom w:val="none" w:sz="0" w:space="0" w:color="auto"/>
                    <w:right w:val="none" w:sz="0" w:space="0" w:color="auto"/>
                  </w:divBdr>
                </w:div>
                <w:div w:id="628323471">
                  <w:marLeft w:val="0"/>
                  <w:marRight w:val="0"/>
                  <w:marTop w:val="0"/>
                  <w:marBottom w:val="0"/>
                  <w:divBdr>
                    <w:top w:val="none" w:sz="0" w:space="0" w:color="auto"/>
                    <w:left w:val="none" w:sz="0" w:space="0" w:color="auto"/>
                    <w:bottom w:val="none" w:sz="0" w:space="0" w:color="auto"/>
                    <w:right w:val="none" w:sz="0" w:space="0" w:color="auto"/>
                  </w:divBdr>
                </w:div>
                <w:div w:id="889458091">
                  <w:marLeft w:val="0"/>
                  <w:marRight w:val="0"/>
                  <w:marTop w:val="0"/>
                  <w:marBottom w:val="0"/>
                  <w:divBdr>
                    <w:top w:val="none" w:sz="0" w:space="0" w:color="auto"/>
                    <w:left w:val="none" w:sz="0" w:space="0" w:color="auto"/>
                    <w:bottom w:val="none" w:sz="0" w:space="0" w:color="auto"/>
                    <w:right w:val="none" w:sz="0" w:space="0" w:color="auto"/>
                  </w:divBdr>
                </w:div>
                <w:div w:id="1407343599">
                  <w:marLeft w:val="0"/>
                  <w:marRight w:val="0"/>
                  <w:marTop w:val="0"/>
                  <w:marBottom w:val="0"/>
                  <w:divBdr>
                    <w:top w:val="none" w:sz="0" w:space="0" w:color="auto"/>
                    <w:left w:val="none" w:sz="0" w:space="0" w:color="auto"/>
                    <w:bottom w:val="none" w:sz="0" w:space="0" w:color="auto"/>
                    <w:right w:val="none" w:sz="0" w:space="0" w:color="auto"/>
                  </w:divBdr>
                </w:div>
                <w:div w:id="2142258402">
                  <w:marLeft w:val="0"/>
                  <w:marRight w:val="0"/>
                  <w:marTop w:val="0"/>
                  <w:marBottom w:val="0"/>
                  <w:divBdr>
                    <w:top w:val="none" w:sz="0" w:space="0" w:color="auto"/>
                    <w:left w:val="none" w:sz="0" w:space="0" w:color="auto"/>
                    <w:bottom w:val="none" w:sz="0" w:space="0" w:color="auto"/>
                    <w:right w:val="none" w:sz="0" w:space="0" w:color="auto"/>
                  </w:divBdr>
                </w:div>
                <w:div w:id="958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574">
          <w:marLeft w:val="0"/>
          <w:marRight w:val="0"/>
          <w:marTop w:val="0"/>
          <w:marBottom w:val="0"/>
          <w:divBdr>
            <w:top w:val="none" w:sz="0" w:space="0" w:color="auto"/>
            <w:left w:val="none" w:sz="0" w:space="0" w:color="auto"/>
            <w:bottom w:val="none" w:sz="0" w:space="0" w:color="auto"/>
            <w:right w:val="none" w:sz="0" w:space="0" w:color="auto"/>
          </w:divBdr>
          <w:divsChild>
            <w:div w:id="1532917006">
              <w:marLeft w:val="0"/>
              <w:marRight w:val="0"/>
              <w:marTop w:val="0"/>
              <w:marBottom w:val="0"/>
              <w:divBdr>
                <w:top w:val="none" w:sz="0" w:space="0" w:color="auto"/>
                <w:left w:val="none" w:sz="0" w:space="0" w:color="auto"/>
                <w:bottom w:val="none" w:sz="0" w:space="0" w:color="auto"/>
                <w:right w:val="none" w:sz="0" w:space="0" w:color="auto"/>
              </w:divBdr>
            </w:div>
            <w:div w:id="902254729">
              <w:marLeft w:val="0"/>
              <w:marRight w:val="0"/>
              <w:marTop w:val="0"/>
              <w:marBottom w:val="0"/>
              <w:divBdr>
                <w:top w:val="none" w:sz="0" w:space="0" w:color="auto"/>
                <w:left w:val="none" w:sz="0" w:space="0" w:color="auto"/>
                <w:bottom w:val="none" w:sz="0" w:space="0" w:color="auto"/>
                <w:right w:val="none" w:sz="0" w:space="0" w:color="auto"/>
              </w:divBdr>
            </w:div>
            <w:div w:id="1101218895">
              <w:marLeft w:val="0"/>
              <w:marRight w:val="0"/>
              <w:marTop w:val="0"/>
              <w:marBottom w:val="0"/>
              <w:divBdr>
                <w:top w:val="none" w:sz="0" w:space="0" w:color="auto"/>
                <w:left w:val="none" w:sz="0" w:space="0" w:color="auto"/>
                <w:bottom w:val="none" w:sz="0" w:space="0" w:color="auto"/>
                <w:right w:val="none" w:sz="0" w:space="0" w:color="auto"/>
              </w:divBdr>
            </w:div>
            <w:div w:id="402264869">
              <w:marLeft w:val="0"/>
              <w:marRight w:val="0"/>
              <w:marTop w:val="0"/>
              <w:marBottom w:val="0"/>
              <w:divBdr>
                <w:top w:val="none" w:sz="0" w:space="0" w:color="auto"/>
                <w:left w:val="none" w:sz="0" w:space="0" w:color="auto"/>
                <w:bottom w:val="none" w:sz="0" w:space="0" w:color="auto"/>
                <w:right w:val="none" w:sz="0" w:space="0" w:color="auto"/>
              </w:divBdr>
            </w:div>
            <w:div w:id="2132674569">
              <w:marLeft w:val="0"/>
              <w:marRight w:val="0"/>
              <w:marTop w:val="0"/>
              <w:marBottom w:val="0"/>
              <w:divBdr>
                <w:top w:val="none" w:sz="0" w:space="0" w:color="auto"/>
                <w:left w:val="none" w:sz="0" w:space="0" w:color="auto"/>
                <w:bottom w:val="none" w:sz="0" w:space="0" w:color="auto"/>
                <w:right w:val="none" w:sz="0" w:space="0" w:color="auto"/>
              </w:divBdr>
            </w:div>
            <w:div w:id="1241524084">
              <w:marLeft w:val="0"/>
              <w:marRight w:val="0"/>
              <w:marTop w:val="0"/>
              <w:marBottom w:val="0"/>
              <w:divBdr>
                <w:top w:val="none" w:sz="0" w:space="0" w:color="auto"/>
                <w:left w:val="none" w:sz="0" w:space="0" w:color="auto"/>
                <w:bottom w:val="none" w:sz="0" w:space="0" w:color="auto"/>
                <w:right w:val="none" w:sz="0" w:space="0" w:color="auto"/>
              </w:divBdr>
            </w:div>
            <w:div w:id="1092430902">
              <w:marLeft w:val="0"/>
              <w:marRight w:val="0"/>
              <w:marTop w:val="0"/>
              <w:marBottom w:val="0"/>
              <w:divBdr>
                <w:top w:val="none" w:sz="0" w:space="0" w:color="auto"/>
                <w:left w:val="none" w:sz="0" w:space="0" w:color="auto"/>
                <w:bottom w:val="none" w:sz="0" w:space="0" w:color="auto"/>
                <w:right w:val="none" w:sz="0" w:space="0" w:color="auto"/>
              </w:divBdr>
              <w:divsChild>
                <w:div w:id="592669087">
                  <w:marLeft w:val="0"/>
                  <w:marRight w:val="0"/>
                  <w:marTop w:val="0"/>
                  <w:marBottom w:val="0"/>
                  <w:divBdr>
                    <w:top w:val="none" w:sz="0" w:space="0" w:color="auto"/>
                    <w:left w:val="none" w:sz="0" w:space="0" w:color="auto"/>
                    <w:bottom w:val="none" w:sz="0" w:space="0" w:color="auto"/>
                    <w:right w:val="none" w:sz="0" w:space="0" w:color="auto"/>
                  </w:divBdr>
                </w:div>
                <w:div w:id="608852035">
                  <w:marLeft w:val="0"/>
                  <w:marRight w:val="0"/>
                  <w:marTop w:val="0"/>
                  <w:marBottom w:val="0"/>
                  <w:divBdr>
                    <w:top w:val="none" w:sz="0" w:space="0" w:color="auto"/>
                    <w:left w:val="none" w:sz="0" w:space="0" w:color="auto"/>
                    <w:bottom w:val="none" w:sz="0" w:space="0" w:color="auto"/>
                    <w:right w:val="none" w:sz="0" w:space="0" w:color="auto"/>
                  </w:divBdr>
                </w:div>
                <w:div w:id="679702401">
                  <w:marLeft w:val="0"/>
                  <w:marRight w:val="0"/>
                  <w:marTop w:val="0"/>
                  <w:marBottom w:val="0"/>
                  <w:divBdr>
                    <w:top w:val="none" w:sz="0" w:space="0" w:color="auto"/>
                    <w:left w:val="none" w:sz="0" w:space="0" w:color="auto"/>
                    <w:bottom w:val="none" w:sz="0" w:space="0" w:color="auto"/>
                    <w:right w:val="none" w:sz="0" w:space="0" w:color="auto"/>
                  </w:divBdr>
                </w:div>
                <w:div w:id="1300066964">
                  <w:marLeft w:val="0"/>
                  <w:marRight w:val="0"/>
                  <w:marTop w:val="0"/>
                  <w:marBottom w:val="0"/>
                  <w:divBdr>
                    <w:top w:val="none" w:sz="0" w:space="0" w:color="auto"/>
                    <w:left w:val="none" w:sz="0" w:space="0" w:color="auto"/>
                    <w:bottom w:val="none" w:sz="0" w:space="0" w:color="auto"/>
                    <w:right w:val="none" w:sz="0" w:space="0" w:color="auto"/>
                  </w:divBdr>
                </w:div>
                <w:div w:id="8614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465">
          <w:marLeft w:val="0"/>
          <w:marRight w:val="0"/>
          <w:marTop w:val="0"/>
          <w:marBottom w:val="0"/>
          <w:divBdr>
            <w:top w:val="none" w:sz="0" w:space="0" w:color="auto"/>
            <w:left w:val="none" w:sz="0" w:space="0" w:color="auto"/>
            <w:bottom w:val="none" w:sz="0" w:space="0" w:color="auto"/>
            <w:right w:val="none" w:sz="0" w:space="0" w:color="auto"/>
          </w:divBdr>
          <w:divsChild>
            <w:div w:id="455611166">
              <w:marLeft w:val="0"/>
              <w:marRight w:val="0"/>
              <w:marTop w:val="0"/>
              <w:marBottom w:val="0"/>
              <w:divBdr>
                <w:top w:val="none" w:sz="0" w:space="0" w:color="auto"/>
                <w:left w:val="none" w:sz="0" w:space="0" w:color="auto"/>
                <w:bottom w:val="none" w:sz="0" w:space="0" w:color="auto"/>
                <w:right w:val="none" w:sz="0" w:space="0" w:color="auto"/>
              </w:divBdr>
            </w:div>
            <w:div w:id="107549630">
              <w:marLeft w:val="0"/>
              <w:marRight w:val="0"/>
              <w:marTop w:val="0"/>
              <w:marBottom w:val="0"/>
              <w:divBdr>
                <w:top w:val="none" w:sz="0" w:space="0" w:color="auto"/>
                <w:left w:val="none" w:sz="0" w:space="0" w:color="auto"/>
                <w:bottom w:val="none" w:sz="0" w:space="0" w:color="auto"/>
                <w:right w:val="none" w:sz="0" w:space="0" w:color="auto"/>
              </w:divBdr>
            </w:div>
            <w:div w:id="1753963664">
              <w:marLeft w:val="0"/>
              <w:marRight w:val="0"/>
              <w:marTop w:val="0"/>
              <w:marBottom w:val="0"/>
              <w:divBdr>
                <w:top w:val="none" w:sz="0" w:space="0" w:color="auto"/>
                <w:left w:val="none" w:sz="0" w:space="0" w:color="auto"/>
                <w:bottom w:val="none" w:sz="0" w:space="0" w:color="auto"/>
                <w:right w:val="none" w:sz="0" w:space="0" w:color="auto"/>
              </w:divBdr>
            </w:div>
            <w:div w:id="664548933">
              <w:marLeft w:val="0"/>
              <w:marRight w:val="0"/>
              <w:marTop w:val="0"/>
              <w:marBottom w:val="0"/>
              <w:divBdr>
                <w:top w:val="none" w:sz="0" w:space="0" w:color="auto"/>
                <w:left w:val="none" w:sz="0" w:space="0" w:color="auto"/>
                <w:bottom w:val="none" w:sz="0" w:space="0" w:color="auto"/>
                <w:right w:val="none" w:sz="0" w:space="0" w:color="auto"/>
              </w:divBdr>
            </w:div>
            <w:div w:id="217672376">
              <w:marLeft w:val="0"/>
              <w:marRight w:val="0"/>
              <w:marTop w:val="0"/>
              <w:marBottom w:val="0"/>
              <w:divBdr>
                <w:top w:val="none" w:sz="0" w:space="0" w:color="auto"/>
                <w:left w:val="none" w:sz="0" w:space="0" w:color="auto"/>
                <w:bottom w:val="none" w:sz="0" w:space="0" w:color="auto"/>
                <w:right w:val="none" w:sz="0" w:space="0" w:color="auto"/>
              </w:divBdr>
            </w:div>
            <w:div w:id="935400915">
              <w:marLeft w:val="0"/>
              <w:marRight w:val="0"/>
              <w:marTop w:val="0"/>
              <w:marBottom w:val="0"/>
              <w:divBdr>
                <w:top w:val="none" w:sz="0" w:space="0" w:color="auto"/>
                <w:left w:val="none" w:sz="0" w:space="0" w:color="auto"/>
                <w:bottom w:val="none" w:sz="0" w:space="0" w:color="auto"/>
                <w:right w:val="none" w:sz="0" w:space="0" w:color="auto"/>
              </w:divBdr>
            </w:div>
            <w:div w:id="1216576638">
              <w:marLeft w:val="0"/>
              <w:marRight w:val="0"/>
              <w:marTop w:val="0"/>
              <w:marBottom w:val="0"/>
              <w:divBdr>
                <w:top w:val="none" w:sz="0" w:space="0" w:color="auto"/>
                <w:left w:val="none" w:sz="0" w:space="0" w:color="auto"/>
                <w:bottom w:val="none" w:sz="0" w:space="0" w:color="auto"/>
                <w:right w:val="none" w:sz="0" w:space="0" w:color="auto"/>
              </w:divBdr>
            </w:div>
            <w:div w:id="630601503">
              <w:marLeft w:val="0"/>
              <w:marRight w:val="0"/>
              <w:marTop w:val="0"/>
              <w:marBottom w:val="0"/>
              <w:divBdr>
                <w:top w:val="none" w:sz="0" w:space="0" w:color="auto"/>
                <w:left w:val="none" w:sz="0" w:space="0" w:color="auto"/>
                <w:bottom w:val="none" w:sz="0" w:space="0" w:color="auto"/>
                <w:right w:val="none" w:sz="0" w:space="0" w:color="auto"/>
              </w:divBdr>
            </w:div>
            <w:div w:id="946231679">
              <w:marLeft w:val="0"/>
              <w:marRight w:val="0"/>
              <w:marTop w:val="0"/>
              <w:marBottom w:val="0"/>
              <w:divBdr>
                <w:top w:val="none" w:sz="0" w:space="0" w:color="auto"/>
                <w:left w:val="none" w:sz="0" w:space="0" w:color="auto"/>
                <w:bottom w:val="none" w:sz="0" w:space="0" w:color="auto"/>
                <w:right w:val="none" w:sz="0" w:space="0" w:color="auto"/>
              </w:divBdr>
            </w:div>
            <w:div w:id="2021543127">
              <w:marLeft w:val="0"/>
              <w:marRight w:val="0"/>
              <w:marTop w:val="0"/>
              <w:marBottom w:val="0"/>
              <w:divBdr>
                <w:top w:val="none" w:sz="0" w:space="0" w:color="auto"/>
                <w:left w:val="none" w:sz="0" w:space="0" w:color="auto"/>
                <w:bottom w:val="none" w:sz="0" w:space="0" w:color="auto"/>
                <w:right w:val="none" w:sz="0" w:space="0" w:color="auto"/>
              </w:divBdr>
            </w:div>
            <w:div w:id="2083673421">
              <w:marLeft w:val="0"/>
              <w:marRight w:val="0"/>
              <w:marTop w:val="0"/>
              <w:marBottom w:val="0"/>
              <w:divBdr>
                <w:top w:val="none" w:sz="0" w:space="0" w:color="auto"/>
                <w:left w:val="none" w:sz="0" w:space="0" w:color="auto"/>
                <w:bottom w:val="none" w:sz="0" w:space="0" w:color="auto"/>
                <w:right w:val="none" w:sz="0" w:space="0" w:color="auto"/>
              </w:divBdr>
            </w:div>
            <w:div w:id="472408571">
              <w:marLeft w:val="0"/>
              <w:marRight w:val="0"/>
              <w:marTop w:val="0"/>
              <w:marBottom w:val="0"/>
              <w:divBdr>
                <w:top w:val="none" w:sz="0" w:space="0" w:color="auto"/>
                <w:left w:val="none" w:sz="0" w:space="0" w:color="auto"/>
                <w:bottom w:val="none" w:sz="0" w:space="0" w:color="auto"/>
                <w:right w:val="none" w:sz="0" w:space="0" w:color="auto"/>
              </w:divBdr>
            </w:div>
            <w:div w:id="1867523419">
              <w:marLeft w:val="0"/>
              <w:marRight w:val="0"/>
              <w:marTop w:val="0"/>
              <w:marBottom w:val="0"/>
              <w:divBdr>
                <w:top w:val="none" w:sz="0" w:space="0" w:color="auto"/>
                <w:left w:val="none" w:sz="0" w:space="0" w:color="auto"/>
                <w:bottom w:val="none" w:sz="0" w:space="0" w:color="auto"/>
                <w:right w:val="none" w:sz="0" w:space="0" w:color="auto"/>
              </w:divBdr>
            </w:div>
            <w:div w:id="372966482">
              <w:marLeft w:val="0"/>
              <w:marRight w:val="0"/>
              <w:marTop w:val="0"/>
              <w:marBottom w:val="0"/>
              <w:divBdr>
                <w:top w:val="none" w:sz="0" w:space="0" w:color="auto"/>
                <w:left w:val="none" w:sz="0" w:space="0" w:color="auto"/>
                <w:bottom w:val="none" w:sz="0" w:space="0" w:color="auto"/>
                <w:right w:val="none" w:sz="0" w:space="0" w:color="auto"/>
              </w:divBdr>
            </w:div>
            <w:div w:id="901404412">
              <w:marLeft w:val="0"/>
              <w:marRight w:val="0"/>
              <w:marTop w:val="0"/>
              <w:marBottom w:val="0"/>
              <w:divBdr>
                <w:top w:val="none" w:sz="0" w:space="0" w:color="auto"/>
                <w:left w:val="none" w:sz="0" w:space="0" w:color="auto"/>
                <w:bottom w:val="none" w:sz="0" w:space="0" w:color="auto"/>
                <w:right w:val="none" w:sz="0" w:space="0" w:color="auto"/>
              </w:divBdr>
            </w:div>
            <w:div w:id="868223071">
              <w:marLeft w:val="0"/>
              <w:marRight w:val="0"/>
              <w:marTop w:val="0"/>
              <w:marBottom w:val="0"/>
              <w:divBdr>
                <w:top w:val="none" w:sz="0" w:space="0" w:color="auto"/>
                <w:left w:val="none" w:sz="0" w:space="0" w:color="auto"/>
                <w:bottom w:val="none" w:sz="0" w:space="0" w:color="auto"/>
                <w:right w:val="none" w:sz="0" w:space="0" w:color="auto"/>
              </w:divBdr>
            </w:div>
            <w:div w:id="534386011">
              <w:marLeft w:val="0"/>
              <w:marRight w:val="0"/>
              <w:marTop w:val="0"/>
              <w:marBottom w:val="0"/>
              <w:divBdr>
                <w:top w:val="none" w:sz="0" w:space="0" w:color="auto"/>
                <w:left w:val="none" w:sz="0" w:space="0" w:color="auto"/>
                <w:bottom w:val="none" w:sz="0" w:space="0" w:color="auto"/>
                <w:right w:val="none" w:sz="0" w:space="0" w:color="auto"/>
              </w:divBdr>
            </w:div>
            <w:div w:id="1240409307">
              <w:marLeft w:val="0"/>
              <w:marRight w:val="0"/>
              <w:marTop w:val="0"/>
              <w:marBottom w:val="0"/>
              <w:divBdr>
                <w:top w:val="none" w:sz="0" w:space="0" w:color="auto"/>
                <w:left w:val="none" w:sz="0" w:space="0" w:color="auto"/>
                <w:bottom w:val="none" w:sz="0" w:space="0" w:color="auto"/>
                <w:right w:val="none" w:sz="0" w:space="0" w:color="auto"/>
              </w:divBdr>
            </w:div>
            <w:div w:id="2001764320">
              <w:marLeft w:val="0"/>
              <w:marRight w:val="0"/>
              <w:marTop w:val="0"/>
              <w:marBottom w:val="0"/>
              <w:divBdr>
                <w:top w:val="none" w:sz="0" w:space="0" w:color="auto"/>
                <w:left w:val="none" w:sz="0" w:space="0" w:color="auto"/>
                <w:bottom w:val="none" w:sz="0" w:space="0" w:color="auto"/>
                <w:right w:val="none" w:sz="0" w:space="0" w:color="auto"/>
              </w:divBdr>
              <w:divsChild>
                <w:div w:id="1768228779">
                  <w:marLeft w:val="0"/>
                  <w:marRight w:val="0"/>
                  <w:marTop w:val="0"/>
                  <w:marBottom w:val="0"/>
                  <w:divBdr>
                    <w:top w:val="none" w:sz="0" w:space="0" w:color="auto"/>
                    <w:left w:val="none" w:sz="0" w:space="0" w:color="auto"/>
                    <w:bottom w:val="none" w:sz="0" w:space="0" w:color="auto"/>
                    <w:right w:val="none" w:sz="0" w:space="0" w:color="auto"/>
                  </w:divBdr>
                </w:div>
                <w:div w:id="1043213477">
                  <w:marLeft w:val="0"/>
                  <w:marRight w:val="0"/>
                  <w:marTop w:val="0"/>
                  <w:marBottom w:val="0"/>
                  <w:divBdr>
                    <w:top w:val="none" w:sz="0" w:space="0" w:color="auto"/>
                    <w:left w:val="none" w:sz="0" w:space="0" w:color="auto"/>
                    <w:bottom w:val="none" w:sz="0" w:space="0" w:color="auto"/>
                    <w:right w:val="none" w:sz="0" w:space="0" w:color="auto"/>
                  </w:divBdr>
                </w:div>
                <w:div w:id="1519584353">
                  <w:marLeft w:val="0"/>
                  <w:marRight w:val="0"/>
                  <w:marTop w:val="0"/>
                  <w:marBottom w:val="0"/>
                  <w:divBdr>
                    <w:top w:val="none" w:sz="0" w:space="0" w:color="auto"/>
                    <w:left w:val="none" w:sz="0" w:space="0" w:color="auto"/>
                    <w:bottom w:val="none" w:sz="0" w:space="0" w:color="auto"/>
                    <w:right w:val="none" w:sz="0" w:space="0" w:color="auto"/>
                  </w:divBdr>
                </w:div>
                <w:div w:id="2130278916">
                  <w:marLeft w:val="0"/>
                  <w:marRight w:val="0"/>
                  <w:marTop w:val="0"/>
                  <w:marBottom w:val="0"/>
                  <w:divBdr>
                    <w:top w:val="none" w:sz="0" w:space="0" w:color="auto"/>
                    <w:left w:val="none" w:sz="0" w:space="0" w:color="auto"/>
                    <w:bottom w:val="none" w:sz="0" w:space="0" w:color="auto"/>
                    <w:right w:val="none" w:sz="0" w:space="0" w:color="auto"/>
                  </w:divBdr>
                </w:div>
                <w:div w:id="126051610">
                  <w:marLeft w:val="0"/>
                  <w:marRight w:val="0"/>
                  <w:marTop w:val="0"/>
                  <w:marBottom w:val="0"/>
                  <w:divBdr>
                    <w:top w:val="none" w:sz="0" w:space="0" w:color="auto"/>
                    <w:left w:val="none" w:sz="0" w:space="0" w:color="auto"/>
                    <w:bottom w:val="none" w:sz="0" w:space="0" w:color="auto"/>
                    <w:right w:val="none" w:sz="0" w:space="0" w:color="auto"/>
                  </w:divBdr>
                </w:div>
                <w:div w:id="818110036">
                  <w:marLeft w:val="0"/>
                  <w:marRight w:val="0"/>
                  <w:marTop w:val="0"/>
                  <w:marBottom w:val="0"/>
                  <w:divBdr>
                    <w:top w:val="none" w:sz="0" w:space="0" w:color="auto"/>
                    <w:left w:val="none" w:sz="0" w:space="0" w:color="auto"/>
                    <w:bottom w:val="none" w:sz="0" w:space="0" w:color="auto"/>
                    <w:right w:val="none" w:sz="0" w:space="0" w:color="auto"/>
                  </w:divBdr>
                </w:div>
                <w:div w:id="1491945392">
                  <w:marLeft w:val="0"/>
                  <w:marRight w:val="0"/>
                  <w:marTop w:val="0"/>
                  <w:marBottom w:val="0"/>
                  <w:divBdr>
                    <w:top w:val="none" w:sz="0" w:space="0" w:color="auto"/>
                    <w:left w:val="none" w:sz="0" w:space="0" w:color="auto"/>
                    <w:bottom w:val="none" w:sz="0" w:space="0" w:color="auto"/>
                    <w:right w:val="none" w:sz="0" w:space="0" w:color="auto"/>
                  </w:divBdr>
                </w:div>
                <w:div w:id="953903725">
                  <w:marLeft w:val="0"/>
                  <w:marRight w:val="0"/>
                  <w:marTop w:val="0"/>
                  <w:marBottom w:val="0"/>
                  <w:divBdr>
                    <w:top w:val="none" w:sz="0" w:space="0" w:color="auto"/>
                    <w:left w:val="none" w:sz="0" w:space="0" w:color="auto"/>
                    <w:bottom w:val="none" w:sz="0" w:space="0" w:color="auto"/>
                    <w:right w:val="none" w:sz="0" w:space="0" w:color="auto"/>
                  </w:divBdr>
                </w:div>
                <w:div w:id="2137524894">
                  <w:marLeft w:val="0"/>
                  <w:marRight w:val="0"/>
                  <w:marTop w:val="0"/>
                  <w:marBottom w:val="0"/>
                  <w:divBdr>
                    <w:top w:val="none" w:sz="0" w:space="0" w:color="auto"/>
                    <w:left w:val="none" w:sz="0" w:space="0" w:color="auto"/>
                    <w:bottom w:val="none" w:sz="0" w:space="0" w:color="auto"/>
                    <w:right w:val="none" w:sz="0" w:space="0" w:color="auto"/>
                  </w:divBdr>
                </w:div>
                <w:div w:id="1414159688">
                  <w:marLeft w:val="0"/>
                  <w:marRight w:val="0"/>
                  <w:marTop w:val="0"/>
                  <w:marBottom w:val="0"/>
                  <w:divBdr>
                    <w:top w:val="none" w:sz="0" w:space="0" w:color="auto"/>
                    <w:left w:val="none" w:sz="0" w:space="0" w:color="auto"/>
                    <w:bottom w:val="none" w:sz="0" w:space="0" w:color="auto"/>
                    <w:right w:val="none" w:sz="0" w:space="0" w:color="auto"/>
                  </w:divBdr>
                </w:div>
                <w:div w:id="1041629955">
                  <w:marLeft w:val="0"/>
                  <w:marRight w:val="0"/>
                  <w:marTop w:val="0"/>
                  <w:marBottom w:val="0"/>
                  <w:divBdr>
                    <w:top w:val="none" w:sz="0" w:space="0" w:color="auto"/>
                    <w:left w:val="none" w:sz="0" w:space="0" w:color="auto"/>
                    <w:bottom w:val="none" w:sz="0" w:space="0" w:color="auto"/>
                    <w:right w:val="none" w:sz="0" w:space="0" w:color="auto"/>
                  </w:divBdr>
                </w:div>
                <w:div w:id="110589925">
                  <w:marLeft w:val="0"/>
                  <w:marRight w:val="0"/>
                  <w:marTop w:val="0"/>
                  <w:marBottom w:val="0"/>
                  <w:divBdr>
                    <w:top w:val="none" w:sz="0" w:space="0" w:color="auto"/>
                    <w:left w:val="none" w:sz="0" w:space="0" w:color="auto"/>
                    <w:bottom w:val="none" w:sz="0" w:space="0" w:color="auto"/>
                    <w:right w:val="none" w:sz="0" w:space="0" w:color="auto"/>
                  </w:divBdr>
                </w:div>
                <w:div w:id="975529488">
                  <w:marLeft w:val="0"/>
                  <w:marRight w:val="0"/>
                  <w:marTop w:val="0"/>
                  <w:marBottom w:val="0"/>
                  <w:divBdr>
                    <w:top w:val="none" w:sz="0" w:space="0" w:color="auto"/>
                    <w:left w:val="none" w:sz="0" w:space="0" w:color="auto"/>
                    <w:bottom w:val="none" w:sz="0" w:space="0" w:color="auto"/>
                    <w:right w:val="none" w:sz="0" w:space="0" w:color="auto"/>
                  </w:divBdr>
                </w:div>
                <w:div w:id="241257095">
                  <w:marLeft w:val="0"/>
                  <w:marRight w:val="0"/>
                  <w:marTop w:val="0"/>
                  <w:marBottom w:val="0"/>
                  <w:divBdr>
                    <w:top w:val="none" w:sz="0" w:space="0" w:color="auto"/>
                    <w:left w:val="none" w:sz="0" w:space="0" w:color="auto"/>
                    <w:bottom w:val="none" w:sz="0" w:space="0" w:color="auto"/>
                    <w:right w:val="none" w:sz="0" w:space="0" w:color="auto"/>
                  </w:divBdr>
                </w:div>
                <w:div w:id="799959226">
                  <w:marLeft w:val="0"/>
                  <w:marRight w:val="0"/>
                  <w:marTop w:val="0"/>
                  <w:marBottom w:val="0"/>
                  <w:divBdr>
                    <w:top w:val="none" w:sz="0" w:space="0" w:color="auto"/>
                    <w:left w:val="none" w:sz="0" w:space="0" w:color="auto"/>
                    <w:bottom w:val="none" w:sz="0" w:space="0" w:color="auto"/>
                    <w:right w:val="none" w:sz="0" w:space="0" w:color="auto"/>
                  </w:divBdr>
                </w:div>
                <w:div w:id="1282570782">
                  <w:marLeft w:val="0"/>
                  <w:marRight w:val="0"/>
                  <w:marTop w:val="0"/>
                  <w:marBottom w:val="0"/>
                  <w:divBdr>
                    <w:top w:val="none" w:sz="0" w:space="0" w:color="auto"/>
                    <w:left w:val="none" w:sz="0" w:space="0" w:color="auto"/>
                    <w:bottom w:val="none" w:sz="0" w:space="0" w:color="auto"/>
                    <w:right w:val="none" w:sz="0" w:space="0" w:color="auto"/>
                  </w:divBdr>
                </w:div>
                <w:div w:id="18468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841">
          <w:marLeft w:val="0"/>
          <w:marRight w:val="0"/>
          <w:marTop w:val="0"/>
          <w:marBottom w:val="0"/>
          <w:divBdr>
            <w:top w:val="none" w:sz="0" w:space="0" w:color="auto"/>
            <w:left w:val="none" w:sz="0" w:space="0" w:color="auto"/>
            <w:bottom w:val="none" w:sz="0" w:space="0" w:color="auto"/>
            <w:right w:val="none" w:sz="0" w:space="0" w:color="auto"/>
          </w:divBdr>
          <w:divsChild>
            <w:div w:id="484468371">
              <w:marLeft w:val="0"/>
              <w:marRight w:val="0"/>
              <w:marTop w:val="0"/>
              <w:marBottom w:val="0"/>
              <w:divBdr>
                <w:top w:val="none" w:sz="0" w:space="0" w:color="auto"/>
                <w:left w:val="none" w:sz="0" w:space="0" w:color="auto"/>
                <w:bottom w:val="none" w:sz="0" w:space="0" w:color="auto"/>
                <w:right w:val="none" w:sz="0" w:space="0" w:color="auto"/>
              </w:divBdr>
            </w:div>
            <w:div w:id="714356925">
              <w:marLeft w:val="0"/>
              <w:marRight w:val="0"/>
              <w:marTop w:val="0"/>
              <w:marBottom w:val="0"/>
              <w:divBdr>
                <w:top w:val="none" w:sz="0" w:space="0" w:color="auto"/>
                <w:left w:val="none" w:sz="0" w:space="0" w:color="auto"/>
                <w:bottom w:val="none" w:sz="0" w:space="0" w:color="auto"/>
                <w:right w:val="none" w:sz="0" w:space="0" w:color="auto"/>
              </w:divBdr>
            </w:div>
            <w:div w:id="811629862">
              <w:marLeft w:val="0"/>
              <w:marRight w:val="0"/>
              <w:marTop w:val="0"/>
              <w:marBottom w:val="0"/>
              <w:divBdr>
                <w:top w:val="none" w:sz="0" w:space="0" w:color="auto"/>
                <w:left w:val="none" w:sz="0" w:space="0" w:color="auto"/>
                <w:bottom w:val="none" w:sz="0" w:space="0" w:color="auto"/>
                <w:right w:val="none" w:sz="0" w:space="0" w:color="auto"/>
              </w:divBdr>
            </w:div>
            <w:div w:id="944995589">
              <w:marLeft w:val="0"/>
              <w:marRight w:val="0"/>
              <w:marTop w:val="0"/>
              <w:marBottom w:val="0"/>
              <w:divBdr>
                <w:top w:val="none" w:sz="0" w:space="0" w:color="auto"/>
                <w:left w:val="none" w:sz="0" w:space="0" w:color="auto"/>
                <w:bottom w:val="none" w:sz="0" w:space="0" w:color="auto"/>
                <w:right w:val="none" w:sz="0" w:space="0" w:color="auto"/>
              </w:divBdr>
            </w:div>
            <w:div w:id="1217474440">
              <w:marLeft w:val="0"/>
              <w:marRight w:val="0"/>
              <w:marTop w:val="0"/>
              <w:marBottom w:val="0"/>
              <w:divBdr>
                <w:top w:val="none" w:sz="0" w:space="0" w:color="auto"/>
                <w:left w:val="none" w:sz="0" w:space="0" w:color="auto"/>
                <w:bottom w:val="none" w:sz="0" w:space="0" w:color="auto"/>
                <w:right w:val="none" w:sz="0" w:space="0" w:color="auto"/>
              </w:divBdr>
            </w:div>
            <w:div w:id="18239561">
              <w:marLeft w:val="0"/>
              <w:marRight w:val="0"/>
              <w:marTop w:val="0"/>
              <w:marBottom w:val="0"/>
              <w:divBdr>
                <w:top w:val="none" w:sz="0" w:space="0" w:color="auto"/>
                <w:left w:val="none" w:sz="0" w:space="0" w:color="auto"/>
                <w:bottom w:val="none" w:sz="0" w:space="0" w:color="auto"/>
                <w:right w:val="none" w:sz="0" w:space="0" w:color="auto"/>
              </w:divBdr>
            </w:div>
            <w:div w:id="542249833">
              <w:marLeft w:val="0"/>
              <w:marRight w:val="0"/>
              <w:marTop w:val="0"/>
              <w:marBottom w:val="0"/>
              <w:divBdr>
                <w:top w:val="none" w:sz="0" w:space="0" w:color="auto"/>
                <w:left w:val="none" w:sz="0" w:space="0" w:color="auto"/>
                <w:bottom w:val="none" w:sz="0" w:space="0" w:color="auto"/>
                <w:right w:val="none" w:sz="0" w:space="0" w:color="auto"/>
              </w:divBdr>
            </w:div>
            <w:div w:id="1086422337">
              <w:marLeft w:val="0"/>
              <w:marRight w:val="0"/>
              <w:marTop w:val="0"/>
              <w:marBottom w:val="0"/>
              <w:divBdr>
                <w:top w:val="none" w:sz="0" w:space="0" w:color="auto"/>
                <w:left w:val="none" w:sz="0" w:space="0" w:color="auto"/>
                <w:bottom w:val="none" w:sz="0" w:space="0" w:color="auto"/>
                <w:right w:val="none" w:sz="0" w:space="0" w:color="auto"/>
              </w:divBdr>
            </w:div>
            <w:div w:id="1521432260">
              <w:marLeft w:val="0"/>
              <w:marRight w:val="0"/>
              <w:marTop w:val="0"/>
              <w:marBottom w:val="0"/>
              <w:divBdr>
                <w:top w:val="none" w:sz="0" w:space="0" w:color="auto"/>
                <w:left w:val="none" w:sz="0" w:space="0" w:color="auto"/>
                <w:bottom w:val="none" w:sz="0" w:space="0" w:color="auto"/>
                <w:right w:val="none" w:sz="0" w:space="0" w:color="auto"/>
              </w:divBdr>
            </w:div>
            <w:div w:id="533881856">
              <w:marLeft w:val="0"/>
              <w:marRight w:val="0"/>
              <w:marTop w:val="0"/>
              <w:marBottom w:val="0"/>
              <w:divBdr>
                <w:top w:val="none" w:sz="0" w:space="0" w:color="auto"/>
                <w:left w:val="none" w:sz="0" w:space="0" w:color="auto"/>
                <w:bottom w:val="none" w:sz="0" w:space="0" w:color="auto"/>
                <w:right w:val="none" w:sz="0" w:space="0" w:color="auto"/>
              </w:divBdr>
            </w:div>
            <w:div w:id="114836424">
              <w:marLeft w:val="0"/>
              <w:marRight w:val="0"/>
              <w:marTop w:val="0"/>
              <w:marBottom w:val="0"/>
              <w:divBdr>
                <w:top w:val="none" w:sz="0" w:space="0" w:color="auto"/>
                <w:left w:val="none" w:sz="0" w:space="0" w:color="auto"/>
                <w:bottom w:val="none" w:sz="0" w:space="0" w:color="auto"/>
                <w:right w:val="none" w:sz="0" w:space="0" w:color="auto"/>
              </w:divBdr>
            </w:div>
            <w:div w:id="1744445379">
              <w:marLeft w:val="0"/>
              <w:marRight w:val="0"/>
              <w:marTop w:val="0"/>
              <w:marBottom w:val="0"/>
              <w:divBdr>
                <w:top w:val="none" w:sz="0" w:space="0" w:color="auto"/>
                <w:left w:val="none" w:sz="0" w:space="0" w:color="auto"/>
                <w:bottom w:val="none" w:sz="0" w:space="0" w:color="auto"/>
                <w:right w:val="none" w:sz="0" w:space="0" w:color="auto"/>
              </w:divBdr>
            </w:div>
            <w:div w:id="312490646">
              <w:marLeft w:val="0"/>
              <w:marRight w:val="0"/>
              <w:marTop w:val="0"/>
              <w:marBottom w:val="0"/>
              <w:divBdr>
                <w:top w:val="none" w:sz="0" w:space="0" w:color="auto"/>
                <w:left w:val="none" w:sz="0" w:space="0" w:color="auto"/>
                <w:bottom w:val="none" w:sz="0" w:space="0" w:color="auto"/>
                <w:right w:val="none" w:sz="0" w:space="0" w:color="auto"/>
              </w:divBdr>
            </w:div>
            <w:div w:id="1889755546">
              <w:marLeft w:val="0"/>
              <w:marRight w:val="0"/>
              <w:marTop w:val="0"/>
              <w:marBottom w:val="0"/>
              <w:divBdr>
                <w:top w:val="none" w:sz="0" w:space="0" w:color="auto"/>
                <w:left w:val="none" w:sz="0" w:space="0" w:color="auto"/>
                <w:bottom w:val="none" w:sz="0" w:space="0" w:color="auto"/>
                <w:right w:val="none" w:sz="0" w:space="0" w:color="auto"/>
              </w:divBdr>
              <w:divsChild>
                <w:div w:id="850994832">
                  <w:marLeft w:val="0"/>
                  <w:marRight w:val="0"/>
                  <w:marTop w:val="0"/>
                  <w:marBottom w:val="0"/>
                  <w:divBdr>
                    <w:top w:val="none" w:sz="0" w:space="0" w:color="auto"/>
                    <w:left w:val="none" w:sz="0" w:space="0" w:color="auto"/>
                    <w:bottom w:val="none" w:sz="0" w:space="0" w:color="auto"/>
                    <w:right w:val="none" w:sz="0" w:space="0" w:color="auto"/>
                  </w:divBdr>
                </w:div>
                <w:div w:id="2023386531">
                  <w:marLeft w:val="0"/>
                  <w:marRight w:val="0"/>
                  <w:marTop w:val="0"/>
                  <w:marBottom w:val="0"/>
                  <w:divBdr>
                    <w:top w:val="none" w:sz="0" w:space="0" w:color="auto"/>
                    <w:left w:val="none" w:sz="0" w:space="0" w:color="auto"/>
                    <w:bottom w:val="none" w:sz="0" w:space="0" w:color="auto"/>
                    <w:right w:val="none" w:sz="0" w:space="0" w:color="auto"/>
                  </w:divBdr>
                </w:div>
                <w:div w:id="871920021">
                  <w:marLeft w:val="0"/>
                  <w:marRight w:val="0"/>
                  <w:marTop w:val="0"/>
                  <w:marBottom w:val="0"/>
                  <w:divBdr>
                    <w:top w:val="none" w:sz="0" w:space="0" w:color="auto"/>
                    <w:left w:val="none" w:sz="0" w:space="0" w:color="auto"/>
                    <w:bottom w:val="none" w:sz="0" w:space="0" w:color="auto"/>
                    <w:right w:val="none" w:sz="0" w:space="0" w:color="auto"/>
                  </w:divBdr>
                </w:div>
                <w:div w:id="8796285">
                  <w:marLeft w:val="0"/>
                  <w:marRight w:val="0"/>
                  <w:marTop w:val="0"/>
                  <w:marBottom w:val="0"/>
                  <w:divBdr>
                    <w:top w:val="none" w:sz="0" w:space="0" w:color="auto"/>
                    <w:left w:val="none" w:sz="0" w:space="0" w:color="auto"/>
                    <w:bottom w:val="none" w:sz="0" w:space="0" w:color="auto"/>
                    <w:right w:val="none" w:sz="0" w:space="0" w:color="auto"/>
                  </w:divBdr>
                </w:div>
                <w:div w:id="964194189">
                  <w:marLeft w:val="0"/>
                  <w:marRight w:val="0"/>
                  <w:marTop w:val="0"/>
                  <w:marBottom w:val="0"/>
                  <w:divBdr>
                    <w:top w:val="none" w:sz="0" w:space="0" w:color="auto"/>
                    <w:left w:val="none" w:sz="0" w:space="0" w:color="auto"/>
                    <w:bottom w:val="none" w:sz="0" w:space="0" w:color="auto"/>
                    <w:right w:val="none" w:sz="0" w:space="0" w:color="auto"/>
                  </w:divBdr>
                </w:div>
                <w:div w:id="457263172">
                  <w:marLeft w:val="0"/>
                  <w:marRight w:val="0"/>
                  <w:marTop w:val="0"/>
                  <w:marBottom w:val="0"/>
                  <w:divBdr>
                    <w:top w:val="none" w:sz="0" w:space="0" w:color="auto"/>
                    <w:left w:val="none" w:sz="0" w:space="0" w:color="auto"/>
                    <w:bottom w:val="none" w:sz="0" w:space="0" w:color="auto"/>
                    <w:right w:val="none" w:sz="0" w:space="0" w:color="auto"/>
                  </w:divBdr>
                </w:div>
                <w:div w:id="1793135197">
                  <w:marLeft w:val="0"/>
                  <w:marRight w:val="0"/>
                  <w:marTop w:val="0"/>
                  <w:marBottom w:val="0"/>
                  <w:divBdr>
                    <w:top w:val="none" w:sz="0" w:space="0" w:color="auto"/>
                    <w:left w:val="none" w:sz="0" w:space="0" w:color="auto"/>
                    <w:bottom w:val="none" w:sz="0" w:space="0" w:color="auto"/>
                    <w:right w:val="none" w:sz="0" w:space="0" w:color="auto"/>
                  </w:divBdr>
                </w:div>
                <w:div w:id="142938157">
                  <w:marLeft w:val="0"/>
                  <w:marRight w:val="0"/>
                  <w:marTop w:val="0"/>
                  <w:marBottom w:val="0"/>
                  <w:divBdr>
                    <w:top w:val="none" w:sz="0" w:space="0" w:color="auto"/>
                    <w:left w:val="none" w:sz="0" w:space="0" w:color="auto"/>
                    <w:bottom w:val="none" w:sz="0" w:space="0" w:color="auto"/>
                    <w:right w:val="none" w:sz="0" w:space="0" w:color="auto"/>
                  </w:divBdr>
                </w:div>
                <w:div w:id="237637875">
                  <w:marLeft w:val="0"/>
                  <w:marRight w:val="0"/>
                  <w:marTop w:val="0"/>
                  <w:marBottom w:val="0"/>
                  <w:divBdr>
                    <w:top w:val="none" w:sz="0" w:space="0" w:color="auto"/>
                    <w:left w:val="none" w:sz="0" w:space="0" w:color="auto"/>
                    <w:bottom w:val="none" w:sz="0" w:space="0" w:color="auto"/>
                    <w:right w:val="none" w:sz="0" w:space="0" w:color="auto"/>
                  </w:divBdr>
                </w:div>
                <w:div w:id="1478909893">
                  <w:marLeft w:val="0"/>
                  <w:marRight w:val="0"/>
                  <w:marTop w:val="0"/>
                  <w:marBottom w:val="0"/>
                  <w:divBdr>
                    <w:top w:val="none" w:sz="0" w:space="0" w:color="auto"/>
                    <w:left w:val="none" w:sz="0" w:space="0" w:color="auto"/>
                    <w:bottom w:val="none" w:sz="0" w:space="0" w:color="auto"/>
                    <w:right w:val="none" w:sz="0" w:space="0" w:color="auto"/>
                  </w:divBdr>
                </w:div>
                <w:div w:id="1069427565">
                  <w:marLeft w:val="0"/>
                  <w:marRight w:val="0"/>
                  <w:marTop w:val="0"/>
                  <w:marBottom w:val="0"/>
                  <w:divBdr>
                    <w:top w:val="none" w:sz="0" w:space="0" w:color="auto"/>
                    <w:left w:val="none" w:sz="0" w:space="0" w:color="auto"/>
                    <w:bottom w:val="none" w:sz="0" w:space="0" w:color="auto"/>
                    <w:right w:val="none" w:sz="0" w:space="0" w:color="auto"/>
                  </w:divBdr>
                </w:div>
                <w:div w:id="1986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651">
          <w:marLeft w:val="0"/>
          <w:marRight w:val="0"/>
          <w:marTop w:val="0"/>
          <w:marBottom w:val="0"/>
          <w:divBdr>
            <w:top w:val="none" w:sz="0" w:space="0" w:color="auto"/>
            <w:left w:val="none" w:sz="0" w:space="0" w:color="auto"/>
            <w:bottom w:val="none" w:sz="0" w:space="0" w:color="auto"/>
            <w:right w:val="none" w:sz="0" w:space="0" w:color="auto"/>
          </w:divBdr>
          <w:divsChild>
            <w:div w:id="1141575911">
              <w:marLeft w:val="0"/>
              <w:marRight w:val="0"/>
              <w:marTop w:val="0"/>
              <w:marBottom w:val="0"/>
              <w:divBdr>
                <w:top w:val="none" w:sz="0" w:space="0" w:color="auto"/>
                <w:left w:val="none" w:sz="0" w:space="0" w:color="auto"/>
                <w:bottom w:val="none" w:sz="0" w:space="0" w:color="auto"/>
                <w:right w:val="none" w:sz="0" w:space="0" w:color="auto"/>
              </w:divBdr>
            </w:div>
            <w:div w:id="2115981137">
              <w:marLeft w:val="0"/>
              <w:marRight w:val="0"/>
              <w:marTop w:val="0"/>
              <w:marBottom w:val="0"/>
              <w:divBdr>
                <w:top w:val="none" w:sz="0" w:space="0" w:color="auto"/>
                <w:left w:val="none" w:sz="0" w:space="0" w:color="auto"/>
                <w:bottom w:val="none" w:sz="0" w:space="0" w:color="auto"/>
                <w:right w:val="none" w:sz="0" w:space="0" w:color="auto"/>
              </w:divBdr>
            </w:div>
            <w:div w:id="24910881">
              <w:marLeft w:val="0"/>
              <w:marRight w:val="0"/>
              <w:marTop w:val="0"/>
              <w:marBottom w:val="0"/>
              <w:divBdr>
                <w:top w:val="none" w:sz="0" w:space="0" w:color="auto"/>
                <w:left w:val="none" w:sz="0" w:space="0" w:color="auto"/>
                <w:bottom w:val="none" w:sz="0" w:space="0" w:color="auto"/>
                <w:right w:val="none" w:sz="0" w:space="0" w:color="auto"/>
              </w:divBdr>
            </w:div>
            <w:div w:id="511526928">
              <w:marLeft w:val="0"/>
              <w:marRight w:val="0"/>
              <w:marTop w:val="0"/>
              <w:marBottom w:val="0"/>
              <w:divBdr>
                <w:top w:val="none" w:sz="0" w:space="0" w:color="auto"/>
                <w:left w:val="none" w:sz="0" w:space="0" w:color="auto"/>
                <w:bottom w:val="none" w:sz="0" w:space="0" w:color="auto"/>
                <w:right w:val="none" w:sz="0" w:space="0" w:color="auto"/>
              </w:divBdr>
            </w:div>
            <w:div w:id="670137340">
              <w:marLeft w:val="0"/>
              <w:marRight w:val="0"/>
              <w:marTop w:val="0"/>
              <w:marBottom w:val="0"/>
              <w:divBdr>
                <w:top w:val="none" w:sz="0" w:space="0" w:color="auto"/>
                <w:left w:val="none" w:sz="0" w:space="0" w:color="auto"/>
                <w:bottom w:val="none" w:sz="0" w:space="0" w:color="auto"/>
                <w:right w:val="none" w:sz="0" w:space="0" w:color="auto"/>
              </w:divBdr>
            </w:div>
            <w:div w:id="815881075">
              <w:marLeft w:val="0"/>
              <w:marRight w:val="0"/>
              <w:marTop w:val="0"/>
              <w:marBottom w:val="0"/>
              <w:divBdr>
                <w:top w:val="none" w:sz="0" w:space="0" w:color="auto"/>
                <w:left w:val="none" w:sz="0" w:space="0" w:color="auto"/>
                <w:bottom w:val="none" w:sz="0" w:space="0" w:color="auto"/>
                <w:right w:val="none" w:sz="0" w:space="0" w:color="auto"/>
              </w:divBdr>
            </w:div>
            <w:div w:id="1535654696">
              <w:marLeft w:val="0"/>
              <w:marRight w:val="0"/>
              <w:marTop w:val="0"/>
              <w:marBottom w:val="0"/>
              <w:divBdr>
                <w:top w:val="none" w:sz="0" w:space="0" w:color="auto"/>
                <w:left w:val="none" w:sz="0" w:space="0" w:color="auto"/>
                <w:bottom w:val="none" w:sz="0" w:space="0" w:color="auto"/>
                <w:right w:val="none" w:sz="0" w:space="0" w:color="auto"/>
              </w:divBdr>
            </w:div>
            <w:div w:id="347021286">
              <w:marLeft w:val="0"/>
              <w:marRight w:val="0"/>
              <w:marTop w:val="0"/>
              <w:marBottom w:val="0"/>
              <w:divBdr>
                <w:top w:val="none" w:sz="0" w:space="0" w:color="auto"/>
                <w:left w:val="none" w:sz="0" w:space="0" w:color="auto"/>
                <w:bottom w:val="none" w:sz="0" w:space="0" w:color="auto"/>
                <w:right w:val="none" w:sz="0" w:space="0" w:color="auto"/>
              </w:divBdr>
            </w:div>
            <w:div w:id="1453666369">
              <w:marLeft w:val="0"/>
              <w:marRight w:val="0"/>
              <w:marTop w:val="0"/>
              <w:marBottom w:val="0"/>
              <w:divBdr>
                <w:top w:val="none" w:sz="0" w:space="0" w:color="auto"/>
                <w:left w:val="none" w:sz="0" w:space="0" w:color="auto"/>
                <w:bottom w:val="none" w:sz="0" w:space="0" w:color="auto"/>
                <w:right w:val="none" w:sz="0" w:space="0" w:color="auto"/>
              </w:divBdr>
            </w:div>
            <w:div w:id="1094595361">
              <w:marLeft w:val="0"/>
              <w:marRight w:val="0"/>
              <w:marTop w:val="0"/>
              <w:marBottom w:val="0"/>
              <w:divBdr>
                <w:top w:val="none" w:sz="0" w:space="0" w:color="auto"/>
                <w:left w:val="none" w:sz="0" w:space="0" w:color="auto"/>
                <w:bottom w:val="none" w:sz="0" w:space="0" w:color="auto"/>
                <w:right w:val="none" w:sz="0" w:space="0" w:color="auto"/>
              </w:divBdr>
            </w:div>
            <w:div w:id="461310806">
              <w:marLeft w:val="0"/>
              <w:marRight w:val="0"/>
              <w:marTop w:val="0"/>
              <w:marBottom w:val="0"/>
              <w:divBdr>
                <w:top w:val="none" w:sz="0" w:space="0" w:color="auto"/>
                <w:left w:val="none" w:sz="0" w:space="0" w:color="auto"/>
                <w:bottom w:val="none" w:sz="0" w:space="0" w:color="auto"/>
                <w:right w:val="none" w:sz="0" w:space="0" w:color="auto"/>
              </w:divBdr>
            </w:div>
            <w:div w:id="1896967178">
              <w:marLeft w:val="0"/>
              <w:marRight w:val="0"/>
              <w:marTop w:val="0"/>
              <w:marBottom w:val="0"/>
              <w:divBdr>
                <w:top w:val="none" w:sz="0" w:space="0" w:color="auto"/>
                <w:left w:val="none" w:sz="0" w:space="0" w:color="auto"/>
                <w:bottom w:val="none" w:sz="0" w:space="0" w:color="auto"/>
                <w:right w:val="none" w:sz="0" w:space="0" w:color="auto"/>
              </w:divBdr>
            </w:div>
            <w:div w:id="1674450768">
              <w:marLeft w:val="0"/>
              <w:marRight w:val="0"/>
              <w:marTop w:val="0"/>
              <w:marBottom w:val="0"/>
              <w:divBdr>
                <w:top w:val="none" w:sz="0" w:space="0" w:color="auto"/>
                <w:left w:val="none" w:sz="0" w:space="0" w:color="auto"/>
                <w:bottom w:val="none" w:sz="0" w:space="0" w:color="auto"/>
                <w:right w:val="none" w:sz="0" w:space="0" w:color="auto"/>
              </w:divBdr>
            </w:div>
            <w:div w:id="1780683136">
              <w:marLeft w:val="0"/>
              <w:marRight w:val="0"/>
              <w:marTop w:val="0"/>
              <w:marBottom w:val="0"/>
              <w:divBdr>
                <w:top w:val="none" w:sz="0" w:space="0" w:color="auto"/>
                <w:left w:val="none" w:sz="0" w:space="0" w:color="auto"/>
                <w:bottom w:val="none" w:sz="0" w:space="0" w:color="auto"/>
                <w:right w:val="none" w:sz="0" w:space="0" w:color="auto"/>
              </w:divBdr>
            </w:div>
            <w:div w:id="1446805036">
              <w:marLeft w:val="0"/>
              <w:marRight w:val="0"/>
              <w:marTop w:val="0"/>
              <w:marBottom w:val="0"/>
              <w:divBdr>
                <w:top w:val="none" w:sz="0" w:space="0" w:color="auto"/>
                <w:left w:val="none" w:sz="0" w:space="0" w:color="auto"/>
                <w:bottom w:val="none" w:sz="0" w:space="0" w:color="auto"/>
                <w:right w:val="none" w:sz="0" w:space="0" w:color="auto"/>
              </w:divBdr>
            </w:div>
            <w:div w:id="1453010607">
              <w:marLeft w:val="0"/>
              <w:marRight w:val="0"/>
              <w:marTop w:val="0"/>
              <w:marBottom w:val="0"/>
              <w:divBdr>
                <w:top w:val="none" w:sz="0" w:space="0" w:color="auto"/>
                <w:left w:val="none" w:sz="0" w:space="0" w:color="auto"/>
                <w:bottom w:val="none" w:sz="0" w:space="0" w:color="auto"/>
                <w:right w:val="none" w:sz="0" w:space="0" w:color="auto"/>
              </w:divBdr>
              <w:divsChild>
                <w:div w:id="126288464">
                  <w:marLeft w:val="0"/>
                  <w:marRight w:val="0"/>
                  <w:marTop w:val="0"/>
                  <w:marBottom w:val="0"/>
                  <w:divBdr>
                    <w:top w:val="none" w:sz="0" w:space="0" w:color="auto"/>
                    <w:left w:val="none" w:sz="0" w:space="0" w:color="auto"/>
                    <w:bottom w:val="none" w:sz="0" w:space="0" w:color="auto"/>
                    <w:right w:val="none" w:sz="0" w:space="0" w:color="auto"/>
                  </w:divBdr>
                </w:div>
                <w:div w:id="1249731158">
                  <w:marLeft w:val="0"/>
                  <w:marRight w:val="0"/>
                  <w:marTop w:val="0"/>
                  <w:marBottom w:val="0"/>
                  <w:divBdr>
                    <w:top w:val="none" w:sz="0" w:space="0" w:color="auto"/>
                    <w:left w:val="none" w:sz="0" w:space="0" w:color="auto"/>
                    <w:bottom w:val="none" w:sz="0" w:space="0" w:color="auto"/>
                    <w:right w:val="none" w:sz="0" w:space="0" w:color="auto"/>
                  </w:divBdr>
                </w:div>
                <w:div w:id="727190921">
                  <w:marLeft w:val="0"/>
                  <w:marRight w:val="0"/>
                  <w:marTop w:val="0"/>
                  <w:marBottom w:val="0"/>
                  <w:divBdr>
                    <w:top w:val="none" w:sz="0" w:space="0" w:color="auto"/>
                    <w:left w:val="none" w:sz="0" w:space="0" w:color="auto"/>
                    <w:bottom w:val="none" w:sz="0" w:space="0" w:color="auto"/>
                    <w:right w:val="none" w:sz="0" w:space="0" w:color="auto"/>
                  </w:divBdr>
                </w:div>
                <w:div w:id="1113087325">
                  <w:marLeft w:val="0"/>
                  <w:marRight w:val="0"/>
                  <w:marTop w:val="0"/>
                  <w:marBottom w:val="0"/>
                  <w:divBdr>
                    <w:top w:val="none" w:sz="0" w:space="0" w:color="auto"/>
                    <w:left w:val="none" w:sz="0" w:space="0" w:color="auto"/>
                    <w:bottom w:val="none" w:sz="0" w:space="0" w:color="auto"/>
                    <w:right w:val="none" w:sz="0" w:space="0" w:color="auto"/>
                  </w:divBdr>
                </w:div>
                <w:div w:id="1541014583">
                  <w:marLeft w:val="0"/>
                  <w:marRight w:val="0"/>
                  <w:marTop w:val="0"/>
                  <w:marBottom w:val="0"/>
                  <w:divBdr>
                    <w:top w:val="none" w:sz="0" w:space="0" w:color="auto"/>
                    <w:left w:val="none" w:sz="0" w:space="0" w:color="auto"/>
                    <w:bottom w:val="none" w:sz="0" w:space="0" w:color="auto"/>
                    <w:right w:val="none" w:sz="0" w:space="0" w:color="auto"/>
                  </w:divBdr>
                </w:div>
                <w:div w:id="814446733">
                  <w:marLeft w:val="0"/>
                  <w:marRight w:val="0"/>
                  <w:marTop w:val="0"/>
                  <w:marBottom w:val="0"/>
                  <w:divBdr>
                    <w:top w:val="none" w:sz="0" w:space="0" w:color="auto"/>
                    <w:left w:val="none" w:sz="0" w:space="0" w:color="auto"/>
                    <w:bottom w:val="none" w:sz="0" w:space="0" w:color="auto"/>
                    <w:right w:val="none" w:sz="0" w:space="0" w:color="auto"/>
                  </w:divBdr>
                </w:div>
                <w:div w:id="1685210189">
                  <w:marLeft w:val="0"/>
                  <w:marRight w:val="0"/>
                  <w:marTop w:val="0"/>
                  <w:marBottom w:val="0"/>
                  <w:divBdr>
                    <w:top w:val="none" w:sz="0" w:space="0" w:color="auto"/>
                    <w:left w:val="none" w:sz="0" w:space="0" w:color="auto"/>
                    <w:bottom w:val="none" w:sz="0" w:space="0" w:color="auto"/>
                    <w:right w:val="none" w:sz="0" w:space="0" w:color="auto"/>
                  </w:divBdr>
                </w:div>
                <w:div w:id="1571043441">
                  <w:marLeft w:val="0"/>
                  <w:marRight w:val="0"/>
                  <w:marTop w:val="0"/>
                  <w:marBottom w:val="0"/>
                  <w:divBdr>
                    <w:top w:val="none" w:sz="0" w:space="0" w:color="auto"/>
                    <w:left w:val="none" w:sz="0" w:space="0" w:color="auto"/>
                    <w:bottom w:val="none" w:sz="0" w:space="0" w:color="auto"/>
                    <w:right w:val="none" w:sz="0" w:space="0" w:color="auto"/>
                  </w:divBdr>
                </w:div>
                <w:div w:id="1449819080">
                  <w:marLeft w:val="0"/>
                  <w:marRight w:val="0"/>
                  <w:marTop w:val="0"/>
                  <w:marBottom w:val="0"/>
                  <w:divBdr>
                    <w:top w:val="none" w:sz="0" w:space="0" w:color="auto"/>
                    <w:left w:val="none" w:sz="0" w:space="0" w:color="auto"/>
                    <w:bottom w:val="none" w:sz="0" w:space="0" w:color="auto"/>
                    <w:right w:val="none" w:sz="0" w:space="0" w:color="auto"/>
                  </w:divBdr>
                </w:div>
                <w:div w:id="1618754949">
                  <w:marLeft w:val="0"/>
                  <w:marRight w:val="0"/>
                  <w:marTop w:val="0"/>
                  <w:marBottom w:val="0"/>
                  <w:divBdr>
                    <w:top w:val="none" w:sz="0" w:space="0" w:color="auto"/>
                    <w:left w:val="none" w:sz="0" w:space="0" w:color="auto"/>
                    <w:bottom w:val="none" w:sz="0" w:space="0" w:color="auto"/>
                    <w:right w:val="none" w:sz="0" w:space="0" w:color="auto"/>
                  </w:divBdr>
                </w:div>
                <w:div w:id="801584218">
                  <w:marLeft w:val="0"/>
                  <w:marRight w:val="0"/>
                  <w:marTop w:val="0"/>
                  <w:marBottom w:val="0"/>
                  <w:divBdr>
                    <w:top w:val="none" w:sz="0" w:space="0" w:color="auto"/>
                    <w:left w:val="none" w:sz="0" w:space="0" w:color="auto"/>
                    <w:bottom w:val="none" w:sz="0" w:space="0" w:color="auto"/>
                    <w:right w:val="none" w:sz="0" w:space="0" w:color="auto"/>
                  </w:divBdr>
                </w:div>
                <w:div w:id="1904174783">
                  <w:marLeft w:val="0"/>
                  <w:marRight w:val="0"/>
                  <w:marTop w:val="0"/>
                  <w:marBottom w:val="0"/>
                  <w:divBdr>
                    <w:top w:val="none" w:sz="0" w:space="0" w:color="auto"/>
                    <w:left w:val="none" w:sz="0" w:space="0" w:color="auto"/>
                    <w:bottom w:val="none" w:sz="0" w:space="0" w:color="auto"/>
                    <w:right w:val="none" w:sz="0" w:space="0" w:color="auto"/>
                  </w:divBdr>
                </w:div>
                <w:div w:id="1244149604">
                  <w:marLeft w:val="0"/>
                  <w:marRight w:val="0"/>
                  <w:marTop w:val="0"/>
                  <w:marBottom w:val="0"/>
                  <w:divBdr>
                    <w:top w:val="none" w:sz="0" w:space="0" w:color="auto"/>
                    <w:left w:val="none" w:sz="0" w:space="0" w:color="auto"/>
                    <w:bottom w:val="none" w:sz="0" w:space="0" w:color="auto"/>
                    <w:right w:val="none" w:sz="0" w:space="0" w:color="auto"/>
                  </w:divBdr>
                </w:div>
                <w:div w:id="2980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947">
          <w:marLeft w:val="0"/>
          <w:marRight w:val="0"/>
          <w:marTop w:val="0"/>
          <w:marBottom w:val="0"/>
          <w:divBdr>
            <w:top w:val="none" w:sz="0" w:space="0" w:color="auto"/>
            <w:left w:val="none" w:sz="0" w:space="0" w:color="auto"/>
            <w:bottom w:val="none" w:sz="0" w:space="0" w:color="auto"/>
            <w:right w:val="none" w:sz="0" w:space="0" w:color="auto"/>
          </w:divBdr>
          <w:divsChild>
            <w:div w:id="1094860172">
              <w:marLeft w:val="0"/>
              <w:marRight w:val="0"/>
              <w:marTop w:val="0"/>
              <w:marBottom w:val="0"/>
              <w:divBdr>
                <w:top w:val="none" w:sz="0" w:space="0" w:color="auto"/>
                <w:left w:val="none" w:sz="0" w:space="0" w:color="auto"/>
                <w:bottom w:val="none" w:sz="0" w:space="0" w:color="auto"/>
                <w:right w:val="none" w:sz="0" w:space="0" w:color="auto"/>
              </w:divBdr>
            </w:div>
            <w:div w:id="898323154">
              <w:marLeft w:val="0"/>
              <w:marRight w:val="0"/>
              <w:marTop w:val="0"/>
              <w:marBottom w:val="0"/>
              <w:divBdr>
                <w:top w:val="none" w:sz="0" w:space="0" w:color="auto"/>
                <w:left w:val="none" w:sz="0" w:space="0" w:color="auto"/>
                <w:bottom w:val="none" w:sz="0" w:space="0" w:color="auto"/>
                <w:right w:val="none" w:sz="0" w:space="0" w:color="auto"/>
              </w:divBdr>
            </w:div>
            <w:div w:id="1912038131">
              <w:marLeft w:val="0"/>
              <w:marRight w:val="0"/>
              <w:marTop w:val="0"/>
              <w:marBottom w:val="0"/>
              <w:divBdr>
                <w:top w:val="none" w:sz="0" w:space="0" w:color="auto"/>
                <w:left w:val="none" w:sz="0" w:space="0" w:color="auto"/>
                <w:bottom w:val="none" w:sz="0" w:space="0" w:color="auto"/>
                <w:right w:val="none" w:sz="0" w:space="0" w:color="auto"/>
              </w:divBdr>
              <w:divsChild>
                <w:div w:id="1409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82">
          <w:marLeft w:val="0"/>
          <w:marRight w:val="0"/>
          <w:marTop w:val="0"/>
          <w:marBottom w:val="0"/>
          <w:divBdr>
            <w:top w:val="none" w:sz="0" w:space="0" w:color="auto"/>
            <w:left w:val="none" w:sz="0" w:space="0" w:color="auto"/>
            <w:bottom w:val="none" w:sz="0" w:space="0" w:color="auto"/>
            <w:right w:val="none" w:sz="0" w:space="0" w:color="auto"/>
          </w:divBdr>
          <w:divsChild>
            <w:div w:id="722295317">
              <w:marLeft w:val="0"/>
              <w:marRight w:val="0"/>
              <w:marTop w:val="0"/>
              <w:marBottom w:val="0"/>
              <w:divBdr>
                <w:top w:val="none" w:sz="0" w:space="0" w:color="auto"/>
                <w:left w:val="none" w:sz="0" w:space="0" w:color="auto"/>
                <w:bottom w:val="none" w:sz="0" w:space="0" w:color="auto"/>
                <w:right w:val="none" w:sz="0" w:space="0" w:color="auto"/>
              </w:divBdr>
            </w:div>
            <w:div w:id="2030057151">
              <w:marLeft w:val="0"/>
              <w:marRight w:val="0"/>
              <w:marTop w:val="0"/>
              <w:marBottom w:val="0"/>
              <w:divBdr>
                <w:top w:val="none" w:sz="0" w:space="0" w:color="auto"/>
                <w:left w:val="none" w:sz="0" w:space="0" w:color="auto"/>
                <w:bottom w:val="none" w:sz="0" w:space="0" w:color="auto"/>
                <w:right w:val="none" w:sz="0" w:space="0" w:color="auto"/>
              </w:divBdr>
            </w:div>
            <w:div w:id="1700205055">
              <w:marLeft w:val="0"/>
              <w:marRight w:val="0"/>
              <w:marTop w:val="0"/>
              <w:marBottom w:val="0"/>
              <w:divBdr>
                <w:top w:val="none" w:sz="0" w:space="0" w:color="auto"/>
                <w:left w:val="none" w:sz="0" w:space="0" w:color="auto"/>
                <w:bottom w:val="none" w:sz="0" w:space="0" w:color="auto"/>
                <w:right w:val="none" w:sz="0" w:space="0" w:color="auto"/>
              </w:divBdr>
            </w:div>
            <w:div w:id="1923098787">
              <w:marLeft w:val="0"/>
              <w:marRight w:val="0"/>
              <w:marTop w:val="0"/>
              <w:marBottom w:val="0"/>
              <w:divBdr>
                <w:top w:val="none" w:sz="0" w:space="0" w:color="auto"/>
                <w:left w:val="none" w:sz="0" w:space="0" w:color="auto"/>
                <w:bottom w:val="none" w:sz="0" w:space="0" w:color="auto"/>
                <w:right w:val="none" w:sz="0" w:space="0" w:color="auto"/>
              </w:divBdr>
            </w:div>
            <w:div w:id="350765724">
              <w:marLeft w:val="0"/>
              <w:marRight w:val="0"/>
              <w:marTop w:val="0"/>
              <w:marBottom w:val="0"/>
              <w:divBdr>
                <w:top w:val="none" w:sz="0" w:space="0" w:color="auto"/>
                <w:left w:val="none" w:sz="0" w:space="0" w:color="auto"/>
                <w:bottom w:val="none" w:sz="0" w:space="0" w:color="auto"/>
                <w:right w:val="none" w:sz="0" w:space="0" w:color="auto"/>
              </w:divBdr>
            </w:div>
            <w:div w:id="1796874138">
              <w:marLeft w:val="0"/>
              <w:marRight w:val="0"/>
              <w:marTop w:val="0"/>
              <w:marBottom w:val="0"/>
              <w:divBdr>
                <w:top w:val="none" w:sz="0" w:space="0" w:color="auto"/>
                <w:left w:val="none" w:sz="0" w:space="0" w:color="auto"/>
                <w:bottom w:val="none" w:sz="0" w:space="0" w:color="auto"/>
                <w:right w:val="none" w:sz="0" w:space="0" w:color="auto"/>
              </w:divBdr>
            </w:div>
            <w:div w:id="1564951970">
              <w:marLeft w:val="0"/>
              <w:marRight w:val="0"/>
              <w:marTop w:val="0"/>
              <w:marBottom w:val="0"/>
              <w:divBdr>
                <w:top w:val="none" w:sz="0" w:space="0" w:color="auto"/>
                <w:left w:val="none" w:sz="0" w:space="0" w:color="auto"/>
                <w:bottom w:val="none" w:sz="0" w:space="0" w:color="auto"/>
                <w:right w:val="none" w:sz="0" w:space="0" w:color="auto"/>
              </w:divBdr>
            </w:div>
            <w:div w:id="1935504703">
              <w:marLeft w:val="0"/>
              <w:marRight w:val="0"/>
              <w:marTop w:val="0"/>
              <w:marBottom w:val="0"/>
              <w:divBdr>
                <w:top w:val="none" w:sz="0" w:space="0" w:color="auto"/>
                <w:left w:val="none" w:sz="0" w:space="0" w:color="auto"/>
                <w:bottom w:val="none" w:sz="0" w:space="0" w:color="auto"/>
                <w:right w:val="none" w:sz="0" w:space="0" w:color="auto"/>
              </w:divBdr>
            </w:div>
            <w:div w:id="604650043">
              <w:marLeft w:val="0"/>
              <w:marRight w:val="0"/>
              <w:marTop w:val="0"/>
              <w:marBottom w:val="0"/>
              <w:divBdr>
                <w:top w:val="none" w:sz="0" w:space="0" w:color="auto"/>
                <w:left w:val="none" w:sz="0" w:space="0" w:color="auto"/>
                <w:bottom w:val="none" w:sz="0" w:space="0" w:color="auto"/>
                <w:right w:val="none" w:sz="0" w:space="0" w:color="auto"/>
              </w:divBdr>
            </w:div>
            <w:div w:id="1937790702">
              <w:marLeft w:val="0"/>
              <w:marRight w:val="0"/>
              <w:marTop w:val="0"/>
              <w:marBottom w:val="0"/>
              <w:divBdr>
                <w:top w:val="none" w:sz="0" w:space="0" w:color="auto"/>
                <w:left w:val="none" w:sz="0" w:space="0" w:color="auto"/>
                <w:bottom w:val="none" w:sz="0" w:space="0" w:color="auto"/>
                <w:right w:val="none" w:sz="0" w:space="0" w:color="auto"/>
              </w:divBdr>
            </w:div>
            <w:div w:id="187061735">
              <w:marLeft w:val="0"/>
              <w:marRight w:val="0"/>
              <w:marTop w:val="0"/>
              <w:marBottom w:val="0"/>
              <w:divBdr>
                <w:top w:val="none" w:sz="0" w:space="0" w:color="auto"/>
                <w:left w:val="none" w:sz="0" w:space="0" w:color="auto"/>
                <w:bottom w:val="none" w:sz="0" w:space="0" w:color="auto"/>
                <w:right w:val="none" w:sz="0" w:space="0" w:color="auto"/>
              </w:divBdr>
            </w:div>
            <w:div w:id="815338461">
              <w:marLeft w:val="0"/>
              <w:marRight w:val="0"/>
              <w:marTop w:val="0"/>
              <w:marBottom w:val="0"/>
              <w:divBdr>
                <w:top w:val="none" w:sz="0" w:space="0" w:color="auto"/>
                <w:left w:val="none" w:sz="0" w:space="0" w:color="auto"/>
                <w:bottom w:val="none" w:sz="0" w:space="0" w:color="auto"/>
                <w:right w:val="none" w:sz="0" w:space="0" w:color="auto"/>
              </w:divBdr>
            </w:div>
            <w:div w:id="25715079">
              <w:marLeft w:val="0"/>
              <w:marRight w:val="0"/>
              <w:marTop w:val="0"/>
              <w:marBottom w:val="0"/>
              <w:divBdr>
                <w:top w:val="none" w:sz="0" w:space="0" w:color="auto"/>
                <w:left w:val="none" w:sz="0" w:space="0" w:color="auto"/>
                <w:bottom w:val="none" w:sz="0" w:space="0" w:color="auto"/>
                <w:right w:val="none" w:sz="0" w:space="0" w:color="auto"/>
              </w:divBdr>
            </w:div>
            <w:div w:id="770079235">
              <w:marLeft w:val="0"/>
              <w:marRight w:val="0"/>
              <w:marTop w:val="0"/>
              <w:marBottom w:val="0"/>
              <w:divBdr>
                <w:top w:val="none" w:sz="0" w:space="0" w:color="auto"/>
                <w:left w:val="none" w:sz="0" w:space="0" w:color="auto"/>
                <w:bottom w:val="none" w:sz="0" w:space="0" w:color="auto"/>
                <w:right w:val="none" w:sz="0" w:space="0" w:color="auto"/>
              </w:divBdr>
            </w:div>
            <w:div w:id="1760712386">
              <w:marLeft w:val="0"/>
              <w:marRight w:val="0"/>
              <w:marTop w:val="0"/>
              <w:marBottom w:val="0"/>
              <w:divBdr>
                <w:top w:val="none" w:sz="0" w:space="0" w:color="auto"/>
                <w:left w:val="none" w:sz="0" w:space="0" w:color="auto"/>
                <w:bottom w:val="none" w:sz="0" w:space="0" w:color="auto"/>
                <w:right w:val="none" w:sz="0" w:space="0" w:color="auto"/>
              </w:divBdr>
            </w:div>
            <w:div w:id="1929271159">
              <w:marLeft w:val="0"/>
              <w:marRight w:val="0"/>
              <w:marTop w:val="0"/>
              <w:marBottom w:val="0"/>
              <w:divBdr>
                <w:top w:val="none" w:sz="0" w:space="0" w:color="auto"/>
                <w:left w:val="none" w:sz="0" w:space="0" w:color="auto"/>
                <w:bottom w:val="none" w:sz="0" w:space="0" w:color="auto"/>
                <w:right w:val="none" w:sz="0" w:space="0" w:color="auto"/>
              </w:divBdr>
            </w:div>
            <w:div w:id="115301059">
              <w:marLeft w:val="0"/>
              <w:marRight w:val="0"/>
              <w:marTop w:val="0"/>
              <w:marBottom w:val="0"/>
              <w:divBdr>
                <w:top w:val="none" w:sz="0" w:space="0" w:color="auto"/>
                <w:left w:val="none" w:sz="0" w:space="0" w:color="auto"/>
                <w:bottom w:val="none" w:sz="0" w:space="0" w:color="auto"/>
                <w:right w:val="none" w:sz="0" w:space="0" w:color="auto"/>
              </w:divBdr>
            </w:div>
            <w:div w:id="2098553150">
              <w:marLeft w:val="0"/>
              <w:marRight w:val="0"/>
              <w:marTop w:val="0"/>
              <w:marBottom w:val="0"/>
              <w:divBdr>
                <w:top w:val="none" w:sz="0" w:space="0" w:color="auto"/>
                <w:left w:val="none" w:sz="0" w:space="0" w:color="auto"/>
                <w:bottom w:val="none" w:sz="0" w:space="0" w:color="auto"/>
                <w:right w:val="none" w:sz="0" w:space="0" w:color="auto"/>
              </w:divBdr>
            </w:div>
            <w:div w:id="729622159">
              <w:marLeft w:val="0"/>
              <w:marRight w:val="0"/>
              <w:marTop w:val="0"/>
              <w:marBottom w:val="0"/>
              <w:divBdr>
                <w:top w:val="none" w:sz="0" w:space="0" w:color="auto"/>
                <w:left w:val="none" w:sz="0" w:space="0" w:color="auto"/>
                <w:bottom w:val="none" w:sz="0" w:space="0" w:color="auto"/>
                <w:right w:val="none" w:sz="0" w:space="0" w:color="auto"/>
              </w:divBdr>
            </w:div>
            <w:div w:id="1577088584">
              <w:marLeft w:val="0"/>
              <w:marRight w:val="0"/>
              <w:marTop w:val="0"/>
              <w:marBottom w:val="0"/>
              <w:divBdr>
                <w:top w:val="none" w:sz="0" w:space="0" w:color="auto"/>
                <w:left w:val="none" w:sz="0" w:space="0" w:color="auto"/>
                <w:bottom w:val="none" w:sz="0" w:space="0" w:color="auto"/>
                <w:right w:val="none" w:sz="0" w:space="0" w:color="auto"/>
              </w:divBdr>
            </w:div>
            <w:div w:id="1439182536">
              <w:marLeft w:val="0"/>
              <w:marRight w:val="0"/>
              <w:marTop w:val="0"/>
              <w:marBottom w:val="0"/>
              <w:divBdr>
                <w:top w:val="none" w:sz="0" w:space="0" w:color="auto"/>
                <w:left w:val="none" w:sz="0" w:space="0" w:color="auto"/>
                <w:bottom w:val="none" w:sz="0" w:space="0" w:color="auto"/>
                <w:right w:val="none" w:sz="0" w:space="0" w:color="auto"/>
              </w:divBdr>
            </w:div>
            <w:div w:id="1628928645">
              <w:marLeft w:val="0"/>
              <w:marRight w:val="0"/>
              <w:marTop w:val="0"/>
              <w:marBottom w:val="0"/>
              <w:divBdr>
                <w:top w:val="none" w:sz="0" w:space="0" w:color="auto"/>
                <w:left w:val="none" w:sz="0" w:space="0" w:color="auto"/>
                <w:bottom w:val="none" w:sz="0" w:space="0" w:color="auto"/>
                <w:right w:val="none" w:sz="0" w:space="0" w:color="auto"/>
              </w:divBdr>
              <w:divsChild>
                <w:div w:id="1167477263">
                  <w:marLeft w:val="0"/>
                  <w:marRight w:val="0"/>
                  <w:marTop w:val="0"/>
                  <w:marBottom w:val="0"/>
                  <w:divBdr>
                    <w:top w:val="none" w:sz="0" w:space="0" w:color="auto"/>
                    <w:left w:val="none" w:sz="0" w:space="0" w:color="auto"/>
                    <w:bottom w:val="none" w:sz="0" w:space="0" w:color="auto"/>
                    <w:right w:val="none" w:sz="0" w:space="0" w:color="auto"/>
                  </w:divBdr>
                </w:div>
                <w:div w:id="1056855995">
                  <w:marLeft w:val="0"/>
                  <w:marRight w:val="0"/>
                  <w:marTop w:val="0"/>
                  <w:marBottom w:val="0"/>
                  <w:divBdr>
                    <w:top w:val="none" w:sz="0" w:space="0" w:color="auto"/>
                    <w:left w:val="none" w:sz="0" w:space="0" w:color="auto"/>
                    <w:bottom w:val="none" w:sz="0" w:space="0" w:color="auto"/>
                    <w:right w:val="none" w:sz="0" w:space="0" w:color="auto"/>
                  </w:divBdr>
                </w:div>
                <w:div w:id="1376278188">
                  <w:marLeft w:val="0"/>
                  <w:marRight w:val="0"/>
                  <w:marTop w:val="0"/>
                  <w:marBottom w:val="0"/>
                  <w:divBdr>
                    <w:top w:val="none" w:sz="0" w:space="0" w:color="auto"/>
                    <w:left w:val="none" w:sz="0" w:space="0" w:color="auto"/>
                    <w:bottom w:val="none" w:sz="0" w:space="0" w:color="auto"/>
                    <w:right w:val="none" w:sz="0" w:space="0" w:color="auto"/>
                  </w:divBdr>
                </w:div>
                <w:div w:id="463889549">
                  <w:marLeft w:val="0"/>
                  <w:marRight w:val="0"/>
                  <w:marTop w:val="0"/>
                  <w:marBottom w:val="0"/>
                  <w:divBdr>
                    <w:top w:val="none" w:sz="0" w:space="0" w:color="auto"/>
                    <w:left w:val="none" w:sz="0" w:space="0" w:color="auto"/>
                    <w:bottom w:val="none" w:sz="0" w:space="0" w:color="auto"/>
                    <w:right w:val="none" w:sz="0" w:space="0" w:color="auto"/>
                  </w:divBdr>
                </w:div>
                <w:div w:id="385447043">
                  <w:marLeft w:val="0"/>
                  <w:marRight w:val="0"/>
                  <w:marTop w:val="0"/>
                  <w:marBottom w:val="0"/>
                  <w:divBdr>
                    <w:top w:val="none" w:sz="0" w:space="0" w:color="auto"/>
                    <w:left w:val="none" w:sz="0" w:space="0" w:color="auto"/>
                    <w:bottom w:val="none" w:sz="0" w:space="0" w:color="auto"/>
                    <w:right w:val="none" w:sz="0" w:space="0" w:color="auto"/>
                  </w:divBdr>
                </w:div>
                <w:div w:id="1724792771">
                  <w:marLeft w:val="0"/>
                  <w:marRight w:val="0"/>
                  <w:marTop w:val="0"/>
                  <w:marBottom w:val="0"/>
                  <w:divBdr>
                    <w:top w:val="none" w:sz="0" w:space="0" w:color="auto"/>
                    <w:left w:val="none" w:sz="0" w:space="0" w:color="auto"/>
                    <w:bottom w:val="none" w:sz="0" w:space="0" w:color="auto"/>
                    <w:right w:val="none" w:sz="0" w:space="0" w:color="auto"/>
                  </w:divBdr>
                </w:div>
                <w:div w:id="1148285569">
                  <w:marLeft w:val="0"/>
                  <w:marRight w:val="0"/>
                  <w:marTop w:val="0"/>
                  <w:marBottom w:val="0"/>
                  <w:divBdr>
                    <w:top w:val="none" w:sz="0" w:space="0" w:color="auto"/>
                    <w:left w:val="none" w:sz="0" w:space="0" w:color="auto"/>
                    <w:bottom w:val="none" w:sz="0" w:space="0" w:color="auto"/>
                    <w:right w:val="none" w:sz="0" w:space="0" w:color="auto"/>
                  </w:divBdr>
                </w:div>
                <w:div w:id="1767460267">
                  <w:marLeft w:val="0"/>
                  <w:marRight w:val="0"/>
                  <w:marTop w:val="0"/>
                  <w:marBottom w:val="0"/>
                  <w:divBdr>
                    <w:top w:val="none" w:sz="0" w:space="0" w:color="auto"/>
                    <w:left w:val="none" w:sz="0" w:space="0" w:color="auto"/>
                    <w:bottom w:val="none" w:sz="0" w:space="0" w:color="auto"/>
                    <w:right w:val="none" w:sz="0" w:space="0" w:color="auto"/>
                  </w:divBdr>
                </w:div>
                <w:div w:id="935136460">
                  <w:marLeft w:val="0"/>
                  <w:marRight w:val="0"/>
                  <w:marTop w:val="0"/>
                  <w:marBottom w:val="0"/>
                  <w:divBdr>
                    <w:top w:val="none" w:sz="0" w:space="0" w:color="auto"/>
                    <w:left w:val="none" w:sz="0" w:space="0" w:color="auto"/>
                    <w:bottom w:val="none" w:sz="0" w:space="0" w:color="auto"/>
                    <w:right w:val="none" w:sz="0" w:space="0" w:color="auto"/>
                  </w:divBdr>
                </w:div>
                <w:div w:id="1838185605">
                  <w:marLeft w:val="0"/>
                  <w:marRight w:val="0"/>
                  <w:marTop w:val="0"/>
                  <w:marBottom w:val="0"/>
                  <w:divBdr>
                    <w:top w:val="none" w:sz="0" w:space="0" w:color="auto"/>
                    <w:left w:val="none" w:sz="0" w:space="0" w:color="auto"/>
                    <w:bottom w:val="none" w:sz="0" w:space="0" w:color="auto"/>
                    <w:right w:val="none" w:sz="0" w:space="0" w:color="auto"/>
                  </w:divBdr>
                </w:div>
                <w:div w:id="550383936">
                  <w:marLeft w:val="0"/>
                  <w:marRight w:val="0"/>
                  <w:marTop w:val="0"/>
                  <w:marBottom w:val="0"/>
                  <w:divBdr>
                    <w:top w:val="none" w:sz="0" w:space="0" w:color="auto"/>
                    <w:left w:val="none" w:sz="0" w:space="0" w:color="auto"/>
                    <w:bottom w:val="none" w:sz="0" w:space="0" w:color="auto"/>
                    <w:right w:val="none" w:sz="0" w:space="0" w:color="auto"/>
                  </w:divBdr>
                </w:div>
                <w:div w:id="212010059">
                  <w:marLeft w:val="0"/>
                  <w:marRight w:val="0"/>
                  <w:marTop w:val="0"/>
                  <w:marBottom w:val="0"/>
                  <w:divBdr>
                    <w:top w:val="none" w:sz="0" w:space="0" w:color="auto"/>
                    <w:left w:val="none" w:sz="0" w:space="0" w:color="auto"/>
                    <w:bottom w:val="none" w:sz="0" w:space="0" w:color="auto"/>
                    <w:right w:val="none" w:sz="0" w:space="0" w:color="auto"/>
                  </w:divBdr>
                </w:div>
                <w:div w:id="796684807">
                  <w:marLeft w:val="0"/>
                  <w:marRight w:val="0"/>
                  <w:marTop w:val="0"/>
                  <w:marBottom w:val="0"/>
                  <w:divBdr>
                    <w:top w:val="none" w:sz="0" w:space="0" w:color="auto"/>
                    <w:left w:val="none" w:sz="0" w:space="0" w:color="auto"/>
                    <w:bottom w:val="none" w:sz="0" w:space="0" w:color="auto"/>
                    <w:right w:val="none" w:sz="0" w:space="0" w:color="auto"/>
                  </w:divBdr>
                </w:div>
                <w:div w:id="821503374">
                  <w:marLeft w:val="0"/>
                  <w:marRight w:val="0"/>
                  <w:marTop w:val="0"/>
                  <w:marBottom w:val="0"/>
                  <w:divBdr>
                    <w:top w:val="none" w:sz="0" w:space="0" w:color="auto"/>
                    <w:left w:val="none" w:sz="0" w:space="0" w:color="auto"/>
                    <w:bottom w:val="none" w:sz="0" w:space="0" w:color="auto"/>
                    <w:right w:val="none" w:sz="0" w:space="0" w:color="auto"/>
                  </w:divBdr>
                </w:div>
                <w:div w:id="1561095985">
                  <w:marLeft w:val="0"/>
                  <w:marRight w:val="0"/>
                  <w:marTop w:val="0"/>
                  <w:marBottom w:val="0"/>
                  <w:divBdr>
                    <w:top w:val="none" w:sz="0" w:space="0" w:color="auto"/>
                    <w:left w:val="none" w:sz="0" w:space="0" w:color="auto"/>
                    <w:bottom w:val="none" w:sz="0" w:space="0" w:color="auto"/>
                    <w:right w:val="none" w:sz="0" w:space="0" w:color="auto"/>
                  </w:divBdr>
                </w:div>
                <w:div w:id="1487552366">
                  <w:marLeft w:val="0"/>
                  <w:marRight w:val="0"/>
                  <w:marTop w:val="0"/>
                  <w:marBottom w:val="0"/>
                  <w:divBdr>
                    <w:top w:val="none" w:sz="0" w:space="0" w:color="auto"/>
                    <w:left w:val="none" w:sz="0" w:space="0" w:color="auto"/>
                    <w:bottom w:val="none" w:sz="0" w:space="0" w:color="auto"/>
                    <w:right w:val="none" w:sz="0" w:space="0" w:color="auto"/>
                  </w:divBdr>
                </w:div>
                <w:div w:id="103500220">
                  <w:marLeft w:val="0"/>
                  <w:marRight w:val="0"/>
                  <w:marTop w:val="0"/>
                  <w:marBottom w:val="0"/>
                  <w:divBdr>
                    <w:top w:val="none" w:sz="0" w:space="0" w:color="auto"/>
                    <w:left w:val="none" w:sz="0" w:space="0" w:color="auto"/>
                    <w:bottom w:val="none" w:sz="0" w:space="0" w:color="auto"/>
                    <w:right w:val="none" w:sz="0" w:space="0" w:color="auto"/>
                  </w:divBdr>
                </w:div>
                <w:div w:id="1128202994">
                  <w:marLeft w:val="0"/>
                  <w:marRight w:val="0"/>
                  <w:marTop w:val="0"/>
                  <w:marBottom w:val="0"/>
                  <w:divBdr>
                    <w:top w:val="none" w:sz="0" w:space="0" w:color="auto"/>
                    <w:left w:val="none" w:sz="0" w:space="0" w:color="auto"/>
                    <w:bottom w:val="none" w:sz="0" w:space="0" w:color="auto"/>
                    <w:right w:val="none" w:sz="0" w:space="0" w:color="auto"/>
                  </w:divBdr>
                </w:div>
                <w:div w:id="172303894">
                  <w:marLeft w:val="0"/>
                  <w:marRight w:val="0"/>
                  <w:marTop w:val="0"/>
                  <w:marBottom w:val="0"/>
                  <w:divBdr>
                    <w:top w:val="none" w:sz="0" w:space="0" w:color="auto"/>
                    <w:left w:val="none" w:sz="0" w:space="0" w:color="auto"/>
                    <w:bottom w:val="none" w:sz="0" w:space="0" w:color="auto"/>
                    <w:right w:val="none" w:sz="0" w:space="0" w:color="auto"/>
                  </w:divBdr>
                </w:div>
                <w:div w:id="647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432">
          <w:marLeft w:val="0"/>
          <w:marRight w:val="0"/>
          <w:marTop w:val="0"/>
          <w:marBottom w:val="0"/>
          <w:divBdr>
            <w:top w:val="none" w:sz="0" w:space="0" w:color="auto"/>
            <w:left w:val="none" w:sz="0" w:space="0" w:color="auto"/>
            <w:bottom w:val="none" w:sz="0" w:space="0" w:color="auto"/>
            <w:right w:val="none" w:sz="0" w:space="0" w:color="auto"/>
          </w:divBdr>
          <w:divsChild>
            <w:div w:id="533274178">
              <w:marLeft w:val="0"/>
              <w:marRight w:val="0"/>
              <w:marTop w:val="0"/>
              <w:marBottom w:val="0"/>
              <w:divBdr>
                <w:top w:val="none" w:sz="0" w:space="0" w:color="auto"/>
                <w:left w:val="none" w:sz="0" w:space="0" w:color="auto"/>
                <w:bottom w:val="none" w:sz="0" w:space="0" w:color="auto"/>
                <w:right w:val="none" w:sz="0" w:space="0" w:color="auto"/>
              </w:divBdr>
            </w:div>
            <w:div w:id="1628394819">
              <w:marLeft w:val="0"/>
              <w:marRight w:val="0"/>
              <w:marTop w:val="0"/>
              <w:marBottom w:val="0"/>
              <w:divBdr>
                <w:top w:val="none" w:sz="0" w:space="0" w:color="auto"/>
                <w:left w:val="none" w:sz="0" w:space="0" w:color="auto"/>
                <w:bottom w:val="none" w:sz="0" w:space="0" w:color="auto"/>
                <w:right w:val="none" w:sz="0" w:space="0" w:color="auto"/>
              </w:divBdr>
            </w:div>
            <w:div w:id="393819407">
              <w:marLeft w:val="0"/>
              <w:marRight w:val="0"/>
              <w:marTop w:val="0"/>
              <w:marBottom w:val="0"/>
              <w:divBdr>
                <w:top w:val="none" w:sz="0" w:space="0" w:color="auto"/>
                <w:left w:val="none" w:sz="0" w:space="0" w:color="auto"/>
                <w:bottom w:val="none" w:sz="0" w:space="0" w:color="auto"/>
                <w:right w:val="none" w:sz="0" w:space="0" w:color="auto"/>
              </w:divBdr>
            </w:div>
            <w:div w:id="640430632">
              <w:marLeft w:val="0"/>
              <w:marRight w:val="0"/>
              <w:marTop w:val="0"/>
              <w:marBottom w:val="0"/>
              <w:divBdr>
                <w:top w:val="none" w:sz="0" w:space="0" w:color="auto"/>
                <w:left w:val="none" w:sz="0" w:space="0" w:color="auto"/>
                <w:bottom w:val="none" w:sz="0" w:space="0" w:color="auto"/>
                <w:right w:val="none" w:sz="0" w:space="0" w:color="auto"/>
              </w:divBdr>
            </w:div>
            <w:div w:id="801507704">
              <w:marLeft w:val="0"/>
              <w:marRight w:val="0"/>
              <w:marTop w:val="0"/>
              <w:marBottom w:val="0"/>
              <w:divBdr>
                <w:top w:val="none" w:sz="0" w:space="0" w:color="auto"/>
                <w:left w:val="none" w:sz="0" w:space="0" w:color="auto"/>
                <w:bottom w:val="none" w:sz="0" w:space="0" w:color="auto"/>
                <w:right w:val="none" w:sz="0" w:space="0" w:color="auto"/>
              </w:divBdr>
            </w:div>
            <w:div w:id="1053964880">
              <w:marLeft w:val="0"/>
              <w:marRight w:val="0"/>
              <w:marTop w:val="0"/>
              <w:marBottom w:val="0"/>
              <w:divBdr>
                <w:top w:val="none" w:sz="0" w:space="0" w:color="auto"/>
                <w:left w:val="none" w:sz="0" w:space="0" w:color="auto"/>
                <w:bottom w:val="none" w:sz="0" w:space="0" w:color="auto"/>
                <w:right w:val="none" w:sz="0" w:space="0" w:color="auto"/>
              </w:divBdr>
            </w:div>
            <w:div w:id="866675006">
              <w:marLeft w:val="0"/>
              <w:marRight w:val="0"/>
              <w:marTop w:val="0"/>
              <w:marBottom w:val="0"/>
              <w:divBdr>
                <w:top w:val="none" w:sz="0" w:space="0" w:color="auto"/>
                <w:left w:val="none" w:sz="0" w:space="0" w:color="auto"/>
                <w:bottom w:val="none" w:sz="0" w:space="0" w:color="auto"/>
                <w:right w:val="none" w:sz="0" w:space="0" w:color="auto"/>
              </w:divBdr>
            </w:div>
            <w:div w:id="550194448">
              <w:marLeft w:val="0"/>
              <w:marRight w:val="0"/>
              <w:marTop w:val="0"/>
              <w:marBottom w:val="0"/>
              <w:divBdr>
                <w:top w:val="none" w:sz="0" w:space="0" w:color="auto"/>
                <w:left w:val="none" w:sz="0" w:space="0" w:color="auto"/>
                <w:bottom w:val="none" w:sz="0" w:space="0" w:color="auto"/>
                <w:right w:val="none" w:sz="0" w:space="0" w:color="auto"/>
              </w:divBdr>
            </w:div>
            <w:div w:id="1999377596">
              <w:marLeft w:val="0"/>
              <w:marRight w:val="0"/>
              <w:marTop w:val="0"/>
              <w:marBottom w:val="0"/>
              <w:divBdr>
                <w:top w:val="none" w:sz="0" w:space="0" w:color="auto"/>
                <w:left w:val="none" w:sz="0" w:space="0" w:color="auto"/>
                <w:bottom w:val="none" w:sz="0" w:space="0" w:color="auto"/>
                <w:right w:val="none" w:sz="0" w:space="0" w:color="auto"/>
              </w:divBdr>
            </w:div>
            <w:div w:id="2006203613">
              <w:marLeft w:val="0"/>
              <w:marRight w:val="0"/>
              <w:marTop w:val="0"/>
              <w:marBottom w:val="0"/>
              <w:divBdr>
                <w:top w:val="none" w:sz="0" w:space="0" w:color="auto"/>
                <w:left w:val="none" w:sz="0" w:space="0" w:color="auto"/>
                <w:bottom w:val="none" w:sz="0" w:space="0" w:color="auto"/>
                <w:right w:val="none" w:sz="0" w:space="0" w:color="auto"/>
              </w:divBdr>
              <w:divsChild>
                <w:div w:id="1908297540">
                  <w:marLeft w:val="0"/>
                  <w:marRight w:val="0"/>
                  <w:marTop w:val="0"/>
                  <w:marBottom w:val="0"/>
                  <w:divBdr>
                    <w:top w:val="none" w:sz="0" w:space="0" w:color="auto"/>
                    <w:left w:val="none" w:sz="0" w:space="0" w:color="auto"/>
                    <w:bottom w:val="none" w:sz="0" w:space="0" w:color="auto"/>
                    <w:right w:val="none" w:sz="0" w:space="0" w:color="auto"/>
                  </w:divBdr>
                </w:div>
                <w:div w:id="258371053">
                  <w:marLeft w:val="0"/>
                  <w:marRight w:val="0"/>
                  <w:marTop w:val="0"/>
                  <w:marBottom w:val="0"/>
                  <w:divBdr>
                    <w:top w:val="none" w:sz="0" w:space="0" w:color="auto"/>
                    <w:left w:val="none" w:sz="0" w:space="0" w:color="auto"/>
                    <w:bottom w:val="none" w:sz="0" w:space="0" w:color="auto"/>
                    <w:right w:val="none" w:sz="0" w:space="0" w:color="auto"/>
                  </w:divBdr>
                </w:div>
                <w:div w:id="1341009495">
                  <w:marLeft w:val="0"/>
                  <w:marRight w:val="0"/>
                  <w:marTop w:val="0"/>
                  <w:marBottom w:val="0"/>
                  <w:divBdr>
                    <w:top w:val="none" w:sz="0" w:space="0" w:color="auto"/>
                    <w:left w:val="none" w:sz="0" w:space="0" w:color="auto"/>
                    <w:bottom w:val="none" w:sz="0" w:space="0" w:color="auto"/>
                    <w:right w:val="none" w:sz="0" w:space="0" w:color="auto"/>
                  </w:divBdr>
                </w:div>
                <w:div w:id="1251888072">
                  <w:marLeft w:val="0"/>
                  <w:marRight w:val="0"/>
                  <w:marTop w:val="0"/>
                  <w:marBottom w:val="0"/>
                  <w:divBdr>
                    <w:top w:val="none" w:sz="0" w:space="0" w:color="auto"/>
                    <w:left w:val="none" w:sz="0" w:space="0" w:color="auto"/>
                    <w:bottom w:val="none" w:sz="0" w:space="0" w:color="auto"/>
                    <w:right w:val="none" w:sz="0" w:space="0" w:color="auto"/>
                  </w:divBdr>
                </w:div>
                <w:div w:id="1661038714">
                  <w:marLeft w:val="0"/>
                  <w:marRight w:val="0"/>
                  <w:marTop w:val="0"/>
                  <w:marBottom w:val="0"/>
                  <w:divBdr>
                    <w:top w:val="none" w:sz="0" w:space="0" w:color="auto"/>
                    <w:left w:val="none" w:sz="0" w:space="0" w:color="auto"/>
                    <w:bottom w:val="none" w:sz="0" w:space="0" w:color="auto"/>
                    <w:right w:val="none" w:sz="0" w:space="0" w:color="auto"/>
                  </w:divBdr>
                </w:div>
                <w:div w:id="558635133">
                  <w:marLeft w:val="0"/>
                  <w:marRight w:val="0"/>
                  <w:marTop w:val="0"/>
                  <w:marBottom w:val="0"/>
                  <w:divBdr>
                    <w:top w:val="none" w:sz="0" w:space="0" w:color="auto"/>
                    <w:left w:val="none" w:sz="0" w:space="0" w:color="auto"/>
                    <w:bottom w:val="none" w:sz="0" w:space="0" w:color="auto"/>
                    <w:right w:val="none" w:sz="0" w:space="0" w:color="auto"/>
                  </w:divBdr>
                </w:div>
                <w:div w:id="253903534">
                  <w:marLeft w:val="0"/>
                  <w:marRight w:val="0"/>
                  <w:marTop w:val="0"/>
                  <w:marBottom w:val="0"/>
                  <w:divBdr>
                    <w:top w:val="none" w:sz="0" w:space="0" w:color="auto"/>
                    <w:left w:val="none" w:sz="0" w:space="0" w:color="auto"/>
                    <w:bottom w:val="none" w:sz="0" w:space="0" w:color="auto"/>
                    <w:right w:val="none" w:sz="0" w:space="0" w:color="auto"/>
                  </w:divBdr>
                </w:div>
                <w:div w:id="736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840">
          <w:marLeft w:val="0"/>
          <w:marRight w:val="0"/>
          <w:marTop w:val="0"/>
          <w:marBottom w:val="0"/>
          <w:divBdr>
            <w:top w:val="none" w:sz="0" w:space="0" w:color="auto"/>
            <w:left w:val="none" w:sz="0" w:space="0" w:color="auto"/>
            <w:bottom w:val="none" w:sz="0" w:space="0" w:color="auto"/>
            <w:right w:val="none" w:sz="0" w:space="0" w:color="auto"/>
          </w:divBdr>
          <w:divsChild>
            <w:div w:id="1503158883">
              <w:marLeft w:val="0"/>
              <w:marRight w:val="0"/>
              <w:marTop w:val="0"/>
              <w:marBottom w:val="0"/>
              <w:divBdr>
                <w:top w:val="none" w:sz="0" w:space="0" w:color="auto"/>
                <w:left w:val="none" w:sz="0" w:space="0" w:color="auto"/>
                <w:bottom w:val="none" w:sz="0" w:space="0" w:color="auto"/>
                <w:right w:val="none" w:sz="0" w:space="0" w:color="auto"/>
              </w:divBdr>
            </w:div>
            <w:div w:id="424420431">
              <w:marLeft w:val="0"/>
              <w:marRight w:val="0"/>
              <w:marTop w:val="0"/>
              <w:marBottom w:val="0"/>
              <w:divBdr>
                <w:top w:val="none" w:sz="0" w:space="0" w:color="auto"/>
                <w:left w:val="none" w:sz="0" w:space="0" w:color="auto"/>
                <w:bottom w:val="none" w:sz="0" w:space="0" w:color="auto"/>
                <w:right w:val="none" w:sz="0" w:space="0" w:color="auto"/>
              </w:divBdr>
            </w:div>
            <w:div w:id="257297834">
              <w:marLeft w:val="0"/>
              <w:marRight w:val="0"/>
              <w:marTop w:val="0"/>
              <w:marBottom w:val="0"/>
              <w:divBdr>
                <w:top w:val="none" w:sz="0" w:space="0" w:color="auto"/>
                <w:left w:val="none" w:sz="0" w:space="0" w:color="auto"/>
                <w:bottom w:val="none" w:sz="0" w:space="0" w:color="auto"/>
                <w:right w:val="none" w:sz="0" w:space="0" w:color="auto"/>
              </w:divBdr>
            </w:div>
            <w:div w:id="738403871">
              <w:marLeft w:val="0"/>
              <w:marRight w:val="0"/>
              <w:marTop w:val="0"/>
              <w:marBottom w:val="0"/>
              <w:divBdr>
                <w:top w:val="none" w:sz="0" w:space="0" w:color="auto"/>
                <w:left w:val="none" w:sz="0" w:space="0" w:color="auto"/>
                <w:bottom w:val="none" w:sz="0" w:space="0" w:color="auto"/>
                <w:right w:val="none" w:sz="0" w:space="0" w:color="auto"/>
              </w:divBdr>
            </w:div>
            <w:div w:id="105277894">
              <w:marLeft w:val="0"/>
              <w:marRight w:val="0"/>
              <w:marTop w:val="0"/>
              <w:marBottom w:val="0"/>
              <w:divBdr>
                <w:top w:val="none" w:sz="0" w:space="0" w:color="auto"/>
                <w:left w:val="none" w:sz="0" w:space="0" w:color="auto"/>
                <w:bottom w:val="none" w:sz="0" w:space="0" w:color="auto"/>
                <w:right w:val="none" w:sz="0" w:space="0" w:color="auto"/>
              </w:divBdr>
            </w:div>
            <w:div w:id="1810512623">
              <w:marLeft w:val="0"/>
              <w:marRight w:val="0"/>
              <w:marTop w:val="0"/>
              <w:marBottom w:val="0"/>
              <w:divBdr>
                <w:top w:val="none" w:sz="0" w:space="0" w:color="auto"/>
                <w:left w:val="none" w:sz="0" w:space="0" w:color="auto"/>
                <w:bottom w:val="none" w:sz="0" w:space="0" w:color="auto"/>
                <w:right w:val="none" w:sz="0" w:space="0" w:color="auto"/>
              </w:divBdr>
            </w:div>
            <w:div w:id="238371362">
              <w:marLeft w:val="0"/>
              <w:marRight w:val="0"/>
              <w:marTop w:val="0"/>
              <w:marBottom w:val="0"/>
              <w:divBdr>
                <w:top w:val="none" w:sz="0" w:space="0" w:color="auto"/>
                <w:left w:val="none" w:sz="0" w:space="0" w:color="auto"/>
                <w:bottom w:val="none" w:sz="0" w:space="0" w:color="auto"/>
                <w:right w:val="none" w:sz="0" w:space="0" w:color="auto"/>
              </w:divBdr>
            </w:div>
            <w:div w:id="790323269">
              <w:marLeft w:val="0"/>
              <w:marRight w:val="0"/>
              <w:marTop w:val="0"/>
              <w:marBottom w:val="0"/>
              <w:divBdr>
                <w:top w:val="none" w:sz="0" w:space="0" w:color="auto"/>
                <w:left w:val="none" w:sz="0" w:space="0" w:color="auto"/>
                <w:bottom w:val="none" w:sz="0" w:space="0" w:color="auto"/>
                <w:right w:val="none" w:sz="0" w:space="0" w:color="auto"/>
              </w:divBdr>
            </w:div>
            <w:div w:id="1603412584">
              <w:marLeft w:val="0"/>
              <w:marRight w:val="0"/>
              <w:marTop w:val="0"/>
              <w:marBottom w:val="0"/>
              <w:divBdr>
                <w:top w:val="none" w:sz="0" w:space="0" w:color="auto"/>
                <w:left w:val="none" w:sz="0" w:space="0" w:color="auto"/>
                <w:bottom w:val="none" w:sz="0" w:space="0" w:color="auto"/>
                <w:right w:val="none" w:sz="0" w:space="0" w:color="auto"/>
              </w:divBdr>
            </w:div>
            <w:div w:id="1972707069">
              <w:marLeft w:val="0"/>
              <w:marRight w:val="0"/>
              <w:marTop w:val="0"/>
              <w:marBottom w:val="0"/>
              <w:divBdr>
                <w:top w:val="none" w:sz="0" w:space="0" w:color="auto"/>
                <w:left w:val="none" w:sz="0" w:space="0" w:color="auto"/>
                <w:bottom w:val="none" w:sz="0" w:space="0" w:color="auto"/>
                <w:right w:val="none" w:sz="0" w:space="0" w:color="auto"/>
              </w:divBdr>
            </w:div>
            <w:div w:id="1422141900">
              <w:marLeft w:val="0"/>
              <w:marRight w:val="0"/>
              <w:marTop w:val="0"/>
              <w:marBottom w:val="0"/>
              <w:divBdr>
                <w:top w:val="none" w:sz="0" w:space="0" w:color="auto"/>
                <w:left w:val="none" w:sz="0" w:space="0" w:color="auto"/>
                <w:bottom w:val="none" w:sz="0" w:space="0" w:color="auto"/>
                <w:right w:val="none" w:sz="0" w:space="0" w:color="auto"/>
              </w:divBdr>
            </w:div>
            <w:div w:id="149685893">
              <w:marLeft w:val="0"/>
              <w:marRight w:val="0"/>
              <w:marTop w:val="0"/>
              <w:marBottom w:val="0"/>
              <w:divBdr>
                <w:top w:val="none" w:sz="0" w:space="0" w:color="auto"/>
                <w:left w:val="none" w:sz="0" w:space="0" w:color="auto"/>
                <w:bottom w:val="none" w:sz="0" w:space="0" w:color="auto"/>
                <w:right w:val="none" w:sz="0" w:space="0" w:color="auto"/>
              </w:divBdr>
            </w:div>
            <w:div w:id="699891513">
              <w:marLeft w:val="0"/>
              <w:marRight w:val="0"/>
              <w:marTop w:val="0"/>
              <w:marBottom w:val="0"/>
              <w:divBdr>
                <w:top w:val="none" w:sz="0" w:space="0" w:color="auto"/>
                <w:left w:val="none" w:sz="0" w:space="0" w:color="auto"/>
                <w:bottom w:val="none" w:sz="0" w:space="0" w:color="auto"/>
                <w:right w:val="none" w:sz="0" w:space="0" w:color="auto"/>
              </w:divBdr>
            </w:div>
            <w:div w:id="1623219806">
              <w:marLeft w:val="0"/>
              <w:marRight w:val="0"/>
              <w:marTop w:val="0"/>
              <w:marBottom w:val="0"/>
              <w:divBdr>
                <w:top w:val="none" w:sz="0" w:space="0" w:color="auto"/>
                <w:left w:val="none" w:sz="0" w:space="0" w:color="auto"/>
                <w:bottom w:val="none" w:sz="0" w:space="0" w:color="auto"/>
                <w:right w:val="none" w:sz="0" w:space="0" w:color="auto"/>
              </w:divBdr>
            </w:div>
            <w:div w:id="1765150969">
              <w:marLeft w:val="0"/>
              <w:marRight w:val="0"/>
              <w:marTop w:val="0"/>
              <w:marBottom w:val="0"/>
              <w:divBdr>
                <w:top w:val="none" w:sz="0" w:space="0" w:color="auto"/>
                <w:left w:val="none" w:sz="0" w:space="0" w:color="auto"/>
                <w:bottom w:val="none" w:sz="0" w:space="0" w:color="auto"/>
                <w:right w:val="none" w:sz="0" w:space="0" w:color="auto"/>
              </w:divBdr>
            </w:div>
            <w:div w:id="898786444">
              <w:marLeft w:val="0"/>
              <w:marRight w:val="0"/>
              <w:marTop w:val="0"/>
              <w:marBottom w:val="0"/>
              <w:divBdr>
                <w:top w:val="none" w:sz="0" w:space="0" w:color="auto"/>
                <w:left w:val="none" w:sz="0" w:space="0" w:color="auto"/>
                <w:bottom w:val="none" w:sz="0" w:space="0" w:color="auto"/>
                <w:right w:val="none" w:sz="0" w:space="0" w:color="auto"/>
              </w:divBdr>
            </w:div>
            <w:div w:id="2082829861">
              <w:marLeft w:val="0"/>
              <w:marRight w:val="0"/>
              <w:marTop w:val="0"/>
              <w:marBottom w:val="0"/>
              <w:divBdr>
                <w:top w:val="none" w:sz="0" w:space="0" w:color="auto"/>
                <w:left w:val="none" w:sz="0" w:space="0" w:color="auto"/>
                <w:bottom w:val="none" w:sz="0" w:space="0" w:color="auto"/>
                <w:right w:val="none" w:sz="0" w:space="0" w:color="auto"/>
              </w:divBdr>
            </w:div>
            <w:div w:id="395855491">
              <w:marLeft w:val="0"/>
              <w:marRight w:val="0"/>
              <w:marTop w:val="0"/>
              <w:marBottom w:val="0"/>
              <w:divBdr>
                <w:top w:val="none" w:sz="0" w:space="0" w:color="auto"/>
                <w:left w:val="none" w:sz="0" w:space="0" w:color="auto"/>
                <w:bottom w:val="none" w:sz="0" w:space="0" w:color="auto"/>
                <w:right w:val="none" w:sz="0" w:space="0" w:color="auto"/>
              </w:divBdr>
            </w:div>
            <w:div w:id="445272945">
              <w:marLeft w:val="0"/>
              <w:marRight w:val="0"/>
              <w:marTop w:val="0"/>
              <w:marBottom w:val="0"/>
              <w:divBdr>
                <w:top w:val="none" w:sz="0" w:space="0" w:color="auto"/>
                <w:left w:val="none" w:sz="0" w:space="0" w:color="auto"/>
                <w:bottom w:val="none" w:sz="0" w:space="0" w:color="auto"/>
                <w:right w:val="none" w:sz="0" w:space="0" w:color="auto"/>
              </w:divBdr>
            </w:div>
            <w:div w:id="630206891">
              <w:marLeft w:val="0"/>
              <w:marRight w:val="0"/>
              <w:marTop w:val="0"/>
              <w:marBottom w:val="0"/>
              <w:divBdr>
                <w:top w:val="none" w:sz="0" w:space="0" w:color="auto"/>
                <w:left w:val="none" w:sz="0" w:space="0" w:color="auto"/>
                <w:bottom w:val="none" w:sz="0" w:space="0" w:color="auto"/>
                <w:right w:val="none" w:sz="0" w:space="0" w:color="auto"/>
              </w:divBdr>
            </w:div>
            <w:div w:id="8066363">
              <w:marLeft w:val="0"/>
              <w:marRight w:val="0"/>
              <w:marTop w:val="0"/>
              <w:marBottom w:val="0"/>
              <w:divBdr>
                <w:top w:val="none" w:sz="0" w:space="0" w:color="auto"/>
                <w:left w:val="none" w:sz="0" w:space="0" w:color="auto"/>
                <w:bottom w:val="none" w:sz="0" w:space="0" w:color="auto"/>
                <w:right w:val="none" w:sz="0" w:space="0" w:color="auto"/>
              </w:divBdr>
            </w:div>
            <w:div w:id="137309069">
              <w:marLeft w:val="0"/>
              <w:marRight w:val="0"/>
              <w:marTop w:val="0"/>
              <w:marBottom w:val="0"/>
              <w:divBdr>
                <w:top w:val="none" w:sz="0" w:space="0" w:color="auto"/>
                <w:left w:val="none" w:sz="0" w:space="0" w:color="auto"/>
                <w:bottom w:val="none" w:sz="0" w:space="0" w:color="auto"/>
                <w:right w:val="none" w:sz="0" w:space="0" w:color="auto"/>
              </w:divBdr>
            </w:div>
            <w:div w:id="1218125230">
              <w:marLeft w:val="0"/>
              <w:marRight w:val="0"/>
              <w:marTop w:val="0"/>
              <w:marBottom w:val="0"/>
              <w:divBdr>
                <w:top w:val="none" w:sz="0" w:space="0" w:color="auto"/>
                <w:left w:val="none" w:sz="0" w:space="0" w:color="auto"/>
                <w:bottom w:val="none" w:sz="0" w:space="0" w:color="auto"/>
                <w:right w:val="none" w:sz="0" w:space="0" w:color="auto"/>
              </w:divBdr>
            </w:div>
            <w:div w:id="526791953">
              <w:marLeft w:val="0"/>
              <w:marRight w:val="0"/>
              <w:marTop w:val="0"/>
              <w:marBottom w:val="0"/>
              <w:divBdr>
                <w:top w:val="none" w:sz="0" w:space="0" w:color="auto"/>
                <w:left w:val="none" w:sz="0" w:space="0" w:color="auto"/>
                <w:bottom w:val="none" w:sz="0" w:space="0" w:color="auto"/>
                <w:right w:val="none" w:sz="0" w:space="0" w:color="auto"/>
              </w:divBdr>
            </w:div>
            <w:div w:id="1404376262">
              <w:marLeft w:val="0"/>
              <w:marRight w:val="0"/>
              <w:marTop w:val="0"/>
              <w:marBottom w:val="0"/>
              <w:divBdr>
                <w:top w:val="none" w:sz="0" w:space="0" w:color="auto"/>
                <w:left w:val="none" w:sz="0" w:space="0" w:color="auto"/>
                <w:bottom w:val="none" w:sz="0" w:space="0" w:color="auto"/>
                <w:right w:val="none" w:sz="0" w:space="0" w:color="auto"/>
              </w:divBdr>
            </w:div>
            <w:div w:id="247352539">
              <w:marLeft w:val="0"/>
              <w:marRight w:val="0"/>
              <w:marTop w:val="0"/>
              <w:marBottom w:val="0"/>
              <w:divBdr>
                <w:top w:val="none" w:sz="0" w:space="0" w:color="auto"/>
                <w:left w:val="none" w:sz="0" w:space="0" w:color="auto"/>
                <w:bottom w:val="none" w:sz="0" w:space="0" w:color="auto"/>
                <w:right w:val="none" w:sz="0" w:space="0" w:color="auto"/>
              </w:divBdr>
            </w:div>
            <w:div w:id="8994356">
              <w:marLeft w:val="0"/>
              <w:marRight w:val="0"/>
              <w:marTop w:val="0"/>
              <w:marBottom w:val="0"/>
              <w:divBdr>
                <w:top w:val="none" w:sz="0" w:space="0" w:color="auto"/>
                <w:left w:val="none" w:sz="0" w:space="0" w:color="auto"/>
                <w:bottom w:val="none" w:sz="0" w:space="0" w:color="auto"/>
                <w:right w:val="none" w:sz="0" w:space="0" w:color="auto"/>
              </w:divBdr>
            </w:div>
            <w:div w:id="1578124293">
              <w:marLeft w:val="0"/>
              <w:marRight w:val="0"/>
              <w:marTop w:val="0"/>
              <w:marBottom w:val="0"/>
              <w:divBdr>
                <w:top w:val="none" w:sz="0" w:space="0" w:color="auto"/>
                <w:left w:val="none" w:sz="0" w:space="0" w:color="auto"/>
                <w:bottom w:val="none" w:sz="0" w:space="0" w:color="auto"/>
                <w:right w:val="none" w:sz="0" w:space="0" w:color="auto"/>
              </w:divBdr>
            </w:div>
            <w:div w:id="1250307472">
              <w:marLeft w:val="0"/>
              <w:marRight w:val="0"/>
              <w:marTop w:val="0"/>
              <w:marBottom w:val="0"/>
              <w:divBdr>
                <w:top w:val="none" w:sz="0" w:space="0" w:color="auto"/>
                <w:left w:val="none" w:sz="0" w:space="0" w:color="auto"/>
                <w:bottom w:val="none" w:sz="0" w:space="0" w:color="auto"/>
                <w:right w:val="none" w:sz="0" w:space="0" w:color="auto"/>
              </w:divBdr>
              <w:divsChild>
                <w:div w:id="366685696">
                  <w:marLeft w:val="0"/>
                  <w:marRight w:val="0"/>
                  <w:marTop w:val="0"/>
                  <w:marBottom w:val="0"/>
                  <w:divBdr>
                    <w:top w:val="none" w:sz="0" w:space="0" w:color="auto"/>
                    <w:left w:val="none" w:sz="0" w:space="0" w:color="auto"/>
                    <w:bottom w:val="none" w:sz="0" w:space="0" w:color="auto"/>
                    <w:right w:val="none" w:sz="0" w:space="0" w:color="auto"/>
                  </w:divBdr>
                </w:div>
                <w:div w:id="1263222613">
                  <w:marLeft w:val="0"/>
                  <w:marRight w:val="0"/>
                  <w:marTop w:val="0"/>
                  <w:marBottom w:val="0"/>
                  <w:divBdr>
                    <w:top w:val="none" w:sz="0" w:space="0" w:color="auto"/>
                    <w:left w:val="none" w:sz="0" w:space="0" w:color="auto"/>
                    <w:bottom w:val="none" w:sz="0" w:space="0" w:color="auto"/>
                    <w:right w:val="none" w:sz="0" w:space="0" w:color="auto"/>
                  </w:divBdr>
                </w:div>
                <w:div w:id="1103652982">
                  <w:marLeft w:val="0"/>
                  <w:marRight w:val="0"/>
                  <w:marTop w:val="0"/>
                  <w:marBottom w:val="0"/>
                  <w:divBdr>
                    <w:top w:val="none" w:sz="0" w:space="0" w:color="auto"/>
                    <w:left w:val="none" w:sz="0" w:space="0" w:color="auto"/>
                    <w:bottom w:val="none" w:sz="0" w:space="0" w:color="auto"/>
                    <w:right w:val="none" w:sz="0" w:space="0" w:color="auto"/>
                  </w:divBdr>
                </w:div>
                <w:div w:id="756634889">
                  <w:marLeft w:val="0"/>
                  <w:marRight w:val="0"/>
                  <w:marTop w:val="0"/>
                  <w:marBottom w:val="0"/>
                  <w:divBdr>
                    <w:top w:val="none" w:sz="0" w:space="0" w:color="auto"/>
                    <w:left w:val="none" w:sz="0" w:space="0" w:color="auto"/>
                    <w:bottom w:val="none" w:sz="0" w:space="0" w:color="auto"/>
                    <w:right w:val="none" w:sz="0" w:space="0" w:color="auto"/>
                  </w:divBdr>
                </w:div>
                <w:div w:id="1664432874">
                  <w:marLeft w:val="0"/>
                  <w:marRight w:val="0"/>
                  <w:marTop w:val="0"/>
                  <w:marBottom w:val="0"/>
                  <w:divBdr>
                    <w:top w:val="none" w:sz="0" w:space="0" w:color="auto"/>
                    <w:left w:val="none" w:sz="0" w:space="0" w:color="auto"/>
                    <w:bottom w:val="none" w:sz="0" w:space="0" w:color="auto"/>
                    <w:right w:val="none" w:sz="0" w:space="0" w:color="auto"/>
                  </w:divBdr>
                </w:div>
                <w:div w:id="846558092">
                  <w:marLeft w:val="0"/>
                  <w:marRight w:val="0"/>
                  <w:marTop w:val="0"/>
                  <w:marBottom w:val="0"/>
                  <w:divBdr>
                    <w:top w:val="none" w:sz="0" w:space="0" w:color="auto"/>
                    <w:left w:val="none" w:sz="0" w:space="0" w:color="auto"/>
                    <w:bottom w:val="none" w:sz="0" w:space="0" w:color="auto"/>
                    <w:right w:val="none" w:sz="0" w:space="0" w:color="auto"/>
                  </w:divBdr>
                </w:div>
                <w:div w:id="1790195339">
                  <w:marLeft w:val="0"/>
                  <w:marRight w:val="0"/>
                  <w:marTop w:val="0"/>
                  <w:marBottom w:val="0"/>
                  <w:divBdr>
                    <w:top w:val="none" w:sz="0" w:space="0" w:color="auto"/>
                    <w:left w:val="none" w:sz="0" w:space="0" w:color="auto"/>
                    <w:bottom w:val="none" w:sz="0" w:space="0" w:color="auto"/>
                    <w:right w:val="none" w:sz="0" w:space="0" w:color="auto"/>
                  </w:divBdr>
                </w:div>
                <w:div w:id="20979725">
                  <w:marLeft w:val="0"/>
                  <w:marRight w:val="0"/>
                  <w:marTop w:val="0"/>
                  <w:marBottom w:val="0"/>
                  <w:divBdr>
                    <w:top w:val="none" w:sz="0" w:space="0" w:color="auto"/>
                    <w:left w:val="none" w:sz="0" w:space="0" w:color="auto"/>
                    <w:bottom w:val="none" w:sz="0" w:space="0" w:color="auto"/>
                    <w:right w:val="none" w:sz="0" w:space="0" w:color="auto"/>
                  </w:divBdr>
                </w:div>
                <w:div w:id="393089205">
                  <w:marLeft w:val="0"/>
                  <w:marRight w:val="0"/>
                  <w:marTop w:val="0"/>
                  <w:marBottom w:val="0"/>
                  <w:divBdr>
                    <w:top w:val="none" w:sz="0" w:space="0" w:color="auto"/>
                    <w:left w:val="none" w:sz="0" w:space="0" w:color="auto"/>
                    <w:bottom w:val="none" w:sz="0" w:space="0" w:color="auto"/>
                    <w:right w:val="none" w:sz="0" w:space="0" w:color="auto"/>
                  </w:divBdr>
                </w:div>
                <w:div w:id="81531728">
                  <w:marLeft w:val="0"/>
                  <w:marRight w:val="0"/>
                  <w:marTop w:val="0"/>
                  <w:marBottom w:val="0"/>
                  <w:divBdr>
                    <w:top w:val="none" w:sz="0" w:space="0" w:color="auto"/>
                    <w:left w:val="none" w:sz="0" w:space="0" w:color="auto"/>
                    <w:bottom w:val="none" w:sz="0" w:space="0" w:color="auto"/>
                    <w:right w:val="none" w:sz="0" w:space="0" w:color="auto"/>
                  </w:divBdr>
                </w:div>
                <w:div w:id="1945992234">
                  <w:marLeft w:val="0"/>
                  <w:marRight w:val="0"/>
                  <w:marTop w:val="0"/>
                  <w:marBottom w:val="0"/>
                  <w:divBdr>
                    <w:top w:val="none" w:sz="0" w:space="0" w:color="auto"/>
                    <w:left w:val="none" w:sz="0" w:space="0" w:color="auto"/>
                    <w:bottom w:val="none" w:sz="0" w:space="0" w:color="auto"/>
                    <w:right w:val="none" w:sz="0" w:space="0" w:color="auto"/>
                  </w:divBdr>
                </w:div>
                <w:div w:id="1928228220">
                  <w:marLeft w:val="0"/>
                  <w:marRight w:val="0"/>
                  <w:marTop w:val="0"/>
                  <w:marBottom w:val="0"/>
                  <w:divBdr>
                    <w:top w:val="none" w:sz="0" w:space="0" w:color="auto"/>
                    <w:left w:val="none" w:sz="0" w:space="0" w:color="auto"/>
                    <w:bottom w:val="none" w:sz="0" w:space="0" w:color="auto"/>
                    <w:right w:val="none" w:sz="0" w:space="0" w:color="auto"/>
                  </w:divBdr>
                </w:div>
                <w:div w:id="1156648583">
                  <w:marLeft w:val="0"/>
                  <w:marRight w:val="0"/>
                  <w:marTop w:val="0"/>
                  <w:marBottom w:val="0"/>
                  <w:divBdr>
                    <w:top w:val="none" w:sz="0" w:space="0" w:color="auto"/>
                    <w:left w:val="none" w:sz="0" w:space="0" w:color="auto"/>
                    <w:bottom w:val="none" w:sz="0" w:space="0" w:color="auto"/>
                    <w:right w:val="none" w:sz="0" w:space="0" w:color="auto"/>
                  </w:divBdr>
                </w:div>
                <w:div w:id="1842964836">
                  <w:marLeft w:val="0"/>
                  <w:marRight w:val="0"/>
                  <w:marTop w:val="0"/>
                  <w:marBottom w:val="0"/>
                  <w:divBdr>
                    <w:top w:val="none" w:sz="0" w:space="0" w:color="auto"/>
                    <w:left w:val="none" w:sz="0" w:space="0" w:color="auto"/>
                    <w:bottom w:val="none" w:sz="0" w:space="0" w:color="auto"/>
                    <w:right w:val="none" w:sz="0" w:space="0" w:color="auto"/>
                  </w:divBdr>
                </w:div>
                <w:div w:id="1066758456">
                  <w:marLeft w:val="0"/>
                  <w:marRight w:val="0"/>
                  <w:marTop w:val="0"/>
                  <w:marBottom w:val="0"/>
                  <w:divBdr>
                    <w:top w:val="none" w:sz="0" w:space="0" w:color="auto"/>
                    <w:left w:val="none" w:sz="0" w:space="0" w:color="auto"/>
                    <w:bottom w:val="none" w:sz="0" w:space="0" w:color="auto"/>
                    <w:right w:val="none" w:sz="0" w:space="0" w:color="auto"/>
                  </w:divBdr>
                </w:div>
                <w:div w:id="304625051">
                  <w:marLeft w:val="0"/>
                  <w:marRight w:val="0"/>
                  <w:marTop w:val="0"/>
                  <w:marBottom w:val="0"/>
                  <w:divBdr>
                    <w:top w:val="none" w:sz="0" w:space="0" w:color="auto"/>
                    <w:left w:val="none" w:sz="0" w:space="0" w:color="auto"/>
                    <w:bottom w:val="none" w:sz="0" w:space="0" w:color="auto"/>
                    <w:right w:val="none" w:sz="0" w:space="0" w:color="auto"/>
                  </w:divBdr>
                </w:div>
                <w:div w:id="348871606">
                  <w:marLeft w:val="0"/>
                  <w:marRight w:val="0"/>
                  <w:marTop w:val="0"/>
                  <w:marBottom w:val="0"/>
                  <w:divBdr>
                    <w:top w:val="none" w:sz="0" w:space="0" w:color="auto"/>
                    <w:left w:val="none" w:sz="0" w:space="0" w:color="auto"/>
                    <w:bottom w:val="none" w:sz="0" w:space="0" w:color="auto"/>
                    <w:right w:val="none" w:sz="0" w:space="0" w:color="auto"/>
                  </w:divBdr>
                </w:div>
                <w:div w:id="1946839549">
                  <w:marLeft w:val="0"/>
                  <w:marRight w:val="0"/>
                  <w:marTop w:val="0"/>
                  <w:marBottom w:val="0"/>
                  <w:divBdr>
                    <w:top w:val="none" w:sz="0" w:space="0" w:color="auto"/>
                    <w:left w:val="none" w:sz="0" w:space="0" w:color="auto"/>
                    <w:bottom w:val="none" w:sz="0" w:space="0" w:color="auto"/>
                    <w:right w:val="none" w:sz="0" w:space="0" w:color="auto"/>
                  </w:divBdr>
                </w:div>
                <w:div w:id="754284551">
                  <w:marLeft w:val="0"/>
                  <w:marRight w:val="0"/>
                  <w:marTop w:val="0"/>
                  <w:marBottom w:val="0"/>
                  <w:divBdr>
                    <w:top w:val="none" w:sz="0" w:space="0" w:color="auto"/>
                    <w:left w:val="none" w:sz="0" w:space="0" w:color="auto"/>
                    <w:bottom w:val="none" w:sz="0" w:space="0" w:color="auto"/>
                    <w:right w:val="none" w:sz="0" w:space="0" w:color="auto"/>
                  </w:divBdr>
                </w:div>
                <w:div w:id="1315334690">
                  <w:marLeft w:val="0"/>
                  <w:marRight w:val="0"/>
                  <w:marTop w:val="0"/>
                  <w:marBottom w:val="0"/>
                  <w:divBdr>
                    <w:top w:val="none" w:sz="0" w:space="0" w:color="auto"/>
                    <w:left w:val="none" w:sz="0" w:space="0" w:color="auto"/>
                    <w:bottom w:val="none" w:sz="0" w:space="0" w:color="auto"/>
                    <w:right w:val="none" w:sz="0" w:space="0" w:color="auto"/>
                  </w:divBdr>
                </w:div>
                <w:div w:id="1011835340">
                  <w:marLeft w:val="0"/>
                  <w:marRight w:val="0"/>
                  <w:marTop w:val="0"/>
                  <w:marBottom w:val="0"/>
                  <w:divBdr>
                    <w:top w:val="none" w:sz="0" w:space="0" w:color="auto"/>
                    <w:left w:val="none" w:sz="0" w:space="0" w:color="auto"/>
                    <w:bottom w:val="none" w:sz="0" w:space="0" w:color="auto"/>
                    <w:right w:val="none" w:sz="0" w:space="0" w:color="auto"/>
                  </w:divBdr>
                </w:div>
                <w:div w:id="1656446950">
                  <w:marLeft w:val="0"/>
                  <w:marRight w:val="0"/>
                  <w:marTop w:val="0"/>
                  <w:marBottom w:val="0"/>
                  <w:divBdr>
                    <w:top w:val="none" w:sz="0" w:space="0" w:color="auto"/>
                    <w:left w:val="none" w:sz="0" w:space="0" w:color="auto"/>
                    <w:bottom w:val="none" w:sz="0" w:space="0" w:color="auto"/>
                    <w:right w:val="none" w:sz="0" w:space="0" w:color="auto"/>
                  </w:divBdr>
                </w:div>
                <w:div w:id="311101128">
                  <w:marLeft w:val="0"/>
                  <w:marRight w:val="0"/>
                  <w:marTop w:val="0"/>
                  <w:marBottom w:val="0"/>
                  <w:divBdr>
                    <w:top w:val="none" w:sz="0" w:space="0" w:color="auto"/>
                    <w:left w:val="none" w:sz="0" w:space="0" w:color="auto"/>
                    <w:bottom w:val="none" w:sz="0" w:space="0" w:color="auto"/>
                    <w:right w:val="none" w:sz="0" w:space="0" w:color="auto"/>
                  </w:divBdr>
                </w:div>
                <w:div w:id="505707232">
                  <w:marLeft w:val="0"/>
                  <w:marRight w:val="0"/>
                  <w:marTop w:val="0"/>
                  <w:marBottom w:val="0"/>
                  <w:divBdr>
                    <w:top w:val="none" w:sz="0" w:space="0" w:color="auto"/>
                    <w:left w:val="none" w:sz="0" w:space="0" w:color="auto"/>
                    <w:bottom w:val="none" w:sz="0" w:space="0" w:color="auto"/>
                    <w:right w:val="none" w:sz="0" w:space="0" w:color="auto"/>
                  </w:divBdr>
                </w:div>
                <w:div w:id="290094033">
                  <w:marLeft w:val="0"/>
                  <w:marRight w:val="0"/>
                  <w:marTop w:val="0"/>
                  <w:marBottom w:val="0"/>
                  <w:divBdr>
                    <w:top w:val="none" w:sz="0" w:space="0" w:color="auto"/>
                    <w:left w:val="none" w:sz="0" w:space="0" w:color="auto"/>
                    <w:bottom w:val="none" w:sz="0" w:space="0" w:color="auto"/>
                    <w:right w:val="none" w:sz="0" w:space="0" w:color="auto"/>
                  </w:divBdr>
                </w:div>
                <w:div w:id="1020855256">
                  <w:marLeft w:val="0"/>
                  <w:marRight w:val="0"/>
                  <w:marTop w:val="0"/>
                  <w:marBottom w:val="0"/>
                  <w:divBdr>
                    <w:top w:val="none" w:sz="0" w:space="0" w:color="auto"/>
                    <w:left w:val="none" w:sz="0" w:space="0" w:color="auto"/>
                    <w:bottom w:val="none" w:sz="0" w:space="0" w:color="auto"/>
                    <w:right w:val="none" w:sz="0" w:space="0" w:color="auto"/>
                  </w:divBdr>
                </w:div>
                <w:div w:id="2044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633">
          <w:marLeft w:val="0"/>
          <w:marRight w:val="0"/>
          <w:marTop w:val="0"/>
          <w:marBottom w:val="0"/>
          <w:divBdr>
            <w:top w:val="none" w:sz="0" w:space="0" w:color="auto"/>
            <w:left w:val="none" w:sz="0" w:space="0" w:color="auto"/>
            <w:bottom w:val="none" w:sz="0" w:space="0" w:color="auto"/>
            <w:right w:val="none" w:sz="0" w:space="0" w:color="auto"/>
          </w:divBdr>
          <w:divsChild>
            <w:div w:id="218446113">
              <w:marLeft w:val="0"/>
              <w:marRight w:val="0"/>
              <w:marTop w:val="0"/>
              <w:marBottom w:val="0"/>
              <w:divBdr>
                <w:top w:val="none" w:sz="0" w:space="0" w:color="auto"/>
                <w:left w:val="none" w:sz="0" w:space="0" w:color="auto"/>
                <w:bottom w:val="none" w:sz="0" w:space="0" w:color="auto"/>
                <w:right w:val="none" w:sz="0" w:space="0" w:color="auto"/>
              </w:divBdr>
            </w:div>
            <w:div w:id="1226600439">
              <w:marLeft w:val="0"/>
              <w:marRight w:val="0"/>
              <w:marTop w:val="0"/>
              <w:marBottom w:val="0"/>
              <w:divBdr>
                <w:top w:val="none" w:sz="0" w:space="0" w:color="auto"/>
                <w:left w:val="none" w:sz="0" w:space="0" w:color="auto"/>
                <w:bottom w:val="none" w:sz="0" w:space="0" w:color="auto"/>
                <w:right w:val="none" w:sz="0" w:space="0" w:color="auto"/>
              </w:divBdr>
            </w:div>
            <w:div w:id="146436129">
              <w:marLeft w:val="0"/>
              <w:marRight w:val="0"/>
              <w:marTop w:val="0"/>
              <w:marBottom w:val="0"/>
              <w:divBdr>
                <w:top w:val="none" w:sz="0" w:space="0" w:color="auto"/>
                <w:left w:val="none" w:sz="0" w:space="0" w:color="auto"/>
                <w:bottom w:val="none" w:sz="0" w:space="0" w:color="auto"/>
                <w:right w:val="none" w:sz="0" w:space="0" w:color="auto"/>
              </w:divBdr>
            </w:div>
            <w:div w:id="1432163128">
              <w:marLeft w:val="0"/>
              <w:marRight w:val="0"/>
              <w:marTop w:val="0"/>
              <w:marBottom w:val="0"/>
              <w:divBdr>
                <w:top w:val="none" w:sz="0" w:space="0" w:color="auto"/>
                <w:left w:val="none" w:sz="0" w:space="0" w:color="auto"/>
                <w:bottom w:val="none" w:sz="0" w:space="0" w:color="auto"/>
                <w:right w:val="none" w:sz="0" w:space="0" w:color="auto"/>
              </w:divBdr>
            </w:div>
            <w:div w:id="1520776029">
              <w:marLeft w:val="0"/>
              <w:marRight w:val="0"/>
              <w:marTop w:val="0"/>
              <w:marBottom w:val="0"/>
              <w:divBdr>
                <w:top w:val="none" w:sz="0" w:space="0" w:color="auto"/>
                <w:left w:val="none" w:sz="0" w:space="0" w:color="auto"/>
                <w:bottom w:val="none" w:sz="0" w:space="0" w:color="auto"/>
                <w:right w:val="none" w:sz="0" w:space="0" w:color="auto"/>
              </w:divBdr>
            </w:div>
            <w:div w:id="351763">
              <w:marLeft w:val="0"/>
              <w:marRight w:val="0"/>
              <w:marTop w:val="0"/>
              <w:marBottom w:val="0"/>
              <w:divBdr>
                <w:top w:val="none" w:sz="0" w:space="0" w:color="auto"/>
                <w:left w:val="none" w:sz="0" w:space="0" w:color="auto"/>
                <w:bottom w:val="none" w:sz="0" w:space="0" w:color="auto"/>
                <w:right w:val="none" w:sz="0" w:space="0" w:color="auto"/>
              </w:divBdr>
            </w:div>
            <w:div w:id="826820147">
              <w:marLeft w:val="0"/>
              <w:marRight w:val="0"/>
              <w:marTop w:val="0"/>
              <w:marBottom w:val="0"/>
              <w:divBdr>
                <w:top w:val="none" w:sz="0" w:space="0" w:color="auto"/>
                <w:left w:val="none" w:sz="0" w:space="0" w:color="auto"/>
                <w:bottom w:val="none" w:sz="0" w:space="0" w:color="auto"/>
                <w:right w:val="none" w:sz="0" w:space="0" w:color="auto"/>
              </w:divBdr>
            </w:div>
            <w:div w:id="602809329">
              <w:marLeft w:val="0"/>
              <w:marRight w:val="0"/>
              <w:marTop w:val="0"/>
              <w:marBottom w:val="0"/>
              <w:divBdr>
                <w:top w:val="none" w:sz="0" w:space="0" w:color="auto"/>
                <w:left w:val="none" w:sz="0" w:space="0" w:color="auto"/>
                <w:bottom w:val="none" w:sz="0" w:space="0" w:color="auto"/>
                <w:right w:val="none" w:sz="0" w:space="0" w:color="auto"/>
              </w:divBdr>
            </w:div>
            <w:div w:id="1741901944">
              <w:marLeft w:val="0"/>
              <w:marRight w:val="0"/>
              <w:marTop w:val="0"/>
              <w:marBottom w:val="0"/>
              <w:divBdr>
                <w:top w:val="none" w:sz="0" w:space="0" w:color="auto"/>
                <w:left w:val="none" w:sz="0" w:space="0" w:color="auto"/>
                <w:bottom w:val="none" w:sz="0" w:space="0" w:color="auto"/>
                <w:right w:val="none" w:sz="0" w:space="0" w:color="auto"/>
              </w:divBdr>
            </w:div>
            <w:div w:id="1034766806">
              <w:marLeft w:val="0"/>
              <w:marRight w:val="0"/>
              <w:marTop w:val="0"/>
              <w:marBottom w:val="0"/>
              <w:divBdr>
                <w:top w:val="none" w:sz="0" w:space="0" w:color="auto"/>
                <w:left w:val="none" w:sz="0" w:space="0" w:color="auto"/>
                <w:bottom w:val="none" w:sz="0" w:space="0" w:color="auto"/>
                <w:right w:val="none" w:sz="0" w:space="0" w:color="auto"/>
              </w:divBdr>
            </w:div>
            <w:div w:id="1010721291">
              <w:marLeft w:val="0"/>
              <w:marRight w:val="0"/>
              <w:marTop w:val="0"/>
              <w:marBottom w:val="0"/>
              <w:divBdr>
                <w:top w:val="none" w:sz="0" w:space="0" w:color="auto"/>
                <w:left w:val="none" w:sz="0" w:space="0" w:color="auto"/>
                <w:bottom w:val="none" w:sz="0" w:space="0" w:color="auto"/>
                <w:right w:val="none" w:sz="0" w:space="0" w:color="auto"/>
              </w:divBdr>
            </w:div>
            <w:div w:id="1781489175">
              <w:marLeft w:val="0"/>
              <w:marRight w:val="0"/>
              <w:marTop w:val="0"/>
              <w:marBottom w:val="0"/>
              <w:divBdr>
                <w:top w:val="none" w:sz="0" w:space="0" w:color="auto"/>
                <w:left w:val="none" w:sz="0" w:space="0" w:color="auto"/>
                <w:bottom w:val="none" w:sz="0" w:space="0" w:color="auto"/>
                <w:right w:val="none" w:sz="0" w:space="0" w:color="auto"/>
              </w:divBdr>
            </w:div>
            <w:div w:id="1314871718">
              <w:marLeft w:val="0"/>
              <w:marRight w:val="0"/>
              <w:marTop w:val="0"/>
              <w:marBottom w:val="0"/>
              <w:divBdr>
                <w:top w:val="none" w:sz="0" w:space="0" w:color="auto"/>
                <w:left w:val="none" w:sz="0" w:space="0" w:color="auto"/>
                <w:bottom w:val="none" w:sz="0" w:space="0" w:color="auto"/>
                <w:right w:val="none" w:sz="0" w:space="0" w:color="auto"/>
              </w:divBdr>
            </w:div>
            <w:div w:id="1723747863">
              <w:marLeft w:val="0"/>
              <w:marRight w:val="0"/>
              <w:marTop w:val="0"/>
              <w:marBottom w:val="0"/>
              <w:divBdr>
                <w:top w:val="none" w:sz="0" w:space="0" w:color="auto"/>
                <w:left w:val="none" w:sz="0" w:space="0" w:color="auto"/>
                <w:bottom w:val="none" w:sz="0" w:space="0" w:color="auto"/>
                <w:right w:val="none" w:sz="0" w:space="0" w:color="auto"/>
              </w:divBdr>
            </w:div>
            <w:div w:id="1798570791">
              <w:marLeft w:val="0"/>
              <w:marRight w:val="0"/>
              <w:marTop w:val="0"/>
              <w:marBottom w:val="0"/>
              <w:divBdr>
                <w:top w:val="none" w:sz="0" w:space="0" w:color="auto"/>
                <w:left w:val="none" w:sz="0" w:space="0" w:color="auto"/>
                <w:bottom w:val="none" w:sz="0" w:space="0" w:color="auto"/>
                <w:right w:val="none" w:sz="0" w:space="0" w:color="auto"/>
              </w:divBdr>
            </w:div>
            <w:div w:id="2143380480">
              <w:marLeft w:val="0"/>
              <w:marRight w:val="0"/>
              <w:marTop w:val="0"/>
              <w:marBottom w:val="0"/>
              <w:divBdr>
                <w:top w:val="none" w:sz="0" w:space="0" w:color="auto"/>
                <w:left w:val="none" w:sz="0" w:space="0" w:color="auto"/>
                <w:bottom w:val="none" w:sz="0" w:space="0" w:color="auto"/>
                <w:right w:val="none" w:sz="0" w:space="0" w:color="auto"/>
              </w:divBdr>
            </w:div>
            <w:div w:id="6644379">
              <w:marLeft w:val="0"/>
              <w:marRight w:val="0"/>
              <w:marTop w:val="0"/>
              <w:marBottom w:val="0"/>
              <w:divBdr>
                <w:top w:val="none" w:sz="0" w:space="0" w:color="auto"/>
                <w:left w:val="none" w:sz="0" w:space="0" w:color="auto"/>
                <w:bottom w:val="none" w:sz="0" w:space="0" w:color="auto"/>
                <w:right w:val="none" w:sz="0" w:space="0" w:color="auto"/>
              </w:divBdr>
            </w:div>
            <w:div w:id="2051758931">
              <w:marLeft w:val="0"/>
              <w:marRight w:val="0"/>
              <w:marTop w:val="0"/>
              <w:marBottom w:val="0"/>
              <w:divBdr>
                <w:top w:val="none" w:sz="0" w:space="0" w:color="auto"/>
                <w:left w:val="none" w:sz="0" w:space="0" w:color="auto"/>
                <w:bottom w:val="none" w:sz="0" w:space="0" w:color="auto"/>
                <w:right w:val="none" w:sz="0" w:space="0" w:color="auto"/>
              </w:divBdr>
            </w:div>
            <w:div w:id="376784282">
              <w:marLeft w:val="0"/>
              <w:marRight w:val="0"/>
              <w:marTop w:val="0"/>
              <w:marBottom w:val="0"/>
              <w:divBdr>
                <w:top w:val="none" w:sz="0" w:space="0" w:color="auto"/>
                <w:left w:val="none" w:sz="0" w:space="0" w:color="auto"/>
                <w:bottom w:val="none" w:sz="0" w:space="0" w:color="auto"/>
                <w:right w:val="none" w:sz="0" w:space="0" w:color="auto"/>
              </w:divBdr>
            </w:div>
            <w:div w:id="914516581">
              <w:marLeft w:val="0"/>
              <w:marRight w:val="0"/>
              <w:marTop w:val="0"/>
              <w:marBottom w:val="0"/>
              <w:divBdr>
                <w:top w:val="none" w:sz="0" w:space="0" w:color="auto"/>
                <w:left w:val="none" w:sz="0" w:space="0" w:color="auto"/>
                <w:bottom w:val="none" w:sz="0" w:space="0" w:color="auto"/>
                <w:right w:val="none" w:sz="0" w:space="0" w:color="auto"/>
              </w:divBdr>
              <w:divsChild>
                <w:div w:id="1215584727">
                  <w:marLeft w:val="0"/>
                  <w:marRight w:val="0"/>
                  <w:marTop w:val="0"/>
                  <w:marBottom w:val="0"/>
                  <w:divBdr>
                    <w:top w:val="none" w:sz="0" w:space="0" w:color="auto"/>
                    <w:left w:val="none" w:sz="0" w:space="0" w:color="auto"/>
                    <w:bottom w:val="none" w:sz="0" w:space="0" w:color="auto"/>
                    <w:right w:val="none" w:sz="0" w:space="0" w:color="auto"/>
                  </w:divBdr>
                </w:div>
                <w:div w:id="811599612">
                  <w:marLeft w:val="0"/>
                  <w:marRight w:val="0"/>
                  <w:marTop w:val="0"/>
                  <w:marBottom w:val="0"/>
                  <w:divBdr>
                    <w:top w:val="none" w:sz="0" w:space="0" w:color="auto"/>
                    <w:left w:val="none" w:sz="0" w:space="0" w:color="auto"/>
                    <w:bottom w:val="none" w:sz="0" w:space="0" w:color="auto"/>
                    <w:right w:val="none" w:sz="0" w:space="0" w:color="auto"/>
                  </w:divBdr>
                </w:div>
                <w:div w:id="2031446448">
                  <w:marLeft w:val="0"/>
                  <w:marRight w:val="0"/>
                  <w:marTop w:val="0"/>
                  <w:marBottom w:val="0"/>
                  <w:divBdr>
                    <w:top w:val="none" w:sz="0" w:space="0" w:color="auto"/>
                    <w:left w:val="none" w:sz="0" w:space="0" w:color="auto"/>
                    <w:bottom w:val="none" w:sz="0" w:space="0" w:color="auto"/>
                    <w:right w:val="none" w:sz="0" w:space="0" w:color="auto"/>
                  </w:divBdr>
                </w:div>
                <w:div w:id="919943642">
                  <w:marLeft w:val="0"/>
                  <w:marRight w:val="0"/>
                  <w:marTop w:val="0"/>
                  <w:marBottom w:val="0"/>
                  <w:divBdr>
                    <w:top w:val="none" w:sz="0" w:space="0" w:color="auto"/>
                    <w:left w:val="none" w:sz="0" w:space="0" w:color="auto"/>
                    <w:bottom w:val="none" w:sz="0" w:space="0" w:color="auto"/>
                    <w:right w:val="none" w:sz="0" w:space="0" w:color="auto"/>
                  </w:divBdr>
                </w:div>
                <w:div w:id="2085956135">
                  <w:marLeft w:val="0"/>
                  <w:marRight w:val="0"/>
                  <w:marTop w:val="0"/>
                  <w:marBottom w:val="0"/>
                  <w:divBdr>
                    <w:top w:val="none" w:sz="0" w:space="0" w:color="auto"/>
                    <w:left w:val="none" w:sz="0" w:space="0" w:color="auto"/>
                    <w:bottom w:val="none" w:sz="0" w:space="0" w:color="auto"/>
                    <w:right w:val="none" w:sz="0" w:space="0" w:color="auto"/>
                  </w:divBdr>
                </w:div>
                <w:div w:id="491798925">
                  <w:marLeft w:val="0"/>
                  <w:marRight w:val="0"/>
                  <w:marTop w:val="0"/>
                  <w:marBottom w:val="0"/>
                  <w:divBdr>
                    <w:top w:val="none" w:sz="0" w:space="0" w:color="auto"/>
                    <w:left w:val="none" w:sz="0" w:space="0" w:color="auto"/>
                    <w:bottom w:val="none" w:sz="0" w:space="0" w:color="auto"/>
                    <w:right w:val="none" w:sz="0" w:space="0" w:color="auto"/>
                  </w:divBdr>
                </w:div>
                <w:div w:id="1333491400">
                  <w:marLeft w:val="0"/>
                  <w:marRight w:val="0"/>
                  <w:marTop w:val="0"/>
                  <w:marBottom w:val="0"/>
                  <w:divBdr>
                    <w:top w:val="none" w:sz="0" w:space="0" w:color="auto"/>
                    <w:left w:val="none" w:sz="0" w:space="0" w:color="auto"/>
                    <w:bottom w:val="none" w:sz="0" w:space="0" w:color="auto"/>
                    <w:right w:val="none" w:sz="0" w:space="0" w:color="auto"/>
                  </w:divBdr>
                </w:div>
                <w:div w:id="2114550101">
                  <w:marLeft w:val="0"/>
                  <w:marRight w:val="0"/>
                  <w:marTop w:val="0"/>
                  <w:marBottom w:val="0"/>
                  <w:divBdr>
                    <w:top w:val="none" w:sz="0" w:space="0" w:color="auto"/>
                    <w:left w:val="none" w:sz="0" w:space="0" w:color="auto"/>
                    <w:bottom w:val="none" w:sz="0" w:space="0" w:color="auto"/>
                    <w:right w:val="none" w:sz="0" w:space="0" w:color="auto"/>
                  </w:divBdr>
                </w:div>
                <w:div w:id="1636178196">
                  <w:marLeft w:val="0"/>
                  <w:marRight w:val="0"/>
                  <w:marTop w:val="0"/>
                  <w:marBottom w:val="0"/>
                  <w:divBdr>
                    <w:top w:val="none" w:sz="0" w:space="0" w:color="auto"/>
                    <w:left w:val="none" w:sz="0" w:space="0" w:color="auto"/>
                    <w:bottom w:val="none" w:sz="0" w:space="0" w:color="auto"/>
                    <w:right w:val="none" w:sz="0" w:space="0" w:color="auto"/>
                  </w:divBdr>
                </w:div>
                <w:div w:id="903637694">
                  <w:marLeft w:val="0"/>
                  <w:marRight w:val="0"/>
                  <w:marTop w:val="0"/>
                  <w:marBottom w:val="0"/>
                  <w:divBdr>
                    <w:top w:val="none" w:sz="0" w:space="0" w:color="auto"/>
                    <w:left w:val="none" w:sz="0" w:space="0" w:color="auto"/>
                    <w:bottom w:val="none" w:sz="0" w:space="0" w:color="auto"/>
                    <w:right w:val="none" w:sz="0" w:space="0" w:color="auto"/>
                  </w:divBdr>
                </w:div>
                <w:div w:id="802310147">
                  <w:marLeft w:val="0"/>
                  <w:marRight w:val="0"/>
                  <w:marTop w:val="0"/>
                  <w:marBottom w:val="0"/>
                  <w:divBdr>
                    <w:top w:val="none" w:sz="0" w:space="0" w:color="auto"/>
                    <w:left w:val="none" w:sz="0" w:space="0" w:color="auto"/>
                    <w:bottom w:val="none" w:sz="0" w:space="0" w:color="auto"/>
                    <w:right w:val="none" w:sz="0" w:space="0" w:color="auto"/>
                  </w:divBdr>
                </w:div>
                <w:div w:id="868296381">
                  <w:marLeft w:val="0"/>
                  <w:marRight w:val="0"/>
                  <w:marTop w:val="0"/>
                  <w:marBottom w:val="0"/>
                  <w:divBdr>
                    <w:top w:val="none" w:sz="0" w:space="0" w:color="auto"/>
                    <w:left w:val="none" w:sz="0" w:space="0" w:color="auto"/>
                    <w:bottom w:val="none" w:sz="0" w:space="0" w:color="auto"/>
                    <w:right w:val="none" w:sz="0" w:space="0" w:color="auto"/>
                  </w:divBdr>
                </w:div>
                <w:div w:id="818613884">
                  <w:marLeft w:val="0"/>
                  <w:marRight w:val="0"/>
                  <w:marTop w:val="0"/>
                  <w:marBottom w:val="0"/>
                  <w:divBdr>
                    <w:top w:val="none" w:sz="0" w:space="0" w:color="auto"/>
                    <w:left w:val="none" w:sz="0" w:space="0" w:color="auto"/>
                    <w:bottom w:val="none" w:sz="0" w:space="0" w:color="auto"/>
                    <w:right w:val="none" w:sz="0" w:space="0" w:color="auto"/>
                  </w:divBdr>
                </w:div>
                <w:div w:id="1226843850">
                  <w:marLeft w:val="0"/>
                  <w:marRight w:val="0"/>
                  <w:marTop w:val="0"/>
                  <w:marBottom w:val="0"/>
                  <w:divBdr>
                    <w:top w:val="none" w:sz="0" w:space="0" w:color="auto"/>
                    <w:left w:val="none" w:sz="0" w:space="0" w:color="auto"/>
                    <w:bottom w:val="none" w:sz="0" w:space="0" w:color="auto"/>
                    <w:right w:val="none" w:sz="0" w:space="0" w:color="auto"/>
                  </w:divBdr>
                </w:div>
                <w:div w:id="413473447">
                  <w:marLeft w:val="0"/>
                  <w:marRight w:val="0"/>
                  <w:marTop w:val="0"/>
                  <w:marBottom w:val="0"/>
                  <w:divBdr>
                    <w:top w:val="none" w:sz="0" w:space="0" w:color="auto"/>
                    <w:left w:val="none" w:sz="0" w:space="0" w:color="auto"/>
                    <w:bottom w:val="none" w:sz="0" w:space="0" w:color="auto"/>
                    <w:right w:val="none" w:sz="0" w:space="0" w:color="auto"/>
                  </w:divBdr>
                </w:div>
                <w:div w:id="2140492773">
                  <w:marLeft w:val="0"/>
                  <w:marRight w:val="0"/>
                  <w:marTop w:val="0"/>
                  <w:marBottom w:val="0"/>
                  <w:divBdr>
                    <w:top w:val="none" w:sz="0" w:space="0" w:color="auto"/>
                    <w:left w:val="none" w:sz="0" w:space="0" w:color="auto"/>
                    <w:bottom w:val="none" w:sz="0" w:space="0" w:color="auto"/>
                    <w:right w:val="none" w:sz="0" w:space="0" w:color="auto"/>
                  </w:divBdr>
                </w:div>
                <w:div w:id="185869634">
                  <w:marLeft w:val="0"/>
                  <w:marRight w:val="0"/>
                  <w:marTop w:val="0"/>
                  <w:marBottom w:val="0"/>
                  <w:divBdr>
                    <w:top w:val="none" w:sz="0" w:space="0" w:color="auto"/>
                    <w:left w:val="none" w:sz="0" w:space="0" w:color="auto"/>
                    <w:bottom w:val="none" w:sz="0" w:space="0" w:color="auto"/>
                    <w:right w:val="none" w:sz="0" w:space="0" w:color="auto"/>
                  </w:divBdr>
                </w:div>
                <w:div w:id="16579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208">
          <w:marLeft w:val="0"/>
          <w:marRight w:val="0"/>
          <w:marTop w:val="0"/>
          <w:marBottom w:val="0"/>
          <w:divBdr>
            <w:top w:val="none" w:sz="0" w:space="0" w:color="auto"/>
            <w:left w:val="none" w:sz="0" w:space="0" w:color="auto"/>
            <w:bottom w:val="none" w:sz="0" w:space="0" w:color="auto"/>
            <w:right w:val="none" w:sz="0" w:space="0" w:color="auto"/>
          </w:divBdr>
          <w:divsChild>
            <w:div w:id="2006590222">
              <w:marLeft w:val="0"/>
              <w:marRight w:val="0"/>
              <w:marTop w:val="0"/>
              <w:marBottom w:val="0"/>
              <w:divBdr>
                <w:top w:val="none" w:sz="0" w:space="0" w:color="auto"/>
                <w:left w:val="none" w:sz="0" w:space="0" w:color="auto"/>
                <w:bottom w:val="none" w:sz="0" w:space="0" w:color="auto"/>
                <w:right w:val="none" w:sz="0" w:space="0" w:color="auto"/>
              </w:divBdr>
            </w:div>
            <w:div w:id="1364557777">
              <w:marLeft w:val="0"/>
              <w:marRight w:val="0"/>
              <w:marTop w:val="0"/>
              <w:marBottom w:val="0"/>
              <w:divBdr>
                <w:top w:val="none" w:sz="0" w:space="0" w:color="auto"/>
                <w:left w:val="none" w:sz="0" w:space="0" w:color="auto"/>
                <w:bottom w:val="none" w:sz="0" w:space="0" w:color="auto"/>
                <w:right w:val="none" w:sz="0" w:space="0" w:color="auto"/>
              </w:divBdr>
            </w:div>
            <w:div w:id="652680034">
              <w:marLeft w:val="0"/>
              <w:marRight w:val="0"/>
              <w:marTop w:val="0"/>
              <w:marBottom w:val="0"/>
              <w:divBdr>
                <w:top w:val="none" w:sz="0" w:space="0" w:color="auto"/>
                <w:left w:val="none" w:sz="0" w:space="0" w:color="auto"/>
                <w:bottom w:val="none" w:sz="0" w:space="0" w:color="auto"/>
                <w:right w:val="none" w:sz="0" w:space="0" w:color="auto"/>
              </w:divBdr>
              <w:divsChild>
                <w:div w:id="5180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861">
          <w:marLeft w:val="0"/>
          <w:marRight w:val="0"/>
          <w:marTop w:val="0"/>
          <w:marBottom w:val="0"/>
          <w:divBdr>
            <w:top w:val="none" w:sz="0" w:space="0" w:color="auto"/>
            <w:left w:val="none" w:sz="0" w:space="0" w:color="auto"/>
            <w:bottom w:val="none" w:sz="0" w:space="0" w:color="auto"/>
            <w:right w:val="none" w:sz="0" w:space="0" w:color="auto"/>
          </w:divBdr>
          <w:divsChild>
            <w:div w:id="888878085">
              <w:marLeft w:val="0"/>
              <w:marRight w:val="0"/>
              <w:marTop w:val="0"/>
              <w:marBottom w:val="0"/>
              <w:divBdr>
                <w:top w:val="none" w:sz="0" w:space="0" w:color="auto"/>
                <w:left w:val="none" w:sz="0" w:space="0" w:color="auto"/>
                <w:bottom w:val="none" w:sz="0" w:space="0" w:color="auto"/>
                <w:right w:val="none" w:sz="0" w:space="0" w:color="auto"/>
              </w:divBdr>
            </w:div>
            <w:div w:id="1284921664">
              <w:marLeft w:val="0"/>
              <w:marRight w:val="0"/>
              <w:marTop w:val="0"/>
              <w:marBottom w:val="0"/>
              <w:divBdr>
                <w:top w:val="none" w:sz="0" w:space="0" w:color="auto"/>
                <w:left w:val="none" w:sz="0" w:space="0" w:color="auto"/>
                <w:bottom w:val="none" w:sz="0" w:space="0" w:color="auto"/>
                <w:right w:val="none" w:sz="0" w:space="0" w:color="auto"/>
              </w:divBdr>
            </w:div>
            <w:div w:id="45837385">
              <w:marLeft w:val="0"/>
              <w:marRight w:val="0"/>
              <w:marTop w:val="0"/>
              <w:marBottom w:val="0"/>
              <w:divBdr>
                <w:top w:val="none" w:sz="0" w:space="0" w:color="auto"/>
                <w:left w:val="none" w:sz="0" w:space="0" w:color="auto"/>
                <w:bottom w:val="none" w:sz="0" w:space="0" w:color="auto"/>
                <w:right w:val="none" w:sz="0" w:space="0" w:color="auto"/>
              </w:divBdr>
            </w:div>
            <w:div w:id="1682733436">
              <w:marLeft w:val="0"/>
              <w:marRight w:val="0"/>
              <w:marTop w:val="0"/>
              <w:marBottom w:val="0"/>
              <w:divBdr>
                <w:top w:val="none" w:sz="0" w:space="0" w:color="auto"/>
                <w:left w:val="none" w:sz="0" w:space="0" w:color="auto"/>
                <w:bottom w:val="none" w:sz="0" w:space="0" w:color="auto"/>
                <w:right w:val="none" w:sz="0" w:space="0" w:color="auto"/>
              </w:divBdr>
            </w:div>
            <w:div w:id="774521883">
              <w:marLeft w:val="0"/>
              <w:marRight w:val="0"/>
              <w:marTop w:val="0"/>
              <w:marBottom w:val="0"/>
              <w:divBdr>
                <w:top w:val="none" w:sz="0" w:space="0" w:color="auto"/>
                <w:left w:val="none" w:sz="0" w:space="0" w:color="auto"/>
                <w:bottom w:val="none" w:sz="0" w:space="0" w:color="auto"/>
                <w:right w:val="none" w:sz="0" w:space="0" w:color="auto"/>
              </w:divBdr>
            </w:div>
            <w:div w:id="1468205670">
              <w:marLeft w:val="0"/>
              <w:marRight w:val="0"/>
              <w:marTop w:val="0"/>
              <w:marBottom w:val="0"/>
              <w:divBdr>
                <w:top w:val="none" w:sz="0" w:space="0" w:color="auto"/>
                <w:left w:val="none" w:sz="0" w:space="0" w:color="auto"/>
                <w:bottom w:val="none" w:sz="0" w:space="0" w:color="auto"/>
                <w:right w:val="none" w:sz="0" w:space="0" w:color="auto"/>
              </w:divBdr>
            </w:div>
            <w:div w:id="1691447801">
              <w:marLeft w:val="0"/>
              <w:marRight w:val="0"/>
              <w:marTop w:val="0"/>
              <w:marBottom w:val="0"/>
              <w:divBdr>
                <w:top w:val="none" w:sz="0" w:space="0" w:color="auto"/>
                <w:left w:val="none" w:sz="0" w:space="0" w:color="auto"/>
                <w:bottom w:val="none" w:sz="0" w:space="0" w:color="auto"/>
                <w:right w:val="none" w:sz="0" w:space="0" w:color="auto"/>
              </w:divBdr>
            </w:div>
            <w:div w:id="334769732">
              <w:marLeft w:val="0"/>
              <w:marRight w:val="0"/>
              <w:marTop w:val="0"/>
              <w:marBottom w:val="0"/>
              <w:divBdr>
                <w:top w:val="none" w:sz="0" w:space="0" w:color="auto"/>
                <w:left w:val="none" w:sz="0" w:space="0" w:color="auto"/>
                <w:bottom w:val="none" w:sz="0" w:space="0" w:color="auto"/>
                <w:right w:val="none" w:sz="0" w:space="0" w:color="auto"/>
              </w:divBdr>
            </w:div>
            <w:div w:id="1954705479">
              <w:marLeft w:val="0"/>
              <w:marRight w:val="0"/>
              <w:marTop w:val="0"/>
              <w:marBottom w:val="0"/>
              <w:divBdr>
                <w:top w:val="none" w:sz="0" w:space="0" w:color="auto"/>
                <w:left w:val="none" w:sz="0" w:space="0" w:color="auto"/>
                <w:bottom w:val="none" w:sz="0" w:space="0" w:color="auto"/>
                <w:right w:val="none" w:sz="0" w:space="0" w:color="auto"/>
              </w:divBdr>
            </w:div>
            <w:div w:id="135949078">
              <w:marLeft w:val="0"/>
              <w:marRight w:val="0"/>
              <w:marTop w:val="0"/>
              <w:marBottom w:val="0"/>
              <w:divBdr>
                <w:top w:val="none" w:sz="0" w:space="0" w:color="auto"/>
                <w:left w:val="none" w:sz="0" w:space="0" w:color="auto"/>
                <w:bottom w:val="none" w:sz="0" w:space="0" w:color="auto"/>
                <w:right w:val="none" w:sz="0" w:space="0" w:color="auto"/>
              </w:divBdr>
            </w:div>
            <w:div w:id="1471707181">
              <w:marLeft w:val="0"/>
              <w:marRight w:val="0"/>
              <w:marTop w:val="0"/>
              <w:marBottom w:val="0"/>
              <w:divBdr>
                <w:top w:val="none" w:sz="0" w:space="0" w:color="auto"/>
                <w:left w:val="none" w:sz="0" w:space="0" w:color="auto"/>
                <w:bottom w:val="none" w:sz="0" w:space="0" w:color="auto"/>
                <w:right w:val="none" w:sz="0" w:space="0" w:color="auto"/>
              </w:divBdr>
            </w:div>
            <w:div w:id="225992471">
              <w:marLeft w:val="0"/>
              <w:marRight w:val="0"/>
              <w:marTop w:val="0"/>
              <w:marBottom w:val="0"/>
              <w:divBdr>
                <w:top w:val="none" w:sz="0" w:space="0" w:color="auto"/>
                <w:left w:val="none" w:sz="0" w:space="0" w:color="auto"/>
                <w:bottom w:val="none" w:sz="0" w:space="0" w:color="auto"/>
                <w:right w:val="none" w:sz="0" w:space="0" w:color="auto"/>
              </w:divBdr>
            </w:div>
            <w:div w:id="301740104">
              <w:marLeft w:val="0"/>
              <w:marRight w:val="0"/>
              <w:marTop w:val="0"/>
              <w:marBottom w:val="0"/>
              <w:divBdr>
                <w:top w:val="none" w:sz="0" w:space="0" w:color="auto"/>
                <w:left w:val="none" w:sz="0" w:space="0" w:color="auto"/>
                <w:bottom w:val="none" w:sz="0" w:space="0" w:color="auto"/>
                <w:right w:val="none" w:sz="0" w:space="0" w:color="auto"/>
              </w:divBdr>
            </w:div>
            <w:div w:id="141504884">
              <w:marLeft w:val="0"/>
              <w:marRight w:val="0"/>
              <w:marTop w:val="0"/>
              <w:marBottom w:val="0"/>
              <w:divBdr>
                <w:top w:val="none" w:sz="0" w:space="0" w:color="auto"/>
                <w:left w:val="none" w:sz="0" w:space="0" w:color="auto"/>
                <w:bottom w:val="none" w:sz="0" w:space="0" w:color="auto"/>
                <w:right w:val="none" w:sz="0" w:space="0" w:color="auto"/>
              </w:divBdr>
              <w:divsChild>
                <w:div w:id="1613124884">
                  <w:marLeft w:val="0"/>
                  <w:marRight w:val="0"/>
                  <w:marTop w:val="0"/>
                  <w:marBottom w:val="0"/>
                  <w:divBdr>
                    <w:top w:val="none" w:sz="0" w:space="0" w:color="auto"/>
                    <w:left w:val="none" w:sz="0" w:space="0" w:color="auto"/>
                    <w:bottom w:val="none" w:sz="0" w:space="0" w:color="auto"/>
                    <w:right w:val="none" w:sz="0" w:space="0" w:color="auto"/>
                  </w:divBdr>
                </w:div>
                <w:div w:id="1853490230">
                  <w:marLeft w:val="0"/>
                  <w:marRight w:val="0"/>
                  <w:marTop w:val="0"/>
                  <w:marBottom w:val="0"/>
                  <w:divBdr>
                    <w:top w:val="none" w:sz="0" w:space="0" w:color="auto"/>
                    <w:left w:val="none" w:sz="0" w:space="0" w:color="auto"/>
                    <w:bottom w:val="none" w:sz="0" w:space="0" w:color="auto"/>
                    <w:right w:val="none" w:sz="0" w:space="0" w:color="auto"/>
                  </w:divBdr>
                </w:div>
                <w:div w:id="106313944">
                  <w:marLeft w:val="0"/>
                  <w:marRight w:val="0"/>
                  <w:marTop w:val="0"/>
                  <w:marBottom w:val="0"/>
                  <w:divBdr>
                    <w:top w:val="none" w:sz="0" w:space="0" w:color="auto"/>
                    <w:left w:val="none" w:sz="0" w:space="0" w:color="auto"/>
                    <w:bottom w:val="none" w:sz="0" w:space="0" w:color="auto"/>
                    <w:right w:val="none" w:sz="0" w:space="0" w:color="auto"/>
                  </w:divBdr>
                </w:div>
                <w:div w:id="1278482717">
                  <w:marLeft w:val="0"/>
                  <w:marRight w:val="0"/>
                  <w:marTop w:val="0"/>
                  <w:marBottom w:val="0"/>
                  <w:divBdr>
                    <w:top w:val="none" w:sz="0" w:space="0" w:color="auto"/>
                    <w:left w:val="none" w:sz="0" w:space="0" w:color="auto"/>
                    <w:bottom w:val="none" w:sz="0" w:space="0" w:color="auto"/>
                    <w:right w:val="none" w:sz="0" w:space="0" w:color="auto"/>
                  </w:divBdr>
                </w:div>
                <w:div w:id="240530907">
                  <w:marLeft w:val="0"/>
                  <w:marRight w:val="0"/>
                  <w:marTop w:val="0"/>
                  <w:marBottom w:val="0"/>
                  <w:divBdr>
                    <w:top w:val="none" w:sz="0" w:space="0" w:color="auto"/>
                    <w:left w:val="none" w:sz="0" w:space="0" w:color="auto"/>
                    <w:bottom w:val="none" w:sz="0" w:space="0" w:color="auto"/>
                    <w:right w:val="none" w:sz="0" w:space="0" w:color="auto"/>
                  </w:divBdr>
                </w:div>
                <w:div w:id="564291955">
                  <w:marLeft w:val="0"/>
                  <w:marRight w:val="0"/>
                  <w:marTop w:val="0"/>
                  <w:marBottom w:val="0"/>
                  <w:divBdr>
                    <w:top w:val="none" w:sz="0" w:space="0" w:color="auto"/>
                    <w:left w:val="none" w:sz="0" w:space="0" w:color="auto"/>
                    <w:bottom w:val="none" w:sz="0" w:space="0" w:color="auto"/>
                    <w:right w:val="none" w:sz="0" w:space="0" w:color="auto"/>
                  </w:divBdr>
                </w:div>
                <w:div w:id="2103210784">
                  <w:marLeft w:val="0"/>
                  <w:marRight w:val="0"/>
                  <w:marTop w:val="0"/>
                  <w:marBottom w:val="0"/>
                  <w:divBdr>
                    <w:top w:val="none" w:sz="0" w:space="0" w:color="auto"/>
                    <w:left w:val="none" w:sz="0" w:space="0" w:color="auto"/>
                    <w:bottom w:val="none" w:sz="0" w:space="0" w:color="auto"/>
                    <w:right w:val="none" w:sz="0" w:space="0" w:color="auto"/>
                  </w:divBdr>
                </w:div>
                <w:div w:id="816920338">
                  <w:marLeft w:val="0"/>
                  <w:marRight w:val="0"/>
                  <w:marTop w:val="0"/>
                  <w:marBottom w:val="0"/>
                  <w:divBdr>
                    <w:top w:val="none" w:sz="0" w:space="0" w:color="auto"/>
                    <w:left w:val="none" w:sz="0" w:space="0" w:color="auto"/>
                    <w:bottom w:val="none" w:sz="0" w:space="0" w:color="auto"/>
                    <w:right w:val="none" w:sz="0" w:space="0" w:color="auto"/>
                  </w:divBdr>
                </w:div>
                <w:div w:id="1184175725">
                  <w:marLeft w:val="0"/>
                  <w:marRight w:val="0"/>
                  <w:marTop w:val="0"/>
                  <w:marBottom w:val="0"/>
                  <w:divBdr>
                    <w:top w:val="none" w:sz="0" w:space="0" w:color="auto"/>
                    <w:left w:val="none" w:sz="0" w:space="0" w:color="auto"/>
                    <w:bottom w:val="none" w:sz="0" w:space="0" w:color="auto"/>
                    <w:right w:val="none" w:sz="0" w:space="0" w:color="auto"/>
                  </w:divBdr>
                </w:div>
                <w:div w:id="1743019807">
                  <w:marLeft w:val="0"/>
                  <w:marRight w:val="0"/>
                  <w:marTop w:val="0"/>
                  <w:marBottom w:val="0"/>
                  <w:divBdr>
                    <w:top w:val="none" w:sz="0" w:space="0" w:color="auto"/>
                    <w:left w:val="none" w:sz="0" w:space="0" w:color="auto"/>
                    <w:bottom w:val="none" w:sz="0" w:space="0" w:color="auto"/>
                    <w:right w:val="none" w:sz="0" w:space="0" w:color="auto"/>
                  </w:divBdr>
                </w:div>
                <w:div w:id="1051613744">
                  <w:marLeft w:val="0"/>
                  <w:marRight w:val="0"/>
                  <w:marTop w:val="0"/>
                  <w:marBottom w:val="0"/>
                  <w:divBdr>
                    <w:top w:val="none" w:sz="0" w:space="0" w:color="auto"/>
                    <w:left w:val="none" w:sz="0" w:space="0" w:color="auto"/>
                    <w:bottom w:val="none" w:sz="0" w:space="0" w:color="auto"/>
                    <w:right w:val="none" w:sz="0" w:space="0" w:color="auto"/>
                  </w:divBdr>
                </w:div>
                <w:div w:id="14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82">
          <w:marLeft w:val="0"/>
          <w:marRight w:val="0"/>
          <w:marTop w:val="0"/>
          <w:marBottom w:val="0"/>
          <w:divBdr>
            <w:top w:val="none" w:sz="0" w:space="0" w:color="auto"/>
            <w:left w:val="none" w:sz="0" w:space="0" w:color="auto"/>
            <w:bottom w:val="none" w:sz="0" w:space="0" w:color="auto"/>
            <w:right w:val="none" w:sz="0" w:space="0" w:color="auto"/>
          </w:divBdr>
          <w:divsChild>
            <w:div w:id="1896426350">
              <w:marLeft w:val="0"/>
              <w:marRight w:val="0"/>
              <w:marTop w:val="0"/>
              <w:marBottom w:val="0"/>
              <w:divBdr>
                <w:top w:val="none" w:sz="0" w:space="0" w:color="auto"/>
                <w:left w:val="none" w:sz="0" w:space="0" w:color="auto"/>
                <w:bottom w:val="none" w:sz="0" w:space="0" w:color="auto"/>
                <w:right w:val="none" w:sz="0" w:space="0" w:color="auto"/>
              </w:divBdr>
            </w:div>
            <w:div w:id="1041905459">
              <w:marLeft w:val="0"/>
              <w:marRight w:val="0"/>
              <w:marTop w:val="0"/>
              <w:marBottom w:val="0"/>
              <w:divBdr>
                <w:top w:val="none" w:sz="0" w:space="0" w:color="auto"/>
                <w:left w:val="none" w:sz="0" w:space="0" w:color="auto"/>
                <w:bottom w:val="none" w:sz="0" w:space="0" w:color="auto"/>
                <w:right w:val="none" w:sz="0" w:space="0" w:color="auto"/>
              </w:divBdr>
            </w:div>
            <w:div w:id="748116664">
              <w:marLeft w:val="0"/>
              <w:marRight w:val="0"/>
              <w:marTop w:val="0"/>
              <w:marBottom w:val="0"/>
              <w:divBdr>
                <w:top w:val="none" w:sz="0" w:space="0" w:color="auto"/>
                <w:left w:val="none" w:sz="0" w:space="0" w:color="auto"/>
                <w:bottom w:val="none" w:sz="0" w:space="0" w:color="auto"/>
                <w:right w:val="none" w:sz="0" w:space="0" w:color="auto"/>
              </w:divBdr>
            </w:div>
            <w:div w:id="1824926905">
              <w:marLeft w:val="0"/>
              <w:marRight w:val="0"/>
              <w:marTop w:val="0"/>
              <w:marBottom w:val="0"/>
              <w:divBdr>
                <w:top w:val="none" w:sz="0" w:space="0" w:color="auto"/>
                <w:left w:val="none" w:sz="0" w:space="0" w:color="auto"/>
                <w:bottom w:val="none" w:sz="0" w:space="0" w:color="auto"/>
                <w:right w:val="none" w:sz="0" w:space="0" w:color="auto"/>
              </w:divBdr>
            </w:div>
            <w:div w:id="815488530">
              <w:marLeft w:val="0"/>
              <w:marRight w:val="0"/>
              <w:marTop w:val="0"/>
              <w:marBottom w:val="0"/>
              <w:divBdr>
                <w:top w:val="none" w:sz="0" w:space="0" w:color="auto"/>
                <w:left w:val="none" w:sz="0" w:space="0" w:color="auto"/>
                <w:bottom w:val="none" w:sz="0" w:space="0" w:color="auto"/>
                <w:right w:val="none" w:sz="0" w:space="0" w:color="auto"/>
              </w:divBdr>
              <w:divsChild>
                <w:div w:id="946423103">
                  <w:marLeft w:val="0"/>
                  <w:marRight w:val="0"/>
                  <w:marTop w:val="0"/>
                  <w:marBottom w:val="0"/>
                  <w:divBdr>
                    <w:top w:val="none" w:sz="0" w:space="0" w:color="auto"/>
                    <w:left w:val="none" w:sz="0" w:space="0" w:color="auto"/>
                    <w:bottom w:val="none" w:sz="0" w:space="0" w:color="auto"/>
                    <w:right w:val="none" w:sz="0" w:space="0" w:color="auto"/>
                  </w:divBdr>
                </w:div>
                <w:div w:id="371073921">
                  <w:marLeft w:val="0"/>
                  <w:marRight w:val="0"/>
                  <w:marTop w:val="0"/>
                  <w:marBottom w:val="0"/>
                  <w:divBdr>
                    <w:top w:val="none" w:sz="0" w:space="0" w:color="auto"/>
                    <w:left w:val="none" w:sz="0" w:space="0" w:color="auto"/>
                    <w:bottom w:val="none" w:sz="0" w:space="0" w:color="auto"/>
                    <w:right w:val="none" w:sz="0" w:space="0" w:color="auto"/>
                  </w:divBdr>
                </w:div>
                <w:div w:id="2866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197">
          <w:marLeft w:val="0"/>
          <w:marRight w:val="0"/>
          <w:marTop w:val="0"/>
          <w:marBottom w:val="0"/>
          <w:divBdr>
            <w:top w:val="none" w:sz="0" w:space="0" w:color="auto"/>
            <w:left w:val="none" w:sz="0" w:space="0" w:color="auto"/>
            <w:bottom w:val="none" w:sz="0" w:space="0" w:color="auto"/>
            <w:right w:val="none" w:sz="0" w:space="0" w:color="auto"/>
          </w:divBdr>
          <w:divsChild>
            <w:div w:id="1582713478">
              <w:marLeft w:val="0"/>
              <w:marRight w:val="0"/>
              <w:marTop w:val="0"/>
              <w:marBottom w:val="0"/>
              <w:divBdr>
                <w:top w:val="none" w:sz="0" w:space="0" w:color="auto"/>
                <w:left w:val="none" w:sz="0" w:space="0" w:color="auto"/>
                <w:bottom w:val="none" w:sz="0" w:space="0" w:color="auto"/>
                <w:right w:val="none" w:sz="0" w:space="0" w:color="auto"/>
              </w:divBdr>
            </w:div>
            <w:div w:id="287473662">
              <w:marLeft w:val="0"/>
              <w:marRight w:val="0"/>
              <w:marTop w:val="0"/>
              <w:marBottom w:val="0"/>
              <w:divBdr>
                <w:top w:val="none" w:sz="0" w:space="0" w:color="auto"/>
                <w:left w:val="none" w:sz="0" w:space="0" w:color="auto"/>
                <w:bottom w:val="none" w:sz="0" w:space="0" w:color="auto"/>
                <w:right w:val="none" w:sz="0" w:space="0" w:color="auto"/>
              </w:divBdr>
            </w:div>
            <w:div w:id="1567492260">
              <w:marLeft w:val="0"/>
              <w:marRight w:val="0"/>
              <w:marTop w:val="0"/>
              <w:marBottom w:val="0"/>
              <w:divBdr>
                <w:top w:val="none" w:sz="0" w:space="0" w:color="auto"/>
                <w:left w:val="none" w:sz="0" w:space="0" w:color="auto"/>
                <w:bottom w:val="none" w:sz="0" w:space="0" w:color="auto"/>
                <w:right w:val="none" w:sz="0" w:space="0" w:color="auto"/>
              </w:divBdr>
            </w:div>
            <w:div w:id="2035425526">
              <w:marLeft w:val="0"/>
              <w:marRight w:val="0"/>
              <w:marTop w:val="0"/>
              <w:marBottom w:val="0"/>
              <w:divBdr>
                <w:top w:val="none" w:sz="0" w:space="0" w:color="auto"/>
                <w:left w:val="none" w:sz="0" w:space="0" w:color="auto"/>
                <w:bottom w:val="none" w:sz="0" w:space="0" w:color="auto"/>
                <w:right w:val="none" w:sz="0" w:space="0" w:color="auto"/>
              </w:divBdr>
            </w:div>
            <w:div w:id="526066145">
              <w:marLeft w:val="0"/>
              <w:marRight w:val="0"/>
              <w:marTop w:val="0"/>
              <w:marBottom w:val="0"/>
              <w:divBdr>
                <w:top w:val="none" w:sz="0" w:space="0" w:color="auto"/>
                <w:left w:val="none" w:sz="0" w:space="0" w:color="auto"/>
                <w:bottom w:val="none" w:sz="0" w:space="0" w:color="auto"/>
                <w:right w:val="none" w:sz="0" w:space="0" w:color="auto"/>
              </w:divBdr>
            </w:div>
            <w:div w:id="1352027870">
              <w:marLeft w:val="0"/>
              <w:marRight w:val="0"/>
              <w:marTop w:val="0"/>
              <w:marBottom w:val="0"/>
              <w:divBdr>
                <w:top w:val="none" w:sz="0" w:space="0" w:color="auto"/>
                <w:left w:val="none" w:sz="0" w:space="0" w:color="auto"/>
                <w:bottom w:val="none" w:sz="0" w:space="0" w:color="auto"/>
                <w:right w:val="none" w:sz="0" w:space="0" w:color="auto"/>
              </w:divBdr>
            </w:div>
            <w:div w:id="1630625202">
              <w:marLeft w:val="0"/>
              <w:marRight w:val="0"/>
              <w:marTop w:val="0"/>
              <w:marBottom w:val="0"/>
              <w:divBdr>
                <w:top w:val="none" w:sz="0" w:space="0" w:color="auto"/>
                <w:left w:val="none" w:sz="0" w:space="0" w:color="auto"/>
                <w:bottom w:val="none" w:sz="0" w:space="0" w:color="auto"/>
                <w:right w:val="none" w:sz="0" w:space="0" w:color="auto"/>
              </w:divBdr>
              <w:divsChild>
                <w:div w:id="676076349">
                  <w:marLeft w:val="0"/>
                  <w:marRight w:val="0"/>
                  <w:marTop w:val="0"/>
                  <w:marBottom w:val="0"/>
                  <w:divBdr>
                    <w:top w:val="none" w:sz="0" w:space="0" w:color="auto"/>
                    <w:left w:val="none" w:sz="0" w:space="0" w:color="auto"/>
                    <w:bottom w:val="none" w:sz="0" w:space="0" w:color="auto"/>
                    <w:right w:val="none" w:sz="0" w:space="0" w:color="auto"/>
                  </w:divBdr>
                </w:div>
                <w:div w:id="1952741629">
                  <w:marLeft w:val="0"/>
                  <w:marRight w:val="0"/>
                  <w:marTop w:val="0"/>
                  <w:marBottom w:val="0"/>
                  <w:divBdr>
                    <w:top w:val="none" w:sz="0" w:space="0" w:color="auto"/>
                    <w:left w:val="none" w:sz="0" w:space="0" w:color="auto"/>
                    <w:bottom w:val="none" w:sz="0" w:space="0" w:color="auto"/>
                    <w:right w:val="none" w:sz="0" w:space="0" w:color="auto"/>
                  </w:divBdr>
                </w:div>
                <w:div w:id="595290341">
                  <w:marLeft w:val="0"/>
                  <w:marRight w:val="0"/>
                  <w:marTop w:val="0"/>
                  <w:marBottom w:val="0"/>
                  <w:divBdr>
                    <w:top w:val="none" w:sz="0" w:space="0" w:color="auto"/>
                    <w:left w:val="none" w:sz="0" w:space="0" w:color="auto"/>
                    <w:bottom w:val="none" w:sz="0" w:space="0" w:color="auto"/>
                    <w:right w:val="none" w:sz="0" w:space="0" w:color="auto"/>
                  </w:divBdr>
                </w:div>
                <w:div w:id="953752637">
                  <w:marLeft w:val="0"/>
                  <w:marRight w:val="0"/>
                  <w:marTop w:val="0"/>
                  <w:marBottom w:val="0"/>
                  <w:divBdr>
                    <w:top w:val="none" w:sz="0" w:space="0" w:color="auto"/>
                    <w:left w:val="none" w:sz="0" w:space="0" w:color="auto"/>
                    <w:bottom w:val="none" w:sz="0" w:space="0" w:color="auto"/>
                    <w:right w:val="none" w:sz="0" w:space="0" w:color="auto"/>
                  </w:divBdr>
                </w:div>
                <w:div w:id="1897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539">
          <w:marLeft w:val="0"/>
          <w:marRight w:val="0"/>
          <w:marTop w:val="0"/>
          <w:marBottom w:val="0"/>
          <w:divBdr>
            <w:top w:val="none" w:sz="0" w:space="0" w:color="auto"/>
            <w:left w:val="none" w:sz="0" w:space="0" w:color="auto"/>
            <w:bottom w:val="none" w:sz="0" w:space="0" w:color="auto"/>
            <w:right w:val="none" w:sz="0" w:space="0" w:color="auto"/>
          </w:divBdr>
          <w:divsChild>
            <w:div w:id="1007170109">
              <w:marLeft w:val="0"/>
              <w:marRight w:val="0"/>
              <w:marTop w:val="0"/>
              <w:marBottom w:val="0"/>
              <w:divBdr>
                <w:top w:val="none" w:sz="0" w:space="0" w:color="auto"/>
                <w:left w:val="none" w:sz="0" w:space="0" w:color="auto"/>
                <w:bottom w:val="none" w:sz="0" w:space="0" w:color="auto"/>
                <w:right w:val="none" w:sz="0" w:space="0" w:color="auto"/>
              </w:divBdr>
            </w:div>
            <w:div w:id="1792745122">
              <w:marLeft w:val="0"/>
              <w:marRight w:val="0"/>
              <w:marTop w:val="0"/>
              <w:marBottom w:val="0"/>
              <w:divBdr>
                <w:top w:val="none" w:sz="0" w:space="0" w:color="auto"/>
                <w:left w:val="none" w:sz="0" w:space="0" w:color="auto"/>
                <w:bottom w:val="none" w:sz="0" w:space="0" w:color="auto"/>
                <w:right w:val="none" w:sz="0" w:space="0" w:color="auto"/>
              </w:divBdr>
            </w:div>
            <w:div w:id="1163349085">
              <w:marLeft w:val="0"/>
              <w:marRight w:val="0"/>
              <w:marTop w:val="0"/>
              <w:marBottom w:val="0"/>
              <w:divBdr>
                <w:top w:val="none" w:sz="0" w:space="0" w:color="auto"/>
                <w:left w:val="none" w:sz="0" w:space="0" w:color="auto"/>
                <w:bottom w:val="none" w:sz="0" w:space="0" w:color="auto"/>
                <w:right w:val="none" w:sz="0" w:space="0" w:color="auto"/>
              </w:divBdr>
            </w:div>
            <w:div w:id="1033919235">
              <w:marLeft w:val="0"/>
              <w:marRight w:val="0"/>
              <w:marTop w:val="0"/>
              <w:marBottom w:val="0"/>
              <w:divBdr>
                <w:top w:val="none" w:sz="0" w:space="0" w:color="auto"/>
                <w:left w:val="none" w:sz="0" w:space="0" w:color="auto"/>
                <w:bottom w:val="none" w:sz="0" w:space="0" w:color="auto"/>
                <w:right w:val="none" w:sz="0" w:space="0" w:color="auto"/>
              </w:divBdr>
            </w:div>
            <w:div w:id="719788665">
              <w:marLeft w:val="0"/>
              <w:marRight w:val="0"/>
              <w:marTop w:val="0"/>
              <w:marBottom w:val="0"/>
              <w:divBdr>
                <w:top w:val="none" w:sz="0" w:space="0" w:color="auto"/>
                <w:left w:val="none" w:sz="0" w:space="0" w:color="auto"/>
                <w:bottom w:val="none" w:sz="0" w:space="0" w:color="auto"/>
                <w:right w:val="none" w:sz="0" w:space="0" w:color="auto"/>
              </w:divBdr>
            </w:div>
            <w:div w:id="636762417">
              <w:marLeft w:val="0"/>
              <w:marRight w:val="0"/>
              <w:marTop w:val="0"/>
              <w:marBottom w:val="0"/>
              <w:divBdr>
                <w:top w:val="none" w:sz="0" w:space="0" w:color="auto"/>
                <w:left w:val="none" w:sz="0" w:space="0" w:color="auto"/>
                <w:bottom w:val="none" w:sz="0" w:space="0" w:color="auto"/>
                <w:right w:val="none" w:sz="0" w:space="0" w:color="auto"/>
              </w:divBdr>
            </w:div>
            <w:div w:id="1004213122">
              <w:marLeft w:val="0"/>
              <w:marRight w:val="0"/>
              <w:marTop w:val="0"/>
              <w:marBottom w:val="0"/>
              <w:divBdr>
                <w:top w:val="none" w:sz="0" w:space="0" w:color="auto"/>
                <w:left w:val="none" w:sz="0" w:space="0" w:color="auto"/>
                <w:bottom w:val="none" w:sz="0" w:space="0" w:color="auto"/>
                <w:right w:val="none" w:sz="0" w:space="0" w:color="auto"/>
              </w:divBdr>
              <w:divsChild>
                <w:div w:id="789399841">
                  <w:marLeft w:val="0"/>
                  <w:marRight w:val="0"/>
                  <w:marTop w:val="0"/>
                  <w:marBottom w:val="0"/>
                  <w:divBdr>
                    <w:top w:val="none" w:sz="0" w:space="0" w:color="auto"/>
                    <w:left w:val="none" w:sz="0" w:space="0" w:color="auto"/>
                    <w:bottom w:val="none" w:sz="0" w:space="0" w:color="auto"/>
                    <w:right w:val="none" w:sz="0" w:space="0" w:color="auto"/>
                  </w:divBdr>
                </w:div>
                <w:div w:id="648751089">
                  <w:marLeft w:val="0"/>
                  <w:marRight w:val="0"/>
                  <w:marTop w:val="0"/>
                  <w:marBottom w:val="0"/>
                  <w:divBdr>
                    <w:top w:val="none" w:sz="0" w:space="0" w:color="auto"/>
                    <w:left w:val="none" w:sz="0" w:space="0" w:color="auto"/>
                    <w:bottom w:val="none" w:sz="0" w:space="0" w:color="auto"/>
                    <w:right w:val="none" w:sz="0" w:space="0" w:color="auto"/>
                  </w:divBdr>
                </w:div>
                <w:div w:id="1508329435">
                  <w:marLeft w:val="0"/>
                  <w:marRight w:val="0"/>
                  <w:marTop w:val="0"/>
                  <w:marBottom w:val="0"/>
                  <w:divBdr>
                    <w:top w:val="none" w:sz="0" w:space="0" w:color="auto"/>
                    <w:left w:val="none" w:sz="0" w:space="0" w:color="auto"/>
                    <w:bottom w:val="none" w:sz="0" w:space="0" w:color="auto"/>
                    <w:right w:val="none" w:sz="0" w:space="0" w:color="auto"/>
                  </w:divBdr>
                </w:div>
                <w:div w:id="871695439">
                  <w:marLeft w:val="0"/>
                  <w:marRight w:val="0"/>
                  <w:marTop w:val="0"/>
                  <w:marBottom w:val="0"/>
                  <w:divBdr>
                    <w:top w:val="none" w:sz="0" w:space="0" w:color="auto"/>
                    <w:left w:val="none" w:sz="0" w:space="0" w:color="auto"/>
                    <w:bottom w:val="none" w:sz="0" w:space="0" w:color="auto"/>
                    <w:right w:val="none" w:sz="0" w:space="0" w:color="auto"/>
                  </w:divBdr>
                </w:div>
                <w:div w:id="13675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441">
          <w:marLeft w:val="0"/>
          <w:marRight w:val="0"/>
          <w:marTop w:val="0"/>
          <w:marBottom w:val="0"/>
          <w:divBdr>
            <w:top w:val="none" w:sz="0" w:space="0" w:color="auto"/>
            <w:left w:val="none" w:sz="0" w:space="0" w:color="auto"/>
            <w:bottom w:val="none" w:sz="0" w:space="0" w:color="auto"/>
            <w:right w:val="none" w:sz="0" w:space="0" w:color="auto"/>
          </w:divBdr>
          <w:divsChild>
            <w:div w:id="1869099947">
              <w:marLeft w:val="0"/>
              <w:marRight w:val="0"/>
              <w:marTop w:val="0"/>
              <w:marBottom w:val="0"/>
              <w:divBdr>
                <w:top w:val="none" w:sz="0" w:space="0" w:color="auto"/>
                <w:left w:val="none" w:sz="0" w:space="0" w:color="auto"/>
                <w:bottom w:val="none" w:sz="0" w:space="0" w:color="auto"/>
                <w:right w:val="none" w:sz="0" w:space="0" w:color="auto"/>
              </w:divBdr>
            </w:div>
            <w:div w:id="1190945771">
              <w:marLeft w:val="0"/>
              <w:marRight w:val="0"/>
              <w:marTop w:val="0"/>
              <w:marBottom w:val="0"/>
              <w:divBdr>
                <w:top w:val="none" w:sz="0" w:space="0" w:color="auto"/>
                <w:left w:val="none" w:sz="0" w:space="0" w:color="auto"/>
                <w:bottom w:val="none" w:sz="0" w:space="0" w:color="auto"/>
                <w:right w:val="none" w:sz="0" w:space="0" w:color="auto"/>
              </w:divBdr>
            </w:div>
            <w:div w:id="1481078084">
              <w:marLeft w:val="0"/>
              <w:marRight w:val="0"/>
              <w:marTop w:val="0"/>
              <w:marBottom w:val="0"/>
              <w:divBdr>
                <w:top w:val="none" w:sz="0" w:space="0" w:color="auto"/>
                <w:left w:val="none" w:sz="0" w:space="0" w:color="auto"/>
                <w:bottom w:val="none" w:sz="0" w:space="0" w:color="auto"/>
                <w:right w:val="none" w:sz="0" w:space="0" w:color="auto"/>
              </w:divBdr>
            </w:div>
            <w:div w:id="1830945071">
              <w:marLeft w:val="0"/>
              <w:marRight w:val="0"/>
              <w:marTop w:val="0"/>
              <w:marBottom w:val="0"/>
              <w:divBdr>
                <w:top w:val="none" w:sz="0" w:space="0" w:color="auto"/>
                <w:left w:val="none" w:sz="0" w:space="0" w:color="auto"/>
                <w:bottom w:val="none" w:sz="0" w:space="0" w:color="auto"/>
                <w:right w:val="none" w:sz="0" w:space="0" w:color="auto"/>
              </w:divBdr>
            </w:div>
            <w:div w:id="1693609797">
              <w:marLeft w:val="0"/>
              <w:marRight w:val="0"/>
              <w:marTop w:val="0"/>
              <w:marBottom w:val="0"/>
              <w:divBdr>
                <w:top w:val="none" w:sz="0" w:space="0" w:color="auto"/>
                <w:left w:val="none" w:sz="0" w:space="0" w:color="auto"/>
                <w:bottom w:val="none" w:sz="0" w:space="0" w:color="auto"/>
                <w:right w:val="none" w:sz="0" w:space="0" w:color="auto"/>
              </w:divBdr>
            </w:div>
            <w:div w:id="1603294701">
              <w:marLeft w:val="0"/>
              <w:marRight w:val="0"/>
              <w:marTop w:val="0"/>
              <w:marBottom w:val="0"/>
              <w:divBdr>
                <w:top w:val="none" w:sz="0" w:space="0" w:color="auto"/>
                <w:left w:val="none" w:sz="0" w:space="0" w:color="auto"/>
                <w:bottom w:val="none" w:sz="0" w:space="0" w:color="auto"/>
                <w:right w:val="none" w:sz="0" w:space="0" w:color="auto"/>
              </w:divBdr>
            </w:div>
            <w:div w:id="259609833">
              <w:marLeft w:val="0"/>
              <w:marRight w:val="0"/>
              <w:marTop w:val="0"/>
              <w:marBottom w:val="0"/>
              <w:divBdr>
                <w:top w:val="none" w:sz="0" w:space="0" w:color="auto"/>
                <w:left w:val="none" w:sz="0" w:space="0" w:color="auto"/>
                <w:bottom w:val="none" w:sz="0" w:space="0" w:color="auto"/>
                <w:right w:val="none" w:sz="0" w:space="0" w:color="auto"/>
              </w:divBdr>
            </w:div>
            <w:div w:id="161356892">
              <w:marLeft w:val="0"/>
              <w:marRight w:val="0"/>
              <w:marTop w:val="0"/>
              <w:marBottom w:val="0"/>
              <w:divBdr>
                <w:top w:val="none" w:sz="0" w:space="0" w:color="auto"/>
                <w:left w:val="none" w:sz="0" w:space="0" w:color="auto"/>
                <w:bottom w:val="none" w:sz="0" w:space="0" w:color="auto"/>
                <w:right w:val="none" w:sz="0" w:space="0" w:color="auto"/>
              </w:divBdr>
            </w:div>
            <w:div w:id="1997106679">
              <w:marLeft w:val="0"/>
              <w:marRight w:val="0"/>
              <w:marTop w:val="0"/>
              <w:marBottom w:val="0"/>
              <w:divBdr>
                <w:top w:val="none" w:sz="0" w:space="0" w:color="auto"/>
                <w:left w:val="none" w:sz="0" w:space="0" w:color="auto"/>
                <w:bottom w:val="none" w:sz="0" w:space="0" w:color="auto"/>
                <w:right w:val="none" w:sz="0" w:space="0" w:color="auto"/>
              </w:divBdr>
            </w:div>
            <w:div w:id="1000742949">
              <w:marLeft w:val="0"/>
              <w:marRight w:val="0"/>
              <w:marTop w:val="0"/>
              <w:marBottom w:val="0"/>
              <w:divBdr>
                <w:top w:val="none" w:sz="0" w:space="0" w:color="auto"/>
                <w:left w:val="none" w:sz="0" w:space="0" w:color="auto"/>
                <w:bottom w:val="none" w:sz="0" w:space="0" w:color="auto"/>
                <w:right w:val="none" w:sz="0" w:space="0" w:color="auto"/>
              </w:divBdr>
            </w:div>
            <w:div w:id="994604846">
              <w:marLeft w:val="0"/>
              <w:marRight w:val="0"/>
              <w:marTop w:val="0"/>
              <w:marBottom w:val="0"/>
              <w:divBdr>
                <w:top w:val="none" w:sz="0" w:space="0" w:color="auto"/>
                <w:left w:val="none" w:sz="0" w:space="0" w:color="auto"/>
                <w:bottom w:val="none" w:sz="0" w:space="0" w:color="auto"/>
                <w:right w:val="none" w:sz="0" w:space="0" w:color="auto"/>
              </w:divBdr>
            </w:div>
            <w:div w:id="999312885">
              <w:marLeft w:val="0"/>
              <w:marRight w:val="0"/>
              <w:marTop w:val="0"/>
              <w:marBottom w:val="0"/>
              <w:divBdr>
                <w:top w:val="none" w:sz="0" w:space="0" w:color="auto"/>
                <w:left w:val="none" w:sz="0" w:space="0" w:color="auto"/>
                <w:bottom w:val="none" w:sz="0" w:space="0" w:color="auto"/>
                <w:right w:val="none" w:sz="0" w:space="0" w:color="auto"/>
              </w:divBdr>
            </w:div>
            <w:div w:id="1109937303">
              <w:marLeft w:val="0"/>
              <w:marRight w:val="0"/>
              <w:marTop w:val="0"/>
              <w:marBottom w:val="0"/>
              <w:divBdr>
                <w:top w:val="none" w:sz="0" w:space="0" w:color="auto"/>
                <w:left w:val="none" w:sz="0" w:space="0" w:color="auto"/>
                <w:bottom w:val="none" w:sz="0" w:space="0" w:color="auto"/>
                <w:right w:val="none" w:sz="0" w:space="0" w:color="auto"/>
              </w:divBdr>
            </w:div>
            <w:div w:id="1790318237">
              <w:marLeft w:val="0"/>
              <w:marRight w:val="0"/>
              <w:marTop w:val="0"/>
              <w:marBottom w:val="0"/>
              <w:divBdr>
                <w:top w:val="none" w:sz="0" w:space="0" w:color="auto"/>
                <w:left w:val="none" w:sz="0" w:space="0" w:color="auto"/>
                <w:bottom w:val="none" w:sz="0" w:space="0" w:color="auto"/>
                <w:right w:val="none" w:sz="0" w:space="0" w:color="auto"/>
              </w:divBdr>
            </w:div>
            <w:div w:id="695082726">
              <w:marLeft w:val="0"/>
              <w:marRight w:val="0"/>
              <w:marTop w:val="0"/>
              <w:marBottom w:val="0"/>
              <w:divBdr>
                <w:top w:val="none" w:sz="0" w:space="0" w:color="auto"/>
                <w:left w:val="none" w:sz="0" w:space="0" w:color="auto"/>
                <w:bottom w:val="none" w:sz="0" w:space="0" w:color="auto"/>
                <w:right w:val="none" w:sz="0" w:space="0" w:color="auto"/>
              </w:divBdr>
              <w:divsChild>
                <w:div w:id="365788379">
                  <w:marLeft w:val="0"/>
                  <w:marRight w:val="0"/>
                  <w:marTop w:val="0"/>
                  <w:marBottom w:val="0"/>
                  <w:divBdr>
                    <w:top w:val="none" w:sz="0" w:space="0" w:color="auto"/>
                    <w:left w:val="none" w:sz="0" w:space="0" w:color="auto"/>
                    <w:bottom w:val="none" w:sz="0" w:space="0" w:color="auto"/>
                    <w:right w:val="none" w:sz="0" w:space="0" w:color="auto"/>
                  </w:divBdr>
                </w:div>
                <w:div w:id="460731793">
                  <w:marLeft w:val="0"/>
                  <w:marRight w:val="0"/>
                  <w:marTop w:val="0"/>
                  <w:marBottom w:val="0"/>
                  <w:divBdr>
                    <w:top w:val="none" w:sz="0" w:space="0" w:color="auto"/>
                    <w:left w:val="none" w:sz="0" w:space="0" w:color="auto"/>
                    <w:bottom w:val="none" w:sz="0" w:space="0" w:color="auto"/>
                    <w:right w:val="none" w:sz="0" w:space="0" w:color="auto"/>
                  </w:divBdr>
                </w:div>
                <w:div w:id="296836429">
                  <w:marLeft w:val="0"/>
                  <w:marRight w:val="0"/>
                  <w:marTop w:val="0"/>
                  <w:marBottom w:val="0"/>
                  <w:divBdr>
                    <w:top w:val="none" w:sz="0" w:space="0" w:color="auto"/>
                    <w:left w:val="none" w:sz="0" w:space="0" w:color="auto"/>
                    <w:bottom w:val="none" w:sz="0" w:space="0" w:color="auto"/>
                    <w:right w:val="none" w:sz="0" w:space="0" w:color="auto"/>
                  </w:divBdr>
                </w:div>
                <w:div w:id="2086026623">
                  <w:marLeft w:val="0"/>
                  <w:marRight w:val="0"/>
                  <w:marTop w:val="0"/>
                  <w:marBottom w:val="0"/>
                  <w:divBdr>
                    <w:top w:val="none" w:sz="0" w:space="0" w:color="auto"/>
                    <w:left w:val="none" w:sz="0" w:space="0" w:color="auto"/>
                    <w:bottom w:val="none" w:sz="0" w:space="0" w:color="auto"/>
                    <w:right w:val="none" w:sz="0" w:space="0" w:color="auto"/>
                  </w:divBdr>
                </w:div>
                <w:div w:id="1044796389">
                  <w:marLeft w:val="0"/>
                  <w:marRight w:val="0"/>
                  <w:marTop w:val="0"/>
                  <w:marBottom w:val="0"/>
                  <w:divBdr>
                    <w:top w:val="none" w:sz="0" w:space="0" w:color="auto"/>
                    <w:left w:val="none" w:sz="0" w:space="0" w:color="auto"/>
                    <w:bottom w:val="none" w:sz="0" w:space="0" w:color="auto"/>
                    <w:right w:val="none" w:sz="0" w:space="0" w:color="auto"/>
                  </w:divBdr>
                </w:div>
                <w:div w:id="454757837">
                  <w:marLeft w:val="0"/>
                  <w:marRight w:val="0"/>
                  <w:marTop w:val="0"/>
                  <w:marBottom w:val="0"/>
                  <w:divBdr>
                    <w:top w:val="none" w:sz="0" w:space="0" w:color="auto"/>
                    <w:left w:val="none" w:sz="0" w:space="0" w:color="auto"/>
                    <w:bottom w:val="none" w:sz="0" w:space="0" w:color="auto"/>
                    <w:right w:val="none" w:sz="0" w:space="0" w:color="auto"/>
                  </w:divBdr>
                </w:div>
                <w:div w:id="118186857">
                  <w:marLeft w:val="0"/>
                  <w:marRight w:val="0"/>
                  <w:marTop w:val="0"/>
                  <w:marBottom w:val="0"/>
                  <w:divBdr>
                    <w:top w:val="none" w:sz="0" w:space="0" w:color="auto"/>
                    <w:left w:val="none" w:sz="0" w:space="0" w:color="auto"/>
                    <w:bottom w:val="none" w:sz="0" w:space="0" w:color="auto"/>
                    <w:right w:val="none" w:sz="0" w:space="0" w:color="auto"/>
                  </w:divBdr>
                </w:div>
                <w:div w:id="1719282089">
                  <w:marLeft w:val="0"/>
                  <w:marRight w:val="0"/>
                  <w:marTop w:val="0"/>
                  <w:marBottom w:val="0"/>
                  <w:divBdr>
                    <w:top w:val="none" w:sz="0" w:space="0" w:color="auto"/>
                    <w:left w:val="none" w:sz="0" w:space="0" w:color="auto"/>
                    <w:bottom w:val="none" w:sz="0" w:space="0" w:color="auto"/>
                    <w:right w:val="none" w:sz="0" w:space="0" w:color="auto"/>
                  </w:divBdr>
                </w:div>
                <w:div w:id="1106191125">
                  <w:marLeft w:val="0"/>
                  <w:marRight w:val="0"/>
                  <w:marTop w:val="0"/>
                  <w:marBottom w:val="0"/>
                  <w:divBdr>
                    <w:top w:val="none" w:sz="0" w:space="0" w:color="auto"/>
                    <w:left w:val="none" w:sz="0" w:space="0" w:color="auto"/>
                    <w:bottom w:val="none" w:sz="0" w:space="0" w:color="auto"/>
                    <w:right w:val="none" w:sz="0" w:space="0" w:color="auto"/>
                  </w:divBdr>
                </w:div>
                <w:div w:id="2053382039">
                  <w:marLeft w:val="0"/>
                  <w:marRight w:val="0"/>
                  <w:marTop w:val="0"/>
                  <w:marBottom w:val="0"/>
                  <w:divBdr>
                    <w:top w:val="none" w:sz="0" w:space="0" w:color="auto"/>
                    <w:left w:val="none" w:sz="0" w:space="0" w:color="auto"/>
                    <w:bottom w:val="none" w:sz="0" w:space="0" w:color="auto"/>
                    <w:right w:val="none" w:sz="0" w:space="0" w:color="auto"/>
                  </w:divBdr>
                </w:div>
                <w:div w:id="35127357">
                  <w:marLeft w:val="0"/>
                  <w:marRight w:val="0"/>
                  <w:marTop w:val="0"/>
                  <w:marBottom w:val="0"/>
                  <w:divBdr>
                    <w:top w:val="none" w:sz="0" w:space="0" w:color="auto"/>
                    <w:left w:val="none" w:sz="0" w:space="0" w:color="auto"/>
                    <w:bottom w:val="none" w:sz="0" w:space="0" w:color="auto"/>
                    <w:right w:val="none" w:sz="0" w:space="0" w:color="auto"/>
                  </w:divBdr>
                </w:div>
                <w:div w:id="976714893">
                  <w:marLeft w:val="0"/>
                  <w:marRight w:val="0"/>
                  <w:marTop w:val="0"/>
                  <w:marBottom w:val="0"/>
                  <w:divBdr>
                    <w:top w:val="none" w:sz="0" w:space="0" w:color="auto"/>
                    <w:left w:val="none" w:sz="0" w:space="0" w:color="auto"/>
                    <w:bottom w:val="none" w:sz="0" w:space="0" w:color="auto"/>
                    <w:right w:val="none" w:sz="0" w:space="0" w:color="auto"/>
                  </w:divBdr>
                </w:div>
                <w:div w:id="16709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040">
          <w:marLeft w:val="0"/>
          <w:marRight w:val="0"/>
          <w:marTop w:val="0"/>
          <w:marBottom w:val="0"/>
          <w:divBdr>
            <w:top w:val="none" w:sz="0" w:space="0" w:color="auto"/>
            <w:left w:val="none" w:sz="0" w:space="0" w:color="auto"/>
            <w:bottom w:val="none" w:sz="0" w:space="0" w:color="auto"/>
            <w:right w:val="none" w:sz="0" w:space="0" w:color="auto"/>
          </w:divBdr>
          <w:divsChild>
            <w:div w:id="1049912191">
              <w:marLeft w:val="0"/>
              <w:marRight w:val="0"/>
              <w:marTop w:val="0"/>
              <w:marBottom w:val="0"/>
              <w:divBdr>
                <w:top w:val="none" w:sz="0" w:space="0" w:color="auto"/>
                <w:left w:val="none" w:sz="0" w:space="0" w:color="auto"/>
                <w:bottom w:val="none" w:sz="0" w:space="0" w:color="auto"/>
                <w:right w:val="none" w:sz="0" w:space="0" w:color="auto"/>
              </w:divBdr>
            </w:div>
            <w:div w:id="418454463">
              <w:marLeft w:val="0"/>
              <w:marRight w:val="0"/>
              <w:marTop w:val="0"/>
              <w:marBottom w:val="0"/>
              <w:divBdr>
                <w:top w:val="none" w:sz="0" w:space="0" w:color="auto"/>
                <w:left w:val="none" w:sz="0" w:space="0" w:color="auto"/>
                <w:bottom w:val="none" w:sz="0" w:space="0" w:color="auto"/>
                <w:right w:val="none" w:sz="0" w:space="0" w:color="auto"/>
              </w:divBdr>
            </w:div>
            <w:div w:id="1832326181">
              <w:marLeft w:val="0"/>
              <w:marRight w:val="0"/>
              <w:marTop w:val="0"/>
              <w:marBottom w:val="0"/>
              <w:divBdr>
                <w:top w:val="none" w:sz="0" w:space="0" w:color="auto"/>
                <w:left w:val="none" w:sz="0" w:space="0" w:color="auto"/>
                <w:bottom w:val="none" w:sz="0" w:space="0" w:color="auto"/>
                <w:right w:val="none" w:sz="0" w:space="0" w:color="auto"/>
              </w:divBdr>
            </w:div>
            <w:div w:id="1879394582">
              <w:marLeft w:val="0"/>
              <w:marRight w:val="0"/>
              <w:marTop w:val="0"/>
              <w:marBottom w:val="0"/>
              <w:divBdr>
                <w:top w:val="none" w:sz="0" w:space="0" w:color="auto"/>
                <w:left w:val="none" w:sz="0" w:space="0" w:color="auto"/>
                <w:bottom w:val="none" w:sz="0" w:space="0" w:color="auto"/>
                <w:right w:val="none" w:sz="0" w:space="0" w:color="auto"/>
              </w:divBdr>
            </w:div>
            <w:div w:id="1832058932">
              <w:marLeft w:val="0"/>
              <w:marRight w:val="0"/>
              <w:marTop w:val="0"/>
              <w:marBottom w:val="0"/>
              <w:divBdr>
                <w:top w:val="none" w:sz="0" w:space="0" w:color="auto"/>
                <w:left w:val="none" w:sz="0" w:space="0" w:color="auto"/>
                <w:bottom w:val="none" w:sz="0" w:space="0" w:color="auto"/>
                <w:right w:val="none" w:sz="0" w:space="0" w:color="auto"/>
              </w:divBdr>
            </w:div>
            <w:div w:id="1668745220">
              <w:marLeft w:val="0"/>
              <w:marRight w:val="0"/>
              <w:marTop w:val="0"/>
              <w:marBottom w:val="0"/>
              <w:divBdr>
                <w:top w:val="none" w:sz="0" w:space="0" w:color="auto"/>
                <w:left w:val="none" w:sz="0" w:space="0" w:color="auto"/>
                <w:bottom w:val="none" w:sz="0" w:space="0" w:color="auto"/>
                <w:right w:val="none" w:sz="0" w:space="0" w:color="auto"/>
              </w:divBdr>
            </w:div>
            <w:div w:id="427434538">
              <w:marLeft w:val="0"/>
              <w:marRight w:val="0"/>
              <w:marTop w:val="0"/>
              <w:marBottom w:val="0"/>
              <w:divBdr>
                <w:top w:val="none" w:sz="0" w:space="0" w:color="auto"/>
                <w:left w:val="none" w:sz="0" w:space="0" w:color="auto"/>
                <w:bottom w:val="none" w:sz="0" w:space="0" w:color="auto"/>
                <w:right w:val="none" w:sz="0" w:space="0" w:color="auto"/>
              </w:divBdr>
            </w:div>
            <w:div w:id="840120569">
              <w:marLeft w:val="0"/>
              <w:marRight w:val="0"/>
              <w:marTop w:val="0"/>
              <w:marBottom w:val="0"/>
              <w:divBdr>
                <w:top w:val="none" w:sz="0" w:space="0" w:color="auto"/>
                <w:left w:val="none" w:sz="0" w:space="0" w:color="auto"/>
                <w:bottom w:val="none" w:sz="0" w:space="0" w:color="auto"/>
                <w:right w:val="none" w:sz="0" w:space="0" w:color="auto"/>
              </w:divBdr>
            </w:div>
            <w:div w:id="1083793899">
              <w:marLeft w:val="0"/>
              <w:marRight w:val="0"/>
              <w:marTop w:val="0"/>
              <w:marBottom w:val="0"/>
              <w:divBdr>
                <w:top w:val="none" w:sz="0" w:space="0" w:color="auto"/>
                <w:left w:val="none" w:sz="0" w:space="0" w:color="auto"/>
                <w:bottom w:val="none" w:sz="0" w:space="0" w:color="auto"/>
                <w:right w:val="none" w:sz="0" w:space="0" w:color="auto"/>
              </w:divBdr>
            </w:div>
            <w:div w:id="317805649">
              <w:marLeft w:val="0"/>
              <w:marRight w:val="0"/>
              <w:marTop w:val="0"/>
              <w:marBottom w:val="0"/>
              <w:divBdr>
                <w:top w:val="none" w:sz="0" w:space="0" w:color="auto"/>
                <w:left w:val="none" w:sz="0" w:space="0" w:color="auto"/>
                <w:bottom w:val="none" w:sz="0" w:space="0" w:color="auto"/>
                <w:right w:val="none" w:sz="0" w:space="0" w:color="auto"/>
              </w:divBdr>
            </w:div>
            <w:div w:id="1240170068">
              <w:marLeft w:val="0"/>
              <w:marRight w:val="0"/>
              <w:marTop w:val="0"/>
              <w:marBottom w:val="0"/>
              <w:divBdr>
                <w:top w:val="none" w:sz="0" w:space="0" w:color="auto"/>
                <w:left w:val="none" w:sz="0" w:space="0" w:color="auto"/>
                <w:bottom w:val="none" w:sz="0" w:space="0" w:color="auto"/>
                <w:right w:val="none" w:sz="0" w:space="0" w:color="auto"/>
              </w:divBdr>
            </w:div>
            <w:div w:id="2064714901">
              <w:marLeft w:val="0"/>
              <w:marRight w:val="0"/>
              <w:marTop w:val="0"/>
              <w:marBottom w:val="0"/>
              <w:divBdr>
                <w:top w:val="none" w:sz="0" w:space="0" w:color="auto"/>
                <w:left w:val="none" w:sz="0" w:space="0" w:color="auto"/>
                <w:bottom w:val="none" w:sz="0" w:space="0" w:color="auto"/>
                <w:right w:val="none" w:sz="0" w:space="0" w:color="auto"/>
              </w:divBdr>
            </w:div>
            <w:div w:id="1052660125">
              <w:marLeft w:val="0"/>
              <w:marRight w:val="0"/>
              <w:marTop w:val="0"/>
              <w:marBottom w:val="0"/>
              <w:divBdr>
                <w:top w:val="none" w:sz="0" w:space="0" w:color="auto"/>
                <w:left w:val="none" w:sz="0" w:space="0" w:color="auto"/>
                <w:bottom w:val="none" w:sz="0" w:space="0" w:color="auto"/>
                <w:right w:val="none" w:sz="0" w:space="0" w:color="auto"/>
              </w:divBdr>
            </w:div>
            <w:div w:id="49232959">
              <w:marLeft w:val="0"/>
              <w:marRight w:val="0"/>
              <w:marTop w:val="0"/>
              <w:marBottom w:val="0"/>
              <w:divBdr>
                <w:top w:val="none" w:sz="0" w:space="0" w:color="auto"/>
                <w:left w:val="none" w:sz="0" w:space="0" w:color="auto"/>
                <w:bottom w:val="none" w:sz="0" w:space="0" w:color="auto"/>
                <w:right w:val="none" w:sz="0" w:space="0" w:color="auto"/>
              </w:divBdr>
            </w:div>
            <w:div w:id="1428847260">
              <w:marLeft w:val="0"/>
              <w:marRight w:val="0"/>
              <w:marTop w:val="0"/>
              <w:marBottom w:val="0"/>
              <w:divBdr>
                <w:top w:val="none" w:sz="0" w:space="0" w:color="auto"/>
                <w:left w:val="none" w:sz="0" w:space="0" w:color="auto"/>
                <w:bottom w:val="none" w:sz="0" w:space="0" w:color="auto"/>
                <w:right w:val="none" w:sz="0" w:space="0" w:color="auto"/>
              </w:divBdr>
            </w:div>
            <w:div w:id="1530026126">
              <w:marLeft w:val="0"/>
              <w:marRight w:val="0"/>
              <w:marTop w:val="0"/>
              <w:marBottom w:val="0"/>
              <w:divBdr>
                <w:top w:val="none" w:sz="0" w:space="0" w:color="auto"/>
                <w:left w:val="none" w:sz="0" w:space="0" w:color="auto"/>
                <w:bottom w:val="none" w:sz="0" w:space="0" w:color="auto"/>
                <w:right w:val="none" w:sz="0" w:space="0" w:color="auto"/>
              </w:divBdr>
            </w:div>
            <w:div w:id="1427384379">
              <w:marLeft w:val="0"/>
              <w:marRight w:val="0"/>
              <w:marTop w:val="0"/>
              <w:marBottom w:val="0"/>
              <w:divBdr>
                <w:top w:val="none" w:sz="0" w:space="0" w:color="auto"/>
                <w:left w:val="none" w:sz="0" w:space="0" w:color="auto"/>
                <w:bottom w:val="none" w:sz="0" w:space="0" w:color="auto"/>
                <w:right w:val="none" w:sz="0" w:space="0" w:color="auto"/>
              </w:divBdr>
            </w:div>
            <w:div w:id="1931623319">
              <w:marLeft w:val="0"/>
              <w:marRight w:val="0"/>
              <w:marTop w:val="0"/>
              <w:marBottom w:val="0"/>
              <w:divBdr>
                <w:top w:val="none" w:sz="0" w:space="0" w:color="auto"/>
                <w:left w:val="none" w:sz="0" w:space="0" w:color="auto"/>
                <w:bottom w:val="none" w:sz="0" w:space="0" w:color="auto"/>
                <w:right w:val="none" w:sz="0" w:space="0" w:color="auto"/>
              </w:divBdr>
            </w:div>
            <w:div w:id="641496757">
              <w:marLeft w:val="0"/>
              <w:marRight w:val="0"/>
              <w:marTop w:val="0"/>
              <w:marBottom w:val="0"/>
              <w:divBdr>
                <w:top w:val="none" w:sz="0" w:space="0" w:color="auto"/>
                <w:left w:val="none" w:sz="0" w:space="0" w:color="auto"/>
                <w:bottom w:val="none" w:sz="0" w:space="0" w:color="auto"/>
                <w:right w:val="none" w:sz="0" w:space="0" w:color="auto"/>
              </w:divBdr>
            </w:div>
            <w:div w:id="859974821">
              <w:marLeft w:val="0"/>
              <w:marRight w:val="0"/>
              <w:marTop w:val="0"/>
              <w:marBottom w:val="0"/>
              <w:divBdr>
                <w:top w:val="none" w:sz="0" w:space="0" w:color="auto"/>
                <w:left w:val="none" w:sz="0" w:space="0" w:color="auto"/>
                <w:bottom w:val="none" w:sz="0" w:space="0" w:color="auto"/>
                <w:right w:val="none" w:sz="0" w:space="0" w:color="auto"/>
              </w:divBdr>
            </w:div>
            <w:div w:id="1156411037">
              <w:marLeft w:val="0"/>
              <w:marRight w:val="0"/>
              <w:marTop w:val="0"/>
              <w:marBottom w:val="0"/>
              <w:divBdr>
                <w:top w:val="none" w:sz="0" w:space="0" w:color="auto"/>
                <w:left w:val="none" w:sz="0" w:space="0" w:color="auto"/>
                <w:bottom w:val="none" w:sz="0" w:space="0" w:color="auto"/>
                <w:right w:val="none" w:sz="0" w:space="0" w:color="auto"/>
              </w:divBdr>
            </w:div>
            <w:div w:id="630405907">
              <w:marLeft w:val="0"/>
              <w:marRight w:val="0"/>
              <w:marTop w:val="0"/>
              <w:marBottom w:val="0"/>
              <w:divBdr>
                <w:top w:val="none" w:sz="0" w:space="0" w:color="auto"/>
                <w:left w:val="none" w:sz="0" w:space="0" w:color="auto"/>
                <w:bottom w:val="none" w:sz="0" w:space="0" w:color="auto"/>
                <w:right w:val="none" w:sz="0" w:space="0" w:color="auto"/>
              </w:divBdr>
            </w:div>
            <w:div w:id="1720594711">
              <w:marLeft w:val="0"/>
              <w:marRight w:val="0"/>
              <w:marTop w:val="0"/>
              <w:marBottom w:val="0"/>
              <w:divBdr>
                <w:top w:val="none" w:sz="0" w:space="0" w:color="auto"/>
                <w:left w:val="none" w:sz="0" w:space="0" w:color="auto"/>
                <w:bottom w:val="none" w:sz="0" w:space="0" w:color="auto"/>
                <w:right w:val="none" w:sz="0" w:space="0" w:color="auto"/>
              </w:divBdr>
            </w:div>
            <w:div w:id="1497651702">
              <w:marLeft w:val="0"/>
              <w:marRight w:val="0"/>
              <w:marTop w:val="0"/>
              <w:marBottom w:val="0"/>
              <w:divBdr>
                <w:top w:val="none" w:sz="0" w:space="0" w:color="auto"/>
                <w:left w:val="none" w:sz="0" w:space="0" w:color="auto"/>
                <w:bottom w:val="none" w:sz="0" w:space="0" w:color="auto"/>
                <w:right w:val="none" w:sz="0" w:space="0" w:color="auto"/>
              </w:divBdr>
            </w:div>
            <w:div w:id="1559243974">
              <w:marLeft w:val="0"/>
              <w:marRight w:val="0"/>
              <w:marTop w:val="0"/>
              <w:marBottom w:val="0"/>
              <w:divBdr>
                <w:top w:val="none" w:sz="0" w:space="0" w:color="auto"/>
                <w:left w:val="none" w:sz="0" w:space="0" w:color="auto"/>
                <w:bottom w:val="none" w:sz="0" w:space="0" w:color="auto"/>
                <w:right w:val="none" w:sz="0" w:space="0" w:color="auto"/>
              </w:divBdr>
            </w:div>
            <w:div w:id="1294166704">
              <w:marLeft w:val="0"/>
              <w:marRight w:val="0"/>
              <w:marTop w:val="0"/>
              <w:marBottom w:val="0"/>
              <w:divBdr>
                <w:top w:val="none" w:sz="0" w:space="0" w:color="auto"/>
                <w:left w:val="none" w:sz="0" w:space="0" w:color="auto"/>
                <w:bottom w:val="none" w:sz="0" w:space="0" w:color="auto"/>
                <w:right w:val="none" w:sz="0" w:space="0" w:color="auto"/>
              </w:divBdr>
            </w:div>
            <w:div w:id="479545615">
              <w:marLeft w:val="0"/>
              <w:marRight w:val="0"/>
              <w:marTop w:val="0"/>
              <w:marBottom w:val="0"/>
              <w:divBdr>
                <w:top w:val="none" w:sz="0" w:space="0" w:color="auto"/>
                <w:left w:val="none" w:sz="0" w:space="0" w:color="auto"/>
                <w:bottom w:val="none" w:sz="0" w:space="0" w:color="auto"/>
                <w:right w:val="none" w:sz="0" w:space="0" w:color="auto"/>
              </w:divBdr>
            </w:div>
            <w:div w:id="1810434727">
              <w:marLeft w:val="0"/>
              <w:marRight w:val="0"/>
              <w:marTop w:val="0"/>
              <w:marBottom w:val="0"/>
              <w:divBdr>
                <w:top w:val="none" w:sz="0" w:space="0" w:color="auto"/>
                <w:left w:val="none" w:sz="0" w:space="0" w:color="auto"/>
                <w:bottom w:val="none" w:sz="0" w:space="0" w:color="auto"/>
                <w:right w:val="none" w:sz="0" w:space="0" w:color="auto"/>
              </w:divBdr>
            </w:div>
            <w:div w:id="1002897844">
              <w:marLeft w:val="0"/>
              <w:marRight w:val="0"/>
              <w:marTop w:val="0"/>
              <w:marBottom w:val="0"/>
              <w:divBdr>
                <w:top w:val="none" w:sz="0" w:space="0" w:color="auto"/>
                <w:left w:val="none" w:sz="0" w:space="0" w:color="auto"/>
                <w:bottom w:val="none" w:sz="0" w:space="0" w:color="auto"/>
                <w:right w:val="none" w:sz="0" w:space="0" w:color="auto"/>
              </w:divBdr>
            </w:div>
            <w:div w:id="1826312173">
              <w:marLeft w:val="0"/>
              <w:marRight w:val="0"/>
              <w:marTop w:val="0"/>
              <w:marBottom w:val="0"/>
              <w:divBdr>
                <w:top w:val="none" w:sz="0" w:space="0" w:color="auto"/>
                <w:left w:val="none" w:sz="0" w:space="0" w:color="auto"/>
                <w:bottom w:val="none" w:sz="0" w:space="0" w:color="auto"/>
                <w:right w:val="none" w:sz="0" w:space="0" w:color="auto"/>
              </w:divBdr>
            </w:div>
            <w:div w:id="1321885722">
              <w:marLeft w:val="0"/>
              <w:marRight w:val="0"/>
              <w:marTop w:val="0"/>
              <w:marBottom w:val="0"/>
              <w:divBdr>
                <w:top w:val="none" w:sz="0" w:space="0" w:color="auto"/>
                <w:left w:val="none" w:sz="0" w:space="0" w:color="auto"/>
                <w:bottom w:val="none" w:sz="0" w:space="0" w:color="auto"/>
                <w:right w:val="none" w:sz="0" w:space="0" w:color="auto"/>
              </w:divBdr>
            </w:div>
            <w:div w:id="1679498431">
              <w:marLeft w:val="0"/>
              <w:marRight w:val="0"/>
              <w:marTop w:val="0"/>
              <w:marBottom w:val="0"/>
              <w:divBdr>
                <w:top w:val="none" w:sz="0" w:space="0" w:color="auto"/>
                <w:left w:val="none" w:sz="0" w:space="0" w:color="auto"/>
                <w:bottom w:val="none" w:sz="0" w:space="0" w:color="auto"/>
                <w:right w:val="none" w:sz="0" w:space="0" w:color="auto"/>
              </w:divBdr>
            </w:div>
            <w:div w:id="1730567209">
              <w:marLeft w:val="0"/>
              <w:marRight w:val="0"/>
              <w:marTop w:val="0"/>
              <w:marBottom w:val="0"/>
              <w:divBdr>
                <w:top w:val="none" w:sz="0" w:space="0" w:color="auto"/>
                <w:left w:val="none" w:sz="0" w:space="0" w:color="auto"/>
                <w:bottom w:val="none" w:sz="0" w:space="0" w:color="auto"/>
                <w:right w:val="none" w:sz="0" w:space="0" w:color="auto"/>
              </w:divBdr>
            </w:div>
            <w:div w:id="961420450">
              <w:marLeft w:val="0"/>
              <w:marRight w:val="0"/>
              <w:marTop w:val="0"/>
              <w:marBottom w:val="0"/>
              <w:divBdr>
                <w:top w:val="none" w:sz="0" w:space="0" w:color="auto"/>
                <w:left w:val="none" w:sz="0" w:space="0" w:color="auto"/>
                <w:bottom w:val="none" w:sz="0" w:space="0" w:color="auto"/>
                <w:right w:val="none" w:sz="0" w:space="0" w:color="auto"/>
              </w:divBdr>
            </w:div>
            <w:div w:id="32537809">
              <w:marLeft w:val="0"/>
              <w:marRight w:val="0"/>
              <w:marTop w:val="0"/>
              <w:marBottom w:val="0"/>
              <w:divBdr>
                <w:top w:val="none" w:sz="0" w:space="0" w:color="auto"/>
                <w:left w:val="none" w:sz="0" w:space="0" w:color="auto"/>
                <w:bottom w:val="none" w:sz="0" w:space="0" w:color="auto"/>
                <w:right w:val="none" w:sz="0" w:space="0" w:color="auto"/>
              </w:divBdr>
            </w:div>
            <w:div w:id="349140119">
              <w:marLeft w:val="0"/>
              <w:marRight w:val="0"/>
              <w:marTop w:val="0"/>
              <w:marBottom w:val="0"/>
              <w:divBdr>
                <w:top w:val="none" w:sz="0" w:space="0" w:color="auto"/>
                <w:left w:val="none" w:sz="0" w:space="0" w:color="auto"/>
                <w:bottom w:val="none" w:sz="0" w:space="0" w:color="auto"/>
                <w:right w:val="none" w:sz="0" w:space="0" w:color="auto"/>
              </w:divBdr>
            </w:div>
            <w:div w:id="1609652543">
              <w:marLeft w:val="0"/>
              <w:marRight w:val="0"/>
              <w:marTop w:val="0"/>
              <w:marBottom w:val="0"/>
              <w:divBdr>
                <w:top w:val="none" w:sz="0" w:space="0" w:color="auto"/>
                <w:left w:val="none" w:sz="0" w:space="0" w:color="auto"/>
                <w:bottom w:val="none" w:sz="0" w:space="0" w:color="auto"/>
                <w:right w:val="none" w:sz="0" w:space="0" w:color="auto"/>
              </w:divBdr>
            </w:div>
            <w:div w:id="1864896231">
              <w:marLeft w:val="0"/>
              <w:marRight w:val="0"/>
              <w:marTop w:val="0"/>
              <w:marBottom w:val="0"/>
              <w:divBdr>
                <w:top w:val="none" w:sz="0" w:space="0" w:color="auto"/>
                <w:left w:val="none" w:sz="0" w:space="0" w:color="auto"/>
                <w:bottom w:val="none" w:sz="0" w:space="0" w:color="auto"/>
                <w:right w:val="none" w:sz="0" w:space="0" w:color="auto"/>
              </w:divBdr>
            </w:div>
            <w:div w:id="1048648863">
              <w:marLeft w:val="0"/>
              <w:marRight w:val="0"/>
              <w:marTop w:val="0"/>
              <w:marBottom w:val="0"/>
              <w:divBdr>
                <w:top w:val="none" w:sz="0" w:space="0" w:color="auto"/>
                <w:left w:val="none" w:sz="0" w:space="0" w:color="auto"/>
                <w:bottom w:val="none" w:sz="0" w:space="0" w:color="auto"/>
                <w:right w:val="none" w:sz="0" w:space="0" w:color="auto"/>
              </w:divBdr>
            </w:div>
            <w:div w:id="251399388">
              <w:marLeft w:val="0"/>
              <w:marRight w:val="0"/>
              <w:marTop w:val="0"/>
              <w:marBottom w:val="0"/>
              <w:divBdr>
                <w:top w:val="none" w:sz="0" w:space="0" w:color="auto"/>
                <w:left w:val="none" w:sz="0" w:space="0" w:color="auto"/>
                <w:bottom w:val="none" w:sz="0" w:space="0" w:color="auto"/>
                <w:right w:val="none" w:sz="0" w:space="0" w:color="auto"/>
              </w:divBdr>
            </w:div>
            <w:div w:id="1433932694">
              <w:marLeft w:val="0"/>
              <w:marRight w:val="0"/>
              <w:marTop w:val="0"/>
              <w:marBottom w:val="0"/>
              <w:divBdr>
                <w:top w:val="none" w:sz="0" w:space="0" w:color="auto"/>
                <w:left w:val="none" w:sz="0" w:space="0" w:color="auto"/>
                <w:bottom w:val="none" w:sz="0" w:space="0" w:color="auto"/>
                <w:right w:val="none" w:sz="0" w:space="0" w:color="auto"/>
              </w:divBdr>
            </w:div>
            <w:div w:id="1850826249">
              <w:marLeft w:val="0"/>
              <w:marRight w:val="0"/>
              <w:marTop w:val="0"/>
              <w:marBottom w:val="0"/>
              <w:divBdr>
                <w:top w:val="none" w:sz="0" w:space="0" w:color="auto"/>
                <w:left w:val="none" w:sz="0" w:space="0" w:color="auto"/>
                <w:bottom w:val="none" w:sz="0" w:space="0" w:color="auto"/>
                <w:right w:val="none" w:sz="0" w:space="0" w:color="auto"/>
              </w:divBdr>
            </w:div>
            <w:div w:id="324478479">
              <w:marLeft w:val="0"/>
              <w:marRight w:val="0"/>
              <w:marTop w:val="0"/>
              <w:marBottom w:val="0"/>
              <w:divBdr>
                <w:top w:val="none" w:sz="0" w:space="0" w:color="auto"/>
                <w:left w:val="none" w:sz="0" w:space="0" w:color="auto"/>
                <w:bottom w:val="none" w:sz="0" w:space="0" w:color="auto"/>
                <w:right w:val="none" w:sz="0" w:space="0" w:color="auto"/>
              </w:divBdr>
            </w:div>
            <w:div w:id="858742082">
              <w:marLeft w:val="0"/>
              <w:marRight w:val="0"/>
              <w:marTop w:val="0"/>
              <w:marBottom w:val="0"/>
              <w:divBdr>
                <w:top w:val="none" w:sz="0" w:space="0" w:color="auto"/>
                <w:left w:val="none" w:sz="0" w:space="0" w:color="auto"/>
                <w:bottom w:val="none" w:sz="0" w:space="0" w:color="auto"/>
                <w:right w:val="none" w:sz="0" w:space="0" w:color="auto"/>
              </w:divBdr>
            </w:div>
            <w:div w:id="1272853951">
              <w:marLeft w:val="0"/>
              <w:marRight w:val="0"/>
              <w:marTop w:val="0"/>
              <w:marBottom w:val="0"/>
              <w:divBdr>
                <w:top w:val="none" w:sz="0" w:space="0" w:color="auto"/>
                <w:left w:val="none" w:sz="0" w:space="0" w:color="auto"/>
                <w:bottom w:val="none" w:sz="0" w:space="0" w:color="auto"/>
                <w:right w:val="none" w:sz="0" w:space="0" w:color="auto"/>
              </w:divBdr>
            </w:div>
            <w:div w:id="2021076636">
              <w:marLeft w:val="0"/>
              <w:marRight w:val="0"/>
              <w:marTop w:val="0"/>
              <w:marBottom w:val="0"/>
              <w:divBdr>
                <w:top w:val="none" w:sz="0" w:space="0" w:color="auto"/>
                <w:left w:val="none" w:sz="0" w:space="0" w:color="auto"/>
                <w:bottom w:val="none" w:sz="0" w:space="0" w:color="auto"/>
                <w:right w:val="none" w:sz="0" w:space="0" w:color="auto"/>
              </w:divBdr>
            </w:div>
            <w:div w:id="911937149">
              <w:marLeft w:val="0"/>
              <w:marRight w:val="0"/>
              <w:marTop w:val="0"/>
              <w:marBottom w:val="0"/>
              <w:divBdr>
                <w:top w:val="none" w:sz="0" w:space="0" w:color="auto"/>
                <w:left w:val="none" w:sz="0" w:space="0" w:color="auto"/>
                <w:bottom w:val="none" w:sz="0" w:space="0" w:color="auto"/>
                <w:right w:val="none" w:sz="0" w:space="0" w:color="auto"/>
              </w:divBdr>
            </w:div>
            <w:div w:id="1701122315">
              <w:marLeft w:val="0"/>
              <w:marRight w:val="0"/>
              <w:marTop w:val="0"/>
              <w:marBottom w:val="0"/>
              <w:divBdr>
                <w:top w:val="none" w:sz="0" w:space="0" w:color="auto"/>
                <w:left w:val="none" w:sz="0" w:space="0" w:color="auto"/>
                <w:bottom w:val="none" w:sz="0" w:space="0" w:color="auto"/>
                <w:right w:val="none" w:sz="0" w:space="0" w:color="auto"/>
              </w:divBdr>
            </w:div>
            <w:div w:id="1617905902">
              <w:marLeft w:val="0"/>
              <w:marRight w:val="0"/>
              <w:marTop w:val="0"/>
              <w:marBottom w:val="0"/>
              <w:divBdr>
                <w:top w:val="none" w:sz="0" w:space="0" w:color="auto"/>
                <w:left w:val="none" w:sz="0" w:space="0" w:color="auto"/>
                <w:bottom w:val="none" w:sz="0" w:space="0" w:color="auto"/>
                <w:right w:val="none" w:sz="0" w:space="0" w:color="auto"/>
              </w:divBdr>
            </w:div>
            <w:div w:id="1674449050">
              <w:marLeft w:val="0"/>
              <w:marRight w:val="0"/>
              <w:marTop w:val="0"/>
              <w:marBottom w:val="0"/>
              <w:divBdr>
                <w:top w:val="none" w:sz="0" w:space="0" w:color="auto"/>
                <w:left w:val="none" w:sz="0" w:space="0" w:color="auto"/>
                <w:bottom w:val="none" w:sz="0" w:space="0" w:color="auto"/>
                <w:right w:val="none" w:sz="0" w:space="0" w:color="auto"/>
              </w:divBdr>
            </w:div>
            <w:div w:id="5254677">
              <w:marLeft w:val="0"/>
              <w:marRight w:val="0"/>
              <w:marTop w:val="0"/>
              <w:marBottom w:val="0"/>
              <w:divBdr>
                <w:top w:val="none" w:sz="0" w:space="0" w:color="auto"/>
                <w:left w:val="none" w:sz="0" w:space="0" w:color="auto"/>
                <w:bottom w:val="none" w:sz="0" w:space="0" w:color="auto"/>
                <w:right w:val="none" w:sz="0" w:space="0" w:color="auto"/>
              </w:divBdr>
            </w:div>
            <w:div w:id="1646162899">
              <w:marLeft w:val="0"/>
              <w:marRight w:val="0"/>
              <w:marTop w:val="0"/>
              <w:marBottom w:val="0"/>
              <w:divBdr>
                <w:top w:val="none" w:sz="0" w:space="0" w:color="auto"/>
                <w:left w:val="none" w:sz="0" w:space="0" w:color="auto"/>
                <w:bottom w:val="none" w:sz="0" w:space="0" w:color="auto"/>
                <w:right w:val="none" w:sz="0" w:space="0" w:color="auto"/>
              </w:divBdr>
            </w:div>
            <w:div w:id="456875151">
              <w:marLeft w:val="0"/>
              <w:marRight w:val="0"/>
              <w:marTop w:val="0"/>
              <w:marBottom w:val="0"/>
              <w:divBdr>
                <w:top w:val="none" w:sz="0" w:space="0" w:color="auto"/>
                <w:left w:val="none" w:sz="0" w:space="0" w:color="auto"/>
                <w:bottom w:val="none" w:sz="0" w:space="0" w:color="auto"/>
                <w:right w:val="none" w:sz="0" w:space="0" w:color="auto"/>
              </w:divBdr>
              <w:divsChild>
                <w:div w:id="452332108">
                  <w:marLeft w:val="0"/>
                  <w:marRight w:val="0"/>
                  <w:marTop w:val="0"/>
                  <w:marBottom w:val="0"/>
                  <w:divBdr>
                    <w:top w:val="none" w:sz="0" w:space="0" w:color="auto"/>
                    <w:left w:val="none" w:sz="0" w:space="0" w:color="auto"/>
                    <w:bottom w:val="none" w:sz="0" w:space="0" w:color="auto"/>
                    <w:right w:val="none" w:sz="0" w:space="0" w:color="auto"/>
                  </w:divBdr>
                </w:div>
                <w:div w:id="572593416">
                  <w:marLeft w:val="0"/>
                  <w:marRight w:val="0"/>
                  <w:marTop w:val="0"/>
                  <w:marBottom w:val="0"/>
                  <w:divBdr>
                    <w:top w:val="none" w:sz="0" w:space="0" w:color="auto"/>
                    <w:left w:val="none" w:sz="0" w:space="0" w:color="auto"/>
                    <w:bottom w:val="none" w:sz="0" w:space="0" w:color="auto"/>
                    <w:right w:val="none" w:sz="0" w:space="0" w:color="auto"/>
                  </w:divBdr>
                </w:div>
                <w:div w:id="1664820186">
                  <w:marLeft w:val="0"/>
                  <w:marRight w:val="0"/>
                  <w:marTop w:val="0"/>
                  <w:marBottom w:val="0"/>
                  <w:divBdr>
                    <w:top w:val="none" w:sz="0" w:space="0" w:color="auto"/>
                    <w:left w:val="none" w:sz="0" w:space="0" w:color="auto"/>
                    <w:bottom w:val="none" w:sz="0" w:space="0" w:color="auto"/>
                    <w:right w:val="none" w:sz="0" w:space="0" w:color="auto"/>
                  </w:divBdr>
                </w:div>
                <w:div w:id="1650667865">
                  <w:marLeft w:val="0"/>
                  <w:marRight w:val="0"/>
                  <w:marTop w:val="0"/>
                  <w:marBottom w:val="0"/>
                  <w:divBdr>
                    <w:top w:val="none" w:sz="0" w:space="0" w:color="auto"/>
                    <w:left w:val="none" w:sz="0" w:space="0" w:color="auto"/>
                    <w:bottom w:val="none" w:sz="0" w:space="0" w:color="auto"/>
                    <w:right w:val="none" w:sz="0" w:space="0" w:color="auto"/>
                  </w:divBdr>
                </w:div>
                <w:div w:id="697201186">
                  <w:marLeft w:val="0"/>
                  <w:marRight w:val="0"/>
                  <w:marTop w:val="0"/>
                  <w:marBottom w:val="0"/>
                  <w:divBdr>
                    <w:top w:val="none" w:sz="0" w:space="0" w:color="auto"/>
                    <w:left w:val="none" w:sz="0" w:space="0" w:color="auto"/>
                    <w:bottom w:val="none" w:sz="0" w:space="0" w:color="auto"/>
                    <w:right w:val="none" w:sz="0" w:space="0" w:color="auto"/>
                  </w:divBdr>
                </w:div>
                <w:div w:id="546648173">
                  <w:marLeft w:val="0"/>
                  <w:marRight w:val="0"/>
                  <w:marTop w:val="0"/>
                  <w:marBottom w:val="0"/>
                  <w:divBdr>
                    <w:top w:val="none" w:sz="0" w:space="0" w:color="auto"/>
                    <w:left w:val="none" w:sz="0" w:space="0" w:color="auto"/>
                    <w:bottom w:val="none" w:sz="0" w:space="0" w:color="auto"/>
                    <w:right w:val="none" w:sz="0" w:space="0" w:color="auto"/>
                  </w:divBdr>
                </w:div>
                <w:div w:id="1803228665">
                  <w:marLeft w:val="0"/>
                  <w:marRight w:val="0"/>
                  <w:marTop w:val="0"/>
                  <w:marBottom w:val="0"/>
                  <w:divBdr>
                    <w:top w:val="none" w:sz="0" w:space="0" w:color="auto"/>
                    <w:left w:val="none" w:sz="0" w:space="0" w:color="auto"/>
                    <w:bottom w:val="none" w:sz="0" w:space="0" w:color="auto"/>
                    <w:right w:val="none" w:sz="0" w:space="0" w:color="auto"/>
                  </w:divBdr>
                </w:div>
                <w:div w:id="221138702">
                  <w:marLeft w:val="0"/>
                  <w:marRight w:val="0"/>
                  <w:marTop w:val="0"/>
                  <w:marBottom w:val="0"/>
                  <w:divBdr>
                    <w:top w:val="none" w:sz="0" w:space="0" w:color="auto"/>
                    <w:left w:val="none" w:sz="0" w:space="0" w:color="auto"/>
                    <w:bottom w:val="none" w:sz="0" w:space="0" w:color="auto"/>
                    <w:right w:val="none" w:sz="0" w:space="0" w:color="auto"/>
                  </w:divBdr>
                </w:div>
                <w:div w:id="1723018269">
                  <w:marLeft w:val="0"/>
                  <w:marRight w:val="0"/>
                  <w:marTop w:val="0"/>
                  <w:marBottom w:val="0"/>
                  <w:divBdr>
                    <w:top w:val="none" w:sz="0" w:space="0" w:color="auto"/>
                    <w:left w:val="none" w:sz="0" w:space="0" w:color="auto"/>
                    <w:bottom w:val="none" w:sz="0" w:space="0" w:color="auto"/>
                    <w:right w:val="none" w:sz="0" w:space="0" w:color="auto"/>
                  </w:divBdr>
                </w:div>
                <w:div w:id="1719664913">
                  <w:marLeft w:val="0"/>
                  <w:marRight w:val="0"/>
                  <w:marTop w:val="0"/>
                  <w:marBottom w:val="0"/>
                  <w:divBdr>
                    <w:top w:val="none" w:sz="0" w:space="0" w:color="auto"/>
                    <w:left w:val="none" w:sz="0" w:space="0" w:color="auto"/>
                    <w:bottom w:val="none" w:sz="0" w:space="0" w:color="auto"/>
                    <w:right w:val="none" w:sz="0" w:space="0" w:color="auto"/>
                  </w:divBdr>
                </w:div>
                <w:div w:id="1677883285">
                  <w:marLeft w:val="0"/>
                  <w:marRight w:val="0"/>
                  <w:marTop w:val="0"/>
                  <w:marBottom w:val="0"/>
                  <w:divBdr>
                    <w:top w:val="none" w:sz="0" w:space="0" w:color="auto"/>
                    <w:left w:val="none" w:sz="0" w:space="0" w:color="auto"/>
                    <w:bottom w:val="none" w:sz="0" w:space="0" w:color="auto"/>
                    <w:right w:val="none" w:sz="0" w:space="0" w:color="auto"/>
                  </w:divBdr>
                </w:div>
                <w:div w:id="985357120">
                  <w:marLeft w:val="0"/>
                  <w:marRight w:val="0"/>
                  <w:marTop w:val="0"/>
                  <w:marBottom w:val="0"/>
                  <w:divBdr>
                    <w:top w:val="none" w:sz="0" w:space="0" w:color="auto"/>
                    <w:left w:val="none" w:sz="0" w:space="0" w:color="auto"/>
                    <w:bottom w:val="none" w:sz="0" w:space="0" w:color="auto"/>
                    <w:right w:val="none" w:sz="0" w:space="0" w:color="auto"/>
                  </w:divBdr>
                </w:div>
                <w:div w:id="1021323382">
                  <w:marLeft w:val="0"/>
                  <w:marRight w:val="0"/>
                  <w:marTop w:val="0"/>
                  <w:marBottom w:val="0"/>
                  <w:divBdr>
                    <w:top w:val="none" w:sz="0" w:space="0" w:color="auto"/>
                    <w:left w:val="none" w:sz="0" w:space="0" w:color="auto"/>
                    <w:bottom w:val="none" w:sz="0" w:space="0" w:color="auto"/>
                    <w:right w:val="none" w:sz="0" w:space="0" w:color="auto"/>
                  </w:divBdr>
                </w:div>
                <w:div w:id="1135836222">
                  <w:marLeft w:val="0"/>
                  <w:marRight w:val="0"/>
                  <w:marTop w:val="0"/>
                  <w:marBottom w:val="0"/>
                  <w:divBdr>
                    <w:top w:val="none" w:sz="0" w:space="0" w:color="auto"/>
                    <w:left w:val="none" w:sz="0" w:space="0" w:color="auto"/>
                    <w:bottom w:val="none" w:sz="0" w:space="0" w:color="auto"/>
                    <w:right w:val="none" w:sz="0" w:space="0" w:color="auto"/>
                  </w:divBdr>
                </w:div>
                <w:div w:id="1988392478">
                  <w:marLeft w:val="0"/>
                  <w:marRight w:val="0"/>
                  <w:marTop w:val="0"/>
                  <w:marBottom w:val="0"/>
                  <w:divBdr>
                    <w:top w:val="none" w:sz="0" w:space="0" w:color="auto"/>
                    <w:left w:val="none" w:sz="0" w:space="0" w:color="auto"/>
                    <w:bottom w:val="none" w:sz="0" w:space="0" w:color="auto"/>
                    <w:right w:val="none" w:sz="0" w:space="0" w:color="auto"/>
                  </w:divBdr>
                </w:div>
                <w:div w:id="1989702333">
                  <w:marLeft w:val="0"/>
                  <w:marRight w:val="0"/>
                  <w:marTop w:val="0"/>
                  <w:marBottom w:val="0"/>
                  <w:divBdr>
                    <w:top w:val="none" w:sz="0" w:space="0" w:color="auto"/>
                    <w:left w:val="none" w:sz="0" w:space="0" w:color="auto"/>
                    <w:bottom w:val="none" w:sz="0" w:space="0" w:color="auto"/>
                    <w:right w:val="none" w:sz="0" w:space="0" w:color="auto"/>
                  </w:divBdr>
                </w:div>
                <w:div w:id="1962418247">
                  <w:marLeft w:val="0"/>
                  <w:marRight w:val="0"/>
                  <w:marTop w:val="0"/>
                  <w:marBottom w:val="0"/>
                  <w:divBdr>
                    <w:top w:val="none" w:sz="0" w:space="0" w:color="auto"/>
                    <w:left w:val="none" w:sz="0" w:space="0" w:color="auto"/>
                    <w:bottom w:val="none" w:sz="0" w:space="0" w:color="auto"/>
                    <w:right w:val="none" w:sz="0" w:space="0" w:color="auto"/>
                  </w:divBdr>
                </w:div>
                <w:div w:id="1544708476">
                  <w:marLeft w:val="0"/>
                  <w:marRight w:val="0"/>
                  <w:marTop w:val="0"/>
                  <w:marBottom w:val="0"/>
                  <w:divBdr>
                    <w:top w:val="none" w:sz="0" w:space="0" w:color="auto"/>
                    <w:left w:val="none" w:sz="0" w:space="0" w:color="auto"/>
                    <w:bottom w:val="none" w:sz="0" w:space="0" w:color="auto"/>
                    <w:right w:val="none" w:sz="0" w:space="0" w:color="auto"/>
                  </w:divBdr>
                </w:div>
                <w:div w:id="1685284294">
                  <w:marLeft w:val="0"/>
                  <w:marRight w:val="0"/>
                  <w:marTop w:val="0"/>
                  <w:marBottom w:val="0"/>
                  <w:divBdr>
                    <w:top w:val="none" w:sz="0" w:space="0" w:color="auto"/>
                    <w:left w:val="none" w:sz="0" w:space="0" w:color="auto"/>
                    <w:bottom w:val="none" w:sz="0" w:space="0" w:color="auto"/>
                    <w:right w:val="none" w:sz="0" w:space="0" w:color="auto"/>
                  </w:divBdr>
                </w:div>
                <w:div w:id="228729927">
                  <w:marLeft w:val="0"/>
                  <w:marRight w:val="0"/>
                  <w:marTop w:val="0"/>
                  <w:marBottom w:val="0"/>
                  <w:divBdr>
                    <w:top w:val="none" w:sz="0" w:space="0" w:color="auto"/>
                    <w:left w:val="none" w:sz="0" w:space="0" w:color="auto"/>
                    <w:bottom w:val="none" w:sz="0" w:space="0" w:color="auto"/>
                    <w:right w:val="none" w:sz="0" w:space="0" w:color="auto"/>
                  </w:divBdr>
                </w:div>
                <w:div w:id="1389257862">
                  <w:marLeft w:val="0"/>
                  <w:marRight w:val="0"/>
                  <w:marTop w:val="0"/>
                  <w:marBottom w:val="0"/>
                  <w:divBdr>
                    <w:top w:val="none" w:sz="0" w:space="0" w:color="auto"/>
                    <w:left w:val="none" w:sz="0" w:space="0" w:color="auto"/>
                    <w:bottom w:val="none" w:sz="0" w:space="0" w:color="auto"/>
                    <w:right w:val="none" w:sz="0" w:space="0" w:color="auto"/>
                  </w:divBdr>
                </w:div>
                <w:div w:id="161943104">
                  <w:marLeft w:val="0"/>
                  <w:marRight w:val="0"/>
                  <w:marTop w:val="0"/>
                  <w:marBottom w:val="0"/>
                  <w:divBdr>
                    <w:top w:val="none" w:sz="0" w:space="0" w:color="auto"/>
                    <w:left w:val="none" w:sz="0" w:space="0" w:color="auto"/>
                    <w:bottom w:val="none" w:sz="0" w:space="0" w:color="auto"/>
                    <w:right w:val="none" w:sz="0" w:space="0" w:color="auto"/>
                  </w:divBdr>
                </w:div>
                <w:div w:id="1036275444">
                  <w:marLeft w:val="0"/>
                  <w:marRight w:val="0"/>
                  <w:marTop w:val="0"/>
                  <w:marBottom w:val="0"/>
                  <w:divBdr>
                    <w:top w:val="none" w:sz="0" w:space="0" w:color="auto"/>
                    <w:left w:val="none" w:sz="0" w:space="0" w:color="auto"/>
                    <w:bottom w:val="none" w:sz="0" w:space="0" w:color="auto"/>
                    <w:right w:val="none" w:sz="0" w:space="0" w:color="auto"/>
                  </w:divBdr>
                </w:div>
                <w:div w:id="2115401593">
                  <w:marLeft w:val="0"/>
                  <w:marRight w:val="0"/>
                  <w:marTop w:val="0"/>
                  <w:marBottom w:val="0"/>
                  <w:divBdr>
                    <w:top w:val="none" w:sz="0" w:space="0" w:color="auto"/>
                    <w:left w:val="none" w:sz="0" w:space="0" w:color="auto"/>
                    <w:bottom w:val="none" w:sz="0" w:space="0" w:color="auto"/>
                    <w:right w:val="none" w:sz="0" w:space="0" w:color="auto"/>
                  </w:divBdr>
                </w:div>
                <w:div w:id="96218051">
                  <w:marLeft w:val="0"/>
                  <w:marRight w:val="0"/>
                  <w:marTop w:val="0"/>
                  <w:marBottom w:val="0"/>
                  <w:divBdr>
                    <w:top w:val="none" w:sz="0" w:space="0" w:color="auto"/>
                    <w:left w:val="none" w:sz="0" w:space="0" w:color="auto"/>
                    <w:bottom w:val="none" w:sz="0" w:space="0" w:color="auto"/>
                    <w:right w:val="none" w:sz="0" w:space="0" w:color="auto"/>
                  </w:divBdr>
                </w:div>
                <w:div w:id="1986812035">
                  <w:marLeft w:val="0"/>
                  <w:marRight w:val="0"/>
                  <w:marTop w:val="0"/>
                  <w:marBottom w:val="0"/>
                  <w:divBdr>
                    <w:top w:val="none" w:sz="0" w:space="0" w:color="auto"/>
                    <w:left w:val="none" w:sz="0" w:space="0" w:color="auto"/>
                    <w:bottom w:val="none" w:sz="0" w:space="0" w:color="auto"/>
                    <w:right w:val="none" w:sz="0" w:space="0" w:color="auto"/>
                  </w:divBdr>
                </w:div>
                <w:div w:id="734084641">
                  <w:marLeft w:val="0"/>
                  <w:marRight w:val="0"/>
                  <w:marTop w:val="0"/>
                  <w:marBottom w:val="0"/>
                  <w:divBdr>
                    <w:top w:val="none" w:sz="0" w:space="0" w:color="auto"/>
                    <w:left w:val="none" w:sz="0" w:space="0" w:color="auto"/>
                    <w:bottom w:val="none" w:sz="0" w:space="0" w:color="auto"/>
                    <w:right w:val="none" w:sz="0" w:space="0" w:color="auto"/>
                  </w:divBdr>
                </w:div>
                <w:div w:id="592280000">
                  <w:marLeft w:val="0"/>
                  <w:marRight w:val="0"/>
                  <w:marTop w:val="0"/>
                  <w:marBottom w:val="0"/>
                  <w:divBdr>
                    <w:top w:val="none" w:sz="0" w:space="0" w:color="auto"/>
                    <w:left w:val="none" w:sz="0" w:space="0" w:color="auto"/>
                    <w:bottom w:val="none" w:sz="0" w:space="0" w:color="auto"/>
                    <w:right w:val="none" w:sz="0" w:space="0" w:color="auto"/>
                  </w:divBdr>
                </w:div>
                <w:div w:id="1411736465">
                  <w:marLeft w:val="0"/>
                  <w:marRight w:val="0"/>
                  <w:marTop w:val="0"/>
                  <w:marBottom w:val="0"/>
                  <w:divBdr>
                    <w:top w:val="none" w:sz="0" w:space="0" w:color="auto"/>
                    <w:left w:val="none" w:sz="0" w:space="0" w:color="auto"/>
                    <w:bottom w:val="none" w:sz="0" w:space="0" w:color="auto"/>
                    <w:right w:val="none" w:sz="0" w:space="0" w:color="auto"/>
                  </w:divBdr>
                </w:div>
                <w:div w:id="1684475794">
                  <w:marLeft w:val="0"/>
                  <w:marRight w:val="0"/>
                  <w:marTop w:val="0"/>
                  <w:marBottom w:val="0"/>
                  <w:divBdr>
                    <w:top w:val="none" w:sz="0" w:space="0" w:color="auto"/>
                    <w:left w:val="none" w:sz="0" w:space="0" w:color="auto"/>
                    <w:bottom w:val="none" w:sz="0" w:space="0" w:color="auto"/>
                    <w:right w:val="none" w:sz="0" w:space="0" w:color="auto"/>
                  </w:divBdr>
                </w:div>
                <w:div w:id="1877279970">
                  <w:marLeft w:val="0"/>
                  <w:marRight w:val="0"/>
                  <w:marTop w:val="0"/>
                  <w:marBottom w:val="0"/>
                  <w:divBdr>
                    <w:top w:val="none" w:sz="0" w:space="0" w:color="auto"/>
                    <w:left w:val="none" w:sz="0" w:space="0" w:color="auto"/>
                    <w:bottom w:val="none" w:sz="0" w:space="0" w:color="auto"/>
                    <w:right w:val="none" w:sz="0" w:space="0" w:color="auto"/>
                  </w:divBdr>
                </w:div>
                <w:div w:id="1541432695">
                  <w:marLeft w:val="0"/>
                  <w:marRight w:val="0"/>
                  <w:marTop w:val="0"/>
                  <w:marBottom w:val="0"/>
                  <w:divBdr>
                    <w:top w:val="none" w:sz="0" w:space="0" w:color="auto"/>
                    <w:left w:val="none" w:sz="0" w:space="0" w:color="auto"/>
                    <w:bottom w:val="none" w:sz="0" w:space="0" w:color="auto"/>
                    <w:right w:val="none" w:sz="0" w:space="0" w:color="auto"/>
                  </w:divBdr>
                </w:div>
                <w:div w:id="589706114">
                  <w:marLeft w:val="0"/>
                  <w:marRight w:val="0"/>
                  <w:marTop w:val="0"/>
                  <w:marBottom w:val="0"/>
                  <w:divBdr>
                    <w:top w:val="none" w:sz="0" w:space="0" w:color="auto"/>
                    <w:left w:val="none" w:sz="0" w:space="0" w:color="auto"/>
                    <w:bottom w:val="none" w:sz="0" w:space="0" w:color="auto"/>
                    <w:right w:val="none" w:sz="0" w:space="0" w:color="auto"/>
                  </w:divBdr>
                </w:div>
                <w:div w:id="132873066">
                  <w:marLeft w:val="0"/>
                  <w:marRight w:val="0"/>
                  <w:marTop w:val="0"/>
                  <w:marBottom w:val="0"/>
                  <w:divBdr>
                    <w:top w:val="none" w:sz="0" w:space="0" w:color="auto"/>
                    <w:left w:val="none" w:sz="0" w:space="0" w:color="auto"/>
                    <w:bottom w:val="none" w:sz="0" w:space="0" w:color="auto"/>
                    <w:right w:val="none" w:sz="0" w:space="0" w:color="auto"/>
                  </w:divBdr>
                </w:div>
                <w:div w:id="1233933344">
                  <w:marLeft w:val="0"/>
                  <w:marRight w:val="0"/>
                  <w:marTop w:val="0"/>
                  <w:marBottom w:val="0"/>
                  <w:divBdr>
                    <w:top w:val="none" w:sz="0" w:space="0" w:color="auto"/>
                    <w:left w:val="none" w:sz="0" w:space="0" w:color="auto"/>
                    <w:bottom w:val="none" w:sz="0" w:space="0" w:color="auto"/>
                    <w:right w:val="none" w:sz="0" w:space="0" w:color="auto"/>
                  </w:divBdr>
                </w:div>
                <w:div w:id="1743211919">
                  <w:marLeft w:val="0"/>
                  <w:marRight w:val="0"/>
                  <w:marTop w:val="0"/>
                  <w:marBottom w:val="0"/>
                  <w:divBdr>
                    <w:top w:val="none" w:sz="0" w:space="0" w:color="auto"/>
                    <w:left w:val="none" w:sz="0" w:space="0" w:color="auto"/>
                    <w:bottom w:val="none" w:sz="0" w:space="0" w:color="auto"/>
                    <w:right w:val="none" w:sz="0" w:space="0" w:color="auto"/>
                  </w:divBdr>
                </w:div>
                <w:div w:id="2067364594">
                  <w:marLeft w:val="0"/>
                  <w:marRight w:val="0"/>
                  <w:marTop w:val="0"/>
                  <w:marBottom w:val="0"/>
                  <w:divBdr>
                    <w:top w:val="none" w:sz="0" w:space="0" w:color="auto"/>
                    <w:left w:val="none" w:sz="0" w:space="0" w:color="auto"/>
                    <w:bottom w:val="none" w:sz="0" w:space="0" w:color="auto"/>
                    <w:right w:val="none" w:sz="0" w:space="0" w:color="auto"/>
                  </w:divBdr>
                </w:div>
                <w:div w:id="1382365388">
                  <w:marLeft w:val="0"/>
                  <w:marRight w:val="0"/>
                  <w:marTop w:val="0"/>
                  <w:marBottom w:val="0"/>
                  <w:divBdr>
                    <w:top w:val="none" w:sz="0" w:space="0" w:color="auto"/>
                    <w:left w:val="none" w:sz="0" w:space="0" w:color="auto"/>
                    <w:bottom w:val="none" w:sz="0" w:space="0" w:color="auto"/>
                    <w:right w:val="none" w:sz="0" w:space="0" w:color="auto"/>
                  </w:divBdr>
                </w:div>
                <w:div w:id="304238545">
                  <w:marLeft w:val="0"/>
                  <w:marRight w:val="0"/>
                  <w:marTop w:val="0"/>
                  <w:marBottom w:val="0"/>
                  <w:divBdr>
                    <w:top w:val="none" w:sz="0" w:space="0" w:color="auto"/>
                    <w:left w:val="none" w:sz="0" w:space="0" w:color="auto"/>
                    <w:bottom w:val="none" w:sz="0" w:space="0" w:color="auto"/>
                    <w:right w:val="none" w:sz="0" w:space="0" w:color="auto"/>
                  </w:divBdr>
                </w:div>
                <w:div w:id="458572525">
                  <w:marLeft w:val="0"/>
                  <w:marRight w:val="0"/>
                  <w:marTop w:val="0"/>
                  <w:marBottom w:val="0"/>
                  <w:divBdr>
                    <w:top w:val="none" w:sz="0" w:space="0" w:color="auto"/>
                    <w:left w:val="none" w:sz="0" w:space="0" w:color="auto"/>
                    <w:bottom w:val="none" w:sz="0" w:space="0" w:color="auto"/>
                    <w:right w:val="none" w:sz="0" w:space="0" w:color="auto"/>
                  </w:divBdr>
                </w:div>
                <w:div w:id="702943378">
                  <w:marLeft w:val="0"/>
                  <w:marRight w:val="0"/>
                  <w:marTop w:val="0"/>
                  <w:marBottom w:val="0"/>
                  <w:divBdr>
                    <w:top w:val="none" w:sz="0" w:space="0" w:color="auto"/>
                    <w:left w:val="none" w:sz="0" w:space="0" w:color="auto"/>
                    <w:bottom w:val="none" w:sz="0" w:space="0" w:color="auto"/>
                    <w:right w:val="none" w:sz="0" w:space="0" w:color="auto"/>
                  </w:divBdr>
                </w:div>
                <w:div w:id="1306592068">
                  <w:marLeft w:val="0"/>
                  <w:marRight w:val="0"/>
                  <w:marTop w:val="0"/>
                  <w:marBottom w:val="0"/>
                  <w:divBdr>
                    <w:top w:val="none" w:sz="0" w:space="0" w:color="auto"/>
                    <w:left w:val="none" w:sz="0" w:space="0" w:color="auto"/>
                    <w:bottom w:val="none" w:sz="0" w:space="0" w:color="auto"/>
                    <w:right w:val="none" w:sz="0" w:space="0" w:color="auto"/>
                  </w:divBdr>
                </w:div>
                <w:div w:id="1647783564">
                  <w:marLeft w:val="0"/>
                  <w:marRight w:val="0"/>
                  <w:marTop w:val="0"/>
                  <w:marBottom w:val="0"/>
                  <w:divBdr>
                    <w:top w:val="none" w:sz="0" w:space="0" w:color="auto"/>
                    <w:left w:val="none" w:sz="0" w:space="0" w:color="auto"/>
                    <w:bottom w:val="none" w:sz="0" w:space="0" w:color="auto"/>
                    <w:right w:val="none" w:sz="0" w:space="0" w:color="auto"/>
                  </w:divBdr>
                </w:div>
                <w:div w:id="1432820695">
                  <w:marLeft w:val="0"/>
                  <w:marRight w:val="0"/>
                  <w:marTop w:val="0"/>
                  <w:marBottom w:val="0"/>
                  <w:divBdr>
                    <w:top w:val="none" w:sz="0" w:space="0" w:color="auto"/>
                    <w:left w:val="none" w:sz="0" w:space="0" w:color="auto"/>
                    <w:bottom w:val="none" w:sz="0" w:space="0" w:color="auto"/>
                    <w:right w:val="none" w:sz="0" w:space="0" w:color="auto"/>
                  </w:divBdr>
                </w:div>
                <w:div w:id="423696725">
                  <w:marLeft w:val="0"/>
                  <w:marRight w:val="0"/>
                  <w:marTop w:val="0"/>
                  <w:marBottom w:val="0"/>
                  <w:divBdr>
                    <w:top w:val="none" w:sz="0" w:space="0" w:color="auto"/>
                    <w:left w:val="none" w:sz="0" w:space="0" w:color="auto"/>
                    <w:bottom w:val="none" w:sz="0" w:space="0" w:color="auto"/>
                    <w:right w:val="none" w:sz="0" w:space="0" w:color="auto"/>
                  </w:divBdr>
                </w:div>
                <w:div w:id="1468089952">
                  <w:marLeft w:val="0"/>
                  <w:marRight w:val="0"/>
                  <w:marTop w:val="0"/>
                  <w:marBottom w:val="0"/>
                  <w:divBdr>
                    <w:top w:val="none" w:sz="0" w:space="0" w:color="auto"/>
                    <w:left w:val="none" w:sz="0" w:space="0" w:color="auto"/>
                    <w:bottom w:val="none" w:sz="0" w:space="0" w:color="auto"/>
                    <w:right w:val="none" w:sz="0" w:space="0" w:color="auto"/>
                  </w:divBdr>
                </w:div>
                <w:div w:id="1824809068">
                  <w:marLeft w:val="0"/>
                  <w:marRight w:val="0"/>
                  <w:marTop w:val="0"/>
                  <w:marBottom w:val="0"/>
                  <w:divBdr>
                    <w:top w:val="none" w:sz="0" w:space="0" w:color="auto"/>
                    <w:left w:val="none" w:sz="0" w:space="0" w:color="auto"/>
                    <w:bottom w:val="none" w:sz="0" w:space="0" w:color="auto"/>
                    <w:right w:val="none" w:sz="0" w:space="0" w:color="auto"/>
                  </w:divBdr>
                </w:div>
                <w:div w:id="951789497">
                  <w:marLeft w:val="0"/>
                  <w:marRight w:val="0"/>
                  <w:marTop w:val="0"/>
                  <w:marBottom w:val="0"/>
                  <w:divBdr>
                    <w:top w:val="none" w:sz="0" w:space="0" w:color="auto"/>
                    <w:left w:val="none" w:sz="0" w:space="0" w:color="auto"/>
                    <w:bottom w:val="none" w:sz="0" w:space="0" w:color="auto"/>
                    <w:right w:val="none" w:sz="0" w:space="0" w:color="auto"/>
                  </w:divBdr>
                </w:div>
                <w:div w:id="167332914">
                  <w:marLeft w:val="0"/>
                  <w:marRight w:val="0"/>
                  <w:marTop w:val="0"/>
                  <w:marBottom w:val="0"/>
                  <w:divBdr>
                    <w:top w:val="none" w:sz="0" w:space="0" w:color="auto"/>
                    <w:left w:val="none" w:sz="0" w:space="0" w:color="auto"/>
                    <w:bottom w:val="none" w:sz="0" w:space="0" w:color="auto"/>
                    <w:right w:val="none" w:sz="0" w:space="0" w:color="auto"/>
                  </w:divBdr>
                </w:div>
                <w:div w:id="1029186722">
                  <w:marLeft w:val="0"/>
                  <w:marRight w:val="0"/>
                  <w:marTop w:val="0"/>
                  <w:marBottom w:val="0"/>
                  <w:divBdr>
                    <w:top w:val="none" w:sz="0" w:space="0" w:color="auto"/>
                    <w:left w:val="none" w:sz="0" w:space="0" w:color="auto"/>
                    <w:bottom w:val="none" w:sz="0" w:space="0" w:color="auto"/>
                    <w:right w:val="none" w:sz="0" w:space="0" w:color="auto"/>
                  </w:divBdr>
                </w:div>
                <w:div w:id="17395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510">
          <w:marLeft w:val="0"/>
          <w:marRight w:val="0"/>
          <w:marTop w:val="0"/>
          <w:marBottom w:val="0"/>
          <w:divBdr>
            <w:top w:val="none" w:sz="0" w:space="0" w:color="auto"/>
            <w:left w:val="none" w:sz="0" w:space="0" w:color="auto"/>
            <w:bottom w:val="none" w:sz="0" w:space="0" w:color="auto"/>
            <w:right w:val="none" w:sz="0" w:space="0" w:color="auto"/>
          </w:divBdr>
          <w:divsChild>
            <w:div w:id="965811896">
              <w:marLeft w:val="0"/>
              <w:marRight w:val="0"/>
              <w:marTop w:val="0"/>
              <w:marBottom w:val="0"/>
              <w:divBdr>
                <w:top w:val="none" w:sz="0" w:space="0" w:color="auto"/>
                <w:left w:val="none" w:sz="0" w:space="0" w:color="auto"/>
                <w:bottom w:val="none" w:sz="0" w:space="0" w:color="auto"/>
                <w:right w:val="none" w:sz="0" w:space="0" w:color="auto"/>
              </w:divBdr>
            </w:div>
            <w:div w:id="36126990">
              <w:marLeft w:val="0"/>
              <w:marRight w:val="0"/>
              <w:marTop w:val="0"/>
              <w:marBottom w:val="0"/>
              <w:divBdr>
                <w:top w:val="none" w:sz="0" w:space="0" w:color="auto"/>
                <w:left w:val="none" w:sz="0" w:space="0" w:color="auto"/>
                <w:bottom w:val="none" w:sz="0" w:space="0" w:color="auto"/>
                <w:right w:val="none" w:sz="0" w:space="0" w:color="auto"/>
              </w:divBdr>
            </w:div>
            <w:div w:id="1082027279">
              <w:marLeft w:val="0"/>
              <w:marRight w:val="0"/>
              <w:marTop w:val="0"/>
              <w:marBottom w:val="0"/>
              <w:divBdr>
                <w:top w:val="none" w:sz="0" w:space="0" w:color="auto"/>
                <w:left w:val="none" w:sz="0" w:space="0" w:color="auto"/>
                <w:bottom w:val="none" w:sz="0" w:space="0" w:color="auto"/>
                <w:right w:val="none" w:sz="0" w:space="0" w:color="auto"/>
              </w:divBdr>
            </w:div>
            <w:div w:id="2017269715">
              <w:marLeft w:val="0"/>
              <w:marRight w:val="0"/>
              <w:marTop w:val="0"/>
              <w:marBottom w:val="0"/>
              <w:divBdr>
                <w:top w:val="none" w:sz="0" w:space="0" w:color="auto"/>
                <w:left w:val="none" w:sz="0" w:space="0" w:color="auto"/>
                <w:bottom w:val="none" w:sz="0" w:space="0" w:color="auto"/>
                <w:right w:val="none" w:sz="0" w:space="0" w:color="auto"/>
              </w:divBdr>
            </w:div>
            <w:div w:id="394856761">
              <w:marLeft w:val="0"/>
              <w:marRight w:val="0"/>
              <w:marTop w:val="0"/>
              <w:marBottom w:val="0"/>
              <w:divBdr>
                <w:top w:val="none" w:sz="0" w:space="0" w:color="auto"/>
                <w:left w:val="none" w:sz="0" w:space="0" w:color="auto"/>
                <w:bottom w:val="none" w:sz="0" w:space="0" w:color="auto"/>
                <w:right w:val="none" w:sz="0" w:space="0" w:color="auto"/>
              </w:divBdr>
            </w:div>
            <w:div w:id="1632249815">
              <w:marLeft w:val="0"/>
              <w:marRight w:val="0"/>
              <w:marTop w:val="0"/>
              <w:marBottom w:val="0"/>
              <w:divBdr>
                <w:top w:val="none" w:sz="0" w:space="0" w:color="auto"/>
                <w:left w:val="none" w:sz="0" w:space="0" w:color="auto"/>
                <w:bottom w:val="none" w:sz="0" w:space="0" w:color="auto"/>
                <w:right w:val="none" w:sz="0" w:space="0" w:color="auto"/>
              </w:divBdr>
            </w:div>
            <w:div w:id="1868907676">
              <w:marLeft w:val="0"/>
              <w:marRight w:val="0"/>
              <w:marTop w:val="0"/>
              <w:marBottom w:val="0"/>
              <w:divBdr>
                <w:top w:val="none" w:sz="0" w:space="0" w:color="auto"/>
                <w:left w:val="none" w:sz="0" w:space="0" w:color="auto"/>
                <w:bottom w:val="none" w:sz="0" w:space="0" w:color="auto"/>
                <w:right w:val="none" w:sz="0" w:space="0" w:color="auto"/>
              </w:divBdr>
            </w:div>
            <w:div w:id="1003708284">
              <w:marLeft w:val="0"/>
              <w:marRight w:val="0"/>
              <w:marTop w:val="0"/>
              <w:marBottom w:val="0"/>
              <w:divBdr>
                <w:top w:val="none" w:sz="0" w:space="0" w:color="auto"/>
                <w:left w:val="none" w:sz="0" w:space="0" w:color="auto"/>
                <w:bottom w:val="none" w:sz="0" w:space="0" w:color="auto"/>
                <w:right w:val="none" w:sz="0" w:space="0" w:color="auto"/>
              </w:divBdr>
            </w:div>
            <w:div w:id="866719287">
              <w:marLeft w:val="0"/>
              <w:marRight w:val="0"/>
              <w:marTop w:val="0"/>
              <w:marBottom w:val="0"/>
              <w:divBdr>
                <w:top w:val="none" w:sz="0" w:space="0" w:color="auto"/>
                <w:left w:val="none" w:sz="0" w:space="0" w:color="auto"/>
                <w:bottom w:val="none" w:sz="0" w:space="0" w:color="auto"/>
                <w:right w:val="none" w:sz="0" w:space="0" w:color="auto"/>
              </w:divBdr>
            </w:div>
            <w:div w:id="1038774673">
              <w:marLeft w:val="0"/>
              <w:marRight w:val="0"/>
              <w:marTop w:val="0"/>
              <w:marBottom w:val="0"/>
              <w:divBdr>
                <w:top w:val="none" w:sz="0" w:space="0" w:color="auto"/>
                <w:left w:val="none" w:sz="0" w:space="0" w:color="auto"/>
                <w:bottom w:val="none" w:sz="0" w:space="0" w:color="auto"/>
                <w:right w:val="none" w:sz="0" w:space="0" w:color="auto"/>
              </w:divBdr>
            </w:div>
            <w:div w:id="1643539804">
              <w:marLeft w:val="0"/>
              <w:marRight w:val="0"/>
              <w:marTop w:val="0"/>
              <w:marBottom w:val="0"/>
              <w:divBdr>
                <w:top w:val="none" w:sz="0" w:space="0" w:color="auto"/>
                <w:left w:val="none" w:sz="0" w:space="0" w:color="auto"/>
                <w:bottom w:val="none" w:sz="0" w:space="0" w:color="auto"/>
                <w:right w:val="none" w:sz="0" w:space="0" w:color="auto"/>
              </w:divBdr>
            </w:div>
            <w:div w:id="370375829">
              <w:marLeft w:val="0"/>
              <w:marRight w:val="0"/>
              <w:marTop w:val="0"/>
              <w:marBottom w:val="0"/>
              <w:divBdr>
                <w:top w:val="none" w:sz="0" w:space="0" w:color="auto"/>
                <w:left w:val="none" w:sz="0" w:space="0" w:color="auto"/>
                <w:bottom w:val="none" w:sz="0" w:space="0" w:color="auto"/>
                <w:right w:val="none" w:sz="0" w:space="0" w:color="auto"/>
              </w:divBdr>
            </w:div>
            <w:div w:id="948974149">
              <w:marLeft w:val="0"/>
              <w:marRight w:val="0"/>
              <w:marTop w:val="0"/>
              <w:marBottom w:val="0"/>
              <w:divBdr>
                <w:top w:val="none" w:sz="0" w:space="0" w:color="auto"/>
                <w:left w:val="none" w:sz="0" w:space="0" w:color="auto"/>
                <w:bottom w:val="none" w:sz="0" w:space="0" w:color="auto"/>
                <w:right w:val="none" w:sz="0" w:space="0" w:color="auto"/>
              </w:divBdr>
              <w:divsChild>
                <w:div w:id="42140687">
                  <w:marLeft w:val="0"/>
                  <w:marRight w:val="0"/>
                  <w:marTop w:val="0"/>
                  <w:marBottom w:val="0"/>
                  <w:divBdr>
                    <w:top w:val="none" w:sz="0" w:space="0" w:color="auto"/>
                    <w:left w:val="none" w:sz="0" w:space="0" w:color="auto"/>
                    <w:bottom w:val="none" w:sz="0" w:space="0" w:color="auto"/>
                    <w:right w:val="none" w:sz="0" w:space="0" w:color="auto"/>
                  </w:divBdr>
                </w:div>
                <w:div w:id="957640023">
                  <w:marLeft w:val="0"/>
                  <w:marRight w:val="0"/>
                  <w:marTop w:val="0"/>
                  <w:marBottom w:val="0"/>
                  <w:divBdr>
                    <w:top w:val="none" w:sz="0" w:space="0" w:color="auto"/>
                    <w:left w:val="none" w:sz="0" w:space="0" w:color="auto"/>
                    <w:bottom w:val="none" w:sz="0" w:space="0" w:color="auto"/>
                    <w:right w:val="none" w:sz="0" w:space="0" w:color="auto"/>
                  </w:divBdr>
                </w:div>
                <w:div w:id="1250117354">
                  <w:marLeft w:val="0"/>
                  <w:marRight w:val="0"/>
                  <w:marTop w:val="0"/>
                  <w:marBottom w:val="0"/>
                  <w:divBdr>
                    <w:top w:val="none" w:sz="0" w:space="0" w:color="auto"/>
                    <w:left w:val="none" w:sz="0" w:space="0" w:color="auto"/>
                    <w:bottom w:val="none" w:sz="0" w:space="0" w:color="auto"/>
                    <w:right w:val="none" w:sz="0" w:space="0" w:color="auto"/>
                  </w:divBdr>
                </w:div>
                <w:div w:id="791484557">
                  <w:marLeft w:val="0"/>
                  <w:marRight w:val="0"/>
                  <w:marTop w:val="0"/>
                  <w:marBottom w:val="0"/>
                  <w:divBdr>
                    <w:top w:val="none" w:sz="0" w:space="0" w:color="auto"/>
                    <w:left w:val="none" w:sz="0" w:space="0" w:color="auto"/>
                    <w:bottom w:val="none" w:sz="0" w:space="0" w:color="auto"/>
                    <w:right w:val="none" w:sz="0" w:space="0" w:color="auto"/>
                  </w:divBdr>
                </w:div>
                <w:div w:id="1964002004">
                  <w:marLeft w:val="0"/>
                  <w:marRight w:val="0"/>
                  <w:marTop w:val="0"/>
                  <w:marBottom w:val="0"/>
                  <w:divBdr>
                    <w:top w:val="none" w:sz="0" w:space="0" w:color="auto"/>
                    <w:left w:val="none" w:sz="0" w:space="0" w:color="auto"/>
                    <w:bottom w:val="none" w:sz="0" w:space="0" w:color="auto"/>
                    <w:right w:val="none" w:sz="0" w:space="0" w:color="auto"/>
                  </w:divBdr>
                </w:div>
                <w:div w:id="1464956877">
                  <w:marLeft w:val="0"/>
                  <w:marRight w:val="0"/>
                  <w:marTop w:val="0"/>
                  <w:marBottom w:val="0"/>
                  <w:divBdr>
                    <w:top w:val="none" w:sz="0" w:space="0" w:color="auto"/>
                    <w:left w:val="none" w:sz="0" w:space="0" w:color="auto"/>
                    <w:bottom w:val="none" w:sz="0" w:space="0" w:color="auto"/>
                    <w:right w:val="none" w:sz="0" w:space="0" w:color="auto"/>
                  </w:divBdr>
                </w:div>
                <w:div w:id="458643266">
                  <w:marLeft w:val="0"/>
                  <w:marRight w:val="0"/>
                  <w:marTop w:val="0"/>
                  <w:marBottom w:val="0"/>
                  <w:divBdr>
                    <w:top w:val="none" w:sz="0" w:space="0" w:color="auto"/>
                    <w:left w:val="none" w:sz="0" w:space="0" w:color="auto"/>
                    <w:bottom w:val="none" w:sz="0" w:space="0" w:color="auto"/>
                    <w:right w:val="none" w:sz="0" w:space="0" w:color="auto"/>
                  </w:divBdr>
                </w:div>
                <w:div w:id="533276383">
                  <w:marLeft w:val="0"/>
                  <w:marRight w:val="0"/>
                  <w:marTop w:val="0"/>
                  <w:marBottom w:val="0"/>
                  <w:divBdr>
                    <w:top w:val="none" w:sz="0" w:space="0" w:color="auto"/>
                    <w:left w:val="none" w:sz="0" w:space="0" w:color="auto"/>
                    <w:bottom w:val="none" w:sz="0" w:space="0" w:color="auto"/>
                    <w:right w:val="none" w:sz="0" w:space="0" w:color="auto"/>
                  </w:divBdr>
                </w:div>
                <w:div w:id="1403913567">
                  <w:marLeft w:val="0"/>
                  <w:marRight w:val="0"/>
                  <w:marTop w:val="0"/>
                  <w:marBottom w:val="0"/>
                  <w:divBdr>
                    <w:top w:val="none" w:sz="0" w:space="0" w:color="auto"/>
                    <w:left w:val="none" w:sz="0" w:space="0" w:color="auto"/>
                    <w:bottom w:val="none" w:sz="0" w:space="0" w:color="auto"/>
                    <w:right w:val="none" w:sz="0" w:space="0" w:color="auto"/>
                  </w:divBdr>
                </w:div>
                <w:div w:id="500898673">
                  <w:marLeft w:val="0"/>
                  <w:marRight w:val="0"/>
                  <w:marTop w:val="0"/>
                  <w:marBottom w:val="0"/>
                  <w:divBdr>
                    <w:top w:val="none" w:sz="0" w:space="0" w:color="auto"/>
                    <w:left w:val="none" w:sz="0" w:space="0" w:color="auto"/>
                    <w:bottom w:val="none" w:sz="0" w:space="0" w:color="auto"/>
                    <w:right w:val="none" w:sz="0" w:space="0" w:color="auto"/>
                  </w:divBdr>
                </w:div>
                <w:div w:id="13268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8699">
          <w:marLeft w:val="0"/>
          <w:marRight w:val="0"/>
          <w:marTop w:val="0"/>
          <w:marBottom w:val="0"/>
          <w:divBdr>
            <w:top w:val="none" w:sz="0" w:space="0" w:color="auto"/>
            <w:left w:val="none" w:sz="0" w:space="0" w:color="auto"/>
            <w:bottom w:val="none" w:sz="0" w:space="0" w:color="auto"/>
            <w:right w:val="none" w:sz="0" w:space="0" w:color="auto"/>
          </w:divBdr>
          <w:divsChild>
            <w:div w:id="263542355">
              <w:marLeft w:val="0"/>
              <w:marRight w:val="0"/>
              <w:marTop w:val="0"/>
              <w:marBottom w:val="0"/>
              <w:divBdr>
                <w:top w:val="none" w:sz="0" w:space="0" w:color="auto"/>
                <w:left w:val="none" w:sz="0" w:space="0" w:color="auto"/>
                <w:bottom w:val="none" w:sz="0" w:space="0" w:color="auto"/>
                <w:right w:val="none" w:sz="0" w:space="0" w:color="auto"/>
              </w:divBdr>
            </w:div>
            <w:div w:id="1222449924">
              <w:marLeft w:val="0"/>
              <w:marRight w:val="0"/>
              <w:marTop w:val="0"/>
              <w:marBottom w:val="0"/>
              <w:divBdr>
                <w:top w:val="none" w:sz="0" w:space="0" w:color="auto"/>
                <w:left w:val="none" w:sz="0" w:space="0" w:color="auto"/>
                <w:bottom w:val="none" w:sz="0" w:space="0" w:color="auto"/>
                <w:right w:val="none" w:sz="0" w:space="0" w:color="auto"/>
              </w:divBdr>
            </w:div>
            <w:div w:id="13381522">
              <w:marLeft w:val="0"/>
              <w:marRight w:val="0"/>
              <w:marTop w:val="0"/>
              <w:marBottom w:val="0"/>
              <w:divBdr>
                <w:top w:val="none" w:sz="0" w:space="0" w:color="auto"/>
                <w:left w:val="none" w:sz="0" w:space="0" w:color="auto"/>
                <w:bottom w:val="none" w:sz="0" w:space="0" w:color="auto"/>
                <w:right w:val="none" w:sz="0" w:space="0" w:color="auto"/>
              </w:divBdr>
            </w:div>
            <w:div w:id="329870386">
              <w:marLeft w:val="0"/>
              <w:marRight w:val="0"/>
              <w:marTop w:val="0"/>
              <w:marBottom w:val="0"/>
              <w:divBdr>
                <w:top w:val="none" w:sz="0" w:space="0" w:color="auto"/>
                <w:left w:val="none" w:sz="0" w:space="0" w:color="auto"/>
                <w:bottom w:val="none" w:sz="0" w:space="0" w:color="auto"/>
                <w:right w:val="none" w:sz="0" w:space="0" w:color="auto"/>
              </w:divBdr>
            </w:div>
            <w:div w:id="1731886056">
              <w:marLeft w:val="0"/>
              <w:marRight w:val="0"/>
              <w:marTop w:val="0"/>
              <w:marBottom w:val="0"/>
              <w:divBdr>
                <w:top w:val="none" w:sz="0" w:space="0" w:color="auto"/>
                <w:left w:val="none" w:sz="0" w:space="0" w:color="auto"/>
                <w:bottom w:val="none" w:sz="0" w:space="0" w:color="auto"/>
                <w:right w:val="none" w:sz="0" w:space="0" w:color="auto"/>
              </w:divBdr>
            </w:div>
            <w:div w:id="251202649">
              <w:marLeft w:val="0"/>
              <w:marRight w:val="0"/>
              <w:marTop w:val="0"/>
              <w:marBottom w:val="0"/>
              <w:divBdr>
                <w:top w:val="none" w:sz="0" w:space="0" w:color="auto"/>
                <w:left w:val="none" w:sz="0" w:space="0" w:color="auto"/>
                <w:bottom w:val="none" w:sz="0" w:space="0" w:color="auto"/>
                <w:right w:val="none" w:sz="0" w:space="0" w:color="auto"/>
              </w:divBdr>
            </w:div>
            <w:div w:id="935937597">
              <w:marLeft w:val="0"/>
              <w:marRight w:val="0"/>
              <w:marTop w:val="0"/>
              <w:marBottom w:val="0"/>
              <w:divBdr>
                <w:top w:val="none" w:sz="0" w:space="0" w:color="auto"/>
                <w:left w:val="none" w:sz="0" w:space="0" w:color="auto"/>
                <w:bottom w:val="none" w:sz="0" w:space="0" w:color="auto"/>
                <w:right w:val="none" w:sz="0" w:space="0" w:color="auto"/>
              </w:divBdr>
            </w:div>
            <w:div w:id="754327439">
              <w:marLeft w:val="0"/>
              <w:marRight w:val="0"/>
              <w:marTop w:val="0"/>
              <w:marBottom w:val="0"/>
              <w:divBdr>
                <w:top w:val="none" w:sz="0" w:space="0" w:color="auto"/>
                <w:left w:val="none" w:sz="0" w:space="0" w:color="auto"/>
                <w:bottom w:val="none" w:sz="0" w:space="0" w:color="auto"/>
                <w:right w:val="none" w:sz="0" w:space="0" w:color="auto"/>
              </w:divBdr>
            </w:div>
            <w:div w:id="1281910725">
              <w:marLeft w:val="0"/>
              <w:marRight w:val="0"/>
              <w:marTop w:val="0"/>
              <w:marBottom w:val="0"/>
              <w:divBdr>
                <w:top w:val="none" w:sz="0" w:space="0" w:color="auto"/>
                <w:left w:val="none" w:sz="0" w:space="0" w:color="auto"/>
                <w:bottom w:val="none" w:sz="0" w:space="0" w:color="auto"/>
                <w:right w:val="none" w:sz="0" w:space="0" w:color="auto"/>
              </w:divBdr>
            </w:div>
            <w:div w:id="531041022">
              <w:marLeft w:val="0"/>
              <w:marRight w:val="0"/>
              <w:marTop w:val="0"/>
              <w:marBottom w:val="0"/>
              <w:divBdr>
                <w:top w:val="none" w:sz="0" w:space="0" w:color="auto"/>
                <w:left w:val="none" w:sz="0" w:space="0" w:color="auto"/>
                <w:bottom w:val="none" w:sz="0" w:space="0" w:color="auto"/>
                <w:right w:val="none" w:sz="0" w:space="0" w:color="auto"/>
              </w:divBdr>
            </w:div>
            <w:div w:id="1062950992">
              <w:marLeft w:val="0"/>
              <w:marRight w:val="0"/>
              <w:marTop w:val="0"/>
              <w:marBottom w:val="0"/>
              <w:divBdr>
                <w:top w:val="none" w:sz="0" w:space="0" w:color="auto"/>
                <w:left w:val="none" w:sz="0" w:space="0" w:color="auto"/>
                <w:bottom w:val="none" w:sz="0" w:space="0" w:color="auto"/>
                <w:right w:val="none" w:sz="0" w:space="0" w:color="auto"/>
              </w:divBdr>
            </w:div>
            <w:div w:id="536427832">
              <w:marLeft w:val="0"/>
              <w:marRight w:val="0"/>
              <w:marTop w:val="0"/>
              <w:marBottom w:val="0"/>
              <w:divBdr>
                <w:top w:val="none" w:sz="0" w:space="0" w:color="auto"/>
                <w:left w:val="none" w:sz="0" w:space="0" w:color="auto"/>
                <w:bottom w:val="none" w:sz="0" w:space="0" w:color="auto"/>
                <w:right w:val="none" w:sz="0" w:space="0" w:color="auto"/>
              </w:divBdr>
            </w:div>
            <w:div w:id="861092207">
              <w:marLeft w:val="0"/>
              <w:marRight w:val="0"/>
              <w:marTop w:val="0"/>
              <w:marBottom w:val="0"/>
              <w:divBdr>
                <w:top w:val="none" w:sz="0" w:space="0" w:color="auto"/>
                <w:left w:val="none" w:sz="0" w:space="0" w:color="auto"/>
                <w:bottom w:val="none" w:sz="0" w:space="0" w:color="auto"/>
                <w:right w:val="none" w:sz="0" w:space="0" w:color="auto"/>
              </w:divBdr>
            </w:div>
            <w:div w:id="2007659622">
              <w:marLeft w:val="0"/>
              <w:marRight w:val="0"/>
              <w:marTop w:val="0"/>
              <w:marBottom w:val="0"/>
              <w:divBdr>
                <w:top w:val="none" w:sz="0" w:space="0" w:color="auto"/>
                <w:left w:val="none" w:sz="0" w:space="0" w:color="auto"/>
                <w:bottom w:val="none" w:sz="0" w:space="0" w:color="auto"/>
                <w:right w:val="none" w:sz="0" w:space="0" w:color="auto"/>
              </w:divBdr>
            </w:div>
            <w:div w:id="357321390">
              <w:marLeft w:val="0"/>
              <w:marRight w:val="0"/>
              <w:marTop w:val="0"/>
              <w:marBottom w:val="0"/>
              <w:divBdr>
                <w:top w:val="none" w:sz="0" w:space="0" w:color="auto"/>
                <w:left w:val="none" w:sz="0" w:space="0" w:color="auto"/>
                <w:bottom w:val="none" w:sz="0" w:space="0" w:color="auto"/>
                <w:right w:val="none" w:sz="0" w:space="0" w:color="auto"/>
              </w:divBdr>
            </w:div>
            <w:div w:id="267352910">
              <w:marLeft w:val="0"/>
              <w:marRight w:val="0"/>
              <w:marTop w:val="0"/>
              <w:marBottom w:val="0"/>
              <w:divBdr>
                <w:top w:val="none" w:sz="0" w:space="0" w:color="auto"/>
                <w:left w:val="none" w:sz="0" w:space="0" w:color="auto"/>
                <w:bottom w:val="none" w:sz="0" w:space="0" w:color="auto"/>
                <w:right w:val="none" w:sz="0" w:space="0" w:color="auto"/>
              </w:divBdr>
            </w:div>
            <w:div w:id="190531796">
              <w:marLeft w:val="0"/>
              <w:marRight w:val="0"/>
              <w:marTop w:val="0"/>
              <w:marBottom w:val="0"/>
              <w:divBdr>
                <w:top w:val="none" w:sz="0" w:space="0" w:color="auto"/>
                <w:left w:val="none" w:sz="0" w:space="0" w:color="auto"/>
                <w:bottom w:val="none" w:sz="0" w:space="0" w:color="auto"/>
                <w:right w:val="none" w:sz="0" w:space="0" w:color="auto"/>
              </w:divBdr>
            </w:div>
            <w:div w:id="287854321">
              <w:marLeft w:val="0"/>
              <w:marRight w:val="0"/>
              <w:marTop w:val="0"/>
              <w:marBottom w:val="0"/>
              <w:divBdr>
                <w:top w:val="none" w:sz="0" w:space="0" w:color="auto"/>
                <w:left w:val="none" w:sz="0" w:space="0" w:color="auto"/>
                <w:bottom w:val="none" w:sz="0" w:space="0" w:color="auto"/>
                <w:right w:val="none" w:sz="0" w:space="0" w:color="auto"/>
              </w:divBdr>
            </w:div>
            <w:div w:id="547841289">
              <w:marLeft w:val="0"/>
              <w:marRight w:val="0"/>
              <w:marTop w:val="0"/>
              <w:marBottom w:val="0"/>
              <w:divBdr>
                <w:top w:val="none" w:sz="0" w:space="0" w:color="auto"/>
                <w:left w:val="none" w:sz="0" w:space="0" w:color="auto"/>
                <w:bottom w:val="none" w:sz="0" w:space="0" w:color="auto"/>
                <w:right w:val="none" w:sz="0" w:space="0" w:color="auto"/>
              </w:divBdr>
            </w:div>
            <w:div w:id="995844794">
              <w:marLeft w:val="0"/>
              <w:marRight w:val="0"/>
              <w:marTop w:val="0"/>
              <w:marBottom w:val="0"/>
              <w:divBdr>
                <w:top w:val="none" w:sz="0" w:space="0" w:color="auto"/>
                <w:left w:val="none" w:sz="0" w:space="0" w:color="auto"/>
                <w:bottom w:val="none" w:sz="0" w:space="0" w:color="auto"/>
                <w:right w:val="none" w:sz="0" w:space="0" w:color="auto"/>
              </w:divBdr>
            </w:div>
            <w:div w:id="336930370">
              <w:marLeft w:val="0"/>
              <w:marRight w:val="0"/>
              <w:marTop w:val="0"/>
              <w:marBottom w:val="0"/>
              <w:divBdr>
                <w:top w:val="none" w:sz="0" w:space="0" w:color="auto"/>
                <w:left w:val="none" w:sz="0" w:space="0" w:color="auto"/>
                <w:bottom w:val="none" w:sz="0" w:space="0" w:color="auto"/>
                <w:right w:val="none" w:sz="0" w:space="0" w:color="auto"/>
              </w:divBdr>
            </w:div>
            <w:div w:id="1398161183">
              <w:marLeft w:val="0"/>
              <w:marRight w:val="0"/>
              <w:marTop w:val="0"/>
              <w:marBottom w:val="0"/>
              <w:divBdr>
                <w:top w:val="none" w:sz="0" w:space="0" w:color="auto"/>
                <w:left w:val="none" w:sz="0" w:space="0" w:color="auto"/>
                <w:bottom w:val="none" w:sz="0" w:space="0" w:color="auto"/>
                <w:right w:val="none" w:sz="0" w:space="0" w:color="auto"/>
              </w:divBdr>
            </w:div>
            <w:div w:id="330763415">
              <w:marLeft w:val="0"/>
              <w:marRight w:val="0"/>
              <w:marTop w:val="0"/>
              <w:marBottom w:val="0"/>
              <w:divBdr>
                <w:top w:val="none" w:sz="0" w:space="0" w:color="auto"/>
                <w:left w:val="none" w:sz="0" w:space="0" w:color="auto"/>
                <w:bottom w:val="none" w:sz="0" w:space="0" w:color="auto"/>
                <w:right w:val="none" w:sz="0" w:space="0" w:color="auto"/>
              </w:divBdr>
            </w:div>
            <w:div w:id="101727617">
              <w:marLeft w:val="0"/>
              <w:marRight w:val="0"/>
              <w:marTop w:val="0"/>
              <w:marBottom w:val="0"/>
              <w:divBdr>
                <w:top w:val="none" w:sz="0" w:space="0" w:color="auto"/>
                <w:left w:val="none" w:sz="0" w:space="0" w:color="auto"/>
                <w:bottom w:val="none" w:sz="0" w:space="0" w:color="auto"/>
                <w:right w:val="none" w:sz="0" w:space="0" w:color="auto"/>
              </w:divBdr>
            </w:div>
            <w:div w:id="691958959">
              <w:marLeft w:val="0"/>
              <w:marRight w:val="0"/>
              <w:marTop w:val="0"/>
              <w:marBottom w:val="0"/>
              <w:divBdr>
                <w:top w:val="none" w:sz="0" w:space="0" w:color="auto"/>
                <w:left w:val="none" w:sz="0" w:space="0" w:color="auto"/>
                <w:bottom w:val="none" w:sz="0" w:space="0" w:color="auto"/>
                <w:right w:val="none" w:sz="0" w:space="0" w:color="auto"/>
              </w:divBdr>
            </w:div>
            <w:div w:id="1980530411">
              <w:marLeft w:val="0"/>
              <w:marRight w:val="0"/>
              <w:marTop w:val="0"/>
              <w:marBottom w:val="0"/>
              <w:divBdr>
                <w:top w:val="none" w:sz="0" w:space="0" w:color="auto"/>
                <w:left w:val="none" w:sz="0" w:space="0" w:color="auto"/>
                <w:bottom w:val="none" w:sz="0" w:space="0" w:color="auto"/>
                <w:right w:val="none" w:sz="0" w:space="0" w:color="auto"/>
              </w:divBdr>
            </w:div>
            <w:div w:id="929697838">
              <w:marLeft w:val="0"/>
              <w:marRight w:val="0"/>
              <w:marTop w:val="0"/>
              <w:marBottom w:val="0"/>
              <w:divBdr>
                <w:top w:val="none" w:sz="0" w:space="0" w:color="auto"/>
                <w:left w:val="none" w:sz="0" w:space="0" w:color="auto"/>
                <w:bottom w:val="none" w:sz="0" w:space="0" w:color="auto"/>
                <w:right w:val="none" w:sz="0" w:space="0" w:color="auto"/>
              </w:divBdr>
            </w:div>
            <w:div w:id="1018698623">
              <w:marLeft w:val="0"/>
              <w:marRight w:val="0"/>
              <w:marTop w:val="0"/>
              <w:marBottom w:val="0"/>
              <w:divBdr>
                <w:top w:val="none" w:sz="0" w:space="0" w:color="auto"/>
                <w:left w:val="none" w:sz="0" w:space="0" w:color="auto"/>
                <w:bottom w:val="none" w:sz="0" w:space="0" w:color="auto"/>
                <w:right w:val="none" w:sz="0" w:space="0" w:color="auto"/>
              </w:divBdr>
            </w:div>
            <w:div w:id="1563902084">
              <w:marLeft w:val="0"/>
              <w:marRight w:val="0"/>
              <w:marTop w:val="0"/>
              <w:marBottom w:val="0"/>
              <w:divBdr>
                <w:top w:val="none" w:sz="0" w:space="0" w:color="auto"/>
                <w:left w:val="none" w:sz="0" w:space="0" w:color="auto"/>
                <w:bottom w:val="none" w:sz="0" w:space="0" w:color="auto"/>
                <w:right w:val="none" w:sz="0" w:space="0" w:color="auto"/>
              </w:divBdr>
            </w:div>
            <w:div w:id="577715360">
              <w:marLeft w:val="0"/>
              <w:marRight w:val="0"/>
              <w:marTop w:val="0"/>
              <w:marBottom w:val="0"/>
              <w:divBdr>
                <w:top w:val="none" w:sz="0" w:space="0" w:color="auto"/>
                <w:left w:val="none" w:sz="0" w:space="0" w:color="auto"/>
                <w:bottom w:val="none" w:sz="0" w:space="0" w:color="auto"/>
                <w:right w:val="none" w:sz="0" w:space="0" w:color="auto"/>
              </w:divBdr>
            </w:div>
            <w:div w:id="1345399444">
              <w:marLeft w:val="0"/>
              <w:marRight w:val="0"/>
              <w:marTop w:val="0"/>
              <w:marBottom w:val="0"/>
              <w:divBdr>
                <w:top w:val="none" w:sz="0" w:space="0" w:color="auto"/>
                <w:left w:val="none" w:sz="0" w:space="0" w:color="auto"/>
                <w:bottom w:val="none" w:sz="0" w:space="0" w:color="auto"/>
                <w:right w:val="none" w:sz="0" w:space="0" w:color="auto"/>
              </w:divBdr>
            </w:div>
            <w:div w:id="70926730">
              <w:marLeft w:val="0"/>
              <w:marRight w:val="0"/>
              <w:marTop w:val="0"/>
              <w:marBottom w:val="0"/>
              <w:divBdr>
                <w:top w:val="none" w:sz="0" w:space="0" w:color="auto"/>
                <w:left w:val="none" w:sz="0" w:space="0" w:color="auto"/>
                <w:bottom w:val="none" w:sz="0" w:space="0" w:color="auto"/>
                <w:right w:val="none" w:sz="0" w:space="0" w:color="auto"/>
              </w:divBdr>
            </w:div>
            <w:div w:id="1989822951">
              <w:marLeft w:val="0"/>
              <w:marRight w:val="0"/>
              <w:marTop w:val="0"/>
              <w:marBottom w:val="0"/>
              <w:divBdr>
                <w:top w:val="none" w:sz="0" w:space="0" w:color="auto"/>
                <w:left w:val="none" w:sz="0" w:space="0" w:color="auto"/>
                <w:bottom w:val="none" w:sz="0" w:space="0" w:color="auto"/>
                <w:right w:val="none" w:sz="0" w:space="0" w:color="auto"/>
              </w:divBdr>
            </w:div>
            <w:div w:id="1290165631">
              <w:marLeft w:val="0"/>
              <w:marRight w:val="0"/>
              <w:marTop w:val="0"/>
              <w:marBottom w:val="0"/>
              <w:divBdr>
                <w:top w:val="none" w:sz="0" w:space="0" w:color="auto"/>
                <w:left w:val="none" w:sz="0" w:space="0" w:color="auto"/>
                <w:bottom w:val="none" w:sz="0" w:space="0" w:color="auto"/>
                <w:right w:val="none" w:sz="0" w:space="0" w:color="auto"/>
              </w:divBdr>
            </w:div>
            <w:div w:id="1975330490">
              <w:marLeft w:val="0"/>
              <w:marRight w:val="0"/>
              <w:marTop w:val="0"/>
              <w:marBottom w:val="0"/>
              <w:divBdr>
                <w:top w:val="none" w:sz="0" w:space="0" w:color="auto"/>
                <w:left w:val="none" w:sz="0" w:space="0" w:color="auto"/>
                <w:bottom w:val="none" w:sz="0" w:space="0" w:color="auto"/>
                <w:right w:val="none" w:sz="0" w:space="0" w:color="auto"/>
              </w:divBdr>
            </w:div>
            <w:div w:id="1401174269">
              <w:marLeft w:val="0"/>
              <w:marRight w:val="0"/>
              <w:marTop w:val="0"/>
              <w:marBottom w:val="0"/>
              <w:divBdr>
                <w:top w:val="none" w:sz="0" w:space="0" w:color="auto"/>
                <w:left w:val="none" w:sz="0" w:space="0" w:color="auto"/>
                <w:bottom w:val="none" w:sz="0" w:space="0" w:color="auto"/>
                <w:right w:val="none" w:sz="0" w:space="0" w:color="auto"/>
              </w:divBdr>
            </w:div>
            <w:div w:id="1365255163">
              <w:marLeft w:val="0"/>
              <w:marRight w:val="0"/>
              <w:marTop w:val="0"/>
              <w:marBottom w:val="0"/>
              <w:divBdr>
                <w:top w:val="none" w:sz="0" w:space="0" w:color="auto"/>
                <w:left w:val="none" w:sz="0" w:space="0" w:color="auto"/>
                <w:bottom w:val="none" w:sz="0" w:space="0" w:color="auto"/>
                <w:right w:val="none" w:sz="0" w:space="0" w:color="auto"/>
              </w:divBdr>
            </w:div>
            <w:div w:id="1929263371">
              <w:marLeft w:val="0"/>
              <w:marRight w:val="0"/>
              <w:marTop w:val="0"/>
              <w:marBottom w:val="0"/>
              <w:divBdr>
                <w:top w:val="none" w:sz="0" w:space="0" w:color="auto"/>
                <w:left w:val="none" w:sz="0" w:space="0" w:color="auto"/>
                <w:bottom w:val="none" w:sz="0" w:space="0" w:color="auto"/>
                <w:right w:val="none" w:sz="0" w:space="0" w:color="auto"/>
              </w:divBdr>
            </w:div>
            <w:div w:id="2043742959">
              <w:marLeft w:val="0"/>
              <w:marRight w:val="0"/>
              <w:marTop w:val="0"/>
              <w:marBottom w:val="0"/>
              <w:divBdr>
                <w:top w:val="none" w:sz="0" w:space="0" w:color="auto"/>
                <w:left w:val="none" w:sz="0" w:space="0" w:color="auto"/>
                <w:bottom w:val="none" w:sz="0" w:space="0" w:color="auto"/>
                <w:right w:val="none" w:sz="0" w:space="0" w:color="auto"/>
              </w:divBdr>
            </w:div>
            <w:div w:id="1855535979">
              <w:marLeft w:val="0"/>
              <w:marRight w:val="0"/>
              <w:marTop w:val="0"/>
              <w:marBottom w:val="0"/>
              <w:divBdr>
                <w:top w:val="none" w:sz="0" w:space="0" w:color="auto"/>
                <w:left w:val="none" w:sz="0" w:space="0" w:color="auto"/>
                <w:bottom w:val="none" w:sz="0" w:space="0" w:color="auto"/>
                <w:right w:val="none" w:sz="0" w:space="0" w:color="auto"/>
              </w:divBdr>
            </w:div>
            <w:div w:id="589390484">
              <w:marLeft w:val="0"/>
              <w:marRight w:val="0"/>
              <w:marTop w:val="0"/>
              <w:marBottom w:val="0"/>
              <w:divBdr>
                <w:top w:val="none" w:sz="0" w:space="0" w:color="auto"/>
                <w:left w:val="none" w:sz="0" w:space="0" w:color="auto"/>
                <w:bottom w:val="none" w:sz="0" w:space="0" w:color="auto"/>
                <w:right w:val="none" w:sz="0" w:space="0" w:color="auto"/>
              </w:divBdr>
            </w:div>
            <w:div w:id="1712072137">
              <w:marLeft w:val="0"/>
              <w:marRight w:val="0"/>
              <w:marTop w:val="0"/>
              <w:marBottom w:val="0"/>
              <w:divBdr>
                <w:top w:val="none" w:sz="0" w:space="0" w:color="auto"/>
                <w:left w:val="none" w:sz="0" w:space="0" w:color="auto"/>
                <w:bottom w:val="none" w:sz="0" w:space="0" w:color="auto"/>
                <w:right w:val="none" w:sz="0" w:space="0" w:color="auto"/>
              </w:divBdr>
            </w:div>
            <w:div w:id="586381155">
              <w:marLeft w:val="0"/>
              <w:marRight w:val="0"/>
              <w:marTop w:val="0"/>
              <w:marBottom w:val="0"/>
              <w:divBdr>
                <w:top w:val="none" w:sz="0" w:space="0" w:color="auto"/>
                <w:left w:val="none" w:sz="0" w:space="0" w:color="auto"/>
                <w:bottom w:val="none" w:sz="0" w:space="0" w:color="auto"/>
                <w:right w:val="none" w:sz="0" w:space="0" w:color="auto"/>
              </w:divBdr>
            </w:div>
            <w:div w:id="979574102">
              <w:marLeft w:val="0"/>
              <w:marRight w:val="0"/>
              <w:marTop w:val="0"/>
              <w:marBottom w:val="0"/>
              <w:divBdr>
                <w:top w:val="none" w:sz="0" w:space="0" w:color="auto"/>
                <w:left w:val="none" w:sz="0" w:space="0" w:color="auto"/>
                <w:bottom w:val="none" w:sz="0" w:space="0" w:color="auto"/>
                <w:right w:val="none" w:sz="0" w:space="0" w:color="auto"/>
              </w:divBdr>
            </w:div>
            <w:div w:id="2103909325">
              <w:marLeft w:val="0"/>
              <w:marRight w:val="0"/>
              <w:marTop w:val="0"/>
              <w:marBottom w:val="0"/>
              <w:divBdr>
                <w:top w:val="none" w:sz="0" w:space="0" w:color="auto"/>
                <w:left w:val="none" w:sz="0" w:space="0" w:color="auto"/>
                <w:bottom w:val="none" w:sz="0" w:space="0" w:color="auto"/>
                <w:right w:val="none" w:sz="0" w:space="0" w:color="auto"/>
              </w:divBdr>
            </w:div>
            <w:div w:id="188876784">
              <w:marLeft w:val="0"/>
              <w:marRight w:val="0"/>
              <w:marTop w:val="0"/>
              <w:marBottom w:val="0"/>
              <w:divBdr>
                <w:top w:val="none" w:sz="0" w:space="0" w:color="auto"/>
                <w:left w:val="none" w:sz="0" w:space="0" w:color="auto"/>
                <w:bottom w:val="none" w:sz="0" w:space="0" w:color="auto"/>
                <w:right w:val="none" w:sz="0" w:space="0" w:color="auto"/>
              </w:divBdr>
            </w:div>
            <w:div w:id="2119986850">
              <w:marLeft w:val="0"/>
              <w:marRight w:val="0"/>
              <w:marTop w:val="0"/>
              <w:marBottom w:val="0"/>
              <w:divBdr>
                <w:top w:val="none" w:sz="0" w:space="0" w:color="auto"/>
                <w:left w:val="none" w:sz="0" w:space="0" w:color="auto"/>
                <w:bottom w:val="none" w:sz="0" w:space="0" w:color="auto"/>
                <w:right w:val="none" w:sz="0" w:space="0" w:color="auto"/>
              </w:divBdr>
            </w:div>
            <w:div w:id="1660813970">
              <w:marLeft w:val="0"/>
              <w:marRight w:val="0"/>
              <w:marTop w:val="0"/>
              <w:marBottom w:val="0"/>
              <w:divBdr>
                <w:top w:val="none" w:sz="0" w:space="0" w:color="auto"/>
                <w:left w:val="none" w:sz="0" w:space="0" w:color="auto"/>
                <w:bottom w:val="none" w:sz="0" w:space="0" w:color="auto"/>
                <w:right w:val="none" w:sz="0" w:space="0" w:color="auto"/>
              </w:divBdr>
            </w:div>
            <w:div w:id="1258368908">
              <w:marLeft w:val="0"/>
              <w:marRight w:val="0"/>
              <w:marTop w:val="0"/>
              <w:marBottom w:val="0"/>
              <w:divBdr>
                <w:top w:val="none" w:sz="0" w:space="0" w:color="auto"/>
                <w:left w:val="none" w:sz="0" w:space="0" w:color="auto"/>
                <w:bottom w:val="none" w:sz="0" w:space="0" w:color="auto"/>
                <w:right w:val="none" w:sz="0" w:space="0" w:color="auto"/>
              </w:divBdr>
              <w:divsChild>
                <w:div w:id="429281655">
                  <w:marLeft w:val="0"/>
                  <w:marRight w:val="0"/>
                  <w:marTop w:val="0"/>
                  <w:marBottom w:val="0"/>
                  <w:divBdr>
                    <w:top w:val="none" w:sz="0" w:space="0" w:color="auto"/>
                    <w:left w:val="none" w:sz="0" w:space="0" w:color="auto"/>
                    <w:bottom w:val="none" w:sz="0" w:space="0" w:color="auto"/>
                    <w:right w:val="none" w:sz="0" w:space="0" w:color="auto"/>
                  </w:divBdr>
                </w:div>
                <w:div w:id="1612936081">
                  <w:marLeft w:val="0"/>
                  <w:marRight w:val="0"/>
                  <w:marTop w:val="0"/>
                  <w:marBottom w:val="0"/>
                  <w:divBdr>
                    <w:top w:val="none" w:sz="0" w:space="0" w:color="auto"/>
                    <w:left w:val="none" w:sz="0" w:space="0" w:color="auto"/>
                    <w:bottom w:val="none" w:sz="0" w:space="0" w:color="auto"/>
                    <w:right w:val="none" w:sz="0" w:space="0" w:color="auto"/>
                  </w:divBdr>
                </w:div>
                <w:div w:id="681249152">
                  <w:marLeft w:val="0"/>
                  <w:marRight w:val="0"/>
                  <w:marTop w:val="0"/>
                  <w:marBottom w:val="0"/>
                  <w:divBdr>
                    <w:top w:val="none" w:sz="0" w:space="0" w:color="auto"/>
                    <w:left w:val="none" w:sz="0" w:space="0" w:color="auto"/>
                    <w:bottom w:val="none" w:sz="0" w:space="0" w:color="auto"/>
                    <w:right w:val="none" w:sz="0" w:space="0" w:color="auto"/>
                  </w:divBdr>
                </w:div>
                <w:div w:id="3097436">
                  <w:marLeft w:val="0"/>
                  <w:marRight w:val="0"/>
                  <w:marTop w:val="0"/>
                  <w:marBottom w:val="0"/>
                  <w:divBdr>
                    <w:top w:val="none" w:sz="0" w:space="0" w:color="auto"/>
                    <w:left w:val="none" w:sz="0" w:space="0" w:color="auto"/>
                    <w:bottom w:val="none" w:sz="0" w:space="0" w:color="auto"/>
                    <w:right w:val="none" w:sz="0" w:space="0" w:color="auto"/>
                  </w:divBdr>
                </w:div>
                <w:div w:id="1244484225">
                  <w:marLeft w:val="0"/>
                  <w:marRight w:val="0"/>
                  <w:marTop w:val="0"/>
                  <w:marBottom w:val="0"/>
                  <w:divBdr>
                    <w:top w:val="none" w:sz="0" w:space="0" w:color="auto"/>
                    <w:left w:val="none" w:sz="0" w:space="0" w:color="auto"/>
                    <w:bottom w:val="none" w:sz="0" w:space="0" w:color="auto"/>
                    <w:right w:val="none" w:sz="0" w:space="0" w:color="auto"/>
                  </w:divBdr>
                </w:div>
                <w:div w:id="1362973832">
                  <w:marLeft w:val="0"/>
                  <w:marRight w:val="0"/>
                  <w:marTop w:val="0"/>
                  <w:marBottom w:val="0"/>
                  <w:divBdr>
                    <w:top w:val="none" w:sz="0" w:space="0" w:color="auto"/>
                    <w:left w:val="none" w:sz="0" w:space="0" w:color="auto"/>
                    <w:bottom w:val="none" w:sz="0" w:space="0" w:color="auto"/>
                    <w:right w:val="none" w:sz="0" w:space="0" w:color="auto"/>
                  </w:divBdr>
                </w:div>
                <w:div w:id="172233245">
                  <w:marLeft w:val="0"/>
                  <w:marRight w:val="0"/>
                  <w:marTop w:val="0"/>
                  <w:marBottom w:val="0"/>
                  <w:divBdr>
                    <w:top w:val="none" w:sz="0" w:space="0" w:color="auto"/>
                    <w:left w:val="none" w:sz="0" w:space="0" w:color="auto"/>
                    <w:bottom w:val="none" w:sz="0" w:space="0" w:color="auto"/>
                    <w:right w:val="none" w:sz="0" w:space="0" w:color="auto"/>
                  </w:divBdr>
                </w:div>
                <w:div w:id="41751412">
                  <w:marLeft w:val="0"/>
                  <w:marRight w:val="0"/>
                  <w:marTop w:val="0"/>
                  <w:marBottom w:val="0"/>
                  <w:divBdr>
                    <w:top w:val="none" w:sz="0" w:space="0" w:color="auto"/>
                    <w:left w:val="none" w:sz="0" w:space="0" w:color="auto"/>
                    <w:bottom w:val="none" w:sz="0" w:space="0" w:color="auto"/>
                    <w:right w:val="none" w:sz="0" w:space="0" w:color="auto"/>
                  </w:divBdr>
                </w:div>
                <w:div w:id="1184857262">
                  <w:marLeft w:val="0"/>
                  <w:marRight w:val="0"/>
                  <w:marTop w:val="0"/>
                  <w:marBottom w:val="0"/>
                  <w:divBdr>
                    <w:top w:val="none" w:sz="0" w:space="0" w:color="auto"/>
                    <w:left w:val="none" w:sz="0" w:space="0" w:color="auto"/>
                    <w:bottom w:val="none" w:sz="0" w:space="0" w:color="auto"/>
                    <w:right w:val="none" w:sz="0" w:space="0" w:color="auto"/>
                  </w:divBdr>
                </w:div>
                <w:div w:id="1414085524">
                  <w:marLeft w:val="0"/>
                  <w:marRight w:val="0"/>
                  <w:marTop w:val="0"/>
                  <w:marBottom w:val="0"/>
                  <w:divBdr>
                    <w:top w:val="none" w:sz="0" w:space="0" w:color="auto"/>
                    <w:left w:val="none" w:sz="0" w:space="0" w:color="auto"/>
                    <w:bottom w:val="none" w:sz="0" w:space="0" w:color="auto"/>
                    <w:right w:val="none" w:sz="0" w:space="0" w:color="auto"/>
                  </w:divBdr>
                </w:div>
                <w:div w:id="648435125">
                  <w:marLeft w:val="0"/>
                  <w:marRight w:val="0"/>
                  <w:marTop w:val="0"/>
                  <w:marBottom w:val="0"/>
                  <w:divBdr>
                    <w:top w:val="none" w:sz="0" w:space="0" w:color="auto"/>
                    <w:left w:val="none" w:sz="0" w:space="0" w:color="auto"/>
                    <w:bottom w:val="none" w:sz="0" w:space="0" w:color="auto"/>
                    <w:right w:val="none" w:sz="0" w:space="0" w:color="auto"/>
                  </w:divBdr>
                </w:div>
                <w:div w:id="744186182">
                  <w:marLeft w:val="0"/>
                  <w:marRight w:val="0"/>
                  <w:marTop w:val="0"/>
                  <w:marBottom w:val="0"/>
                  <w:divBdr>
                    <w:top w:val="none" w:sz="0" w:space="0" w:color="auto"/>
                    <w:left w:val="none" w:sz="0" w:space="0" w:color="auto"/>
                    <w:bottom w:val="none" w:sz="0" w:space="0" w:color="auto"/>
                    <w:right w:val="none" w:sz="0" w:space="0" w:color="auto"/>
                  </w:divBdr>
                </w:div>
                <w:div w:id="1552302290">
                  <w:marLeft w:val="0"/>
                  <w:marRight w:val="0"/>
                  <w:marTop w:val="0"/>
                  <w:marBottom w:val="0"/>
                  <w:divBdr>
                    <w:top w:val="none" w:sz="0" w:space="0" w:color="auto"/>
                    <w:left w:val="none" w:sz="0" w:space="0" w:color="auto"/>
                    <w:bottom w:val="none" w:sz="0" w:space="0" w:color="auto"/>
                    <w:right w:val="none" w:sz="0" w:space="0" w:color="auto"/>
                  </w:divBdr>
                </w:div>
                <w:div w:id="1462266103">
                  <w:marLeft w:val="0"/>
                  <w:marRight w:val="0"/>
                  <w:marTop w:val="0"/>
                  <w:marBottom w:val="0"/>
                  <w:divBdr>
                    <w:top w:val="none" w:sz="0" w:space="0" w:color="auto"/>
                    <w:left w:val="none" w:sz="0" w:space="0" w:color="auto"/>
                    <w:bottom w:val="none" w:sz="0" w:space="0" w:color="auto"/>
                    <w:right w:val="none" w:sz="0" w:space="0" w:color="auto"/>
                  </w:divBdr>
                </w:div>
                <w:div w:id="1617327636">
                  <w:marLeft w:val="0"/>
                  <w:marRight w:val="0"/>
                  <w:marTop w:val="0"/>
                  <w:marBottom w:val="0"/>
                  <w:divBdr>
                    <w:top w:val="none" w:sz="0" w:space="0" w:color="auto"/>
                    <w:left w:val="none" w:sz="0" w:space="0" w:color="auto"/>
                    <w:bottom w:val="none" w:sz="0" w:space="0" w:color="auto"/>
                    <w:right w:val="none" w:sz="0" w:space="0" w:color="auto"/>
                  </w:divBdr>
                </w:div>
                <w:div w:id="42215024">
                  <w:marLeft w:val="0"/>
                  <w:marRight w:val="0"/>
                  <w:marTop w:val="0"/>
                  <w:marBottom w:val="0"/>
                  <w:divBdr>
                    <w:top w:val="none" w:sz="0" w:space="0" w:color="auto"/>
                    <w:left w:val="none" w:sz="0" w:space="0" w:color="auto"/>
                    <w:bottom w:val="none" w:sz="0" w:space="0" w:color="auto"/>
                    <w:right w:val="none" w:sz="0" w:space="0" w:color="auto"/>
                  </w:divBdr>
                </w:div>
                <w:div w:id="827789912">
                  <w:marLeft w:val="0"/>
                  <w:marRight w:val="0"/>
                  <w:marTop w:val="0"/>
                  <w:marBottom w:val="0"/>
                  <w:divBdr>
                    <w:top w:val="none" w:sz="0" w:space="0" w:color="auto"/>
                    <w:left w:val="none" w:sz="0" w:space="0" w:color="auto"/>
                    <w:bottom w:val="none" w:sz="0" w:space="0" w:color="auto"/>
                    <w:right w:val="none" w:sz="0" w:space="0" w:color="auto"/>
                  </w:divBdr>
                </w:div>
                <w:div w:id="1045762779">
                  <w:marLeft w:val="0"/>
                  <w:marRight w:val="0"/>
                  <w:marTop w:val="0"/>
                  <w:marBottom w:val="0"/>
                  <w:divBdr>
                    <w:top w:val="none" w:sz="0" w:space="0" w:color="auto"/>
                    <w:left w:val="none" w:sz="0" w:space="0" w:color="auto"/>
                    <w:bottom w:val="none" w:sz="0" w:space="0" w:color="auto"/>
                    <w:right w:val="none" w:sz="0" w:space="0" w:color="auto"/>
                  </w:divBdr>
                </w:div>
                <w:div w:id="1869248735">
                  <w:marLeft w:val="0"/>
                  <w:marRight w:val="0"/>
                  <w:marTop w:val="0"/>
                  <w:marBottom w:val="0"/>
                  <w:divBdr>
                    <w:top w:val="none" w:sz="0" w:space="0" w:color="auto"/>
                    <w:left w:val="none" w:sz="0" w:space="0" w:color="auto"/>
                    <w:bottom w:val="none" w:sz="0" w:space="0" w:color="auto"/>
                    <w:right w:val="none" w:sz="0" w:space="0" w:color="auto"/>
                  </w:divBdr>
                </w:div>
                <w:div w:id="1040057705">
                  <w:marLeft w:val="0"/>
                  <w:marRight w:val="0"/>
                  <w:marTop w:val="0"/>
                  <w:marBottom w:val="0"/>
                  <w:divBdr>
                    <w:top w:val="none" w:sz="0" w:space="0" w:color="auto"/>
                    <w:left w:val="none" w:sz="0" w:space="0" w:color="auto"/>
                    <w:bottom w:val="none" w:sz="0" w:space="0" w:color="auto"/>
                    <w:right w:val="none" w:sz="0" w:space="0" w:color="auto"/>
                  </w:divBdr>
                </w:div>
                <w:div w:id="429200392">
                  <w:marLeft w:val="0"/>
                  <w:marRight w:val="0"/>
                  <w:marTop w:val="0"/>
                  <w:marBottom w:val="0"/>
                  <w:divBdr>
                    <w:top w:val="none" w:sz="0" w:space="0" w:color="auto"/>
                    <w:left w:val="none" w:sz="0" w:space="0" w:color="auto"/>
                    <w:bottom w:val="none" w:sz="0" w:space="0" w:color="auto"/>
                    <w:right w:val="none" w:sz="0" w:space="0" w:color="auto"/>
                  </w:divBdr>
                </w:div>
                <w:div w:id="2109690066">
                  <w:marLeft w:val="0"/>
                  <w:marRight w:val="0"/>
                  <w:marTop w:val="0"/>
                  <w:marBottom w:val="0"/>
                  <w:divBdr>
                    <w:top w:val="none" w:sz="0" w:space="0" w:color="auto"/>
                    <w:left w:val="none" w:sz="0" w:space="0" w:color="auto"/>
                    <w:bottom w:val="none" w:sz="0" w:space="0" w:color="auto"/>
                    <w:right w:val="none" w:sz="0" w:space="0" w:color="auto"/>
                  </w:divBdr>
                </w:div>
                <w:div w:id="751050626">
                  <w:marLeft w:val="0"/>
                  <w:marRight w:val="0"/>
                  <w:marTop w:val="0"/>
                  <w:marBottom w:val="0"/>
                  <w:divBdr>
                    <w:top w:val="none" w:sz="0" w:space="0" w:color="auto"/>
                    <w:left w:val="none" w:sz="0" w:space="0" w:color="auto"/>
                    <w:bottom w:val="none" w:sz="0" w:space="0" w:color="auto"/>
                    <w:right w:val="none" w:sz="0" w:space="0" w:color="auto"/>
                  </w:divBdr>
                </w:div>
                <w:div w:id="1452821327">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187334432">
                  <w:marLeft w:val="0"/>
                  <w:marRight w:val="0"/>
                  <w:marTop w:val="0"/>
                  <w:marBottom w:val="0"/>
                  <w:divBdr>
                    <w:top w:val="none" w:sz="0" w:space="0" w:color="auto"/>
                    <w:left w:val="none" w:sz="0" w:space="0" w:color="auto"/>
                    <w:bottom w:val="none" w:sz="0" w:space="0" w:color="auto"/>
                    <w:right w:val="none" w:sz="0" w:space="0" w:color="auto"/>
                  </w:divBdr>
                </w:div>
                <w:div w:id="704063810">
                  <w:marLeft w:val="0"/>
                  <w:marRight w:val="0"/>
                  <w:marTop w:val="0"/>
                  <w:marBottom w:val="0"/>
                  <w:divBdr>
                    <w:top w:val="none" w:sz="0" w:space="0" w:color="auto"/>
                    <w:left w:val="none" w:sz="0" w:space="0" w:color="auto"/>
                    <w:bottom w:val="none" w:sz="0" w:space="0" w:color="auto"/>
                    <w:right w:val="none" w:sz="0" w:space="0" w:color="auto"/>
                  </w:divBdr>
                </w:div>
                <w:div w:id="1782646310">
                  <w:marLeft w:val="0"/>
                  <w:marRight w:val="0"/>
                  <w:marTop w:val="0"/>
                  <w:marBottom w:val="0"/>
                  <w:divBdr>
                    <w:top w:val="none" w:sz="0" w:space="0" w:color="auto"/>
                    <w:left w:val="none" w:sz="0" w:space="0" w:color="auto"/>
                    <w:bottom w:val="none" w:sz="0" w:space="0" w:color="auto"/>
                    <w:right w:val="none" w:sz="0" w:space="0" w:color="auto"/>
                  </w:divBdr>
                </w:div>
                <w:div w:id="2090035253">
                  <w:marLeft w:val="0"/>
                  <w:marRight w:val="0"/>
                  <w:marTop w:val="0"/>
                  <w:marBottom w:val="0"/>
                  <w:divBdr>
                    <w:top w:val="none" w:sz="0" w:space="0" w:color="auto"/>
                    <w:left w:val="none" w:sz="0" w:space="0" w:color="auto"/>
                    <w:bottom w:val="none" w:sz="0" w:space="0" w:color="auto"/>
                    <w:right w:val="none" w:sz="0" w:space="0" w:color="auto"/>
                  </w:divBdr>
                </w:div>
                <w:div w:id="1383139360">
                  <w:marLeft w:val="0"/>
                  <w:marRight w:val="0"/>
                  <w:marTop w:val="0"/>
                  <w:marBottom w:val="0"/>
                  <w:divBdr>
                    <w:top w:val="none" w:sz="0" w:space="0" w:color="auto"/>
                    <w:left w:val="none" w:sz="0" w:space="0" w:color="auto"/>
                    <w:bottom w:val="none" w:sz="0" w:space="0" w:color="auto"/>
                    <w:right w:val="none" w:sz="0" w:space="0" w:color="auto"/>
                  </w:divBdr>
                </w:div>
                <w:div w:id="1044525553">
                  <w:marLeft w:val="0"/>
                  <w:marRight w:val="0"/>
                  <w:marTop w:val="0"/>
                  <w:marBottom w:val="0"/>
                  <w:divBdr>
                    <w:top w:val="none" w:sz="0" w:space="0" w:color="auto"/>
                    <w:left w:val="none" w:sz="0" w:space="0" w:color="auto"/>
                    <w:bottom w:val="none" w:sz="0" w:space="0" w:color="auto"/>
                    <w:right w:val="none" w:sz="0" w:space="0" w:color="auto"/>
                  </w:divBdr>
                </w:div>
                <w:div w:id="2048673278">
                  <w:marLeft w:val="0"/>
                  <w:marRight w:val="0"/>
                  <w:marTop w:val="0"/>
                  <w:marBottom w:val="0"/>
                  <w:divBdr>
                    <w:top w:val="none" w:sz="0" w:space="0" w:color="auto"/>
                    <w:left w:val="none" w:sz="0" w:space="0" w:color="auto"/>
                    <w:bottom w:val="none" w:sz="0" w:space="0" w:color="auto"/>
                    <w:right w:val="none" w:sz="0" w:space="0" w:color="auto"/>
                  </w:divBdr>
                </w:div>
                <w:div w:id="1170870393">
                  <w:marLeft w:val="0"/>
                  <w:marRight w:val="0"/>
                  <w:marTop w:val="0"/>
                  <w:marBottom w:val="0"/>
                  <w:divBdr>
                    <w:top w:val="none" w:sz="0" w:space="0" w:color="auto"/>
                    <w:left w:val="none" w:sz="0" w:space="0" w:color="auto"/>
                    <w:bottom w:val="none" w:sz="0" w:space="0" w:color="auto"/>
                    <w:right w:val="none" w:sz="0" w:space="0" w:color="auto"/>
                  </w:divBdr>
                </w:div>
                <w:div w:id="1805654478">
                  <w:marLeft w:val="0"/>
                  <w:marRight w:val="0"/>
                  <w:marTop w:val="0"/>
                  <w:marBottom w:val="0"/>
                  <w:divBdr>
                    <w:top w:val="none" w:sz="0" w:space="0" w:color="auto"/>
                    <w:left w:val="none" w:sz="0" w:space="0" w:color="auto"/>
                    <w:bottom w:val="none" w:sz="0" w:space="0" w:color="auto"/>
                    <w:right w:val="none" w:sz="0" w:space="0" w:color="auto"/>
                  </w:divBdr>
                </w:div>
                <w:div w:id="266425932">
                  <w:marLeft w:val="0"/>
                  <w:marRight w:val="0"/>
                  <w:marTop w:val="0"/>
                  <w:marBottom w:val="0"/>
                  <w:divBdr>
                    <w:top w:val="none" w:sz="0" w:space="0" w:color="auto"/>
                    <w:left w:val="none" w:sz="0" w:space="0" w:color="auto"/>
                    <w:bottom w:val="none" w:sz="0" w:space="0" w:color="auto"/>
                    <w:right w:val="none" w:sz="0" w:space="0" w:color="auto"/>
                  </w:divBdr>
                </w:div>
                <w:div w:id="996686885">
                  <w:marLeft w:val="0"/>
                  <w:marRight w:val="0"/>
                  <w:marTop w:val="0"/>
                  <w:marBottom w:val="0"/>
                  <w:divBdr>
                    <w:top w:val="none" w:sz="0" w:space="0" w:color="auto"/>
                    <w:left w:val="none" w:sz="0" w:space="0" w:color="auto"/>
                    <w:bottom w:val="none" w:sz="0" w:space="0" w:color="auto"/>
                    <w:right w:val="none" w:sz="0" w:space="0" w:color="auto"/>
                  </w:divBdr>
                </w:div>
                <w:div w:id="1685011408">
                  <w:marLeft w:val="0"/>
                  <w:marRight w:val="0"/>
                  <w:marTop w:val="0"/>
                  <w:marBottom w:val="0"/>
                  <w:divBdr>
                    <w:top w:val="none" w:sz="0" w:space="0" w:color="auto"/>
                    <w:left w:val="none" w:sz="0" w:space="0" w:color="auto"/>
                    <w:bottom w:val="none" w:sz="0" w:space="0" w:color="auto"/>
                    <w:right w:val="none" w:sz="0" w:space="0" w:color="auto"/>
                  </w:divBdr>
                </w:div>
                <w:div w:id="616760812">
                  <w:marLeft w:val="0"/>
                  <w:marRight w:val="0"/>
                  <w:marTop w:val="0"/>
                  <w:marBottom w:val="0"/>
                  <w:divBdr>
                    <w:top w:val="none" w:sz="0" w:space="0" w:color="auto"/>
                    <w:left w:val="none" w:sz="0" w:space="0" w:color="auto"/>
                    <w:bottom w:val="none" w:sz="0" w:space="0" w:color="auto"/>
                    <w:right w:val="none" w:sz="0" w:space="0" w:color="auto"/>
                  </w:divBdr>
                </w:div>
                <w:div w:id="1209293265">
                  <w:marLeft w:val="0"/>
                  <w:marRight w:val="0"/>
                  <w:marTop w:val="0"/>
                  <w:marBottom w:val="0"/>
                  <w:divBdr>
                    <w:top w:val="none" w:sz="0" w:space="0" w:color="auto"/>
                    <w:left w:val="none" w:sz="0" w:space="0" w:color="auto"/>
                    <w:bottom w:val="none" w:sz="0" w:space="0" w:color="auto"/>
                    <w:right w:val="none" w:sz="0" w:space="0" w:color="auto"/>
                  </w:divBdr>
                </w:div>
                <w:div w:id="1309869964">
                  <w:marLeft w:val="0"/>
                  <w:marRight w:val="0"/>
                  <w:marTop w:val="0"/>
                  <w:marBottom w:val="0"/>
                  <w:divBdr>
                    <w:top w:val="none" w:sz="0" w:space="0" w:color="auto"/>
                    <w:left w:val="none" w:sz="0" w:space="0" w:color="auto"/>
                    <w:bottom w:val="none" w:sz="0" w:space="0" w:color="auto"/>
                    <w:right w:val="none" w:sz="0" w:space="0" w:color="auto"/>
                  </w:divBdr>
                </w:div>
                <w:div w:id="348915155">
                  <w:marLeft w:val="0"/>
                  <w:marRight w:val="0"/>
                  <w:marTop w:val="0"/>
                  <w:marBottom w:val="0"/>
                  <w:divBdr>
                    <w:top w:val="none" w:sz="0" w:space="0" w:color="auto"/>
                    <w:left w:val="none" w:sz="0" w:space="0" w:color="auto"/>
                    <w:bottom w:val="none" w:sz="0" w:space="0" w:color="auto"/>
                    <w:right w:val="none" w:sz="0" w:space="0" w:color="auto"/>
                  </w:divBdr>
                </w:div>
                <w:div w:id="176120131">
                  <w:marLeft w:val="0"/>
                  <w:marRight w:val="0"/>
                  <w:marTop w:val="0"/>
                  <w:marBottom w:val="0"/>
                  <w:divBdr>
                    <w:top w:val="none" w:sz="0" w:space="0" w:color="auto"/>
                    <w:left w:val="none" w:sz="0" w:space="0" w:color="auto"/>
                    <w:bottom w:val="none" w:sz="0" w:space="0" w:color="auto"/>
                    <w:right w:val="none" w:sz="0" w:space="0" w:color="auto"/>
                  </w:divBdr>
                </w:div>
                <w:div w:id="2022314402">
                  <w:marLeft w:val="0"/>
                  <w:marRight w:val="0"/>
                  <w:marTop w:val="0"/>
                  <w:marBottom w:val="0"/>
                  <w:divBdr>
                    <w:top w:val="none" w:sz="0" w:space="0" w:color="auto"/>
                    <w:left w:val="none" w:sz="0" w:space="0" w:color="auto"/>
                    <w:bottom w:val="none" w:sz="0" w:space="0" w:color="auto"/>
                    <w:right w:val="none" w:sz="0" w:space="0" w:color="auto"/>
                  </w:divBdr>
                </w:div>
                <w:div w:id="2101245295">
                  <w:marLeft w:val="0"/>
                  <w:marRight w:val="0"/>
                  <w:marTop w:val="0"/>
                  <w:marBottom w:val="0"/>
                  <w:divBdr>
                    <w:top w:val="none" w:sz="0" w:space="0" w:color="auto"/>
                    <w:left w:val="none" w:sz="0" w:space="0" w:color="auto"/>
                    <w:bottom w:val="none" w:sz="0" w:space="0" w:color="auto"/>
                    <w:right w:val="none" w:sz="0" w:space="0" w:color="auto"/>
                  </w:divBdr>
                </w:div>
                <w:div w:id="1103958628">
                  <w:marLeft w:val="0"/>
                  <w:marRight w:val="0"/>
                  <w:marTop w:val="0"/>
                  <w:marBottom w:val="0"/>
                  <w:divBdr>
                    <w:top w:val="none" w:sz="0" w:space="0" w:color="auto"/>
                    <w:left w:val="none" w:sz="0" w:space="0" w:color="auto"/>
                    <w:bottom w:val="none" w:sz="0" w:space="0" w:color="auto"/>
                    <w:right w:val="none" w:sz="0" w:space="0" w:color="auto"/>
                  </w:divBdr>
                </w:div>
                <w:div w:id="490215560">
                  <w:marLeft w:val="0"/>
                  <w:marRight w:val="0"/>
                  <w:marTop w:val="0"/>
                  <w:marBottom w:val="0"/>
                  <w:divBdr>
                    <w:top w:val="none" w:sz="0" w:space="0" w:color="auto"/>
                    <w:left w:val="none" w:sz="0" w:space="0" w:color="auto"/>
                    <w:bottom w:val="none" w:sz="0" w:space="0" w:color="auto"/>
                    <w:right w:val="none" w:sz="0" w:space="0" w:color="auto"/>
                  </w:divBdr>
                </w:div>
                <w:div w:id="6849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309">
          <w:marLeft w:val="0"/>
          <w:marRight w:val="0"/>
          <w:marTop w:val="0"/>
          <w:marBottom w:val="0"/>
          <w:divBdr>
            <w:top w:val="none" w:sz="0" w:space="0" w:color="auto"/>
            <w:left w:val="none" w:sz="0" w:space="0" w:color="auto"/>
            <w:bottom w:val="none" w:sz="0" w:space="0" w:color="auto"/>
            <w:right w:val="none" w:sz="0" w:space="0" w:color="auto"/>
          </w:divBdr>
          <w:divsChild>
            <w:div w:id="1728451905">
              <w:marLeft w:val="0"/>
              <w:marRight w:val="0"/>
              <w:marTop w:val="0"/>
              <w:marBottom w:val="0"/>
              <w:divBdr>
                <w:top w:val="none" w:sz="0" w:space="0" w:color="auto"/>
                <w:left w:val="none" w:sz="0" w:space="0" w:color="auto"/>
                <w:bottom w:val="none" w:sz="0" w:space="0" w:color="auto"/>
                <w:right w:val="none" w:sz="0" w:space="0" w:color="auto"/>
              </w:divBdr>
            </w:div>
            <w:div w:id="1730421130">
              <w:marLeft w:val="0"/>
              <w:marRight w:val="0"/>
              <w:marTop w:val="0"/>
              <w:marBottom w:val="0"/>
              <w:divBdr>
                <w:top w:val="none" w:sz="0" w:space="0" w:color="auto"/>
                <w:left w:val="none" w:sz="0" w:space="0" w:color="auto"/>
                <w:bottom w:val="none" w:sz="0" w:space="0" w:color="auto"/>
                <w:right w:val="none" w:sz="0" w:space="0" w:color="auto"/>
              </w:divBdr>
            </w:div>
            <w:div w:id="749347810">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904608885">
              <w:marLeft w:val="0"/>
              <w:marRight w:val="0"/>
              <w:marTop w:val="0"/>
              <w:marBottom w:val="0"/>
              <w:divBdr>
                <w:top w:val="none" w:sz="0" w:space="0" w:color="auto"/>
                <w:left w:val="none" w:sz="0" w:space="0" w:color="auto"/>
                <w:bottom w:val="none" w:sz="0" w:space="0" w:color="auto"/>
                <w:right w:val="none" w:sz="0" w:space="0" w:color="auto"/>
              </w:divBdr>
            </w:div>
            <w:div w:id="2133134059">
              <w:marLeft w:val="0"/>
              <w:marRight w:val="0"/>
              <w:marTop w:val="0"/>
              <w:marBottom w:val="0"/>
              <w:divBdr>
                <w:top w:val="none" w:sz="0" w:space="0" w:color="auto"/>
                <w:left w:val="none" w:sz="0" w:space="0" w:color="auto"/>
                <w:bottom w:val="none" w:sz="0" w:space="0" w:color="auto"/>
                <w:right w:val="none" w:sz="0" w:space="0" w:color="auto"/>
              </w:divBdr>
            </w:div>
            <w:div w:id="1774282387">
              <w:marLeft w:val="0"/>
              <w:marRight w:val="0"/>
              <w:marTop w:val="0"/>
              <w:marBottom w:val="0"/>
              <w:divBdr>
                <w:top w:val="none" w:sz="0" w:space="0" w:color="auto"/>
                <w:left w:val="none" w:sz="0" w:space="0" w:color="auto"/>
                <w:bottom w:val="none" w:sz="0" w:space="0" w:color="auto"/>
                <w:right w:val="none" w:sz="0" w:space="0" w:color="auto"/>
              </w:divBdr>
            </w:div>
            <w:div w:id="1249270845">
              <w:marLeft w:val="0"/>
              <w:marRight w:val="0"/>
              <w:marTop w:val="0"/>
              <w:marBottom w:val="0"/>
              <w:divBdr>
                <w:top w:val="none" w:sz="0" w:space="0" w:color="auto"/>
                <w:left w:val="none" w:sz="0" w:space="0" w:color="auto"/>
                <w:bottom w:val="none" w:sz="0" w:space="0" w:color="auto"/>
                <w:right w:val="none" w:sz="0" w:space="0" w:color="auto"/>
              </w:divBdr>
            </w:div>
            <w:div w:id="1054499083">
              <w:marLeft w:val="0"/>
              <w:marRight w:val="0"/>
              <w:marTop w:val="0"/>
              <w:marBottom w:val="0"/>
              <w:divBdr>
                <w:top w:val="none" w:sz="0" w:space="0" w:color="auto"/>
                <w:left w:val="none" w:sz="0" w:space="0" w:color="auto"/>
                <w:bottom w:val="none" w:sz="0" w:space="0" w:color="auto"/>
                <w:right w:val="none" w:sz="0" w:space="0" w:color="auto"/>
              </w:divBdr>
            </w:div>
            <w:div w:id="2032760935">
              <w:marLeft w:val="0"/>
              <w:marRight w:val="0"/>
              <w:marTop w:val="0"/>
              <w:marBottom w:val="0"/>
              <w:divBdr>
                <w:top w:val="none" w:sz="0" w:space="0" w:color="auto"/>
                <w:left w:val="none" w:sz="0" w:space="0" w:color="auto"/>
                <w:bottom w:val="none" w:sz="0" w:space="0" w:color="auto"/>
                <w:right w:val="none" w:sz="0" w:space="0" w:color="auto"/>
              </w:divBdr>
            </w:div>
            <w:div w:id="609170297">
              <w:marLeft w:val="0"/>
              <w:marRight w:val="0"/>
              <w:marTop w:val="0"/>
              <w:marBottom w:val="0"/>
              <w:divBdr>
                <w:top w:val="none" w:sz="0" w:space="0" w:color="auto"/>
                <w:left w:val="none" w:sz="0" w:space="0" w:color="auto"/>
                <w:bottom w:val="none" w:sz="0" w:space="0" w:color="auto"/>
                <w:right w:val="none" w:sz="0" w:space="0" w:color="auto"/>
              </w:divBdr>
            </w:div>
            <w:div w:id="891427591">
              <w:marLeft w:val="0"/>
              <w:marRight w:val="0"/>
              <w:marTop w:val="0"/>
              <w:marBottom w:val="0"/>
              <w:divBdr>
                <w:top w:val="none" w:sz="0" w:space="0" w:color="auto"/>
                <w:left w:val="none" w:sz="0" w:space="0" w:color="auto"/>
                <w:bottom w:val="none" w:sz="0" w:space="0" w:color="auto"/>
                <w:right w:val="none" w:sz="0" w:space="0" w:color="auto"/>
              </w:divBdr>
            </w:div>
            <w:div w:id="1725980169">
              <w:marLeft w:val="0"/>
              <w:marRight w:val="0"/>
              <w:marTop w:val="0"/>
              <w:marBottom w:val="0"/>
              <w:divBdr>
                <w:top w:val="none" w:sz="0" w:space="0" w:color="auto"/>
                <w:left w:val="none" w:sz="0" w:space="0" w:color="auto"/>
                <w:bottom w:val="none" w:sz="0" w:space="0" w:color="auto"/>
                <w:right w:val="none" w:sz="0" w:space="0" w:color="auto"/>
              </w:divBdr>
            </w:div>
            <w:div w:id="628783190">
              <w:marLeft w:val="0"/>
              <w:marRight w:val="0"/>
              <w:marTop w:val="0"/>
              <w:marBottom w:val="0"/>
              <w:divBdr>
                <w:top w:val="none" w:sz="0" w:space="0" w:color="auto"/>
                <w:left w:val="none" w:sz="0" w:space="0" w:color="auto"/>
                <w:bottom w:val="none" w:sz="0" w:space="0" w:color="auto"/>
                <w:right w:val="none" w:sz="0" w:space="0" w:color="auto"/>
              </w:divBdr>
            </w:div>
            <w:div w:id="487985007">
              <w:marLeft w:val="0"/>
              <w:marRight w:val="0"/>
              <w:marTop w:val="0"/>
              <w:marBottom w:val="0"/>
              <w:divBdr>
                <w:top w:val="none" w:sz="0" w:space="0" w:color="auto"/>
                <w:left w:val="none" w:sz="0" w:space="0" w:color="auto"/>
                <w:bottom w:val="none" w:sz="0" w:space="0" w:color="auto"/>
                <w:right w:val="none" w:sz="0" w:space="0" w:color="auto"/>
              </w:divBdr>
            </w:div>
            <w:div w:id="856428727">
              <w:marLeft w:val="0"/>
              <w:marRight w:val="0"/>
              <w:marTop w:val="0"/>
              <w:marBottom w:val="0"/>
              <w:divBdr>
                <w:top w:val="none" w:sz="0" w:space="0" w:color="auto"/>
                <w:left w:val="none" w:sz="0" w:space="0" w:color="auto"/>
                <w:bottom w:val="none" w:sz="0" w:space="0" w:color="auto"/>
                <w:right w:val="none" w:sz="0" w:space="0" w:color="auto"/>
              </w:divBdr>
            </w:div>
            <w:div w:id="1219897688">
              <w:marLeft w:val="0"/>
              <w:marRight w:val="0"/>
              <w:marTop w:val="0"/>
              <w:marBottom w:val="0"/>
              <w:divBdr>
                <w:top w:val="none" w:sz="0" w:space="0" w:color="auto"/>
                <w:left w:val="none" w:sz="0" w:space="0" w:color="auto"/>
                <w:bottom w:val="none" w:sz="0" w:space="0" w:color="auto"/>
                <w:right w:val="none" w:sz="0" w:space="0" w:color="auto"/>
              </w:divBdr>
            </w:div>
            <w:div w:id="462308661">
              <w:marLeft w:val="0"/>
              <w:marRight w:val="0"/>
              <w:marTop w:val="0"/>
              <w:marBottom w:val="0"/>
              <w:divBdr>
                <w:top w:val="none" w:sz="0" w:space="0" w:color="auto"/>
                <w:left w:val="none" w:sz="0" w:space="0" w:color="auto"/>
                <w:bottom w:val="none" w:sz="0" w:space="0" w:color="auto"/>
                <w:right w:val="none" w:sz="0" w:space="0" w:color="auto"/>
              </w:divBdr>
            </w:div>
            <w:div w:id="393085184">
              <w:marLeft w:val="0"/>
              <w:marRight w:val="0"/>
              <w:marTop w:val="0"/>
              <w:marBottom w:val="0"/>
              <w:divBdr>
                <w:top w:val="none" w:sz="0" w:space="0" w:color="auto"/>
                <w:left w:val="none" w:sz="0" w:space="0" w:color="auto"/>
                <w:bottom w:val="none" w:sz="0" w:space="0" w:color="auto"/>
                <w:right w:val="none" w:sz="0" w:space="0" w:color="auto"/>
              </w:divBdr>
            </w:div>
            <w:div w:id="1506045733">
              <w:marLeft w:val="0"/>
              <w:marRight w:val="0"/>
              <w:marTop w:val="0"/>
              <w:marBottom w:val="0"/>
              <w:divBdr>
                <w:top w:val="none" w:sz="0" w:space="0" w:color="auto"/>
                <w:left w:val="none" w:sz="0" w:space="0" w:color="auto"/>
                <w:bottom w:val="none" w:sz="0" w:space="0" w:color="auto"/>
                <w:right w:val="none" w:sz="0" w:space="0" w:color="auto"/>
              </w:divBdr>
            </w:div>
            <w:div w:id="2002728973">
              <w:marLeft w:val="0"/>
              <w:marRight w:val="0"/>
              <w:marTop w:val="0"/>
              <w:marBottom w:val="0"/>
              <w:divBdr>
                <w:top w:val="none" w:sz="0" w:space="0" w:color="auto"/>
                <w:left w:val="none" w:sz="0" w:space="0" w:color="auto"/>
                <w:bottom w:val="none" w:sz="0" w:space="0" w:color="auto"/>
                <w:right w:val="none" w:sz="0" w:space="0" w:color="auto"/>
              </w:divBdr>
            </w:div>
            <w:div w:id="1637880407">
              <w:marLeft w:val="0"/>
              <w:marRight w:val="0"/>
              <w:marTop w:val="0"/>
              <w:marBottom w:val="0"/>
              <w:divBdr>
                <w:top w:val="none" w:sz="0" w:space="0" w:color="auto"/>
                <w:left w:val="none" w:sz="0" w:space="0" w:color="auto"/>
                <w:bottom w:val="none" w:sz="0" w:space="0" w:color="auto"/>
                <w:right w:val="none" w:sz="0" w:space="0" w:color="auto"/>
              </w:divBdr>
            </w:div>
            <w:div w:id="450128943">
              <w:marLeft w:val="0"/>
              <w:marRight w:val="0"/>
              <w:marTop w:val="0"/>
              <w:marBottom w:val="0"/>
              <w:divBdr>
                <w:top w:val="none" w:sz="0" w:space="0" w:color="auto"/>
                <w:left w:val="none" w:sz="0" w:space="0" w:color="auto"/>
                <w:bottom w:val="none" w:sz="0" w:space="0" w:color="auto"/>
                <w:right w:val="none" w:sz="0" w:space="0" w:color="auto"/>
              </w:divBdr>
            </w:div>
            <w:div w:id="1704136699">
              <w:marLeft w:val="0"/>
              <w:marRight w:val="0"/>
              <w:marTop w:val="0"/>
              <w:marBottom w:val="0"/>
              <w:divBdr>
                <w:top w:val="none" w:sz="0" w:space="0" w:color="auto"/>
                <w:left w:val="none" w:sz="0" w:space="0" w:color="auto"/>
                <w:bottom w:val="none" w:sz="0" w:space="0" w:color="auto"/>
                <w:right w:val="none" w:sz="0" w:space="0" w:color="auto"/>
              </w:divBdr>
            </w:div>
            <w:div w:id="780762109">
              <w:marLeft w:val="0"/>
              <w:marRight w:val="0"/>
              <w:marTop w:val="0"/>
              <w:marBottom w:val="0"/>
              <w:divBdr>
                <w:top w:val="none" w:sz="0" w:space="0" w:color="auto"/>
                <w:left w:val="none" w:sz="0" w:space="0" w:color="auto"/>
                <w:bottom w:val="none" w:sz="0" w:space="0" w:color="auto"/>
                <w:right w:val="none" w:sz="0" w:space="0" w:color="auto"/>
              </w:divBdr>
            </w:div>
            <w:div w:id="1476337841">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399015496">
              <w:marLeft w:val="0"/>
              <w:marRight w:val="0"/>
              <w:marTop w:val="0"/>
              <w:marBottom w:val="0"/>
              <w:divBdr>
                <w:top w:val="none" w:sz="0" w:space="0" w:color="auto"/>
                <w:left w:val="none" w:sz="0" w:space="0" w:color="auto"/>
                <w:bottom w:val="none" w:sz="0" w:space="0" w:color="auto"/>
                <w:right w:val="none" w:sz="0" w:space="0" w:color="auto"/>
              </w:divBdr>
              <w:divsChild>
                <w:div w:id="1896505158">
                  <w:marLeft w:val="0"/>
                  <w:marRight w:val="0"/>
                  <w:marTop w:val="0"/>
                  <w:marBottom w:val="0"/>
                  <w:divBdr>
                    <w:top w:val="none" w:sz="0" w:space="0" w:color="auto"/>
                    <w:left w:val="none" w:sz="0" w:space="0" w:color="auto"/>
                    <w:bottom w:val="none" w:sz="0" w:space="0" w:color="auto"/>
                    <w:right w:val="none" w:sz="0" w:space="0" w:color="auto"/>
                  </w:divBdr>
                </w:div>
                <w:div w:id="908424541">
                  <w:marLeft w:val="0"/>
                  <w:marRight w:val="0"/>
                  <w:marTop w:val="0"/>
                  <w:marBottom w:val="0"/>
                  <w:divBdr>
                    <w:top w:val="none" w:sz="0" w:space="0" w:color="auto"/>
                    <w:left w:val="none" w:sz="0" w:space="0" w:color="auto"/>
                    <w:bottom w:val="none" w:sz="0" w:space="0" w:color="auto"/>
                    <w:right w:val="none" w:sz="0" w:space="0" w:color="auto"/>
                  </w:divBdr>
                </w:div>
                <w:div w:id="694116919">
                  <w:marLeft w:val="0"/>
                  <w:marRight w:val="0"/>
                  <w:marTop w:val="0"/>
                  <w:marBottom w:val="0"/>
                  <w:divBdr>
                    <w:top w:val="none" w:sz="0" w:space="0" w:color="auto"/>
                    <w:left w:val="none" w:sz="0" w:space="0" w:color="auto"/>
                    <w:bottom w:val="none" w:sz="0" w:space="0" w:color="auto"/>
                    <w:right w:val="none" w:sz="0" w:space="0" w:color="auto"/>
                  </w:divBdr>
                </w:div>
                <w:div w:id="51775608">
                  <w:marLeft w:val="0"/>
                  <w:marRight w:val="0"/>
                  <w:marTop w:val="0"/>
                  <w:marBottom w:val="0"/>
                  <w:divBdr>
                    <w:top w:val="none" w:sz="0" w:space="0" w:color="auto"/>
                    <w:left w:val="none" w:sz="0" w:space="0" w:color="auto"/>
                    <w:bottom w:val="none" w:sz="0" w:space="0" w:color="auto"/>
                    <w:right w:val="none" w:sz="0" w:space="0" w:color="auto"/>
                  </w:divBdr>
                </w:div>
                <w:div w:id="1595746910">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285426360">
                  <w:marLeft w:val="0"/>
                  <w:marRight w:val="0"/>
                  <w:marTop w:val="0"/>
                  <w:marBottom w:val="0"/>
                  <w:divBdr>
                    <w:top w:val="none" w:sz="0" w:space="0" w:color="auto"/>
                    <w:left w:val="none" w:sz="0" w:space="0" w:color="auto"/>
                    <w:bottom w:val="none" w:sz="0" w:space="0" w:color="auto"/>
                    <w:right w:val="none" w:sz="0" w:space="0" w:color="auto"/>
                  </w:divBdr>
                </w:div>
                <w:div w:id="528567595">
                  <w:marLeft w:val="0"/>
                  <w:marRight w:val="0"/>
                  <w:marTop w:val="0"/>
                  <w:marBottom w:val="0"/>
                  <w:divBdr>
                    <w:top w:val="none" w:sz="0" w:space="0" w:color="auto"/>
                    <w:left w:val="none" w:sz="0" w:space="0" w:color="auto"/>
                    <w:bottom w:val="none" w:sz="0" w:space="0" w:color="auto"/>
                    <w:right w:val="none" w:sz="0" w:space="0" w:color="auto"/>
                  </w:divBdr>
                </w:div>
                <w:div w:id="172114505">
                  <w:marLeft w:val="0"/>
                  <w:marRight w:val="0"/>
                  <w:marTop w:val="0"/>
                  <w:marBottom w:val="0"/>
                  <w:divBdr>
                    <w:top w:val="none" w:sz="0" w:space="0" w:color="auto"/>
                    <w:left w:val="none" w:sz="0" w:space="0" w:color="auto"/>
                    <w:bottom w:val="none" w:sz="0" w:space="0" w:color="auto"/>
                    <w:right w:val="none" w:sz="0" w:space="0" w:color="auto"/>
                  </w:divBdr>
                </w:div>
                <w:div w:id="2110927983">
                  <w:marLeft w:val="0"/>
                  <w:marRight w:val="0"/>
                  <w:marTop w:val="0"/>
                  <w:marBottom w:val="0"/>
                  <w:divBdr>
                    <w:top w:val="none" w:sz="0" w:space="0" w:color="auto"/>
                    <w:left w:val="none" w:sz="0" w:space="0" w:color="auto"/>
                    <w:bottom w:val="none" w:sz="0" w:space="0" w:color="auto"/>
                    <w:right w:val="none" w:sz="0" w:space="0" w:color="auto"/>
                  </w:divBdr>
                </w:div>
                <w:div w:id="697580115">
                  <w:marLeft w:val="0"/>
                  <w:marRight w:val="0"/>
                  <w:marTop w:val="0"/>
                  <w:marBottom w:val="0"/>
                  <w:divBdr>
                    <w:top w:val="none" w:sz="0" w:space="0" w:color="auto"/>
                    <w:left w:val="none" w:sz="0" w:space="0" w:color="auto"/>
                    <w:bottom w:val="none" w:sz="0" w:space="0" w:color="auto"/>
                    <w:right w:val="none" w:sz="0" w:space="0" w:color="auto"/>
                  </w:divBdr>
                </w:div>
                <w:div w:id="464130225">
                  <w:marLeft w:val="0"/>
                  <w:marRight w:val="0"/>
                  <w:marTop w:val="0"/>
                  <w:marBottom w:val="0"/>
                  <w:divBdr>
                    <w:top w:val="none" w:sz="0" w:space="0" w:color="auto"/>
                    <w:left w:val="none" w:sz="0" w:space="0" w:color="auto"/>
                    <w:bottom w:val="none" w:sz="0" w:space="0" w:color="auto"/>
                    <w:right w:val="none" w:sz="0" w:space="0" w:color="auto"/>
                  </w:divBdr>
                </w:div>
                <w:div w:id="1828127003">
                  <w:marLeft w:val="0"/>
                  <w:marRight w:val="0"/>
                  <w:marTop w:val="0"/>
                  <w:marBottom w:val="0"/>
                  <w:divBdr>
                    <w:top w:val="none" w:sz="0" w:space="0" w:color="auto"/>
                    <w:left w:val="none" w:sz="0" w:space="0" w:color="auto"/>
                    <w:bottom w:val="none" w:sz="0" w:space="0" w:color="auto"/>
                    <w:right w:val="none" w:sz="0" w:space="0" w:color="auto"/>
                  </w:divBdr>
                </w:div>
                <w:div w:id="1685396098">
                  <w:marLeft w:val="0"/>
                  <w:marRight w:val="0"/>
                  <w:marTop w:val="0"/>
                  <w:marBottom w:val="0"/>
                  <w:divBdr>
                    <w:top w:val="none" w:sz="0" w:space="0" w:color="auto"/>
                    <w:left w:val="none" w:sz="0" w:space="0" w:color="auto"/>
                    <w:bottom w:val="none" w:sz="0" w:space="0" w:color="auto"/>
                    <w:right w:val="none" w:sz="0" w:space="0" w:color="auto"/>
                  </w:divBdr>
                </w:div>
                <w:div w:id="20866260">
                  <w:marLeft w:val="0"/>
                  <w:marRight w:val="0"/>
                  <w:marTop w:val="0"/>
                  <w:marBottom w:val="0"/>
                  <w:divBdr>
                    <w:top w:val="none" w:sz="0" w:space="0" w:color="auto"/>
                    <w:left w:val="none" w:sz="0" w:space="0" w:color="auto"/>
                    <w:bottom w:val="none" w:sz="0" w:space="0" w:color="auto"/>
                    <w:right w:val="none" w:sz="0" w:space="0" w:color="auto"/>
                  </w:divBdr>
                </w:div>
                <w:div w:id="1333146049">
                  <w:marLeft w:val="0"/>
                  <w:marRight w:val="0"/>
                  <w:marTop w:val="0"/>
                  <w:marBottom w:val="0"/>
                  <w:divBdr>
                    <w:top w:val="none" w:sz="0" w:space="0" w:color="auto"/>
                    <w:left w:val="none" w:sz="0" w:space="0" w:color="auto"/>
                    <w:bottom w:val="none" w:sz="0" w:space="0" w:color="auto"/>
                    <w:right w:val="none" w:sz="0" w:space="0" w:color="auto"/>
                  </w:divBdr>
                </w:div>
                <w:div w:id="1251353081">
                  <w:marLeft w:val="0"/>
                  <w:marRight w:val="0"/>
                  <w:marTop w:val="0"/>
                  <w:marBottom w:val="0"/>
                  <w:divBdr>
                    <w:top w:val="none" w:sz="0" w:space="0" w:color="auto"/>
                    <w:left w:val="none" w:sz="0" w:space="0" w:color="auto"/>
                    <w:bottom w:val="none" w:sz="0" w:space="0" w:color="auto"/>
                    <w:right w:val="none" w:sz="0" w:space="0" w:color="auto"/>
                  </w:divBdr>
                </w:div>
                <w:div w:id="1653178309">
                  <w:marLeft w:val="0"/>
                  <w:marRight w:val="0"/>
                  <w:marTop w:val="0"/>
                  <w:marBottom w:val="0"/>
                  <w:divBdr>
                    <w:top w:val="none" w:sz="0" w:space="0" w:color="auto"/>
                    <w:left w:val="none" w:sz="0" w:space="0" w:color="auto"/>
                    <w:bottom w:val="none" w:sz="0" w:space="0" w:color="auto"/>
                    <w:right w:val="none" w:sz="0" w:space="0" w:color="auto"/>
                  </w:divBdr>
                </w:div>
                <w:div w:id="1390230439">
                  <w:marLeft w:val="0"/>
                  <w:marRight w:val="0"/>
                  <w:marTop w:val="0"/>
                  <w:marBottom w:val="0"/>
                  <w:divBdr>
                    <w:top w:val="none" w:sz="0" w:space="0" w:color="auto"/>
                    <w:left w:val="none" w:sz="0" w:space="0" w:color="auto"/>
                    <w:bottom w:val="none" w:sz="0" w:space="0" w:color="auto"/>
                    <w:right w:val="none" w:sz="0" w:space="0" w:color="auto"/>
                  </w:divBdr>
                </w:div>
                <w:div w:id="293145780">
                  <w:marLeft w:val="0"/>
                  <w:marRight w:val="0"/>
                  <w:marTop w:val="0"/>
                  <w:marBottom w:val="0"/>
                  <w:divBdr>
                    <w:top w:val="none" w:sz="0" w:space="0" w:color="auto"/>
                    <w:left w:val="none" w:sz="0" w:space="0" w:color="auto"/>
                    <w:bottom w:val="none" w:sz="0" w:space="0" w:color="auto"/>
                    <w:right w:val="none" w:sz="0" w:space="0" w:color="auto"/>
                  </w:divBdr>
                </w:div>
                <w:div w:id="1603143055">
                  <w:marLeft w:val="0"/>
                  <w:marRight w:val="0"/>
                  <w:marTop w:val="0"/>
                  <w:marBottom w:val="0"/>
                  <w:divBdr>
                    <w:top w:val="none" w:sz="0" w:space="0" w:color="auto"/>
                    <w:left w:val="none" w:sz="0" w:space="0" w:color="auto"/>
                    <w:bottom w:val="none" w:sz="0" w:space="0" w:color="auto"/>
                    <w:right w:val="none" w:sz="0" w:space="0" w:color="auto"/>
                  </w:divBdr>
                </w:div>
                <w:div w:id="1528833229">
                  <w:marLeft w:val="0"/>
                  <w:marRight w:val="0"/>
                  <w:marTop w:val="0"/>
                  <w:marBottom w:val="0"/>
                  <w:divBdr>
                    <w:top w:val="none" w:sz="0" w:space="0" w:color="auto"/>
                    <w:left w:val="none" w:sz="0" w:space="0" w:color="auto"/>
                    <w:bottom w:val="none" w:sz="0" w:space="0" w:color="auto"/>
                    <w:right w:val="none" w:sz="0" w:space="0" w:color="auto"/>
                  </w:divBdr>
                </w:div>
                <w:div w:id="1434979834">
                  <w:marLeft w:val="0"/>
                  <w:marRight w:val="0"/>
                  <w:marTop w:val="0"/>
                  <w:marBottom w:val="0"/>
                  <w:divBdr>
                    <w:top w:val="none" w:sz="0" w:space="0" w:color="auto"/>
                    <w:left w:val="none" w:sz="0" w:space="0" w:color="auto"/>
                    <w:bottom w:val="none" w:sz="0" w:space="0" w:color="auto"/>
                    <w:right w:val="none" w:sz="0" w:space="0" w:color="auto"/>
                  </w:divBdr>
                </w:div>
                <w:div w:id="766586283">
                  <w:marLeft w:val="0"/>
                  <w:marRight w:val="0"/>
                  <w:marTop w:val="0"/>
                  <w:marBottom w:val="0"/>
                  <w:divBdr>
                    <w:top w:val="none" w:sz="0" w:space="0" w:color="auto"/>
                    <w:left w:val="none" w:sz="0" w:space="0" w:color="auto"/>
                    <w:bottom w:val="none" w:sz="0" w:space="0" w:color="auto"/>
                    <w:right w:val="none" w:sz="0" w:space="0" w:color="auto"/>
                  </w:divBdr>
                </w:div>
                <w:div w:id="411855686">
                  <w:marLeft w:val="0"/>
                  <w:marRight w:val="0"/>
                  <w:marTop w:val="0"/>
                  <w:marBottom w:val="0"/>
                  <w:divBdr>
                    <w:top w:val="none" w:sz="0" w:space="0" w:color="auto"/>
                    <w:left w:val="none" w:sz="0" w:space="0" w:color="auto"/>
                    <w:bottom w:val="none" w:sz="0" w:space="0" w:color="auto"/>
                    <w:right w:val="none" w:sz="0" w:space="0" w:color="auto"/>
                  </w:divBdr>
                </w:div>
                <w:div w:id="2122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288">
          <w:marLeft w:val="0"/>
          <w:marRight w:val="0"/>
          <w:marTop w:val="0"/>
          <w:marBottom w:val="0"/>
          <w:divBdr>
            <w:top w:val="none" w:sz="0" w:space="0" w:color="auto"/>
            <w:left w:val="none" w:sz="0" w:space="0" w:color="auto"/>
            <w:bottom w:val="none" w:sz="0" w:space="0" w:color="auto"/>
            <w:right w:val="none" w:sz="0" w:space="0" w:color="auto"/>
          </w:divBdr>
          <w:divsChild>
            <w:div w:id="446852314">
              <w:marLeft w:val="0"/>
              <w:marRight w:val="0"/>
              <w:marTop w:val="0"/>
              <w:marBottom w:val="0"/>
              <w:divBdr>
                <w:top w:val="none" w:sz="0" w:space="0" w:color="auto"/>
                <w:left w:val="none" w:sz="0" w:space="0" w:color="auto"/>
                <w:bottom w:val="none" w:sz="0" w:space="0" w:color="auto"/>
                <w:right w:val="none" w:sz="0" w:space="0" w:color="auto"/>
              </w:divBdr>
            </w:div>
            <w:div w:id="39403655">
              <w:marLeft w:val="0"/>
              <w:marRight w:val="0"/>
              <w:marTop w:val="0"/>
              <w:marBottom w:val="0"/>
              <w:divBdr>
                <w:top w:val="none" w:sz="0" w:space="0" w:color="auto"/>
                <w:left w:val="none" w:sz="0" w:space="0" w:color="auto"/>
                <w:bottom w:val="none" w:sz="0" w:space="0" w:color="auto"/>
                <w:right w:val="none" w:sz="0" w:space="0" w:color="auto"/>
              </w:divBdr>
            </w:div>
            <w:div w:id="232934359">
              <w:marLeft w:val="0"/>
              <w:marRight w:val="0"/>
              <w:marTop w:val="0"/>
              <w:marBottom w:val="0"/>
              <w:divBdr>
                <w:top w:val="none" w:sz="0" w:space="0" w:color="auto"/>
                <w:left w:val="none" w:sz="0" w:space="0" w:color="auto"/>
                <w:bottom w:val="none" w:sz="0" w:space="0" w:color="auto"/>
                <w:right w:val="none" w:sz="0" w:space="0" w:color="auto"/>
              </w:divBdr>
            </w:div>
            <w:div w:id="120659435">
              <w:marLeft w:val="0"/>
              <w:marRight w:val="0"/>
              <w:marTop w:val="0"/>
              <w:marBottom w:val="0"/>
              <w:divBdr>
                <w:top w:val="none" w:sz="0" w:space="0" w:color="auto"/>
                <w:left w:val="none" w:sz="0" w:space="0" w:color="auto"/>
                <w:bottom w:val="none" w:sz="0" w:space="0" w:color="auto"/>
                <w:right w:val="none" w:sz="0" w:space="0" w:color="auto"/>
              </w:divBdr>
            </w:div>
            <w:div w:id="1558859940">
              <w:marLeft w:val="0"/>
              <w:marRight w:val="0"/>
              <w:marTop w:val="0"/>
              <w:marBottom w:val="0"/>
              <w:divBdr>
                <w:top w:val="none" w:sz="0" w:space="0" w:color="auto"/>
                <w:left w:val="none" w:sz="0" w:space="0" w:color="auto"/>
                <w:bottom w:val="none" w:sz="0" w:space="0" w:color="auto"/>
                <w:right w:val="none" w:sz="0" w:space="0" w:color="auto"/>
              </w:divBdr>
            </w:div>
            <w:div w:id="1364091594">
              <w:marLeft w:val="0"/>
              <w:marRight w:val="0"/>
              <w:marTop w:val="0"/>
              <w:marBottom w:val="0"/>
              <w:divBdr>
                <w:top w:val="none" w:sz="0" w:space="0" w:color="auto"/>
                <w:left w:val="none" w:sz="0" w:space="0" w:color="auto"/>
                <w:bottom w:val="none" w:sz="0" w:space="0" w:color="auto"/>
                <w:right w:val="none" w:sz="0" w:space="0" w:color="auto"/>
              </w:divBdr>
            </w:div>
            <w:div w:id="49158518">
              <w:marLeft w:val="0"/>
              <w:marRight w:val="0"/>
              <w:marTop w:val="0"/>
              <w:marBottom w:val="0"/>
              <w:divBdr>
                <w:top w:val="none" w:sz="0" w:space="0" w:color="auto"/>
                <w:left w:val="none" w:sz="0" w:space="0" w:color="auto"/>
                <w:bottom w:val="none" w:sz="0" w:space="0" w:color="auto"/>
                <w:right w:val="none" w:sz="0" w:space="0" w:color="auto"/>
              </w:divBdr>
            </w:div>
            <w:div w:id="1370764067">
              <w:marLeft w:val="0"/>
              <w:marRight w:val="0"/>
              <w:marTop w:val="0"/>
              <w:marBottom w:val="0"/>
              <w:divBdr>
                <w:top w:val="none" w:sz="0" w:space="0" w:color="auto"/>
                <w:left w:val="none" w:sz="0" w:space="0" w:color="auto"/>
                <w:bottom w:val="none" w:sz="0" w:space="0" w:color="auto"/>
                <w:right w:val="none" w:sz="0" w:space="0" w:color="auto"/>
              </w:divBdr>
            </w:div>
            <w:div w:id="1307474893">
              <w:marLeft w:val="0"/>
              <w:marRight w:val="0"/>
              <w:marTop w:val="0"/>
              <w:marBottom w:val="0"/>
              <w:divBdr>
                <w:top w:val="none" w:sz="0" w:space="0" w:color="auto"/>
                <w:left w:val="none" w:sz="0" w:space="0" w:color="auto"/>
                <w:bottom w:val="none" w:sz="0" w:space="0" w:color="auto"/>
                <w:right w:val="none" w:sz="0" w:space="0" w:color="auto"/>
              </w:divBdr>
            </w:div>
            <w:div w:id="351077985">
              <w:marLeft w:val="0"/>
              <w:marRight w:val="0"/>
              <w:marTop w:val="0"/>
              <w:marBottom w:val="0"/>
              <w:divBdr>
                <w:top w:val="none" w:sz="0" w:space="0" w:color="auto"/>
                <w:left w:val="none" w:sz="0" w:space="0" w:color="auto"/>
                <w:bottom w:val="none" w:sz="0" w:space="0" w:color="auto"/>
                <w:right w:val="none" w:sz="0" w:space="0" w:color="auto"/>
              </w:divBdr>
            </w:div>
            <w:div w:id="1052002840">
              <w:marLeft w:val="0"/>
              <w:marRight w:val="0"/>
              <w:marTop w:val="0"/>
              <w:marBottom w:val="0"/>
              <w:divBdr>
                <w:top w:val="none" w:sz="0" w:space="0" w:color="auto"/>
                <w:left w:val="none" w:sz="0" w:space="0" w:color="auto"/>
                <w:bottom w:val="none" w:sz="0" w:space="0" w:color="auto"/>
                <w:right w:val="none" w:sz="0" w:space="0" w:color="auto"/>
              </w:divBdr>
            </w:div>
            <w:div w:id="194318559">
              <w:marLeft w:val="0"/>
              <w:marRight w:val="0"/>
              <w:marTop w:val="0"/>
              <w:marBottom w:val="0"/>
              <w:divBdr>
                <w:top w:val="none" w:sz="0" w:space="0" w:color="auto"/>
                <w:left w:val="none" w:sz="0" w:space="0" w:color="auto"/>
                <w:bottom w:val="none" w:sz="0" w:space="0" w:color="auto"/>
                <w:right w:val="none" w:sz="0" w:space="0" w:color="auto"/>
              </w:divBdr>
            </w:div>
            <w:div w:id="155386656">
              <w:marLeft w:val="0"/>
              <w:marRight w:val="0"/>
              <w:marTop w:val="0"/>
              <w:marBottom w:val="0"/>
              <w:divBdr>
                <w:top w:val="none" w:sz="0" w:space="0" w:color="auto"/>
                <w:left w:val="none" w:sz="0" w:space="0" w:color="auto"/>
                <w:bottom w:val="none" w:sz="0" w:space="0" w:color="auto"/>
                <w:right w:val="none" w:sz="0" w:space="0" w:color="auto"/>
              </w:divBdr>
              <w:divsChild>
                <w:div w:id="1008099771">
                  <w:marLeft w:val="0"/>
                  <w:marRight w:val="0"/>
                  <w:marTop w:val="0"/>
                  <w:marBottom w:val="0"/>
                  <w:divBdr>
                    <w:top w:val="none" w:sz="0" w:space="0" w:color="auto"/>
                    <w:left w:val="none" w:sz="0" w:space="0" w:color="auto"/>
                    <w:bottom w:val="none" w:sz="0" w:space="0" w:color="auto"/>
                    <w:right w:val="none" w:sz="0" w:space="0" w:color="auto"/>
                  </w:divBdr>
                </w:div>
                <w:div w:id="1580750229">
                  <w:marLeft w:val="0"/>
                  <w:marRight w:val="0"/>
                  <w:marTop w:val="0"/>
                  <w:marBottom w:val="0"/>
                  <w:divBdr>
                    <w:top w:val="none" w:sz="0" w:space="0" w:color="auto"/>
                    <w:left w:val="none" w:sz="0" w:space="0" w:color="auto"/>
                    <w:bottom w:val="none" w:sz="0" w:space="0" w:color="auto"/>
                    <w:right w:val="none" w:sz="0" w:space="0" w:color="auto"/>
                  </w:divBdr>
                </w:div>
                <w:div w:id="1512597945">
                  <w:marLeft w:val="0"/>
                  <w:marRight w:val="0"/>
                  <w:marTop w:val="0"/>
                  <w:marBottom w:val="0"/>
                  <w:divBdr>
                    <w:top w:val="none" w:sz="0" w:space="0" w:color="auto"/>
                    <w:left w:val="none" w:sz="0" w:space="0" w:color="auto"/>
                    <w:bottom w:val="none" w:sz="0" w:space="0" w:color="auto"/>
                    <w:right w:val="none" w:sz="0" w:space="0" w:color="auto"/>
                  </w:divBdr>
                </w:div>
                <w:div w:id="8994766">
                  <w:marLeft w:val="0"/>
                  <w:marRight w:val="0"/>
                  <w:marTop w:val="0"/>
                  <w:marBottom w:val="0"/>
                  <w:divBdr>
                    <w:top w:val="none" w:sz="0" w:space="0" w:color="auto"/>
                    <w:left w:val="none" w:sz="0" w:space="0" w:color="auto"/>
                    <w:bottom w:val="none" w:sz="0" w:space="0" w:color="auto"/>
                    <w:right w:val="none" w:sz="0" w:space="0" w:color="auto"/>
                  </w:divBdr>
                </w:div>
                <w:div w:id="1336035247">
                  <w:marLeft w:val="0"/>
                  <w:marRight w:val="0"/>
                  <w:marTop w:val="0"/>
                  <w:marBottom w:val="0"/>
                  <w:divBdr>
                    <w:top w:val="none" w:sz="0" w:space="0" w:color="auto"/>
                    <w:left w:val="none" w:sz="0" w:space="0" w:color="auto"/>
                    <w:bottom w:val="none" w:sz="0" w:space="0" w:color="auto"/>
                    <w:right w:val="none" w:sz="0" w:space="0" w:color="auto"/>
                  </w:divBdr>
                </w:div>
                <w:div w:id="723677276">
                  <w:marLeft w:val="0"/>
                  <w:marRight w:val="0"/>
                  <w:marTop w:val="0"/>
                  <w:marBottom w:val="0"/>
                  <w:divBdr>
                    <w:top w:val="none" w:sz="0" w:space="0" w:color="auto"/>
                    <w:left w:val="none" w:sz="0" w:space="0" w:color="auto"/>
                    <w:bottom w:val="none" w:sz="0" w:space="0" w:color="auto"/>
                    <w:right w:val="none" w:sz="0" w:space="0" w:color="auto"/>
                  </w:divBdr>
                </w:div>
                <w:div w:id="493303569">
                  <w:marLeft w:val="0"/>
                  <w:marRight w:val="0"/>
                  <w:marTop w:val="0"/>
                  <w:marBottom w:val="0"/>
                  <w:divBdr>
                    <w:top w:val="none" w:sz="0" w:space="0" w:color="auto"/>
                    <w:left w:val="none" w:sz="0" w:space="0" w:color="auto"/>
                    <w:bottom w:val="none" w:sz="0" w:space="0" w:color="auto"/>
                    <w:right w:val="none" w:sz="0" w:space="0" w:color="auto"/>
                  </w:divBdr>
                </w:div>
                <w:div w:id="501047694">
                  <w:marLeft w:val="0"/>
                  <w:marRight w:val="0"/>
                  <w:marTop w:val="0"/>
                  <w:marBottom w:val="0"/>
                  <w:divBdr>
                    <w:top w:val="none" w:sz="0" w:space="0" w:color="auto"/>
                    <w:left w:val="none" w:sz="0" w:space="0" w:color="auto"/>
                    <w:bottom w:val="none" w:sz="0" w:space="0" w:color="auto"/>
                    <w:right w:val="none" w:sz="0" w:space="0" w:color="auto"/>
                  </w:divBdr>
                </w:div>
                <w:div w:id="382796337">
                  <w:marLeft w:val="0"/>
                  <w:marRight w:val="0"/>
                  <w:marTop w:val="0"/>
                  <w:marBottom w:val="0"/>
                  <w:divBdr>
                    <w:top w:val="none" w:sz="0" w:space="0" w:color="auto"/>
                    <w:left w:val="none" w:sz="0" w:space="0" w:color="auto"/>
                    <w:bottom w:val="none" w:sz="0" w:space="0" w:color="auto"/>
                    <w:right w:val="none" w:sz="0" w:space="0" w:color="auto"/>
                  </w:divBdr>
                </w:div>
                <w:div w:id="263926767">
                  <w:marLeft w:val="0"/>
                  <w:marRight w:val="0"/>
                  <w:marTop w:val="0"/>
                  <w:marBottom w:val="0"/>
                  <w:divBdr>
                    <w:top w:val="none" w:sz="0" w:space="0" w:color="auto"/>
                    <w:left w:val="none" w:sz="0" w:space="0" w:color="auto"/>
                    <w:bottom w:val="none" w:sz="0" w:space="0" w:color="auto"/>
                    <w:right w:val="none" w:sz="0" w:space="0" w:color="auto"/>
                  </w:divBdr>
                </w:div>
                <w:div w:id="1666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0429">
          <w:marLeft w:val="0"/>
          <w:marRight w:val="0"/>
          <w:marTop w:val="0"/>
          <w:marBottom w:val="0"/>
          <w:divBdr>
            <w:top w:val="none" w:sz="0" w:space="0" w:color="auto"/>
            <w:left w:val="none" w:sz="0" w:space="0" w:color="auto"/>
            <w:bottom w:val="none" w:sz="0" w:space="0" w:color="auto"/>
            <w:right w:val="none" w:sz="0" w:space="0" w:color="auto"/>
          </w:divBdr>
          <w:divsChild>
            <w:div w:id="872425457">
              <w:marLeft w:val="0"/>
              <w:marRight w:val="0"/>
              <w:marTop w:val="0"/>
              <w:marBottom w:val="0"/>
              <w:divBdr>
                <w:top w:val="none" w:sz="0" w:space="0" w:color="auto"/>
                <w:left w:val="none" w:sz="0" w:space="0" w:color="auto"/>
                <w:bottom w:val="none" w:sz="0" w:space="0" w:color="auto"/>
                <w:right w:val="none" w:sz="0" w:space="0" w:color="auto"/>
              </w:divBdr>
            </w:div>
            <w:div w:id="1306666686">
              <w:marLeft w:val="0"/>
              <w:marRight w:val="0"/>
              <w:marTop w:val="0"/>
              <w:marBottom w:val="0"/>
              <w:divBdr>
                <w:top w:val="none" w:sz="0" w:space="0" w:color="auto"/>
                <w:left w:val="none" w:sz="0" w:space="0" w:color="auto"/>
                <w:bottom w:val="none" w:sz="0" w:space="0" w:color="auto"/>
                <w:right w:val="none" w:sz="0" w:space="0" w:color="auto"/>
              </w:divBdr>
            </w:div>
            <w:div w:id="1584754181">
              <w:marLeft w:val="0"/>
              <w:marRight w:val="0"/>
              <w:marTop w:val="0"/>
              <w:marBottom w:val="0"/>
              <w:divBdr>
                <w:top w:val="none" w:sz="0" w:space="0" w:color="auto"/>
                <w:left w:val="none" w:sz="0" w:space="0" w:color="auto"/>
                <w:bottom w:val="none" w:sz="0" w:space="0" w:color="auto"/>
                <w:right w:val="none" w:sz="0" w:space="0" w:color="auto"/>
              </w:divBdr>
            </w:div>
            <w:div w:id="1433207109">
              <w:marLeft w:val="0"/>
              <w:marRight w:val="0"/>
              <w:marTop w:val="0"/>
              <w:marBottom w:val="0"/>
              <w:divBdr>
                <w:top w:val="none" w:sz="0" w:space="0" w:color="auto"/>
                <w:left w:val="none" w:sz="0" w:space="0" w:color="auto"/>
                <w:bottom w:val="none" w:sz="0" w:space="0" w:color="auto"/>
                <w:right w:val="none" w:sz="0" w:space="0" w:color="auto"/>
              </w:divBdr>
            </w:div>
            <w:div w:id="1236891110">
              <w:marLeft w:val="0"/>
              <w:marRight w:val="0"/>
              <w:marTop w:val="0"/>
              <w:marBottom w:val="0"/>
              <w:divBdr>
                <w:top w:val="none" w:sz="0" w:space="0" w:color="auto"/>
                <w:left w:val="none" w:sz="0" w:space="0" w:color="auto"/>
                <w:bottom w:val="none" w:sz="0" w:space="0" w:color="auto"/>
                <w:right w:val="none" w:sz="0" w:space="0" w:color="auto"/>
              </w:divBdr>
            </w:div>
            <w:div w:id="360326156">
              <w:marLeft w:val="0"/>
              <w:marRight w:val="0"/>
              <w:marTop w:val="0"/>
              <w:marBottom w:val="0"/>
              <w:divBdr>
                <w:top w:val="none" w:sz="0" w:space="0" w:color="auto"/>
                <w:left w:val="none" w:sz="0" w:space="0" w:color="auto"/>
                <w:bottom w:val="none" w:sz="0" w:space="0" w:color="auto"/>
                <w:right w:val="none" w:sz="0" w:space="0" w:color="auto"/>
              </w:divBdr>
            </w:div>
            <w:div w:id="42872249">
              <w:marLeft w:val="0"/>
              <w:marRight w:val="0"/>
              <w:marTop w:val="0"/>
              <w:marBottom w:val="0"/>
              <w:divBdr>
                <w:top w:val="none" w:sz="0" w:space="0" w:color="auto"/>
                <w:left w:val="none" w:sz="0" w:space="0" w:color="auto"/>
                <w:bottom w:val="none" w:sz="0" w:space="0" w:color="auto"/>
                <w:right w:val="none" w:sz="0" w:space="0" w:color="auto"/>
              </w:divBdr>
            </w:div>
            <w:div w:id="678040093">
              <w:marLeft w:val="0"/>
              <w:marRight w:val="0"/>
              <w:marTop w:val="0"/>
              <w:marBottom w:val="0"/>
              <w:divBdr>
                <w:top w:val="none" w:sz="0" w:space="0" w:color="auto"/>
                <w:left w:val="none" w:sz="0" w:space="0" w:color="auto"/>
                <w:bottom w:val="none" w:sz="0" w:space="0" w:color="auto"/>
                <w:right w:val="none" w:sz="0" w:space="0" w:color="auto"/>
              </w:divBdr>
            </w:div>
            <w:div w:id="2105032374">
              <w:marLeft w:val="0"/>
              <w:marRight w:val="0"/>
              <w:marTop w:val="0"/>
              <w:marBottom w:val="0"/>
              <w:divBdr>
                <w:top w:val="none" w:sz="0" w:space="0" w:color="auto"/>
                <w:left w:val="none" w:sz="0" w:space="0" w:color="auto"/>
                <w:bottom w:val="none" w:sz="0" w:space="0" w:color="auto"/>
                <w:right w:val="none" w:sz="0" w:space="0" w:color="auto"/>
              </w:divBdr>
            </w:div>
            <w:div w:id="1766418468">
              <w:marLeft w:val="0"/>
              <w:marRight w:val="0"/>
              <w:marTop w:val="0"/>
              <w:marBottom w:val="0"/>
              <w:divBdr>
                <w:top w:val="none" w:sz="0" w:space="0" w:color="auto"/>
                <w:left w:val="none" w:sz="0" w:space="0" w:color="auto"/>
                <w:bottom w:val="none" w:sz="0" w:space="0" w:color="auto"/>
                <w:right w:val="none" w:sz="0" w:space="0" w:color="auto"/>
              </w:divBdr>
            </w:div>
            <w:div w:id="1611160112">
              <w:marLeft w:val="0"/>
              <w:marRight w:val="0"/>
              <w:marTop w:val="0"/>
              <w:marBottom w:val="0"/>
              <w:divBdr>
                <w:top w:val="none" w:sz="0" w:space="0" w:color="auto"/>
                <w:left w:val="none" w:sz="0" w:space="0" w:color="auto"/>
                <w:bottom w:val="none" w:sz="0" w:space="0" w:color="auto"/>
                <w:right w:val="none" w:sz="0" w:space="0" w:color="auto"/>
              </w:divBdr>
            </w:div>
            <w:div w:id="2126923691">
              <w:marLeft w:val="0"/>
              <w:marRight w:val="0"/>
              <w:marTop w:val="0"/>
              <w:marBottom w:val="0"/>
              <w:divBdr>
                <w:top w:val="none" w:sz="0" w:space="0" w:color="auto"/>
                <w:left w:val="none" w:sz="0" w:space="0" w:color="auto"/>
                <w:bottom w:val="none" w:sz="0" w:space="0" w:color="auto"/>
                <w:right w:val="none" w:sz="0" w:space="0" w:color="auto"/>
              </w:divBdr>
            </w:div>
            <w:div w:id="409081944">
              <w:marLeft w:val="0"/>
              <w:marRight w:val="0"/>
              <w:marTop w:val="0"/>
              <w:marBottom w:val="0"/>
              <w:divBdr>
                <w:top w:val="none" w:sz="0" w:space="0" w:color="auto"/>
                <w:left w:val="none" w:sz="0" w:space="0" w:color="auto"/>
                <w:bottom w:val="none" w:sz="0" w:space="0" w:color="auto"/>
                <w:right w:val="none" w:sz="0" w:space="0" w:color="auto"/>
              </w:divBdr>
            </w:div>
            <w:div w:id="80762282">
              <w:marLeft w:val="0"/>
              <w:marRight w:val="0"/>
              <w:marTop w:val="0"/>
              <w:marBottom w:val="0"/>
              <w:divBdr>
                <w:top w:val="none" w:sz="0" w:space="0" w:color="auto"/>
                <w:left w:val="none" w:sz="0" w:space="0" w:color="auto"/>
                <w:bottom w:val="none" w:sz="0" w:space="0" w:color="auto"/>
                <w:right w:val="none" w:sz="0" w:space="0" w:color="auto"/>
              </w:divBdr>
            </w:div>
            <w:div w:id="1921062916">
              <w:marLeft w:val="0"/>
              <w:marRight w:val="0"/>
              <w:marTop w:val="0"/>
              <w:marBottom w:val="0"/>
              <w:divBdr>
                <w:top w:val="none" w:sz="0" w:space="0" w:color="auto"/>
                <w:left w:val="none" w:sz="0" w:space="0" w:color="auto"/>
                <w:bottom w:val="none" w:sz="0" w:space="0" w:color="auto"/>
                <w:right w:val="none" w:sz="0" w:space="0" w:color="auto"/>
              </w:divBdr>
            </w:div>
            <w:div w:id="1505625158">
              <w:marLeft w:val="0"/>
              <w:marRight w:val="0"/>
              <w:marTop w:val="0"/>
              <w:marBottom w:val="0"/>
              <w:divBdr>
                <w:top w:val="none" w:sz="0" w:space="0" w:color="auto"/>
                <w:left w:val="none" w:sz="0" w:space="0" w:color="auto"/>
                <w:bottom w:val="none" w:sz="0" w:space="0" w:color="auto"/>
                <w:right w:val="none" w:sz="0" w:space="0" w:color="auto"/>
              </w:divBdr>
            </w:div>
            <w:div w:id="1935088672">
              <w:marLeft w:val="0"/>
              <w:marRight w:val="0"/>
              <w:marTop w:val="0"/>
              <w:marBottom w:val="0"/>
              <w:divBdr>
                <w:top w:val="none" w:sz="0" w:space="0" w:color="auto"/>
                <w:left w:val="none" w:sz="0" w:space="0" w:color="auto"/>
                <w:bottom w:val="none" w:sz="0" w:space="0" w:color="auto"/>
                <w:right w:val="none" w:sz="0" w:space="0" w:color="auto"/>
              </w:divBdr>
            </w:div>
            <w:div w:id="112598426">
              <w:marLeft w:val="0"/>
              <w:marRight w:val="0"/>
              <w:marTop w:val="0"/>
              <w:marBottom w:val="0"/>
              <w:divBdr>
                <w:top w:val="none" w:sz="0" w:space="0" w:color="auto"/>
                <w:left w:val="none" w:sz="0" w:space="0" w:color="auto"/>
                <w:bottom w:val="none" w:sz="0" w:space="0" w:color="auto"/>
                <w:right w:val="none" w:sz="0" w:space="0" w:color="auto"/>
              </w:divBdr>
            </w:div>
            <w:div w:id="1059862301">
              <w:marLeft w:val="0"/>
              <w:marRight w:val="0"/>
              <w:marTop w:val="0"/>
              <w:marBottom w:val="0"/>
              <w:divBdr>
                <w:top w:val="none" w:sz="0" w:space="0" w:color="auto"/>
                <w:left w:val="none" w:sz="0" w:space="0" w:color="auto"/>
                <w:bottom w:val="none" w:sz="0" w:space="0" w:color="auto"/>
                <w:right w:val="none" w:sz="0" w:space="0" w:color="auto"/>
              </w:divBdr>
            </w:div>
            <w:div w:id="1675914360">
              <w:marLeft w:val="0"/>
              <w:marRight w:val="0"/>
              <w:marTop w:val="0"/>
              <w:marBottom w:val="0"/>
              <w:divBdr>
                <w:top w:val="none" w:sz="0" w:space="0" w:color="auto"/>
                <w:left w:val="none" w:sz="0" w:space="0" w:color="auto"/>
                <w:bottom w:val="none" w:sz="0" w:space="0" w:color="auto"/>
                <w:right w:val="none" w:sz="0" w:space="0" w:color="auto"/>
              </w:divBdr>
            </w:div>
            <w:div w:id="1545406045">
              <w:marLeft w:val="0"/>
              <w:marRight w:val="0"/>
              <w:marTop w:val="0"/>
              <w:marBottom w:val="0"/>
              <w:divBdr>
                <w:top w:val="none" w:sz="0" w:space="0" w:color="auto"/>
                <w:left w:val="none" w:sz="0" w:space="0" w:color="auto"/>
                <w:bottom w:val="none" w:sz="0" w:space="0" w:color="auto"/>
                <w:right w:val="none" w:sz="0" w:space="0" w:color="auto"/>
              </w:divBdr>
            </w:div>
            <w:div w:id="828599724">
              <w:marLeft w:val="0"/>
              <w:marRight w:val="0"/>
              <w:marTop w:val="0"/>
              <w:marBottom w:val="0"/>
              <w:divBdr>
                <w:top w:val="none" w:sz="0" w:space="0" w:color="auto"/>
                <w:left w:val="none" w:sz="0" w:space="0" w:color="auto"/>
                <w:bottom w:val="none" w:sz="0" w:space="0" w:color="auto"/>
                <w:right w:val="none" w:sz="0" w:space="0" w:color="auto"/>
              </w:divBdr>
            </w:div>
            <w:div w:id="433944323">
              <w:marLeft w:val="0"/>
              <w:marRight w:val="0"/>
              <w:marTop w:val="0"/>
              <w:marBottom w:val="0"/>
              <w:divBdr>
                <w:top w:val="none" w:sz="0" w:space="0" w:color="auto"/>
                <w:left w:val="none" w:sz="0" w:space="0" w:color="auto"/>
                <w:bottom w:val="none" w:sz="0" w:space="0" w:color="auto"/>
                <w:right w:val="none" w:sz="0" w:space="0" w:color="auto"/>
              </w:divBdr>
            </w:div>
            <w:div w:id="1822892012">
              <w:marLeft w:val="0"/>
              <w:marRight w:val="0"/>
              <w:marTop w:val="0"/>
              <w:marBottom w:val="0"/>
              <w:divBdr>
                <w:top w:val="none" w:sz="0" w:space="0" w:color="auto"/>
                <w:left w:val="none" w:sz="0" w:space="0" w:color="auto"/>
                <w:bottom w:val="none" w:sz="0" w:space="0" w:color="auto"/>
                <w:right w:val="none" w:sz="0" w:space="0" w:color="auto"/>
              </w:divBdr>
            </w:div>
            <w:div w:id="833451877">
              <w:marLeft w:val="0"/>
              <w:marRight w:val="0"/>
              <w:marTop w:val="0"/>
              <w:marBottom w:val="0"/>
              <w:divBdr>
                <w:top w:val="none" w:sz="0" w:space="0" w:color="auto"/>
                <w:left w:val="none" w:sz="0" w:space="0" w:color="auto"/>
                <w:bottom w:val="none" w:sz="0" w:space="0" w:color="auto"/>
                <w:right w:val="none" w:sz="0" w:space="0" w:color="auto"/>
              </w:divBdr>
            </w:div>
            <w:div w:id="159276397">
              <w:marLeft w:val="0"/>
              <w:marRight w:val="0"/>
              <w:marTop w:val="0"/>
              <w:marBottom w:val="0"/>
              <w:divBdr>
                <w:top w:val="none" w:sz="0" w:space="0" w:color="auto"/>
                <w:left w:val="none" w:sz="0" w:space="0" w:color="auto"/>
                <w:bottom w:val="none" w:sz="0" w:space="0" w:color="auto"/>
                <w:right w:val="none" w:sz="0" w:space="0" w:color="auto"/>
              </w:divBdr>
            </w:div>
            <w:div w:id="1323243152">
              <w:marLeft w:val="0"/>
              <w:marRight w:val="0"/>
              <w:marTop w:val="0"/>
              <w:marBottom w:val="0"/>
              <w:divBdr>
                <w:top w:val="none" w:sz="0" w:space="0" w:color="auto"/>
                <w:left w:val="none" w:sz="0" w:space="0" w:color="auto"/>
                <w:bottom w:val="none" w:sz="0" w:space="0" w:color="auto"/>
                <w:right w:val="none" w:sz="0" w:space="0" w:color="auto"/>
              </w:divBdr>
            </w:div>
            <w:div w:id="776096452">
              <w:marLeft w:val="0"/>
              <w:marRight w:val="0"/>
              <w:marTop w:val="0"/>
              <w:marBottom w:val="0"/>
              <w:divBdr>
                <w:top w:val="none" w:sz="0" w:space="0" w:color="auto"/>
                <w:left w:val="none" w:sz="0" w:space="0" w:color="auto"/>
                <w:bottom w:val="none" w:sz="0" w:space="0" w:color="auto"/>
                <w:right w:val="none" w:sz="0" w:space="0" w:color="auto"/>
              </w:divBdr>
            </w:div>
            <w:div w:id="1873885781">
              <w:marLeft w:val="0"/>
              <w:marRight w:val="0"/>
              <w:marTop w:val="0"/>
              <w:marBottom w:val="0"/>
              <w:divBdr>
                <w:top w:val="none" w:sz="0" w:space="0" w:color="auto"/>
                <w:left w:val="none" w:sz="0" w:space="0" w:color="auto"/>
                <w:bottom w:val="none" w:sz="0" w:space="0" w:color="auto"/>
                <w:right w:val="none" w:sz="0" w:space="0" w:color="auto"/>
              </w:divBdr>
            </w:div>
            <w:div w:id="1639912749">
              <w:marLeft w:val="0"/>
              <w:marRight w:val="0"/>
              <w:marTop w:val="0"/>
              <w:marBottom w:val="0"/>
              <w:divBdr>
                <w:top w:val="none" w:sz="0" w:space="0" w:color="auto"/>
                <w:left w:val="none" w:sz="0" w:space="0" w:color="auto"/>
                <w:bottom w:val="none" w:sz="0" w:space="0" w:color="auto"/>
                <w:right w:val="none" w:sz="0" w:space="0" w:color="auto"/>
              </w:divBdr>
            </w:div>
            <w:div w:id="1883010713">
              <w:marLeft w:val="0"/>
              <w:marRight w:val="0"/>
              <w:marTop w:val="0"/>
              <w:marBottom w:val="0"/>
              <w:divBdr>
                <w:top w:val="none" w:sz="0" w:space="0" w:color="auto"/>
                <w:left w:val="none" w:sz="0" w:space="0" w:color="auto"/>
                <w:bottom w:val="none" w:sz="0" w:space="0" w:color="auto"/>
                <w:right w:val="none" w:sz="0" w:space="0" w:color="auto"/>
              </w:divBdr>
            </w:div>
            <w:div w:id="117795975">
              <w:marLeft w:val="0"/>
              <w:marRight w:val="0"/>
              <w:marTop w:val="0"/>
              <w:marBottom w:val="0"/>
              <w:divBdr>
                <w:top w:val="none" w:sz="0" w:space="0" w:color="auto"/>
                <w:left w:val="none" w:sz="0" w:space="0" w:color="auto"/>
                <w:bottom w:val="none" w:sz="0" w:space="0" w:color="auto"/>
                <w:right w:val="none" w:sz="0" w:space="0" w:color="auto"/>
              </w:divBdr>
            </w:div>
            <w:div w:id="359094086">
              <w:marLeft w:val="0"/>
              <w:marRight w:val="0"/>
              <w:marTop w:val="0"/>
              <w:marBottom w:val="0"/>
              <w:divBdr>
                <w:top w:val="none" w:sz="0" w:space="0" w:color="auto"/>
                <w:left w:val="none" w:sz="0" w:space="0" w:color="auto"/>
                <w:bottom w:val="none" w:sz="0" w:space="0" w:color="auto"/>
                <w:right w:val="none" w:sz="0" w:space="0" w:color="auto"/>
              </w:divBdr>
            </w:div>
            <w:div w:id="766922671">
              <w:marLeft w:val="0"/>
              <w:marRight w:val="0"/>
              <w:marTop w:val="0"/>
              <w:marBottom w:val="0"/>
              <w:divBdr>
                <w:top w:val="none" w:sz="0" w:space="0" w:color="auto"/>
                <w:left w:val="none" w:sz="0" w:space="0" w:color="auto"/>
                <w:bottom w:val="none" w:sz="0" w:space="0" w:color="auto"/>
                <w:right w:val="none" w:sz="0" w:space="0" w:color="auto"/>
              </w:divBdr>
            </w:div>
            <w:div w:id="491485320">
              <w:marLeft w:val="0"/>
              <w:marRight w:val="0"/>
              <w:marTop w:val="0"/>
              <w:marBottom w:val="0"/>
              <w:divBdr>
                <w:top w:val="none" w:sz="0" w:space="0" w:color="auto"/>
                <w:left w:val="none" w:sz="0" w:space="0" w:color="auto"/>
                <w:bottom w:val="none" w:sz="0" w:space="0" w:color="auto"/>
                <w:right w:val="none" w:sz="0" w:space="0" w:color="auto"/>
              </w:divBdr>
            </w:div>
            <w:div w:id="887952312">
              <w:marLeft w:val="0"/>
              <w:marRight w:val="0"/>
              <w:marTop w:val="0"/>
              <w:marBottom w:val="0"/>
              <w:divBdr>
                <w:top w:val="none" w:sz="0" w:space="0" w:color="auto"/>
                <w:left w:val="none" w:sz="0" w:space="0" w:color="auto"/>
                <w:bottom w:val="none" w:sz="0" w:space="0" w:color="auto"/>
                <w:right w:val="none" w:sz="0" w:space="0" w:color="auto"/>
              </w:divBdr>
            </w:div>
            <w:div w:id="41564898">
              <w:marLeft w:val="0"/>
              <w:marRight w:val="0"/>
              <w:marTop w:val="0"/>
              <w:marBottom w:val="0"/>
              <w:divBdr>
                <w:top w:val="none" w:sz="0" w:space="0" w:color="auto"/>
                <w:left w:val="none" w:sz="0" w:space="0" w:color="auto"/>
                <w:bottom w:val="none" w:sz="0" w:space="0" w:color="auto"/>
                <w:right w:val="none" w:sz="0" w:space="0" w:color="auto"/>
              </w:divBdr>
            </w:div>
            <w:div w:id="172959531">
              <w:marLeft w:val="0"/>
              <w:marRight w:val="0"/>
              <w:marTop w:val="0"/>
              <w:marBottom w:val="0"/>
              <w:divBdr>
                <w:top w:val="none" w:sz="0" w:space="0" w:color="auto"/>
                <w:left w:val="none" w:sz="0" w:space="0" w:color="auto"/>
                <w:bottom w:val="none" w:sz="0" w:space="0" w:color="auto"/>
                <w:right w:val="none" w:sz="0" w:space="0" w:color="auto"/>
              </w:divBdr>
            </w:div>
            <w:div w:id="946274426">
              <w:marLeft w:val="0"/>
              <w:marRight w:val="0"/>
              <w:marTop w:val="0"/>
              <w:marBottom w:val="0"/>
              <w:divBdr>
                <w:top w:val="none" w:sz="0" w:space="0" w:color="auto"/>
                <w:left w:val="none" w:sz="0" w:space="0" w:color="auto"/>
                <w:bottom w:val="none" w:sz="0" w:space="0" w:color="auto"/>
                <w:right w:val="none" w:sz="0" w:space="0" w:color="auto"/>
              </w:divBdr>
            </w:div>
            <w:div w:id="1507356158">
              <w:marLeft w:val="0"/>
              <w:marRight w:val="0"/>
              <w:marTop w:val="0"/>
              <w:marBottom w:val="0"/>
              <w:divBdr>
                <w:top w:val="none" w:sz="0" w:space="0" w:color="auto"/>
                <w:left w:val="none" w:sz="0" w:space="0" w:color="auto"/>
                <w:bottom w:val="none" w:sz="0" w:space="0" w:color="auto"/>
                <w:right w:val="none" w:sz="0" w:space="0" w:color="auto"/>
              </w:divBdr>
            </w:div>
            <w:div w:id="1081563887">
              <w:marLeft w:val="0"/>
              <w:marRight w:val="0"/>
              <w:marTop w:val="0"/>
              <w:marBottom w:val="0"/>
              <w:divBdr>
                <w:top w:val="none" w:sz="0" w:space="0" w:color="auto"/>
                <w:left w:val="none" w:sz="0" w:space="0" w:color="auto"/>
                <w:bottom w:val="none" w:sz="0" w:space="0" w:color="auto"/>
                <w:right w:val="none" w:sz="0" w:space="0" w:color="auto"/>
              </w:divBdr>
            </w:div>
            <w:div w:id="889149786">
              <w:marLeft w:val="0"/>
              <w:marRight w:val="0"/>
              <w:marTop w:val="0"/>
              <w:marBottom w:val="0"/>
              <w:divBdr>
                <w:top w:val="none" w:sz="0" w:space="0" w:color="auto"/>
                <w:left w:val="none" w:sz="0" w:space="0" w:color="auto"/>
                <w:bottom w:val="none" w:sz="0" w:space="0" w:color="auto"/>
                <w:right w:val="none" w:sz="0" w:space="0" w:color="auto"/>
              </w:divBdr>
            </w:div>
            <w:div w:id="1803190036">
              <w:marLeft w:val="0"/>
              <w:marRight w:val="0"/>
              <w:marTop w:val="0"/>
              <w:marBottom w:val="0"/>
              <w:divBdr>
                <w:top w:val="none" w:sz="0" w:space="0" w:color="auto"/>
                <w:left w:val="none" w:sz="0" w:space="0" w:color="auto"/>
                <w:bottom w:val="none" w:sz="0" w:space="0" w:color="auto"/>
                <w:right w:val="none" w:sz="0" w:space="0" w:color="auto"/>
              </w:divBdr>
            </w:div>
            <w:div w:id="1482454898">
              <w:marLeft w:val="0"/>
              <w:marRight w:val="0"/>
              <w:marTop w:val="0"/>
              <w:marBottom w:val="0"/>
              <w:divBdr>
                <w:top w:val="none" w:sz="0" w:space="0" w:color="auto"/>
                <w:left w:val="none" w:sz="0" w:space="0" w:color="auto"/>
                <w:bottom w:val="none" w:sz="0" w:space="0" w:color="auto"/>
                <w:right w:val="none" w:sz="0" w:space="0" w:color="auto"/>
              </w:divBdr>
            </w:div>
            <w:div w:id="1690183171">
              <w:marLeft w:val="0"/>
              <w:marRight w:val="0"/>
              <w:marTop w:val="0"/>
              <w:marBottom w:val="0"/>
              <w:divBdr>
                <w:top w:val="none" w:sz="0" w:space="0" w:color="auto"/>
                <w:left w:val="none" w:sz="0" w:space="0" w:color="auto"/>
                <w:bottom w:val="none" w:sz="0" w:space="0" w:color="auto"/>
                <w:right w:val="none" w:sz="0" w:space="0" w:color="auto"/>
              </w:divBdr>
              <w:divsChild>
                <w:div w:id="192227661">
                  <w:marLeft w:val="0"/>
                  <w:marRight w:val="0"/>
                  <w:marTop w:val="0"/>
                  <w:marBottom w:val="0"/>
                  <w:divBdr>
                    <w:top w:val="none" w:sz="0" w:space="0" w:color="auto"/>
                    <w:left w:val="none" w:sz="0" w:space="0" w:color="auto"/>
                    <w:bottom w:val="none" w:sz="0" w:space="0" w:color="auto"/>
                    <w:right w:val="none" w:sz="0" w:space="0" w:color="auto"/>
                  </w:divBdr>
                </w:div>
                <w:div w:id="189607438">
                  <w:marLeft w:val="0"/>
                  <w:marRight w:val="0"/>
                  <w:marTop w:val="0"/>
                  <w:marBottom w:val="0"/>
                  <w:divBdr>
                    <w:top w:val="none" w:sz="0" w:space="0" w:color="auto"/>
                    <w:left w:val="none" w:sz="0" w:space="0" w:color="auto"/>
                    <w:bottom w:val="none" w:sz="0" w:space="0" w:color="auto"/>
                    <w:right w:val="none" w:sz="0" w:space="0" w:color="auto"/>
                  </w:divBdr>
                </w:div>
                <w:div w:id="1707296318">
                  <w:marLeft w:val="0"/>
                  <w:marRight w:val="0"/>
                  <w:marTop w:val="0"/>
                  <w:marBottom w:val="0"/>
                  <w:divBdr>
                    <w:top w:val="none" w:sz="0" w:space="0" w:color="auto"/>
                    <w:left w:val="none" w:sz="0" w:space="0" w:color="auto"/>
                    <w:bottom w:val="none" w:sz="0" w:space="0" w:color="auto"/>
                    <w:right w:val="none" w:sz="0" w:space="0" w:color="auto"/>
                  </w:divBdr>
                </w:div>
                <w:div w:id="1184829043">
                  <w:marLeft w:val="0"/>
                  <w:marRight w:val="0"/>
                  <w:marTop w:val="0"/>
                  <w:marBottom w:val="0"/>
                  <w:divBdr>
                    <w:top w:val="none" w:sz="0" w:space="0" w:color="auto"/>
                    <w:left w:val="none" w:sz="0" w:space="0" w:color="auto"/>
                    <w:bottom w:val="none" w:sz="0" w:space="0" w:color="auto"/>
                    <w:right w:val="none" w:sz="0" w:space="0" w:color="auto"/>
                  </w:divBdr>
                </w:div>
                <w:div w:id="1442992779">
                  <w:marLeft w:val="0"/>
                  <w:marRight w:val="0"/>
                  <w:marTop w:val="0"/>
                  <w:marBottom w:val="0"/>
                  <w:divBdr>
                    <w:top w:val="none" w:sz="0" w:space="0" w:color="auto"/>
                    <w:left w:val="none" w:sz="0" w:space="0" w:color="auto"/>
                    <w:bottom w:val="none" w:sz="0" w:space="0" w:color="auto"/>
                    <w:right w:val="none" w:sz="0" w:space="0" w:color="auto"/>
                  </w:divBdr>
                </w:div>
                <w:div w:id="1118910938">
                  <w:marLeft w:val="0"/>
                  <w:marRight w:val="0"/>
                  <w:marTop w:val="0"/>
                  <w:marBottom w:val="0"/>
                  <w:divBdr>
                    <w:top w:val="none" w:sz="0" w:space="0" w:color="auto"/>
                    <w:left w:val="none" w:sz="0" w:space="0" w:color="auto"/>
                    <w:bottom w:val="none" w:sz="0" w:space="0" w:color="auto"/>
                    <w:right w:val="none" w:sz="0" w:space="0" w:color="auto"/>
                  </w:divBdr>
                </w:div>
                <w:div w:id="1945769716">
                  <w:marLeft w:val="0"/>
                  <w:marRight w:val="0"/>
                  <w:marTop w:val="0"/>
                  <w:marBottom w:val="0"/>
                  <w:divBdr>
                    <w:top w:val="none" w:sz="0" w:space="0" w:color="auto"/>
                    <w:left w:val="none" w:sz="0" w:space="0" w:color="auto"/>
                    <w:bottom w:val="none" w:sz="0" w:space="0" w:color="auto"/>
                    <w:right w:val="none" w:sz="0" w:space="0" w:color="auto"/>
                  </w:divBdr>
                </w:div>
                <w:div w:id="552737853">
                  <w:marLeft w:val="0"/>
                  <w:marRight w:val="0"/>
                  <w:marTop w:val="0"/>
                  <w:marBottom w:val="0"/>
                  <w:divBdr>
                    <w:top w:val="none" w:sz="0" w:space="0" w:color="auto"/>
                    <w:left w:val="none" w:sz="0" w:space="0" w:color="auto"/>
                    <w:bottom w:val="none" w:sz="0" w:space="0" w:color="auto"/>
                    <w:right w:val="none" w:sz="0" w:space="0" w:color="auto"/>
                  </w:divBdr>
                </w:div>
                <w:div w:id="1347754819">
                  <w:marLeft w:val="0"/>
                  <w:marRight w:val="0"/>
                  <w:marTop w:val="0"/>
                  <w:marBottom w:val="0"/>
                  <w:divBdr>
                    <w:top w:val="none" w:sz="0" w:space="0" w:color="auto"/>
                    <w:left w:val="none" w:sz="0" w:space="0" w:color="auto"/>
                    <w:bottom w:val="none" w:sz="0" w:space="0" w:color="auto"/>
                    <w:right w:val="none" w:sz="0" w:space="0" w:color="auto"/>
                  </w:divBdr>
                </w:div>
                <w:div w:id="2034525628">
                  <w:marLeft w:val="0"/>
                  <w:marRight w:val="0"/>
                  <w:marTop w:val="0"/>
                  <w:marBottom w:val="0"/>
                  <w:divBdr>
                    <w:top w:val="none" w:sz="0" w:space="0" w:color="auto"/>
                    <w:left w:val="none" w:sz="0" w:space="0" w:color="auto"/>
                    <w:bottom w:val="none" w:sz="0" w:space="0" w:color="auto"/>
                    <w:right w:val="none" w:sz="0" w:space="0" w:color="auto"/>
                  </w:divBdr>
                </w:div>
                <w:div w:id="1959141566">
                  <w:marLeft w:val="0"/>
                  <w:marRight w:val="0"/>
                  <w:marTop w:val="0"/>
                  <w:marBottom w:val="0"/>
                  <w:divBdr>
                    <w:top w:val="none" w:sz="0" w:space="0" w:color="auto"/>
                    <w:left w:val="none" w:sz="0" w:space="0" w:color="auto"/>
                    <w:bottom w:val="none" w:sz="0" w:space="0" w:color="auto"/>
                    <w:right w:val="none" w:sz="0" w:space="0" w:color="auto"/>
                  </w:divBdr>
                </w:div>
                <w:div w:id="860629038">
                  <w:marLeft w:val="0"/>
                  <w:marRight w:val="0"/>
                  <w:marTop w:val="0"/>
                  <w:marBottom w:val="0"/>
                  <w:divBdr>
                    <w:top w:val="none" w:sz="0" w:space="0" w:color="auto"/>
                    <w:left w:val="none" w:sz="0" w:space="0" w:color="auto"/>
                    <w:bottom w:val="none" w:sz="0" w:space="0" w:color="auto"/>
                    <w:right w:val="none" w:sz="0" w:space="0" w:color="auto"/>
                  </w:divBdr>
                </w:div>
                <w:div w:id="1977027267">
                  <w:marLeft w:val="0"/>
                  <w:marRight w:val="0"/>
                  <w:marTop w:val="0"/>
                  <w:marBottom w:val="0"/>
                  <w:divBdr>
                    <w:top w:val="none" w:sz="0" w:space="0" w:color="auto"/>
                    <w:left w:val="none" w:sz="0" w:space="0" w:color="auto"/>
                    <w:bottom w:val="none" w:sz="0" w:space="0" w:color="auto"/>
                    <w:right w:val="none" w:sz="0" w:space="0" w:color="auto"/>
                  </w:divBdr>
                </w:div>
                <w:div w:id="1831485493">
                  <w:marLeft w:val="0"/>
                  <w:marRight w:val="0"/>
                  <w:marTop w:val="0"/>
                  <w:marBottom w:val="0"/>
                  <w:divBdr>
                    <w:top w:val="none" w:sz="0" w:space="0" w:color="auto"/>
                    <w:left w:val="none" w:sz="0" w:space="0" w:color="auto"/>
                    <w:bottom w:val="none" w:sz="0" w:space="0" w:color="auto"/>
                    <w:right w:val="none" w:sz="0" w:space="0" w:color="auto"/>
                  </w:divBdr>
                </w:div>
                <w:div w:id="1323001490">
                  <w:marLeft w:val="0"/>
                  <w:marRight w:val="0"/>
                  <w:marTop w:val="0"/>
                  <w:marBottom w:val="0"/>
                  <w:divBdr>
                    <w:top w:val="none" w:sz="0" w:space="0" w:color="auto"/>
                    <w:left w:val="none" w:sz="0" w:space="0" w:color="auto"/>
                    <w:bottom w:val="none" w:sz="0" w:space="0" w:color="auto"/>
                    <w:right w:val="none" w:sz="0" w:space="0" w:color="auto"/>
                  </w:divBdr>
                </w:div>
                <w:div w:id="117769978">
                  <w:marLeft w:val="0"/>
                  <w:marRight w:val="0"/>
                  <w:marTop w:val="0"/>
                  <w:marBottom w:val="0"/>
                  <w:divBdr>
                    <w:top w:val="none" w:sz="0" w:space="0" w:color="auto"/>
                    <w:left w:val="none" w:sz="0" w:space="0" w:color="auto"/>
                    <w:bottom w:val="none" w:sz="0" w:space="0" w:color="auto"/>
                    <w:right w:val="none" w:sz="0" w:space="0" w:color="auto"/>
                  </w:divBdr>
                </w:div>
                <w:div w:id="753362694">
                  <w:marLeft w:val="0"/>
                  <w:marRight w:val="0"/>
                  <w:marTop w:val="0"/>
                  <w:marBottom w:val="0"/>
                  <w:divBdr>
                    <w:top w:val="none" w:sz="0" w:space="0" w:color="auto"/>
                    <w:left w:val="none" w:sz="0" w:space="0" w:color="auto"/>
                    <w:bottom w:val="none" w:sz="0" w:space="0" w:color="auto"/>
                    <w:right w:val="none" w:sz="0" w:space="0" w:color="auto"/>
                  </w:divBdr>
                </w:div>
                <w:div w:id="2005009449">
                  <w:marLeft w:val="0"/>
                  <w:marRight w:val="0"/>
                  <w:marTop w:val="0"/>
                  <w:marBottom w:val="0"/>
                  <w:divBdr>
                    <w:top w:val="none" w:sz="0" w:space="0" w:color="auto"/>
                    <w:left w:val="none" w:sz="0" w:space="0" w:color="auto"/>
                    <w:bottom w:val="none" w:sz="0" w:space="0" w:color="auto"/>
                    <w:right w:val="none" w:sz="0" w:space="0" w:color="auto"/>
                  </w:divBdr>
                </w:div>
                <w:div w:id="630280958">
                  <w:marLeft w:val="0"/>
                  <w:marRight w:val="0"/>
                  <w:marTop w:val="0"/>
                  <w:marBottom w:val="0"/>
                  <w:divBdr>
                    <w:top w:val="none" w:sz="0" w:space="0" w:color="auto"/>
                    <w:left w:val="none" w:sz="0" w:space="0" w:color="auto"/>
                    <w:bottom w:val="none" w:sz="0" w:space="0" w:color="auto"/>
                    <w:right w:val="none" w:sz="0" w:space="0" w:color="auto"/>
                  </w:divBdr>
                </w:div>
                <w:div w:id="110325898">
                  <w:marLeft w:val="0"/>
                  <w:marRight w:val="0"/>
                  <w:marTop w:val="0"/>
                  <w:marBottom w:val="0"/>
                  <w:divBdr>
                    <w:top w:val="none" w:sz="0" w:space="0" w:color="auto"/>
                    <w:left w:val="none" w:sz="0" w:space="0" w:color="auto"/>
                    <w:bottom w:val="none" w:sz="0" w:space="0" w:color="auto"/>
                    <w:right w:val="none" w:sz="0" w:space="0" w:color="auto"/>
                  </w:divBdr>
                </w:div>
                <w:div w:id="1984120882">
                  <w:marLeft w:val="0"/>
                  <w:marRight w:val="0"/>
                  <w:marTop w:val="0"/>
                  <w:marBottom w:val="0"/>
                  <w:divBdr>
                    <w:top w:val="none" w:sz="0" w:space="0" w:color="auto"/>
                    <w:left w:val="none" w:sz="0" w:space="0" w:color="auto"/>
                    <w:bottom w:val="none" w:sz="0" w:space="0" w:color="auto"/>
                    <w:right w:val="none" w:sz="0" w:space="0" w:color="auto"/>
                  </w:divBdr>
                </w:div>
                <w:div w:id="1134057702">
                  <w:marLeft w:val="0"/>
                  <w:marRight w:val="0"/>
                  <w:marTop w:val="0"/>
                  <w:marBottom w:val="0"/>
                  <w:divBdr>
                    <w:top w:val="none" w:sz="0" w:space="0" w:color="auto"/>
                    <w:left w:val="none" w:sz="0" w:space="0" w:color="auto"/>
                    <w:bottom w:val="none" w:sz="0" w:space="0" w:color="auto"/>
                    <w:right w:val="none" w:sz="0" w:space="0" w:color="auto"/>
                  </w:divBdr>
                </w:div>
                <w:div w:id="537469765">
                  <w:marLeft w:val="0"/>
                  <w:marRight w:val="0"/>
                  <w:marTop w:val="0"/>
                  <w:marBottom w:val="0"/>
                  <w:divBdr>
                    <w:top w:val="none" w:sz="0" w:space="0" w:color="auto"/>
                    <w:left w:val="none" w:sz="0" w:space="0" w:color="auto"/>
                    <w:bottom w:val="none" w:sz="0" w:space="0" w:color="auto"/>
                    <w:right w:val="none" w:sz="0" w:space="0" w:color="auto"/>
                  </w:divBdr>
                </w:div>
                <w:div w:id="290861557">
                  <w:marLeft w:val="0"/>
                  <w:marRight w:val="0"/>
                  <w:marTop w:val="0"/>
                  <w:marBottom w:val="0"/>
                  <w:divBdr>
                    <w:top w:val="none" w:sz="0" w:space="0" w:color="auto"/>
                    <w:left w:val="none" w:sz="0" w:space="0" w:color="auto"/>
                    <w:bottom w:val="none" w:sz="0" w:space="0" w:color="auto"/>
                    <w:right w:val="none" w:sz="0" w:space="0" w:color="auto"/>
                  </w:divBdr>
                </w:div>
                <w:div w:id="632054164">
                  <w:marLeft w:val="0"/>
                  <w:marRight w:val="0"/>
                  <w:marTop w:val="0"/>
                  <w:marBottom w:val="0"/>
                  <w:divBdr>
                    <w:top w:val="none" w:sz="0" w:space="0" w:color="auto"/>
                    <w:left w:val="none" w:sz="0" w:space="0" w:color="auto"/>
                    <w:bottom w:val="none" w:sz="0" w:space="0" w:color="auto"/>
                    <w:right w:val="none" w:sz="0" w:space="0" w:color="auto"/>
                  </w:divBdr>
                </w:div>
                <w:div w:id="1053106">
                  <w:marLeft w:val="0"/>
                  <w:marRight w:val="0"/>
                  <w:marTop w:val="0"/>
                  <w:marBottom w:val="0"/>
                  <w:divBdr>
                    <w:top w:val="none" w:sz="0" w:space="0" w:color="auto"/>
                    <w:left w:val="none" w:sz="0" w:space="0" w:color="auto"/>
                    <w:bottom w:val="none" w:sz="0" w:space="0" w:color="auto"/>
                    <w:right w:val="none" w:sz="0" w:space="0" w:color="auto"/>
                  </w:divBdr>
                </w:div>
                <w:div w:id="1795126457">
                  <w:marLeft w:val="0"/>
                  <w:marRight w:val="0"/>
                  <w:marTop w:val="0"/>
                  <w:marBottom w:val="0"/>
                  <w:divBdr>
                    <w:top w:val="none" w:sz="0" w:space="0" w:color="auto"/>
                    <w:left w:val="none" w:sz="0" w:space="0" w:color="auto"/>
                    <w:bottom w:val="none" w:sz="0" w:space="0" w:color="auto"/>
                    <w:right w:val="none" w:sz="0" w:space="0" w:color="auto"/>
                  </w:divBdr>
                </w:div>
                <w:div w:id="324627301">
                  <w:marLeft w:val="0"/>
                  <w:marRight w:val="0"/>
                  <w:marTop w:val="0"/>
                  <w:marBottom w:val="0"/>
                  <w:divBdr>
                    <w:top w:val="none" w:sz="0" w:space="0" w:color="auto"/>
                    <w:left w:val="none" w:sz="0" w:space="0" w:color="auto"/>
                    <w:bottom w:val="none" w:sz="0" w:space="0" w:color="auto"/>
                    <w:right w:val="none" w:sz="0" w:space="0" w:color="auto"/>
                  </w:divBdr>
                </w:div>
                <w:div w:id="630401129">
                  <w:marLeft w:val="0"/>
                  <w:marRight w:val="0"/>
                  <w:marTop w:val="0"/>
                  <w:marBottom w:val="0"/>
                  <w:divBdr>
                    <w:top w:val="none" w:sz="0" w:space="0" w:color="auto"/>
                    <w:left w:val="none" w:sz="0" w:space="0" w:color="auto"/>
                    <w:bottom w:val="none" w:sz="0" w:space="0" w:color="auto"/>
                    <w:right w:val="none" w:sz="0" w:space="0" w:color="auto"/>
                  </w:divBdr>
                </w:div>
                <w:div w:id="1320111308">
                  <w:marLeft w:val="0"/>
                  <w:marRight w:val="0"/>
                  <w:marTop w:val="0"/>
                  <w:marBottom w:val="0"/>
                  <w:divBdr>
                    <w:top w:val="none" w:sz="0" w:space="0" w:color="auto"/>
                    <w:left w:val="none" w:sz="0" w:space="0" w:color="auto"/>
                    <w:bottom w:val="none" w:sz="0" w:space="0" w:color="auto"/>
                    <w:right w:val="none" w:sz="0" w:space="0" w:color="auto"/>
                  </w:divBdr>
                </w:div>
                <w:div w:id="1216235214">
                  <w:marLeft w:val="0"/>
                  <w:marRight w:val="0"/>
                  <w:marTop w:val="0"/>
                  <w:marBottom w:val="0"/>
                  <w:divBdr>
                    <w:top w:val="none" w:sz="0" w:space="0" w:color="auto"/>
                    <w:left w:val="none" w:sz="0" w:space="0" w:color="auto"/>
                    <w:bottom w:val="none" w:sz="0" w:space="0" w:color="auto"/>
                    <w:right w:val="none" w:sz="0" w:space="0" w:color="auto"/>
                  </w:divBdr>
                </w:div>
                <w:div w:id="1810005632">
                  <w:marLeft w:val="0"/>
                  <w:marRight w:val="0"/>
                  <w:marTop w:val="0"/>
                  <w:marBottom w:val="0"/>
                  <w:divBdr>
                    <w:top w:val="none" w:sz="0" w:space="0" w:color="auto"/>
                    <w:left w:val="none" w:sz="0" w:space="0" w:color="auto"/>
                    <w:bottom w:val="none" w:sz="0" w:space="0" w:color="auto"/>
                    <w:right w:val="none" w:sz="0" w:space="0" w:color="auto"/>
                  </w:divBdr>
                </w:div>
                <w:div w:id="788162713">
                  <w:marLeft w:val="0"/>
                  <w:marRight w:val="0"/>
                  <w:marTop w:val="0"/>
                  <w:marBottom w:val="0"/>
                  <w:divBdr>
                    <w:top w:val="none" w:sz="0" w:space="0" w:color="auto"/>
                    <w:left w:val="none" w:sz="0" w:space="0" w:color="auto"/>
                    <w:bottom w:val="none" w:sz="0" w:space="0" w:color="auto"/>
                    <w:right w:val="none" w:sz="0" w:space="0" w:color="auto"/>
                  </w:divBdr>
                </w:div>
                <w:div w:id="1840776904">
                  <w:marLeft w:val="0"/>
                  <w:marRight w:val="0"/>
                  <w:marTop w:val="0"/>
                  <w:marBottom w:val="0"/>
                  <w:divBdr>
                    <w:top w:val="none" w:sz="0" w:space="0" w:color="auto"/>
                    <w:left w:val="none" w:sz="0" w:space="0" w:color="auto"/>
                    <w:bottom w:val="none" w:sz="0" w:space="0" w:color="auto"/>
                    <w:right w:val="none" w:sz="0" w:space="0" w:color="auto"/>
                  </w:divBdr>
                </w:div>
                <w:div w:id="685669848">
                  <w:marLeft w:val="0"/>
                  <w:marRight w:val="0"/>
                  <w:marTop w:val="0"/>
                  <w:marBottom w:val="0"/>
                  <w:divBdr>
                    <w:top w:val="none" w:sz="0" w:space="0" w:color="auto"/>
                    <w:left w:val="none" w:sz="0" w:space="0" w:color="auto"/>
                    <w:bottom w:val="none" w:sz="0" w:space="0" w:color="auto"/>
                    <w:right w:val="none" w:sz="0" w:space="0" w:color="auto"/>
                  </w:divBdr>
                </w:div>
                <w:div w:id="1794903610">
                  <w:marLeft w:val="0"/>
                  <w:marRight w:val="0"/>
                  <w:marTop w:val="0"/>
                  <w:marBottom w:val="0"/>
                  <w:divBdr>
                    <w:top w:val="none" w:sz="0" w:space="0" w:color="auto"/>
                    <w:left w:val="none" w:sz="0" w:space="0" w:color="auto"/>
                    <w:bottom w:val="none" w:sz="0" w:space="0" w:color="auto"/>
                    <w:right w:val="none" w:sz="0" w:space="0" w:color="auto"/>
                  </w:divBdr>
                </w:div>
                <w:div w:id="1696615548">
                  <w:marLeft w:val="0"/>
                  <w:marRight w:val="0"/>
                  <w:marTop w:val="0"/>
                  <w:marBottom w:val="0"/>
                  <w:divBdr>
                    <w:top w:val="none" w:sz="0" w:space="0" w:color="auto"/>
                    <w:left w:val="none" w:sz="0" w:space="0" w:color="auto"/>
                    <w:bottom w:val="none" w:sz="0" w:space="0" w:color="auto"/>
                    <w:right w:val="none" w:sz="0" w:space="0" w:color="auto"/>
                  </w:divBdr>
                </w:div>
                <w:div w:id="1081409923">
                  <w:marLeft w:val="0"/>
                  <w:marRight w:val="0"/>
                  <w:marTop w:val="0"/>
                  <w:marBottom w:val="0"/>
                  <w:divBdr>
                    <w:top w:val="none" w:sz="0" w:space="0" w:color="auto"/>
                    <w:left w:val="none" w:sz="0" w:space="0" w:color="auto"/>
                    <w:bottom w:val="none" w:sz="0" w:space="0" w:color="auto"/>
                    <w:right w:val="none" w:sz="0" w:space="0" w:color="auto"/>
                  </w:divBdr>
                </w:div>
                <w:div w:id="2082826356">
                  <w:marLeft w:val="0"/>
                  <w:marRight w:val="0"/>
                  <w:marTop w:val="0"/>
                  <w:marBottom w:val="0"/>
                  <w:divBdr>
                    <w:top w:val="none" w:sz="0" w:space="0" w:color="auto"/>
                    <w:left w:val="none" w:sz="0" w:space="0" w:color="auto"/>
                    <w:bottom w:val="none" w:sz="0" w:space="0" w:color="auto"/>
                    <w:right w:val="none" w:sz="0" w:space="0" w:color="auto"/>
                  </w:divBdr>
                </w:div>
                <w:div w:id="1434782939">
                  <w:marLeft w:val="0"/>
                  <w:marRight w:val="0"/>
                  <w:marTop w:val="0"/>
                  <w:marBottom w:val="0"/>
                  <w:divBdr>
                    <w:top w:val="none" w:sz="0" w:space="0" w:color="auto"/>
                    <w:left w:val="none" w:sz="0" w:space="0" w:color="auto"/>
                    <w:bottom w:val="none" w:sz="0" w:space="0" w:color="auto"/>
                    <w:right w:val="none" w:sz="0" w:space="0" w:color="auto"/>
                  </w:divBdr>
                </w:div>
                <w:div w:id="671683814">
                  <w:marLeft w:val="0"/>
                  <w:marRight w:val="0"/>
                  <w:marTop w:val="0"/>
                  <w:marBottom w:val="0"/>
                  <w:divBdr>
                    <w:top w:val="none" w:sz="0" w:space="0" w:color="auto"/>
                    <w:left w:val="none" w:sz="0" w:space="0" w:color="auto"/>
                    <w:bottom w:val="none" w:sz="0" w:space="0" w:color="auto"/>
                    <w:right w:val="none" w:sz="0" w:space="0" w:color="auto"/>
                  </w:divBdr>
                </w:div>
                <w:div w:id="1505709597">
                  <w:marLeft w:val="0"/>
                  <w:marRight w:val="0"/>
                  <w:marTop w:val="0"/>
                  <w:marBottom w:val="0"/>
                  <w:divBdr>
                    <w:top w:val="none" w:sz="0" w:space="0" w:color="auto"/>
                    <w:left w:val="none" w:sz="0" w:space="0" w:color="auto"/>
                    <w:bottom w:val="none" w:sz="0" w:space="0" w:color="auto"/>
                    <w:right w:val="none" w:sz="0" w:space="0" w:color="auto"/>
                  </w:divBdr>
                </w:div>
                <w:div w:id="1455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9712">
          <w:marLeft w:val="0"/>
          <w:marRight w:val="0"/>
          <w:marTop w:val="0"/>
          <w:marBottom w:val="0"/>
          <w:divBdr>
            <w:top w:val="none" w:sz="0" w:space="0" w:color="auto"/>
            <w:left w:val="none" w:sz="0" w:space="0" w:color="auto"/>
            <w:bottom w:val="none" w:sz="0" w:space="0" w:color="auto"/>
            <w:right w:val="none" w:sz="0" w:space="0" w:color="auto"/>
          </w:divBdr>
          <w:divsChild>
            <w:div w:id="1059327321">
              <w:marLeft w:val="0"/>
              <w:marRight w:val="0"/>
              <w:marTop w:val="0"/>
              <w:marBottom w:val="0"/>
              <w:divBdr>
                <w:top w:val="none" w:sz="0" w:space="0" w:color="auto"/>
                <w:left w:val="none" w:sz="0" w:space="0" w:color="auto"/>
                <w:bottom w:val="none" w:sz="0" w:space="0" w:color="auto"/>
                <w:right w:val="none" w:sz="0" w:space="0" w:color="auto"/>
              </w:divBdr>
            </w:div>
            <w:div w:id="477843419">
              <w:marLeft w:val="0"/>
              <w:marRight w:val="0"/>
              <w:marTop w:val="0"/>
              <w:marBottom w:val="0"/>
              <w:divBdr>
                <w:top w:val="none" w:sz="0" w:space="0" w:color="auto"/>
                <w:left w:val="none" w:sz="0" w:space="0" w:color="auto"/>
                <w:bottom w:val="none" w:sz="0" w:space="0" w:color="auto"/>
                <w:right w:val="none" w:sz="0" w:space="0" w:color="auto"/>
              </w:divBdr>
            </w:div>
            <w:div w:id="453062813">
              <w:marLeft w:val="0"/>
              <w:marRight w:val="0"/>
              <w:marTop w:val="0"/>
              <w:marBottom w:val="0"/>
              <w:divBdr>
                <w:top w:val="none" w:sz="0" w:space="0" w:color="auto"/>
                <w:left w:val="none" w:sz="0" w:space="0" w:color="auto"/>
                <w:bottom w:val="none" w:sz="0" w:space="0" w:color="auto"/>
                <w:right w:val="none" w:sz="0" w:space="0" w:color="auto"/>
              </w:divBdr>
            </w:div>
            <w:div w:id="2121145105">
              <w:marLeft w:val="0"/>
              <w:marRight w:val="0"/>
              <w:marTop w:val="0"/>
              <w:marBottom w:val="0"/>
              <w:divBdr>
                <w:top w:val="none" w:sz="0" w:space="0" w:color="auto"/>
                <w:left w:val="none" w:sz="0" w:space="0" w:color="auto"/>
                <w:bottom w:val="none" w:sz="0" w:space="0" w:color="auto"/>
                <w:right w:val="none" w:sz="0" w:space="0" w:color="auto"/>
              </w:divBdr>
            </w:div>
            <w:div w:id="2082826636">
              <w:marLeft w:val="0"/>
              <w:marRight w:val="0"/>
              <w:marTop w:val="0"/>
              <w:marBottom w:val="0"/>
              <w:divBdr>
                <w:top w:val="none" w:sz="0" w:space="0" w:color="auto"/>
                <w:left w:val="none" w:sz="0" w:space="0" w:color="auto"/>
                <w:bottom w:val="none" w:sz="0" w:space="0" w:color="auto"/>
                <w:right w:val="none" w:sz="0" w:space="0" w:color="auto"/>
              </w:divBdr>
            </w:div>
            <w:div w:id="990252826">
              <w:marLeft w:val="0"/>
              <w:marRight w:val="0"/>
              <w:marTop w:val="0"/>
              <w:marBottom w:val="0"/>
              <w:divBdr>
                <w:top w:val="none" w:sz="0" w:space="0" w:color="auto"/>
                <w:left w:val="none" w:sz="0" w:space="0" w:color="auto"/>
                <w:bottom w:val="none" w:sz="0" w:space="0" w:color="auto"/>
                <w:right w:val="none" w:sz="0" w:space="0" w:color="auto"/>
              </w:divBdr>
            </w:div>
            <w:div w:id="1725333132">
              <w:marLeft w:val="0"/>
              <w:marRight w:val="0"/>
              <w:marTop w:val="0"/>
              <w:marBottom w:val="0"/>
              <w:divBdr>
                <w:top w:val="none" w:sz="0" w:space="0" w:color="auto"/>
                <w:left w:val="none" w:sz="0" w:space="0" w:color="auto"/>
                <w:bottom w:val="none" w:sz="0" w:space="0" w:color="auto"/>
                <w:right w:val="none" w:sz="0" w:space="0" w:color="auto"/>
              </w:divBdr>
            </w:div>
            <w:div w:id="2034458268">
              <w:marLeft w:val="0"/>
              <w:marRight w:val="0"/>
              <w:marTop w:val="0"/>
              <w:marBottom w:val="0"/>
              <w:divBdr>
                <w:top w:val="none" w:sz="0" w:space="0" w:color="auto"/>
                <w:left w:val="none" w:sz="0" w:space="0" w:color="auto"/>
                <w:bottom w:val="none" w:sz="0" w:space="0" w:color="auto"/>
                <w:right w:val="none" w:sz="0" w:space="0" w:color="auto"/>
              </w:divBdr>
            </w:div>
            <w:div w:id="832911761">
              <w:marLeft w:val="0"/>
              <w:marRight w:val="0"/>
              <w:marTop w:val="0"/>
              <w:marBottom w:val="0"/>
              <w:divBdr>
                <w:top w:val="none" w:sz="0" w:space="0" w:color="auto"/>
                <w:left w:val="none" w:sz="0" w:space="0" w:color="auto"/>
                <w:bottom w:val="none" w:sz="0" w:space="0" w:color="auto"/>
                <w:right w:val="none" w:sz="0" w:space="0" w:color="auto"/>
              </w:divBdr>
            </w:div>
            <w:div w:id="434332044">
              <w:marLeft w:val="0"/>
              <w:marRight w:val="0"/>
              <w:marTop w:val="0"/>
              <w:marBottom w:val="0"/>
              <w:divBdr>
                <w:top w:val="none" w:sz="0" w:space="0" w:color="auto"/>
                <w:left w:val="none" w:sz="0" w:space="0" w:color="auto"/>
                <w:bottom w:val="none" w:sz="0" w:space="0" w:color="auto"/>
                <w:right w:val="none" w:sz="0" w:space="0" w:color="auto"/>
              </w:divBdr>
            </w:div>
            <w:div w:id="1872957898">
              <w:marLeft w:val="0"/>
              <w:marRight w:val="0"/>
              <w:marTop w:val="0"/>
              <w:marBottom w:val="0"/>
              <w:divBdr>
                <w:top w:val="none" w:sz="0" w:space="0" w:color="auto"/>
                <w:left w:val="none" w:sz="0" w:space="0" w:color="auto"/>
                <w:bottom w:val="none" w:sz="0" w:space="0" w:color="auto"/>
                <w:right w:val="none" w:sz="0" w:space="0" w:color="auto"/>
              </w:divBdr>
            </w:div>
            <w:div w:id="26032417">
              <w:marLeft w:val="0"/>
              <w:marRight w:val="0"/>
              <w:marTop w:val="0"/>
              <w:marBottom w:val="0"/>
              <w:divBdr>
                <w:top w:val="none" w:sz="0" w:space="0" w:color="auto"/>
                <w:left w:val="none" w:sz="0" w:space="0" w:color="auto"/>
                <w:bottom w:val="none" w:sz="0" w:space="0" w:color="auto"/>
                <w:right w:val="none" w:sz="0" w:space="0" w:color="auto"/>
              </w:divBdr>
            </w:div>
            <w:div w:id="887423884">
              <w:marLeft w:val="0"/>
              <w:marRight w:val="0"/>
              <w:marTop w:val="0"/>
              <w:marBottom w:val="0"/>
              <w:divBdr>
                <w:top w:val="none" w:sz="0" w:space="0" w:color="auto"/>
                <w:left w:val="none" w:sz="0" w:space="0" w:color="auto"/>
                <w:bottom w:val="none" w:sz="0" w:space="0" w:color="auto"/>
                <w:right w:val="none" w:sz="0" w:space="0" w:color="auto"/>
              </w:divBdr>
            </w:div>
            <w:div w:id="157381236">
              <w:marLeft w:val="0"/>
              <w:marRight w:val="0"/>
              <w:marTop w:val="0"/>
              <w:marBottom w:val="0"/>
              <w:divBdr>
                <w:top w:val="none" w:sz="0" w:space="0" w:color="auto"/>
                <w:left w:val="none" w:sz="0" w:space="0" w:color="auto"/>
                <w:bottom w:val="none" w:sz="0" w:space="0" w:color="auto"/>
                <w:right w:val="none" w:sz="0" w:space="0" w:color="auto"/>
              </w:divBdr>
            </w:div>
            <w:div w:id="52891837">
              <w:marLeft w:val="0"/>
              <w:marRight w:val="0"/>
              <w:marTop w:val="0"/>
              <w:marBottom w:val="0"/>
              <w:divBdr>
                <w:top w:val="none" w:sz="0" w:space="0" w:color="auto"/>
                <w:left w:val="none" w:sz="0" w:space="0" w:color="auto"/>
                <w:bottom w:val="none" w:sz="0" w:space="0" w:color="auto"/>
                <w:right w:val="none" w:sz="0" w:space="0" w:color="auto"/>
              </w:divBdr>
            </w:div>
            <w:div w:id="565993123">
              <w:marLeft w:val="0"/>
              <w:marRight w:val="0"/>
              <w:marTop w:val="0"/>
              <w:marBottom w:val="0"/>
              <w:divBdr>
                <w:top w:val="none" w:sz="0" w:space="0" w:color="auto"/>
                <w:left w:val="none" w:sz="0" w:space="0" w:color="auto"/>
                <w:bottom w:val="none" w:sz="0" w:space="0" w:color="auto"/>
                <w:right w:val="none" w:sz="0" w:space="0" w:color="auto"/>
              </w:divBdr>
            </w:div>
            <w:div w:id="919949489">
              <w:marLeft w:val="0"/>
              <w:marRight w:val="0"/>
              <w:marTop w:val="0"/>
              <w:marBottom w:val="0"/>
              <w:divBdr>
                <w:top w:val="none" w:sz="0" w:space="0" w:color="auto"/>
                <w:left w:val="none" w:sz="0" w:space="0" w:color="auto"/>
                <w:bottom w:val="none" w:sz="0" w:space="0" w:color="auto"/>
                <w:right w:val="none" w:sz="0" w:space="0" w:color="auto"/>
              </w:divBdr>
            </w:div>
            <w:div w:id="1158573893">
              <w:marLeft w:val="0"/>
              <w:marRight w:val="0"/>
              <w:marTop w:val="0"/>
              <w:marBottom w:val="0"/>
              <w:divBdr>
                <w:top w:val="none" w:sz="0" w:space="0" w:color="auto"/>
                <w:left w:val="none" w:sz="0" w:space="0" w:color="auto"/>
                <w:bottom w:val="none" w:sz="0" w:space="0" w:color="auto"/>
                <w:right w:val="none" w:sz="0" w:space="0" w:color="auto"/>
              </w:divBdr>
            </w:div>
            <w:div w:id="1511487324">
              <w:marLeft w:val="0"/>
              <w:marRight w:val="0"/>
              <w:marTop w:val="0"/>
              <w:marBottom w:val="0"/>
              <w:divBdr>
                <w:top w:val="none" w:sz="0" w:space="0" w:color="auto"/>
                <w:left w:val="none" w:sz="0" w:space="0" w:color="auto"/>
                <w:bottom w:val="none" w:sz="0" w:space="0" w:color="auto"/>
                <w:right w:val="none" w:sz="0" w:space="0" w:color="auto"/>
              </w:divBdr>
            </w:div>
            <w:div w:id="494227618">
              <w:marLeft w:val="0"/>
              <w:marRight w:val="0"/>
              <w:marTop w:val="0"/>
              <w:marBottom w:val="0"/>
              <w:divBdr>
                <w:top w:val="none" w:sz="0" w:space="0" w:color="auto"/>
                <w:left w:val="none" w:sz="0" w:space="0" w:color="auto"/>
                <w:bottom w:val="none" w:sz="0" w:space="0" w:color="auto"/>
                <w:right w:val="none" w:sz="0" w:space="0" w:color="auto"/>
              </w:divBdr>
              <w:divsChild>
                <w:div w:id="995767511">
                  <w:marLeft w:val="0"/>
                  <w:marRight w:val="0"/>
                  <w:marTop w:val="0"/>
                  <w:marBottom w:val="0"/>
                  <w:divBdr>
                    <w:top w:val="none" w:sz="0" w:space="0" w:color="auto"/>
                    <w:left w:val="none" w:sz="0" w:space="0" w:color="auto"/>
                    <w:bottom w:val="none" w:sz="0" w:space="0" w:color="auto"/>
                    <w:right w:val="none" w:sz="0" w:space="0" w:color="auto"/>
                  </w:divBdr>
                </w:div>
                <w:div w:id="755517069">
                  <w:marLeft w:val="0"/>
                  <w:marRight w:val="0"/>
                  <w:marTop w:val="0"/>
                  <w:marBottom w:val="0"/>
                  <w:divBdr>
                    <w:top w:val="none" w:sz="0" w:space="0" w:color="auto"/>
                    <w:left w:val="none" w:sz="0" w:space="0" w:color="auto"/>
                    <w:bottom w:val="none" w:sz="0" w:space="0" w:color="auto"/>
                    <w:right w:val="none" w:sz="0" w:space="0" w:color="auto"/>
                  </w:divBdr>
                </w:div>
                <w:div w:id="771168322">
                  <w:marLeft w:val="0"/>
                  <w:marRight w:val="0"/>
                  <w:marTop w:val="0"/>
                  <w:marBottom w:val="0"/>
                  <w:divBdr>
                    <w:top w:val="none" w:sz="0" w:space="0" w:color="auto"/>
                    <w:left w:val="none" w:sz="0" w:space="0" w:color="auto"/>
                    <w:bottom w:val="none" w:sz="0" w:space="0" w:color="auto"/>
                    <w:right w:val="none" w:sz="0" w:space="0" w:color="auto"/>
                  </w:divBdr>
                </w:div>
                <w:div w:id="898171080">
                  <w:marLeft w:val="0"/>
                  <w:marRight w:val="0"/>
                  <w:marTop w:val="0"/>
                  <w:marBottom w:val="0"/>
                  <w:divBdr>
                    <w:top w:val="none" w:sz="0" w:space="0" w:color="auto"/>
                    <w:left w:val="none" w:sz="0" w:space="0" w:color="auto"/>
                    <w:bottom w:val="none" w:sz="0" w:space="0" w:color="auto"/>
                    <w:right w:val="none" w:sz="0" w:space="0" w:color="auto"/>
                  </w:divBdr>
                </w:div>
                <w:div w:id="2005157958">
                  <w:marLeft w:val="0"/>
                  <w:marRight w:val="0"/>
                  <w:marTop w:val="0"/>
                  <w:marBottom w:val="0"/>
                  <w:divBdr>
                    <w:top w:val="none" w:sz="0" w:space="0" w:color="auto"/>
                    <w:left w:val="none" w:sz="0" w:space="0" w:color="auto"/>
                    <w:bottom w:val="none" w:sz="0" w:space="0" w:color="auto"/>
                    <w:right w:val="none" w:sz="0" w:space="0" w:color="auto"/>
                  </w:divBdr>
                </w:div>
                <w:div w:id="820732807">
                  <w:marLeft w:val="0"/>
                  <w:marRight w:val="0"/>
                  <w:marTop w:val="0"/>
                  <w:marBottom w:val="0"/>
                  <w:divBdr>
                    <w:top w:val="none" w:sz="0" w:space="0" w:color="auto"/>
                    <w:left w:val="none" w:sz="0" w:space="0" w:color="auto"/>
                    <w:bottom w:val="none" w:sz="0" w:space="0" w:color="auto"/>
                    <w:right w:val="none" w:sz="0" w:space="0" w:color="auto"/>
                  </w:divBdr>
                </w:div>
                <w:div w:id="1447038379">
                  <w:marLeft w:val="0"/>
                  <w:marRight w:val="0"/>
                  <w:marTop w:val="0"/>
                  <w:marBottom w:val="0"/>
                  <w:divBdr>
                    <w:top w:val="none" w:sz="0" w:space="0" w:color="auto"/>
                    <w:left w:val="none" w:sz="0" w:space="0" w:color="auto"/>
                    <w:bottom w:val="none" w:sz="0" w:space="0" w:color="auto"/>
                    <w:right w:val="none" w:sz="0" w:space="0" w:color="auto"/>
                  </w:divBdr>
                </w:div>
                <w:div w:id="1986664728">
                  <w:marLeft w:val="0"/>
                  <w:marRight w:val="0"/>
                  <w:marTop w:val="0"/>
                  <w:marBottom w:val="0"/>
                  <w:divBdr>
                    <w:top w:val="none" w:sz="0" w:space="0" w:color="auto"/>
                    <w:left w:val="none" w:sz="0" w:space="0" w:color="auto"/>
                    <w:bottom w:val="none" w:sz="0" w:space="0" w:color="auto"/>
                    <w:right w:val="none" w:sz="0" w:space="0" w:color="auto"/>
                  </w:divBdr>
                </w:div>
                <w:div w:id="817382128">
                  <w:marLeft w:val="0"/>
                  <w:marRight w:val="0"/>
                  <w:marTop w:val="0"/>
                  <w:marBottom w:val="0"/>
                  <w:divBdr>
                    <w:top w:val="none" w:sz="0" w:space="0" w:color="auto"/>
                    <w:left w:val="none" w:sz="0" w:space="0" w:color="auto"/>
                    <w:bottom w:val="none" w:sz="0" w:space="0" w:color="auto"/>
                    <w:right w:val="none" w:sz="0" w:space="0" w:color="auto"/>
                  </w:divBdr>
                </w:div>
                <w:div w:id="140585701">
                  <w:marLeft w:val="0"/>
                  <w:marRight w:val="0"/>
                  <w:marTop w:val="0"/>
                  <w:marBottom w:val="0"/>
                  <w:divBdr>
                    <w:top w:val="none" w:sz="0" w:space="0" w:color="auto"/>
                    <w:left w:val="none" w:sz="0" w:space="0" w:color="auto"/>
                    <w:bottom w:val="none" w:sz="0" w:space="0" w:color="auto"/>
                    <w:right w:val="none" w:sz="0" w:space="0" w:color="auto"/>
                  </w:divBdr>
                </w:div>
                <w:div w:id="949051779">
                  <w:marLeft w:val="0"/>
                  <w:marRight w:val="0"/>
                  <w:marTop w:val="0"/>
                  <w:marBottom w:val="0"/>
                  <w:divBdr>
                    <w:top w:val="none" w:sz="0" w:space="0" w:color="auto"/>
                    <w:left w:val="none" w:sz="0" w:space="0" w:color="auto"/>
                    <w:bottom w:val="none" w:sz="0" w:space="0" w:color="auto"/>
                    <w:right w:val="none" w:sz="0" w:space="0" w:color="auto"/>
                  </w:divBdr>
                </w:div>
                <w:div w:id="2026203350">
                  <w:marLeft w:val="0"/>
                  <w:marRight w:val="0"/>
                  <w:marTop w:val="0"/>
                  <w:marBottom w:val="0"/>
                  <w:divBdr>
                    <w:top w:val="none" w:sz="0" w:space="0" w:color="auto"/>
                    <w:left w:val="none" w:sz="0" w:space="0" w:color="auto"/>
                    <w:bottom w:val="none" w:sz="0" w:space="0" w:color="auto"/>
                    <w:right w:val="none" w:sz="0" w:space="0" w:color="auto"/>
                  </w:divBdr>
                </w:div>
                <w:div w:id="191889605">
                  <w:marLeft w:val="0"/>
                  <w:marRight w:val="0"/>
                  <w:marTop w:val="0"/>
                  <w:marBottom w:val="0"/>
                  <w:divBdr>
                    <w:top w:val="none" w:sz="0" w:space="0" w:color="auto"/>
                    <w:left w:val="none" w:sz="0" w:space="0" w:color="auto"/>
                    <w:bottom w:val="none" w:sz="0" w:space="0" w:color="auto"/>
                    <w:right w:val="none" w:sz="0" w:space="0" w:color="auto"/>
                  </w:divBdr>
                </w:div>
                <w:div w:id="332875774">
                  <w:marLeft w:val="0"/>
                  <w:marRight w:val="0"/>
                  <w:marTop w:val="0"/>
                  <w:marBottom w:val="0"/>
                  <w:divBdr>
                    <w:top w:val="none" w:sz="0" w:space="0" w:color="auto"/>
                    <w:left w:val="none" w:sz="0" w:space="0" w:color="auto"/>
                    <w:bottom w:val="none" w:sz="0" w:space="0" w:color="auto"/>
                    <w:right w:val="none" w:sz="0" w:space="0" w:color="auto"/>
                  </w:divBdr>
                </w:div>
                <w:div w:id="140778481">
                  <w:marLeft w:val="0"/>
                  <w:marRight w:val="0"/>
                  <w:marTop w:val="0"/>
                  <w:marBottom w:val="0"/>
                  <w:divBdr>
                    <w:top w:val="none" w:sz="0" w:space="0" w:color="auto"/>
                    <w:left w:val="none" w:sz="0" w:space="0" w:color="auto"/>
                    <w:bottom w:val="none" w:sz="0" w:space="0" w:color="auto"/>
                    <w:right w:val="none" w:sz="0" w:space="0" w:color="auto"/>
                  </w:divBdr>
                </w:div>
                <w:div w:id="1896626301">
                  <w:marLeft w:val="0"/>
                  <w:marRight w:val="0"/>
                  <w:marTop w:val="0"/>
                  <w:marBottom w:val="0"/>
                  <w:divBdr>
                    <w:top w:val="none" w:sz="0" w:space="0" w:color="auto"/>
                    <w:left w:val="none" w:sz="0" w:space="0" w:color="auto"/>
                    <w:bottom w:val="none" w:sz="0" w:space="0" w:color="auto"/>
                    <w:right w:val="none" w:sz="0" w:space="0" w:color="auto"/>
                  </w:divBdr>
                </w:div>
                <w:div w:id="906187409">
                  <w:marLeft w:val="0"/>
                  <w:marRight w:val="0"/>
                  <w:marTop w:val="0"/>
                  <w:marBottom w:val="0"/>
                  <w:divBdr>
                    <w:top w:val="none" w:sz="0" w:space="0" w:color="auto"/>
                    <w:left w:val="none" w:sz="0" w:space="0" w:color="auto"/>
                    <w:bottom w:val="none" w:sz="0" w:space="0" w:color="auto"/>
                    <w:right w:val="none" w:sz="0" w:space="0" w:color="auto"/>
                  </w:divBdr>
                </w:div>
                <w:div w:id="554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990">
          <w:marLeft w:val="0"/>
          <w:marRight w:val="0"/>
          <w:marTop w:val="0"/>
          <w:marBottom w:val="0"/>
          <w:divBdr>
            <w:top w:val="none" w:sz="0" w:space="0" w:color="auto"/>
            <w:left w:val="none" w:sz="0" w:space="0" w:color="auto"/>
            <w:bottom w:val="none" w:sz="0" w:space="0" w:color="auto"/>
            <w:right w:val="none" w:sz="0" w:space="0" w:color="auto"/>
          </w:divBdr>
          <w:divsChild>
            <w:div w:id="499658223">
              <w:marLeft w:val="0"/>
              <w:marRight w:val="0"/>
              <w:marTop w:val="0"/>
              <w:marBottom w:val="0"/>
              <w:divBdr>
                <w:top w:val="none" w:sz="0" w:space="0" w:color="auto"/>
                <w:left w:val="none" w:sz="0" w:space="0" w:color="auto"/>
                <w:bottom w:val="none" w:sz="0" w:space="0" w:color="auto"/>
                <w:right w:val="none" w:sz="0" w:space="0" w:color="auto"/>
              </w:divBdr>
            </w:div>
            <w:div w:id="837185780">
              <w:marLeft w:val="0"/>
              <w:marRight w:val="0"/>
              <w:marTop w:val="0"/>
              <w:marBottom w:val="0"/>
              <w:divBdr>
                <w:top w:val="none" w:sz="0" w:space="0" w:color="auto"/>
                <w:left w:val="none" w:sz="0" w:space="0" w:color="auto"/>
                <w:bottom w:val="none" w:sz="0" w:space="0" w:color="auto"/>
                <w:right w:val="none" w:sz="0" w:space="0" w:color="auto"/>
              </w:divBdr>
            </w:div>
            <w:div w:id="1839224296">
              <w:marLeft w:val="0"/>
              <w:marRight w:val="0"/>
              <w:marTop w:val="0"/>
              <w:marBottom w:val="0"/>
              <w:divBdr>
                <w:top w:val="none" w:sz="0" w:space="0" w:color="auto"/>
                <w:left w:val="none" w:sz="0" w:space="0" w:color="auto"/>
                <w:bottom w:val="none" w:sz="0" w:space="0" w:color="auto"/>
                <w:right w:val="none" w:sz="0" w:space="0" w:color="auto"/>
              </w:divBdr>
            </w:div>
            <w:div w:id="1260214805">
              <w:marLeft w:val="0"/>
              <w:marRight w:val="0"/>
              <w:marTop w:val="0"/>
              <w:marBottom w:val="0"/>
              <w:divBdr>
                <w:top w:val="none" w:sz="0" w:space="0" w:color="auto"/>
                <w:left w:val="none" w:sz="0" w:space="0" w:color="auto"/>
                <w:bottom w:val="none" w:sz="0" w:space="0" w:color="auto"/>
                <w:right w:val="none" w:sz="0" w:space="0" w:color="auto"/>
              </w:divBdr>
            </w:div>
            <w:div w:id="155457479">
              <w:marLeft w:val="0"/>
              <w:marRight w:val="0"/>
              <w:marTop w:val="0"/>
              <w:marBottom w:val="0"/>
              <w:divBdr>
                <w:top w:val="none" w:sz="0" w:space="0" w:color="auto"/>
                <w:left w:val="none" w:sz="0" w:space="0" w:color="auto"/>
                <w:bottom w:val="none" w:sz="0" w:space="0" w:color="auto"/>
                <w:right w:val="none" w:sz="0" w:space="0" w:color="auto"/>
              </w:divBdr>
            </w:div>
            <w:div w:id="1111977819">
              <w:marLeft w:val="0"/>
              <w:marRight w:val="0"/>
              <w:marTop w:val="0"/>
              <w:marBottom w:val="0"/>
              <w:divBdr>
                <w:top w:val="none" w:sz="0" w:space="0" w:color="auto"/>
                <w:left w:val="none" w:sz="0" w:space="0" w:color="auto"/>
                <w:bottom w:val="none" w:sz="0" w:space="0" w:color="auto"/>
                <w:right w:val="none" w:sz="0" w:space="0" w:color="auto"/>
              </w:divBdr>
            </w:div>
            <w:div w:id="693116681">
              <w:marLeft w:val="0"/>
              <w:marRight w:val="0"/>
              <w:marTop w:val="0"/>
              <w:marBottom w:val="0"/>
              <w:divBdr>
                <w:top w:val="none" w:sz="0" w:space="0" w:color="auto"/>
                <w:left w:val="none" w:sz="0" w:space="0" w:color="auto"/>
                <w:bottom w:val="none" w:sz="0" w:space="0" w:color="auto"/>
                <w:right w:val="none" w:sz="0" w:space="0" w:color="auto"/>
              </w:divBdr>
            </w:div>
            <w:div w:id="651374702">
              <w:marLeft w:val="0"/>
              <w:marRight w:val="0"/>
              <w:marTop w:val="0"/>
              <w:marBottom w:val="0"/>
              <w:divBdr>
                <w:top w:val="none" w:sz="0" w:space="0" w:color="auto"/>
                <w:left w:val="none" w:sz="0" w:space="0" w:color="auto"/>
                <w:bottom w:val="none" w:sz="0" w:space="0" w:color="auto"/>
                <w:right w:val="none" w:sz="0" w:space="0" w:color="auto"/>
              </w:divBdr>
            </w:div>
            <w:div w:id="1965036887">
              <w:marLeft w:val="0"/>
              <w:marRight w:val="0"/>
              <w:marTop w:val="0"/>
              <w:marBottom w:val="0"/>
              <w:divBdr>
                <w:top w:val="none" w:sz="0" w:space="0" w:color="auto"/>
                <w:left w:val="none" w:sz="0" w:space="0" w:color="auto"/>
                <w:bottom w:val="none" w:sz="0" w:space="0" w:color="auto"/>
                <w:right w:val="none" w:sz="0" w:space="0" w:color="auto"/>
              </w:divBdr>
            </w:div>
            <w:div w:id="857088108">
              <w:marLeft w:val="0"/>
              <w:marRight w:val="0"/>
              <w:marTop w:val="0"/>
              <w:marBottom w:val="0"/>
              <w:divBdr>
                <w:top w:val="none" w:sz="0" w:space="0" w:color="auto"/>
                <w:left w:val="none" w:sz="0" w:space="0" w:color="auto"/>
                <w:bottom w:val="none" w:sz="0" w:space="0" w:color="auto"/>
                <w:right w:val="none" w:sz="0" w:space="0" w:color="auto"/>
              </w:divBdr>
            </w:div>
            <w:div w:id="1768963347">
              <w:marLeft w:val="0"/>
              <w:marRight w:val="0"/>
              <w:marTop w:val="0"/>
              <w:marBottom w:val="0"/>
              <w:divBdr>
                <w:top w:val="none" w:sz="0" w:space="0" w:color="auto"/>
                <w:left w:val="none" w:sz="0" w:space="0" w:color="auto"/>
                <w:bottom w:val="none" w:sz="0" w:space="0" w:color="auto"/>
                <w:right w:val="none" w:sz="0" w:space="0" w:color="auto"/>
              </w:divBdr>
            </w:div>
            <w:div w:id="356544030">
              <w:marLeft w:val="0"/>
              <w:marRight w:val="0"/>
              <w:marTop w:val="0"/>
              <w:marBottom w:val="0"/>
              <w:divBdr>
                <w:top w:val="none" w:sz="0" w:space="0" w:color="auto"/>
                <w:left w:val="none" w:sz="0" w:space="0" w:color="auto"/>
                <w:bottom w:val="none" w:sz="0" w:space="0" w:color="auto"/>
                <w:right w:val="none" w:sz="0" w:space="0" w:color="auto"/>
              </w:divBdr>
            </w:div>
            <w:div w:id="794713049">
              <w:marLeft w:val="0"/>
              <w:marRight w:val="0"/>
              <w:marTop w:val="0"/>
              <w:marBottom w:val="0"/>
              <w:divBdr>
                <w:top w:val="none" w:sz="0" w:space="0" w:color="auto"/>
                <w:left w:val="none" w:sz="0" w:space="0" w:color="auto"/>
                <w:bottom w:val="none" w:sz="0" w:space="0" w:color="auto"/>
                <w:right w:val="none" w:sz="0" w:space="0" w:color="auto"/>
              </w:divBdr>
            </w:div>
            <w:div w:id="702170291">
              <w:marLeft w:val="0"/>
              <w:marRight w:val="0"/>
              <w:marTop w:val="0"/>
              <w:marBottom w:val="0"/>
              <w:divBdr>
                <w:top w:val="none" w:sz="0" w:space="0" w:color="auto"/>
                <w:left w:val="none" w:sz="0" w:space="0" w:color="auto"/>
                <w:bottom w:val="none" w:sz="0" w:space="0" w:color="auto"/>
                <w:right w:val="none" w:sz="0" w:space="0" w:color="auto"/>
              </w:divBdr>
            </w:div>
            <w:div w:id="684132251">
              <w:marLeft w:val="0"/>
              <w:marRight w:val="0"/>
              <w:marTop w:val="0"/>
              <w:marBottom w:val="0"/>
              <w:divBdr>
                <w:top w:val="none" w:sz="0" w:space="0" w:color="auto"/>
                <w:left w:val="none" w:sz="0" w:space="0" w:color="auto"/>
                <w:bottom w:val="none" w:sz="0" w:space="0" w:color="auto"/>
                <w:right w:val="none" w:sz="0" w:space="0" w:color="auto"/>
              </w:divBdr>
            </w:div>
            <w:div w:id="1027365724">
              <w:marLeft w:val="0"/>
              <w:marRight w:val="0"/>
              <w:marTop w:val="0"/>
              <w:marBottom w:val="0"/>
              <w:divBdr>
                <w:top w:val="none" w:sz="0" w:space="0" w:color="auto"/>
                <w:left w:val="none" w:sz="0" w:space="0" w:color="auto"/>
                <w:bottom w:val="none" w:sz="0" w:space="0" w:color="auto"/>
                <w:right w:val="none" w:sz="0" w:space="0" w:color="auto"/>
              </w:divBdr>
            </w:div>
            <w:div w:id="1769957444">
              <w:marLeft w:val="0"/>
              <w:marRight w:val="0"/>
              <w:marTop w:val="0"/>
              <w:marBottom w:val="0"/>
              <w:divBdr>
                <w:top w:val="none" w:sz="0" w:space="0" w:color="auto"/>
                <w:left w:val="none" w:sz="0" w:space="0" w:color="auto"/>
                <w:bottom w:val="none" w:sz="0" w:space="0" w:color="auto"/>
                <w:right w:val="none" w:sz="0" w:space="0" w:color="auto"/>
              </w:divBdr>
            </w:div>
            <w:div w:id="483737375">
              <w:marLeft w:val="0"/>
              <w:marRight w:val="0"/>
              <w:marTop w:val="0"/>
              <w:marBottom w:val="0"/>
              <w:divBdr>
                <w:top w:val="none" w:sz="0" w:space="0" w:color="auto"/>
                <w:left w:val="none" w:sz="0" w:space="0" w:color="auto"/>
                <w:bottom w:val="none" w:sz="0" w:space="0" w:color="auto"/>
                <w:right w:val="none" w:sz="0" w:space="0" w:color="auto"/>
              </w:divBdr>
            </w:div>
            <w:div w:id="884411144">
              <w:marLeft w:val="0"/>
              <w:marRight w:val="0"/>
              <w:marTop w:val="0"/>
              <w:marBottom w:val="0"/>
              <w:divBdr>
                <w:top w:val="none" w:sz="0" w:space="0" w:color="auto"/>
                <w:left w:val="none" w:sz="0" w:space="0" w:color="auto"/>
                <w:bottom w:val="none" w:sz="0" w:space="0" w:color="auto"/>
                <w:right w:val="none" w:sz="0" w:space="0" w:color="auto"/>
              </w:divBdr>
            </w:div>
            <w:div w:id="815878248">
              <w:marLeft w:val="0"/>
              <w:marRight w:val="0"/>
              <w:marTop w:val="0"/>
              <w:marBottom w:val="0"/>
              <w:divBdr>
                <w:top w:val="none" w:sz="0" w:space="0" w:color="auto"/>
                <w:left w:val="none" w:sz="0" w:space="0" w:color="auto"/>
                <w:bottom w:val="none" w:sz="0" w:space="0" w:color="auto"/>
                <w:right w:val="none" w:sz="0" w:space="0" w:color="auto"/>
              </w:divBdr>
            </w:div>
            <w:div w:id="1085880243">
              <w:marLeft w:val="0"/>
              <w:marRight w:val="0"/>
              <w:marTop w:val="0"/>
              <w:marBottom w:val="0"/>
              <w:divBdr>
                <w:top w:val="none" w:sz="0" w:space="0" w:color="auto"/>
                <w:left w:val="none" w:sz="0" w:space="0" w:color="auto"/>
                <w:bottom w:val="none" w:sz="0" w:space="0" w:color="auto"/>
                <w:right w:val="none" w:sz="0" w:space="0" w:color="auto"/>
              </w:divBdr>
            </w:div>
            <w:div w:id="1905215216">
              <w:marLeft w:val="0"/>
              <w:marRight w:val="0"/>
              <w:marTop w:val="0"/>
              <w:marBottom w:val="0"/>
              <w:divBdr>
                <w:top w:val="none" w:sz="0" w:space="0" w:color="auto"/>
                <w:left w:val="none" w:sz="0" w:space="0" w:color="auto"/>
                <w:bottom w:val="none" w:sz="0" w:space="0" w:color="auto"/>
                <w:right w:val="none" w:sz="0" w:space="0" w:color="auto"/>
              </w:divBdr>
            </w:div>
            <w:div w:id="2087261122">
              <w:marLeft w:val="0"/>
              <w:marRight w:val="0"/>
              <w:marTop w:val="0"/>
              <w:marBottom w:val="0"/>
              <w:divBdr>
                <w:top w:val="none" w:sz="0" w:space="0" w:color="auto"/>
                <w:left w:val="none" w:sz="0" w:space="0" w:color="auto"/>
                <w:bottom w:val="none" w:sz="0" w:space="0" w:color="auto"/>
                <w:right w:val="none" w:sz="0" w:space="0" w:color="auto"/>
              </w:divBdr>
            </w:div>
            <w:div w:id="443114011">
              <w:marLeft w:val="0"/>
              <w:marRight w:val="0"/>
              <w:marTop w:val="0"/>
              <w:marBottom w:val="0"/>
              <w:divBdr>
                <w:top w:val="none" w:sz="0" w:space="0" w:color="auto"/>
                <w:left w:val="none" w:sz="0" w:space="0" w:color="auto"/>
                <w:bottom w:val="none" w:sz="0" w:space="0" w:color="auto"/>
                <w:right w:val="none" w:sz="0" w:space="0" w:color="auto"/>
              </w:divBdr>
            </w:div>
            <w:div w:id="1180242424">
              <w:marLeft w:val="0"/>
              <w:marRight w:val="0"/>
              <w:marTop w:val="0"/>
              <w:marBottom w:val="0"/>
              <w:divBdr>
                <w:top w:val="none" w:sz="0" w:space="0" w:color="auto"/>
                <w:left w:val="none" w:sz="0" w:space="0" w:color="auto"/>
                <w:bottom w:val="none" w:sz="0" w:space="0" w:color="auto"/>
                <w:right w:val="none" w:sz="0" w:space="0" w:color="auto"/>
              </w:divBdr>
            </w:div>
            <w:div w:id="1955863640">
              <w:marLeft w:val="0"/>
              <w:marRight w:val="0"/>
              <w:marTop w:val="0"/>
              <w:marBottom w:val="0"/>
              <w:divBdr>
                <w:top w:val="none" w:sz="0" w:space="0" w:color="auto"/>
                <w:left w:val="none" w:sz="0" w:space="0" w:color="auto"/>
                <w:bottom w:val="none" w:sz="0" w:space="0" w:color="auto"/>
                <w:right w:val="none" w:sz="0" w:space="0" w:color="auto"/>
              </w:divBdr>
            </w:div>
            <w:div w:id="1790509238">
              <w:marLeft w:val="0"/>
              <w:marRight w:val="0"/>
              <w:marTop w:val="0"/>
              <w:marBottom w:val="0"/>
              <w:divBdr>
                <w:top w:val="none" w:sz="0" w:space="0" w:color="auto"/>
                <w:left w:val="none" w:sz="0" w:space="0" w:color="auto"/>
                <w:bottom w:val="none" w:sz="0" w:space="0" w:color="auto"/>
                <w:right w:val="none" w:sz="0" w:space="0" w:color="auto"/>
              </w:divBdr>
            </w:div>
            <w:div w:id="1074275691">
              <w:marLeft w:val="0"/>
              <w:marRight w:val="0"/>
              <w:marTop w:val="0"/>
              <w:marBottom w:val="0"/>
              <w:divBdr>
                <w:top w:val="none" w:sz="0" w:space="0" w:color="auto"/>
                <w:left w:val="none" w:sz="0" w:space="0" w:color="auto"/>
                <w:bottom w:val="none" w:sz="0" w:space="0" w:color="auto"/>
                <w:right w:val="none" w:sz="0" w:space="0" w:color="auto"/>
              </w:divBdr>
            </w:div>
            <w:div w:id="303124784">
              <w:marLeft w:val="0"/>
              <w:marRight w:val="0"/>
              <w:marTop w:val="0"/>
              <w:marBottom w:val="0"/>
              <w:divBdr>
                <w:top w:val="none" w:sz="0" w:space="0" w:color="auto"/>
                <w:left w:val="none" w:sz="0" w:space="0" w:color="auto"/>
                <w:bottom w:val="none" w:sz="0" w:space="0" w:color="auto"/>
                <w:right w:val="none" w:sz="0" w:space="0" w:color="auto"/>
              </w:divBdr>
            </w:div>
            <w:div w:id="1126965355">
              <w:marLeft w:val="0"/>
              <w:marRight w:val="0"/>
              <w:marTop w:val="0"/>
              <w:marBottom w:val="0"/>
              <w:divBdr>
                <w:top w:val="none" w:sz="0" w:space="0" w:color="auto"/>
                <w:left w:val="none" w:sz="0" w:space="0" w:color="auto"/>
                <w:bottom w:val="none" w:sz="0" w:space="0" w:color="auto"/>
                <w:right w:val="none" w:sz="0" w:space="0" w:color="auto"/>
              </w:divBdr>
            </w:div>
            <w:div w:id="1132092936">
              <w:marLeft w:val="0"/>
              <w:marRight w:val="0"/>
              <w:marTop w:val="0"/>
              <w:marBottom w:val="0"/>
              <w:divBdr>
                <w:top w:val="none" w:sz="0" w:space="0" w:color="auto"/>
                <w:left w:val="none" w:sz="0" w:space="0" w:color="auto"/>
                <w:bottom w:val="none" w:sz="0" w:space="0" w:color="auto"/>
                <w:right w:val="none" w:sz="0" w:space="0" w:color="auto"/>
              </w:divBdr>
            </w:div>
            <w:div w:id="214245011">
              <w:marLeft w:val="0"/>
              <w:marRight w:val="0"/>
              <w:marTop w:val="0"/>
              <w:marBottom w:val="0"/>
              <w:divBdr>
                <w:top w:val="none" w:sz="0" w:space="0" w:color="auto"/>
                <w:left w:val="none" w:sz="0" w:space="0" w:color="auto"/>
                <w:bottom w:val="none" w:sz="0" w:space="0" w:color="auto"/>
                <w:right w:val="none" w:sz="0" w:space="0" w:color="auto"/>
              </w:divBdr>
            </w:div>
            <w:div w:id="262692854">
              <w:marLeft w:val="0"/>
              <w:marRight w:val="0"/>
              <w:marTop w:val="0"/>
              <w:marBottom w:val="0"/>
              <w:divBdr>
                <w:top w:val="none" w:sz="0" w:space="0" w:color="auto"/>
                <w:left w:val="none" w:sz="0" w:space="0" w:color="auto"/>
                <w:bottom w:val="none" w:sz="0" w:space="0" w:color="auto"/>
                <w:right w:val="none" w:sz="0" w:space="0" w:color="auto"/>
              </w:divBdr>
            </w:div>
            <w:div w:id="304898596">
              <w:marLeft w:val="0"/>
              <w:marRight w:val="0"/>
              <w:marTop w:val="0"/>
              <w:marBottom w:val="0"/>
              <w:divBdr>
                <w:top w:val="none" w:sz="0" w:space="0" w:color="auto"/>
                <w:left w:val="none" w:sz="0" w:space="0" w:color="auto"/>
                <w:bottom w:val="none" w:sz="0" w:space="0" w:color="auto"/>
                <w:right w:val="none" w:sz="0" w:space="0" w:color="auto"/>
              </w:divBdr>
            </w:div>
            <w:div w:id="532184970">
              <w:marLeft w:val="0"/>
              <w:marRight w:val="0"/>
              <w:marTop w:val="0"/>
              <w:marBottom w:val="0"/>
              <w:divBdr>
                <w:top w:val="none" w:sz="0" w:space="0" w:color="auto"/>
                <w:left w:val="none" w:sz="0" w:space="0" w:color="auto"/>
                <w:bottom w:val="none" w:sz="0" w:space="0" w:color="auto"/>
                <w:right w:val="none" w:sz="0" w:space="0" w:color="auto"/>
              </w:divBdr>
            </w:div>
            <w:div w:id="265844272">
              <w:marLeft w:val="0"/>
              <w:marRight w:val="0"/>
              <w:marTop w:val="0"/>
              <w:marBottom w:val="0"/>
              <w:divBdr>
                <w:top w:val="none" w:sz="0" w:space="0" w:color="auto"/>
                <w:left w:val="none" w:sz="0" w:space="0" w:color="auto"/>
                <w:bottom w:val="none" w:sz="0" w:space="0" w:color="auto"/>
                <w:right w:val="none" w:sz="0" w:space="0" w:color="auto"/>
              </w:divBdr>
            </w:div>
            <w:div w:id="836502564">
              <w:marLeft w:val="0"/>
              <w:marRight w:val="0"/>
              <w:marTop w:val="0"/>
              <w:marBottom w:val="0"/>
              <w:divBdr>
                <w:top w:val="none" w:sz="0" w:space="0" w:color="auto"/>
                <w:left w:val="none" w:sz="0" w:space="0" w:color="auto"/>
                <w:bottom w:val="none" w:sz="0" w:space="0" w:color="auto"/>
                <w:right w:val="none" w:sz="0" w:space="0" w:color="auto"/>
              </w:divBdr>
            </w:div>
            <w:div w:id="1406490285">
              <w:marLeft w:val="0"/>
              <w:marRight w:val="0"/>
              <w:marTop w:val="0"/>
              <w:marBottom w:val="0"/>
              <w:divBdr>
                <w:top w:val="none" w:sz="0" w:space="0" w:color="auto"/>
                <w:left w:val="none" w:sz="0" w:space="0" w:color="auto"/>
                <w:bottom w:val="none" w:sz="0" w:space="0" w:color="auto"/>
                <w:right w:val="none" w:sz="0" w:space="0" w:color="auto"/>
              </w:divBdr>
            </w:div>
            <w:div w:id="1115709337">
              <w:marLeft w:val="0"/>
              <w:marRight w:val="0"/>
              <w:marTop w:val="0"/>
              <w:marBottom w:val="0"/>
              <w:divBdr>
                <w:top w:val="none" w:sz="0" w:space="0" w:color="auto"/>
                <w:left w:val="none" w:sz="0" w:space="0" w:color="auto"/>
                <w:bottom w:val="none" w:sz="0" w:space="0" w:color="auto"/>
                <w:right w:val="none" w:sz="0" w:space="0" w:color="auto"/>
              </w:divBdr>
            </w:div>
            <w:div w:id="415175695">
              <w:marLeft w:val="0"/>
              <w:marRight w:val="0"/>
              <w:marTop w:val="0"/>
              <w:marBottom w:val="0"/>
              <w:divBdr>
                <w:top w:val="none" w:sz="0" w:space="0" w:color="auto"/>
                <w:left w:val="none" w:sz="0" w:space="0" w:color="auto"/>
                <w:bottom w:val="none" w:sz="0" w:space="0" w:color="auto"/>
                <w:right w:val="none" w:sz="0" w:space="0" w:color="auto"/>
              </w:divBdr>
            </w:div>
            <w:div w:id="549615736">
              <w:marLeft w:val="0"/>
              <w:marRight w:val="0"/>
              <w:marTop w:val="0"/>
              <w:marBottom w:val="0"/>
              <w:divBdr>
                <w:top w:val="none" w:sz="0" w:space="0" w:color="auto"/>
                <w:left w:val="none" w:sz="0" w:space="0" w:color="auto"/>
                <w:bottom w:val="none" w:sz="0" w:space="0" w:color="auto"/>
                <w:right w:val="none" w:sz="0" w:space="0" w:color="auto"/>
              </w:divBdr>
            </w:div>
            <w:div w:id="1381397514">
              <w:marLeft w:val="0"/>
              <w:marRight w:val="0"/>
              <w:marTop w:val="0"/>
              <w:marBottom w:val="0"/>
              <w:divBdr>
                <w:top w:val="none" w:sz="0" w:space="0" w:color="auto"/>
                <w:left w:val="none" w:sz="0" w:space="0" w:color="auto"/>
                <w:bottom w:val="none" w:sz="0" w:space="0" w:color="auto"/>
                <w:right w:val="none" w:sz="0" w:space="0" w:color="auto"/>
              </w:divBdr>
            </w:div>
            <w:div w:id="1599290651">
              <w:marLeft w:val="0"/>
              <w:marRight w:val="0"/>
              <w:marTop w:val="0"/>
              <w:marBottom w:val="0"/>
              <w:divBdr>
                <w:top w:val="none" w:sz="0" w:space="0" w:color="auto"/>
                <w:left w:val="none" w:sz="0" w:space="0" w:color="auto"/>
                <w:bottom w:val="none" w:sz="0" w:space="0" w:color="auto"/>
                <w:right w:val="none" w:sz="0" w:space="0" w:color="auto"/>
              </w:divBdr>
            </w:div>
            <w:div w:id="1475831979">
              <w:marLeft w:val="0"/>
              <w:marRight w:val="0"/>
              <w:marTop w:val="0"/>
              <w:marBottom w:val="0"/>
              <w:divBdr>
                <w:top w:val="none" w:sz="0" w:space="0" w:color="auto"/>
                <w:left w:val="none" w:sz="0" w:space="0" w:color="auto"/>
                <w:bottom w:val="none" w:sz="0" w:space="0" w:color="auto"/>
                <w:right w:val="none" w:sz="0" w:space="0" w:color="auto"/>
              </w:divBdr>
            </w:div>
            <w:div w:id="496001224">
              <w:marLeft w:val="0"/>
              <w:marRight w:val="0"/>
              <w:marTop w:val="0"/>
              <w:marBottom w:val="0"/>
              <w:divBdr>
                <w:top w:val="none" w:sz="0" w:space="0" w:color="auto"/>
                <w:left w:val="none" w:sz="0" w:space="0" w:color="auto"/>
                <w:bottom w:val="none" w:sz="0" w:space="0" w:color="auto"/>
                <w:right w:val="none" w:sz="0" w:space="0" w:color="auto"/>
              </w:divBdr>
            </w:div>
            <w:div w:id="15814989">
              <w:marLeft w:val="0"/>
              <w:marRight w:val="0"/>
              <w:marTop w:val="0"/>
              <w:marBottom w:val="0"/>
              <w:divBdr>
                <w:top w:val="none" w:sz="0" w:space="0" w:color="auto"/>
                <w:left w:val="none" w:sz="0" w:space="0" w:color="auto"/>
                <w:bottom w:val="none" w:sz="0" w:space="0" w:color="auto"/>
                <w:right w:val="none" w:sz="0" w:space="0" w:color="auto"/>
              </w:divBdr>
            </w:div>
            <w:div w:id="273096957">
              <w:marLeft w:val="0"/>
              <w:marRight w:val="0"/>
              <w:marTop w:val="0"/>
              <w:marBottom w:val="0"/>
              <w:divBdr>
                <w:top w:val="none" w:sz="0" w:space="0" w:color="auto"/>
                <w:left w:val="none" w:sz="0" w:space="0" w:color="auto"/>
                <w:bottom w:val="none" w:sz="0" w:space="0" w:color="auto"/>
                <w:right w:val="none" w:sz="0" w:space="0" w:color="auto"/>
              </w:divBdr>
            </w:div>
            <w:div w:id="772092105">
              <w:marLeft w:val="0"/>
              <w:marRight w:val="0"/>
              <w:marTop w:val="0"/>
              <w:marBottom w:val="0"/>
              <w:divBdr>
                <w:top w:val="none" w:sz="0" w:space="0" w:color="auto"/>
                <w:left w:val="none" w:sz="0" w:space="0" w:color="auto"/>
                <w:bottom w:val="none" w:sz="0" w:space="0" w:color="auto"/>
                <w:right w:val="none" w:sz="0" w:space="0" w:color="auto"/>
              </w:divBdr>
            </w:div>
            <w:div w:id="444350973">
              <w:marLeft w:val="0"/>
              <w:marRight w:val="0"/>
              <w:marTop w:val="0"/>
              <w:marBottom w:val="0"/>
              <w:divBdr>
                <w:top w:val="none" w:sz="0" w:space="0" w:color="auto"/>
                <w:left w:val="none" w:sz="0" w:space="0" w:color="auto"/>
                <w:bottom w:val="none" w:sz="0" w:space="0" w:color="auto"/>
                <w:right w:val="none" w:sz="0" w:space="0" w:color="auto"/>
              </w:divBdr>
            </w:div>
            <w:div w:id="344135270">
              <w:marLeft w:val="0"/>
              <w:marRight w:val="0"/>
              <w:marTop w:val="0"/>
              <w:marBottom w:val="0"/>
              <w:divBdr>
                <w:top w:val="none" w:sz="0" w:space="0" w:color="auto"/>
                <w:left w:val="none" w:sz="0" w:space="0" w:color="auto"/>
                <w:bottom w:val="none" w:sz="0" w:space="0" w:color="auto"/>
                <w:right w:val="none" w:sz="0" w:space="0" w:color="auto"/>
              </w:divBdr>
            </w:div>
            <w:div w:id="1475876313">
              <w:marLeft w:val="0"/>
              <w:marRight w:val="0"/>
              <w:marTop w:val="0"/>
              <w:marBottom w:val="0"/>
              <w:divBdr>
                <w:top w:val="none" w:sz="0" w:space="0" w:color="auto"/>
                <w:left w:val="none" w:sz="0" w:space="0" w:color="auto"/>
                <w:bottom w:val="none" w:sz="0" w:space="0" w:color="auto"/>
                <w:right w:val="none" w:sz="0" w:space="0" w:color="auto"/>
              </w:divBdr>
            </w:div>
            <w:div w:id="705369971">
              <w:marLeft w:val="0"/>
              <w:marRight w:val="0"/>
              <w:marTop w:val="0"/>
              <w:marBottom w:val="0"/>
              <w:divBdr>
                <w:top w:val="none" w:sz="0" w:space="0" w:color="auto"/>
                <w:left w:val="none" w:sz="0" w:space="0" w:color="auto"/>
                <w:bottom w:val="none" w:sz="0" w:space="0" w:color="auto"/>
                <w:right w:val="none" w:sz="0" w:space="0" w:color="auto"/>
              </w:divBdr>
            </w:div>
            <w:div w:id="571818964">
              <w:marLeft w:val="0"/>
              <w:marRight w:val="0"/>
              <w:marTop w:val="0"/>
              <w:marBottom w:val="0"/>
              <w:divBdr>
                <w:top w:val="none" w:sz="0" w:space="0" w:color="auto"/>
                <w:left w:val="none" w:sz="0" w:space="0" w:color="auto"/>
                <w:bottom w:val="none" w:sz="0" w:space="0" w:color="auto"/>
                <w:right w:val="none" w:sz="0" w:space="0" w:color="auto"/>
              </w:divBdr>
            </w:div>
            <w:div w:id="922959140">
              <w:marLeft w:val="0"/>
              <w:marRight w:val="0"/>
              <w:marTop w:val="0"/>
              <w:marBottom w:val="0"/>
              <w:divBdr>
                <w:top w:val="none" w:sz="0" w:space="0" w:color="auto"/>
                <w:left w:val="none" w:sz="0" w:space="0" w:color="auto"/>
                <w:bottom w:val="none" w:sz="0" w:space="0" w:color="auto"/>
                <w:right w:val="none" w:sz="0" w:space="0" w:color="auto"/>
              </w:divBdr>
            </w:div>
            <w:div w:id="649671032">
              <w:marLeft w:val="0"/>
              <w:marRight w:val="0"/>
              <w:marTop w:val="0"/>
              <w:marBottom w:val="0"/>
              <w:divBdr>
                <w:top w:val="none" w:sz="0" w:space="0" w:color="auto"/>
                <w:left w:val="none" w:sz="0" w:space="0" w:color="auto"/>
                <w:bottom w:val="none" w:sz="0" w:space="0" w:color="auto"/>
                <w:right w:val="none" w:sz="0" w:space="0" w:color="auto"/>
              </w:divBdr>
            </w:div>
            <w:div w:id="1280188772">
              <w:marLeft w:val="0"/>
              <w:marRight w:val="0"/>
              <w:marTop w:val="0"/>
              <w:marBottom w:val="0"/>
              <w:divBdr>
                <w:top w:val="none" w:sz="0" w:space="0" w:color="auto"/>
                <w:left w:val="none" w:sz="0" w:space="0" w:color="auto"/>
                <w:bottom w:val="none" w:sz="0" w:space="0" w:color="auto"/>
                <w:right w:val="none" w:sz="0" w:space="0" w:color="auto"/>
              </w:divBdr>
            </w:div>
            <w:div w:id="229460458">
              <w:marLeft w:val="0"/>
              <w:marRight w:val="0"/>
              <w:marTop w:val="0"/>
              <w:marBottom w:val="0"/>
              <w:divBdr>
                <w:top w:val="none" w:sz="0" w:space="0" w:color="auto"/>
                <w:left w:val="none" w:sz="0" w:space="0" w:color="auto"/>
                <w:bottom w:val="none" w:sz="0" w:space="0" w:color="auto"/>
                <w:right w:val="none" w:sz="0" w:space="0" w:color="auto"/>
              </w:divBdr>
            </w:div>
            <w:div w:id="671953998">
              <w:marLeft w:val="0"/>
              <w:marRight w:val="0"/>
              <w:marTop w:val="0"/>
              <w:marBottom w:val="0"/>
              <w:divBdr>
                <w:top w:val="none" w:sz="0" w:space="0" w:color="auto"/>
                <w:left w:val="none" w:sz="0" w:space="0" w:color="auto"/>
                <w:bottom w:val="none" w:sz="0" w:space="0" w:color="auto"/>
                <w:right w:val="none" w:sz="0" w:space="0" w:color="auto"/>
              </w:divBdr>
            </w:div>
            <w:div w:id="720634648">
              <w:marLeft w:val="0"/>
              <w:marRight w:val="0"/>
              <w:marTop w:val="0"/>
              <w:marBottom w:val="0"/>
              <w:divBdr>
                <w:top w:val="none" w:sz="0" w:space="0" w:color="auto"/>
                <w:left w:val="none" w:sz="0" w:space="0" w:color="auto"/>
                <w:bottom w:val="none" w:sz="0" w:space="0" w:color="auto"/>
                <w:right w:val="none" w:sz="0" w:space="0" w:color="auto"/>
              </w:divBdr>
            </w:div>
            <w:div w:id="1193032620">
              <w:marLeft w:val="0"/>
              <w:marRight w:val="0"/>
              <w:marTop w:val="0"/>
              <w:marBottom w:val="0"/>
              <w:divBdr>
                <w:top w:val="none" w:sz="0" w:space="0" w:color="auto"/>
                <w:left w:val="none" w:sz="0" w:space="0" w:color="auto"/>
                <w:bottom w:val="none" w:sz="0" w:space="0" w:color="auto"/>
                <w:right w:val="none" w:sz="0" w:space="0" w:color="auto"/>
              </w:divBdr>
            </w:div>
            <w:div w:id="1528448747">
              <w:marLeft w:val="0"/>
              <w:marRight w:val="0"/>
              <w:marTop w:val="0"/>
              <w:marBottom w:val="0"/>
              <w:divBdr>
                <w:top w:val="none" w:sz="0" w:space="0" w:color="auto"/>
                <w:left w:val="none" w:sz="0" w:space="0" w:color="auto"/>
                <w:bottom w:val="none" w:sz="0" w:space="0" w:color="auto"/>
                <w:right w:val="none" w:sz="0" w:space="0" w:color="auto"/>
              </w:divBdr>
            </w:div>
            <w:div w:id="872964571">
              <w:marLeft w:val="0"/>
              <w:marRight w:val="0"/>
              <w:marTop w:val="0"/>
              <w:marBottom w:val="0"/>
              <w:divBdr>
                <w:top w:val="none" w:sz="0" w:space="0" w:color="auto"/>
                <w:left w:val="none" w:sz="0" w:space="0" w:color="auto"/>
                <w:bottom w:val="none" w:sz="0" w:space="0" w:color="auto"/>
                <w:right w:val="none" w:sz="0" w:space="0" w:color="auto"/>
              </w:divBdr>
            </w:div>
            <w:div w:id="981231232">
              <w:marLeft w:val="0"/>
              <w:marRight w:val="0"/>
              <w:marTop w:val="0"/>
              <w:marBottom w:val="0"/>
              <w:divBdr>
                <w:top w:val="none" w:sz="0" w:space="0" w:color="auto"/>
                <w:left w:val="none" w:sz="0" w:space="0" w:color="auto"/>
                <w:bottom w:val="none" w:sz="0" w:space="0" w:color="auto"/>
                <w:right w:val="none" w:sz="0" w:space="0" w:color="auto"/>
              </w:divBdr>
            </w:div>
            <w:div w:id="1822961350">
              <w:marLeft w:val="0"/>
              <w:marRight w:val="0"/>
              <w:marTop w:val="0"/>
              <w:marBottom w:val="0"/>
              <w:divBdr>
                <w:top w:val="none" w:sz="0" w:space="0" w:color="auto"/>
                <w:left w:val="none" w:sz="0" w:space="0" w:color="auto"/>
                <w:bottom w:val="none" w:sz="0" w:space="0" w:color="auto"/>
                <w:right w:val="none" w:sz="0" w:space="0" w:color="auto"/>
              </w:divBdr>
            </w:div>
            <w:div w:id="1945187338">
              <w:marLeft w:val="0"/>
              <w:marRight w:val="0"/>
              <w:marTop w:val="0"/>
              <w:marBottom w:val="0"/>
              <w:divBdr>
                <w:top w:val="none" w:sz="0" w:space="0" w:color="auto"/>
                <w:left w:val="none" w:sz="0" w:space="0" w:color="auto"/>
                <w:bottom w:val="none" w:sz="0" w:space="0" w:color="auto"/>
                <w:right w:val="none" w:sz="0" w:space="0" w:color="auto"/>
              </w:divBdr>
            </w:div>
            <w:div w:id="1775787612">
              <w:marLeft w:val="0"/>
              <w:marRight w:val="0"/>
              <w:marTop w:val="0"/>
              <w:marBottom w:val="0"/>
              <w:divBdr>
                <w:top w:val="none" w:sz="0" w:space="0" w:color="auto"/>
                <w:left w:val="none" w:sz="0" w:space="0" w:color="auto"/>
                <w:bottom w:val="none" w:sz="0" w:space="0" w:color="auto"/>
                <w:right w:val="none" w:sz="0" w:space="0" w:color="auto"/>
              </w:divBdr>
            </w:div>
            <w:div w:id="127863323">
              <w:marLeft w:val="0"/>
              <w:marRight w:val="0"/>
              <w:marTop w:val="0"/>
              <w:marBottom w:val="0"/>
              <w:divBdr>
                <w:top w:val="none" w:sz="0" w:space="0" w:color="auto"/>
                <w:left w:val="none" w:sz="0" w:space="0" w:color="auto"/>
                <w:bottom w:val="none" w:sz="0" w:space="0" w:color="auto"/>
                <w:right w:val="none" w:sz="0" w:space="0" w:color="auto"/>
              </w:divBdr>
            </w:div>
            <w:div w:id="969088417">
              <w:marLeft w:val="0"/>
              <w:marRight w:val="0"/>
              <w:marTop w:val="0"/>
              <w:marBottom w:val="0"/>
              <w:divBdr>
                <w:top w:val="none" w:sz="0" w:space="0" w:color="auto"/>
                <w:left w:val="none" w:sz="0" w:space="0" w:color="auto"/>
                <w:bottom w:val="none" w:sz="0" w:space="0" w:color="auto"/>
                <w:right w:val="none" w:sz="0" w:space="0" w:color="auto"/>
              </w:divBdr>
            </w:div>
            <w:div w:id="1247497440">
              <w:marLeft w:val="0"/>
              <w:marRight w:val="0"/>
              <w:marTop w:val="0"/>
              <w:marBottom w:val="0"/>
              <w:divBdr>
                <w:top w:val="none" w:sz="0" w:space="0" w:color="auto"/>
                <w:left w:val="none" w:sz="0" w:space="0" w:color="auto"/>
                <w:bottom w:val="none" w:sz="0" w:space="0" w:color="auto"/>
                <w:right w:val="none" w:sz="0" w:space="0" w:color="auto"/>
              </w:divBdr>
            </w:div>
            <w:div w:id="1113282788">
              <w:marLeft w:val="0"/>
              <w:marRight w:val="0"/>
              <w:marTop w:val="0"/>
              <w:marBottom w:val="0"/>
              <w:divBdr>
                <w:top w:val="none" w:sz="0" w:space="0" w:color="auto"/>
                <w:left w:val="none" w:sz="0" w:space="0" w:color="auto"/>
                <w:bottom w:val="none" w:sz="0" w:space="0" w:color="auto"/>
                <w:right w:val="none" w:sz="0" w:space="0" w:color="auto"/>
              </w:divBdr>
            </w:div>
            <w:div w:id="1253512197">
              <w:marLeft w:val="0"/>
              <w:marRight w:val="0"/>
              <w:marTop w:val="0"/>
              <w:marBottom w:val="0"/>
              <w:divBdr>
                <w:top w:val="none" w:sz="0" w:space="0" w:color="auto"/>
                <w:left w:val="none" w:sz="0" w:space="0" w:color="auto"/>
                <w:bottom w:val="none" w:sz="0" w:space="0" w:color="auto"/>
                <w:right w:val="none" w:sz="0" w:space="0" w:color="auto"/>
              </w:divBdr>
            </w:div>
            <w:div w:id="408889266">
              <w:marLeft w:val="0"/>
              <w:marRight w:val="0"/>
              <w:marTop w:val="0"/>
              <w:marBottom w:val="0"/>
              <w:divBdr>
                <w:top w:val="none" w:sz="0" w:space="0" w:color="auto"/>
                <w:left w:val="none" w:sz="0" w:space="0" w:color="auto"/>
                <w:bottom w:val="none" w:sz="0" w:space="0" w:color="auto"/>
                <w:right w:val="none" w:sz="0" w:space="0" w:color="auto"/>
              </w:divBdr>
            </w:div>
            <w:div w:id="1510951863">
              <w:marLeft w:val="0"/>
              <w:marRight w:val="0"/>
              <w:marTop w:val="0"/>
              <w:marBottom w:val="0"/>
              <w:divBdr>
                <w:top w:val="none" w:sz="0" w:space="0" w:color="auto"/>
                <w:left w:val="none" w:sz="0" w:space="0" w:color="auto"/>
                <w:bottom w:val="none" w:sz="0" w:space="0" w:color="auto"/>
                <w:right w:val="none" w:sz="0" w:space="0" w:color="auto"/>
              </w:divBdr>
            </w:div>
            <w:div w:id="1505852522">
              <w:marLeft w:val="0"/>
              <w:marRight w:val="0"/>
              <w:marTop w:val="0"/>
              <w:marBottom w:val="0"/>
              <w:divBdr>
                <w:top w:val="none" w:sz="0" w:space="0" w:color="auto"/>
                <w:left w:val="none" w:sz="0" w:space="0" w:color="auto"/>
                <w:bottom w:val="none" w:sz="0" w:space="0" w:color="auto"/>
                <w:right w:val="none" w:sz="0" w:space="0" w:color="auto"/>
              </w:divBdr>
            </w:div>
            <w:div w:id="507210572">
              <w:marLeft w:val="0"/>
              <w:marRight w:val="0"/>
              <w:marTop w:val="0"/>
              <w:marBottom w:val="0"/>
              <w:divBdr>
                <w:top w:val="none" w:sz="0" w:space="0" w:color="auto"/>
                <w:left w:val="none" w:sz="0" w:space="0" w:color="auto"/>
                <w:bottom w:val="none" w:sz="0" w:space="0" w:color="auto"/>
                <w:right w:val="none" w:sz="0" w:space="0" w:color="auto"/>
              </w:divBdr>
            </w:div>
            <w:div w:id="1924950963">
              <w:marLeft w:val="0"/>
              <w:marRight w:val="0"/>
              <w:marTop w:val="0"/>
              <w:marBottom w:val="0"/>
              <w:divBdr>
                <w:top w:val="none" w:sz="0" w:space="0" w:color="auto"/>
                <w:left w:val="none" w:sz="0" w:space="0" w:color="auto"/>
                <w:bottom w:val="none" w:sz="0" w:space="0" w:color="auto"/>
                <w:right w:val="none" w:sz="0" w:space="0" w:color="auto"/>
              </w:divBdr>
            </w:div>
            <w:div w:id="1368918144">
              <w:marLeft w:val="0"/>
              <w:marRight w:val="0"/>
              <w:marTop w:val="0"/>
              <w:marBottom w:val="0"/>
              <w:divBdr>
                <w:top w:val="none" w:sz="0" w:space="0" w:color="auto"/>
                <w:left w:val="none" w:sz="0" w:space="0" w:color="auto"/>
                <w:bottom w:val="none" w:sz="0" w:space="0" w:color="auto"/>
                <w:right w:val="none" w:sz="0" w:space="0" w:color="auto"/>
              </w:divBdr>
            </w:div>
            <w:div w:id="372996967">
              <w:marLeft w:val="0"/>
              <w:marRight w:val="0"/>
              <w:marTop w:val="0"/>
              <w:marBottom w:val="0"/>
              <w:divBdr>
                <w:top w:val="none" w:sz="0" w:space="0" w:color="auto"/>
                <w:left w:val="none" w:sz="0" w:space="0" w:color="auto"/>
                <w:bottom w:val="none" w:sz="0" w:space="0" w:color="auto"/>
                <w:right w:val="none" w:sz="0" w:space="0" w:color="auto"/>
              </w:divBdr>
            </w:div>
            <w:div w:id="1194490568">
              <w:marLeft w:val="0"/>
              <w:marRight w:val="0"/>
              <w:marTop w:val="0"/>
              <w:marBottom w:val="0"/>
              <w:divBdr>
                <w:top w:val="none" w:sz="0" w:space="0" w:color="auto"/>
                <w:left w:val="none" w:sz="0" w:space="0" w:color="auto"/>
                <w:bottom w:val="none" w:sz="0" w:space="0" w:color="auto"/>
                <w:right w:val="none" w:sz="0" w:space="0" w:color="auto"/>
              </w:divBdr>
            </w:div>
            <w:div w:id="89784399">
              <w:marLeft w:val="0"/>
              <w:marRight w:val="0"/>
              <w:marTop w:val="0"/>
              <w:marBottom w:val="0"/>
              <w:divBdr>
                <w:top w:val="none" w:sz="0" w:space="0" w:color="auto"/>
                <w:left w:val="none" w:sz="0" w:space="0" w:color="auto"/>
                <w:bottom w:val="none" w:sz="0" w:space="0" w:color="auto"/>
                <w:right w:val="none" w:sz="0" w:space="0" w:color="auto"/>
              </w:divBdr>
            </w:div>
            <w:div w:id="1515998856">
              <w:marLeft w:val="0"/>
              <w:marRight w:val="0"/>
              <w:marTop w:val="0"/>
              <w:marBottom w:val="0"/>
              <w:divBdr>
                <w:top w:val="none" w:sz="0" w:space="0" w:color="auto"/>
                <w:left w:val="none" w:sz="0" w:space="0" w:color="auto"/>
                <w:bottom w:val="none" w:sz="0" w:space="0" w:color="auto"/>
                <w:right w:val="none" w:sz="0" w:space="0" w:color="auto"/>
              </w:divBdr>
            </w:div>
            <w:div w:id="1367750571">
              <w:marLeft w:val="0"/>
              <w:marRight w:val="0"/>
              <w:marTop w:val="0"/>
              <w:marBottom w:val="0"/>
              <w:divBdr>
                <w:top w:val="none" w:sz="0" w:space="0" w:color="auto"/>
                <w:left w:val="none" w:sz="0" w:space="0" w:color="auto"/>
                <w:bottom w:val="none" w:sz="0" w:space="0" w:color="auto"/>
                <w:right w:val="none" w:sz="0" w:space="0" w:color="auto"/>
              </w:divBdr>
            </w:div>
            <w:div w:id="1094669589">
              <w:marLeft w:val="0"/>
              <w:marRight w:val="0"/>
              <w:marTop w:val="0"/>
              <w:marBottom w:val="0"/>
              <w:divBdr>
                <w:top w:val="none" w:sz="0" w:space="0" w:color="auto"/>
                <w:left w:val="none" w:sz="0" w:space="0" w:color="auto"/>
                <w:bottom w:val="none" w:sz="0" w:space="0" w:color="auto"/>
                <w:right w:val="none" w:sz="0" w:space="0" w:color="auto"/>
              </w:divBdr>
            </w:div>
            <w:div w:id="922252215">
              <w:marLeft w:val="0"/>
              <w:marRight w:val="0"/>
              <w:marTop w:val="0"/>
              <w:marBottom w:val="0"/>
              <w:divBdr>
                <w:top w:val="none" w:sz="0" w:space="0" w:color="auto"/>
                <w:left w:val="none" w:sz="0" w:space="0" w:color="auto"/>
                <w:bottom w:val="none" w:sz="0" w:space="0" w:color="auto"/>
                <w:right w:val="none" w:sz="0" w:space="0" w:color="auto"/>
              </w:divBdr>
            </w:div>
            <w:div w:id="203248732">
              <w:marLeft w:val="0"/>
              <w:marRight w:val="0"/>
              <w:marTop w:val="0"/>
              <w:marBottom w:val="0"/>
              <w:divBdr>
                <w:top w:val="none" w:sz="0" w:space="0" w:color="auto"/>
                <w:left w:val="none" w:sz="0" w:space="0" w:color="auto"/>
                <w:bottom w:val="none" w:sz="0" w:space="0" w:color="auto"/>
                <w:right w:val="none" w:sz="0" w:space="0" w:color="auto"/>
              </w:divBdr>
              <w:divsChild>
                <w:div w:id="1361199103">
                  <w:marLeft w:val="0"/>
                  <w:marRight w:val="0"/>
                  <w:marTop w:val="0"/>
                  <w:marBottom w:val="0"/>
                  <w:divBdr>
                    <w:top w:val="none" w:sz="0" w:space="0" w:color="auto"/>
                    <w:left w:val="none" w:sz="0" w:space="0" w:color="auto"/>
                    <w:bottom w:val="none" w:sz="0" w:space="0" w:color="auto"/>
                    <w:right w:val="none" w:sz="0" w:space="0" w:color="auto"/>
                  </w:divBdr>
                </w:div>
                <w:div w:id="1079669773">
                  <w:marLeft w:val="0"/>
                  <w:marRight w:val="0"/>
                  <w:marTop w:val="0"/>
                  <w:marBottom w:val="0"/>
                  <w:divBdr>
                    <w:top w:val="none" w:sz="0" w:space="0" w:color="auto"/>
                    <w:left w:val="none" w:sz="0" w:space="0" w:color="auto"/>
                    <w:bottom w:val="none" w:sz="0" w:space="0" w:color="auto"/>
                    <w:right w:val="none" w:sz="0" w:space="0" w:color="auto"/>
                  </w:divBdr>
                </w:div>
                <w:div w:id="1248421614">
                  <w:marLeft w:val="0"/>
                  <w:marRight w:val="0"/>
                  <w:marTop w:val="0"/>
                  <w:marBottom w:val="0"/>
                  <w:divBdr>
                    <w:top w:val="none" w:sz="0" w:space="0" w:color="auto"/>
                    <w:left w:val="none" w:sz="0" w:space="0" w:color="auto"/>
                    <w:bottom w:val="none" w:sz="0" w:space="0" w:color="auto"/>
                    <w:right w:val="none" w:sz="0" w:space="0" w:color="auto"/>
                  </w:divBdr>
                </w:div>
                <w:div w:id="1772822517">
                  <w:marLeft w:val="0"/>
                  <w:marRight w:val="0"/>
                  <w:marTop w:val="0"/>
                  <w:marBottom w:val="0"/>
                  <w:divBdr>
                    <w:top w:val="none" w:sz="0" w:space="0" w:color="auto"/>
                    <w:left w:val="none" w:sz="0" w:space="0" w:color="auto"/>
                    <w:bottom w:val="none" w:sz="0" w:space="0" w:color="auto"/>
                    <w:right w:val="none" w:sz="0" w:space="0" w:color="auto"/>
                  </w:divBdr>
                </w:div>
                <w:div w:id="46072865">
                  <w:marLeft w:val="0"/>
                  <w:marRight w:val="0"/>
                  <w:marTop w:val="0"/>
                  <w:marBottom w:val="0"/>
                  <w:divBdr>
                    <w:top w:val="none" w:sz="0" w:space="0" w:color="auto"/>
                    <w:left w:val="none" w:sz="0" w:space="0" w:color="auto"/>
                    <w:bottom w:val="none" w:sz="0" w:space="0" w:color="auto"/>
                    <w:right w:val="none" w:sz="0" w:space="0" w:color="auto"/>
                  </w:divBdr>
                </w:div>
                <w:div w:id="31542433">
                  <w:marLeft w:val="0"/>
                  <w:marRight w:val="0"/>
                  <w:marTop w:val="0"/>
                  <w:marBottom w:val="0"/>
                  <w:divBdr>
                    <w:top w:val="none" w:sz="0" w:space="0" w:color="auto"/>
                    <w:left w:val="none" w:sz="0" w:space="0" w:color="auto"/>
                    <w:bottom w:val="none" w:sz="0" w:space="0" w:color="auto"/>
                    <w:right w:val="none" w:sz="0" w:space="0" w:color="auto"/>
                  </w:divBdr>
                </w:div>
                <w:div w:id="1752506139">
                  <w:marLeft w:val="0"/>
                  <w:marRight w:val="0"/>
                  <w:marTop w:val="0"/>
                  <w:marBottom w:val="0"/>
                  <w:divBdr>
                    <w:top w:val="none" w:sz="0" w:space="0" w:color="auto"/>
                    <w:left w:val="none" w:sz="0" w:space="0" w:color="auto"/>
                    <w:bottom w:val="none" w:sz="0" w:space="0" w:color="auto"/>
                    <w:right w:val="none" w:sz="0" w:space="0" w:color="auto"/>
                  </w:divBdr>
                </w:div>
                <w:div w:id="1567379499">
                  <w:marLeft w:val="0"/>
                  <w:marRight w:val="0"/>
                  <w:marTop w:val="0"/>
                  <w:marBottom w:val="0"/>
                  <w:divBdr>
                    <w:top w:val="none" w:sz="0" w:space="0" w:color="auto"/>
                    <w:left w:val="none" w:sz="0" w:space="0" w:color="auto"/>
                    <w:bottom w:val="none" w:sz="0" w:space="0" w:color="auto"/>
                    <w:right w:val="none" w:sz="0" w:space="0" w:color="auto"/>
                  </w:divBdr>
                </w:div>
                <w:div w:id="444229514">
                  <w:marLeft w:val="0"/>
                  <w:marRight w:val="0"/>
                  <w:marTop w:val="0"/>
                  <w:marBottom w:val="0"/>
                  <w:divBdr>
                    <w:top w:val="none" w:sz="0" w:space="0" w:color="auto"/>
                    <w:left w:val="none" w:sz="0" w:space="0" w:color="auto"/>
                    <w:bottom w:val="none" w:sz="0" w:space="0" w:color="auto"/>
                    <w:right w:val="none" w:sz="0" w:space="0" w:color="auto"/>
                  </w:divBdr>
                </w:div>
                <w:div w:id="910772183">
                  <w:marLeft w:val="0"/>
                  <w:marRight w:val="0"/>
                  <w:marTop w:val="0"/>
                  <w:marBottom w:val="0"/>
                  <w:divBdr>
                    <w:top w:val="none" w:sz="0" w:space="0" w:color="auto"/>
                    <w:left w:val="none" w:sz="0" w:space="0" w:color="auto"/>
                    <w:bottom w:val="none" w:sz="0" w:space="0" w:color="auto"/>
                    <w:right w:val="none" w:sz="0" w:space="0" w:color="auto"/>
                  </w:divBdr>
                </w:div>
                <w:div w:id="290677128">
                  <w:marLeft w:val="0"/>
                  <w:marRight w:val="0"/>
                  <w:marTop w:val="0"/>
                  <w:marBottom w:val="0"/>
                  <w:divBdr>
                    <w:top w:val="none" w:sz="0" w:space="0" w:color="auto"/>
                    <w:left w:val="none" w:sz="0" w:space="0" w:color="auto"/>
                    <w:bottom w:val="none" w:sz="0" w:space="0" w:color="auto"/>
                    <w:right w:val="none" w:sz="0" w:space="0" w:color="auto"/>
                  </w:divBdr>
                </w:div>
                <w:div w:id="1220095231">
                  <w:marLeft w:val="0"/>
                  <w:marRight w:val="0"/>
                  <w:marTop w:val="0"/>
                  <w:marBottom w:val="0"/>
                  <w:divBdr>
                    <w:top w:val="none" w:sz="0" w:space="0" w:color="auto"/>
                    <w:left w:val="none" w:sz="0" w:space="0" w:color="auto"/>
                    <w:bottom w:val="none" w:sz="0" w:space="0" w:color="auto"/>
                    <w:right w:val="none" w:sz="0" w:space="0" w:color="auto"/>
                  </w:divBdr>
                </w:div>
                <w:div w:id="1129858773">
                  <w:marLeft w:val="0"/>
                  <w:marRight w:val="0"/>
                  <w:marTop w:val="0"/>
                  <w:marBottom w:val="0"/>
                  <w:divBdr>
                    <w:top w:val="none" w:sz="0" w:space="0" w:color="auto"/>
                    <w:left w:val="none" w:sz="0" w:space="0" w:color="auto"/>
                    <w:bottom w:val="none" w:sz="0" w:space="0" w:color="auto"/>
                    <w:right w:val="none" w:sz="0" w:space="0" w:color="auto"/>
                  </w:divBdr>
                </w:div>
                <w:div w:id="1723094345">
                  <w:marLeft w:val="0"/>
                  <w:marRight w:val="0"/>
                  <w:marTop w:val="0"/>
                  <w:marBottom w:val="0"/>
                  <w:divBdr>
                    <w:top w:val="none" w:sz="0" w:space="0" w:color="auto"/>
                    <w:left w:val="none" w:sz="0" w:space="0" w:color="auto"/>
                    <w:bottom w:val="none" w:sz="0" w:space="0" w:color="auto"/>
                    <w:right w:val="none" w:sz="0" w:space="0" w:color="auto"/>
                  </w:divBdr>
                </w:div>
                <w:div w:id="2125734414">
                  <w:marLeft w:val="0"/>
                  <w:marRight w:val="0"/>
                  <w:marTop w:val="0"/>
                  <w:marBottom w:val="0"/>
                  <w:divBdr>
                    <w:top w:val="none" w:sz="0" w:space="0" w:color="auto"/>
                    <w:left w:val="none" w:sz="0" w:space="0" w:color="auto"/>
                    <w:bottom w:val="none" w:sz="0" w:space="0" w:color="auto"/>
                    <w:right w:val="none" w:sz="0" w:space="0" w:color="auto"/>
                  </w:divBdr>
                </w:div>
                <w:div w:id="282687313">
                  <w:marLeft w:val="0"/>
                  <w:marRight w:val="0"/>
                  <w:marTop w:val="0"/>
                  <w:marBottom w:val="0"/>
                  <w:divBdr>
                    <w:top w:val="none" w:sz="0" w:space="0" w:color="auto"/>
                    <w:left w:val="none" w:sz="0" w:space="0" w:color="auto"/>
                    <w:bottom w:val="none" w:sz="0" w:space="0" w:color="auto"/>
                    <w:right w:val="none" w:sz="0" w:space="0" w:color="auto"/>
                  </w:divBdr>
                </w:div>
                <w:div w:id="1997876389">
                  <w:marLeft w:val="0"/>
                  <w:marRight w:val="0"/>
                  <w:marTop w:val="0"/>
                  <w:marBottom w:val="0"/>
                  <w:divBdr>
                    <w:top w:val="none" w:sz="0" w:space="0" w:color="auto"/>
                    <w:left w:val="none" w:sz="0" w:space="0" w:color="auto"/>
                    <w:bottom w:val="none" w:sz="0" w:space="0" w:color="auto"/>
                    <w:right w:val="none" w:sz="0" w:space="0" w:color="auto"/>
                  </w:divBdr>
                </w:div>
                <w:div w:id="1162703107">
                  <w:marLeft w:val="0"/>
                  <w:marRight w:val="0"/>
                  <w:marTop w:val="0"/>
                  <w:marBottom w:val="0"/>
                  <w:divBdr>
                    <w:top w:val="none" w:sz="0" w:space="0" w:color="auto"/>
                    <w:left w:val="none" w:sz="0" w:space="0" w:color="auto"/>
                    <w:bottom w:val="none" w:sz="0" w:space="0" w:color="auto"/>
                    <w:right w:val="none" w:sz="0" w:space="0" w:color="auto"/>
                  </w:divBdr>
                </w:div>
                <w:div w:id="527958389">
                  <w:marLeft w:val="0"/>
                  <w:marRight w:val="0"/>
                  <w:marTop w:val="0"/>
                  <w:marBottom w:val="0"/>
                  <w:divBdr>
                    <w:top w:val="none" w:sz="0" w:space="0" w:color="auto"/>
                    <w:left w:val="none" w:sz="0" w:space="0" w:color="auto"/>
                    <w:bottom w:val="none" w:sz="0" w:space="0" w:color="auto"/>
                    <w:right w:val="none" w:sz="0" w:space="0" w:color="auto"/>
                  </w:divBdr>
                </w:div>
                <w:div w:id="1782921231">
                  <w:marLeft w:val="0"/>
                  <w:marRight w:val="0"/>
                  <w:marTop w:val="0"/>
                  <w:marBottom w:val="0"/>
                  <w:divBdr>
                    <w:top w:val="none" w:sz="0" w:space="0" w:color="auto"/>
                    <w:left w:val="none" w:sz="0" w:space="0" w:color="auto"/>
                    <w:bottom w:val="none" w:sz="0" w:space="0" w:color="auto"/>
                    <w:right w:val="none" w:sz="0" w:space="0" w:color="auto"/>
                  </w:divBdr>
                </w:div>
                <w:div w:id="515461062">
                  <w:marLeft w:val="0"/>
                  <w:marRight w:val="0"/>
                  <w:marTop w:val="0"/>
                  <w:marBottom w:val="0"/>
                  <w:divBdr>
                    <w:top w:val="none" w:sz="0" w:space="0" w:color="auto"/>
                    <w:left w:val="none" w:sz="0" w:space="0" w:color="auto"/>
                    <w:bottom w:val="none" w:sz="0" w:space="0" w:color="auto"/>
                    <w:right w:val="none" w:sz="0" w:space="0" w:color="auto"/>
                  </w:divBdr>
                </w:div>
                <w:div w:id="2116703062">
                  <w:marLeft w:val="0"/>
                  <w:marRight w:val="0"/>
                  <w:marTop w:val="0"/>
                  <w:marBottom w:val="0"/>
                  <w:divBdr>
                    <w:top w:val="none" w:sz="0" w:space="0" w:color="auto"/>
                    <w:left w:val="none" w:sz="0" w:space="0" w:color="auto"/>
                    <w:bottom w:val="none" w:sz="0" w:space="0" w:color="auto"/>
                    <w:right w:val="none" w:sz="0" w:space="0" w:color="auto"/>
                  </w:divBdr>
                </w:div>
                <w:div w:id="507254599">
                  <w:marLeft w:val="0"/>
                  <w:marRight w:val="0"/>
                  <w:marTop w:val="0"/>
                  <w:marBottom w:val="0"/>
                  <w:divBdr>
                    <w:top w:val="none" w:sz="0" w:space="0" w:color="auto"/>
                    <w:left w:val="none" w:sz="0" w:space="0" w:color="auto"/>
                    <w:bottom w:val="none" w:sz="0" w:space="0" w:color="auto"/>
                    <w:right w:val="none" w:sz="0" w:space="0" w:color="auto"/>
                  </w:divBdr>
                </w:div>
                <w:div w:id="39256569">
                  <w:marLeft w:val="0"/>
                  <w:marRight w:val="0"/>
                  <w:marTop w:val="0"/>
                  <w:marBottom w:val="0"/>
                  <w:divBdr>
                    <w:top w:val="none" w:sz="0" w:space="0" w:color="auto"/>
                    <w:left w:val="none" w:sz="0" w:space="0" w:color="auto"/>
                    <w:bottom w:val="none" w:sz="0" w:space="0" w:color="auto"/>
                    <w:right w:val="none" w:sz="0" w:space="0" w:color="auto"/>
                  </w:divBdr>
                </w:div>
                <w:div w:id="629437483">
                  <w:marLeft w:val="0"/>
                  <w:marRight w:val="0"/>
                  <w:marTop w:val="0"/>
                  <w:marBottom w:val="0"/>
                  <w:divBdr>
                    <w:top w:val="none" w:sz="0" w:space="0" w:color="auto"/>
                    <w:left w:val="none" w:sz="0" w:space="0" w:color="auto"/>
                    <w:bottom w:val="none" w:sz="0" w:space="0" w:color="auto"/>
                    <w:right w:val="none" w:sz="0" w:space="0" w:color="auto"/>
                  </w:divBdr>
                </w:div>
                <w:div w:id="959188142">
                  <w:marLeft w:val="0"/>
                  <w:marRight w:val="0"/>
                  <w:marTop w:val="0"/>
                  <w:marBottom w:val="0"/>
                  <w:divBdr>
                    <w:top w:val="none" w:sz="0" w:space="0" w:color="auto"/>
                    <w:left w:val="none" w:sz="0" w:space="0" w:color="auto"/>
                    <w:bottom w:val="none" w:sz="0" w:space="0" w:color="auto"/>
                    <w:right w:val="none" w:sz="0" w:space="0" w:color="auto"/>
                  </w:divBdr>
                </w:div>
                <w:div w:id="1884557381">
                  <w:marLeft w:val="0"/>
                  <w:marRight w:val="0"/>
                  <w:marTop w:val="0"/>
                  <w:marBottom w:val="0"/>
                  <w:divBdr>
                    <w:top w:val="none" w:sz="0" w:space="0" w:color="auto"/>
                    <w:left w:val="none" w:sz="0" w:space="0" w:color="auto"/>
                    <w:bottom w:val="none" w:sz="0" w:space="0" w:color="auto"/>
                    <w:right w:val="none" w:sz="0" w:space="0" w:color="auto"/>
                  </w:divBdr>
                </w:div>
                <w:div w:id="1121805910">
                  <w:marLeft w:val="0"/>
                  <w:marRight w:val="0"/>
                  <w:marTop w:val="0"/>
                  <w:marBottom w:val="0"/>
                  <w:divBdr>
                    <w:top w:val="none" w:sz="0" w:space="0" w:color="auto"/>
                    <w:left w:val="none" w:sz="0" w:space="0" w:color="auto"/>
                    <w:bottom w:val="none" w:sz="0" w:space="0" w:color="auto"/>
                    <w:right w:val="none" w:sz="0" w:space="0" w:color="auto"/>
                  </w:divBdr>
                </w:div>
                <w:div w:id="143939963">
                  <w:marLeft w:val="0"/>
                  <w:marRight w:val="0"/>
                  <w:marTop w:val="0"/>
                  <w:marBottom w:val="0"/>
                  <w:divBdr>
                    <w:top w:val="none" w:sz="0" w:space="0" w:color="auto"/>
                    <w:left w:val="none" w:sz="0" w:space="0" w:color="auto"/>
                    <w:bottom w:val="none" w:sz="0" w:space="0" w:color="auto"/>
                    <w:right w:val="none" w:sz="0" w:space="0" w:color="auto"/>
                  </w:divBdr>
                </w:div>
                <w:div w:id="1721203390">
                  <w:marLeft w:val="0"/>
                  <w:marRight w:val="0"/>
                  <w:marTop w:val="0"/>
                  <w:marBottom w:val="0"/>
                  <w:divBdr>
                    <w:top w:val="none" w:sz="0" w:space="0" w:color="auto"/>
                    <w:left w:val="none" w:sz="0" w:space="0" w:color="auto"/>
                    <w:bottom w:val="none" w:sz="0" w:space="0" w:color="auto"/>
                    <w:right w:val="none" w:sz="0" w:space="0" w:color="auto"/>
                  </w:divBdr>
                </w:div>
                <w:div w:id="1834177753">
                  <w:marLeft w:val="0"/>
                  <w:marRight w:val="0"/>
                  <w:marTop w:val="0"/>
                  <w:marBottom w:val="0"/>
                  <w:divBdr>
                    <w:top w:val="none" w:sz="0" w:space="0" w:color="auto"/>
                    <w:left w:val="none" w:sz="0" w:space="0" w:color="auto"/>
                    <w:bottom w:val="none" w:sz="0" w:space="0" w:color="auto"/>
                    <w:right w:val="none" w:sz="0" w:space="0" w:color="auto"/>
                  </w:divBdr>
                </w:div>
                <w:div w:id="909119410">
                  <w:marLeft w:val="0"/>
                  <w:marRight w:val="0"/>
                  <w:marTop w:val="0"/>
                  <w:marBottom w:val="0"/>
                  <w:divBdr>
                    <w:top w:val="none" w:sz="0" w:space="0" w:color="auto"/>
                    <w:left w:val="none" w:sz="0" w:space="0" w:color="auto"/>
                    <w:bottom w:val="none" w:sz="0" w:space="0" w:color="auto"/>
                    <w:right w:val="none" w:sz="0" w:space="0" w:color="auto"/>
                  </w:divBdr>
                </w:div>
                <w:div w:id="614944178">
                  <w:marLeft w:val="0"/>
                  <w:marRight w:val="0"/>
                  <w:marTop w:val="0"/>
                  <w:marBottom w:val="0"/>
                  <w:divBdr>
                    <w:top w:val="none" w:sz="0" w:space="0" w:color="auto"/>
                    <w:left w:val="none" w:sz="0" w:space="0" w:color="auto"/>
                    <w:bottom w:val="none" w:sz="0" w:space="0" w:color="auto"/>
                    <w:right w:val="none" w:sz="0" w:space="0" w:color="auto"/>
                  </w:divBdr>
                </w:div>
                <w:div w:id="1218083929">
                  <w:marLeft w:val="0"/>
                  <w:marRight w:val="0"/>
                  <w:marTop w:val="0"/>
                  <w:marBottom w:val="0"/>
                  <w:divBdr>
                    <w:top w:val="none" w:sz="0" w:space="0" w:color="auto"/>
                    <w:left w:val="none" w:sz="0" w:space="0" w:color="auto"/>
                    <w:bottom w:val="none" w:sz="0" w:space="0" w:color="auto"/>
                    <w:right w:val="none" w:sz="0" w:space="0" w:color="auto"/>
                  </w:divBdr>
                </w:div>
                <w:div w:id="51203003">
                  <w:marLeft w:val="0"/>
                  <w:marRight w:val="0"/>
                  <w:marTop w:val="0"/>
                  <w:marBottom w:val="0"/>
                  <w:divBdr>
                    <w:top w:val="none" w:sz="0" w:space="0" w:color="auto"/>
                    <w:left w:val="none" w:sz="0" w:space="0" w:color="auto"/>
                    <w:bottom w:val="none" w:sz="0" w:space="0" w:color="auto"/>
                    <w:right w:val="none" w:sz="0" w:space="0" w:color="auto"/>
                  </w:divBdr>
                </w:div>
                <w:div w:id="1733383886">
                  <w:marLeft w:val="0"/>
                  <w:marRight w:val="0"/>
                  <w:marTop w:val="0"/>
                  <w:marBottom w:val="0"/>
                  <w:divBdr>
                    <w:top w:val="none" w:sz="0" w:space="0" w:color="auto"/>
                    <w:left w:val="none" w:sz="0" w:space="0" w:color="auto"/>
                    <w:bottom w:val="none" w:sz="0" w:space="0" w:color="auto"/>
                    <w:right w:val="none" w:sz="0" w:space="0" w:color="auto"/>
                  </w:divBdr>
                </w:div>
                <w:div w:id="837964916">
                  <w:marLeft w:val="0"/>
                  <w:marRight w:val="0"/>
                  <w:marTop w:val="0"/>
                  <w:marBottom w:val="0"/>
                  <w:divBdr>
                    <w:top w:val="none" w:sz="0" w:space="0" w:color="auto"/>
                    <w:left w:val="none" w:sz="0" w:space="0" w:color="auto"/>
                    <w:bottom w:val="none" w:sz="0" w:space="0" w:color="auto"/>
                    <w:right w:val="none" w:sz="0" w:space="0" w:color="auto"/>
                  </w:divBdr>
                </w:div>
                <w:div w:id="2025936349">
                  <w:marLeft w:val="0"/>
                  <w:marRight w:val="0"/>
                  <w:marTop w:val="0"/>
                  <w:marBottom w:val="0"/>
                  <w:divBdr>
                    <w:top w:val="none" w:sz="0" w:space="0" w:color="auto"/>
                    <w:left w:val="none" w:sz="0" w:space="0" w:color="auto"/>
                    <w:bottom w:val="none" w:sz="0" w:space="0" w:color="auto"/>
                    <w:right w:val="none" w:sz="0" w:space="0" w:color="auto"/>
                  </w:divBdr>
                </w:div>
                <w:div w:id="314265631">
                  <w:marLeft w:val="0"/>
                  <w:marRight w:val="0"/>
                  <w:marTop w:val="0"/>
                  <w:marBottom w:val="0"/>
                  <w:divBdr>
                    <w:top w:val="none" w:sz="0" w:space="0" w:color="auto"/>
                    <w:left w:val="none" w:sz="0" w:space="0" w:color="auto"/>
                    <w:bottom w:val="none" w:sz="0" w:space="0" w:color="auto"/>
                    <w:right w:val="none" w:sz="0" w:space="0" w:color="auto"/>
                  </w:divBdr>
                </w:div>
                <w:div w:id="1640112339">
                  <w:marLeft w:val="0"/>
                  <w:marRight w:val="0"/>
                  <w:marTop w:val="0"/>
                  <w:marBottom w:val="0"/>
                  <w:divBdr>
                    <w:top w:val="none" w:sz="0" w:space="0" w:color="auto"/>
                    <w:left w:val="none" w:sz="0" w:space="0" w:color="auto"/>
                    <w:bottom w:val="none" w:sz="0" w:space="0" w:color="auto"/>
                    <w:right w:val="none" w:sz="0" w:space="0" w:color="auto"/>
                  </w:divBdr>
                </w:div>
                <w:div w:id="1263536383">
                  <w:marLeft w:val="0"/>
                  <w:marRight w:val="0"/>
                  <w:marTop w:val="0"/>
                  <w:marBottom w:val="0"/>
                  <w:divBdr>
                    <w:top w:val="none" w:sz="0" w:space="0" w:color="auto"/>
                    <w:left w:val="none" w:sz="0" w:space="0" w:color="auto"/>
                    <w:bottom w:val="none" w:sz="0" w:space="0" w:color="auto"/>
                    <w:right w:val="none" w:sz="0" w:space="0" w:color="auto"/>
                  </w:divBdr>
                </w:div>
                <w:div w:id="604461170">
                  <w:marLeft w:val="0"/>
                  <w:marRight w:val="0"/>
                  <w:marTop w:val="0"/>
                  <w:marBottom w:val="0"/>
                  <w:divBdr>
                    <w:top w:val="none" w:sz="0" w:space="0" w:color="auto"/>
                    <w:left w:val="none" w:sz="0" w:space="0" w:color="auto"/>
                    <w:bottom w:val="none" w:sz="0" w:space="0" w:color="auto"/>
                    <w:right w:val="none" w:sz="0" w:space="0" w:color="auto"/>
                  </w:divBdr>
                </w:div>
                <w:div w:id="813256841">
                  <w:marLeft w:val="0"/>
                  <w:marRight w:val="0"/>
                  <w:marTop w:val="0"/>
                  <w:marBottom w:val="0"/>
                  <w:divBdr>
                    <w:top w:val="none" w:sz="0" w:space="0" w:color="auto"/>
                    <w:left w:val="none" w:sz="0" w:space="0" w:color="auto"/>
                    <w:bottom w:val="none" w:sz="0" w:space="0" w:color="auto"/>
                    <w:right w:val="none" w:sz="0" w:space="0" w:color="auto"/>
                  </w:divBdr>
                </w:div>
                <w:div w:id="675036934">
                  <w:marLeft w:val="0"/>
                  <w:marRight w:val="0"/>
                  <w:marTop w:val="0"/>
                  <w:marBottom w:val="0"/>
                  <w:divBdr>
                    <w:top w:val="none" w:sz="0" w:space="0" w:color="auto"/>
                    <w:left w:val="none" w:sz="0" w:space="0" w:color="auto"/>
                    <w:bottom w:val="none" w:sz="0" w:space="0" w:color="auto"/>
                    <w:right w:val="none" w:sz="0" w:space="0" w:color="auto"/>
                  </w:divBdr>
                </w:div>
                <w:div w:id="1972713678">
                  <w:marLeft w:val="0"/>
                  <w:marRight w:val="0"/>
                  <w:marTop w:val="0"/>
                  <w:marBottom w:val="0"/>
                  <w:divBdr>
                    <w:top w:val="none" w:sz="0" w:space="0" w:color="auto"/>
                    <w:left w:val="none" w:sz="0" w:space="0" w:color="auto"/>
                    <w:bottom w:val="none" w:sz="0" w:space="0" w:color="auto"/>
                    <w:right w:val="none" w:sz="0" w:space="0" w:color="auto"/>
                  </w:divBdr>
                </w:div>
                <w:div w:id="1357194649">
                  <w:marLeft w:val="0"/>
                  <w:marRight w:val="0"/>
                  <w:marTop w:val="0"/>
                  <w:marBottom w:val="0"/>
                  <w:divBdr>
                    <w:top w:val="none" w:sz="0" w:space="0" w:color="auto"/>
                    <w:left w:val="none" w:sz="0" w:space="0" w:color="auto"/>
                    <w:bottom w:val="none" w:sz="0" w:space="0" w:color="auto"/>
                    <w:right w:val="none" w:sz="0" w:space="0" w:color="auto"/>
                  </w:divBdr>
                </w:div>
                <w:div w:id="2140343482">
                  <w:marLeft w:val="0"/>
                  <w:marRight w:val="0"/>
                  <w:marTop w:val="0"/>
                  <w:marBottom w:val="0"/>
                  <w:divBdr>
                    <w:top w:val="none" w:sz="0" w:space="0" w:color="auto"/>
                    <w:left w:val="none" w:sz="0" w:space="0" w:color="auto"/>
                    <w:bottom w:val="none" w:sz="0" w:space="0" w:color="auto"/>
                    <w:right w:val="none" w:sz="0" w:space="0" w:color="auto"/>
                  </w:divBdr>
                </w:div>
                <w:div w:id="1399985565">
                  <w:marLeft w:val="0"/>
                  <w:marRight w:val="0"/>
                  <w:marTop w:val="0"/>
                  <w:marBottom w:val="0"/>
                  <w:divBdr>
                    <w:top w:val="none" w:sz="0" w:space="0" w:color="auto"/>
                    <w:left w:val="none" w:sz="0" w:space="0" w:color="auto"/>
                    <w:bottom w:val="none" w:sz="0" w:space="0" w:color="auto"/>
                    <w:right w:val="none" w:sz="0" w:space="0" w:color="auto"/>
                  </w:divBdr>
                </w:div>
                <w:div w:id="836502412">
                  <w:marLeft w:val="0"/>
                  <w:marRight w:val="0"/>
                  <w:marTop w:val="0"/>
                  <w:marBottom w:val="0"/>
                  <w:divBdr>
                    <w:top w:val="none" w:sz="0" w:space="0" w:color="auto"/>
                    <w:left w:val="none" w:sz="0" w:space="0" w:color="auto"/>
                    <w:bottom w:val="none" w:sz="0" w:space="0" w:color="auto"/>
                    <w:right w:val="none" w:sz="0" w:space="0" w:color="auto"/>
                  </w:divBdr>
                </w:div>
                <w:div w:id="690185683">
                  <w:marLeft w:val="0"/>
                  <w:marRight w:val="0"/>
                  <w:marTop w:val="0"/>
                  <w:marBottom w:val="0"/>
                  <w:divBdr>
                    <w:top w:val="none" w:sz="0" w:space="0" w:color="auto"/>
                    <w:left w:val="none" w:sz="0" w:space="0" w:color="auto"/>
                    <w:bottom w:val="none" w:sz="0" w:space="0" w:color="auto"/>
                    <w:right w:val="none" w:sz="0" w:space="0" w:color="auto"/>
                  </w:divBdr>
                </w:div>
                <w:div w:id="1897625071">
                  <w:marLeft w:val="0"/>
                  <w:marRight w:val="0"/>
                  <w:marTop w:val="0"/>
                  <w:marBottom w:val="0"/>
                  <w:divBdr>
                    <w:top w:val="none" w:sz="0" w:space="0" w:color="auto"/>
                    <w:left w:val="none" w:sz="0" w:space="0" w:color="auto"/>
                    <w:bottom w:val="none" w:sz="0" w:space="0" w:color="auto"/>
                    <w:right w:val="none" w:sz="0" w:space="0" w:color="auto"/>
                  </w:divBdr>
                </w:div>
                <w:div w:id="2137873960">
                  <w:marLeft w:val="0"/>
                  <w:marRight w:val="0"/>
                  <w:marTop w:val="0"/>
                  <w:marBottom w:val="0"/>
                  <w:divBdr>
                    <w:top w:val="none" w:sz="0" w:space="0" w:color="auto"/>
                    <w:left w:val="none" w:sz="0" w:space="0" w:color="auto"/>
                    <w:bottom w:val="none" w:sz="0" w:space="0" w:color="auto"/>
                    <w:right w:val="none" w:sz="0" w:space="0" w:color="auto"/>
                  </w:divBdr>
                </w:div>
                <w:div w:id="1072657357">
                  <w:marLeft w:val="0"/>
                  <w:marRight w:val="0"/>
                  <w:marTop w:val="0"/>
                  <w:marBottom w:val="0"/>
                  <w:divBdr>
                    <w:top w:val="none" w:sz="0" w:space="0" w:color="auto"/>
                    <w:left w:val="none" w:sz="0" w:space="0" w:color="auto"/>
                    <w:bottom w:val="none" w:sz="0" w:space="0" w:color="auto"/>
                    <w:right w:val="none" w:sz="0" w:space="0" w:color="auto"/>
                  </w:divBdr>
                </w:div>
                <w:div w:id="517041727">
                  <w:marLeft w:val="0"/>
                  <w:marRight w:val="0"/>
                  <w:marTop w:val="0"/>
                  <w:marBottom w:val="0"/>
                  <w:divBdr>
                    <w:top w:val="none" w:sz="0" w:space="0" w:color="auto"/>
                    <w:left w:val="none" w:sz="0" w:space="0" w:color="auto"/>
                    <w:bottom w:val="none" w:sz="0" w:space="0" w:color="auto"/>
                    <w:right w:val="none" w:sz="0" w:space="0" w:color="auto"/>
                  </w:divBdr>
                </w:div>
                <w:div w:id="526334913">
                  <w:marLeft w:val="0"/>
                  <w:marRight w:val="0"/>
                  <w:marTop w:val="0"/>
                  <w:marBottom w:val="0"/>
                  <w:divBdr>
                    <w:top w:val="none" w:sz="0" w:space="0" w:color="auto"/>
                    <w:left w:val="none" w:sz="0" w:space="0" w:color="auto"/>
                    <w:bottom w:val="none" w:sz="0" w:space="0" w:color="auto"/>
                    <w:right w:val="none" w:sz="0" w:space="0" w:color="auto"/>
                  </w:divBdr>
                </w:div>
                <w:div w:id="2059545252">
                  <w:marLeft w:val="0"/>
                  <w:marRight w:val="0"/>
                  <w:marTop w:val="0"/>
                  <w:marBottom w:val="0"/>
                  <w:divBdr>
                    <w:top w:val="none" w:sz="0" w:space="0" w:color="auto"/>
                    <w:left w:val="none" w:sz="0" w:space="0" w:color="auto"/>
                    <w:bottom w:val="none" w:sz="0" w:space="0" w:color="auto"/>
                    <w:right w:val="none" w:sz="0" w:space="0" w:color="auto"/>
                  </w:divBdr>
                </w:div>
                <w:div w:id="1907371660">
                  <w:marLeft w:val="0"/>
                  <w:marRight w:val="0"/>
                  <w:marTop w:val="0"/>
                  <w:marBottom w:val="0"/>
                  <w:divBdr>
                    <w:top w:val="none" w:sz="0" w:space="0" w:color="auto"/>
                    <w:left w:val="none" w:sz="0" w:space="0" w:color="auto"/>
                    <w:bottom w:val="none" w:sz="0" w:space="0" w:color="auto"/>
                    <w:right w:val="none" w:sz="0" w:space="0" w:color="auto"/>
                  </w:divBdr>
                </w:div>
                <w:div w:id="1198467711">
                  <w:marLeft w:val="0"/>
                  <w:marRight w:val="0"/>
                  <w:marTop w:val="0"/>
                  <w:marBottom w:val="0"/>
                  <w:divBdr>
                    <w:top w:val="none" w:sz="0" w:space="0" w:color="auto"/>
                    <w:left w:val="none" w:sz="0" w:space="0" w:color="auto"/>
                    <w:bottom w:val="none" w:sz="0" w:space="0" w:color="auto"/>
                    <w:right w:val="none" w:sz="0" w:space="0" w:color="auto"/>
                  </w:divBdr>
                </w:div>
                <w:div w:id="1419862679">
                  <w:marLeft w:val="0"/>
                  <w:marRight w:val="0"/>
                  <w:marTop w:val="0"/>
                  <w:marBottom w:val="0"/>
                  <w:divBdr>
                    <w:top w:val="none" w:sz="0" w:space="0" w:color="auto"/>
                    <w:left w:val="none" w:sz="0" w:space="0" w:color="auto"/>
                    <w:bottom w:val="none" w:sz="0" w:space="0" w:color="auto"/>
                    <w:right w:val="none" w:sz="0" w:space="0" w:color="auto"/>
                  </w:divBdr>
                </w:div>
                <w:div w:id="1299653444">
                  <w:marLeft w:val="0"/>
                  <w:marRight w:val="0"/>
                  <w:marTop w:val="0"/>
                  <w:marBottom w:val="0"/>
                  <w:divBdr>
                    <w:top w:val="none" w:sz="0" w:space="0" w:color="auto"/>
                    <w:left w:val="none" w:sz="0" w:space="0" w:color="auto"/>
                    <w:bottom w:val="none" w:sz="0" w:space="0" w:color="auto"/>
                    <w:right w:val="none" w:sz="0" w:space="0" w:color="auto"/>
                  </w:divBdr>
                </w:div>
                <w:div w:id="2116366442">
                  <w:marLeft w:val="0"/>
                  <w:marRight w:val="0"/>
                  <w:marTop w:val="0"/>
                  <w:marBottom w:val="0"/>
                  <w:divBdr>
                    <w:top w:val="none" w:sz="0" w:space="0" w:color="auto"/>
                    <w:left w:val="none" w:sz="0" w:space="0" w:color="auto"/>
                    <w:bottom w:val="none" w:sz="0" w:space="0" w:color="auto"/>
                    <w:right w:val="none" w:sz="0" w:space="0" w:color="auto"/>
                  </w:divBdr>
                </w:div>
                <w:div w:id="1826122684">
                  <w:marLeft w:val="0"/>
                  <w:marRight w:val="0"/>
                  <w:marTop w:val="0"/>
                  <w:marBottom w:val="0"/>
                  <w:divBdr>
                    <w:top w:val="none" w:sz="0" w:space="0" w:color="auto"/>
                    <w:left w:val="none" w:sz="0" w:space="0" w:color="auto"/>
                    <w:bottom w:val="none" w:sz="0" w:space="0" w:color="auto"/>
                    <w:right w:val="none" w:sz="0" w:space="0" w:color="auto"/>
                  </w:divBdr>
                </w:div>
                <w:div w:id="984967408">
                  <w:marLeft w:val="0"/>
                  <w:marRight w:val="0"/>
                  <w:marTop w:val="0"/>
                  <w:marBottom w:val="0"/>
                  <w:divBdr>
                    <w:top w:val="none" w:sz="0" w:space="0" w:color="auto"/>
                    <w:left w:val="none" w:sz="0" w:space="0" w:color="auto"/>
                    <w:bottom w:val="none" w:sz="0" w:space="0" w:color="auto"/>
                    <w:right w:val="none" w:sz="0" w:space="0" w:color="auto"/>
                  </w:divBdr>
                </w:div>
                <w:div w:id="1809786450">
                  <w:marLeft w:val="0"/>
                  <w:marRight w:val="0"/>
                  <w:marTop w:val="0"/>
                  <w:marBottom w:val="0"/>
                  <w:divBdr>
                    <w:top w:val="none" w:sz="0" w:space="0" w:color="auto"/>
                    <w:left w:val="none" w:sz="0" w:space="0" w:color="auto"/>
                    <w:bottom w:val="none" w:sz="0" w:space="0" w:color="auto"/>
                    <w:right w:val="none" w:sz="0" w:space="0" w:color="auto"/>
                  </w:divBdr>
                </w:div>
                <w:div w:id="633488355">
                  <w:marLeft w:val="0"/>
                  <w:marRight w:val="0"/>
                  <w:marTop w:val="0"/>
                  <w:marBottom w:val="0"/>
                  <w:divBdr>
                    <w:top w:val="none" w:sz="0" w:space="0" w:color="auto"/>
                    <w:left w:val="none" w:sz="0" w:space="0" w:color="auto"/>
                    <w:bottom w:val="none" w:sz="0" w:space="0" w:color="auto"/>
                    <w:right w:val="none" w:sz="0" w:space="0" w:color="auto"/>
                  </w:divBdr>
                </w:div>
                <w:div w:id="2014260226">
                  <w:marLeft w:val="0"/>
                  <w:marRight w:val="0"/>
                  <w:marTop w:val="0"/>
                  <w:marBottom w:val="0"/>
                  <w:divBdr>
                    <w:top w:val="none" w:sz="0" w:space="0" w:color="auto"/>
                    <w:left w:val="none" w:sz="0" w:space="0" w:color="auto"/>
                    <w:bottom w:val="none" w:sz="0" w:space="0" w:color="auto"/>
                    <w:right w:val="none" w:sz="0" w:space="0" w:color="auto"/>
                  </w:divBdr>
                </w:div>
                <w:div w:id="1517842708">
                  <w:marLeft w:val="0"/>
                  <w:marRight w:val="0"/>
                  <w:marTop w:val="0"/>
                  <w:marBottom w:val="0"/>
                  <w:divBdr>
                    <w:top w:val="none" w:sz="0" w:space="0" w:color="auto"/>
                    <w:left w:val="none" w:sz="0" w:space="0" w:color="auto"/>
                    <w:bottom w:val="none" w:sz="0" w:space="0" w:color="auto"/>
                    <w:right w:val="none" w:sz="0" w:space="0" w:color="auto"/>
                  </w:divBdr>
                </w:div>
                <w:div w:id="1200510048">
                  <w:marLeft w:val="0"/>
                  <w:marRight w:val="0"/>
                  <w:marTop w:val="0"/>
                  <w:marBottom w:val="0"/>
                  <w:divBdr>
                    <w:top w:val="none" w:sz="0" w:space="0" w:color="auto"/>
                    <w:left w:val="none" w:sz="0" w:space="0" w:color="auto"/>
                    <w:bottom w:val="none" w:sz="0" w:space="0" w:color="auto"/>
                    <w:right w:val="none" w:sz="0" w:space="0" w:color="auto"/>
                  </w:divBdr>
                </w:div>
                <w:div w:id="20086244">
                  <w:marLeft w:val="0"/>
                  <w:marRight w:val="0"/>
                  <w:marTop w:val="0"/>
                  <w:marBottom w:val="0"/>
                  <w:divBdr>
                    <w:top w:val="none" w:sz="0" w:space="0" w:color="auto"/>
                    <w:left w:val="none" w:sz="0" w:space="0" w:color="auto"/>
                    <w:bottom w:val="none" w:sz="0" w:space="0" w:color="auto"/>
                    <w:right w:val="none" w:sz="0" w:space="0" w:color="auto"/>
                  </w:divBdr>
                </w:div>
                <w:div w:id="1367951441">
                  <w:marLeft w:val="0"/>
                  <w:marRight w:val="0"/>
                  <w:marTop w:val="0"/>
                  <w:marBottom w:val="0"/>
                  <w:divBdr>
                    <w:top w:val="none" w:sz="0" w:space="0" w:color="auto"/>
                    <w:left w:val="none" w:sz="0" w:space="0" w:color="auto"/>
                    <w:bottom w:val="none" w:sz="0" w:space="0" w:color="auto"/>
                    <w:right w:val="none" w:sz="0" w:space="0" w:color="auto"/>
                  </w:divBdr>
                </w:div>
                <w:div w:id="1533036563">
                  <w:marLeft w:val="0"/>
                  <w:marRight w:val="0"/>
                  <w:marTop w:val="0"/>
                  <w:marBottom w:val="0"/>
                  <w:divBdr>
                    <w:top w:val="none" w:sz="0" w:space="0" w:color="auto"/>
                    <w:left w:val="none" w:sz="0" w:space="0" w:color="auto"/>
                    <w:bottom w:val="none" w:sz="0" w:space="0" w:color="auto"/>
                    <w:right w:val="none" w:sz="0" w:space="0" w:color="auto"/>
                  </w:divBdr>
                </w:div>
                <w:div w:id="697631567">
                  <w:marLeft w:val="0"/>
                  <w:marRight w:val="0"/>
                  <w:marTop w:val="0"/>
                  <w:marBottom w:val="0"/>
                  <w:divBdr>
                    <w:top w:val="none" w:sz="0" w:space="0" w:color="auto"/>
                    <w:left w:val="none" w:sz="0" w:space="0" w:color="auto"/>
                    <w:bottom w:val="none" w:sz="0" w:space="0" w:color="auto"/>
                    <w:right w:val="none" w:sz="0" w:space="0" w:color="auto"/>
                  </w:divBdr>
                </w:div>
                <w:div w:id="1888685712">
                  <w:marLeft w:val="0"/>
                  <w:marRight w:val="0"/>
                  <w:marTop w:val="0"/>
                  <w:marBottom w:val="0"/>
                  <w:divBdr>
                    <w:top w:val="none" w:sz="0" w:space="0" w:color="auto"/>
                    <w:left w:val="none" w:sz="0" w:space="0" w:color="auto"/>
                    <w:bottom w:val="none" w:sz="0" w:space="0" w:color="auto"/>
                    <w:right w:val="none" w:sz="0" w:space="0" w:color="auto"/>
                  </w:divBdr>
                </w:div>
                <w:div w:id="982545433">
                  <w:marLeft w:val="0"/>
                  <w:marRight w:val="0"/>
                  <w:marTop w:val="0"/>
                  <w:marBottom w:val="0"/>
                  <w:divBdr>
                    <w:top w:val="none" w:sz="0" w:space="0" w:color="auto"/>
                    <w:left w:val="none" w:sz="0" w:space="0" w:color="auto"/>
                    <w:bottom w:val="none" w:sz="0" w:space="0" w:color="auto"/>
                    <w:right w:val="none" w:sz="0" w:space="0" w:color="auto"/>
                  </w:divBdr>
                </w:div>
                <w:div w:id="423844019">
                  <w:marLeft w:val="0"/>
                  <w:marRight w:val="0"/>
                  <w:marTop w:val="0"/>
                  <w:marBottom w:val="0"/>
                  <w:divBdr>
                    <w:top w:val="none" w:sz="0" w:space="0" w:color="auto"/>
                    <w:left w:val="none" w:sz="0" w:space="0" w:color="auto"/>
                    <w:bottom w:val="none" w:sz="0" w:space="0" w:color="auto"/>
                    <w:right w:val="none" w:sz="0" w:space="0" w:color="auto"/>
                  </w:divBdr>
                </w:div>
                <w:div w:id="1688168067">
                  <w:marLeft w:val="0"/>
                  <w:marRight w:val="0"/>
                  <w:marTop w:val="0"/>
                  <w:marBottom w:val="0"/>
                  <w:divBdr>
                    <w:top w:val="none" w:sz="0" w:space="0" w:color="auto"/>
                    <w:left w:val="none" w:sz="0" w:space="0" w:color="auto"/>
                    <w:bottom w:val="none" w:sz="0" w:space="0" w:color="auto"/>
                    <w:right w:val="none" w:sz="0" w:space="0" w:color="auto"/>
                  </w:divBdr>
                </w:div>
                <w:div w:id="1688485612">
                  <w:marLeft w:val="0"/>
                  <w:marRight w:val="0"/>
                  <w:marTop w:val="0"/>
                  <w:marBottom w:val="0"/>
                  <w:divBdr>
                    <w:top w:val="none" w:sz="0" w:space="0" w:color="auto"/>
                    <w:left w:val="none" w:sz="0" w:space="0" w:color="auto"/>
                    <w:bottom w:val="none" w:sz="0" w:space="0" w:color="auto"/>
                    <w:right w:val="none" w:sz="0" w:space="0" w:color="auto"/>
                  </w:divBdr>
                </w:div>
                <w:div w:id="172955608">
                  <w:marLeft w:val="0"/>
                  <w:marRight w:val="0"/>
                  <w:marTop w:val="0"/>
                  <w:marBottom w:val="0"/>
                  <w:divBdr>
                    <w:top w:val="none" w:sz="0" w:space="0" w:color="auto"/>
                    <w:left w:val="none" w:sz="0" w:space="0" w:color="auto"/>
                    <w:bottom w:val="none" w:sz="0" w:space="0" w:color="auto"/>
                    <w:right w:val="none" w:sz="0" w:space="0" w:color="auto"/>
                  </w:divBdr>
                </w:div>
                <w:div w:id="1493597993">
                  <w:marLeft w:val="0"/>
                  <w:marRight w:val="0"/>
                  <w:marTop w:val="0"/>
                  <w:marBottom w:val="0"/>
                  <w:divBdr>
                    <w:top w:val="none" w:sz="0" w:space="0" w:color="auto"/>
                    <w:left w:val="none" w:sz="0" w:space="0" w:color="auto"/>
                    <w:bottom w:val="none" w:sz="0" w:space="0" w:color="auto"/>
                    <w:right w:val="none" w:sz="0" w:space="0" w:color="auto"/>
                  </w:divBdr>
                </w:div>
                <w:div w:id="42679112">
                  <w:marLeft w:val="0"/>
                  <w:marRight w:val="0"/>
                  <w:marTop w:val="0"/>
                  <w:marBottom w:val="0"/>
                  <w:divBdr>
                    <w:top w:val="none" w:sz="0" w:space="0" w:color="auto"/>
                    <w:left w:val="none" w:sz="0" w:space="0" w:color="auto"/>
                    <w:bottom w:val="none" w:sz="0" w:space="0" w:color="auto"/>
                    <w:right w:val="none" w:sz="0" w:space="0" w:color="auto"/>
                  </w:divBdr>
                </w:div>
                <w:div w:id="1485973941">
                  <w:marLeft w:val="0"/>
                  <w:marRight w:val="0"/>
                  <w:marTop w:val="0"/>
                  <w:marBottom w:val="0"/>
                  <w:divBdr>
                    <w:top w:val="none" w:sz="0" w:space="0" w:color="auto"/>
                    <w:left w:val="none" w:sz="0" w:space="0" w:color="auto"/>
                    <w:bottom w:val="none" w:sz="0" w:space="0" w:color="auto"/>
                    <w:right w:val="none" w:sz="0" w:space="0" w:color="auto"/>
                  </w:divBdr>
                </w:div>
                <w:div w:id="519859060">
                  <w:marLeft w:val="0"/>
                  <w:marRight w:val="0"/>
                  <w:marTop w:val="0"/>
                  <w:marBottom w:val="0"/>
                  <w:divBdr>
                    <w:top w:val="none" w:sz="0" w:space="0" w:color="auto"/>
                    <w:left w:val="none" w:sz="0" w:space="0" w:color="auto"/>
                    <w:bottom w:val="none" w:sz="0" w:space="0" w:color="auto"/>
                    <w:right w:val="none" w:sz="0" w:space="0" w:color="auto"/>
                  </w:divBdr>
                </w:div>
                <w:div w:id="2076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238">
          <w:marLeft w:val="0"/>
          <w:marRight w:val="0"/>
          <w:marTop w:val="0"/>
          <w:marBottom w:val="0"/>
          <w:divBdr>
            <w:top w:val="none" w:sz="0" w:space="0" w:color="auto"/>
            <w:left w:val="none" w:sz="0" w:space="0" w:color="auto"/>
            <w:bottom w:val="none" w:sz="0" w:space="0" w:color="auto"/>
            <w:right w:val="none" w:sz="0" w:space="0" w:color="auto"/>
          </w:divBdr>
          <w:divsChild>
            <w:div w:id="1108893142">
              <w:marLeft w:val="0"/>
              <w:marRight w:val="0"/>
              <w:marTop w:val="0"/>
              <w:marBottom w:val="0"/>
              <w:divBdr>
                <w:top w:val="none" w:sz="0" w:space="0" w:color="auto"/>
                <w:left w:val="none" w:sz="0" w:space="0" w:color="auto"/>
                <w:bottom w:val="none" w:sz="0" w:space="0" w:color="auto"/>
                <w:right w:val="none" w:sz="0" w:space="0" w:color="auto"/>
              </w:divBdr>
            </w:div>
            <w:div w:id="1805001360">
              <w:marLeft w:val="0"/>
              <w:marRight w:val="0"/>
              <w:marTop w:val="0"/>
              <w:marBottom w:val="0"/>
              <w:divBdr>
                <w:top w:val="none" w:sz="0" w:space="0" w:color="auto"/>
                <w:left w:val="none" w:sz="0" w:space="0" w:color="auto"/>
                <w:bottom w:val="none" w:sz="0" w:space="0" w:color="auto"/>
                <w:right w:val="none" w:sz="0" w:space="0" w:color="auto"/>
              </w:divBdr>
            </w:div>
            <w:div w:id="2107071544">
              <w:marLeft w:val="0"/>
              <w:marRight w:val="0"/>
              <w:marTop w:val="0"/>
              <w:marBottom w:val="0"/>
              <w:divBdr>
                <w:top w:val="none" w:sz="0" w:space="0" w:color="auto"/>
                <w:left w:val="none" w:sz="0" w:space="0" w:color="auto"/>
                <w:bottom w:val="none" w:sz="0" w:space="0" w:color="auto"/>
                <w:right w:val="none" w:sz="0" w:space="0" w:color="auto"/>
              </w:divBdr>
            </w:div>
            <w:div w:id="1817330059">
              <w:marLeft w:val="0"/>
              <w:marRight w:val="0"/>
              <w:marTop w:val="0"/>
              <w:marBottom w:val="0"/>
              <w:divBdr>
                <w:top w:val="none" w:sz="0" w:space="0" w:color="auto"/>
                <w:left w:val="none" w:sz="0" w:space="0" w:color="auto"/>
                <w:bottom w:val="none" w:sz="0" w:space="0" w:color="auto"/>
                <w:right w:val="none" w:sz="0" w:space="0" w:color="auto"/>
              </w:divBdr>
            </w:div>
            <w:div w:id="2088068707">
              <w:marLeft w:val="0"/>
              <w:marRight w:val="0"/>
              <w:marTop w:val="0"/>
              <w:marBottom w:val="0"/>
              <w:divBdr>
                <w:top w:val="none" w:sz="0" w:space="0" w:color="auto"/>
                <w:left w:val="none" w:sz="0" w:space="0" w:color="auto"/>
                <w:bottom w:val="none" w:sz="0" w:space="0" w:color="auto"/>
                <w:right w:val="none" w:sz="0" w:space="0" w:color="auto"/>
              </w:divBdr>
            </w:div>
            <w:div w:id="318537076">
              <w:marLeft w:val="0"/>
              <w:marRight w:val="0"/>
              <w:marTop w:val="0"/>
              <w:marBottom w:val="0"/>
              <w:divBdr>
                <w:top w:val="none" w:sz="0" w:space="0" w:color="auto"/>
                <w:left w:val="none" w:sz="0" w:space="0" w:color="auto"/>
                <w:bottom w:val="none" w:sz="0" w:space="0" w:color="auto"/>
                <w:right w:val="none" w:sz="0" w:space="0" w:color="auto"/>
              </w:divBdr>
            </w:div>
            <w:div w:id="137496008">
              <w:marLeft w:val="0"/>
              <w:marRight w:val="0"/>
              <w:marTop w:val="0"/>
              <w:marBottom w:val="0"/>
              <w:divBdr>
                <w:top w:val="none" w:sz="0" w:space="0" w:color="auto"/>
                <w:left w:val="none" w:sz="0" w:space="0" w:color="auto"/>
                <w:bottom w:val="none" w:sz="0" w:space="0" w:color="auto"/>
                <w:right w:val="none" w:sz="0" w:space="0" w:color="auto"/>
              </w:divBdr>
            </w:div>
            <w:div w:id="1604916230">
              <w:marLeft w:val="0"/>
              <w:marRight w:val="0"/>
              <w:marTop w:val="0"/>
              <w:marBottom w:val="0"/>
              <w:divBdr>
                <w:top w:val="none" w:sz="0" w:space="0" w:color="auto"/>
                <w:left w:val="none" w:sz="0" w:space="0" w:color="auto"/>
                <w:bottom w:val="none" w:sz="0" w:space="0" w:color="auto"/>
                <w:right w:val="none" w:sz="0" w:space="0" w:color="auto"/>
              </w:divBdr>
            </w:div>
            <w:div w:id="787043062">
              <w:marLeft w:val="0"/>
              <w:marRight w:val="0"/>
              <w:marTop w:val="0"/>
              <w:marBottom w:val="0"/>
              <w:divBdr>
                <w:top w:val="none" w:sz="0" w:space="0" w:color="auto"/>
                <w:left w:val="none" w:sz="0" w:space="0" w:color="auto"/>
                <w:bottom w:val="none" w:sz="0" w:space="0" w:color="auto"/>
                <w:right w:val="none" w:sz="0" w:space="0" w:color="auto"/>
              </w:divBdr>
            </w:div>
            <w:div w:id="1132553487">
              <w:marLeft w:val="0"/>
              <w:marRight w:val="0"/>
              <w:marTop w:val="0"/>
              <w:marBottom w:val="0"/>
              <w:divBdr>
                <w:top w:val="none" w:sz="0" w:space="0" w:color="auto"/>
                <w:left w:val="none" w:sz="0" w:space="0" w:color="auto"/>
                <w:bottom w:val="none" w:sz="0" w:space="0" w:color="auto"/>
                <w:right w:val="none" w:sz="0" w:space="0" w:color="auto"/>
              </w:divBdr>
            </w:div>
            <w:div w:id="389155455">
              <w:marLeft w:val="0"/>
              <w:marRight w:val="0"/>
              <w:marTop w:val="0"/>
              <w:marBottom w:val="0"/>
              <w:divBdr>
                <w:top w:val="none" w:sz="0" w:space="0" w:color="auto"/>
                <w:left w:val="none" w:sz="0" w:space="0" w:color="auto"/>
                <w:bottom w:val="none" w:sz="0" w:space="0" w:color="auto"/>
                <w:right w:val="none" w:sz="0" w:space="0" w:color="auto"/>
              </w:divBdr>
            </w:div>
            <w:div w:id="906842329">
              <w:marLeft w:val="0"/>
              <w:marRight w:val="0"/>
              <w:marTop w:val="0"/>
              <w:marBottom w:val="0"/>
              <w:divBdr>
                <w:top w:val="none" w:sz="0" w:space="0" w:color="auto"/>
                <w:left w:val="none" w:sz="0" w:space="0" w:color="auto"/>
                <w:bottom w:val="none" w:sz="0" w:space="0" w:color="auto"/>
                <w:right w:val="none" w:sz="0" w:space="0" w:color="auto"/>
              </w:divBdr>
            </w:div>
            <w:div w:id="1158377063">
              <w:marLeft w:val="0"/>
              <w:marRight w:val="0"/>
              <w:marTop w:val="0"/>
              <w:marBottom w:val="0"/>
              <w:divBdr>
                <w:top w:val="none" w:sz="0" w:space="0" w:color="auto"/>
                <w:left w:val="none" w:sz="0" w:space="0" w:color="auto"/>
                <w:bottom w:val="none" w:sz="0" w:space="0" w:color="auto"/>
                <w:right w:val="none" w:sz="0" w:space="0" w:color="auto"/>
              </w:divBdr>
            </w:div>
            <w:div w:id="487596025">
              <w:marLeft w:val="0"/>
              <w:marRight w:val="0"/>
              <w:marTop w:val="0"/>
              <w:marBottom w:val="0"/>
              <w:divBdr>
                <w:top w:val="none" w:sz="0" w:space="0" w:color="auto"/>
                <w:left w:val="none" w:sz="0" w:space="0" w:color="auto"/>
                <w:bottom w:val="none" w:sz="0" w:space="0" w:color="auto"/>
                <w:right w:val="none" w:sz="0" w:space="0" w:color="auto"/>
              </w:divBdr>
            </w:div>
            <w:div w:id="913707761">
              <w:marLeft w:val="0"/>
              <w:marRight w:val="0"/>
              <w:marTop w:val="0"/>
              <w:marBottom w:val="0"/>
              <w:divBdr>
                <w:top w:val="none" w:sz="0" w:space="0" w:color="auto"/>
                <w:left w:val="none" w:sz="0" w:space="0" w:color="auto"/>
                <w:bottom w:val="none" w:sz="0" w:space="0" w:color="auto"/>
                <w:right w:val="none" w:sz="0" w:space="0" w:color="auto"/>
              </w:divBdr>
            </w:div>
            <w:div w:id="586961513">
              <w:marLeft w:val="0"/>
              <w:marRight w:val="0"/>
              <w:marTop w:val="0"/>
              <w:marBottom w:val="0"/>
              <w:divBdr>
                <w:top w:val="none" w:sz="0" w:space="0" w:color="auto"/>
                <w:left w:val="none" w:sz="0" w:space="0" w:color="auto"/>
                <w:bottom w:val="none" w:sz="0" w:space="0" w:color="auto"/>
                <w:right w:val="none" w:sz="0" w:space="0" w:color="auto"/>
              </w:divBdr>
            </w:div>
            <w:div w:id="577905800">
              <w:marLeft w:val="0"/>
              <w:marRight w:val="0"/>
              <w:marTop w:val="0"/>
              <w:marBottom w:val="0"/>
              <w:divBdr>
                <w:top w:val="none" w:sz="0" w:space="0" w:color="auto"/>
                <w:left w:val="none" w:sz="0" w:space="0" w:color="auto"/>
                <w:bottom w:val="none" w:sz="0" w:space="0" w:color="auto"/>
                <w:right w:val="none" w:sz="0" w:space="0" w:color="auto"/>
              </w:divBdr>
            </w:div>
            <w:div w:id="434791028">
              <w:marLeft w:val="0"/>
              <w:marRight w:val="0"/>
              <w:marTop w:val="0"/>
              <w:marBottom w:val="0"/>
              <w:divBdr>
                <w:top w:val="none" w:sz="0" w:space="0" w:color="auto"/>
                <w:left w:val="none" w:sz="0" w:space="0" w:color="auto"/>
                <w:bottom w:val="none" w:sz="0" w:space="0" w:color="auto"/>
                <w:right w:val="none" w:sz="0" w:space="0" w:color="auto"/>
              </w:divBdr>
            </w:div>
            <w:div w:id="614824745">
              <w:marLeft w:val="0"/>
              <w:marRight w:val="0"/>
              <w:marTop w:val="0"/>
              <w:marBottom w:val="0"/>
              <w:divBdr>
                <w:top w:val="none" w:sz="0" w:space="0" w:color="auto"/>
                <w:left w:val="none" w:sz="0" w:space="0" w:color="auto"/>
                <w:bottom w:val="none" w:sz="0" w:space="0" w:color="auto"/>
                <w:right w:val="none" w:sz="0" w:space="0" w:color="auto"/>
              </w:divBdr>
            </w:div>
            <w:div w:id="1920869417">
              <w:marLeft w:val="0"/>
              <w:marRight w:val="0"/>
              <w:marTop w:val="0"/>
              <w:marBottom w:val="0"/>
              <w:divBdr>
                <w:top w:val="none" w:sz="0" w:space="0" w:color="auto"/>
                <w:left w:val="none" w:sz="0" w:space="0" w:color="auto"/>
                <w:bottom w:val="none" w:sz="0" w:space="0" w:color="auto"/>
                <w:right w:val="none" w:sz="0" w:space="0" w:color="auto"/>
              </w:divBdr>
            </w:div>
            <w:div w:id="1424111207">
              <w:marLeft w:val="0"/>
              <w:marRight w:val="0"/>
              <w:marTop w:val="0"/>
              <w:marBottom w:val="0"/>
              <w:divBdr>
                <w:top w:val="none" w:sz="0" w:space="0" w:color="auto"/>
                <w:left w:val="none" w:sz="0" w:space="0" w:color="auto"/>
                <w:bottom w:val="none" w:sz="0" w:space="0" w:color="auto"/>
                <w:right w:val="none" w:sz="0" w:space="0" w:color="auto"/>
              </w:divBdr>
            </w:div>
            <w:div w:id="549146695">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1882086000">
              <w:marLeft w:val="0"/>
              <w:marRight w:val="0"/>
              <w:marTop w:val="0"/>
              <w:marBottom w:val="0"/>
              <w:divBdr>
                <w:top w:val="none" w:sz="0" w:space="0" w:color="auto"/>
                <w:left w:val="none" w:sz="0" w:space="0" w:color="auto"/>
                <w:bottom w:val="none" w:sz="0" w:space="0" w:color="auto"/>
                <w:right w:val="none" w:sz="0" w:space="0" w:color="auto"/>
              </w:divBdr>
            </w:div>
            <w:div w:id="364066069">
              <w:marLeft w:val="0"/>
              <w:marRight w:val="0"/>
              <w:marTop w:val="0"/>
              <w:marBottom w:val="0"/>
              <w:divBdr>
                <w:top w:val="none" w:sz="0" w:space="0" w:color="auto"/>
                <w:left w:val="none" w:sz="0" w:space="0" w:color="auto"/>
                <w:bottom w:val="none" w:sz="0" w:space="0" w:color="auto"/>
                <w:right w:val="none" w:sz="0" w:space="0" w:color="auto"/>
              </w:divBdr>
            </w:div>
            <w:div w:id="133066038">
              <w:marLeft w:val="0"/>
              <w:marRight w:val="0"/>
              <w:marTop w:val="0"/>
              <w:marBottom w:val="0"/>
              <w:divBdr>
                <w:top w:val="none" w:sz="0" w:space="0" w:color="auto"/>
                <w:left w:val="none" w:sz="0" w:space="0" w:color="auto"/>
                <w:bottom w:val="none" w:sz="0" w:space="0" w:color="auto"/>
                <w:right w:val="none" w:sz="0" w:space="0" w:color="auto"/>
              </w:divBdr>
            </w:div>
            <w:div w:id="640310747">
              <w:marLeft w:val="0"/>
              <w:marRight w:val="0"/>
              <w:marTop w:val="0"/>
              <w:marBottom w:val="0"/>
              <w:divBdr>
                <w:top w:val="none" w:sz="0" w:space="0" w:color="auto"/>
                <w:left w:val="none" w:sz="0" w:space="0" w:color="auto"/>
                <w:bottom w:val="none" w:sz="0" w:space="0" w:color="auto"/>
                <w:right w:val="none" w:sz="0" w:space="0" w:color="auto"/>
              </w:divBdr>
              <w:divsChild>
                <w:div w:id="1577785318">
                  <w:marLeft w:val="0"/>
                  <w:marRight w:val="0"/>
                  <w:marTop w:val="0"/>
                  <w:marBottom w:val="0"/>
                  <w:divBdr>
                    <w:top w:val="none" w:sz="0" w:space="0" w:color="auto"/>
                    <w:left w:val="none" w:sz="0" w:space="0" w:color="auto"/>
                    <w:bottom w:val="none" w:sz="0" w:space="0" w:color="auto"/>
                    <w:right w:val="none" w:sz="0" w:space="0" w:color="auto"/>
                  </w:divBdr>
                </w:div>
                <w:div w:id="1731540174">
                  <w:marLeft w:val="0"/>
                  <w:marRight w:val="0"/>
                  <w:marTop w:val="0"/>
                  <w:marBottom w:val="0"/>
                  <w:divBdr>
                    <w:top w:val="none" w:sz="0" w:space="0" w:color="auto"/>
                    <w:left w:val="none" w:sz="0" w:space="0" w:color="auto"/>
                    <w:bottom w:val="none" w:sz="0" w:space="0" w:color="auto"/>
                    <w:right w:val="none" w:sz="0" w:space="0" w:color="auto"/>
                  </w:divBdr>
                </w:div>
                <w:div w:id="1350715543">
                  <w:marLeft w:val="0"/>
                  <w:marRight w:val="0"/>
                  <w:marTop w:val="0"/>
                  <w:marBottom w:val="0"/>
                  <w:divBdr>
                    <w:top w:val="none" w:sz="0" w:space="0" w:color="auto"/>
                    <w:left w:val="none" w:sz="0" w:space="0" w:color="auto"/>
                    <w:bottom w:val="none" w:sz="0" w:space="0" w:color="auto"/>
                    <w:right w:val="none" w:sz="0" w:space="0" w:color="auto"/>
                  </w:divBdr>
                </w:div>
                <w:div w:id="1662000775">
                  <w:marLeft w:val="0"/>
                  <w:marRight w:val="0"/>
                  <w:marTop w:val="0"/>
                  <w:marBottom w:val="0"/>
                  <w:divBdr>
                    <w:top w:val="none" w:sz="0" w:space="0" w:color="auto"/>
                    <w:left w:val="none" w:sz="0" w:space="0" w:color="auto"/>
                    <w:bottom w:val="none" w:sz="0" w:space="0" w:color="auto"/>
                    <w:right w:val="none" w:sz="0" w:space="0" w:color="auto"/>
                  </w:divBdr>
                </w:div>
                <w:div w:id="888036031">
                  <w:marLeft w:val="0"/>
                  <w:marRight w:val="0"/>
                  <w:marTop w:val="0"/>
                  <w:marBottom w:val="0"/>
                  <w:divBdr>
                    <w:top w:val="none" w:sz="0" w:space="0" w:color="auto"/>
                    <w:left w:val="none" w:sz="0" w:space="0" w:color="auto"/>
                    <w:bottom w:val="none" w:sz="0" w:space="0" w:color="auto"/>
                    <w:right w:val="none" w:sz="0" w:space="0" w:color="auto"/>
                  </w:divBdr>
                </w:div>
                <w:div w:id="1657151093">
                  <w:marLeft w:val="0"/>
                  <w:marRight w:val="0"/>
                  <w:marTop w:val="0"/>
                  <w:marBottom w:val="0"/>
                  <w:divBdr>
                    <w:top w:val="none" w:sz="0" w:space="0" w:color="auto"/>
                    <w:left w:val="none" w:sz="0" w:space="0" w:color="auto"/>
                    <w:bottom w:val="none" w:sz="0" w:space="0" w:color="auto"/>
                    <w:right w:val="none" w:sz="0" w:space="0" w:color="auto"/>
                  </w:divBdr>
                </w:div>
                <w:div w:id="2040276254">
                  <w:marLeft w:val="0"/>
                  <w:marRight w:val="0"/>
                  <w:marTop w:val="0"/>
                  <w:marBottom w:val="0"/>
                  <w:divBdr>
                    <w:top w:val="none" w:sz="0" w:space="0" w:color="auto"/>
                    <w:left w:val="none" w:sz="0" w:space="0" w:color="auto"/>
                    <w:bottom w:val="none" w:sz="0" w:space="0" w:color="auto"/>
                    <w:right w:val="none" w:sz="0" w:space="0" w:color="auto"/>
                  </w:divBdr>
                </w:div>
                <w:div w:id="275992744">
                  <w:marLeft w:val="0"/>
                  <w:marRight w:val="0"/>
                  <w:marTop w:val="0"/>
                  <w:marBottom w:val="0"/>
                  <w:divBdr>
                    <w:top w:val="none" w:sz="0" w:space="0" w:color="auto"/>
                    <w:left w:val="none" w:sz="0" w:space="0" w:color="auto"/>
                    <w:bottom w:val="none" w:sz="0" w:space="0" w:color="auto"/>
                    <w:right w:val="none" w:sz="0" w:space="0" w:color="auto"/>
                  </w:divBdr>
                </w:div>
                <w:div w:id="1818494922">
                  <w:marLeft w:val="0"/>
                  <w:marRight w:val="0"/>
                  <w:marTop w:val="0"/>
                  <w:marBottom w:val="0"/>
                  <w:divBdr>
                    <w:top w:val="none" w:sz="0" w:space="0" w:color="auto"/>
                    <w:left w:val="none" w:sz="0" w:space="0" w:color="auto"/>
                    <w:bottom w:val="none" w:sz="0" w:space="0" w:color="auto"/>
                    <w:right w:val="none" w:sz="0" w:space="0" w:color="auto"/>
                  </w:divBdr>
                </w:div>
                <w:div w:id="1516188378">
                  <w:marLeft w:val="0"/>
                  <w:marRight w:val="0"/>
                  <w:marTop w:val="0"/>
                  <w:marBottom w:val="0"/>
                  <w:divBdr>
                    <w:top w:val="none" w:sz="0" w:space="0" w:color="auto"/>
                    <w:left w:val="none" w:sz="0" w:space="0" w:color="auto"/>
                    <w:bottom w:val="none" w:sz="0" w:space="0" w:color="auto"/>
                    <w:right w:val="none" w:sz="0" w:space="0" w:color="auto"/>
                  </w:divBdr>
                </w:div>
                <w:div w:id="1498839444">
                  <w:marLeft w:val="0"/>
                  <w:marRight w:val="0"/>
                  <w:marTop w:val="0"/>
                  <w:marBottom w:val="0"/>
                  <w:divBdr>
                    <w:top w:val="none" w:sz="0" w:space="0" w:color="auto"/>
                    <w:left w:val="none" w:sz="0" w:space="0" w:color="auto"/>
                    <w:bottom w:val="none" w:sz="0" w:space="0" w:color="auto"/>
                    <w:right w:val="none" w:sz="0" w:space="0" w:color="auto"/>
                  </w:divBdr>
                </w:div>
                <w:div w:id="1103302845">
                  <w:marLeft w:val="0"/>
                  <w:marRight w:val="0"/>
                  <w:marTop w:val="0"/>
                  <w:marBottom w:val="0"/>
                  <w:divBdr>
                    <w:top w:val="none" w:sz="0" w:space="0" w:color="auto"/>
                    <w:left w:val="none" w:sz="0" w:space="0" w:color="auto"/>
                    <w:bottom w:val="none" w:sz="0" w:space="0" w:color="auto"/>
                    <w:right w:val="none" w:sz="0" w:space="0" w:color="auto"/>
                  </w:divBdr>
                </w:div>
                <w:div w:id="987055759">
                  <w:marLeft w:val="0"/>
                  <w:marRight w:val="0"/>
                  <w:marTop w:val="0"/>
                  <w:marBottom w:val="0"/>
                  <w:divBdr>
                    <w:top w:val="none" w:sz="0" w:space="0" w:color="auto"/>
                    <w:left w:val="none" w:sz="0" w:space="0" w:color="auto"/>
                    <w:bottom w:val="none" w:sz="0" w:space="0" w:color="auto"/>
                    <w:right w:val="none" w:sz="0" w:space="0" w:color="auto"/>
                  </w:divBdr>
                </w:div>
                <w:div w:id="1816945546">
                  <w:marLeft w:val="0"/>
                  <w:marRight w:val="0"/>
                  <w:marTop w:val="0"/>
                  <w:marBottom w:val="0"/>
                  <w:divBdr>
                    <w:top w:val="none" w:sz="0" w:space="0" w:color="auto"/>
                    <w:left w:val="none" w:sz="0" w:space="0" w:color="auto"/>
                    <w:bottom w:val="none" w:sz="0" w:space="0" w:color="auto"/>
                    <w:right w:val="none" w:sz="0" w:space="0" w:color="auto"/>
                  </w:divBdr>
                </w:div>
                <w:div w:id="996885574">
                  <w:marLeft w:val="0"/>
                  <w:marRight w:val="0"/>
                  <w:marTop w:val="0"/>
                  <w:marBottom w:val="0"/>
                  <w:divBdr>
                    <w:top w:val="none" w:sz="0" w:space="0" w:color="auto"/>
                    <w:left w:val="none" w:sz="0" w:space="0" w:color="auto"/>
                    <w:bottom w:val="none" w:sz="0" w:space="0" w:color="auto"/>
                    <w:right w:val="none" w:sz="0" w:space="0" w:color="auto"/>
                  </w:divBdr>
                </w:div>
                <w:div w:id="1030034549">
                  <w:marLeft w:val="0"/>
                  <w:marRight w:val="0"/>
                  <w:marTop w:val="0"/>
                  <w:marBottom w:val="0"/>
                  <w:divBdr>
                    <w:top w:val="none" w:sz="0" w:space="0" w:color="auto"/>
                    <w:left w:val="none" w:sz="0" w:space="0" w:color="auto"/>
                    <w:bottom w:val="none" w:sz="0" w:space="0" w:color="auto"/>
                    <w:right w:val="none" w:sz="0" w:space="0" w:color="auto"/>
                  </w:divBdr>
                </w:div>
                <w:div w:id="1479953271">
                  <w:marLeft w:val="0"/>
                  <w:marRight w:val="0"/>
                  <w:marTop w:val="0"/>
                  <w:marBottom w:val="0"/>
                  <w:divBdr>
                    <w:top w:val="none" w:sz="0" w:space="0" w:color="auto"/>
                    <w:left w:val="none" w:sz="0" w:space="0" w:color="auto"/>
                    <w:bottom w:val="none" w:sz="0" w:space="0" w:color="auto"/>
                    <w:right w:val="none" w:sz="0" w:space="0" w:color="auto"/>
                  </w:divBdr>
                </w:div>
                <w:div w:id="694697455">
                  <w:marLeft w:val="0"/>
                  <w:marRight w:val="0"/>
                  <w:marTop w:val="0"/>
                  <w:marBottom w:val="0"/>
                  <w:divBdr>
                    <w:top w:val="none" w:sz="0" w:space="0" w:color="auto"/>
                    <w:left w:val="none" w:sz="0" w:space="0" w:color="auto"/>
                    <w:bottom w:val="none" w:sz="0" w:space="0" w:color="auto"/>
                    <w:right w:val="none" w:sz="0" w:space="0" w:color="auto"/>
                  </w:divBdr>
                </w:div>
                <w:div w:id="643394271">
                  <w:marLeft w:val="0"/>
                  <w:marRight w:val="0"/>
                  <w:marTop w:val="0"/>
                  <w:marBottom w:val="0"/>
                  <w:divBdr>
                    <w:top w:val="none" w:sz="0" w:space="0" w:color="auto"/>
                    <w:left w:val="none" w:sz="0" w:space="0" w:color="auto"/>
                    <w:bottom w:val="none" w:sz="0" w:space="0" w:color="auto"/>
                    <w:right w:val="none" w:sz="0" w:space="0" w:color="auto"/>
                  </w:divBdr>
                </w:div>
                <w:div w:id="636688478">
                  <w:marLeft w:val="0"/>
                  <w:marRight w:val="0"/>
                  <w:marTop w:val="0"/>
                  <w:marBottom w:val="0"/>
                  <w:divBdr>
                    <w:top w:val="none" w:sz="0" w:space="0" w:color="auto"/>
                    <w:left w:val="none" w:sz="0" w:space="0" w:color="auto"/>
                    <w:bottom w:val="none" w:sz="0" w:space="0" w:color="auto"/>
                    <w:right w:val="none" w:sz="0" w:space="0" w:color="auto"/>
                  </w:divBdr>
                </w:div>
                <w:div w:id="1598562612">
                  <w:marLeft w:val="0"/>
                  <w:marRight w:val="0"/>
                  <w:marTop w:val="0"/>
                  <w:marBottom w:val="0"/>
                  <w:divBdr>
                    <w:top w:val="none" w:sz="0" w:space="0" w:color="auto"/>
                    <w:left w:val="none" w:sz="0" w:space="0" w:color="auto"/>
                    <w:bottom w:val="none" w:sz="0" w:space="0" w:color="auto"/>
                    <w:right w:val="none" w:sz="0" w:space="0" w:color="auto"/>
                  </w:divBdr>
                </w:div>
                <w:div w:id="1483354753">
                  <w:marLeft w:val="0"/>
                  <w:marRight w:val="0"/>
                  <w:marTop w:val="0"/>
                  <w:marBottom w:val="0"/>
                  <w:divBdr>
                    <w:top w:val="none" w:sz="0" w:space="0" w:color="auto"/>
                    <w:left w:val="none" w:sz="0" w:space="0" w:color="auto"/>
                    <w:bottom w:val="none" w:sz="0" w:space="0" w:color="auto"/>
                    <w:right w:val="none" w:sz="0" w:space="0" w:color="auto"/>
                  </w:divBdr>
                </w:div>
                <w:div w:id="147287671">
                  <w:marLeft w:val="0"/>
                  <w:marRight w:val="0"/>
                  <w:marTop w:val="0"/>
                  <w:marBottom w:val="0"/>
                  <w:divBdr>
                    <w:top w:val="none" w:sz="0" w:space="0" w:color="auto"/>
                    <w:left w:val="none" w:sz="0" w:space="0" w:color="auto"/>
                    <w:bottom w:val="none" w:sz="0" w:space="0" w:color="auto"/>
                    <w:right w:val="none" w:sz="0" w:space="0" w:color="auto"/>
                  </w:divBdr>
                </w:div>
                <w:div w:id="1908415651">
                  <w:marLeft w:val="0"/>
                  <w:marRight w:val="0"/>
                  <w:marTop w:val="0"/>
                  <w:marBottom w:val="0"/>
                  <w:divBdr>
                    <w:top w:val="none" w:sz="0" w:space="0" w:color="auto"/>
                    <w:left w:val="none" w:sz="0" w:space="0" w:color="auto"/>
                    <w:bottom w:val="none" w:sz="0" w:space="0" w:color="auto"/>
                    <w:right w:val="none" w:sz="0" w:space="0" w:color="auto"/>
                  </w:divBdr>
                </w:div>
                <w:div w:id="6252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0725">
      <w:bodyDiv w:val="1"/>
      <w:marLeft w:val="0"/>
      <w:marRight w:val="0"/>
      <w:marTop w:val="0"/>
      <w:marBottom w:val="0"/>
      <w:divBdr>
        <w:top w:val="none" w:sz="0" w:space="0" w:color="auto"/>
        <w:left w:val="none" w:sz="0" w:space="0" w:color="auto"/>
        <w:bottom w:val="none" w:sz="0" w:space="0" w:color="auto"/>
        <w:right w:val="none" w:sz="0" w:space="0" w:color="auto"/>
      </w:divBdr>
      <w:divsChild>
        <w:div w:id="1627547107">
          <w:marLeft w:val="0"/>
          <w:marRight w:val="0"/>
          <w:marTop w:val="0"/>
          <w:marBottom w:val="240"/>
          <w:divBdr>
            <w:top w:val="none" w:sz="0" w:space="0" w:color="auto"/>
            <w:left w:val="none" w:sz="0" w:space="0" w:color="auto"/>
            <w:bottom w:val="none" w:sz="0" w:space="0" w:color="auto"/>
            <w:right w:val="none" w:sz="0" w:space="0" w:color="auto"/>
          </w:divBdr>
        </w:div>
        <w:div w:id="1566646981">
          <w:marLeft w:val="0"/>
          <w:marRight w:val="0"/>
          <w:marTop w:val="0"/>
          <w:marBottom w:val="240"/>
          <w:divBdr>
            <w:top w:val="none" w:sz="0" w:space="0" w:color="auto"/>
            <w:left w:val="none" w:sz="0" w:space="0" w:color="auto"/>
            <w:bottom w:val="none" w:sz="0" w:space="0" w:color="auto"/>
            <w:right w:val="none" w:sz="0" w:space="0" w:color="auto"/>
          </w:divBdr>
        </w:div>
        <w:div w:id="1657607948">
          <w:marLeft w:val="0"/>
          <w:marRight w:val="0"/>
          <w:marTop w:val="0"/>
          <w:marBottom w:val="240"/>
          <w:divBdr>
            <w:top w:val="none" w:sz="0" w:space="0" w:color="auto"/>
            <w:left w:val="none" w:sz="0" w:space="0" w:color="auto"/>
            <w:bottom w:val="none" w:sz="0" w:space="0" w:color="auto"/>
            <w:right w:val="none" w:sz="0" w:space="0" w:color="auto"/>
          </w:divBdr>
        </w:div>
        <w:div w:id="961696035">
          <w:marLeft w:val="0"/>
          <w:marRight w:val="0"/>
          <w:marTop w:val="0"/>
          <w:marBottom w:val="240"/>
          <w:divBdr>
            <w:top w:val="none" w:sz="0" w:space="0" w:color="auto"/>
            <w:left w:val="none" w:sz="0" w:space="0" w:color="auto"/>
            <w:bottom w:val="none" w:sz="0" w:space="0" w:color="auto"/>
            <w:right w:val="none" w:sz="0" w:space="0" w:color="auto"/>
          </w:divBdr>
        </w:div>
        <w:div w:id="1117141547">
          <w:marLeft w:val="0"/>
          <w:marRight w:val="0"/>
          <w:marTop w:val="0"/>
          <w:marBottom w:val="240"/>
          <w:divBdr>
            <w:top w:val="none" w:sz="0" w:space="0" w:color="auto"/>
            <w:left w:val="none" w:sz="0" w:space="0" w:color="auto"/>
            <w:bottom w:val="none" w:sz="0" w:space="0" w:color="auto"/>
            <w:right w:val="none" w:sz="0" w:space="0" w:color="auto"/>
          </w:divBdr>
        </w:div>
        <w:div w:id="279799925">
          <w:marLeft w:val="0"/>
          <w:marRight w:val="0"/>
          <w:marTop w:val="0"/>
          <w:marBottom w:val="240"/>
          <w:divBdr>
            <w:top w:val="none" w:sz="0" w:space="0" w:color="auto"/>
            <w:left w:val="none" w:sz="0" w:space="0" w:color="auto"/>
            <w:bottom w:val="none" w:sz="0" w:space="0" w:color="auto"/>
            <w:right w:val="none" w:sz="0" w:space="0" w:color="auto"/>
          </w:divBdr>
        </w:div>
        <w:div w:id="1794205330">
          <w:marLeft w:val="0"/>
          <w:marRight w:val="0"/>
          <w:marTop w:val="0"/>
          <w:marBottom w:val="240"/>
          <w:divBdr>
            <w:top w:val="none" w:sz="0" w:space="0" w:color="auto"/>
            <w:left w:val="none" w:sz="0" w:space="0" w:color="auto"/>
            <w:bottom w:val="none" w:sz="0" w:space="0" w:color="auto"/>
            <w:right w:val="none" w:sz="0" w:space="0" w:color="auto"/>
          </w:divBdr>
        </w:div>
        <w:div w:id="324289653">
          <w:marLeft w:val="0"/>
          <w:marRight w:val="0"/>
          <w:marTop w:val="0"/>
          <w:marBottom w:val="240"/>
          <w:divBdr>
            <w:top w:val="none" w:sz="0" w:space="0" w:color="auto"/>
            <w:left w:val="none" w:sz="0" w:space="0" w:color="auto"/>
            <w:bottom w:val="none" w:sz="0" w:space="0" w:color="auto"/>
            <w:right w:val="none" w:sz="0" w:space="0" w:color="auto"/>
          </w:divBdr>
        </w:div>
        <w:div w:id="1410467278">
          <w:marLeft w:val="0"/>
          <w:marRight w:val="0"/>
          <w:marTop w:val="0"/>
          <w:marBottom w:val="240"/>
          <w:divBdr>
            <w:top w:val="none" w:sz="0" w:space="0" w:color="auto"/>
            <w:left w:val="none" w:sz="0" w:space="0" w:color="auto"/>
            <w:bottom w:val="none" w:sz="0" w:space="0" w:color="auto"/>
            <w:right w:val="none" w:sz="0" w:space="0" w:color="auto"/>
          </w:divBdr>
        </w:div>
        <w:div w:id="1160775745">
          <w:marLeft w:val="0"/>
          <w:marRight w:val="0"/>
          <w:marTop w:val="0"/>
          <w:marBottom w:val="240"/>
          <w:divBdr>
            <w:top w:val="none" w:sz="0" w:space="0" w:color="auto"/>
            <w:left w:val="none" w:sz="0" w:space="0" w:color="auto"/>
            <w:bottom w:val="none" w:sz="0" w:space="0" w:color="auto"/>
            <w:right w:val="none" w:sz="0" w:space="0" w:color="auto"/>
          </w:divBdr>
        </w:div>
        <w:div w:id="869882713">
          <w:marLeft w:val="0"/>
          <w:marRight w:val="0"/>
          <w:marTop w:val="0"/>
          <w:marBottom w:val="240"/>
          <w:divBdr>
            <w:top w:val="none" w:sz="0" w:space="0" w:color="auto"/>
            <w:left w:val="none" w:sz="0" w:space="0" w:color="auto"/>
            <w:bottom w:val="none" w:sz="0" w:space="0" w:color="auto"/>
            <w:right w:val="none" w:sz="0" w:space="0" w:color="auto"/>
          </w:divBdr>
        </w:div>
        <w:div w:id="1988509969">
          <w:marLeft w:val="0"/>
          <w:marRight w:val="0"/>
          <w:marTop w:val="0"/>
          <w:marBottom w:val="240"/>
          <w:divBdr>
            <w:top w:val="none" w:sz="0" w:space="0" w:color="auto"/>
            <w:left w:val="none" w:sz="0" w:space="0" w:color="auto"/>
            <w:bottom w:val="none" w:sz="0" w:space="0" w:color="auto"/>
            <w:right w:val="none" w:sz="0" w:space="0" w:color="auto"/>
          </w:divBdr>
        </w:div>
        <w:div w:id="1122312306">
          <w:marLeft w:val="0"/>
          <w:marRight w:val="0"/>
          <w:marTop w:val="0"/>
          <w:marBottom w:val="240"/>
          <w:divBdr>
            <w:top w:val="none" w:sz="0" w:space="0" w:color="auto"/>
            <w:left w:val="none" w:sz="0" w:space="0" w:color="auto"/>
            <w:bottom w:val="none" w:sz="0" w:space="0" w:color="auto"/>
            <w:right w:val="none" w:sz="0" w:space="0" w:color="auto"/>
          </w:divBdr>
        </w:div>
        <w:div w:id="1065951103">
          <w:marLeft w:val="0"/>
          <w:marRight w:val="0"/>
          <w:marTop w:val="0"/>
          <w:marBottom w:val="240"/>
          <w:divBdr>
            <w:top w:val="none" w:sz="0" w:space="0" w:color="auto"/>
            <w:left w:val="none" w:sz="0" w:space="0" w:color="auto"/>
            <w:bottom w:val="none" w:sz="0" w:space="0" w:color="auto"/>
            <w:right w:val="none" w:sz="0" w:space="0" w:color="auto"/>
          </w:divBdr>
        </w:div>
        <w:div w:id="1502894778">
          <w:marLeft w:val="0"/>
          <w:marRight w:val="0"/>
          <w:marTop w:val="0"/>
          <w:marBottom w:val="240"/>
          <w:divBdr>
            <w:top w:val="none" w:sz="0" w:space="0" w:color="auto"/>
            <w:left w:val="none" w:sz="0" w:space="0" w:color="auto"/>
            <w:bottom w:val="none" w:sz="0" w:space="0" w:color="auto"/>
            <w:right w:val="none" w:sz="0" w:space="0" w:color="auto"/>
          </w:divBdr>
        </w:div>
      </w:divsChild>
    </w:div>
    <w:div w:id="712388615">
      <w:bodyDiv w:val="1"/>
      <w:marLeft w:val="0"/>
      <w:marRight w:val="0"/>
      <w:marTop w:val="0"/>
      <w:marBottom w:val="0"/>
      <w:divBdr>
        <w:top w:val="none" w:sz="0" w:space="0" w:color="auto"/>
        <w:left w:val="none" w:sz="0" w:space="0" w:color="auto"/>
        <w:bottom w:val="none" w:sz="0" w:space="0" w:color="auto"/>
        <w:right w:val="none" w:sz="0" w:space="0" w:color="auto"/>
      </w:divBdr>
      <w:divsChild>
        <w:div w:id="1253852279">
          <w:marLeft w:val="0"/>
          <w:marRight w:val="0"/>
          <w:marTop w:val="0"/>
          <w:marBottom w:val="240"/>
          <w:divBdr>
            <w:top w:val="none" w:sz="0" w:space="0" w:color="auto"/>
            <w:left w:val="none" w:sz="0" w:space="0" w:color="auto"/>
            <w:bottom w:val="none" w:sz="0" w:space="0" w:color="auto"/>
            <w:right w:val="none" w:sz="0" w:space="0" w:color="auto"/>
          </w:divBdr>
        </w:div>
        <w:div w:id="487139001">
          <w:marLeft w:val="0"/>
          <w:marRight w:val="0"/>
          <w:marTop w:val="0"/>
          <w:marBottom w:val="240"/>
          <w:divBdr>
            <w:top w:val="none" w:sz="0" w:space="0" w:color="auto"/>
            <w:left w:val="none" w:sz="0" w:space="0" w:color="auto"/>
            <w:bottom w:val="none" w:sz="0" w:space="0" w:color="auto"/>
            <w:right w:val="none" w:sz="0" w:space="0" w:color="auto"/>
          </w:divBdr>
        </w:div>
        <w:div w:id="636834132">
          <w:marLeft w:val="0"/>
          <w:marRight w:val="0"/>
          <w:marTop w:val="0"/>
          <w:marBottom w:val="240"/>
          <w:divBdr>
            <w:top w:val="none" w:sz="0" w:space="0" w:color="auto"/>
            <w:left w:val="none" w:sz="0" w:space="0" w:color="auto"/>
            <w:bottom w:val="none" w:sz="0" w:space="0" w:color="auto"/>
            <w:right w:val="none" w:sz="0" w:space="0" w:color="auto"/>
          </w:divBdr>
        </w:div>
        <w:div w:id="402218596">
          <w:marLeft w:val="0"/>
          <w:marRight w:val="0"/>
          <w:marTop w:val="0"/>
          <w:marBottom w:val="240"/>
          <w:divBdr>
            <w:top w:val="none" w:sz="0" w:space="0" w:color="auto"/>
            <w:left w:val="none" w:sz="0" w:space="0" w:color="auto"/>
            <w:bottom w:val="none" w:sz="0" w:space="0" w:color="auto"/>
            <w:right w:val="none" w:sz="0" w:space="0" w:color="auto"/>
          </w:divBdr>
        </w:div>
        <w:div w:id="1122070155">
          <w:marLeft w:val="0"/>
          <w:marRight w:val="0"/>
          <w:marTop w:val="0"/>
          <w:marBottom w:val="240"/>
          <w:divBdr>
            <w:top w:val="none" w:sz="0" w:space="0" w:color="auto"/>
            <w:left w:val="none" w:sz="0" w:space="0" w:color="auto"/>
            <w:bottom w:val="none" w:sz="0" w:space="0" w:color="auto"/>
            <w:right w:val="none" w:sz="0" w:space="0" w:color="auto"/>
          </w:divBdr>
        </w:div>
        <w:div w:id="50278554">
          <w:marLeft w:val="0"/>
          <w:marRight w:val="0"/>
          <w:marTop w:val="0"/>
          <w:marBottom w:val="240"/>
          <w:divBdr>
            <w:top w:val="none" w:sz="0" w:space="0" w:color="auto"/>
            <w:left w:val="none" w:sz="0" w:space="0" w:color="auto"/>
            <w:bottom w:val="none" w:sz="0" w:space="0" w:color="auto"/>
            <w:right w:val="none" w:sz="0" w:space="0" w:color="auto"/>
          </w:divBdr>
        </w:div>
      </w:divsChild>
    </w:div>
    <w:div w:id="727656009">
      <w:bodyDiv w:val="1"/>
      <w:marLeft w:val="0"/>
      <w:marRight w:val="0"/>
      <w:marTop w:val="0"/>
      <w:marBottom w:val="0"/>
      <w:divBdr>
        <w:top w:val="none" w:sz="0" w:space="0" w:color="auto"/>
        <w:left w:val="none" w:sz="0" w:space="0" w:color="auto"/>
        <w:bottom w:val="none" w:sz="0" w:space="0" w:color="auto"/>
        <w:right w:val="none" w:sz="0" w:space="0" w:color="auto"/>
      </w:divBdr>
      <w:divsChild>
        <w:div w:id="1294019669">
          <w:marLeft w:val="0"/>
          <w:marRight w:val="0"/>
          <w:marTop w:val="0"/>
          <w:marBottom w:val="240"/>
          <w:divBdr>
            <w:top w:val="none" w:sz="0" w:space="0" w:color="auto"/>
            <w:left w:val="none" w:sz="0" w:space="0" w:color="auto"/>
            <w:bottom w:val="none" w:sz="0" w:space="0" w:color="auto"/>
            <w:right w:val="none" w:sz="0" w:space="0" w:color="auto"/>
          </w:divBdr>
        </w:div>
        <w:div w:id="1082990555">
          <w:marLeft w:val="0"/>
          <w:marRight w:val="0"/>
          <w:marTop w:val="0"/>
          <w:marBottom w:val="240"/>
          <w:divBdr>
            <w:top w:val="none" w:sz="0" w:space="0" w:color="auto"/>
            <w:left w:val="none" w:sz="0" w:space="0" w:color="auto"/>
            <w:bottom w:val="none" w:sz="0" w:space="0" w:color="auto"/>
            <w:right w:val="none" w:sz="0" w:space="0" w:color="auto"/>
          </w:divBdr>
        </w:div>
        <w:div w:id="911164248">
          <w:marLeft w:val="0"/>
          <w:marRight w:val="0"/>
          <w:marTop w:val="0"/>
          <w:marBottom w:val="240"/>
          <w:divBdr>
            <w:top w:val="none" w:sz="0" w:space="0" w:color="auto"/>
            <w:left w:val="none" w:sz="0" w:space="0" w:color="auto"/>
            <w:bottom w:val="none" w:sz="0" w:space="0" w:color="auto"/>
            <w:right w:val="none" w:sz="0" w:space="0" w:color="auto"/>
          </w:divBdr>
        </w:div>
        <w:div w:id="866524946">
          <w:marLeft w:val="0"/>
          <w:marRight w:val="0"/>
          <w:marTop w:val="0"/>
          <w:marBottom w:val="240"/>
          <w:divBdr>
            <w:top w:val="none" w:sz="0" w:space="0" w:color="auto"/>
            <w:left w:val="none" w:sz="0" w:space="0" w:color="auto"/>
            <w:bottom w:val="none" w:sz="0" w:space="0" w:color="auto"/>
            <w:right w:val="none" w:sz="0" w:space="0" w:color="auto"/>
          </w:divBdr>
        </w:div>
        <w:div w:id="216627498">
          <w:marLeft w:val="0"/>
          <w:marRight w:val="0"/>
          <w:marTop w:val="0"/>
          <w:marBottom w:val="240"/>
          <w:divBdr>
            <w:top w:val="none" w:sz="0" w:space="0" w:color="auto"/>
            <w:left w:val="none" w:sz="0" w:space="0" w:color="auto"/>
            <w:bottom w:val="none" w:sz="0" w:space="0" w:color="auto"/>
            <w:right w:val="none" w:sz="0" w:space="0" w:color="auto"/>
          </w:divBdr>
        </w:div>
        <w:div w:id="1657101332">
          <w:marLeft w:val="0"/>
          <w:marRight w:val="0"/>
          <w:marTop w:val="0"/>
          <w:marBottom w:val="240"/>
          <w:divBdr>
            <w:top w:val="none" w:sz="0" w:space="0" w:color="auto"/>
            <w:left w:val="none" w:sz="0" w:space="0" w:color="auto"/>
            <w:bottom w:val="none" w:sz="0" w:space="0" w:color="auto"/>
            <w:right w:val="none" w:sz="0" w:space="0" w:color="auto"/>
          </w:divBdr>
        </w:div>
        <w:div w:id="78066908">
          <w:marLeft w:val="0"/>
          <w:marRight w:val="0"/>
          <w:marTop w:val="0"/>
          <w:marBottom w:val="240"/>
          <w:divBdr>
            <w:top w:val="none" w:sz="0" w:space="0" w:color="auto"/>
            <w:left w:val="none" w:sz="0" w:space="0" w:color="auto"/>
            <w:bottom w:val="none" w:sz="0" w:space="0" w:color="auto"/>
            <w:right w:val="none" w:sz="0" w:space="0" w:color="auto"/>
          </w:divBdr>
        </w:div>
        <w:div w:id="2067294555">
          <w:marLeft w:val="0"/>
          <w:marRight w:val="0"/>
          <w:marTop w:val="0"/>
          <w:marBottom w:val="240"/>
          <w:divBdr>
            <w:top w:val="none" w:sz="0" w:space="0" w:color="auto"/>
            <w:left w:val="none" w:sz="0" w:space="0" w:color="auto"/>
            <w:bottom w:val="none" w:sz="0" w:space="0" w:color="auto"/>
            <w:right w:val="none" w:sz="0" w:space="0" w:color="auto"/>
          </w:divBdr>
        </w:div>
        <w:div w:id="1777409080">
          <w:marLeft w:val="0"/>
          <w:marRight w:val="0"/>
          <w:marTop w:val="0"/>
          <w:marBottom w:val="240"/>
          <w:divBdr>
            <w:top w:val="none" w:sz="0" w:space="0" w:color="auto"/>
            <w:left w:val="none" w:sz="0" w:space="0" w:color="auto"/>
            <w:bottom w:val="none" w:sz="0" w:space="0" w:color="auto"/>
            <w:right w:val="none" w:sz="0" w:space="0" w:color="auto"/>
          </w:divBdr>
        </w:div>
        <w:div w:id="747263911">
          <w:marLeft w:val="0"/>
          <w:marRight w:val="0"/>
          <w:marTop w:val="0"/>
          <w:marBottom w:val="240"/>
          <w:divBdr>
            <w:top w:val="none" w:sz="0" w:space="0" w:color="auto"/>
            <w:left w:val="none" w:sz="0" w:space="0" w:color="auto"/>
            <w:bottom w:val="none" w:sz="0" w:space="0" w:color="auto"/>
            <w:right w:val="none" w:sz="0" w:space="0" w:color="auto"/>
          </w:divBdr>
        </w:div>
        <w:div w:id="899826079">
          <w:marLeft w:val="0"/>
          <w:marRight w:val="0"/>
          <w:marTop w:val="0"/>
          <w:marBottom w:val="240"/>
          <w:divBdr>
            <w:top w:val="none" w:sz="0" w:space="0" w:color="auto"/>
            <w:left w:val="none" w:sz="0" w:space="0" w:color="auto"/>
            <w:bottom w:val="none" w:sz="0" w:space="0" w:color="auto"/>
            <w:right w:val="none" w:sz="0" w:space="0" w:color="auto"/>
          </w:divBdr>
        </w:div>
        <w:div w:id="2143762612">
          <w:marLeft w:val="0"/>
          <w:marRight w:val="0"/>
          <w:marTop w:val="0"/>
          <w:marBottom w:val="240"/>
          <w:divBdr>
            <w:top w:val="none" w:sz="0" w:space="0" w:color="auto"/>
            <w:left w:val="none" w:sz="0" w:space="0" w:color="auto"/>
            <w:bottom w:val="none" w:sz="0" w:space="0" w:color="auto"/>
            <w:right w:val="none" w:sz="0" w:space="0" w:color="auto"/>
          </w:divBdr>
        </w:div>
        <w:div w:id="1715428948">
          <w:marLeft w:val="0"/>
          <w:marRight w:val="0"/>
          <w:marTop w:val="0"/>
          <w:marBottom w:val="240"/>
          <w:divBdr>
            <w:top w:val="none" w:sz="0" w:space="0" w:color="auto"/>
            <w:left w:val="none" w:sz="0" w:space="0" w:color="auto"/>
            <w:bottom w:val="none" w:sz="0" w:space="0" w:color="auto"/>
            <w:right w:val="none" w:sz="0" w:space="0" w:color="auto"/>
          </w:divBdr>
        </w:div>
        <w:div w:id="1446197742">
          <w:marLeft w:val="0"/>
          <w:marRight w:val="0"/>
          <w:marTop w:val="0"/>
          <w:marBottom w:val="240"/>
          <w:divBdr>
            <w:top w:val="none" w:sz="0" w:space="0" w:color="auto"/>
            <w:left w:val="none" w:sz="0" w:space="0" w:color="auto"/>
            <w:bottom w:val="none" w:sz="0" w:space="0" w:color="auto"/>
            <w:right w:val="none" w:sz="0" w:space="0" w:color="auto"/>
          </w:divBdr>
        </w:div>
        <w:div w:id="1891846372">
          <w:marLeft w:val="0"/>
          <w:marRight w:val="0"/>
          <w:marTop w:val="0"/>
          <w:marBottom w:val="240"/>
          <w:divBdr>
            <w:top w:val="none" w:sz="0" w:space="0" w:color="auto"/>
            <w:left w:val="none" w:sz="0" w:space="0" w:color="auto"/>
            <w:bottom w:val="none" w:sz="0" w:space="0" w:color="auto"/>
            <w:right w:val="none" w:sz="0" w:space="0" w:color="auto"/>
          </w:divBdr>
        </w:div>
        <w:div w:id="1903101861">
          <w:marLeft w:val="0"/>
          <w:marRight w:val="0"/>
          <w:marTop w:val="0"/>
          <w:marBottom w:val="240"/>
          <w:divBdr>
            <w:top w:val="none" w:sz="0" w:space="0" w:color="auto"/>
            <w:left w:val="none" w:sz="0" w:space="0" w:color="auto"/>
            <w:bottom w:val="none" w:sz="0" w:space="0" w:color="auto"/>
            <w:right w:val="none" w:sz="0" w:space="0" w:color="auto"/>
          </w:divBdr>
        </w:div>
        <w:div w:id="1095982387">
          <w:marLeft w:val="0"/>
          <w:marRight w:val="0"/>
          <w:marTop w:val="0"/>
          <w:marBottom w:val="240"/>
          <w:divBdr>
            <w:top w:val="none" w:sz="0" w:space="0" w:color="auto"/>
            <w:left w:val="none" w:sz="0" w:space="0" w:color="auto"/>
            <w:bottom w:val="none" w:sz="0" w:space="0" w:color="auto"/>
            <w:right w:val="none" w:sz="0" w:space="0" w:color="auto"/>
          </w:divBdr>
        </w:div>
        <w:div w:id="477108721">
          <w:marLeft w:val="0"/>
          <w:marRight w:val="0"/>
          <w:marTop w:val="0"/>
          <w:marBottom w:val="240"/>
          <w:divBdr>
            <w:top w:val="none" w:sz="0" w:space="0" w:color="auto"/>
            <w:left w:val="none" w:sz="0" w:space="0" w:color="auto"/>
            <w:bottom w:val="none" w:sz="0" w:space="0" w:color="auto"/>
            <w:right w:val="none" w:sz="0" w:space="0" w:color="auto"/>
          </w:divBdr>
        </w:div>
        <w:div w:id="943850260">
          <w:marLeft w:val="0"/>
          <w:marRight w:val="0"/>
          <w:marTop w:val="0"/>
          <w:marBottom w:val="240"/>
          <w:divBdr>
            <w:top w:val="none" w:sz="0" w:space="0" w:color="auto"/>
            <w:left w:val="none" w:sz="0" w:space="0" w:color="auto"/>
            <w:bottom w:val="none" w:sz="0" w:space="0" w:color="auto"/>
            <w:right w:val="none" w:sz="0" w:space="0" w:color="auto"/>
          </w:divBdr>
        </w:div>
        <w:div w:id="485904073">
          <w:marLeft w:val="0"/>
          <w:marRight w:val="0"/>
          <w:marTop w:val="0"/>
          <w:marBottom w:val="240"/>
          <w:divBdr>
            <w:top w:val="none" w:sz="0" w:space="0" w:color="auto"/>
            <w:left w:val="none" w:sz="0" w:space="0" w:color="auto"/>
            <w:bottom w:val="none" w:sz="0" w:space="0" w:color="auto"/>
            <w:right w:val="none" w:sz="0" w:space="0" w:color="auto"/>
          </w:divBdr>
        </w:div>
        <w:div w:id="23988913">
          <w:marLeft w:val="0"/>
          <w:marRight w:val="0"/>
          <w:marTop w:val="0"/>
          <w:marBottom w:val="240"/>
          <w:divBdr>
            <w:top w:val="none" w:sz="0" w:space="0" w:color="auto"/>
            <w:left w:val="none" w:sz="0" w:space="0" w:color="auto"/>
            <w:bottom w:val="none" w:sz="0" w:space="0" w:color="auto"/>
            <w:right w:val="none" w:sz="0" w:space="0" w:color="auto"/>
          </w:divBdr>
        </w:div>
        <w:div w:id="967708700">
          <w:marLeft w:val="0"/>
          <w:marRight w:val="0"/>
          <w:marTop w:val="0"/>
          <w:marBottom w:val="240"/>
          <w:divBdr>
            <w:top w:val="none" w:sz="0" w:space="0" w:color="auto"/>
            <w:left w:val="none" w:sz="0" w:space="0" w:color="auto"/>
            <w:bottom w:val="none" w:sz="0" w:space="0" w:color="auto"/>
            <w:right w:val="none" w:sz="0" w:space="0" w:color="auto"/>
          </w:divBdr>
        </w:div>
        <w:div w:id="541403782">
          <w:marLeft w:val="0"/>
          <w:marRight w:val="0"/>
          <w:marTop w:val="0"/>
          <w:marBottom w:val="240"/>
          <w:divBdr>
            <w:top w:val="none" w:sz="0" w:space="0" w:color="auto"/>
            <w:left w:val="none" w:sz="0" w:space="0" w:color="auto"/>
            <w:bottom w:val="none" w:sz="0" w:space="0" w:color="auto"/>
            <w:right w:val="none" w:sz="0" w:space="0" w:color="auto"/>
          </w:divBdr>
        </w:div>
        <w:div w:id="1498419526">
          <w:marLeft w:val="0"/>
          <w:marRight w:val="0"/>
          <w:marTop w:val="0"/>
          <w:marBottom w:val="240"/>
          <w:divBdr>
            <w:top w:val="none" w:sz="0" w:space="0" w:color="auto"/>
            <w:left w:val="none" w:sz="0" w:space="0" w:color="auto"/>
            <w:bottom w:val="none" w:sz="0" w:space="0" w:color="auto"/>
            <w:right w:val="none" w:sz="0" w:space="0" w:color="auto"/>
          </w:divBdr>
        </w:div>
        <w:div w:id="1202786750">
          <w:marLeft w:val="0"/>
          <w:marRight w:val="0"/>
          <w:marTop w:val="0"/>
          <w:marBottom w:val="240"/>
          <w:divBdr>
            <w:top w:val="none" w:sz="0" w:space="0" w:color="auto"/>
            <w:left w:val="none" w:sz="0" w:space="0" w:color="auto"/>
            <w:bottom w:val="none" w:sz="0" w:space="0" w:color="auto"/>
            <w:right w:val="none" w:sz="0" w:space="0" w:color="auto"/>
          </w:divBdr>
        </w:div>
        <w:div w:id="861551522">
          <w:marLeft w:val="0"/>
          <w:marRight w:val="0"/>
          <w:marTop w:val="0"/>
          <w:marBottom w:val="240"/>
          <w:divBdr>
            <w:top w:val="none" w:sz="0" w:space="0" w:color="auto"/>
            <w:left w:val="none" w:sz="0" w:space="0" w:color="auto"/>
            <w:bottom w:val="none" w:sz="0" w:space="0" w:color="auto"/>
            <w:right w:val="none" w:sz="0" w:space="0" w:color="auto"/>
          </w:divBdr>
        </w:div>
        <w:div w:id="1427921869">
          <w:marLeft w:val="0"/>
          <w:marRight w:val="0"/>
          <w:marTop w:val="0"/>
          <w:marBottom w:val="240"/>
          <w:divBdr>
            <w:top w:val="none" w:sz="0" w:space="0" w:color="auto"/>
            <w:left w:val="none" w:sz="0" w:space="0" w:color="auto"/>
            <w:bottom w:val="none" w:sz="0" w:space="0" w:color="auto"/>
            <w:right w:val="none" w:sz="0" w:space="0" w:color="auto"/>
          </w:divBdr>
        </w:div>
        <w:div w:id="1517963182">
          <w:marLeft w:val="0"/>
          <w:marRight w:val="0"/>
          <w:marTop w:val="0"/>
          <w:marBottom w:val="240"/>
          <w:divBdr>
            <w:top w:val="none" w:sz="0" w:space="0" w:color="auto"/>
            <w:left w:val="none" w:sz="0" w:space="0" w:color="auto"/>
            <w:bottom w:val="none" w:sz="0" w:space="0" w:color="auto"/>
            <w:right w:val="none" w:sz="0" w:space="0" w:color="auto"/>
          </w:divBdr>
        </w:div>
        <w:div w:id="1889485220">
          <w:marLeft w:val="0"/>
          <w:marRight w:val="0"/>
          <w:marTop w:val="0"/>
          <w:marBottom w:val="240"/>
          <w:divBdr>
            <w:top w:val="none" w:sz="0" w:space="0" w:color="auto"/>
            <w:left w:val="none" w:sz="0" w:space="0" w:color="auto"/>
            <w:bottom w:val="none" w:sz="0" w:space="0" w:color="auto"/>
            <w:right w:val="none" w:sz="0" w:space="0" w:color="auto"/>
          </w:divBdr>
        </w:div>
        <w:div w:id="993725620">
          <w:marLeft w:val="0"/>
          <w:marRight w:val="0"/>
          <w:marTop w:val="0"/>
          <w:marBottom w:val="240"/>
          <w:divBdr>
            <w:top w:val="none" w:sz="0" w:space="0" w:color="auto"/>
            <w:left w:val="none" w:sz="0" w:space="0" w:color="auto"/>
            <w:bottom w:val="none" w:sz="0" w:space="0" w:color="auto"/>
            <w:right w:val="none" w:sz="0" w:space="0" w:color="auto"/>
          </w:divBdr>
        </w:div>
        <w:div w:id="1659075114">
          <w:marLeft w:val="0"/>
          <w:marRight w:val="0"/>
          <w:marTop w:val="0"/>
          <w:marBottom w:val="240"/>
          <w:divBdr>
            <w:top w:val="none" w:sz="0" w:space="0" w:color="auto"/>
            <w:left w:val="none" w:sz="0" w:space="0" w:color="auto"/>
            <w:bottom w:val="none" w:sz="0" w:space="0" w:color="auto"/>
            <w:right w:val="none" w:sz="0" w:space="0" w:color="auto"/>
          </w:divBdr>
        </w:div>
        <w:div w:id="1528986103">
          <w:marLeft w:val="0"/>
          <w:marRight w:val="0"/>
          <w:marTop w:val="0"/>
          <w:marBottom w:val="240"/>
          <w:divBdr>
            <w:top w:val="none" w:sz="0" w:space="0" w:color="auto"/>
            <w:left w:val="none" w:sz="0" w:space="0" w:color="auto"/>
            <w:bottom w:val="none" w:sz="0" w:space="0" w:color="auto"/>
            <w:right w:val="none" w:sz="0" w:space="0" w:color="auto"/>
          </w:divBdr>
        </w:div>
      </w:divsChild>
    </w:div>
    <w:div w:id="796528755">
      <w:bodyDiv w:val="1"/>
      <w:marLeft w:val="0"/>
      <w:marRight w:val="0"/>
      <w:marTop w:val="0"/>
      <w:marBottom w:val="0"/>
      <w:divBdr>
        <w:top w:val="none" w:sz="0" w:space="0" w:color="auto"/>
        <w:left w:val="none" w:sz="0" w:space="0" w:color="auto"/>
        <w:bottom w:val="none" w:sz="0" w:space="0" w:color="auto"/>
        <w:right w:val="none" w:sz="0" w:space="0" w:color="auto"/>
      </w:divBdr>
      <w:divsChild>
        <w:div w:id="1389113922">
          <w:marLeft w:val="0"/>
          <w:marRight w:val="0"/>
          <w:marTop w:val="0"/>
          <w:marBottom w:val="240"/>
          <w:divBdr>
            <w:top w:val="none" w:sz="0" w:space="0" w:color="auto"/>
            <w:left w:val="none" w:sz="0" w:space="0" w:color="auto"/>
            <w:bottom w:val="none" w:sz="0" w:space="0" w:color="auto"/>
            <w:right w:val="none" w:sz="0" w:space="0" w:color="auto"/>
          </w:divBdr>
        </w:div>
        <w:div w:id="666633243">
          <w:marLeft w:val="0"/>
          <w:marRight w:val="0"/>
          <w:marTop w:val="0"/>
          <w:marBottom w:val="240"/>
          <w:divBdr>
            <w:top w:val="none" w:sz="0" w:space="0" w:color="auto"/>
            <w:left w:val="none" w:sz="0" w:space="0" w:color="auto"/>
            <w:bottom w:val="none" w:sz="0" w:space="0" w:color="auto"/>
            <w:right w:val="none" w:sz="0" w:space="0" w:color="auto"/>
          </w:divBdr>
        </w:div>
        <w:div w:id="204997272">
          <w:marLeft w:val="0"/>
          <w:marRight w:val="0"/>
          <w:marTop w:val="0"/>
          <w:marBottom w:val="240"/>
          <w:divBdr>
            <w:top w:val="none" w:sz="0" w:space="0" w:color="auto"/>
            <w:left w:val="none" w:sz="0" w:space="0" w:color="auto"/>
            <w:bottom w:val="none" w:sz="0" w:space="0" w:color="auto"/>
            <w:right w:val="none" w:sz="0" w:space="0" w:color="auto"/>
          </w:divBdr>
        </w:div>
        <w:div w:id="2061633935">
          <w:marLeft w:val="0"/>
          <w:marRight w:val="0"/>
          <w:marTop w:val="0"/>
          <w:marBottom w:val="240"/>
          <w:divBdr>
            <w:top w:val="none" w:sz="0" w:space="0" w:color="auto"/>
            <w:left w:val="none" w:sz="0" w:space="0" w:color="auto"/>
            <w:bottom w:val="none" w:sz="0" w:space="0" w:color="auto"/>
            <w:right w:val="none" w:sz="0" w:space="0" w:color="auto"/>
          </w:divBdr>
        </w:div>
        <w:div w:id="1235969885">
          <w:marLeft w:val="0"/>
          <w:marRight w:val="0"/>
          <w:marTop w:val="0"/>
          <w:marBottom w:val="240"/>
          <w:divBdr>
            <w:top w:val="none" w:sz="0" w:space="0" w:color="auto"/>
            <w:left w:val="none" w:sz="0" w:space="0" w:color="auto"/>
            <w:bottom w:val="none" w:sz="0" w:space="0" w:color="auto"/>
            <w:right w:val="none" w:sz="0" w:space="0" w:color="auto"/>
          </w:divBdr>
        </w:div>
        <w:div w:id="273947187">
          <w:marLeft w:val="0"/>
          <w:marRight w:val="0"/>
          <w:marTop w:val="0"/>
          <w:marBottom w:val="240"/>
          <w:divBdr>
            <w:top w:val="none" w:sz="0" w:space="0" w:color="auto"/>
            <w:left w:val="none" w:sz="0" w:space="0" w:color="auto"/>
            <w:bottom w:val="none" w:sz="0" w:space="0" w:color="auto"/>
            <w:right w:val="none" w:sz="0" w:space="0" w:color="auto"/>
          </w:divBdr>
        </w:div>
        <w:div w:id="937757637">
          <w:marLeft w:val="0"/>
          <w:marRight w:val="0"/>
          <w:marTop w:val="0"/>
          <w:marBottom w:val="240"/>
          <w:divBdr>
            <w:top w:val="none" w:sz="0" w:space="0" w:color="auto"/>
            <w:left w:val="none" w:sz="0" w:space="0" w:color="auto"/>
            <w:bottom w:val="none" w:sz="0" w:space="0" w:color="auto"/>
            <w:right w:val="none" w:sz="0" w:space="0" w:color="auto"/>
          </w:divBdr>
        </w:div>
        <w:div w:id="150829654">
          <w:marLeft w:val="0"/>
          <w:marRight w:val="0"/>
          <w:marTop w:val="0"/>
          <w:marBottom w:val="240"/>
          <w:divBdr>
            <w:top w:val="none" w:sz="0" w:space="0" w:color="auto"/>
            <w:left w:val="none" w:sz="0" w:space="0" w:color="auto"/>
            <w:bottom w:val="none" w:sz="0" w:space="0" w:color="auto"/>
            <w:right w:val="none" w:sz="0" w:space="0" w:color="auto"/>
          </w:divBdr>
        </w:div>
        <w:div w:id="1879201337">
          <w:marLeft w:val="0"/>
          <w:marRight w:val="0"/>
          <w:marTop w:val="0"/>
          <w:marBottom w:val="240"/>
          <w:divBdr>
            <w:top w:val="none" w:sz="0" w:space="0" w:color="auto"/>
            <w:left w:val="none" w:sz="0" w:space="0" w:color="auto"/>
            <w:bottom w:val="none" w:sz="0" w:space="0" w:color="auto"/>
            <w:right w:val="none" w:sz="0" w:space="0" w:color="auto"/>
          </w:divBdr>
        </w:div>
        <w:div w:id="1881088516">
          <w:marLeft w:val="0"/>
          <w:marRight w:val="0"/>
          <w:marTop w:val="0"/>
          <w:marBottom w:val="240"/>
          <w:divBdr>
            <w:top w:val="none" w:sz="0" w:space="0" w:color="auto"/>
            <w:left w:val="none" w:sz="0" w:space="0" w:color="auto"/>
            <w:bottom w:val="none" w:sz="0" w:space="0" w:color="auto"/>
            <w:right w:val="none" w:sz="0" w:space="0" w:color="auto"/>
          </w:divBdr>
        </w:div>
        <w:div w:id="308637199">
          <w:marLeft w:val="0"/>
          <w:marRight w:val="0"/>
          <w:marTop w:val="0"/>
          <w:marBottom w:val="240"/>
          <w:divBdr>
            <w:top w:val="none" w:sz="0" w:space="0" w:color="auto"/>
            <w:left w:val="none" w:sz="0" w:space="0" w:color="auto"/>
            <w:bottom w:val="none" w:sz="0" w:space="0" w:color="auto"/>
            <w:right w:val="none" w:sz="0" w:space="0" w:color="auto"/>
          </w:divBdr>
        </w:div>
        <w:div w:id="1863785668">
          <w:marLeft w:val="0"/>
          <w:marRight w:val="0"/>
          <w:marTop w:val="0"/>
          <w:marBottom w:val="240"/>
          <w:divBdr>
            <w:top w:val="none" w:sz="0" w:space="0" w:color="auto"/>
            <w:left w:val="none" w:sz="0" w:space="0" w:color="auto"/>
            <w:bottom w:val="none" w:sz="0" w:space="0" w:color="auto"/>
            <w:right w:val="none" w:sz="0" w:space="0" w:color="auto"/>
          </w:divBdr>
        </w:div>
        <w:div w:id="241647956">
          <w:marLeft w:val="0"/>
          <w:marRight w:val="0"/>
          <w:marTop w:val="0"/>
          <w:marBottom w:val="240"/>
          <w:divBdr>
            <w:top w:val="none" w:sz="0" w:space="0" w:color="auto"/>
            <w:left w:val="none" w:sz="0" w:space="0" w:color="auto"/>
            <w:bottom w:val="none" w:sz="0" w:space="0" w:color="auto"/>
            <w:right w:val="none" w:sz="0" w:space="0" w:color="auto"/>
          </w:divBdr>
        </w:div>
        <w:div w:id="1197042674">
          <w:marLeft w:val="0"/>
          <w:marRight w:val="0"/>
          <w:marTop w:val="0"/>
          <w:marBottom w:val="240"/>
          <w:divBdr>
            <w:top w:val="none" w:sz="0" w:space="0" w:color="auto"/>
            <w:left w:val="none" w:sz="0" w:space="0" w:color="auto"/>
            <w:bottom w:val="none" w:sz="0" w:space="0" w:color="auto"/>
            <w:right w:val="none" w:sz="0" w:space="0" w:color="auto"/>
          </w:divBdr>
        </w:div>
        <w:div w:id="1433623741">
          <w:marLeft w:val="0"/>
          <w:marRight w:val="0"/>
          <w:marTop w:val="0"/>
          <w:marBottom w:val="240"/>
          <w:divBdr>
            <w:top w:val="none" w:sz="0" w:space="0" w:color="auto"/>
            <w:left w:val="none" w:sz="0" w:space="0" w:color="auto"/>
            <w:bottom w:val="none" w:sz="0" w:space="0" w:color="auto"/>
            <w:right w:val="none" w:sz="0" w:space="0" w:color="auto"/>
          </w:divBdr>
        </w:div>
        <w:div w:id="1838809856">
          <w:marLeft w:val="0"/>
          <w:marRight w:val="0"/>
          <w:marTop w:val="0"/>
          <w:marBottom w:val="240"/>
          <w:divBdr>
            <w:top w:val="none" w:sz="0" w:space="0" w:color="auto"/>
            <w:left w:val="none" w:sz="0" w:space="0" w:color="auto"/>
            <w:bottom w:val="none" w:sz="0" w:space="0" w:color="auto"/>
            <w:right w:val="none" w:sz="0" w:space="0" w:color="auto"/>
          </w:divBdr>
        </w:div>
        <w:div w:id="559827257">
          <w:marLeft w:val="0"/>
          <w:marRight w:val="0"/>
          <w:marTop w:val="0"/>
          <w:marBottom w:val="240"/>
          <w:divBdr>
            <w:top w:val="none" w:sz="0" w:space="0" w:color="auto"/>
            <w:left w:val="none" w:sz="0" w:space="0" w:color="auto"/>
            <w:bottom w:val="none" w:sz="0" w:space="0" w:color="auto"/>
            <w:right w:val="none" w:sz="0" w:space="0" w:color="auto"/>
          </w:divBdr>
        </w:div>
      </w:divsChild>
    </w:div>
    <w:div w:id="809055976">
      <w:bodyDiv w:val="1"/>
      <w:marLeft w:val="0"/>
      <w:marRight w:val="0"/>
      <w:marTop w:val="0"/>
      <w:marBottom w:val="0"/>
      <w:divBdr>
        <w:top w:val="none" w:sz="0" w:space="0" w:color="auto"/>
        <w:left w:val="none" w:sz="0" w:space="0" w:color="auto"/>
        <w:bottom w:val="none" w:sz="0" w:space="0" w:color="auto"/>
        <w:right w:val="none" w:sz="0" w:space="0" w:color="auto"/>
      </w:divBdr>
    </w:div>
    <w:div w:id="890309866">
      <w:bodyDiv w:val="1"/>
      <w:marLeft w:val="0"/>
      <w:marRight w:val="0"/>
      <w:marTop w:val="0"/>
      <w:marBottom w:val="0"/>
      <w:divBdr>
        <w:top w:val="none" w:sz="0" w:space="0" w:color="auto"/>
        <w:left w:val="none" w:sz="0" w:space="0" w:color="auto"/>
        <w:bottom w:val="none" w:sz="0" w:space="0" w:color="auto"/>
        <w:right w:val="none" w:sz="0" w:space="0" w:color="auto"/>
      </w:divBdr>
      <w:divsChild>
        <w:div w:id="66458636">
          <w:marLeft w:val="0"/>
          <w:marRight w:val="0"/>
          <w:marTop w:val="0"/>
          <w:marBottom w:val="240"/>
          <w:divBdr>
            <w:top w:val="none" w:sz="0" w:space="0" w:color="auto"/>
            <w:left w:val="none" w:sz="0" w:space="0" w:color="auto"/>
            <w:bottom w:val="none" w:sz="0" w:space="0" w:color="auto"/>
            <w:right w:val="none" w:sz="0" w:space="0" w:color="auto"/>
          </w:divBdr>
        </w:div>
        <w:div w:id="230653368">
          <w:marLeft w:val="0"/>
          <w:marRight w:val="0"/>
          <w:marTop w:val="0"/>
          <w:marBottom w:val="240"/>
          <w:divBdr>
            <w:top w:val="none" w:sz="0" w:space="0" w:color="auto"/>
            <w:left w:val="none" w:sz="0" w:space="0" w:color="auto"/>
            <w:bottom w:val="none" w:sz="0" w:space="0" w:color="auto"/>
            <w:right w:val="none" w:sz="0" w:space="0" w:color="auto"/>
          </w:divBdr>
        </w:div>
        <w:div w:id="454063482">
          <w:marLeft w:val="0"/>
          <w:marRight w:val="0"/>
          <w:marTop w:val="0"/>
          <w:marBottom w:val="240"/>
          <w:divBdr>
            <w:top w:val="none" w:sz="0" w:space="0" w:color="auto"/>
            <w:left w:val="none" w:sz="0" w:space="0" w:color="auto"/>
            <w:bottom w:val="none" w:sz="0" w:space="0" w:color="auto"/>
            <w:right w:val="none" w:sz="0" w:space="0" w:color="auto"/>
          </w:divBdr>
        </w:div>
        <w:div w:id="40908472">
          <w:marLeft w:val="0"/>
          <w:marRight w:val="0"/>
          <w:marTop w:val="0"/>
          <w:marBottom w:val="240"/>
          <w:divBdr>
            <w:top w:val="none" w:sz="0" w:space="0" w:color="auto"/>
            <w:left w:val="none" w:sz="0" w:space="0" w:color="auto"/>
            <w:bottom w:val="none" w:sz="0" w:space="0" w:color="auto"/>
            <w:right w:val="none" w:sz="0" w:space="0" w:color="auto"/>
          </w:divBdr>
        </w:div>
        <w:div w:id="13560355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04145876">
          <w:blockQuote w:val="1"/>
          <w:marLeft w:val="0"/>
          <w:marRight w:val="0"/>
          <w:marTop w:val="0"/>
          <w:marBottom w:val="240"/>
          <w:divBdr>
            <w:top w:val="none" w:sz="0" w:space="0" w:color="auto"/>
            <w:left w:val="single" w:sz="24" w:space="12" w:color="DFE2E5"/>
            <w:bottom w:val="none" w:sz="0" w:space="0" w:color="auto"/>
            <w:right w:val="none" w:sz="0" w:space="0" w:color="auto"/>
          </w:divBdr>
        </w:div>
        <w:div w:id="574708555">
          <w:blockQuote w:val="1"/>
          <w:marLeft w:val="0"/>
          <w:marRight w:val="0"/>
          <w:marTop w:val="0"/>
          <w:marBottom w:val="240"/>
          <w:divBdr>
            <w:top w:val="none" w:sz="0" w:space="0" w:color="auto"/>
            <w:left w:val="single" w:sz="24" w:space="12" w:color="DFE2E5"/>
            <w:bottom w:val="none" w:sz="0" w:space="0" w:color="auto"/>
            <w:right w:val="none" w:sz="0" w:space="0" w:color="auto"/>
          </w:divBdr>
        </w:div>
        <w:div w:id="1669014900">
          <w:blockQuote w:val="1"/>
          <w:marLeft w:val="0"/>
          <w:marRight w:val="0"/>
          <w:marTop w:val="0"/>
          <w:marBottom w:val="240"/>
          <w:divBdr>
            <w:top w:val="none" w:sz="0" w:space="0" w:color="auto"/>
            <w:left w:val="single" w:sz="24" w:space="12" w:color="DFE2E5"/>
            <w:bottom w:val="none" w:sz="0" w:space="0" w:color="auto"/>
            <w:right w:val="none" w:sz="0" w:space="0" w:color="auto"/>
          </w:divBdr>
        </w:div>
        <w:div w:id="1934431083">
          <w:blockQuote w:val="1"/>
          <w:marLeft w:val="0"/>
          <w:marRight w:val="0"/>
          <w:marTop w:val="0"/>
          <w:marBottom w:val="240"/>
          <w:divBdr>
            <w:top w:val="none" w:sz="0" w:space="0" w:color="auto"/>
            <w:left w:val="single" w:sz="24" w:space="12" w:color="DFE2E5"/>
            <w:bottom w:val="none" w:sz="0" w:space="0" w:color="auto"/>
            <w:right w:val="none" w:sz="0" w:space="0" w:color="auto"/>
          </w:divBdr>
        </w:div>
        <w:div w:id="95449059">
          <w:blockQuote w:val="1"/>
          <w:marLeft w:val="0"/>
          <w:marRight w:val="0"/>
          <w:marTop w:val="0"/>
          <w:marBottom w:val="240"/>
          <w:divBdr>
            <w:top w:val="none" w:sz="0" w:space="0" w:color="auto"/>
            <w:left w:val="single" w:sz="24" w:space="12" w:color="DFE2E5"/>
            <w:bottom w:val="none" w:sz="0" w:space="0" w:color="auto"/>
            <w:right w:val="none" w:sz="0" w:space="0" w:color="auto"/>
          </w:divBdr>
        </w:div>
        <w:div w:id="1973633255">
          <w:blockQuote w:val="1"/>
          <w:marLeft w:val="0"/>
          <w:marRight w:val="0"/>
          <w:marTop w:val="0"/>
          <w:marBottom w:val="240"/>
          <w:divBdr>
            <w:top w:val="none" w:sz="0" w:space="0" w:color="auto"/>
            <w:left w:val="single" w:sz="24" w:space="12" w:color="DFE2E5"/>
            <w:bottom w:val="none" w:sz="0" w:space="0" w:color="auto"/>
            <w:right w:val="none" w:sz="0" w:space="0" w:color="auto"/>
          </w:divBdr>
        </w:div>
        <w:div w:id="2055039339">
          <w:blockQuote w:val="1"/>
          <w:marLeft w:val="0"/>
          <w:marRight w:val="0"/>
          <w:marTop w:val="0"/>
          <w:marBottom w:val="240"/>
          <w:divBdr>
            <w:top w:val="none" w:sz="0" w:space="0" w:color="auto"/>
            <w:left w:val="single" w:sz="24" w:space="12" w:color="DFE2E5"/>
            <w:bottom w:val="none" w:sz="0" w:space="0" w:color="auto"/>
            <w:right w:val="none" w:sz="0" w:space="0" w:color="auto"/>
          </w:divBdr>
        </w:div>
        <w:div w:id="1402409027">
          <w:blockQuote w:val="1"/>
          <w:marLeft w:val="0"/>
          <w:marRight w:val="0"/>
          <w:marTop w:val="0"/>
          <w:marBottom w:val="240"/>
          <w:divBdr>
            <w:top w:val="none" w:sz="0" w:space="0" w:color="auto"/>
            <w:left w:val="single" w:sz="24" w:space="12" w:color="DFE2E5"/>
            <w:bottom w:val="none" w:sz="0" w:space="0" w:color="auto"/>
            <w:right w:val="none" w:sz="0" w:space="0" w:color="auto"/>
          </w:divBdr>
        </w:div>
        <w:div w:id="1569879579">
          <w:blockQuote w:val="1"/>
          <w:marLeft w:val="0"/>
          <w:marRight w:val="0"/>
          <w:marTop w:val="0"/>
          <w:marBottom w:val="240"/>
          <w:divBdr>
            <w:top w:val="none" w:sz="0" w:space="0" w:color="auto"/>
            <w:left w:val="single" w:sz="24" w:space="12" w:color="DFE2E5"/>
            <w:bottom w:val="none" w:sz="0" w:space="0" w:color="auto"/>
            <w:right w:val="none" w:sz="0" w:space="0" w:color="auto"/>
          </w:divBdr>
        </w:div>
        <w:div w:id="581598343">
          <w:blockQuote w:val="1"/>
          <w:marLeft w:val="0"/>
          <w:marRight w:val="0"/>
          <w:marTop w:val="0"/>
          <w:marBottom w:val="240"/>
          <w:divBdr>
            <w:top w:val="none" w:sz="0" w:space="0" w:color="auto"/>
            <w:left w:val="single" w:sz="24" w:space="12" w:color="DFE2E5"/>
            <w:bottom w:val="none" w:sz="0" w:space="0" w:color="auto"/>
            <w:right w:val="none" w:sz="0" w:space="0" w:color="auto"/>
          </w:divBdr>
        </w:div>
        <w:div w:id="2065057699">
          <w:blockQuote w:val="1"/>
          <w:marLeft w:val="0"/>
          <w:marRight w:val="0"/>
          <w:marTop w:val="0"/>
          <w:marBottom w:val="240"/>
          <w:divBdr>
            <w:top w:val="none" w:sz="0" w:space="0" w:color="auto"/>
            <w:left w:val="single" w:sz="24" w:space="12" w:color="DFE2E5"/>
            <w:bottom w:val="none" w:sz="0" w:space="0" w:color="auto"/>
            <w:right w:val="none" w:sz="0" w:space="0" w:color="auto"/>
          </w:divBdr>
        </w:div>
        <w:div w:id="1132556431">
          <w:blockQuote w:val="1"/>
          <w:marLeft w:val="0"/>
          <w:marRight w:val="0"/>
          <w:marTop w:val="0"/>
          <w:marBottom w:val="240"/>
          <w:divBdr>
            <w:top w:val="none" w:sz="0" w:space="0" w:color="auto"/>
            <w:left w:val="single" w:sz="24" w:space="12" w:color="DFE2E5"/>
            <w:bottom w:val="none" w:sz="0" w:space="0" w:color="auto"/>
            <w:right w:val="none" w:sz="0" w:space="0" w:color="auto"/>
          </w:divBdr>
        </w:div>
        <w:div w:id="1361929632">
          <w:marLeft w:val="0"/>
          <w:marRight w:val="0"/>
          <w:marTop w:val="0"/>
          <w:marBottom w:val="240"/>
          <w:divBdr>
            <w:top w:val="none" w:sz="0" w:space="0" w:color="auto"/>
            <w:left w:val="none" w:sz="0" w:space="0" w:color="auto"/>
            <w:bottom w:val="none" w:sz="0" w:space="0" w:color="auto"/>
            <w:right w:val="none" w:sz="0" w:space="0" w:color="auto"/>
          </w:divBdr>
        </w:div>
        <w:div w:id="2119567101">
          <w:marLeft w:val="0"/>
          <w:marRight w:val="0"/>
          <w:marTop w:val="0"/>
          <w:marBottom w:val="240"/>
          <w:divBdr>
            <w:top w:val="none" w:sz="0" w:space="0" w:color="auto"/>
            <w:left w:val="none" w:sz="0" w:space="0" w:color="auto"/>
            <w:bottom w:val="none" w:sz="0" w:space="0" w:color="auto"/>
            <w:right w:val="none" w:sz="0" w:space="0" w:color="auto"/>
          </w:divBdr>
        </w:div>
        <w:div w:id="332102667">
          <w:blockQuote w:val="1"/>
          <w:marLeft w:val="0"/>
          <w:marRight w:val="0"/>
          <w:marTop w:val="0"/>
          <w:marBottom w:val="240"/>
          <w:divBdr>
            <w:top w:val="none" w:sz="0" w:space="0" w:color="auto"/>
            <w:left w:val="single" w:sz="24" w:space="12" w:color="DFE2E5"/>
            <w:bottom w:val="none" w:sz="0" w:space="0" w:color="auto"/>
            <w:right w:val="none" w:sz="0" w:space="0" w:color="auto"/>
          </w:divBdr>
        </w:div>
        <w:div w:id="1413963261">
          <w:blockQuote w:val="1"/>
          <w:marLeft w:val="0"/>
          <w:marRight w:val="0"/>
          <w:marTop w:val="0"/>
          <w:marBottom w:val="240"/>
          <w:divBdr>
            <w:top w:val="none" w:sz="0" w:space="0" w:color="auto"/>
            <w:left w:val="single" w:sz="24" w:space="12" w:color="DFE2E5"/>
            <w:bottom w:val="none" w:sz="0" w:space="0" w:color="auto"/>
            <w:right w:val="none" w:sz="0" w:space="0" w:color="auto"/>
          </w:divBdr>
        </w:div>
        <w:div w:id="1195071811">
          <w:blockQuote w:val="1"/>
          <w:marLeft w:val="0"/>
          <w:marRight w:val="0"/>
          <w:marTop w:val="0"/>
          <w:marBottom w:val="240"/>
          <w:divBdr>
            <w:top w:val="none" w:sz="0" w:space="0" w:color="auto"/>
            <w:left w:val="single" w:sz="24" w:space="12" w:color="DFE2E5"/>
            <w:bottom w:val="none" w:sz="0" w:space="0" w:color="auto"/>
            <w:right w:val="none" w:sz="0" w:space="0" w:color="auto"/>
          </w:divBdr>
        </w:div>
        <w:div w:id="310060546">
          <w:blockQuote w:val="1"/>
          <w:marLeft w:val="0"/>
          <w:marRight w:val="0"/>
          <w:marTop w:val="0"/>
          <w:marBottom w:val="240"/>
          <w:divBdr>
            <w:top w:val="none" w:sz="0" w:space="0" w:color="auto"/>
            <w:left w:val="single" w:sz="24" w:space="12" w:color="DFE2E5"/>
            <w:bottom w:val="none" w:sz="0" w:space="0" w:color="auto"/>
            <w:right w:val="none" w:sz="0" w:space="0" w:color="auto"/>
          </w:divBdr>
        </w:div>
        <w:div w:id="710811669">
          <w:marLeft w:val="0"/>
          <w:marRight w:val="0"/>
          <w:marTop w:val="0"/>
          <w:marBottom w:val="240"/>
          <w:divBdr>
            <w:top w:val="none" w:sz="0" w:space="0" w:color="auto"/>
            <w:left w:val="none" w:sz="0" w:space="0" w:color="auto"/>
            <w:bottom w:val="none" w:sz="0" w:space="0" w:color="auto"/>
            <w:right w:val="none" w:sz="0" w:space="0" w:color="auto"/>
          </w:divBdr>
        </w:div>
        <w:div w:id="836730332">
          <w:marLeft w:val="0"/>
          <w:marRight w:val="0"/>
          <w:marTop w:val="0"/>
          <w:marBottom w:val="240"/>
          <w:divBdr>
            <w:top w:val="none" w:sz="0" w:space="0" w:color="auto"/>
            <w:left w:val="none" w:sz="0" w:space="0" w:color="auto"/>
            <w:bottom w:val="none" w:sz="0" w:space="0" w:color="auto"/>
            <w:right w:val="none" w:sz="0" w:space="0" w:color="auto"/>
          </w:divBdr>
        </w:div>
      </w:divsChild>
    </w:div>
    <w:div w:id="987368250">
      <w:bodyDiv w:val="1"/>
      <w:marLeft w:val="0"/>
      <w:marRight w:val="0"/>
      <w:marTop w:val="0"/>
      <w:marBottom w:val="0"/>
      <w:divBdr>
        <w:top w:val="none" w:sz="0" w:space="0" w:color="auto"/>
        <w:left w:val="none" w:sz="0" w:space="0" w:color="auto"/>
        <w:bottom w:val="none" w:sz="0" w:space="0" w:color="auto"/>
        <w:right w:val="none" w:sz="0" w:space="0" w:color="auto"/>
      </w:divBdr>
      <w:divsChild>
        <w:div w:id="628317473">
          <w:marLeft w:val="0"/>
          <w:marRight w:val="0"/>
          <w:marTop w:val="0"/>
          <w:marBottom w:val="240"/>
          <w:divBdr>
            <w:top w:val="none" w:sz="0" w:space="0" w:color="auto"/>
            <w:left w:val="none" w:sz="0" w:space="0" w:color="auto"/>
            <w:bottom w:val="none" w:sz="0" w:space="0" w:color="auto"/>
            <w:right w:val="none" w:sz="0" w:space="0" w:color="auto"/>
          </w:divBdr>
        </w:div>
        <w:div w:id="1353219721">
          <w:marLeft w:val="0"/>
          <w:marRight w:val="0"/>
          <w:marTop w:val="0"/>
          <w:marBottom w:val="240"/>
          <w:divBdr>
            <w:top w:val="none" w:sz="0" w:space="0" w:color="auto"/>
            <w:left w:val="none" w:sz="0" w:space="0" w:color="auto"/>
            <w:bottom w:val="none" w:sz="0" w:space="0" w:color="auto"/>
            <w:right w:val="none" w:sz="0" w:space="0" w:color="auto"/>
          </w:divBdr>
        </w:div>
        <w:div w:id="209155325">
          <w:marLeft w:val="0"/>
          <w:marRight w:val="0"/>
          <w:marTop w:val="0"/>
          <w:marBottom w:val="240"/>
          <w:divBdr>
            <w:top w:val="none" w:sz="0" w:space="0" w:color="auto"/>
            <w:left w:val="none" w:sz="0" w:space="0" w:color="auto"/>
            <w:bottom w:val="none" w:sz="0" w:space="0" w:color="auto"/>
            <w:right w:val="none" w:sz="0" w:space="0" w:color="auto"/>
          </w:divBdr>
        </w:div>
        <w:div w:id="976255717">
          <w:marLeft w:val="0"/>
          <w:marRight w:val="0"/>
          <w:marTop w:val="0"/>
          <w:marBottom w:val="240"/>
          <w:divBdr>
            <w:top w:val="none" w:sz="0" w:space="0" w:color="auto"/>
            <w:left w:val="none" w:sz="0" w:space="0" w:color="auto"/>
            <w:bottom w:val="none" w:sz="0" w:space="0" w:color="auto"/>
            <w:right w:val="none" w:sz="0" w:space="0" w:color="auto"/>
          </w:divBdr>
        </w:div>
        <w:div w:id="1572613485">
          <w:marLeft w:val="0"/>
          <w:marRight w:val="0"/>
          <w:marTop w:val="0"/>
          <w:marBottom w:val="240"/>
          <w:divBdr>
            <w:top w:val="none" w:sz="0" w:space="0" w:color="auto"/>
            <w:left w:val="none" w:sz="0" w:space="0" w:color="auto"/>
            <w:bottom w:val="none" w:sz="0" w:space="0" w:color="auto"/>
            <w:right w:val="none" w:sz="0" w:space="0" w:color="auto"/>
          </w:divBdr>
        </w:div>
        <w:div w:id="1207254734">
          <w:marLeft w:val="0"/>
          <w:marRight w:val="0"/>
          <w:marTop w:val="0"/>
          <w:marBottom w:val="240"/>
          <w:divBdr>
            <w:top w:val="none" w:sz="0" w:space="0" w:color="auto"/>
            <w:left w:val="none" w:sz="0" w:space="0" w:color="auto"/>
            <w:bottom w:val="none" w:sz="0" w:space="0" w:color="auto"/>
            <w:right w:val="none" w:sz="0" w:space="0" w:color="auto"/>
          </w:divBdr>
        </w:div>
        <w:div w:id="1679115736">
          <w:marLeft w:val="0"/>
          <w:marRight w:val="0"/>
          <w:marTop w:val="0"/>
          <w:marBottom w:val="240"/>
          <w:divBdr>
            <w:top w:val="none" w:sz="0" w:space="0" w:color="auto"/>
            <w:left w:val="none" w:sz="0" w:space="0" w:color="auto"/>
            <w:bottom w:val="none" w:sz="0" w:space="0" w:color="auto"/>
            <w:right w:val="none" w:sz="0" w:space="0" w:color="auto"/>
          </w:divBdr>
        </w:div>
        <w:div w:id="302781395">
          <w:marLeft w:val="0"/>
          <w:marRight w:val="0"/>
          <w:marTop w:val="0"/>
          <w:marBottom w:val="240"/>
          <w:divBdr>
            <w:top w:val="none" w:sz="0" w:space="0" w:color="auto"/>
            <w:left w:val="none" w:sz="0" w:space="0" w:color="auto"/>
            <w:bottom w:val="none" w:sz="0" w:space="0" w:color="auto"/>
            <w:right w:val="none" w:sz="0" w:space="0" w:color="auto"/>
          </w:divBdr>
        </w:div>
        <w:div w:id="353387303">
          <w:marLeft w:val="0"/>
          <w:marRight w:val="0"/>
          <w:marTop w:val="0"/>
          <w:marBottom w:val="240"/>
          <w:divBdr>
            <w:top w:val="none" w:sz="0" w:space="0" w:color="auto"/>
            <w:left w:val="none" w:sz="0" w:space="0" w:color="auto"/>
            <w:bottom w:val="none" w:sz="0" w:space="0" w:color="auto"/>
            <w:right w:val="none" w:sz="0" w:space="0" w:color="auto"/>
          </w:divBdr>
        </w:div>
        <w:div w:id="1216969476">
          <w:marLeft w:val="0"/>
          <w:marRight w:val="0"/>
          <w:marTop w:val="0"/>
          <w:marBottom w:val="240"/>
          <w:divBdr>
            <w:top w:val="none" w:sz="0" w:space="0" w:color="auto"/>
            <w:left w:val="none" w:sz="0" w:space="0" w:color="auto"/>
            <w:bottom w:val="none" w:sz="0" w:space="0" w:color="auto"/>
            <w:right w:val="none" w:sz="0" w:space="0" w:color="auto"/>
          </w:divBdr>
        </w:div>
        <w:div w:id="1974022466">
          <w:marLeft w:val="0"/>
          <w:marRight w:val="0"/>
          <w:marTop w:val="0"/>
          <w:marBottom w:val="240"/>
          <w:divBdr>
            <w:top w:val="none" w:sz="0" w:space="0" w:color="auto"/>
            <w:left w:val="none" w:sz="0" w:space="0" w:color="auto"/>
            <w:bottom w:val="none" w:sz="0" w:space="0" w:color="auto"/>
            <w:right w:val="none" w:sz="0" w:space="0" w:color="auto"/>
          </w:divBdr>
        </w:div>
        <w:div w:id="1340306407">
          <w:marLeft w:val="0"/>
          <w:marRight w:val="0"/>
          <w:marTop w:val="0"/>
          <w:marBottom w:val="240"/>
          <w:divBdr>
            <w:top w:val="none" w:sz="0" w:space="0" w:color="auto"/>
            <w:left w:val="none" w:sz="0" w:space="0" w:color="auto"/>
            <w:bottom w:val="none" w:sz="0" w:space="0" w:color="auto"/>
            <w:right w:val="none" w:sz="0" w:space="0" w:color="auto"/>
          </w:divBdr>
        </w:div>
        <w:div w:id="210122133">
          <w:marLeft w:val="0"/>
          <w:marRight w:val="0"/>
          <w:marTop w:val="0"/>
          <w:marBottom w:val="240"/>
          <w:divBdr>
            <w:top w:val="none" w:sz="0" w:space="0" w:color="auto"/>
            <w:left w:val="none" w:sz="0" w:space="0" w:color="auto"/>
            <w:bottom w:val="none" w:sz="0" w:space="0" w:color="auto"/>
            <w:right w:val="none" w:sz="0" w:space="0" w:color="auto"/>
          </w:divBdr>
        </w:div>
        <w:div w:id="571041948">
          <w:marLeft w:val="0"/>
          <w:marRight w:val="0"/>
          <w:marTop w:val="0"/>
          <w:marBottom w:val="240"/>
          <w:divBdr>
            <w:top w:val="none" w:sz="0" w:space="0" w:color="auto"/>
            <w:left w:val="none" w:sz="0" w:space="0" w:color="auto"/>
            <w:bottom w:val="none" w:sz="0" w:space="0" w:color="auto"/>
            <w:right w:val="none" w:sz="0" w:space="0" w:color="auto"/>
          </w:divBdr>
        </w:div>
        <w:div w:id="1544246809">
          <w:marLeft w:val="0"/>
          <w:marRight w:val="0"/>
          <w:marTop w:val="0"/>
          <w:marBottom w:val="240"/>
          <w:divBdr>
            <w:top w:val="none" w:sz="0" w:space="0" w:color="auto"/>
            <w:left w:val="none" w:sz="0" w:space="0" w:color="auto"/>
            <w:bottom w:val="none" w:sz="0" w:space="0" w:color="auto"/>
            <w:right w:val="none" w:sz="0" w:space="0" w:color="auto"/>
          </w:divBdr>
        </w:div>
        <w:div w:id="304551435">
          <w:marLeft w:val="0"/>
          <w:marRight w:val="0"/>
          <w:marTop w:val="0"/>
          <w:marBottom w:val="240"/>
          <w:divBdr>
            <w:top w:val="none" w:sz="0" w:space="0" w:color="auto"/>
            <w:left w:val="none" w:sz="0" w:space="0" w:color="auto"/>
            <w:bottom w:val="none" w:sz="0" w:space="0" w:color="auto"/>
            <w:right w:val="none" w:sz="0" w:space="0" w:color="auto"/>
          </w:divBdr>
        </w:div>
        <w:div w:id="1709452265">
          <w:blockQuote w:val="1"/>
          <w:marLeft w:val="0"/>
          <w:marRight w:val="0"/>
          <w:marTop w:val="0"/>
          <w:marBottom w:val="240"/>
          <w:divBdr>
            <w:top w:val="none" w:sz="0" w:space="0" w:color="auto"/>
            <w:left w:val="single" w:sz="24" w:space="12" w:color="DFE2E5"/>
            <w:bottom w:val="none" w:sz="0" w:space="0" w:color="auto"/>
            <w:right w:val="none" w:sz="0" w:space="0" w:color="auto"/>
          </w:divBdr>
        </w:div>
        <w:div w:id="759250862">
          <w:marLeft w:val="0"/>
          <w:marRight w:val="0"/>
          <w:marTop w:val="0"/>
          <w:marBottom w:val="240"/>
          <w:divBdr>
            <w:top w:val="none" w:sz="0" w:space="0" w:color="auto"/>
            <w:left w:val="none" w:sz="0" w:space="0" w:color="auto"/>
            <w:bottom w:val="none" w:sz="0" w:space="0" w:color="auto"/>
            <w:right w:val="none" w:sz="0" w:space="0" w:color="auto"/>
          </w:divBdr>
        </w:div>
        <w:div w:id="419328622">
          <w:marLeft w:val="0"/>
          <w:marRight w:val="0"/>
          <w:marTop w:val="0"/>
          <w:marBottom w:val="240"/>
          <w:divBdr>
            <w:top w:val="none" w:sz="0" w:space="0" w:color="auto"/>
            <w:left w:val="none" w:sz="0" w:space="0" w:color="auto"/>
            <w:bottom w:val="none" w:sz="0" w:space="0" w:color="auto"/>
            <w:right w:val="none" w:sz="0" w:space="0" w:color="auto"/>
          </w:divBdr>
        </w:div>
        <w:div w:id="540478863">
          <w:marLeft w:val="0"/>
          <w:marRight w:val="0"/>
          <w:marTop w:val="0"/>
          <w:marBottom w:val="240"/>
          <w:divBdr>
            <w:top w:val="none" w:sz="0" w:space="0" w:color="auto"/>
            <w:left w:val="none" w:sz="0" w:space="0" w:color="auto"/>
            <w:bottom w:val="none" w:sz="0" w:space="0" w:color="auto"/>
            <w:right w:val="none" w:sz="0" w:space="0" w:color="auto"/>
          </w:divBdr>
        </w:div>
      </w:divsChild>
    </w:div>
    <w:div w:id="1008630275">
      <w:bodyDiv w:val="1"/>
      <w:marLeft w:val="0"/>
      <w:marRight w:val="0"/>
      <w:marTop w:val="0"/>
      <w:marBottom w:val="0"/>
      <w:divBdr>
        <w:top w:val="none" w:sz="0" w:space="0" w:color="auto"/>
        <w:left w:val="none" w:sz="0" w:space="0" w:color="auto"/>
        <w:bottom w:val="none" w:sz="0" w:space="0" w:color="auto"/>
        <w:right w:val="none" w:sz="0" w:space="0" w:color="auto"/>
      </w:divBdr>
      <w:divsChild>
        <w:div w:id="1438258610">
          <w:marLeft w:val="0"/>
          <w:marRight w:val="0"/>
          <w:marTop w:val="0"/>
          <w:marBottom w:val="240"/>
          <w:divBdr>
            <w:top w:val="none" w:sz="0" w:space="0" w:color="auto"/>
            <w:left w:val="none" w:sz="0" w:space="0" w:color="auto"/>
            <w:bottom w:val="none" w:sz="0" w:space="0" w:color="auto"/>
            <w:right w:val="none" w:sz="0" w:space="0" w:color="auto"/>
          </w:divBdr>
        </w:div>
        <w:div w:id="1747923406">
          <w:marLeft w:val="0"/>
          <w:marRight w:val="0"/>
          <w:marTop w:val="0"/>
          <w:marBottom w:val="240"/>
          <w:divBdr>
            <w:top w:val="none" w:sz="0" w:space="0" w:color="auto"/>
            <w:left w:val="none" w:sz="0" w:space="0" w:color="auto"/>
            <w:bottom w:val="none" w:sz="0" w:space="0" w:color="auto"/>
            <w:right w:val="none" w:sz="0" w:space="0" w:color="auto"/>
          </w:divBdr>
        </w:div>
        <w:div w:id="821316563">
          <w:marLeft w:val="0"/>
          <w:marRight w:val="0"/>
          <w:marTop w:val="0"/>
          <w:marBottom w:val="240"/>
          <w:divBdr>
            <w:top w:val="none" w:sz="0" w:space="0" w:color="auto"/>
            <w:left w:val="none" w:sz="0" w:space="0" w:color="auto"/>
            <w:bottom w:val="none" w:sz="0" w:space="0" w:color="auto"/>
            <w:right w:val="none" w:sz="0" w:space="0" w:color="auto"/>
          </w:divBdr>
        </w:div>
        <w:div w:id="138497017">
          <w:marLeft w:val="0"/>
          <w:marRight w:val="0"/>
          <w:marTop w:val="0"/>
          <w:marBottom w:val="240"/>
          <w:divBdr>
            <w:top w:val="none" w:sz="0" w:space="0" w:color="auto"/>
            <w:left w:val="none" w:sz="0" w:space="0" w:color="auto"/>
            <w:bottom w:val="none" w:sz="0" w:space="0" w:color="auto"/>
            <w:right w:val="none" w:sz="0" w:space="0" w:color="auto"/>
          </w:divBdr>
        </w:div>
        <w:div w:id="540483765">
          <w:marLeft w:val="0"/>
          <w:marRight w:val="0"/>
          <w:marTop w:val="0"/>
          <w:marBottom w:val="240"/>
          <w:divBdr>
            <w:top w:val="none" w:sz="0" w:space="0" w:color="auto"/>
            <w:left w:val="none" w:sz="0" w:space="0" w:color="auto"/>
            <w:bottom w:val="none" w:sz="0" w:space="0" w:color="auto"/>
            <w:right w:val="none" w:sz="0" w:space="0" w:color="auto"/>
          </w:divBdr>
        </w:div>
        <w:div w:id="1421098239">
          <w:marLeft w:val="0"/>
          <w:marRight w:val="0"/>
          <w:marTop w:val="0"/>
          <w:marBottom w:val="240"/>
          <w:divBdr>
            <w:top w:val="none" w:sz="0" w:space="0" w:color="auto"/>
            <w:left w:val="none" w:sz="0" w:space="0" w:color="auto"/>
            <w:bottom w:val="none" w:sz="0" w:space="0" w:color="auto"/>
            <w:right w:val="none" w:sz="0" w:space="0" w:color="auto"/>
          </w:divBdr>
        </w:div>
        <w:div w:id="239364388">
          <w:marLeft w:val="0"/>
          <w:marRight w:val="0"/>
          <w:marTop w:val="0"/>
          <w:marBottom w:val="240"/>
          <w:divBdr>
            <w:top w:val="none" w:sz="0" w:space="0" w:color="auto"/>
            <w:left w:val="none" w:sz="0" w:space="0" w:color="auto"/>
            <w:bottom w:val="none" w:sz="0" w:space="0" w:color="auto"/>
            <w:right w:val="none" w:sz="0" w:space="0" w:color="auto"/>
          </w:divBdr>
        </w:div>
        <w:div w:id="548953936">
          <w:marLeft w:val="0"/>
          <w:marRight w:val="0"/>
          <w:marTop w:val="0"/>
          <w:marBottom w:val="240"/>
          <w:divBdr>
            <w:top w:val="none" w:sz="0" w:space="0" w:color="auto"/>
            <w:left w:val="none" w:sz="0" w:space="0" w:color="auto"/>
            <w:bottom w:val="none" w:sz="0" w:space="0" w:color="auto"/>
            <w:right w:val="none" w:sz="0" w:space="0" w:color="auto"/>
          </w:divBdr>
        </w:div>
        <w:div w:id="842858646">
          <w:marLeft w:val="0"/>
          <w:marRight w:val="0"/>
          <w:marTop w:val="0"/>
          <w:marBottom w:val="240"/>
          <w:divBdr>
            <w:top w:val="none" w:sz="0" w:space="0" w:color="auto"/>
            <w:left w:val="none" w:sz="0" w:space="0" w:color="auto"/>
            <w:bottom w:val="none" w:sz="0" w:space="0" w:color="auto"/>
            <w:right w:val="none" w:sz="0" w:space="0" w:color="auto"/>
          </w:divBdr>
        </w:div>
        <w:div w:id="1655404279">
          <w:marLeft w:val="0"/>
          <w:marRight w:val="0"/>
          <w:marTop w:val="0"/>
          <w:marBottom w:val="240"/>
          <w:divBdr>
            <w:top w:val="none" w:sz="0" w:space="0" w:color="auto"/>
            <w:left w:val="none" w:sz="0" w:space="0" w:color="auto"/>
            <w:bottom w:val="none" w:sz="0" w:space="0" w:color="auto"/>
            <w:right w:val="none" w:sz="0" w:space="0" w:color="auto"/>
          </w:divBdr>
        </w:div>
        <w:div w:id="121576935">
          <w:marLeft w:val="0"/>
          <w:marRight w:val="0"/>
          <w:marTop w:val="0"/>
          <w:marBottom w:val="240"/>
          <w:divBdr>
            <w:top w:val="none" w:sz="0" w:space="0" w:color="auto"/>
            <w:left w:val="none" w:sz="0" w:space="0" w:color="auto"/>
            <w:bottom w:val="none" w:sz="0" w:space="0" w:color="auto"/>
            <w:right w:val="none" w:sz="0" w:space="0" w:color="auto"/>
          </w:divBdr>
        </w:div>
        <w:div w:id="1176460634">
          <w:marLeft w:val="0"/>
          <w:marRight w:val="0"/>
          <w:marTop w:val="0"/>
          <w:marBottom w:val="240"/>
          <w:divBdr>
            <w:top w:val="none" w:sz="0" w:space="0" w:color="auto"/>
            <w:left w:val="none" w:sz="0" w:space="0" w:color="auto"/>
            <w:bottom w:val="none" w:sz="0" w:space="0" w:color="auto"/>
            <w:right w:val="none" w:sz="0" w:space="0" w:color="auto"/>
          </w:divBdr>
        </w:div>
        <w:div w:id="2033989402">
          <w:marLeft w:val="0"/>
          <w:marRight w:val="0"/>
          <w:marTop w:val="0"/>
          <w:marBottom w:val="240"/>
          <w:divBdr>
            <w:top w:val="none" w:sz="0" w:space="0" w:color="auto"/>
            <w:left w:val="none" w:sz="0" w:space="0" w:color="auto"/>
            <w:bottom w:val="none" w:sz="0" w:space="0" w:color="auto"/>
            <w:right w:val="none" w:sz="0" w:space="0" w:color="auto"/>
          </w:divBdr>
        </w:div>
        <w:div w:id="2147240812">
          <w:marLeft w:val="0"/>
          <w:marRight w:val="0"/>
          <w:marTop w:val="0"/>
          <w:marBottom w:val="240"/>
          <w:divBdr>
            <w:top w:val="none" w:sz="0" w:space="0" w:color="auto"/>
            <w:left w:val="none" w:sz="0" w:space="0" w:color="auto"/>
            <w:bottom w:val="none" w:sz="0" w:space="0" w:color="auto"/>
            <w:right w:val="none" w:sz="0" w:space="0" w:color="auto"/>
          </w:divBdr>
        </w:div>
        <w:div w:id="395737722">
          <w:marLeft w:val="0"/>
          <w:marRight w:val="0"/>
          <w:marTop w:val="0"/>
          <w:marBottom w:val="240"/>
          <w:divBdr>
            <w:top w:val="none" w:sz="0" w:space="0" w:color="auto"/>
            <w:left w:val="none" w:sz="0" w:space="0" w:color="auto"/>
            <w:bottom w:val="none" w:sz="0" w:space="0" w:color="auto"/>
            <w:right w:val="none" w:sz="0" w:space="0" w:color="auto"/>
          </w:divBdr>
        </w:div>
        <w:div w:id="1086606891">
          <w:marLeft w:val="0"/>
          <w:marRight w:val="0"/>
          <w:marTop w:val="0"/>
          <w:marBottom w:val="240"/>
          <w:divBdr>
            <w:top w:val="none" w:sz="0" w:space="0" w:color="auto"/>
            <w:left w:val="none" w:sz="0" w:space="0" w:color="auto"/>
            <w:bottom w:val="none" w:sz="0" w:space="0" w:color="auto"/>
            <w:right w:val="none" w:sz="0" w:space="0" w:color="auto"/>
          </w:divBdr>
        </w:div>
        <w:div w:id="1487357785">
          <w:marLeft w:val="0"/>
          <w:marRight w:val="0"/>
          <w:marTop w:val="0"/>
          <w:marBottom w:val="240"/>
          <w:divBdr>
            <w:top w:val="none" w:sz="0" w:space="0" w:color="auto"/>
            <w:left w:val="none" w:sz="0" w:space="0" w:color="auto"/>
            <w:bottom w:val="none" w:sz="0" w:space="0" w:color="auto"/>
            <w:right w:val="none" w:sz="0" w:space="0" w:color="auto"/>
          </w:divBdr>
        </w:div>
        <w:div w:id="763961210">
          <w:marLeft w:val="0"/>
          <w:marRight w:val="0"/>
          <w:marTop w:val="0"/>
          <w:marBottom w:val="240"/>
          <w:divBdr>
            <w:top w:val="none" w:sz="0" w:space="0" w:color="auto"/>
            <w:left w:val="none" w:sz="0" w:space="0" w:color="auto"/>
            <w:bottom w:val="none" w:sz="0" w:space="0" w:color="auto"/>
            <w:right w:val="none" w:sz="0" w:space="0" w:color="auto"/>
          </w:divBdr>
        </w:div>
        <w:div w:id="735014539">
          <w:marLeft w:val="0"/>
          <w:marRight w:val="0"/>
          <w:marTop w:val="0"/>
          <w:marBottom w:val="240"/>
          <w:divBdr>
            <w:top w:val="none" w:sz="0" w:space="0" w:color="auto"/>
            <w:left w:val="none" w:sz="0" w:space="0" w:color="auto"/>
            <w:bottom w:val="none" w:sz="0" w:space="0" w:color="auto"/>
            <w:right w:val="none" w:sz="0" w:space="0" w:color="auto"/>
          </w:divBdr>
        </w:div>
        <w:div w:id="1880387891">
          <w:marLeft w:val="0"/>
          <w:marRight w:val="0"/>
          <w:marTop w:val="0"/>
          <w:marBottom w:val="240"/>
          <w:divBdr>
            <w:top w:val="none" w:sz="0" w:space="0" w:color="auto"/>
            <w:left w:val="none" w:sz="0" w:space="0" w:color="auto"/>
            <w:bottom w:val="none" w:sz="0" w:space="0" w:color="auto"/>
            <w:right w:val="none" w:sz="0" w:space="0" w:color="auto"/>
          </w:divBdr>
        </w:div>
        <w:div w:id="1738891299">
          <w:marLeft w:val="0"/>
          <w:marRight w:val="0"/>
          <w:marTop w:val="0"/>
          <w:marBottom w:val="240"/>
          <w:divBdr>
            <w:top w:val="none" w:sz="0" w:space="0" w:color="auto"/>
            <w:left w:val="none" w:sz="0" w:space="0" w:color="auto"/>
            <w:bottom w:val="none" w:sz="0" w:space="0" w:color="auto"/>
            <w:right w:val="none" w:sz="0" w:space="0" w:color="auto"/>
          </w:divBdr>
        </w:div>
        <w:div w:id="1127044546">
          <w:marLeft w:val="0"/>
          <w:marRight w:val="0"/>
          <w:marTop w:val="0"/>
          <w:marBottom w:val="240"/>
          <w:divBdr>
            <w:top w:val="none" w:sz="0" w:space="0" w:color="auto"/>
            <w:left w:val="none" w:sz="0" w:space="0" w:color="auto"/>
            <w:bottom w:val="none" w:sz="0" w:space="0" w:color="auto"/>
            <w:right w:val="none" w:sz="0" w:space="0" w:color="auto"/>
          </w:divBdr>
        </w:div>
        <w:div w:id="651909934">
          <w:marLeft w:val="0"/>
          <w:marRight w:val="0"/>
          <w:marTop w:val="0"/>
          <w:marBottom w:val="240"/>
          <w:divBdr>
            <w:top w:val="none" w:sz="0" w:space="0" w:color="auto"/>
            <w:left w:val="none" w:sz="0" w:space="0" w:color="auto"/>
            <w:bottom w:val="none" w:sz="0" w:space="0" w:color="auto"/>
            <w:right w:val="none" w:sz="0" w:space="0" w:color="auto"/>
          </w:divBdr>
        </w:div>
        <w:div w:id="262883817">
          <w:marLeft w:val="0"/>
          <w:marRight w:val="0"/>
          <w:marTop w:val="0"/>
          <w:marBottom w:val="240"/>
          <w:divBdr>
            <w:top w:val="none" w:sz="0" w:space="0" w:color="auto"/>
            <w:left w:val="none" w:sz="0" w:space="0" w:color="auto"/>
            <w:bottom w:val="none" w:sz="0" w:space="0" w:color="auto"/>
            <w:right w:val="none" w:sz="0" w:space="0" w:color="auto"/>
          </w:divBdr>
        </w:div>
        <w:div w:id="217399301">
          <w:marLeft w:val="0"/>
          <w:marRight w:val="0"/>
          <w:marTop w:val="0"/>
          <w:marBottom w:val="240"/>
          <w:divBdr>
            <w:top w:val="none" w:sz="0" w:space="0" w:color="auto"/>
            <w:left w:val="none" w:sz="0" w:space="0" w:color="auto"/>
            <w:bottom w:val="none" w:sz="0" w:space="0" w:color="auto"/>
            <w:right w:val="none" w:sz="0" w:space="0" w:color="auto"/>
          </w:divBdr>
        </w:div>
        <w:div w:id="662010970">
          <w:marLeft w:val="0"/>
          <w:marRight w:val="0"/>
          <w:marTop w:val="0"/>
          <w:marBottom w:val="240"/>
          <w:divBdr>
            <w:top w:val="none" w:sz="0" w:space="0" w:color="auto"/>
            <w:left w:val="none" w:sz="0" w:space="0" w:color="auto"/>
            <w:bottom w:val="none" w:sz="0" w:space="0" w:color="auto"/>
            <w:right w:val="none" w:sz="0" w:space="0" w:color="auto"/>
          </w:divBdr>
        </w:div>
        <w:div w:id="841701687">
          <w:marLeft w:val="0"/>
          <w:marRight w:val="0"/>
          <w:marTop w:val="0"/>
          <w:marBottom w:val="240"/>
          <w:divBdr>
            <w:top w:val="none" w:sz="0" w:space="0" w:color="auto"/>
            <w:left w:val="none" w:sz="0" w:space="0" w:color="auto"/>
            <w:bottom w:val="none" w:sz="0" w:space="0" w:color="auto"/>
            <w:right w:val="none" w:sz="0" w:space="0" w:color="auto"/>
          </w:divBdr>
        </w:div>
        <w:div w:id="933055312">
          <w:marLeft w:val="0"/>
          <w:marRight w:val="0"/>
          <w:marTop w:val="0"/>
          <w:marBottom w:val="240"/>
          <w:divBdr>
            <w:top w:val="none" w:sz="0" w:space="0" w:color="auto"/>
            <w:left w:val="none" w:sz="0" w:space="0" w:color="auto"/>
            <w:bottom w:val="none" w:sz="0" w:space="0" w:color="auto"/>
            <w:right w:val="none" w:sz="0" w:space="0" w:color="auto"/>
          </w:divBdr>
        </w:div>
        <w:div w:id="1649092915">
          <w:marLeft w:val="0"/>
          <w:marRight w:val="0"/>
          <w:marTop w:val="0"/>
          <w:marBottom w:val="240"/>
          <w:divBdr>
            <w:top w:val="none" w:sz="0" w:space="0" w:color="auto"/>
            <w:left w:val="none" w:sz="0" w:space="0" w:color="auto"/>
            <w:bottom w:val="none" w:sz="0" w:space="0" w:color="auto"/>
            <w:right w:val="none" w:sz="0" w:space="0" w:color="auto"/>
          </w:divBdr>
        </w:div>
        <w:div w:id="432941829">
          <w:marLeft w:val="0"/>
          <w:marRight w:val="0"/>
          <w:marTop w:val="0"/>
          <w:marBottom w:val="240"/>
          <w:divBdr>
            <w:top w:val="none" w:sz="0" w:space="0" w:color="auto"/>
            <w:left w:val="none" w:sz="0" w:space="0" w:color="auto"/>
            <w:bottom w:val="none" w:sz="0" w:space="0" w:color="auto"/>
            <w:right w:val="none" w:sz="0" w:space="0" w:color="auto"/>
          </w:divBdr>
        </w:div>
        <w:div w:id="1894734600">
          <w:marLeft w:val="0"/>
          <w:marRight w:val="0"/>
          <w:marTop w:val="0"/>
          <w:marBottom w:val="240"/>
          <w:divBdr>
            <w:top w:val="none" w:sz="0" w:space="0" w:color="auto"/>
            <w:left w:val="none" w:sz="0" w:space="0" w:color="auto"/>
            <w:bottom w:val="none" w:sz="0" w:space="0" w:color="auto"/>
            <w:right w:val="none" w:sz="0" w:space="0" w:color="auto"/>
          </w:divBdr>
        </w:div>
        <w:div w:id="1558013825">
          <w:marLeft w:val="0"/>
          <w:marRight w:val="0"/>
          <w:marTop w:val="0"/>
          <w:marBottom w:val="240"/>
          <w:divBdr>
            <w:top w:val="none" w:sz="0" w:space="0" w:color="auto"/>
            <w:left w:val="none" w:sz="0" w:space="0" w:color="auto"/>
            <w:bottom w:val="none" w:sz="0" w:space="0" w:color="auto"/>
            <w:right w:val="none" w:sz="0" w:space="0" w:color="auto"/>
          </w:divBdr>
        </w:div>
        <w:div w:id="1885480519">
          <w:marLeft w:val="0"/>
          <w:marRight w:val="0"/>
          <w:marTop w:val="0"/>
          <w:marBottom w:val="240"/>
          <w:divBdr>
            <w:top w:val="none" w:sz="0" w:space="0" w:color="auto"/>
            <w:left w:val="none" w:sz="0" w:space="0" w:color="auto"/>
            <w:bottom w:val="none" w:sz="0" w:space="0" w:color="auto"/>
            <w:right w:val="none" w:sz="0" w:space="0" w:color="auto"/>
          </w:divBdr>
        </w:div>
        <w:div w:id="105975217">
          <w:marLeft w:val="0"/>
          <w:marRight w:val="0"/>
          <w:marTop w:val="0"/>
          <w:marBottom w:val="240"/>
          <w:divBdr>
            <w:top w:val="none" w:sz="0" w:space="0" w:color="auto"/>
            <w:left w:val="none" w:sz="0" w:space="0" w:color="auto"/>
            <w:bottom w:val="none" w:sz="0" w:space="0" w:color="auto"/>
            <w:right w:val="none" w:sz="0" w:space="0" w:color="auto"/>
          </w:divBdr>
        </w:div>
        <w:div w:id="1037437652">
          <w:marLeft w:val="0"/>
          <w:marRight w:val="0"/>
          <w:marTop w:val="0"/>
          <w:marBottom w:val="240"/>
          <w:divBdr>
            <w:top w:val="none" w:sz="0" w:space="0" w:color="auto"/>
            <w:left w:val="none" w:sz="0" w:space="0" w:color="auto"/>
            <w:bottom w:val="none" w:sz="0" w:space="0" w:color="auto"/>
            <w:right w:val="none" w:sz="0" w:space="0" w:color="auto"/>
          </w:divBdr>
        </w:div>
        <w:div w:id="2016420257">
          <w:marLeft w:val="0"/>
          <w:marRight w:val="0"/>
          <w:marTop w:val="0"/>
          <w:marBottom w:val="240"/>
          <w:divBdr>
            <w:top w:val="none" w:sz="0" w:space="0" w:color="auto"/>
            <w:left w:val="none" w:sz="0" w:space="0" w:color="auto"/>
            <w:bottom w:val="none" w:sz="0" w:space="0" w:color="auto"/>
            <w:right w:val="none" w:sz="0" w:space="0" w:color="auto"/>
          </w:divBdr>
        </w:div>
        <w:div w:id="565185204">
          <w:marLeft w:val="0"/>
          <w:marRight w:val="0"/>
          <w:marTop w:val="0"/>
          <w:marBottom w:val="240"/>
          <w:divBdr>
            <w:top w:val="none" w:sz="0" w:space="0" w:color="auto"/>
            <w:left w:val="none" w:sz="0" w:space="0" w:color="auto"/>
            <w:bottom w:val="none" w:sz="0" w:space="0" w:color="auto"/>
            <w:right w:val="none" w:sz="0" w:space="0" w:color="auto"/>
          </w:divBdr>
        </w:div>
        <w:div w:id="812604898">
          <w:marLeft w:val="0"/>
          <w:marRight w:val="0"/>
          <w:marTop w:val="0"/>
          <w:marBottom w:val="240"/>
          <w:divBdr>
            <w:top w:val="none" w:sz="0" w:space="0" w:color="auto"/>
            <w:left w:val="none" w:sz="0" w:space="0" w:color="auto"/>
            <w:bottom w:val="none" w:sz="0" w:space="0" w:color="auto"/>
            <w:right w:val="none" w:sz="0" w:space="0" w:color="auto"/>
          </w:divBdr>
        </w:div>
        <w:div w:id="956180814">
          <w:marLeft w:val="0"/>
          <w:marRight w:val="0"/>
          <w:marTop w:val="0"/>
          <w:marBottom w:val="240"/>
          <w:divBdr>
            <w:top w:val="none" w:sz="0" w:space="0" w:color="auto"/>
            <w:left w:val="none" w:sz="0" w:space="0" w:color="auto"/>
            <w:bottom w:val="none" w:sz="0" w:space="0" w:color="auto"/>
            <w:right w:val="none" w:sz="0" w:space="0" w:color="auto"/>
          </w:divBdr>
        </w:div>
        <w:div w:id="723680622">
          <w:marLeft w:val="0"/>
          <w:marRight w:val="0"/>
          <w:marTop w:val="0"/>
          <w:marBottom w:val="240"/>
          <w:divBdr>
            <w:top w:val="none" w:sz="0" w:space="0" w:color="auto"/>
            <w:left w:val="none" w:sz="0" w:space="0" w:color="auto"/>
            <w:bottom w:val="none" w:sz="0" w:space="0" w:color="auto"/>
            <w:right w:val="none" w:sz="0" w:space="0" w:color="auto"/>
          </w:divBdr>
        </w:div>
        <w:div w:id="251596057">
          <w:marLeft w:val="0"/>
          <w:marRight w:val="0"/>
          <w:marTop w:val="0"/>
          <w:marBottom w:val="240"/>
          <w:divBdr>
            <w:top w:val="none" w:sz="0" w:space="0" w:color="auto"/>
            <w:left w:val="none" w:sz="0" w:space="0" w:color="auto"/>
            <w:bottom w:val="none" w:sz="0" w:space="0" w:color="auto"/>
            <w:right w:val="none" w:sz="0" w:space="0" w:color="auto"/>
          </w:divBdr>
        </w:div>
        <w:div w:id="328749641">
          <w:marLeft w:val="0"/>
          <w:marRight w:val="0"/>
          <w:marTop w:val="0"/>
          <w:marBottom w:val="240"/>
          <w:divBdr>
            <w:top w:val="none" w:sz="0" w:space="0" w:color="auto"/>
            <w:left w:val="none" w:sz="0" w:space="0" w:color="auto"/>
            <w:bottom w:val="none" w:sz="0" w:space="0" w:color="auto"/>
            <w:right w:val="none" w:sz="0" w:space="0" w:color="auto"/>
          </w:divBdr>
        </w:div>
        <w:div w:id="1219897741">
          <w:marLeft w:val="0"/>
          <w:marRight w:val="0"/>
          <w:marTop w:val="0"/>
          <w:marBottom w:val="240"/>
          <w:divBdr>
            <w:top w:val="none" w:sz="0" w:space="0" w:color="auto"/>
            <w:left w:val="none" w:sz="0" w:space="0" w:color="auto"/>
            <w:bottom w:val="none" w:sz="0" w:space="0" w:color="auto"/>
            <w:right w:val="none" w:sz="0" w:space="0" w:color="auto"/>
          </w:divBdr>
        </w:div>
        <w:div w:id="563032102">
          <w:marLeft w:val="0"/>
          <w:marRight w:val="0"/>
          <w:marTop w:val="0"/>
          <w:marBottom w:val="240"/>
          <w:divBdr>
            <w:top w:val="none" w:sz="0" w:space="0" w:color="auto"/>
            <w:left w:val="none" w:sz="0" w:space="0" w:color="auto"/>
            <w:bottom w:val="none" w:sz="0" w:space="0" w:color="auto"/>
            <w:right w:val="none" w:sz="0" w:space="0" w:color="auto"/>
          </w:divBdr>
        </w:div>
        <w:div w:id="1242256422">
          <w:marLeft w:val="0"/>
          <w:marRight w:val="0"/>
          <w:marTop w:val="0"/>
          <w:marBottom w:val="240"/>
          <w:divBdr>
            <w:top w:val="none" w:sz="0" w:space="0" w:color="auto"/>
            <w:left w:val="none" w:sz="0" w:space="0" w:color="auto"/>
            <w:bottom w:val="none" w:sz="0" w:space="0" w:color="auto"/>
            <w:right w:val="none" w:sz="0" w:space="0" w:color="auto"/>
          </w:divBdr>
        </w:div>
        <w:div w:id="1239747264">
          <w:marLeft w:val="0"/>
          <w:marRight w:val="0"/>
          <w:marTop w:val="0"/>
          <w:marBottom w:val="240"/>
          <w:divBdr>
            <w:top w:val="none" w:sz="0" w:space="0" w:color="auto"/>
            <w:left w:val="none" w:sz="0" w:space="0" w:color="auto"/>
            <w:bottom w:val="none" w:sz="0" w:space="0" w:color="auto"/>
            <w:right w:val="none" w:sz="0" w:space="0" w:color="auto"/>
          </w:divBdr>
        </w:div>
        <w:div w:id="1752892290">
          <w:marLeft w:val="0"/>
          <w:marRight w:val="0"/>
          <w:marTop w:val="0"/>
          <w:marBottom w:val="240"/>
          <w:divBdr>
            <w:top w:val="none" w:sz="0" w:space="0" w:color="auto"/>
            <w:left w:val="none" w:sz="0" w:space="0" w:color="auto"/>
            <w:bottom w:val="none" w:sz="0" w:space="0" w:color="auto"/>
            <w:right w:val="none" w:sz="0" w:space="0" w:color="auto"/>
          </w:divBdr>
        </w:div>
        <w:div w:id="762801809">
          <w:marLeft w:val="0"/>
          <w:marRight w:val="0"/>
          <w:marTop w:val="0"/>
          <w:marBottom w:val="240"/>
          <w:divBdr>
            <w:top w:val="none" w:sz="0" w:space="0" w:color="auto"/>
            <w:left w:val="none" w:sz="0" w:space="0" w:color="auto"/>
            <w:bottom w:val="none" w:sz="0" w:space="0" w:color="auto"/>
            <w:right w:val="none" w:sz="0" w:space="0" w:color="auto"/>
          </w:divBdr>
        </w:div>
        <w:div w:id="1728993531">
          <w:marLeft w:val="0"/>
          <w:marRight w:val="0"/>
          <w:marTop w:val="0"/>
          <w:marBottom w:val="240"/>
          <w:divBdr>
            <w:top w:val="none" w:sz="0" w:space="0" w:color="auto"/>
            <w:left w:val="none" w:sz="0" w:space="0" w:color="auto"/>
            <w:bottom w:val="none" w:sz="0" w:space="0" w:color="auto"/>
            <w:right w:val="none" w:sz="0" w:space="0" w:color="auto"/>
          </w:divBdr>
        </w:div>
        <w:div w:id="1016540920">
          <w:marLeft w:val="0"/>
          <w:marRight w:val="0"/>
          <w:marTop w:val="0"/>
          <w:marBottom w:val="240"/>
          <w:divBdr>
            <w:top w:val="none" w:sz="0" w:space="0" w:color="auto"/>
            <w:left w:val="none" w:sz="0" w:space="0" w:color="auto"/>
            <w:bottom w:val="none" w:sz="0" w:space="0" w:color="auto"/>
            <w:right w:val="none" w:sz="0" w:space="0" w:color="auto"/>
          </w:divBdr>
        </w:div>
        <w:div w:id="1845394922">
          <w:marLeft w:val="0"/>
          <w:marRight w:val="0"/>
          <w:marTop w:val="0"/>
          <w:marBottom w:val="240"/>
          <w:divBdr>
            <w:top w:val="none" w:sz="0" w:space="0" w:color="auto"/>
            <w:left w:val="none" w:sz="0" w:space="0" w:color="auto"/>
            <w:bottom w:val="none" w:sz="0" w:space="0" w:color="auto"/>
            <w:right w:val="none" w:sz="0" w:space="0" w:color="auto"/>
          </w:divBdr>
        </w:div>
        <w:div w:id="561213168">
          <w:marLeft w:val="0"/>
          <w:marRight w:val="0"/>
          <w:marTop w:val="0"/>
          <w:marBottom w:val="240"/>
          <w:divBdr>
            <w:top w:val="none" w:sz="0" w:space="0" w:color="auto"/>
            <w:left w:val="none" w:sz="0" w:space="0" w:color="auto"/>
            <w:bottom w:val="none" w:sz="0" w:space="0" w:color="auto"/>
            <w:right w:val="none" w:sz="0" w:space="0" w:color="auto"/>
          </w:divBdr>
        </w:div>
        <w:div w:id="1344210468">
          <w:marLeft w:val="0"/>
          <w:marRight w:val="0"/>
          <w:marTop w:val="0"/>
          <w:marBottom w:val="240"/>
          <w:divBdr>
            <w:top w:val="none" w:sz="0" w:space="0" w:color="auto"/>
            <w:left w:val="none" w:sz="0" w:space="0" w:color="auto"/>
            <w:bottom w:val="none" w:sz="0" w:space="0" w:color="auto"/>
            <w:right w:val="none" w:sz="0" w:space="0" w:color="auto"/>
          </w:divBdr>
        </w:div>
        <w:div w:id="800804569">
          <w:marLeft w:val="0"/>
          <w:marRight w:val="0"/>
          <w:marTop w:val="0"/>
          <w:marBottom w:val="240"/>
          <w:divBdr>
            <w:top w:val="none" w:sz="0" w:space="0" w:color="auto"/>
            <w:left w:val="none" w:sz="0" w:space="0" w:color="auto"/>
            <w:bottom w:val="none" w:sz="0" w:space="0" w:color="auto"/>
            <w:right w:val="none" w:sz="0" w:space="0" w:color="auto"/>
          </w:divBdr>
        </w:div>
        <w:div w:id="656766129">
          <w:marLeft w:val="0"/>
          <w:marRight w:val="0"/>
          <w:marTop w:val="0"/>
          <w:marBottom w:val="240"/>
          <w:divBdr>
            <w:top w:val="none" w:sz="0" w:space="0" w:color="auto"/>
            <w:left w:val="none" w:sz="0" w:space="0" w:color="auto"/>
            <w:bottom w:val="none" w:sz="0" w:space="0" w:color="auto"/>
            <w:right w:val="none" w:sz="0" w:space="0" w:color="auto"/>
          </w:divBdr>
        </w:div>
        <w:div w:id="1355963892">
          <w:marLeft w:val="0"/>
          <w:marRight w:val="0"/>
          <w:marTop w:val="0"/>
          <w:marBottom w:val="240"/>
          <w:divBdr>
            <w:top w:val="none" w:sz="0" w:space="0" w:color="auto"/>
            <w:left w:val="none" w:sz="0" w:space="0" w:color="auto"/>
            <w:bottom w:val="none" w:sz="0" w:space="0" w:color="auto"/>
            <w:right w:val="none" w:sz="0" w:space="0" w:color="auto"/>
          </w:divBdr>
        </w:div>
        <w:div w:id="215121509">
          <w:marLeft w:val="0"/>
          <w:marRight w:val="0"/>
          <w:marTop w:val="0"/>
          <w:marBottom w:val="240"/>
          <w:divBdr>
            <w:top w:val="none" w:sz="0" w:space="0" w:color="auto"/>
            <w:left w:val="none" w:sz="0" w:space="0" w:color="auto"/>
            <w:bottom w:val="none" w:sz="0" w:space="0" w:color="auto"/>
            <w:right w:val="none" w:sz="0" w:space="0" w:color="auto"/>
          </w:divBdr>
        </w:div>
        <w:div w:id="584922114">
          <w:marLeft w:val="0"/>
          <w:marRight w:val="0"/>
          <w:marTop w:val="0"/>
          <w:marBottom w:val="240"/>
          <w:divBdr>
            <w:top w:val="none" w:sz="0" w:space="0" w:color="auto"/>
            <w:left w:val="none" w:sz="0" w:space="0" w:color="auto"/>
            <w:bottom w:val="none" w:sz="0" w:space="0" w:color="auto"/>
            <w:right w:val="none" w:sz="0" w:space="0" w:color="auto"/>
          </w:divBdr>
        </w:div>
        <w:div w:id="1199584360">
          <w:marLeft w:val="0"/>
          <w:marRight w:val="0"/>
          <w:marTop w:val="0"/>
          <w:marBottom w:val="240"/>
          <w:divBdr>
            <w:top w:val="none" w:sz="0" w:space="0" w:color="auto"/>
            <w:left w:val="none" w:sz="0" w:space="0" w:color="auto"/>
            <w:bottom w:val="none" w:sz="0" w:space="0" w:color="auto"/>
            <w:right w:val="none" w:sz="0" w:space="0" w:color="auto"/>
          </w:divBdr>
        </w:div>
        <w:div w:id="362025864">
          <w:marLeft w:val="0"/>
          <w:marRight w:val="0"/>
          <w:marTop w:val="0"/>
          <w:marBottom w:val="240"/>
          <w:divBdr>
            <w:top w:val="none" w:sz="0" w:space="0" w:color="auto"/>
            <w:left w:val="none" w:sz="0" w:space="0" w:color="auto"/>
            <w:bottom w:val="none" w:sz="0" w:space="0" w:color="auto"/>
            <w:right w:val="none" w:sz="0" w:space="0" w:color="auto"/>
          </w:divBdr>
        </w:div>
        <w:div w:id="1472939911">
          <w:marLeft w:val="0"/>
          <w:marRight w:val="0"/>
          <w:marTop w:val="0"/>
          <w:marBottom w:val="240"/>
          <w:divBdr>
            <w:top w:val="none" w:sz="0" w:space="0" w:color="auto"/>
            <w:left w:val="none" w:sz="0" w:space="0" w:color="auto"/>
            <w:bottom w:val="none" w:sz="0" w:space="0" w:color="auto"/>
            <w:right w:val="none" w:sz="0" w:space="0" w:color="auto"/>
          </w:divBdr>
        </w:div>
        <w:div w:id="1864979893">
          <w:marLeft w:val="0"/>
          <w:marRight w:val="0"/>
          <w:marTop w:val="0"/>
          <w:marBottom w:val="240"/>
          <w:divBdr>
            <w:top w:val="none" w:sz="0" w:space="0" w:color="auto"/>
            <w:left w:val="none" w:sz="0" w:space="0" w:color="auto"/>
            <w:bottom w:val="none" w:sz="0" w:space="0" w:color="auto"/>
            <w:right w:val="none" w:sz="0" w:space="0" w:color="auto"/>
          </w:divBdr>
        </w:div>
        <w:div w:id="843210102">
          <w:marLeft w:val="0"/>
          <w:marRight w:val="0"/>
          <w:marTop w:val="0"/>
          <w:marBottom w:val="240"/>
          <w:divBdr>
            <w:top w:val="none" w:sz="0" w:space="0" w:color="auto"/>
            <w:left w:val="none" w:sz="0" w:space="0" w:color="auto"/>
            <w:bottom w:val="none" w:sz="0" w:space="0" w:color="auto"/>
            <w:right w:val="none" w:sz="0" w:space="0" w:color="auto"/>
          </w:divBdr>
        </w:div>
        <w:div w:id="628049445">
          <w:marLeft w:val="0"/>
          <w:marRight w:val="0"/>
          <w:marTop w:val="0"/>
          <w:marBottom w:val="240"/>
          <w:divBdr>
            <w:top w:val="none" w:sz="0" w:space="0" w:color="auto"/>
            <w:left w:val="none" w:sz="0" w:space="0" w:color="auto"/>
            <w:bottom w:val="none" w:sz="0" w:space="0" w:color="auto"/>
            <w:right w:val="none" w:sz="0" w:space="0" w:color="auto"/>
          </w:divBdr>
        </w:div>
        <w:div w:id="553352801">
          <w:marLeft w:val="0"/>
          <w:marRight w:val="0"/>
          <w:marTop w:val="0"/>
          <w:marBottom w:val="240"/>
          <w:divBdr>
            <w:top w:val="none" w:sz="0" w:space="0" w:color="auto"/>
            <w:left w:val="none" w:sz="0" w:space="0" w:color="auto"/>
            <w:bottom w:val="none" w:sz="0" w:space="0" w:color="auto"/>
            <w:right w:val="none" w:sz="0" w:space="0" w:color="auto"/>
          </w:divBdr>
        </w:div>
        <w:div w:id="47384681">
          <w:marLeft w:val="0"/>
          <w:marRight w:val="0"/>
          <w:marTop w:val="0"/>
          <w:marBottom w:val="240"/>
          <w:divBdr>
            <w:top w:val="none" w:sz="0" w:space="0" w:color="auto"/>
            <w:left w:val="none" w:sz="0" w:space="0" w:color="auto"/>
            <w:bottom w:val="none" w:sz="0" w:space="0" w:color="auto"/>
            <w:right w:val="none" w:sz="0" w:space="0" w:color="auto"/>
          </w:divBdr>
        </w:div>
        <w:div w:id="548610211">
          <w:marLeft w:val="0"/>
          <w:marRight w:val="0"/>
          <w:marTop w:val="0"/>
          <w:marBottom w:val="240"/>
          <w:divBdr>
            <w:top w:val="none" w:sz="0" w:space="0" w:color="auto"/>
            <w:left w:val="none" w:sz="0" w:space="0" w:color="auto"/>
            <w:bottom w:val="none" w:sz="0" w:space="0" w:color="auto"/>
            <w:right w:val="none" w:sz="0" w:space="0" w:color="auto"/>
          </w:divBdr>
        </w:div>
        <w:div w:id="249659017">
          <w:marLeft w:val="0"/>
          <w:marRight w:val="0"/>
          <w:marTop w:val="0"/>
          <w:marBottom w:val="240"/>
          <w:divBdr>
            <w:top w:val="none" w:sz="0" w:space="0" w:color="auto"/>
            <w:left w:val="none" w:sz="0" w:space="0" w:color="auto"/>
            <w:bottom w:val="none" w:sz="0" w:space="0" w:color="auto"/>
            <w:right w:val="none" w:sz="0" w:space="0" w:color="auto"/>
          </w:divBdr>
        </w:div>
        <w:div w:id="1961572897">
          <w:marLeft w:val="0"/>
          <w:marRight w:val="0"/>
          <w:marTop w:val="0"/>
          <w:marBottom w:val="240"/>
          <w:divBdr>
            <w:top w:val="none" w:sz="0" w:space="0" w:color="auto"/>
            <w:left w:val="none" w:sz="0" w:space="0" w:color="auto"/>
            <w:bottom w:val="none" w:sz="0" w:space="0" w:color="auto"/>
            <w:right w:val="none" w:sz="0" w:space="0" w:color="auto"/>
          </w:divBdr>
        </w:div>
        <w:div w:id="422183682">
          <w:marLeft w:val="0"/>
          <w:marRight w:val="0"/>
          <w:marTop w:val="0"/>
          <w:marBottom w:val="240"/>
          <w:divBdr>
            <w:top w:val="none" w:sz="0" w:space="0" w:color="auto"/>
            <w:left w:val="none" w:sz="0" w:space="0" w:color="auto"/>
            <w:bottom w:val="none" w:sz="0" w:space="0" w:color="auto"/>
            <w:right w:val="none" w:sz="0" w:space="0" w:color="auto"/>
          </w:divBdr>
        </w:div>
        <w:div w:id="1910340441">
          <w:marLeft w:val="0"/>
          <w:marRight w:val="0"/>
          <w:marTop w:val="0"/>
          <w:marBottom w:val="240"/>
          <w:divBdr>
            <w:top w:val="none" w:sz="0" w:space="0" w:color="auto"/>
            <w:left w:val="none" w:sz="0" w:space="0" w:color="auto"/>
            <w:bottom w:val="none" w:sz="0" w:space="0" w:color="auto"/>
            <w:right w:val="none" w:sz="0" w:space="0" w:color="auto"/>
          </w:divBdr>
        </w:div>
        <w:div w:id="941185431">
          <w:marLeft w:val="0"/>
          <w:marRight w:val="0"/>
          <w:marTop w:val="0"/>
          <w:marBottom w:val="240"/>
          <w:divBdr>
            <w:top w:val="none" w:sz="0" w:space="0" w:color="auto"/>
            <w:left w:val="none" w:sz="0" w:space="0" w:color="auto"/>
            <w:bottom w:val="none" w:sz="0" w:space="0" w:color="auto"/>
            <w:right w:val="none" w:sz="0" w:space="0" w:color="auto"/>
          </w:divBdr>
        </w:div>
        <w:div w:id="168062774">
          <w:marLeft w:val="0"/>
          <w:marRight w:val="0"/>
          <w:marTop w:val="0"/>
          <w:marBottom w:val="240"/>
          <w:divBdr>
            <w:top w:val="none" w:sz="0" w:space="0" w:color="auto"/>
            <w:left w:val="none" w:sz="0" w:space="0" w:color="auto"/>
            <w:bottom w:val="none" w:sz="0" w:space="0" w:color="auto"/>
            <w:right w:val="none" w:sz="0" w:space="0" w:color="auto"/>
          </w:divBdr>
        </w:div>
        <w:div w:id="598298464">
          <w:marLeft w:val="0"/>
          <w:marRight w:val="0"/>
          <w:marTop w:val="0"/>
          <w:marBottom w:val="240"/>
          <w:divBdr>
            <w:top w:val="none" w:sz="0" w:space="0" w:color="auto"/>
            <w:left w:val="none" w:sz="0" w:space="0" w:color="auto"/>
            <w:bottom w:val="none" w:sz="0" w:space="0" w:color="auto"/>
            <w:right w:val="none" w:sz="0" w:space="0" w:color="auto"/>
          </w:divBdr>
        </w:div>
        <w:div w:id="762527881">
          <w:marLeft w:val="0"/>
          <w:marRight w:val="0"/>
          <w:marTop w:val="0"/>
          <w:marBottom w:val="240"/>
          <w:divBdr>
            <w:top w:val="none" w:sz="0" w:space="0" w:color="auto"/>
            <w:left w:val="none" w:sz="0" w:space="0" w:color="auto"/>
            <w:bottom w:val="none" w:sz="0" w:space="0" w:color="auto"/>
            <w:right w:val="none" w:sz="0" w:space="0" w:color="auto"/>
          </w:divBdr>
        </w:div>
        <w:div w:id="1736395374">
          <w:marLeft w:val="0"/>
          <w:marRight w:val="0"/>
          <w:marTop w:val="0"/>
          <w:marBottom w:val="240"/>
          <w:divBdr>
            <w:top w:val="none" w:sz="0" w:space="0" w:color="auto"/>
            <w:left w:val="none" w:sz="0" w:space="0" w:color="auto"/>
            <w:bottom w:val="none" w:sz="0" w:space="0" w:color="auto"/>
            <w:right w:val="none" w:sz="0" w:space="0" w:color="auto"/>
          </w:divBdr>
        </w:div>
        <w:div w:id="1876430518">
          <w:marLeft w:val="0"/>
          <w:marRight w:val="0"/>
          <w:marTop w:val="0"/>
          <w:marBottom w:val="240"/>
          <w:divBdr>
            <w:top w:val="none" w:sz="0" w:space="0" w:color="auto"/>
            <w:left w:val="none" w:sz="0" w:space="0" w:color="auto"/>
            <w:bottom w:val="none" w:sz="0" w:space="0" w:color="auto"/>
            <w:right w:val="none" w:sz="0" w:space="0" w:color="auto"/>
          </w:divBdr>
        </w:div>
        <w:div w:id="1465730215">
          <w:marLeft w:val="0"/>
          <w:marRight w:val="0"/>
          <w:marTop w:val="0"/>
          <w:marBottom w:val="240"/>
          <w:divBdr>
            <w:top w:val="none" w:sz="0" w:space="0" w:color="auto"/>
            <w:left w:val="none" w:sz="0" w:space="0" w:color="auto"/>
            <w:bottom w:val="none" w:sz="0" w:space="0" w:color="auto"/>
            <w:right w:val="none" w:sz="0" w:space="0" w:color="auto"/>
          </w:divBdr>
        </w:div>
        <w:div w:id="1779328002">
          <w:marLeft w:val="0"/>
          <w:marRight w:val="0"/>
          <w:marTop w:val="0"/>
          <w:marBottom w:val="240"/>
          <w:divBdr>
            <w:top w:val="none" w:sz="0" w:space="0" w:color="auto"/>
            <w:left w:val="none" w:sz="0" w:space="0" w:color="auto"/>
            <w:bottom w:val="none" w:sz="0" w:space="0" w:color="auto"/>
            <w:right w:val="none" w:sz="0" w:space="0" w:color="auto"/>
          </w:divBdr>
        </w:div>
        <w:div w:id="1014111455">
          <w:marLeft w:val="0"/>
          <w:marRight w:val="0"/>
          <w:marTop w:val="0"/>
          <w:marBottom w:val="240"/>
          <w:divBdr>
            <w:top w:val="none" w:sz="0" w:space="0" w:color="auto"/>
            <w:left w:val="none" w:sz="0" w:space="0" w:color="auto"/>
            <w:bottom w:val="none" w:sz="0" w:space="0" w:color="auto"/>
            <w:right w:val="none" w:sz="0" w:space="0" w:color="auto"/>
          </w:divBdr>
        </w:div>
        <w:div w:id="1775201583">
          <w:marLeft w:val="0"/>
          <w:marRight w:val="0"/>
          <w:marTop w:val="0"/>
          <w:marBottom w:val="240"/>
          <w:divBdr>
            <w:top w:val="none" w:sz="0" w:space="0" w:color="auto"/>
            <w:left w:val="none" w:sz="0" w:space="0" w:color="auto"/>
            <w:bottom w:val="none" w:sz="0" w:space="0" w:color="auto"/>
            <w:right w:val="none" w:sz="0" w:space="0" w:color="auto"/>
          </w:divBdr>
        </w:div>
      </w:divsChild>
    </w:div>
    <w:div w:id="1108087703">
      <w:bodyDiv w:val="1"/>
      <w:marLeft w:val="0"/>
      <w:marRight w:val="0"/>
      <w:marTop w:val="0"/>
      <w:marBottom w:val="0"/>
      <w:divBdr>
        <w:top w:val="none" w:sz="0" w:space="0" w:color="auto"/>
        <w:left w:val="none" w:sz="0" w:space="0" w:color="auto"/>
        <w:bottom w:val="none" w:sz="0" w:space="0" w:color="auto"/>
        <w:right w:val="none" w:sz="0" w:space="0" w:color="auto"/>
      </w:divBdr>
    </w:div>
    <w:div w:id="1192913529">
      <w:bodyDiv w:val="1"/>
      <w:marLeft w:val="0"/>
      <w:marRight w:val="0"/>
      <w:marTop w:val="0"/>
      <w:marBottom w:val="0"/>
      <w:divBdr>
        <w:top w:val="none" w:sz="0" w:space="0" w:color="auto"/>
        <w:left w:val="none" w:sz="0" w:space="0" w:color="auto"/>
        <w:bottom w:val="none" w:sz="0" w:space="0" w:color="auto"/>
        <w:right w:val="none" w:sz="0" w:space="0" w:color="auto"/>
      </w:divBdr>
      <w:divsChild>
        <w:div w:id="177013699">
          <w:marLeft w:val="0"/>
          <w:marRight w:val="0"/>
          <w:marTop w:val="0"/>
          <w:marBottom w:val="240"/>
          <w:divBdr>
            <w:top w:val="none" w:sz="0" w:space="0" w:color="auto"/>
            <w:left w:val="none" w:sz="0" w:space="0" w:color="auto"/>
            <w:bottom w:val="none" w:sz="0" w:space="0" w:color="auto"/>
            <w:right w:val="none" w:sz="0" w:space="0" w:color="auto"/>
          </w:divBdr>
        </w:div>
        <w:div w:id="1660111170">
          <w:marLeft w:val="0"/>
          <w:marRight w:val="0"/>
          <w:marTop w:val="0"/>
          <w:marBottom w:val="240"/>
          <w:divBdr>
            <w:top w:val="none" w:sz="0" w:space="0" w:color="auto"/>
            <w:left w:val="none" w:sz="0" w:space="0" w:color="auto"/>
            <w:bottom w:val="none" w:sz="0" w:space="0" w:color="auto"/>
            <w:right w:val="none" w:sz="0" w:space="0" w:color="auto"/>
          </w:divBdr>
        </w:div>
        <w:div w:id="2086220317">
          <w:marLeft w:val="0"/>
          <w:marRight w:val="0"/>
          <w:marTop w:val="0"/>
          <w:marBottom w:val="240"/>
          <w:divBdr>
            <w:top w:val="none" w:sz="0" w:space="0" w:color="auto"/>
            <w:left w:val="none" w:sz="0" w:space="0" w:color="auto"/>
            <w:bottom w:val="none" w:sz="0" w:space="0" w:color="auto"/>
            <w:right w:val="none" w:sz="0" w:space="0" w:color="auto"/>
          </w:divBdr>
        </w:div>
        <w:div w:id="124586744">
          <w:marLeft w:val="0"/>
          <w:marRight w:val="0"/>
          <w:marTop w:val="0"/>
          <w:marBottom w:val="240"/>
          <w:divBdr>
            <w:top w:val="none" w:sz="0" w:space="0" w:color="auto"/>
            <w:left w:val="none" w:sz="0" w:space="0" w:color="auto"/>
            <w:bottom w:val="none" w:sz="0" w:space="0" w:color="auto"/>
            <w:right w:val="none" w:sz="0" w:space="0" w:color="auto"/>
          </w:divBdr>
        </w:div>
        <w:div w:id="1727219907">
          <w:marLeft w:val="0"/>
          <w:marRight w:val="0"/>
          <w:marTop w:val="0"/>
          <w:marBottom w:val="240"/>
          <w:divBdr>
            <w:top w:val="none" w:sz="0" w:space="0" w:color="auto"/>
            <w:left w:val="none" w:sz="0" w:space="0" w:color="auto"/>
            <w:bottom w:val="none" w:sz="0" w:space="0" w:color="auto"/>
            <w:right w:val="none" w:sz="0" w:space="0" w:color="auto"/>
          </w:divBdr>
        </w:div>
        <w:div w:id="1923173493">
          <w:marLeft w:val="0"/>
          <w:marRight w:val="0"/>
          <w:marTop w:val="0"/>
          <w:marBottom w:val="240"/>
          <w:divBdr>
            <w:top w:val="none" w:sz="0" w:space="0" w:color="auto"/>
            <w:left w:val="none" w:sz="0" w:space="0" w:color="auto"/>
            <w:bottom w:val="none" w:sz="0" w:space="0" w:color="auto"/>
            <w:right w:val="none" w:sz="0" w:space="0" w:color="auto"/>
          </w:divBdr>
        </w:div>
      </w:divsChild>
    </w:div>
    <w:div w:id="1420522751">
      <w:bodyDiv w:val="1"/>
      <w:marLeft w:val="0"/>
      <w:marRight w:val="0"/>
      <w:marTop w:val="0"/>
      <w:marBottom w:val="0"/>
      <w:divBdr>
        <w:top w:val="none" w:sz="0" w:space="0" w:color="auto"/>
        <w:left w:val="none" w:sz="0" w:space="0" w:color="auto"/>
        <w:bottom w:val="none" w:sz="0" w:space="0" w:color="auto"/>
        <w:right w:val="none" w:sz="0" w:space="0" w:color="auto"/>
      </w:divBdr>
      <w:divsChild>
        <w:div w:id="1562247984">
          <w:blockQuote w:val="1"/>
          <w:marLeft w:val="0"/>
          <w:marRight w:val="0"/>
          <w:marTop w:val="0"/>
          <w:marBottom w:val="240"/>
          <w:divBdr>
            <w:top w:val="none" w:sz="0" w:space="0" w:color="auto"/>
            <w:left w:val="single" w:sz="24" w:space="12" w:color="DFE2E5"/>
            <w:bottom w:val="none" w:sz="0" w:space="0" w:color="auto"/>
            <w:right w:val="none" w:sz="0" w:space="0" w:color="auto"/>
          </w:divBdr>
        </w:div>
        <w:div w:id="1205289796">
          <w:marLeft w:val="0"/>
          <w:marRight w:val="0"/>
          <w:marTop w:val="0"/>
          <w:marBottom w:val="240"/>
          <w:divBdr>
            <w:top w:val="none" w:sz="0" w:space="0" w:color="auto"/>
            <w:left w:val="none" w:sz="0" w:space="0" w:color="auto"/>
            <w:bottom w:val="none" w:sz="0" w:space="0" w:color="auto"/>
            <w:right w:val="none" w:sz="0" w:space="0" w:color="auto"/>
          </w:divBdr>
        </w:div>
        <w:div w:id="527178885">
          <w:marLeft w:val="0"/>
          <w:marRight w:val="0"/>
          <w:marTop w:val="0"/>
          <w:marBottom w:val="240"/>
          <w:divBdr>
            <w:top w:val="none" w:sz="0" w:space="0" w:color="auto"/>
            <w:left w:val="none" w:sz="0" w:space="0" w:color="auto"/>
            <w:bottom w:val="none" w:sz="0" w:space="0" w:color="auto"/>
            <w:right w:val="none" w:sz="0" w:space="0" w:color="auto"/>
          </w:divBdr>
        </w:div>
        <w:div w:id="864096610">
          <w:marLeft w:val="0"/>
          <w:marRight w:val="0"/>
          <w:marTop w:val="0"/>
          <w:marBottom w:val="240"/>
          <w:divBdr>
            <w:top w:val="none" w:sz="0" w:space="0" w:color="auto"/>
            <w:left w:val="none" w:sz="0" w:space="0" w:color="auto"/>
            <w:bottom w:val="none" w:sz="0" w:space="0" w:color="auto"/>
            <w:right w:val="none" w:sz="0" w:space="0" w:color="auto"/>
          </w:divBdr>
        </w:div>
        <w:div w:id="1506624712">
          <w:marLeft w:val="0"/>
          <w:marRight w:val="0"/>
          <w:marTop w:val="0"/>
          <w:marBottom w:val="240"/>
          <w:divBdr>
            <w:top w:val="none" w:sz="0" w:space="0" w:color="auto"/>
            <w:left w:val="none" w:sz="0" w:space="0" w:color="auto"/>
            <w:bottom w:val="none" w:sz="0" w:space="0" w:color="auto"/>
            <w:right w:val="none" w:sz="0" w:space="0" w:color="auto"/>
          </w:divBdr>
        </w:div>
        <w:div w:id="976303267">
          <w:marLeft w:val="0"/>
          <w:marRight w:val="0"/>
          <w:marTop w:val="0"/>
          <w:marBottom w:val="240"/>
          <w:divBdr>
            <w:top w:val="none" w:sz="0" w:space="0" w:color="auto"/>
            <w:left w:val="none" w:sz="0" w:space="0" w:color="auto"/>
            <w:bottom w:val="none" w:sz="0" w:space="0" w:color="auto"/>
            <w:right w:val="none" w:sz="0" w:space="0" w:color="auto"/>
          </w:divBdr>
        </w:div>
        <w:div w:id="2078089061">
          <w:marLeft w:val="0"/>
          <w:marRight w:val="0"/>
          <w:marTop w:val="0"/>
          <w:marBottom w:val="240"/>
          <w:divBdr>
            <w:top w:val="none" w:sz="0" w:space="0" w:color="auto"/>
            <w:left w:val="none" w:sz="0" w:space="0" w:color="auto"/>
            <w:bottom w:val="none" w:sz="0" w:space="0" w:color="auto"/>
            <w:right w:val="none" w:sz="0" w:space="0" w:color="auto"/>
          </w:divBdr>
        </w:div>
        <w:div w:id="3746272">
          <w:marLeft w:val="0"/>
          <w:marRight w:val="0"/>
          <w:marTop w:val="0"/>
          <w:marBottom w:val="240"/>
          <w:divBdr>
            <w:top w:val="none" w:sz="0" w:space="0" w:color="auto"/>
            <w:left w:val="none" w:sz="0" w:space="0" w:color="auto"/>
            <w:bottom w:val="none" w:sz="0" w:space="0" w:color="auto"/>
            <w:right w:val="none" w:sz="0" w:space="0" w:color="auto"/>
          </w:divBdr>
        </w:div>
        <w:div w:id="2108381935">
          <w:marLeft w:val="0"/>
          <w:marRight w:val="0"/>
          <w:marTop w:val="0"/>
          <w:marBottom w:val="240"/>
          <w:divBdr>
            <w:top w:val="none" w:sz="0" w:space="0" w:color="auto"/>
            <w:left w:val="none" w:sz="0" w:space="0" w:color="auto"/>
            <w:bottom w:val="none" w:sz="0" w:space="0" w:color="auto"/>
            <w:right w:val="none" w:sz="0" w:space="0" w:color="auto"/>
          </w:divBdr>
        </w:div>
        <w:div w:id="848446942">
          <w:marLeft w:val="0"/>
          <w:marRight w:val="0"/>
          <w:marTop w:val="0"/>
          <w:marBottom w:val="240"/>
          <w:divBdr>
            <w:top w:val="none" w:sz="0" w:space="0" w:color="auto"/>
            <w:left w:val="none" w:sz="0" w:space="0" w:color="auto"/>
            <w:bottom w:val="none" w:sz="0" w:space="0" w:color="auto"/>
            <w:right w:val="none" w:sz="0" w:space="0" w:color="auto"/>
          </w:divBdr>
        </w:div>
        <w:div w:id="1800610826">
          <w:marLeft w:val="0"/>
          <w:marRight w:val="0"/>
          <w:marTop w:val="0"/>
          <w:marBottom w:val="240"/>
          <w:divBdr>
            <w:top w:val="none" w:sz="0" w:space="0" w:color="auto"/>
            <w:left w:val="none" w:sz="0" w:space="0" w:color="auto"/>
            <w:bottom w:val="none" w:sz="0" w:space="0" w:color="auto"/>
            <w:right w:val="none" w:sz="0" w:space="0" w:color="auto"/>
          </w:divBdr>
        </w:div>
        <w:div w:id="609699512">
          <w:marLeft w:val="0"/>
          <w:marRight w:val="0"/>
          <w:marTop w:val="0"/>
          <w:marBottom w:val="240"/>
          <w:divBdr>
            <w:top w:val="none" w:sz="0" w:space="0" w:color="auto"/>
            <w:left w:val="none" w:sz="0" w:space="0" w:color="auto"/>
            <w:bottom w:val="none" w:sz="0" w:space="0" w:color="auto"/>
            <w:right w:val="none" w:sz="0" w:space="0" w:color="auto"/>
          </w:divBdr>
        </w:div>
        <w:div w:id="413816914">
          <w:marLeft w:val="0"/>
          <w:marRight w:val="0"/>
          <w:marTop w:val="0"/>
          <w:marBottom w:val="240"/>
          <w:divBdr>
            <w:top w:val="none" w:sz="0" w:space="0" w:color="auto"/>
            <w:left w:val="none" w:sz="0" w:space="0" w:color="auto"/>
            <w:bottom w:val="none" w:sz="0" w:space="0" w:color="auto"/>
            <w:right w:val="none" w:sz="0" w:space="0" w:color="auto"/>
          </w:divBdr>
        </w:div>
        <w:div w:id="1392195796">
          <w:marLeft w:val="0"/>
          <w:marRight w:val="0"/>
          <w:marTop w:val="0"/>
          <w:marBottom w:val="240"/>
          <w:divBdr>
            <w:top w:val="none" w:sz="0" w:space="0" w:color="auto"/>
            <w:left w:val="none" w:sz="0" w:space="0" w:color="auto"/>
            <w:bottom w:val="none" w:sz="0" w:space="0" w:color="auto"/>
            <w:right w:val="none" w:sz="0" w:space="0" w:color="auto"/>
          </w:divBdr>
        </w:div>
        <w:div w:id="663163694">
          <w:marLeft w:val="0"/>
          <w:marRight w:val="0"/>
          <w:marTop w:val="0"/>
          <w:marBottom w:val="240"/>
          <w:divBdr>
            <w:top w:val="none" w:sz="0" w:space="0" w:color="auto"/>
            <w:left w:val="none" w:sz="0" w:space="0" w:color="auto"/>
            <w:bottom w:val="none" w:sz="0" w:space="0" w:color="auto"/>
            <w:right w:val="none" w:sz="0" w:space="0" w:color="auto"/>
          </w:divBdr>
        </w:div>
        <w:div w:id="1346512808">
          <w:marLeft w:val="0"/>
          <w:marRight w:val="0"/>
          <w:marTop w:val="0"/>
          <w:marBottom w:val="240"/>
          <w:divBdr>
            <w:top w:val="none" w:sz="0" w:space="0" w:color="auto"/>
            <w:left w:val="none" w:sz="0" w:space="0" w:color="auto"/>
            <w:bottom w:val="none" w:sz="0" w:space="0" w:color="auto"/>
            <w:right w:val="none" w:sz="0" w:space="0" w:color="auto"/>
          </w:divBdr>
        </w:div>
        <w:div w:id="620768954">
          <w:marLeft w:val="0"/>
          <w:marRight w:val="0"/>
          <w:marTop w:val="0"/>
          <w:marBottom w:val="240"/>
          <w:divBdr>
            <w:top w:val="none" w:sz="0" w:space="0" w:color="auto"/>
            <w:left w:val="none" w:sz="0" w:space="0" w:color="auto"/>
            <w:bottom w:val="none" w:sz="0" w:space="0" w:color="auto"/>
            <w:right w:val="none" w:sz="0" w:space="0" w:color="auto"/>
          </w:divBdr>
        </w:div>
        <w:div w:id="536744650">
          <w:marLeft w:val="0"/>
          <w:marRight w:val="0"/>
          <w:marTop w:val="0"/>
          <w:marBottom w:val="240"/>
          <w:divBdr>
            <w:top w:val="none" w:sz="0" w:space="0" w:color="auto"/>
            <w:left w:val="none" w:sz="0" w:space="0" w:color="auto"/>
            <w:bottom w:val="none" w:sz="0" w:space="0" w:color="auto"/>
            <w:right w:val="none" w:sz="0" w:space="0" w:color="auto"/>
          </w:divBdr>
        </w:div>
        <w:div w:id="1405494839">
          <w:marLeft w:val="0"/>
          <w:marRight w:val="0"/>
          <w:marTop w:val="0"/>
          <w:marBottom w:val="240"/>
          <w:divBdr>
            <w:top w:val="none" w:sz="0" w:space="0" w:color="auto"/>
            <w:left w:val="none" w:sz="0" w:space="0" w:color="auto"/>
            <w:bottom w:val="none" w:sz="0" w:space="0" w:color="auto"/>
            <w:right w:val="none" w:sz="0" w:space="0" w:color="auto"/>
          </w:divBdr>
        </w:div>
        <w:div w:id="787815991">
          <w:marLeft w:val="0"/>
          <w:marRight w:val="0"/>
          <w:marTop w:val="0"/>
          <w:marBottom w:val="240"/>
          <w:divBdr>
            <w:top w:val="none" w:sz="0" w:space="0" w:color="auto"/>
            <w:left w:val="none" w:sz="0" w:space="0" w:color="auto"/>
            <w:bottom w:val="none" w:sz="0" w:space="0" w:color="auto"/>
            <w:right w:val="none" w:sz="0" w:space="0" w:color="auto"/>
          </w:divBdr>
        </w:div>
        <w:div w:id="1022971860">
          <w:marLeft w:val="0"/>
          <w:marRight w:val="0"/>
          <w:marTop w:val="0"/>
          <w:marBottom w:val="240"/>
          <w:divBdr>
            <w:top w:val="none" w:sz="0" w:space="0" w:color="auto"/>
            <w:left w:val="none" w:sz="0" w:space="0" w:color="auto"/>
            <w:bottom w:val="none" w:sz="0" w:space="0" w:color="auto"/>
            <w:right w:val="none" w:sz="0" w:space="0" w:color="auto"/>
          </w:divBdr>
        </w:div>
        <w:div w:id="476412146">
          <w:marLeft w:val="0"/>
          <w:marRight w:val="0"/>
          <w:marTop w:val="0"/>
          <w:marBottom w:val="240"/>
          <w:divBdr>
            <w:top w:val="none" w:sz="0" w:space="0" w:color="auto"/>
            <w:left w:val="none" w:sz="0" w:space="0" w:color="auto"/>
            <w:bottom w:val="none" w:sz="0" w:space="0" w:color="auto"/>
            <w:right w:val="none" w:sz="0" w:space="0" w:color="auto"/>
          </w:divBdr>
        </w:div>
        <w:div w:id="2077588286">
          <w:marLeft w:val="0"/>
          <w:marRight w:val="0"/>
          <w:marTop w:val="0"/>
          <w:marBottom w:val="240"/>
          <w:divBdr>
            <w:top w:val="none" w:sz="0" w:space="0" w:color="auto"/>
            <w:left w:val="none" w:sz="0" w:space="0" w:color="auto"/>
            <w:bottom w:val="none" w:sz="0" w:space="0" w:color="auto"/>
            <w:right w:val="none" w:sz="0" w:space="0" w:color="auto"/>
          </w:divBdr>
        </w:div>
        <w:div w:id="671614435">
          <w:marLeft w:val="0"/>
          <w:marRight w:val="0"/>
          <w:marTop w:val="0"/>
          <w:marBottom w:val="240"/>
          <w:divBdr>
            <w:top w:val="none" w:sz="0" w:space="0" w:color="auto"/>
            <w:left w:val="none" w:sz="0" w:space="0" w:color="auto"/>
            <w:bottom w:val="none" w:sz="0" w:space="0" w:color="auto"/>
            <w:right w:val="none" w:sz="0" w:space="0" w:color="auto"/>
          </w:divBdr>
        </w:div>
      </w:divsChild>
    </w:div>
    <w:div w:id="155781505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52">
          <w:marLeft w:val="0"/>
          <w:marRight w:val="0"/>
          <w:marTop w:val="0"/>
          <w:marBottom w:val="240"/>
          <w:divBdr>
            <w:top w:val="none" w:sz="0" w:space="0" w:color="auto"/>
            <w:left w:val="none" w:sz="0" w:space="0" w:color="auto"/>
            <w:bottom w:val="none" w:sz="0" w:space="0" w:color="auto"/>
            <w:right w:val="none" w:sz="0" w:space="0" w:color="auto"/>
          </w:divBdr>
        </w:div>
        <w:div w:id="1645348286">
          <w:marLeft w:val="0"/>
          <w:marRight w:val="0"/>
          <w:marTop w:val="0"/>
          <w:marBottom w:val="240"/>
          <w:divBdr>
            <w:top w:val="none" w:sz="0" w:space="0" w:color="auto"/>
            <w:left w:val="none" w:sz="0" w:space="0" w:color="auto"/>
            <w:bottom w:val="none" w:sz="0" w:space="0" w:color="auto"/>
            <w:right w:val="none" w:sz="0" w:space="0" w:color="auto"/>
          </w:divBdr>
        </w:div>
        <w:div w:id="1164199996">
          <w:marLeft w:val="0"/>
          <w:marRight w:val="0"/>
          <w:marTop w:val="0"/>
          <w:marBottom w:val="240"/>
          <w:divBdr>
            <w:top w:val="none" w:sz="0" w:space="0" w:color="auto"/>
            <w:left w:val="none" w:sz="0" w:space="0" w:color="auto"/>
            <w:bottom w:val="none" w:sz="0" w:space="0" w:color="auto"/>
            <w:right w:val="none" w:sz="0" w:space="0" w:color="auto"/>
          </w:divBdr>
        </w:div>
        <w:div w:id="1153990425">
          <w:marLeft w:val="0"/>
          <w:marRight w:val="0"/>
          <w:marTop w:val="0"/>
          <w:marBottom w:val="240"/>
          <w:divBdr>
            <w:top w:val="none" w:sz="0" w:space="0" w:color="auto"/>
            <w:left w:val="none" w:sz="0" w:space="0" w:color="auto"/>
            <w:bottom w:val="none" w:sz="0" w:space="0" w:color="auto"/>
            <w:right w:val="none" w:sz="0" w:space="0" w:color="auto"/>
          </w:divBdr>
        </w:div>
        <w:div w:id="60300810">
          <w:marLeft w:val="0"/>
          <w:marRight w:val="0"/>
          <w:marTop w:val="0"/>
          <w:marBottom w:val="240"/>
          <w:divBdr>
            <w:top w:val="none" w:sz="0" w:space="0" w:color="auto"/>
            <w:left w:val="none" w:sz="0" w:space="0" w:color="auto"/>
            <w:bottom w:val="none" w:sz="0" w:space="0" w:color="auto"/>
            <w:right w:val="none" w:sz="0" w:space="0" w:color="auto"/>
          </w:divBdr>
        </w:div>
        <w:div w:id="35474056">
          <w:marLeft w:val="0"/>
          <w:marRight w:val="0"/>
          <w:marTop w:val="0"/>
          <w:marBottom w:val="240"/>
          <w:divBdr>
            <w:top w:val="none" w:sz="0" w:space="0" w:color="auto"/>
            <w:left w:val="none" w:sz="0" w:space="0" w:color="auto"/>
            <w:bottom w:val="none" w:sz="0" w:space="0" w:color="auto"/>
            <w:right w:val="none" w:sz="0" w:space="0" w:color="auto"/>
          </w:divBdr>
        </w:div>
        <w:div w:id="104544453">
          <w:marLeft w:val="0"/>
          <w:marRight w:val="0"/>
          <w:marTop w:val="0"/>
          <w:marBottom w:val="240"/>
          <w:divBdr>
            <w:top w:val="none" w:sz="0" w:space="0" w:color="auto"/>
            <w:left w:val="none" w:sz="0" w:space="0" w:color="auto"/>
            <w:bottom w:val="none" w:sz="0" w:space="0" w:color="auto"/>
            <w:right w:val="none" w:sz="0" w:space="0" w:color="auto"/>
          </w:divBdr>
        </w:div>
        <w:div w:id="1966696956">
          <w:marLeft w:val="0"/>
          <w:marRight w:val="0"/>
          <w:marTop w:val="0"/>
          <w:marBottom w:val="240"/>
          <w:divBdr>
            <w:top w:val="none" w:sz="0" w:space="0" w:color="auto"/>
            <w:left w:val="none" w:sz="0" w:space="0" w:color="auto"/>
            <w:bottom w:val="none" w:sz="0" w:space="0" w:color="auto"/>
            <w:right w:val="none" w:sz="0" w:space="0" w:color="auto"/>
          </w:divBdr>
        </w:div>
        <w:div w:id="448547413">
          <w:marLeft w:val="0"/>
          <w:marRight w:val="0"/>
          <w:marTop w:val="0"/>
          <w:marBottom w:val="240"/>
          <w:divBdr>
            <w:top w:val="none" w:sz="0" w:space="0" w:color="auto"/>
            <w:left w:val="none" w:sz="0" w:space="0" w:color="auto"/>
            <w:bottom w:val="none" w:sz="0" w:space="0" w:color="auto"/>
            <w:right w:val="none" w:sz="0" w:space="0" w:color="auto"/>
          </w:divBdr>
        </w:div>
        <w:div w:id="1311909574">
          <w:marLeft w:val="0"/>
          <w:marRight w:val="0"/>
          <w:marTop w:val="0"/>
          <w:marBottom w:val="240"/>
          <w:divBdr>
            <w:top w:val="none" w:sz="0" w:space="0" w:color="auto"/>
            <w:left w:val="none" w:sz="0" w:space="0" w:color="auto"/>
            <w:bottom w:val="none" w:sz="0" w:space="0" w:color="auto"/>
            <w:right w:val="none" w:sz="0" w:space="0" w:color="auto"/>
          </w:divBdr>
        </w:div>
        <w:div w:id="448205416">
          <w:marLeft w:val="0"/>
          <w:marRight w:val="0"/>
          <w:marTop w:val="0"/>
          <w:marBottom w:val="240"/>
          <w:divBdr>
            <w:top w:val="none" w:sz="0" w:space="0" w:color="auto"/>
            <w:left w:val="none" w:sz="0" w:space="0" w:color="auto"/>
            <w:bottom w:val="none" w:sz="0" w:space="0" w:color="auto"/>
            <w:right w:val="none" w:sz="0" w:space="0" w:color="auto"/>
          </w:divBdr>
        </w:div>
        <w:div w:id="975767265">
          <w:marLeft w:val="0"/>
          <w:marRight w:val="0"/>
          <w:marTop w:val="0"/>
          <w:marBottom w:val="240"/>
          <w:divBdr>
            <w:top w:val="none" w:sz="0" w:space="0" w:color="auto"/>
            <w:left w:val="none" w:sz="0" w:space="0" w:color="auto"/>
            <w:bottom w:val="none" w:sz="0" w:space="0" w:color="auto"/>
            <w:right w:val="none" w:sz="0" w:space="0" w:color="auto"/>
          </w:divBdr>
        </w:div>
        <w:div w:id="1583173747">
          <w:marLeft w:val="0"/>
          <w:marRight w:val="0"/>
          <w:marTop w:val="0"/>
          <w:marBottom w:val="240"/>
          <w:divBdr>
            <w:top w:val="none" w:sz="0" w:space="0" w:color="auto"/>
            <w:left w:val="none" w:sz="0" w:space="0" w:color="auto"/>
            <w:bottom w:val="none" w:sz="0" w:space="0" w:color="auto"/>
            <w:right w:val="none" w:sz="0" w:space="0" w:color="auto"/>
          </w:divBdr>
        </w:div>
        <w:div w:id="1813477929">
          <w:marLeft w:val="0"/>
          <w:marRight w:val="0"/>
          <w:marTop w:val="0"/>
          <w:marBottom w:val="240"/>
          <w:divBdr>
            <w:top w:val="none" w:sz="0" w:space="0" w:color="auto"/>
            <w:left w:val="none" w:sz="0" w:space="0" w:color="auto"/>
            <w:bottom w:val="none" w:sz="0" w:space="0" w:color="auto"/>
            <w:right w:val="none" w:sz="0" w:space="0" w:color="auto"/>
          </w:divBdr>
        </w:div>
        <w:div w:id="303433592">
          <w:marLeft w:val="0"/>
          <w:marRight w:val="0"/>
          <w:marTop w:val="0"/>
          <w:marBottom w:val="240"/>
          <w:divBdr>
            <w:top w:val="none" w:sz="0" w:space="0" w:color="auto"/>
            <w:left w:val="none" w:sz="0" w:space="0" w:color="auto"/>
            <w:bottom w:val="none" w:sz="0" w:space="0" w:color="auto"/>
            <w:right w:val="none" w:sz="0" w:space="0" w:color="auto"/>
          </w:divBdr>
        </w:div>
        <w:div w:id="222303530">
          <w:marLeft w:val="0"/>
          <w:marRight w:val="0"/>
          <w:marTop w:val="0"/>
          <w:marBottom w:val="240"/>
          <w:divBdr>
            <w:top w:val="none" w:sz="0" w:space="0" w:color="auto"/>
            <w:left w:val="none" w:sz="0" w:space="0" w:color="auto"/>
            <w:bottom w:val="none" w:sz="0" w:space="0" w:color="auto"/>
            <w:right w:val="none" w:sz="0" w:space="0" w:color="auto"/>
          </w:divBdr>
        </w:div>
        <w:div w:id="1804081569">
          <w:marLeft w:val="0"/>
          <w:marRight w:val="0"/>
          <w:marTop w:val="0"/>
          <w:marBottom w:val="240"/>
          <w:divBdr>
            <w:top w:val="none" w:sz="0" w:space="0" w:color="auto"/>
            <w:left w:val="none" w:sz="0" w:space="0" w:color="auto"/>
            <w:bottom w:val="none" w:sz="0" w:space="0" w:color="auto"/>
            <w:right w:val="none" w:sz="0" w:space="0" w:color="auto"/>
          </w:divBdr>
        </w:div>
        <w:div w:id="864292736">
          <w:marLeft w:val="0"/>
          <w:marRight w:val="0"/>
          <w:marTop w:val="0"/>
          <w:marBottom w:val="240"/>
          <w:divBdr>
            <w:top w:val="none" w:sz="0" w:space="0" w:color="auto"/>
            <w:left w:val="none" w:sz="0" w:space="0" w:color="auto"/>
            <w:bottom w:val="none" w:sz="0" w:space="0" w:color="auto"/>
            <w:right w:val="none" w:sz="0" w:space="0" w:color="auto"/>
          </w:divBdr>
        </w:div>
        <w:div w:id="739864327">
          <w:marLeft w:val="0"/>
          <w:marRight w:val="0"/>
          <w:marTop w:val="0"/>
          <w:marBottom w:val="240"/>
          <w:divBdr>
            <w:top w:val="none" w:sz="0" w:space="0" w:color="auto"/>
            <w:left w:val="none" w:sz="0" w:space="0" w:color="auto"/>
            <w:bottom w:val="none" w:sz="0" w:space="0" w:color="auto"/>
            <w:right w:val="none" w:sz="0" w:space="0" w:color="auto"/>
          </w:divBdr>
        </w:div>
        <w:div w:id="318000542">
          <w:marLeft w:val="0"/>
          <w:marRight w:val="0"/>
          <w:marTop w:val="0"/>
          <w:marBottom w:val="240"/>
          <w:divBdr>
            <w:top w:val="none" w:sz="0" w:space="0" w:color="auto"/>
            <w:left w:val="none" w:sz="0" w:space="0" w:color="auto"/>
            <w:bottom w:val="none" w:sz="0" w:space="0" w:color="auto"/>
            <w:right w:val="none" w:sz="0" w:space="0" w:color="auto"/>
          </w:divBdr>
        </w:div>
        <w:div w:id="1245991914">
          <w:marLeft w:val="0"/>
          <w:marRight w:val="0"/>
          <w:marTop w:val="0"/>
          <w:marBottom w:val="240"/>
          <w:divBdr>
            <w:top w:val="none" w:sz="0" w:space="0" w:color="auto"/>
            <w:left w:val="none" w:sz="0" w:space="0" w:color="auto"/>
            <w:bottom w:val="none" w:sz="0" w:space="0" w:color="auto"/>
            <w:right w:val="none" w:sz="0" w:space="0" w:color="auto"/>
          </w:divBdr>
        </w:div>
        <w:div w:id="1682774324">
          <w:marLeft w:val="0"/>
          <w:marRight w:val="0"/>
          <w:marTop w:val="0"/>
          <w:marBottom w:val="240"/>
          <w:divBdr>
            <w:top w:val="none" w:sz="0" w:space="0" w:color="auto"/>
            <w:left w:val="none" w:sz="0" w:space="0" w:color="auto"/>
            <w:bottom w:val="none" w:sz="0" w:space="0" w:color="auto"/>
            <w:right w:val="none" w:sz="0" w:space="0" w:color="auto"/>
          </w:divBdr>
        </w:div>
        <w:div w:id="1738674008">
          <w:marLeft w:val="0"/>
          <w:marRight w:val="0"/>
          <w:marTop w:val="0"/>
          <w:marBottom w:val="240"/>
          <w:divBdr>
            <w:top w:val="none" w:sz="0" w:space="0" w:color="auto"/>
            <w:left w:val="none" w:sz="0" w:space="0" w:color="auto"/>
            <w:bottom w:val="none" w:sz="0" w:space="0" w:color="auto"/>
            <w:right w:val="none" w:sz="0" w:space="0" w:color="auto"/>
          </w:divBdr>
        </w:div>
        <w:div w:id="939725660">
          <w:marLeft w:val="0"/>
          <w:marRight w:val="0"/>
          <w:marTop w:val="0"/>
          <w:marBottom w:val="240"/>
          <w:divBdr>
            <w:top w:val="none" w:sz="0" w:space="0" w:color="auto"/>
            <w:left w:val="none" w:sz="0" w:space="0" w:color="auto"/>
            <w:bottom w:val="none" w:sz="0" w:space="0" w:color="auto"/>
            <w:right w:val="none" w:sz="0" w:space="0" w:color="auto"/>
          </w:divBdr>
        </w:div>
        <w:div w:id="966469850">
          <w:marLeft w:val="0"/>
          <w:marRight w:val="0"/>
          <w:marTop w:val="0"/>
          <w:marBottom w:val="240"/>
          <w:divBdr>
            <w:top w:val="none" w:sz="0" w:space="0" w:color="auto"/>
            <w:left w:val="none" w:sz="0" w:space="0" w:color="auto"/>
            <w:bottom w:val="none" w:sz="0" w:space="0" w:color="auto"/>
            <w:right w:val="none" w:sz="0" w:space="0" w:color="auto"/>
          </w:divBdr>
        </w:div>
        <w:div w:id="1356813416">
          <w:marLeft w:val="0"/>
          <w:marRight w:val="0"/>
          <w:marTop w:val="0"/>
          <w:marBottom w:val="240"/>
          <w:divBdr>
            <w:top w:val="none" w:sz="0" w:space="0" w:color="auto"/>
            <w:left w:val="none" w:sz="0" w:space="0" w:color="auto"/>
            <w:bottom w:val="none" w:sz="0" w:space="0" w:color="auto"/>
            <w:right w:val="none" w:sz="0" w:space="0" w:color="auto"/>
          </w:divBdr>
        </w:div>
        <w:div w:id="766734156">
          <w:marLeft w:val="0"/>
          <w:marRight w:val="0"/>
          <w:marTop w:val="0"/>
          <w:marBottom w:val="240"/>
          <w:divBdr>
            <w:top w:val="none" w:sz="0" w:space="0" w:color="auto"/>
            <w:left w:val="none" w:sz="0" w:space="0" w:color="auto"/>
            <w:bottom w:val="none" w:sz="0" w:space="0" w:color="auto"/>
            <w:right w:val="none" w:sz="0" w:space="0" w:color="auto"/>
          </w:divBdr>
        </w:div>
        <w:div w:id="1431661749">
          <w:marLeft w:val="0"/>
          <w:marRight w:val="0"/>
          <w:marTop w:val="0"/>
          <w:marBottom w:val="240"/>
          <w:divBdr>
            <w:top w:val="none" w:sz="0" w:space="0" w:color="auto"/>
            <w:left w:val="none" w:sz="0" w:space="0" w:color="auto"/>
            <w:bottom w:val="none" w:sz="0" w:space="0" w:color="auto"/>
            <w:right w:val="none" w:sz="0" w:space="0" w:color="auto"/>
          </w:divBdr>
        </w:div>
        <w:div w:id="2136485305">
          <w:marLeft w:val="0"/>
          <w:marRight w:val="0"/>
          <w:marTop w:val="0"/>
          <w:marBottom w:val="240"/>
          <w:divBdr>
            <w:top w:val="none" w:sz="0" w:space="0" w:color="auto"/>
            <w:left w:val="none" w:sz="0" w:space="0" w:color="auto"/>
            <w:bottom w:val="none" w:sz="0" w:space="0" w:color="auto"/>
            <w:right w:val="none" w:sz="0" w:space="0" w:color="auto"/>
          </w:divBdr>
        </w:div>
        <w:div w:id="660616757">
          <w:marLeft w:val="0"/>
          <w:marRight w:val="0"/>
          <w:marTop w:val="0"/>
          <w:marBottom w:val="240"/>
          <w:divBdr>
            <w:top w:val="none" w:sz="0" w:space="0" w:color="auto"/>
            <w:left w:val="none" w:sz="0" w:space="0" w:color="auto"/>
            <w:bottom w:val="none" w:sz="0" w:space="0" w:color="auto"/>
            <w:right w:val="none" w:sz="0" w:space="0" w:color="auto"/>
          </w:divBdr>
        </w:div>
        <w:div w:id="622420400">
          <w:marLeft w:val="0"/>
          <w:marRight w:val="0"/>
          <w:marTop w:val="0"/>
          <w:marBottom w:val="240"/>
          <w:divBdr>
            <w:top w:val="none" w:sz="0" w:space="0" w:color="auto"/>
            <w:left w:val="none" w:sz="0" w:space="0" w:color="auto"/>
            <w:bottom w:val="none" w:sz="0" w:space="0" w:color="auto"/>
            <w:right w:val="none" w:sz="0" w:space="0" w:color="auto"/>
          </w:divBdr>
        </w:div>
        <w:div w:id="1325284610">
          <w:marLeft w:val="0"/>
          <w:marRight w:val="0"/>
          <w:marTop w:val="0"/>
          <w:marBottom w:val="240"/>
          <w:divBdr>
            <w:top w:val="none" w:sz="0" w:space="0" w:color="auto"/>
            <w:left w:val="none" w:sz="0" w:space="0" w:color="auto"/>
            <w:bottom w:val="none" w:sz="0" w:space="0" w:color="auto"/>
            <w:right w:val="none" w:sz="0" w:space="0" w:color="auto"/>
          </w:divBdr>
        </w:div>
        <w:div w:id="2133669824">
          <w:marLeft w:val="0"/>
          <w:marRight w:val="0"/>
          <w:marTop w:val="0"/>
          <w:marBottom w:val="240"/>
          <w:divBdr>
            <w:top w:val="none" w:sz="0" w:space="0" w:color="auto"/>
            <w:left w:val="none" w:sz="0" w:space="0" w:color="auto"/>
            <w:bottom w:val="none" w:sz="0" w:space="0" w:color="auto"/>
            <w:right w:val="none" w:sz="0" w:space="0" w:color="auto"/>
          </w:divBdr>
        </w:div>
      </w:divsChild>
    </w:div>
    <w:div w:id="1616131251">
      <w:bodyDiv w:val="1"/>
      <w:marLeft w:val="0"/>
      <w:marRight w:val="0"/>
      <w:marTop w:val="0"/>
      <w:marBottom w:val="0"/>
      <w:divBdr>
        <w:top w:val="none" w:sz="0" w:space="0" w:color="auto"/>
        <w:left w:val="none" w:sz="0" w:space="0" w:color="auto"/>
        <w:bottom w:val="none" w:sz="0" w:space="0" w:color="auto"/>
        <w:right w:val="none" w:sz="0" w:space="0" w:color="auto"/>
      </w:divBdr>
    </w:div>
    <w:div w:id="1633486404">
      <w:bodyDiv w:val="1"/>
      <w:marLeft w:val="0"/>
      <w:marRight w:val="0"/>
      <w:marTop w:val="0"/>
      <w:marBottom w:val="0"/>
      <w:divBdr>
        <w:top w:val="none" w:sz="0" w:space="0" w:color="auto"/>
        <w:left w:val="none" w:sz="0" w:space="0" w:color="auto"/>
        <w:bottom w:val="none" w:sz="0" w:space="0" w:color="auto"/>
        <w:right w:val="none" w:sz="0" w:space="0" w:color="auto"/>
      </w:divBdr>
      <w:divsChild>
        <w:div w:id="1288465838">
          <w:marLeft w:val="0"/>
          <w:marRight w:val="0"/>
          <w:marTop w:val="0"/>
          <w:marBottom w:val="240"/>
          <w:divBdr>
            <w:top w:val="none" w:sz="0" w:space="0" w:color="auto"/>
            <w:left w:val="none" w:sz="0" w:space="0" w:color="auto"/>
            <w:bottom w:val="none" w:sz="0" w:space="0" w:color="auto"/>
            <w:right w:val="none" w:sz="0" w:space="0" w:color="auto"/>
          </w:divBdr>
        </w:div>
        <w:div w:id="1485974983">
          <w:marLeft w:val="0"/>
          <w:marRight w:val="0"/>
          <w:marTop w:val="0"/>
          <w:marBottom w:val="240"/>
          <w:divBdr>
            <w:top w:val="none" w:sz="0" w:space="0" w:color="auto"/>
            <w:left w:val="none" w:sz="0" w:space="0" w:color="auto"/>
            <w:bottom w:val="none" w:sz="0" w:space="0" w:color="auto"/>
            <w:right w:val="none" w:sz="0" w:space="0" w:color="auto"/>
          </w:divBdr>
        </w:div>
        <w:div w:id="1024286301">
          <w:marLeft w:val="0"/>
          <w:marRight w:val="0"/>
          <w:marTop w:val="0"/>
          <w:marBottom w:val="240"/>
          <w:divBdr>
            <w:top w:val="none" w:sz="0" w:space="0" w:color="auto"/>
            <w:left w:val="none" w:sz="0" w:space="0" w:color="auto"/>
            <w:bottom w:val="none" w:sz="0" w:space="0" w:color="auto"/>
            <w:right w:val="none" w:sz="0" w:space="0" w:color="auto"/>
          </w:divBdr>
        </w:div>
        <w:div w:id="883368363">
          <w:marLeft w:val="0"/>
          <w:marRight w:val="0"/>
          <w:marTop w:val="0"/>
          <w:marBottom w:val="240"/>
          <w:divBdr>
            <w:top w:val="none" w:sz="0" w:space="0" w:color="auto"/>
            <w:left w:val="none" w:sz="0" w:space="0" w:color="auto"/>
            <w:bottom w:val="none" w:sz="0" w:space="0" w:color="auto"/>
            <w:right w:val="none" w:sz="0" w:space="0" w:color="auto"/>
          </w:divBdr>
        </w:div>
        <w:div w:id="899250405">
          <w:marLeft w:val="0"/>
          <w:marRight w:val="0"/>
          <w:marTop w:val="0"/>
          <w:marBottom w:val="240"/>
          <w:divBdr>
            <w:top w:val="none" w:sz="0" w:space="0" w:color="auto"/>
            <w:left w:val="none" w:sz="0" w:space="0" w:color="auto"/>
            <w:bottom w:val="none" w:sz="0" w:space="0" w:color="auto"/>
            <w:right w:val="none" w:sz="0" w:space="0" w:color="auto"/>
          </w:divBdr>
        </w:div>
        <w:div w:id="420221899">
          <w:marLeft w:val="0"/>
          <w:marRight w:val="0"/>
          <w:marTop w:val="0"/>
          <w:marBottom w:val="240"/>
          <w:divBdr>
            <w:top w:val="none" w:sz="0" w:space="0" w:color="auto"/>
            <w:left w:val="none" w:sz="0" w:space="0" w:color="auto"/>
            <w:bottom w:val="none" w:sz="0" w:space="0" w:color="auto"/>
            <w:right w:val="none" w:sz="0" w:space="0" w:color="auto"/>
          </w:divBdr>
        </w:div>
        <w:div w:id="1381788036">
          <w:marLeft w:val="0"/>
          <w:marRight w:val="0"/>
          <w:marTop w:val="0"/>
          <w:marBottom w:val="240"/>
          <w:divBdr>
            <w:top w:val="none" w:sz="0" w:space="0" w:color="auto"/>
            <w:left w:val="none" w:sz="0" w:space="0" w:color="auto"/>
            <w:bottom w:val="none" w:sz="0" w:space="0" w:color="auto"/>
            <w:right w:val="none" w:sz="0" w:space="0" w:color="auto"/>
          </w:divBdr>
        </w:div>
        <w:div w:id="438376227">
          <w:marLeft w:val="0"/>
          <w:marRight w:val="0"/>
          <w:marTop w:val="0"/>
          <w:marBottom w:val="240"/>
          <w:divBdr>
            <w:top w:val="none" w:sz="0" w:space="0" w:color="auto"/>
            <w:left w:val="none" w:sz="0" w:space="0" w:color="auto"/>
            <w:bottom w:val="none" w:sz="0" w:space="0" w:color="auto"/>
            <w:right w:val="none" w:sz="0" w:space="0" w:color="auto"/>
          </w:divBdr>
        </w:div>
        <w:div w:id="747121414">
          <w:marLeft w:val="0"/>
          <w:marRight w:val="0"/>
          <w:marTop w:val="0"/>
          <w:marBottom w:val="240"/>
          <w:divBdr>
            <w:top w:val="none" w:sz="0" w:space="0" w:color="auto"/>
            <w:left w:val="none" w:sz="0" w:space="0" w:color="auto"/>
            <w:bottom w:val="none" w:sz="0" w:space="0" w:color="auto"/>
            <w:right w:val="none" w:sz="0" w:space="0" w:color="auto"/>
          </w:divBdr>
        </w:div>
        <w:div w:id="258760049">
          <w:marLeft w:val="0"/>
          <w:marRight w:val="0"/>
          <w:marTop w:val="0"/>
          <w:marBottom w:val="240"/>
          <w:divBdr>
            <w:top w:val="none" w:sz="0" w:space="0" w:color="auto"/>
            <w:left w:val="none" w:sz="0" w:space="0" w:color="auto"/>
            <w:bottom w:val="none" w:sz="0" w:space="0" w:color="auto"/>
            <w:right w:val="none" w:sz="0" w:space="0" w:color="auto"/>
          </w:divBdr>
        </w:div>
        <w:div w:id="1583375770">
          <w:marLeft w:val="0"/>
          <w:marRight w:val="0"/>
          <w:marTop w:val="0"/>
          <w:marBottom w:val="240"/>
          <w:divBdr>
            <w:top w:val="none" w:sz="0" w:space="0" w:color="auto"/>
            <w:left w:val="none" w:sz="0" w:space="0" w:color="auto"/>
            <w:bottom w:val="none" w:sz="0" w:space="0" w:color="auto"/>
            <w:right w:val="none" w:sz="0" w:space="0" w:color="auto"/>
          </w:divBdr>
        </w:div>
        <w:div w:id="1649476260">
          <w:marLeft w:val="0"/>
          <w:marRight w:val="0"/>
          <w:marTop w:val="0"/>
          <w:marBottom w:val="240"/>
          <w:divBdr>
            <w:top w:val="none" w:sz="0" w:space="0" w:color="auto"/>
            <w:left w:val="none" w:sz="0" w:space="0" w:color="auto"/>
            <w:bottom w:val="none" w:sz="0" w:space="0" w:color="auto"/>
            <w:right w:val="none" w:sz="0" w:space="0" w:color="auto"/>
          </w:divBdr>
        </w:div>
        <w:div w:id="1658606214">
          <w:marLeft w:val="0"/>
          <w:marRight w:val="0"/>
          <w:marTop w:val="0"/>
          <w:marBottom w:val="240"/>
          <w:divBdr>
            <w:top w:val="none" w:sz="0" w:space="0" w:color="auto"/>
            <w:left w:val="none" w:sz="0" w:space="0" w:color="auto"/>
            <w:bottom w:val="none" w:sz="0" w:space="0" w:color="auto"/>
            <w:right w:val="none" w:sz="0" w:space="0" w:color="auto"/>
          </w:divBdr>
        </w:div>
        <w:div w:id="115874665">
          <w:marLeft w:val="0"/>
          <w:marRight w:val="0"/>
          <w:marTop w:val="0"/>
          <w:marBottom w:val="240"/>
          <w:divBdr>
            <w:top w:val="none" w:sz="0" w:space="0" w:color="auto"/>
            <w:left w:val="none" w:sz="0" w:space="0" w:color="auto"/>
            <w:bottom w:val="none" w:sz="0" w:space="0" w:color="auto"/>
            <w:right w:val="none" w:sz="0" w:space="0" w:color="auto"/>
          </w:divBdr>
        </w:div>
        <w:div w:id="446004950">
          <w:marLeft w:val="0"/>
          <w:marRight w:val="0"/>
          <w:marTop w:val="0"/>
          <w:marBottom w:val="240"/>
          <w:divBdr>
            <w:top w:val="none" w:sz="0" w:space="0" w:color="auto"/>
            <w:left w:val="none" w:sz="0" w:space="0" w:color="auto"/>
            <w:bottom w:val="none" w:sz="0" w:space="0" w:color="auto"/>
            <w:right w:val="none" w:sz="0" w:space="0" w:color="auto"/>
          </w:divBdr>
        </w:div>
        <w:div w:id="365722246">
          <w:marLeft w:val="0"/>
          <w:marRight w:val="0"/>
          <w:marTop w:val="0"/>
          <w:marBottom w:val="240"/>
          <w:divBdr>
            <w:top w:val="none" w:sz="0" w:space="0" w:color="auto"/>
            <w:left w:val="none" w:sz="0" w:space="0" w:color="auto"/>
            <w:bottom w:val="none" w:sz="0" w:space="0" w:color="auto"/>
            <w:right w:val="none" w:sz="0" w:space="0" w:color="auto"/>
          </w:divBdr>
        </w:div>
        <w:div w:id="11802011">
          <w:marLeft w:val="0"/>
          <w:marRight w:val="0"/>
          <w:marTop w:val="0"/>
          <w:marBottom w:val="240"/>
          <w:divBdr>
            <w:top w:val="none" w:sz="0" w:space="0" w:color="auto"/>
            <w:left w:val="none" w:sz="0" w:space="0" w:color="auto"/>
            <w:bottom w:val="none" w:sz="0" w:space="0" w:color="auto"/>
            <w:right w:val="none" w:sz="0" w:space="0" w:color="auto"/>
          </w:divBdr>
        </w:div>
        <w:div w:id="1743016976">
          <w:marLeft w:val="0"/>
          <w:marRight w:val="0"/>
          <w:marTop w:val="0"/>
          <w:marBottom w:val="240"/>
          <w:divBdr>
            <w:top w:val="none" w:sz="0" w:space="0" w:color="auto"/>
            <w:left w:val="none" w:sz="0" w:space="0" w:color="auto"/>
            <w:bottom w:val="none" w:sz="0" w:space="0" w:color="auto"/>
            <w:right w:val="none" w:sz="0" w:space="0" w:color="auto"/>
          </w:divBdr>
        </w:div>
        <w:div w:id="2091652111">
          <w:marLeft w:val="0"/>
          <w:marRight w:val="0"/>
          <w:marTop w:val="0"/>
          <w:marBottom w:val="240"/>
          <w:divBdr>
            <w:top w:val="none" w:sz="0" w:space="0" w:color="auto"/>
            <w:left w:val="none" w:sz="0" w:space="0" w:color="auto"/>
            <w:bottom w:val="none" w:sz="0" w:space="0" w:color="auto"/>
            <w:right w:val="none" w:sz="0" w:space="0" w:color="auto"/>
          </w:divBdr>
        </w:div>
        <w:div w:id="2122989692">
          <w:marLeft w:val="0"/>
          <w:marRight w:val="0"/>
          <w:marTop w:val="0"/>
          <w:marBottom w:val="240"/>
          <w:divBdr>
            <w:top w:val="none" w:sz="0" w:space="0" w:color="auto"/>
            <w:left w:val="none" w:sz="0" w:space="0" w:color="auto"/>
            <w:bottom w:val="none" w:sz="0" w:space="0" w:color="auto"/>
            <w:right w:val="none" w:sz="0" w:space="0" w:color="auto"/>
          </w:divBdr>
        </w:div>
        <w:div w:id="1873222141">
          <w:marLeft w:val="0"/>
          <w:marRight w:val="0"/>
          <w:marTop w:val="0"/>
          <w:marBottom w:val="240"/>
          <w:divBdr>
            <w:top w:val="none" w:sz="0" w:space="0" w:color="auto"/>
            <w:left w:val="none" w:sz="0" w:space="0" w:color="auto"/>
            <w:bottom w:val="none" w:sz="0" w:space="0" w:color="auto"/>
            <w:right w:val="none" w:sz="0" w:space="0" w:color="auto"/>
          </w:divBdr>
        </w:div>
        <w:div w:id="242187034">
          <w:marLeft w:val="0"/>
          <w:marRight w:val="0"/>
          <w:marTop w:val="0"/>
          <w:marBottom w:val="240"/>
          <w:divBdr>
            <w:top w:val="none" w:sz="0" w:space="0" w:color="auto"/>
            <w:left w:val="none" w:sz="0" w:space="0" w:color="auto"/>
            <w:bottom w:val="none" w:sz="0" w:space="0" w:color="auto"/>
            <w:right w:val="none" w:sz="0" w:space="0" w:color="auto"/>
          </w:divBdr>
        </w:div>
        <w:div w:id="1271548248">
          <w:marLeft w:val="0"/>
          <w:marRight w:val="0"/>
          <w:marTop w:val="0"/>
          <w:marBottom w:val="240"/>
          <w:divBdr>
            <w:top w:val="none" w:sz="0" w:space="0" w:color="auto"/>
            <w:left w:val="none" w:sz="0" w:space="0" w:color="auto"/>
            <w:bottom w:val="none" w:sz="0" w:space="0" w:color="auto"/>
            <w:right w:val="none" w:sz="0" w:space="0" w:color="auto"/>
          </w:divBdr>
        </w:div>
        <w:div w:id="1080906154">
          <w:marLeft w:val="0"/>
          <w:marRight w:val="0"/>
          <w:marTop w:val="0"/>
          <w:marBottom w:val="240"/>
          <w:divBdr>
            <w:top w:val="none" w:sz="0" w:space="0" w:color="auto"/>
            <w:left w:val="none" w:sz="0" w:space="0" w:color="auto"/>
            <w:bottom w:val="none" w:sz="0" w:space="0" w:color="auto"/>
            <w:right w:val="none" w:sz="0" w:space="0" w:color="auto"/>
          </w:divBdr>
        </w:div>
        <w:div w:id="1969122827">
          <w:marLeft w:val="0"/>
          <w:marRight w:val="0"/>
          <w:marTop w:val="0"/>
          <w:marBottom w:val="240"/>
          <w:divBdr>
            <w:top w:val="none" w:sz="0" w:space="0" w:color="auto"/>
            <w:left w:val="none" w:sz="0" w:space="0" w:color="auto"/>
            <w:bottom w:val="none" w:sz="0" w:space="0" w:color="auto"/>
            <w:right w:val="none" w:sz="0" w:space="0" w:color="auto"/>
          </w:divBdr>
        </w:div>
        <w:div w:id="1142620741">
          <w:marLeft w:val="0"/>
          <w:marRight w:val="0"/>
          <w:marTop w:val="0"/>
          <w:marBottom w:val="240"/>
          <w:divBdr>
            <w:top w:val="none" w:sz="0" w:space="0" w:color="auto"/>
            <w:left w:val="none" w:sz="0" w:space="0" w:color="auto"/>
            <w:bottom w:val="none" w:sz="0" w:space="0" w:color="auto"/>
            <w:right w:val="none" w:sz="0" w:space="0" w:color="auto"/>
          </w:divBdr>
        </w:div>
        <w:div w:id="474838957">
          <w:marLeft w:val="0"/>
          <w:marRight w:val="0"/>
          <w:marTop w:val="0"/>
          <w:marBottom w:val="240"/>
          <w:divBdr>
            <w:top w:val="none" w:sz="0" w:space="0" w:color="auto"/>
            <w:left w:val="none" w:sz="0" w:space="0" w:color="auto"/>
            <w:bottom w:val="none" w:sz="0" w:space="0" w:color="auto"/>
            <w:right w:val="none" w:sz="0" w:space="0" w:color="auto"/>
          </w:divBdr>
        </w:div>
        <w:div w:id="1317882388">
          <w:marLeft w:val="0"/>
          <w:marRight w:val="0"/>
          <w:marTop w:val="0"/>
          <w:marBottom w:val="240"/>
          <w:divBdr>
            <w:top w:val="none" w:sz="0" w:space="0" w:color="auto"/>
            <w:left w:val="none" w:sz="0" w:space="0" w:color="auto"/>
            <w:bottom w:val="none" w:sz="0" w:space="0" w:color="auto"/>
            <w:right w:val="none" w:sz="0" w:space="0" w:color="auto"/>
          </w:divBdr>
        </w:div>
        <w:div w:id="1898007499">
          <w:marLeft w:val="0"/>
          <w:marRight w:val="0"/>
          <w:marTop w:val="0"/>
          <w:marBottom w:val="240"/>
          <w:divBdr>
            <w:top w:val="none" w:sz="0" w:space="0" w:color="auto"/>
            <w:left w:val="none" w:sz="0" w:space="0" w:color="auto"/>
            <w:bottom w:val="none" w:sz="0" w:space="0" w:color="auto"/>
            <w:right w:val="none" w:sz="0" w:space="0" w:color="auto"/>
          </w:divBdr>
        </w:div>
        <w:div w:id="1170948713">
          <w:marLeft w:val="0"/>
          <w:marRight w:val="0"/>
          <w:marTop w:val="0"/>
          <w:marBottom w:val="240"/>
          <w:divBdr>
            <w:top w:val="none" w:sz="0" w:space="0" w:color="auto"/>
            <w:left w:val="none" w:sz="0" w:space="0" w:color="auto"/>
            <w:bottom w:val="none" w:sz="0" w:space="0" w:color="auto"/>
            <w:right w:val="none" w:sz="0" w:space="0" w:color="auto"/>
          </w:divBdr>
        </w:div>
      </w:divsChild>
    </w:div>
    <w:div w:id="1678531262">
      <w:bodyDiv w:val="1"/>
      <w:marLeft w:val="0"/>
      <w:marRight w:val="0"/>
      <w:marTop w:val="0"/>
      <w:marBottom w:val="0"/>
      <w:divBdr>
        <w:top w:val="none" w:sz="0" w:space="0" w:color="auto"/>
        <w:left w:val="none" w:sz="0" w:space="0" w:color="auto"/>
        <w:bottom w:val="none" w:sz="0" w:space="0" w:color="auto"/>
        <w:right w:val="none" w:sz="0" w:space="0" w:color="auto"/>
      </w:divBdr>
      <w:divsChild>
        <w:div w:id="1156188590">
          <w:marLeft w:val="0"/>
          <w:marRight w:val="0"/>
          <w:marTop w:val="0"/>
          <w:marBottom w:val="240"/>
          <w:divBdr>
            <w:top w:val="none" w:sz="0" w:space="0" w:color="auto"/>
            <w:left w:val="none" w:sz="0" w:space="0" w:color="auto"/>
            <w:bottom w:val="none" w:sz="0" w:space="0" w:color="auto"/>
            <w:right w:val="none" w:sz="0" w:space="0" w:color="auto"/>
          </w:divBdr>
        </w:div>
        <w:div w:id="1882790306">
          <w:marLeft w:val="0"/>
          <w:marRight w:val="0"/>
          <w:marTop w:val="0"/>
          <w:marBottom w:val="240"/>
          <w:divBdr>
            <w:top w:val="none" w:sz="0" w:space="0" w:color="auto"/>
            <w:left w:val="none" w:sz="0" w:space="0" w:color="auto"/>
            <w:bottom w:val="none" w:sz="0" w:space="0" w:color="auto"/>
            <w:right w:val="none" w:sz="0" w:space="0" w:color="auto"/>
          </w:divBdr>
        </w:div>
      </w:divsChild>
    </w:div>
    <w:div w:id="1745252671">
      <w:bodyDiv w:val="1"/>
      <w:marLeft w:val="0"/>
      <w:marRight w:val="0"/>
      <w:marTop w:val="0"/>
      <w:marBottom w:val="0"/>
      <w:divBdr>
        <w:top w:val="none" w:sz="0" w:space="0" w:color="auto"/>
        <w:left w:val="none" w:sz="0" w:space="0" w:color="auto"/>
        <w:bottom w:val="none" w:sz="0" w:space="0" w:color="auto"/>
        <w:right w:val="none" w:sz="0" w:space="0" w:color="auto"/>
      </w:divBdr>
      <w:divsChild>
        <w:div w:id="236786374">
          <w:marLeft w:val="0"/>
          <w:marRight w:val="0"/>
          <w:marTop w:val="0"/>
          <w:marBottom w:val="240"/>
          <w:divBdr>
            <w:top w:val="none" w:sz="0" w:space="0" w:color="auto"/>
            <w:left w:val="none" w:sz="0" w:space="0" w:color="auto"/>
            <w:bottom w:val="none" w:sz="0" w:space="0" w:color="auto"/>
            <w:right w:val="none" w:sz="0" w:space="0" w:color="auto"/>
          </w:divBdr>
        </w:div>
        <w:div w:id="1408770888">
          <w:marLeft w:val="0"/>
          <w:marRight w:val="0"/>
          <w:marTop w:val="0"/>
          <w:marBottom w:val="240"/>
          <w:divBdr>
            <w:top w:val="none" w:sz="0" w:space="0" w:color="auto"/>
            <w:left w:val="none" w:sz="0" w:space="0" w:color="auto"/>
            <w:bottom w:val="none" w:sz="0" w:space="0" w:color="auto"/>
            <w:right w:val="none" w:sz="0" w:space="0" w:color="auto"/>
          </w:divBdr>
        </w:div>
        <w:div w:id="390080178">
          <w:marLeft w:val="0"/>
          <w:marRight w:val="0"/>
          <w:marTop w:val="0"/>
          <w:marBottom w:val="240"/>
          <w:divBdr>
            <w:top w:val="none" w:sz="0" w:space="0" w:color="auto"/>
            <w:left w:val="none" w:sz="0" w:space="0" w:color="auto"/>
            <w:bottom w:val="none" w:sz="0" w:space="0" w:color="auto"/>
            <w:right w:val="none" w:sz="0" w:space="0" w:color="auto"/>
          </w:divBdr>
        </w:div>
        <w:div w:id="128401873">
          <w:marLeft w:val="0"/>
          <w:marRight w:val="0"/>
          <w:marTop w:val="0"/>
          <w:marBottom w:val="240"/>
          <w:divBdr>
            <w:top w:val="none" w:sz="0" w:space="0" w:color="auto"/>
            <w:left w:val="none" w:sz="0" w:space="0" w:color="auto"/>
            <w:bottom w:val="none" w:sz="0" w:space="0" w:color="auto"/>
            <w:right w:val="none" w:sz="0" w:space="0" w:color="auto"/>
          </w:divBdr>
        </w:div>
        <w:div w:id="84885003">
          <w:marLeft w:val="0"/>
          <w:marRight w:val="0"/>
          <w:marTop w:val="0"/>
          <w:marBottom w:val="240"/>
          <w:divBdr>
            <w:top w:val="none" w:sz="0" w:space="0" w:color="auto"/>
            <w:left w:val="none" w:sz="0" w:space="0" w:color="auto"/>
            <w:bottom w:val="none" w:sz="0" w:space="0" w:color="auto"/>
            <w:right w:val="none" w:sz="0" w:space="0" w:color="auto"/>
          </w:divBdr>
        </w:div>
        <w:div w:id="1308827051">
          <w:marLeft w:val="0"/>
          <w:marRight w:val="0"/>
          <w:marTop w:val="0"/>
          <w:marBottom w:val="240"/>
          <w:divBdr>
            <w:top w:val="none" w:sz="0" w:space="0" w:color="auto"/>
            <w:left w:val="none" w:sz="0" w:space="0" w:color="auto"/>
            <w:bottom w:val="none" w:sz="0" w:space="0" w:color="auto"/>
            <w:right w:val="none" w:sz="0" w:space="0" w:color="auto"/>
          </w:divBdr>
        </w:div>
        <w:div w:id="950666663">
          <w:marLeft w:val="0"/>
          <w:marRight w:val="0"/>
          <w:marTop w:val="0"/>
          <w:marBottom w:val="240"/>
          <w:divBdr>
            <w:top w:val="none" w:sz="0" w:space="0" w:color="auto"/>
            <w:left w:val="none" w:sz="0" w:space="0" w:color="auto"/>
            <w:bottom w:val="none" w:sz="0" w:space="0" w:color="auto"/>
            <w:right w:val="none" w:sz="0" w:space="0" w:color="auto"/>
          </w:divBdr>
        </w:div>
        <w:div w:id="1379159178">
          <w:marLeft w:val="0"/>
          <w:marRight w:val="0"/>
          <w:marTop w:val="0"/>
          <w:marBottom w:val="240"/>
          <w:divBdr>
            <w:top w:val="none" w:sz="0" w:space="0" w:color="auto"/>
            <w:left w:val="none" w:sz="0" w:space="0" w:color="auto"/>
            <w:bottom w:val="none" w:sz="0" w:space="0" w:color="auto"/>
            <w:right w:val="none" w:sz="0" w:space="0" w:color="auto"/>
          </w:divBdr>
        </w:div>
        <w:div w:id="1785224613">
          <w:marLeft w:val="0"/>
          <w:marRight w:val="0"/>
          <w:marTop w:val="0"/>
          <w:marBottom w:val="240"/>
          <w:divBdr>
            <w:top w:val="none" w:sz="0" w:space="0" w:color="auto"/>
            <w:left w:val="none" w:sz="0" w:space="0" w:color="auto"/>
            <w:bottom w:val="none" w:sz="0" w:space="0" w:color="auto"/>
            <w:right w:val="none" w:sz="0" w:space="0" w:color="auto"/>
          </w:divBdr>
        </w:div>
        <w:div w:id="764418991">
          <w:marLeft w:val="0"/>
          <w:marRight w:val="0"/>
          <w:marTop w:val="0"/>
          <w:marBottom w:val="240"/>
          <w:divBdr>
            <w:top w:val="none" w:sz="0" w:space="0" w:color="auto"/>
            <w:left w:val="none" w:sz="0" w:space="0" w:color="auto"/>
            <w:bottom w:val="none" w:sz="0" w:space="0" w:color="auto"/>
            <w:right w:val="none" w:sz="0" w:space="0" w:color="auto"/>
          </w:divBdr>
        </w:div>
        <w:div w:id="630674259">
          <w:marLeft w:val="0"/>
          <w:marRight w:val="0"/>
          <w:marTop w:val="0"/>
          <w:marBottom w:val="240"/>
          <w:divBdr>
            <w:top w:val="none" w:sz="0" w:space="0" w:color="auto"/>
            <w:left w:val="none" w:sz="0" w:space="0" w:color="auto"/>
            <w:bottom w:val="none" w:sz="0" w:space="0" w:color="auto"/>
            <w:right w:val="none" w:sz="0" w:space="0" w:color="auto"/>
          </w:divBdr>
        </w:div>
        <w:div w:id="1217862453">
          <w:marLeft w:val="0"/>
          <w:marRight w:val="0"/>
          <w:marTop w:val="0"/>
          <w:marBottom w:val="240"/>
          <w:divBdr>
            <w:top w:val="none" w:sz="0" w:space="0" w:color="auto"/>
            <w:left w:val="none" w:sz="0" w:space="0" w:color="auto"/>
            <w:bottom w:val="none" w:sz="0" w:space="0" w:color="auto"/>
            <w:right w:val="none" w:sz="0" w:space="0" w:color="auto"/>
          </w:divBdr>
        </w:div>
        <w:div w:id="847250149">
          <w:marLeft w:val="0"/>
          <w:marRight w:val="0"/>
          <w:marTop w:val="0"/>
          <w:marBottom w:val="240"/>
          <w:divBdr>
            <w:top w:val="none" w:sz="0" w:space="0" w:color="auto"/>
            <w:left w:val="none" w:sz="0" w:space="0" w:color="auto"/>
            <w:bottom w:val="none" w:sz="0" w:space="0" w:color="auto"/>
            <w:right w:val="none" w:sz="0" w:space="0" w:color="auto"/>
          </w:divBdr>
        </w:div>
        <w:div w:id="108935053">
          <w:marLeft w:val="0"/>
          <w:marRight w:val="0"/>
          <w:marTop w:val="0"/>
          <w:marBottom w:val="240"/>
          <w:divBdr>
            <w:top w:val="none" w:sz="0" w:space="0" w:color="auto"/>
            <w:left w:val="none" w:sz="0" w:space="0" w:color="auto"/>
            <w:bottom w:val="none" w:sz="0" w:space="0" w:color="auto"/>
            <w:right w:val="none" w:sz="0" w:space="0" w:color="auto"/>
          </w:divBdr>
        </w:div>
        <w:div w:id="641082432">
          <w:marLeft w:val="0"/>
          <w:marRight w:val="0"/>
          <w:marTop w:val="0"/>
          <w:marBottom w:val="240"/>
          <w:divBdr>
            <w:top w:val="none" w:sz="0" w:space="0" w:color="auto"/>
            <w:left w:val="none" w:sz="0" w:space="0" w:color="auto"/>
            <w:bottom w:val="none" w:sz="0" w:space="0" w:color="auto"/>
            <w:right w:val="none" w:sz="0" w:space="0" w:color="auto"/>
          </w:divBdr>
        </w:div>
        <w:div w:id="1050765204">
          <w:marLeft w:val="0"/>
          <w:marRight w:val="0"/>
          <w:marTop w:val="0"/>
          <w:marBottom w:val="240"/>
          <w:divBdr>
            <w:top w:val="none" w:sz="0" w:space="0" w:color="auto"/>
            <w:left w:val="none" w:sz="0" w:space="0" w:color="auto"/>
            <w:bottom w:val="none" w:sz="0" w:space="0" w:color="auto"/>
            <w:right w:val="none" w:sz="0" w:space="0" w:color="auto"/>
          </w:divBdr>
        </w:div>
        <w:div w:id="873346130">
          <w:marLeft w:val="0"/>
          <w:marRight w:val="0"/>
          <w:marTop w:val="0"/>
          <w:marBottom w:val="240"/>
          <w:divBdr>
            <w:top w:val="none" w:sz="0" w:space="0" w:color="auto"/>
            <w:left w:val="none" w:sz="0" w:space="0" w:color="auto"/>
            <w:bottom w:val="none" w:sz="0" w:space="0" w:color="auto"/>
            <w:right w:val="none" w:sz="0" w:space="0" w:color="auto"/>
          </w:divBdr>
        </w:div>
        <w:div w:id="1260064583">
          <w:marLeft w:val="0"/>
          <w:marRight w:val="0"/>
          <w:marTop w:val="0"/>
          <w:marBottom w:val="240"/>
          <w:divBdr>
            <w:top w:val="none" w:sz="0" w:space="0" w:color="auto"/>
            <w:left w:val="none" w:sz="0" w:space="0" w:color="auto"/>
            <w:bottom w:val="none" w:sz="0" w:space="0" w:color="auto"/>
            <w:right w:val="none" w:sz="0" w:space="0" w:color="auto"/>
          </w:divBdr>
        </w:div>
        <w:div w:id="464389916">
          <w:marLeft w:val="0"/>
          <w:marRight w:val="0"/>
          <w:marTop w:val="0"/>
          <w:marBottom w:val="240"/>
          <w:divBdr>
            <w:top w:val="none" w:sz="0" w:space="0" w:color="auto"/>
            <w:left w:val="none" w:sz="0" w:space="0" w:color="auto"/>
            <w:bottom w:val="none" w:sz="0" w:space="0" w:color="auto"/>
            <w:right w:val="none" w:sz="0" w:space="0" w:color="auto"/>
          </w:divBdr>
        </w:div>
        <w:div w:id="1458991685">
          <w:marLeft w:val="0"/>
          <w:marRight w:val="0"/>
          <w:marTop w:val="0"/>
          <w:marBottom w:val="240"/>
          <w:divBdr>
            <w:top w:val="none" w:sz="0" w:space="0" w:color="auto"/>
            <w:left w:val="none" w:sz="0" w:space="0" w:color="auto"/>
            <w:bottom w:val="none" w:sz="0" w:space="0" w:color="auto"/>
            <w:right w:val="none" w:sz="0" w:space="0" w:color="auto"/>
          </w:divBdr>
        </w:div>
        <w:div w:id="1974365715">
          <w:marLeft w:val="0"/>
          <w:marRight w:val="0"/>
          <w:marTop w:val="0"/>
          <w:marBottom w:val="240"/>
          <w:divBdr>
            <w:top w:val="none" w:sz="0" w:space="0" w:color="auto"/>
            <w:left w:val="none" w:sz="0" w:space="0" w:color="auto"/>
            <w:bottom w:val="none" w:sz="0" w:space="0" w:color="auto"/>
            <w:right w:val="none" w:sz="0" w:space="0" w:color="auto"/>
          </w:divBdr>
        </w:div>
        <w:div w:id="1696346394">
          <w:marLeft w:val="0"/>
          <w:marRight w:val="0"/>
          <w:marTop w:val="0"/>
          <w:marBottom w:val="240"/>
          <w:divBdr>
            <w:top w:val="none" w:sz="0" w:space="0" w:color="auto"/>
            <w:left w:val="none" w:sz="0" w:space="0" w:color="auto"/>
            <w:bottom w:val="none" w:sz="0" w:space="0" w:color="auto"/>
            <w:right w:val="none" w:sz="0" w:space="0" w:color="auto"/>
          </w:divBdr>
        </w:div>
        <w:div w:id="1015883375">
          <w:marLeft w:val="0"/>
          <w:marRight w:val="0"/>
          <w:marTop w:val="0"/>
          <w:marBottom w:val="240"/>
          <w:divBdr>
            <w:top w:val="none" w:sz="0" w:space="0" w:color="auto"/>
            <w:left w:val="none" w:sz="0" w:space="0" w:color="auto"/>
            <w:bottom w:val="none" w:sz="0" w:space="0" w:color="auto"/>
            <w:right w:val="none" w:sz="0" w:space="0" w:color="auto"/>
          </w:divBdr>
        </w:div>
        <w:div w:id="1722825356">
          <w:marLeft w:val="0"/>
          <w:marRight w:val="0"/>
          <w:marTop w:val="0"/>
          <w:marBottom w:val="240"/>
          <w:divBdr>
            <w:top w:val="none" w:sz="0" w:space="0" w:color="auto"/>
            <w:left w:val="none" w:sz="0" w:space="0" w:color="auto"/>
            <w:bottom w:val="none" w:sz="0" w:space="0" w:color="auto"/>
            <w:right w:val="none" w:sz="0" w:space="0" w:color="auto"/>
          </w:divBdr>
        </w:div>
        <w:div w:id="882248546">
          <w:marLeft w:val="0"/>
          <w:marRight w:val="0"/>
          <w:marTop w:val="0"/>
          <w:marBottom w:val="240"/>
          <w:divBdr>
            <w:top w:val="none" w:sz="0" w:space="0" w:color="auto"/>
            <w:left w:val="none" w:sz="0" w:space="0" w:color="auto"/>
            <w:bottom w:val="none" w:sz="0" w:space="0" w:color="auto"/>
            <w:right w:val="none" w:sz="0" w:space="0" w:color="auto"/>
          </w:divBdr>
        </w:div>
        <w:div w:id="724304268">
          <w:marLeft w:val="0"/>
          <w:marRight w:val="0"/>
          <w:marTop w:val="0"/>
          <w:marBottom w:val="240"/>
          <w:divBdr>
            <w:top w:val="none" w:sz="0" w:space="0" w:color="auto"/>
            <w:left w:val="none" w:sz="0" w:space="0" w:color="auto"/>
            <w:bottom w:val="none" w:sz="0" w:space="0" w:color="auto"/>
            <w:right w:val="none" w:sz="0" w:space="0" w:color="auto"/>
          </w:divBdr>
        </w:div>
        <w:div w:id="1552495559">
          <w:marLeft w:val="0"/>
          <w:marRight w:val="0"/>
          <w:marTop w:val="0"/>
          <w:marBottom w:val="240"/>
          <w:divBdr>
            <w:top w:val="none" w:sz="0" w:space="0" w:color="auto"/>
            <w:left w:val="none" w:sz="0" w:space="0" w:color="auto"/>
            <w:bottom w:val="none" w:sz="0" w:space="0" w:color="auto"/>
            <w:right w:val="none" w:sz="0" w:space="0" w:color="auto"/>
          </w:divBdr>
        </w:div>
        <w:div w:id="2081436902">
          <w:marLeft w:val="0"/>
          <w:marRight w:val="0"/>
          <w:marTop w:val="0"/>
          <w:marBottom w:val="240"/>
          <w:divBdr>
            <w:top w:val="none" w:sz="0" w:space="0" w:color="auto"/>
            <w:left w:val="none" w:sz="0" w:space="0" w:color="auto"/>
            <w:bottom w:val="none" w:sz="0" w:space="0" w:color="auto"/>
            <w:right w:val="none" w:sz="0" w:space="0" w:color="auto"/>
          </w:divBdr>
        </w:div>
      </w:divsChild>
    </w:div>
    <w:div w:id="1831826323">
      <w:bodyDiv w:val="1"/>
      <w:marLeft w:val="0"/>
      <w:marRight w:val="0"/>
      <w:marTop w:val="0"/>
      <w:marBottom w:val="0"/>
      <w:divBdr>
        <w:top w:val="none" w:sz="0" w:space="0" w:color="auto"/>
        <w:left w:val="none" w:sz="0" w:space="0" w:color="auto"/>
        <w:bottom w:val="none" w:sz="0" w:space="0" w:color="auto"/>
        <w:right w:val="none" w:sz="0" w:space="0" w:color="auto"/>
      </w:divBdr>
      <w:divsChild>
        <w:div w:id="277417663">
          <w:marLeft w:val="0"/>
          <w:marRight w:val="0"/>
          <w:marTop w:val="0"/>
          <w:marBottom w:val="240"/>
          <w:divBdr>
            <w:top w:val="none" w:sz="0" w:space="0" w:color="auto"/>
            <w:left w:val="none" w:sz="0" w:space="0" w:color="auto"/>
            <w:bottom w:val="none" w:sz="0" w:space="0" w:color="auto"/>
            <w:right w:val="none" w:sz="0" w:space="0" w:color="auto"/>
          </w:divBdr>
        </w:div>
        <w:div w:id="1030300868">
          <w:marLeft w:val="0"/>
          <w:marRight w:val="0"/>
          <w:marTop w:val="0"/>
          <w:marBottom w:val="240"/>
          <w:divBdr>
            <w:top w:val="none" w:sz="0" w:space="0" w:color="auto"/>
            <w:left w:val="none" w:sz="0" w:space="0" w:color="auto"/>
            <w:bottom w:val="none" w:sz="0" w:space="0" w:color="auto"/>
            <w:right w:val="none" w:sz="0" w:space="0" w:color="auto"/>
          </w:divBdr>
        </w:div>
        <w:div w:id="265381301">
          <w:marLeft w:val="0"/>
          <w:marRight w:val="0"/>
          <w:marTop w:val="0"/>
          <w:marBottom w:val="240"/>
          <w:divBdr>
            <w:top w:val="none" w:sz="0" w:space="0" w:color="auto"/>
            <w:left w:val="none" w:sz="0" w:space="0" w:color="auto"/>
            <w:bottom w:val="none" w:sz="0" w:space="0" w:color="auto"/>
            <w:right w:val="none" w:sz="0" w:space="0" w:color="auto"/>
          </w:divBdr>
        </w:div>
        <w:div w:id="2102607267">
          <w:marLeft w:val="0"/>
          <w:marRight w:val="0"/>
          <w:marTop w:val="0"/>
          <w:marBottom w:val="240"/>
          <w:divBdr>
            <w:top w:val="none" w:sz="0" w:space="0" w:color="auto"/>
            <w:left w:val="none" w:sz="0" w:space="0" w:color="auto"/>
            <w:bottom w:val="none" w:sz="0" w:space="0" w:color="auto"/>
            <w:right w:val="none" w:sz="0" w:space="0" w:color="auto"/>
          </w:divBdr>
        </w:div>
        <w:div w:id="1129007564">
          <w:marLeft w:val="0"/>
          <w:marRight w:val="0"/>
          <w:marTop w:val="0"/>
          <w:marBottom w:val="240"/>
          <w:divBdr>
            <w:top w:val="none" w:sz="0" w:space="0" w:color="auto"/>
            <w:left w:val="none" w:sz="0" w:space="0" w:color="auto"/>
            <w:bottom w:val="none" w:sz="0" w:space="0" w:color="auto"/>
            <w:right w:val="none" w:sz="0" w:space="0" w:color="auto"/>
          </w:divBdr>
        </w:div>
        <w:div w:id="1369644732">
          <w:marLeft w:val="0"/>
          <w:marRight w:val="0"/>
          <w:marTop w:val="0"/>
          <w:marBottom w:val="240"/>
          <w:divBdr>
            <w:top w:val="none" w:sz="0" w:space="0" w:color="auto"/>
            <w:left w:val="none" w:sz="0" w:space="0" w:color="auto"/>
            <w:bottom w:val="none" w:sz="0" w:space="0" w:color="auto"/>
            <w:right w:val="none" w:sz="0" w:space="0" w:color="auto"/>
          </w:divBdr>
        </w:div>
        <w:div w:id="750085583">
          <w:marLeft w:val="0"/>
          <w:marRight w:val="0"/>
          <w:marTop w:val="0"/>
          <w:marBottom w:val="240"/>
          <w:divBdr>
            <w:top w:val="none" w:sz="0" w:space="0" w:color="auto"/>
            <w:left w:val="none" w:sz="0" w:space="0" w:color="auto"/>
            <w:bottom w:val="none" w:sz="0" w:space="0" w:color="auto"/>
            <w:right w:val="none" w:sz="0" w:space="0" w:color="auto"/>
          </w:divBdr>
        </w:div>
        <w:div w:id="1322123921">
          <w:marLeft w:val="0"/>
          <w:marRight w:val="0"/>
          <w:marTop w:val="0"/>
          <w:marBottom w:val="240"/>
          <w:divBdr>
            <w:top w:val="none" w:sz="0" w:space="0" w:color="auto"/>
            <w:left w:val="none" w:sz="0" w:space="0" w:color="auto"/>
            <w:bottom w:val="none" w:sz="0" w:space="0" w:color="auto"/>
            <w:right w:val="none" w:sz="0" w:space="0" w:color="auto"/>
          </w:divBdr>
        </w:div>
        <w:div w:id="219294169">
          <w:marLeft w:val="0"/>
          <w:marRight w:val="0"/>
          <w:marTop w:val="0"/>
          <w:marBottom w:val="240"/>
          <w:divBdr>
            <w:top w:val="none" w:sz="0" w:space="0" w:color="auto"/>
            <w:left w:val="none" w:sz="0" w:space="0" w:color="auto"/>
            <w:bottom w:val="none" w:sz="0" w:space="0" w:color="auto"/>
            <w:right w:val="none" w:sz="0" w:space="0" w:color="auto"/>
          </w:divBdr>
        </w:div>
        <w:div w:id="1958026253">
          <w:marLeft w:val="0"/>
          <w:marRight w:val="0"/>
          <w:marTop w:val="0"/>
          <w:marBottom w:val="240"/>
          <w:divBdr>
            <w:top w:val="none" w:sz="0" w:space="0" w:color="auto"/>
            <w:left w:val="none" w:sz="0" w:space="0" w:color="auto"/>
            <w:bottom w:val="none" w:sz="0" w:space="0" w:color="auto"/>
            <w:right w:val="none" w:sz="0" w:space="0" w:color="auto"/>
          </w:divBdr>
        </w:div>
        <w:div w:id="1030111775">
          <w:marLeft w:val="0"/>
          <w:marRight w:val="0"/>
          <w:marTop w:val="0"/>
          <w:marBottom w:val="240"/>
          <w:divBdr>
            <w:top w:val="none" w:sz="0" w:space="0" w:color="auto"/>
            <w:left w:val="none" w:sz="0" w:space="0" w:color="auto"/>
            <w:bottom w:val="none" w:sz="0" w:space="0" w:color="auto"/>
            <w:right w:val="none" w:sz="0" w:space="0" w:color="auto"/>
          </w:divBdr>
        </w:div>
        <w:div w:id="980883028">
          <w:marLeft w:val="0"/>
          <w:marRight w:val="0"/>
          <w:marTop w:val="0"/>
          <w:marBottom w:val="240"/>
          <w:divBdr>
            <w:top w:val="none" w:sz="0" w:space="0" w:color="auto"/>
            <w:left w:val="none" w:sz="0" w:space="0" w:color="auto"/>
            <w:bottom w:val="none" w:sz="0" w:space="0" w:color="auto"/>
            <w:right w:val="none" w:sz="0" w:space="0" w:color="auto"/>
          </w:divBdr>
        </w:div>
        <w:div w:id="570962698">
          <w:marLeft w:val="0"/>
          <w:marRight w:val="0"/>
          <w:marTop w:val="0"/>
          <w:marBottom w:val="240"/>
          <w:divBdr>
            <w:top w:val="none" w:sz="0" w:space="0" w:color="auto"/>
            <w:left w:val="none" w:sz="0" w:space="0" w:color="auto"/>
            <w:bottom w:val="none" w:sz="0" w:space="0" w:color="auto"/>
            <w:right w:val="none" w:sz="0" w:space="0" w:color="auto"/>
          </w:divBdr>
        </w:div>
        <w:div w:id="364336073">
          <w:marLeft w:val="0"/>
          <w:marRight w:val="0"/>
          <w:marTop w:val="0"/>
          <w:marBottom w:val="240"/>
          <w:divBdr>
            <w:top w:val="none" w:sz="0" w:space="0" w:color="auto"/>
            <w:left w:val="none" w:sz="0" w:space="0" w:color="auto"/>
            <w:bottom w:val="none" w:sz="0" w:space="0" w:color="auto"/>
            <w:right w:val="none" w:sz="0" w:space="0" w:color="auto"/>
          </w:divBdr>
        </w:div>
        <w:div w:id="1542594245">
          <w:marLeft w:val="0"/>
          <w:marRight w:val="0"/>
          <w:marTop w:val="0"/>
          <w:marBottom w:val="240"/>
          <w:divBdr>
            <w:top w:val="none" w:sz="0" w:space="0" w:color="auto"/>
            <w:left w:val="none" w:sz="0" w:space="0" w:color="auto"/>
            <w:bottom w:val="none" w:sz="0" w:space="0" w:color="auto"/>
            <w:right w:val="none" w:sz="0" w:space="0" w:color="auto"/>
          </w:divBdr>
        </w:div>
        <w:div w:id="1887135176">
          <w:marLeft w:val="0"/>
          <w:marRight w:val="0"/>
          <w:marTop w:val="0"/>
          <w:marBottom w:val="240"/>
          <w:divBdr>
            <w:top w:val="none" w:sz="0" w:space="0" w:color="auto"/>
            <w:left w:val="none" w:sz="0" w:space="0" w:color="auto"/>
            <w:bottom w:val="none" w:sz="0" w:space="0" w:color="auto"/>
            <w:right w:val="none" w:sz="0" w:space="0" w:color="auto"/>
          </w:divBdr>
        </w:div>
        <w:div w:id="1214850427">
          <w:marLeft w:val="0"/>
          <w:marRight w:val="0"/>
          <w:marTop w:val="0"/>
          <w:marBottom w:val="240"/>
          <w:divBdr>
            <w:top w:val="none" w:sz="0" w:space="0" w:color="auto"/>
            <w:left w:val="none" w:sz="0" w:space="0" w:color="auto"/>
            <w:bottom w:val="none" w:sz="0" w:space="0" w:color="auto"/>
            <w:right w:val="none" w:sz="0" w:space="0" w:color="auto"/>
          </w:divBdr>
        </w:div>
      </w:divsChild>
    </w:div>
    <w:div w:id="1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1852137053">
          <w:marLeft w:val="0"/>
          <w:marRight w:val="0"/>
          <w:marTop w:val="0"/>
          <w:marBottom w:val="240"/>
          <w:divBdr>
            <w:top w:val="none" w:sz="0" w:space="0" w:color="auto"/>
            <w:left w:val="none" w:sz="0" w:space="0" w:color="auto"/>
            <w:bottom w:val="none" w:sz="0" w:space="0" w:color="auto"/>
            <w:right w:val="none" w:sz="0" w:space="0" w:color="auto"/>
          </w:divBdr>
        </w:div>
        <w:div w:id="1239630413">
          <w:marLeft w:val="0"/>
          <w:marRight w:val="0"/>
          <w:marTop w:val="0"/>
          <w:marBottom w:val="240"/>
          <w:divBdr>
            <w:top w:val="none" w:sz="0" w:space="0" w:color="auto"/>
            <w:left w:val="none" w:sz="0" w:space="0" w:color="auto"/>
            <w:bottom w:val="none" w:sz="0" w:space="0" w:color="auto"/>
            <w:right w:val="none" w:sz="0" w:space="0" w:color="auto"/>
          </w:divBdr>
        </w:div>
        <w:div w:id="497816610">
          <w:marLeft w:val="0"/>
          <w:marRight w:val="0"/>
          <w:marTop w:val="0"/>
          <w:marBottom w:val="240"/>
          <w:divBdr>
            <w:top w:val="none" w:sz="0" w:space="0" w:color="auto"/>
            <w:left w:val="none" w:sz="0" w:space="0" w:color="auto"/>
            <w:bottom w:val="none" w:sz="0" w:space="0" w:color="auto"/>
            <w:right w:val="none" w:sz="0" w:space="0" w:color="auto"/>
          </w:divBdr>
        </w:div>
        <w:div w:id="1479221804">
          <w:marLeft w:val="0"/>
          <w:marRight w:val="0"/>
          <w:marTop w:val="0"/>
          <w:marBottom w:val="240"/>
          <w:divBdr>
            <w:top w:val="none" w:sz="0" w:space="0" w:color="auto"/>
            <w:left w:val="none" w:sz="0" w:space="0" w:color="auto"/>
            <w:bottom w:val="none" w:sz="0" w:space="0" w:color="auto"/>
            <w:right w:val="none" w:sz="0" w:space="0" w:color="auto"/>
          </w:divBdr>
        </w:div>
        <w:div w:id="1944072919">
          <w:marLeft w:val="0"/>
          <w:marRight w:val="0"/>
          <w:marTop w:val="0"/>
          <w:marBottom w:val="240"/>
          <w:divBdr>
            <w:top w:val="none" w:sz="0" w:space="0" w:color="auto"/>
            <w:left w:val="none" w:sz="0" w:space="0" w:color="auto"/>
            <w:bottom w:val="none" w:sz="0" w:space="0" w:color="auto"/>
            <w:right w:val="none" w:sz="0" w:space="0" w:color="auto"/>
          </w:divBdr>
        </w:div>
      </w:divsChild>
    </w:div>
    <w:div w:id="20262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tri1987/You-Dont-Know-JS/blob/master/scope%20%26%20closures/fig2.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mtri1987/You-Dont-Know-JS/blob/master/scope%20%26%20closures/fig1.p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15910</Words>
  <Characters>90693</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106391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Tri (RBVH/ETI4)</dc:creator>
  <cp:keywords/>
  <dc:description/>
  <cp:lastModifiedBy>Ngo Minh Tri (RBVH/ETI4)</cp:lastModifiedBy>
  <cp:revision>32</cp:revision>
  <cp:lastPrinted>2017-11-09T05:31:00Z</cp:lastPrinted>
  <dcterms:created xsi:type="dcterms:W3CDTF">2017-09-18T05:49:00Z</dcterms:created>
  <dcterms:modified xsi:type="dcterms:W3CDTF">2017-11-09T11:23:00Z</dcterms:modified>
</cp:coreProperties>
</file>